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5B61" w14:textId="6B738B49" w:rsidR="0EE7E39C" w:rsidRDefault="0EE7E39C" w:rsidP="008D2A03">
      <w:pPr>
        <w:spacing w:before="240"/>
        <w:rPr>
          <w:rFonts w:ascii="Calibri" w:eastAsia="Calibri" w:hAnsi="Calibri" w:cs="Calibri"/>
        </w:rPr>
      </w:pPr>
      <w:r w:rsidRPr="0EE7E39C">
        <w:rPr>
          <w:rFonts w:eastAsia="Times New Roman"/>
          <w:b/>
          <w:bCs/>
          <w:sz w:val="44"/>
          <w:szCs w:val="44"/>
        </w:rPr>
        <w:t>Module 3: Smoking, Alcohol, and Sun Exposure</w:t>
      </w:r>
    </w:p>
    <w:p w14:paraId="0395D703" w14:textId="1B8F2075" w:rsidR="00E0572D" w:rsidRPr="00223642" w:rsidRDefault="6126BA26" w:rsidP="00E0572D">
      <w:pPr>
        <w:spacing w:after="25"/>
      </w:pPr>
      <w:r>
        <w:t>[INTROM3] The next questions are about your tobacco, nicotine, marijuana, and alcohol use. In the last section, we will ask you about your exposure to the sun and use of tanning beds.</w:t>
      </w:r>
    </w:p>
    <w:p w14:paraId="4F4C9D06" w14:textId="77777777" w:rsidR="000F580F" w:rsidRPr="00223642" w:rsidRDefault="000F580F" w:rsidP="00E0572D">
      <w:pPr>
        <w:spacing w:after="25"/>
      </w:pPr>
    </w:p>
    <w:p w14:paraId="73488C32" w14:textId="376FA185" w:rsidR="000F580F" w:rsidRPr="00223642" w:rsidRDefault="000F580F" w:rsidP="000F580F">
      <w:pPr>
        <w:keepNext/>
        <w:keepLines/>
        <w:spacing w:after="240" w:line="240" w:lineRule="auto"/>
        <w:outlineLvl w:val="0"/>
        <w:rPr>
          <w:rFonts w:eastAsia="Times New Roman" w:cs="Times New Roman"/>
          <w:b/>
          <w:bCs/>
          <w:sz w:val="32"/>
        </w:rPr>
      </w:pPr>
      <w:r w:rsidRPr="00223642">
        <w:rPr>
          <w:rFonts w:eastAsia="Times New Roman" w:cs="Times New Roman"/>
          <w:b/>
          <w:bCs/>
          <w:sz w:val="32"/>
        </w:rPr>
        <w:t>Tobacco and Nicotine</w:t>
      </w:r>
      <w:r w:rsidR="009C3859">
        <w:rPr>
          <w:rFonts w:eastAsia="Times New Roman" w:cs="Times New Roman"/>
          <w:b/>
          <w:bCs/>
          <w:sz w:val="32"/>
        </w:rPr>
        <w:t xml:space="preserve"> [SECTION 1]</w:t>
      </w:r>
    </w:p>
    <w:p w14:paraId="3C2ED037" w14:textId="66DC2767" w:rsidR="00E0572D" w:rsidRPr="00223642" w:rsidRDefault="6126BA26" w:rsidP="00E0572D">
      <w:pPr>
        <w:spacing w:after="25"/>
      </w:pPr>
      <w:r>
        <w:t>[INTROSMO] First, we will ask you about your use of tobacco and nicotine products. Many questions will ask you to share the age you were when you started or stopped using a product. Please make your best guess if you are not sure about the age you were when you started or stopped using a product.</w:t>
      </w:r>
    </w:p>
    <w:p w14:paraId="6AF69948" w14:textId="77777777" w:rsidR="00E0572D" w:rsidRPr="00223642" w:rsidRDefault="00E0572D" w:rsidP="00E0572D">
      <w:pPr>
        <w:spacing w:after="25"/>
      </w:pPr>
    </w:p>
    <w:p w14:paraId="3A2E25EB" w14:textId="6FCC9527" w:rsidR="00E0572D" w:rsidRPr="00223642" w:rsidRDefault="6126BA26" w:rsidP="1FE611D9">
      <w:pPr>
        <w:spacing w:after="25"/>
      </w:pPr>
      <w:r>
        <w:t>Please remember that we protect your privacy. We remove information that can identify you from your survey answers before we share them with researchers.</w:t>
      </w:r>
    </w:p>
    <w:p w14:paraId="266639C6" w14:textId="77777777" w:rsidR="00E0572D" w:rsidRPr="00223642" w:rsidRDefault="00E0572D" w:rsidP="00E0572D">
      <w:pPr>
        <w:spacing w:after="25"/>
      </w:pPr>
    </w:p>
    <w:p w14:paraId="265A9F2F" w14:textId="6F899BA1" w:rsidR="00E0572D" w:rsidRPr="00223642" w:rsidRDefault="00E0572D" w:rsidP="00E0572D">
      <w:pPr>
        <w:pStyle w:val="Default"/>
        <w:numPr>
          <w:ilvl w:val="0"/>
          <w:numId w:val="11"/>
        </w:numPr>
        <w:spacing w:after="25"/>
        <w:rPr>
          <w:color w:val="auto"/>
          <w:sz w:val="22"/>
          <w:szCs w:val="22"/>
        </w:rPr>
      </w:pPr>
      <w:r w:rsidRPr="00223642">
        <w:rPr>
          <w:color w:val="auto"/>
          <w:sz w:val="22"/>
          <w:szCs w:val="22"/>
        </w:rPr>
        <w:t xml:space="preserve">[TOBACCO] Have you ever used any of these </w:t>
      </w:r>
      <w:r w:rsidRPr="00223642">
        <w:rPr>
          <w:b/>
          <w:color w:val="auto"/>
          <w:sz w:val="22"/>
          <w:szCs w:val="22"/>
        </w:rPr>
        <w:t>tobacco</w:t>
      </w:r>
      <w:r w:rsidRPr="00223642">
        <w:rPr>
          <w:color w:val="auto"/>
          <w:sz w:val="22"/>
          <w:szCs w:val="22"/>
        </w:rPr>
        <w:t xml:space="preserve"> products, even once? Select all that apply.</w:t>
      </w:r>
    </w:p>
    <w:p w14:paraId="2F1DED99" w14:textId="3298AA4C" w:rsidR="00E0572D" w:rsidRPr="00223642" w:rsidRDefault="00E0572D" w:rsidP="00AA4565">
      <w:pPr>
        <w:pStyle w:val="Default"/>
        <w:numPr>
          <w:ilvl w:val="0"/>
          <w:numId w:val="25"/>
        </w:numPr>
        <w:spacing w:after="25"/>
        <w:ind w:left="810"/>
        <w:rPr>
          <w:rFonts w:eastAsia="Calibri" w:cstheme="minorHAnsi"/>
          <w:color w:val="auto"/>
          <w:sz w:val="22"/>
          <w:szCs w:val="22"/>
        </w:rPr>
      </w:pPr>
      <w:r w:rsidRPr="00223642">
        <w:rPr>
          <w:rFonts w:eastAsia="Calibri" w:cstheme="minorHAnsi"/>
          <w:color w:val="auto"/>
          <w:sz w:val="22"/>
          <w:szCs w:val="22"/>
        </w:rPr>
        <w:t>Cigarettes (manufactured or hand-rolled)</w:t>
      </w:r>
    </w:p>
    <w:p w14:paraId="565961D1" w14:textId="70929069" w:rsidR="00E0572D" w:rsidRPr="00223642" w:rsidRDefault="6126BA26" w:rsidP="6126BA26">
      <w:pPr>
        <w:pStyle w:val="Default"/>
        <w:numPr>
          <w:ilvl w:val="0"/>
          <w:numId w:val="25"/>
        </w:numPr>
        <w:spacing w:after="25"/>
        <w:ind w:left="810"/>
        <w:rPr>
          <w:rFonts w:asciiTheme="minorHAnsi" w:eastAsiaTheme="minorEastAsia" w:hAnsiTheme="minorHAnsi" w:cstheme="minorBidi"/>
          <w:color w:val="auto"/>
          <w:sz w:val="22"/>
          <w:szCs w:val="22"/>
        </w:rPr>
      </w:pPr>
      <w:r w:rsidRPr="6126BA26">
        <w:rPr>
          <w:rFonts w:eastAsia="Calibri" w:cstheme="minorBidi"/>
          <w:color w:val="auto"/>
          <w:sz w:val="22"/>
          <w:szCs w:val="22"/>
        </w:rPr>
        <w:t xml:space="preserve">Electronic delivery devices that can be vaped, such as e-cigarettes, JUUL, </w:t>
      </w:r>
      <w:proofErr w:type="spellStart"/>
      <w:r w:rsidRPr="6126BA26">
        <w:rPr>
          <w:rFonts w:eastAsia="Calibri" w:cstheme="minorBidi"/>
          <w:color w:val="auto"/>
          <w:sz w:val="22"/>
          <w:szCs w:val="22"/>
        </w:rPr>
        <w:t>blu</w:t>
      </w:r>
      <w:proofErr w:type="spellEnd"/>
      <w:r w:rsidRPr="6126BA26">
        <w:rPr>
          <w:rFonts w:eastAsia="Calibri" w:cstheme="minorBidi"/>
          <w:color w:val="auto"/>
          <w:sz w:val="22"/>
          <w:szCs w:val="22"/>
        </w:rPr>
        <w:t>, and NJOY. These electronic delivery devices are battery-powered and create vapor.</w:t>
      </w:r>
    </w:p>
    <w:p w14:paraId="7CF70D2D" w14:textId="48A76C6F" w:rsidR="00E0572D" w:rsidRPr="00223642" w:rsidRDefault="6E81CFE1" w:rsidP="65310DAF">
      <w:pPr>
        <w:pStyle w:val="Default"/>
        <w:numPr>
          <w:ilvl w:val="0"/>
          <w:numId w:val="25"/>
        </w:numPr>
        <w:spacing w:after="25"/>
        <w:ind w:left="810"/>
        <w:rPr>
          <w:rFonts w:asciiTheme="minorHAnsi" w:eastAsiaTheme="minorEastAsia" w:hAnsiTheme="minorHAnsi" w:cstheme="minorBidi"/>
          <w:color w:val="auto"/>
          <w:sz w:val="22"/>
          <w:szCs w:val="22"/>
        </w:rPr>
      </w:pPr>
      <w:r w:rsidRPr="6E81CFE1">
        <w:rPr>
          <w:rFonts w:eastAsia="Calibri" w:cstheme="minorBidi"/>
          <w:color w:val="auto"/>
          <w:sz w:val="22"/>
          <w:szCs w:val="22"/>
        </w:rPr>
        <w:t xml:space="preserve">Cigars, cigarillos, or little filtered cigars; some of the most popular brands include </w:t>
      </w:r>
      <w:proofErr w:type="spellStart"/>
      <w:r w:rsidRPr="6E81CFE1">
        <w:rPr>
          <w:rFonts w:eastAsia="Calibri" w:cstheme="minorBidi"/>
          <w:color w:val="auto"/>
          <w:sz w:val="22"/>
          <w:szCs w:val="22"/>
        </w:rPr>
        <w:t>Macanudo</w:t>
      </w:r>
      <w:proofErr w:type="spellEnd"/>
      <w:r w:rsidRPr="6E81CFE1">
        <w:rPr>
          <w:rFonts w:eastAsia="Calibri" w:cstheme="minorBidi"/>
          <w:color w:val="auto"/>
          <w:sz w:val="22"/>
          <w:szCs w:val="22"/>
        </w:rPr>
        <w:t>, Romeo y Julieta, Black and Mild, Swisher Sweets, Prime Time, and Cheyenne. Please do not include blunts as we will be asking about marijuana use in a later section.</w:t>
      </w:r>
    </w:p>
    <w:p w14:paraId="3A58C8E0" w14:textId="59F7C473" w:rsidR="00E0572D" w:rsidRPr="00223642" w:rsidRDefault="6E81CFE1" w:rsidP="6E81CFE1">
      <w:pPr>
        <w:pStyle w:val="Default"/>
        <w:numPr>
          <w:ilvl w:val="0"/>
          <w:numId w:val="25"/>
        </w:numPr>
        <w:spacing w:after="25"/>
        <w:ind w:left="810"/>
        <w:rPr>
          <w:rFonts w:asciiTheme="minorHAnsi" w:eastAsiaTheme="minorEastAsia" w:hAnsiTheme="minorHAnsi" w:cstheme="minorBidi"/>
          <w:color w:val="000000" w:themeColor="text1"/>
        </w:rPr>
      </w:pPr>
      <w:r w:rsidRPr="6E81CFE1">
        <w:rPr>
          <w:rFonts w:eastAsia="Calibri" w:cstheme="minorBidi"/>
          <w:color w:val="auto"/>
          <w:sz w:val="22"/>
          <w:szCs w:val="22"/>
        </w:rPr>
        <w:t>Chewing tobacco, snus, snuff, or dip; some of the most popular brands are Red Man, Levi Garrett, BEECH-NUT, Skoal, and Copenhagen.</w:t>
      </w:r>
    </w:p>
    <w:p w14:paraId="3AD99177" w14:textId="1B49038D" w:rsidR="00E0572D" w:rsidRPr="00223642" w:rsidRDefault="65310DAF" w:rsidP="65310DAF">
      <w:pPr>
        <w:pStyle w:val="Default"/>
        <w:numPr>
          <w:ilvl w:val="0"/>
          <w:numId w:val="25"/>
        </w:numPr>
        <w:spacing w:after="25"/>
        <w:ind w:left="810"/>
        <w:rPr>
          <w:rFonts w:eastAsia="Calibri" w:cstheme="minorBidi"/>
          <w:color w:val="auto"/>
          <w:sz w:val="22"/>
          <w:szCs w:val="22"/>
        </w:rPr>
      </w:pPr>
      <w:r w:rsidRPr="65310DAF">
        <w:rPr>
          <w:rFonts w:eastAsia="Calibri" w:cstheme="minorBidi"/>
          <w:color w:val="auto"/>
          <w:sz w:val="22"/>
          <w:szCs w:val="22"/>
        </w:rPr>
        <w:t>Hookah or water pipe</w:t>
      </w:r>
    </w:p>
    <w:p w14:paraId="1682E866" w14:textId="5B19F9EF" w:rsidR="00E0572D" w:rsidRPr="00223642" w:rsidRDefault="65310DAF" w:rsidP="65310DAF">
      <w:pPr>
        <w:pStyle w:val="Default"/>
        <w:numPr>
          <w:ilvl w:val="0"/>
          <w:numId w:val="25"/>
        </w:numPr>
        <w:spacing w:after="25"/>
        <w:ind w:left="810"/>
        <w:rPr>
          <w:rFonts w:eastAsia="Calibri" w:cstheme="minorBidi"/>
          <w:color w:val="auto"/>
          <w:sz w:val="22"/>
          <w:szCs w:val="22"/>
        </w:rPr>
      </w:pPr>
      <w:r w:rsidRPr="65310DAF">
        <w:rPr>
          <w:rFonts w:eastAsia="Calibri" w:cstheme="minorBidi"/>
          <w:color w:val="auto"/>
          <w:sz w:val="22"/>
          <w:szCs w:val="22"/>
        </w:rPr>
        <w:t>Tobacco pipe</w:t>
      </w:r>
    </w:p>
    <w:p w14:paraId="0B93680F" w14:textId="0E962B21" w:rsidR="00E0572D" w:rsidRPr="00223642" w:rsidRDefault="00E0572D" w:rsidP="00AA4565">
      <w:pPr>
        <w:pStyle w:val="Default"/>
        <w:numPr>
          <w:ilvl w:val="0"/>
          <w:numId w:val="26"/>
        </w:numPr>
        <w:spacing w:after="25"/>
        <w:ind w:left="810"/>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used any of these tobacco products</w:t>
      </w:r>
      <w:r w:rsidR="00277786" w:rsidRPr="00223642">
        <w:rPr>
          <w:rFonts w:eastAsia="Calibri" w:cstheme="minorHAnsi"/>
          <w:color w:val="auto"/>
          <w:sz w:val="22"/>
          <w:szCs w:val="22"/>
        </w:rPr>
        <w:t xml:space="preserve"> </w:t>
      </w:r>
      <w:r w:rsidR="00277786" w:rsidRPr="00223642">
        <w:rPr>
          <w:rFonts w:ascii="Wingdings" w:eastAsia="Wingdings" w:hAnsi="Wingdings" w:cstheme="minorHAnsi"/>
          <w:color w:val="auto"/>
          <w:sz w:val="22"/>
          <w:szCs w:val="22"/>
        </w:rPr>
        <w:t>à</w:t>
      </w:r>
      <w:r w:rsidR="00277786" w:rsidRPr="00223642">
        <w:rPr>
          <w:rFonts w:eastAsia="Calibri" w:cstheme="minorHAnsi"/>
          <w:b/>
          <w:color w:val="auto"/>
          <w:sz w:val="22"/>
          <w:szCs w:val="22"/>
        </w:rPr>
        <w:t xml:space="preserve"> GO TO CURRSM</w:t>
      </w:r>
    </w:p>
    <w:p w14:paraId="3CF613E3" w14:textId="32015AA5" w:rsidR="00E04323" w:rsidRPr="00223642" w:rsidRDefault="00E04323" w:rsidP="00AA4565">
      <w:pPr>
        <w:pStyle w:val="Default"/>
        <w:ind w:left="81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CURRSM</w:t>
      </w:r>
    </w:p>
    <w:p w14:paraId="55072565" w14:textId="77777777" w:rsidR="00CE3BD1" w:rsidRPr="00223642" w:rsidRDefault="00CE3BD1" w:rsidP="00CE3BD1">
      <w:pPr>
        <w:pStyle w:val="Default"/>
        <w:spacing w:after="25"/>
        <w:rPr>
          <w:rFonts w:eastAsia="Times New Roman" w:cs="Times New Roman"/>
          <w:b/>
          <w:bCs/>
          <w:color w:val="auto"/>
          <w:sz w:val="28"/>
        </w:rPr>
      </w:pPr>
    </w:p>
    <w:p w14:paraId="03852CCD" w14:textId="610F17FE" w:rsidR="00CE3BD1" w:rsidRPr="00223642" w:rsidRDefault="00CE3BD1" w:rsidP="00CE3BD1">
      <w:pPr>
        <w:pStyle w:val="Default"/>
        <w:spacing w:after="25"/>
        <w:rPr>
          <w:rFonts w:eastAsia="Calibri" w:cstheme="minorHAnsi"/>
          <w:b/>
          <w:i/>
          <w:color w:val="auto"/>
          <w:sz w:val="22"/>
          <w:szCs w:val="22"/>
        </w:rPr>
      </w:pPr>
      <w:r w:rsidRPr="00223642">
        <w:rPr>
          <w:rFonts w:eastAsia="Times New Roman" w:cs="Times New Roman"/>
          <w:b/>
          <w:bCs/>
          <w:color w:val="auto"/>
          <w:sz w:val="28"/>
        </w:rPr>
        <w:t>Cigarettes</w:t>
      </w:r>
    </w:p>
    <w:p w14:paraId="6FB4DE84" w14:textId="77777777" w:rsidR="00A15B3B" w:rsidRPr="00223642" w:rsidRDefault="00A15B3B" w:rsidP="00A15B3B">
      <w:pPr>
        <w:pStyle w:val="Default"/>
        <w:spacing w:after="25"/>
        <w:rPr>
          <w:rFonts w:eastAsia="Calibri" w:cstheme="minorHAnsi"/>
          <w:b/>
          <w:i/>
          <w:color w:val="auto"/>
          <w:sz w:val="22"/>
          <w:szCs w:val="22"/>
        </w:rPr>
      </w:pPr>
    </w:p>
    <w:p w14:paraId="324349E6" w14:textId="1A4433CC" w:rsidR="00A15B3B"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ECIG1]</w:t>
      </w:r>
    </w:p>
    <w:p w14:paraId="5209A3A4" w14:textId="6535853B" w:rsidR="00E0572D" w:rsidRPr="00223642" w:rsidRDefault="6126BA26" w:rsidP="0095762E">
      <w:pPr>
        <w:pStyle w:val="Default"/>
        <w:numPr>
          <w:ilvl w:val="0"/>
          <w:numId w:val="11"/>
        </w:numPr>
        <w:spacing w:after="25"/>
        <w:rPr>
          <w:color w:val="auto"/>
          <w:sz w:val="22"/>
          <w:szCs w:val="22"/>
        </w:rPr>
      </w:pPr>
      <w:r w:rsidRPr="6126BA26">
        <w:rPr>
          <w:color w:val="auto"/>
          <w:sz w:val="22"/>
          <w:szCs w:val="22"/>
        </w:rPr>
        <w:t xml:space="preserve">[CIG1] How many </w:t>
      </w:r>
      <w:r w:rsidRPr="6126BA26">
        <w:rPr>
          <w:b/>
          <w:bCs/>
          <w:color w:val="auto"/>
          <w:sz w:val="22"/>
          <w:szCs w:val="22"/>
        </w:rPr>
        <w:t xml:space="preserve">cigarettes </w:t>
      </w:r>
      <w:r w:rsidRPr="6126BA26">
        <w:rPr>
          <w:color w:val="auto"/>
          <w:sz w:val="22"/>
          <w:szCs w:val="22"/>
        </w:rPr>
        <w:t xml:space="preserve">have you smoked in your  life? </w:t>
      </w:r>
    </w:p>
    <w:p w14:paraId="1FD44E93" w14:textId="78FF349E" w:rsidR="00E0572D" w:rsidRPr="00223642" w:rsidRDefault="0095762E" w:rsidP="00AA4565">
      <w:pPr>
        <w:pStyle w:val="Default"/>
        <w:numPr>
          <w:ilvl w:val="0"/>
          <w:numId w:val="28"/>
        </w:numPr>
        <w:spacing w:after="25"/>
        <w:rPr>
          <w:color w:val="auto"/>
          <w:sz w:val="22"/>
          <w:szCs w:val="22"/>
        </w:rPr>
      </w:pPr>
      <w:r w:rsidRPr="00223642">
        <w:rPr>
          <w:color w:val="auto"/>
          <w:sz w:val="22"/>
          <w:szCs w:val="22"/>
        </w:rPr>
        <w:t>10 or less</w:t>
      </w:r>
      <w:r w:rsidR="00493122" w:rsidRPr="00223642">
        <w:rPr>
          <w:color w:val="auto"/>
          <w:sz w:val="22"/>
          <w:szCs w:val="22"/>
        </w:rPr>
        <w:t xml:space="preserve"> </w:t>
      </w:r>
      <w:r w:rsidR="00E04323" w:rsidRPr="00223642">
        <w:rPr>
          <w:rFonts w:ascii="Wingdings" w:eastAsia="Wingdings" w:hAnsi="Wingdings" w:cstheme="minorHAnsi"/>
          <w:color w:val="auto"/>
          <w:sz w:val="22"/>
          <w:szCs w:val="22"/>
        </w:rPr>
        <w:t>à</w:t>
      </w:r>
      <w:r w:rsidR="00E04323" w:rsidRPr="00223642">
        <w:rPr>
          <w:rFonts w:eastAsia="Calibri" w:cstheme="minorHAnsi"/>
          <w:b/>
          <w:color w:val="auto"/>
          <w:sz w:val="22"/>
          <w:szCs w:val="22"/>
        </w:rPr>
        <w:t xml:space="preserve"> GO TO ECIG1</w:t>
      </w:r>
    </w:p>
    <w:p w14:paraId="5565D99E" w14:textId="3AAE2144"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ECIG1</w:t>
      </w:r>
    </w:p>
    <w:p w14:paraId="61C7663F" w14:textId="7858E036" w:rsidR="00E0572D" w:rsidRPr="00223642" w:rsidRDefault="6126BA26" w:rsidP="00AA4565">
      <w:pPr>
        <w:pStyle w:val="Default"/>
        <w:numPr>
          <w:ilvl w:val="0"/>
          <w:numId w:val="28"/>
        </w:numPr>
        <w:spacing w:after="25"/>
        <w:rPr>
          <w:color w:val="auto"/>
          <w:sz w:val="22"/>
          <w:szCs w:val="22"/>
        </w:rPr>
      </w:pPr>
      <w:r w:rsidRPr="6126BA26">
        <w:rPr>
          <w:color w:val="auto"/>
          <w:sz w:val="22"/>
          <w:szCs w:val="22"/>
        </w:rPr>
        <w:t>50 to99</w:t>
      </w:r>
    </w:p>
    <w:p w14:paraId="64AFFC76" w14:textId="1244FA06" w:rsidR="00E04323" w:rsidRPr="00223642" w:rsidRDefault="00E04323" w:rsidP="00AA4565">
      <w:pPr>
        <w:pStyle w:val="Default"/>
        <w:numPr>
          <w:ilvl w:val="0"/>
          <w:numId w:val="28"/>
        </w:numPr>
        <w:spacing w:after="25"/>
        <w:rPr>
          <w:color w:val="auto"/>
          <w:sz w:val="22"/>
          <w:szCs w:val="22"/>
        </w:rPr>
      </w:pPr>
      <w:r w:rsidRPr="00223642">
        <w:rPr>
          <w:color w:val="auto"/>
          <w:sz w:val="22"/>
          <w:szCs w:val="22"/>
        </w:rPr>
        <w:t>100 or more</w:t>
      </w:r>
    </w:p>
    <w:p w14:paraId="700A35D8" w14:textId="7B38613D" w:rsidR="00E04323" w:rsidRPr="00223642" w:rsidRDefault="00E04323" w:rsidP="00E04323">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ECIG1</w:t>
      </w:r>
    </w:p>
    <w:p w14:paraId="0F5DD607" w14:textId="7FEB66B1" w:rsidR="00A15B3B" w:rsidRPr="00223642" w:rsidRDefault="00A15B3B" w:rsidP="00A15B3B">
      <w:pPr>
        <w:pStyle w:val="Default"/>
        <w:spacing w:after="25"/>
        <w:rPr>
          <w:rFonts w:eastAsia="Calibri" w:cstheme="minorHAnsi"/>
          <w:b/>
          <w:i/>
          <w:color w:val="auto"/>
          <w:sz w:val="22"/>
          <w:szCs w:val="22"/>
        </w:rPr>
      </w:pPr>
    </w:p>
    <w:p w14:paraId="3443791C" w14:textId="531B588C" w:rsidR="00A15B3B" w:rsidRPr="00223642" w:rsidRDefault="00A15B3B" w:rsidP="00493122">
      <w:pPr>
        <w:pStyle w:val="Default"/>
        <w:numPr>
          <w:ilvl w:val="0"/>
          <w:numId w:val="11"/>
        </w:numPr>
        <w:spacing w:after="25"/>
        <w:rPr>
          <w:color w:val="auto"/>
          <w:sz w:val="22"/>
          <w:szCs w:val="22"/>
        </w:rPr>
      </w:pPr>
      <w:r w:rsidRPr="00223642">
        <w:rPr>
          <w:color w:val="auto"/>
          <w:sz w:val="22"/>
          <w:szCs w:val="22"/>
        </w:rPr>
        <w:t>[</w:t>
      </w:r>
      <w:r w:rsidR="009A2757" w:rsidRPr="00223642">
        <w:rPr>
          <w:color w:val="auto"/>
          <w:sz w:val="22"/>
          <w:szCs w:val="22"/>
        </w:rPr>
        <w:t>CIG2</w:t>
      </w:r>
      <w:r w:rsidRPr="00223642">
        <w:rPr>
          <w:color w:val="auto"/>
          <w:sz w:val="22"/>
          <w:szCs w:val="22"/>
        </w:rPr>
        <w:t>]</w:t>
      </w:r>
      <w:r w:rsidR="00493122" w:rsidRPr="00223642">
        <w:rPr>
          <w:color w:val="auto"/>
          <w:sz w:val="22"/>
          <w:szCs w:val="22"/>
        </w:rPr>
        <w:t xml:space="preserve"> How old were you when you </w:t>
      </w:r>
      <w:r w:rsidR="00493122" w:rsidRPr="00223642">
        <w:rPr>
          <w:b/>
          <w:bCs/>
          <w:color w:val="auto"/>
          <w:sz w:val="22"/>
          <w:szCs w:val="22"/>
        </w:rPr>
        <w:t xml:space="preserve">first </w:t>
      </w:r>
      <w:r w:rsidRPr="00223642">
        <w:rPr>
          <w:color w:val="auto"/>
          <w:sz w:val="22"/>
          <w:szCs w:val="22"/>
        </w:rPr>
        <w:t xml:space="preserve">smoked a cigarette? </w:t>
      </w:r>
    </w:p>
    <w:p w14:paraId="534A9EDD" w14:textId="77777777" w:rsidR="00493122" w:rsidRPr="00223642" w:rsidRDefault="00493122" w:rsidP="00A15B3B">
      <w:pPr>
        <w:pStyle w:val="Default"/>
        <w:ind w:left="450"/>
        <w:rPr>
          <w:color w:val="auto"/>
          <w:sz w:val="22"/>
          <w:szCs w:val="22"/>
        </w:rPr>
      </w:pPr>
      <w:r w:rsidRPr="00223642">
        <w:rPr>
          <w:color w:val="auto"/>
          <w:sz w:val="22"/>
          <w:szCs w:val="22"/>
        </w:rPr>
        <w:t xml:space="preserve">|__|__| Age first smoked a cigarette </w:t>
      </w:r>
    </w:p>
    <w:p w14:paraId="151847A1" w14:textId="3CF74FAE" w:rsidR="00A15B3B" w:rsidRPr="00223642" w:rsidRDefault="00A15B3B" w:rsidP="00A15B3B">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44DC4">
        <w:rPr>
          <w:rFonts w:eastAsia="Calibri" w:cstheme="minorHAnsi"/>
          <w:b/>
          <w:i/>
          <w:color w:val="auto"/>
          <w:sz w:val="22"/>
          <w:szCs w:val="22"/>
        </w:rPr>
        <w:t xml:space="preserve"> GO TO CIG3</w:t>
      </w:r>
    </w:p>
    <w:p w14:paraId="494AF829" w14:textId="77777777" w:rsidR="00493122" w:rsidRPr="00223642" w:rsidRDefault="00493122" w:rsidP="00493122">
      <w:pPr>
        <w:pStyle w:val="Default"/>
        <w:rPr>
          <w:color w:val="auto"/>
        </w:rPr>
      </w:pPr>
    </w:p>
    <w:p w14:paraId="5C1F05E0" w14:textId="5C031AF3" w:rsidR="00493122" w:rsidRPr="00223642" w:rsidRDefault="009A2757" w:rsidP="002D0F5C">
      <w:pPr>
        <w:pStyle w:val="Default"/>
        <w:numPr>
          <w:ilvl w:val="0"/>
          <w:numId w:val="11"/>
        </w:numPr>
        <w:spacing w:after="30"/>
        <w:rPr>
          <w:color w:val="auto"/>
          <w:sz w:val="22"/>
          <w:szCs w:val="22"/>
        </w:rPr>
      </w:pPr>
      <w:r w:rsidRPr="00223642">
        <w:rPr>
          <w:color w:val="auto"/>
          <w:sz w:val="22"/>
          <w:szCs w:val="22"/>
        </w:rPr>
        <w:lastRenderedPageBreak/>
        <w:t>[CIG3</w:t>
      </w:r>
      <w:r w:rsidR="00A15B3B" w:rsidRPr="00223642">
        <w:rPr>
          <w:color w:val="auto"/>
          <w:sz w:val="22"/>
          <w:szCs w:val="22"/>
        </w:rPr>
        <w:t>]</w:t>
      </w:r>
      <w:r w:rsidR="00493122" w:rsidRPr="00223642">
        <w:rPr>
          <w:color w:val="auto"/>
          <w:sz w:val="22"/>
          <w:szCs w:val="22"/>
        </w:rPr>
        <w:t xml:space="preserve"> How old were you when you started smoking cigarettes </w:t>
      </w:r>
      <w:r w:rsidR="00493122" w:rsidRPr="00223642">
        <w:rPr>
          <w:bCs/>
          <w:color w:val="auto"/>
          <w:sz w:val="22"/>
          <w:szCs w:val="22"/>
        </w:rPr>
        <w:t>on a regular basis</w:t>
      </w:r>
      <w:r w:rsidR="00277786" w:rsidRPr="00223642">
        <w:rPr>
          <w:color w:val="auto"/>
          <w:sz w:val="22"/>
          <w:szCs w:val="22"/>
        </w:rPr>
        <w:t>?</w:t>
      </w:r>
      <w:r w:rsidR="002D0F5C" w:rsidRPr="00223642">
        <w:rPr>
          <w:color w:val="auto"/>
          <w:sz w:val="22"/>
          <w:szCs w:val="22"/>
        </w:rPr>
        <w:t xml:space="preserve"> </w:t>
      </w:r>
      <w:r w:rsidR="002D0F5C" w:rsidRPr="00223642">
        <w:rPr>
          <w:rFonts w:eastAsia="Calibri" w:cstheme="minorHAnsi"/>
          <w:i/>
          <w:color w:val="auto"/>
          <w:sz w:val="22"/>
        </w:rPr>
        <w:t xml:space="preserve">[Informational text when “regular basis” is selected: </w:t>
      </w:r>
      <w:r w:rsidR="002D0F5C" w:rsidRPr="00223642">
        <w:rPr>
          <w:i/>
          <w:color w:val="auto"/>
          <w:sz w:val="22"/>
        </w:rPr>
        <w:t>We understand that the meaning of "regular basis" might be different for different people. When you answer this question, please think about what "regular basis" means to you.</w:t>
      </w:r>
      <w:r w:rsidR="002D0F5C" w:rsidRPr="00223642">
        <w:rPr>
          <w:rFonts w:eastAsia="Calibri" w:cstheme="minorHAnsi"/>
          <w:i/>
          <w:color w:val="auto"/>
          <w:sz w:val="22"/>
        </w:rPr>
        <w:t>]</w:t>
      </w:r>
    </w:p>
    <w:p w14:paraId="54672115" w14:textId="77777777" w:rsidR="00493122" w:rsidRPr="00223642" w:rsidRDefault="00493122" w:rsidP="00277786">
      <w:pPr>
        <w:pStyle w:val="Default"/>
        <w:ind w:left="450"/>
        <w:rPr>
          <w:color w:val="auto"/>
          <w:sz w:val="22"/>
          <w:szCs w:val="22"/>
        </w:rPr>
      </w:pPr>
      <w:r w:rsidRPr="00223642">
        <w:rPr>
          <w:color w:val="auto"/>
          <w:sz w:val="22"/>
          <w:szCs w:val="22"/>
        </w:rPr>
        <w:t xml:space="preserve">|__|__| Age started smoking cigarettes on a regular basis </w:t>
      </w:r>
    </w:p>
    <w:p w14:paraId="59FE3828" w14:textId="26CE6681" w:rsidR="00493122" w:rsidRPr="00223642" w:rsidRDefault="6126BA26" w:rsidP="6F40A6BD">
      <w:pPr>
        <w:pStyle w:val="Default"/>
        <w:spacing w:after="30"/>
        <w:ind w:firstLine="450"/>
        <w:rPr>
          <w:color w:val="auto"/>
          <w:sz w:val="22"/>
          <w:szCs w:val="22"/>
        </w:rPr>
      </w:pPr>
      <w:r w:rsidRPr="6126BA26">
        <w:rPr>
          <w:color w:val="auto"/>
          <w:sz w:val="22"/>
          <w:szCs w:val="22"/>
        </w:rPr>
        <w:t xml:space="preserve">44  </w:t>
      </w:r>
      <w:r w:rsidR="6F40A6BD">
        <w:tab/>
      </w:r>
      <w:r w:rsidRPr="6126BA26">
        <w:rPr>
          <w:color w:val="auto"/>
          <w:sz w:val="22"/>
          <w:szCs w:val="22"/>
        </w:rPr>
        <w:t xml:space="preserve">Never smoked on a regular basis </w:t>
      </w:r>
    </w:p>
    <w:p w14:paraId="13D21ADF" w14:textId="236DE992" w:rsidR="00277786" w:rsidRPr="00223642" w:rsidRDefault="00277786" w:rsidP="00277786">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CIG4</w:t>
      </w:r>
    </w:p>
    <w:p w14:paraId="499C7F72" w14:textId="77777777" w:rsidR="00277786" w:rsidRPr="00223642" w:rsidRDefault="00277786" w:rsidP="00277786">
      <w:pPr>
        <w:pStyle w:val="Default"/>
        <w:spacing w:after="30"/>
        <w:ind w:left="450"/>
        <w:rPr>
          <w:color w:val="auto"/>
          <w:sz w:val="22"/>
          <w:szCs w:val="22"/>
        </w:rPr>
      </w:pPr>
    </w:p>
    <w:p w14:paraId="6CC8AAED" w14:textId="6D7677AC" w:rsidR="00277786" w:rsidRPr="00223642" w:rsidRDefault="6126BA26" w:rsidP="6126BA26">
      <w:pPr>
        <w:pStyle w:val="ListParagraph"/>
        <w:numPr>
          <w:ilvl w:val="0"/>
          <w:numId w:val="11"/>
        </w:numPr>
        <w:autoSpaceDE w:val="0"/>
        <w:autoSpaceDN w:val="0"/>
        <w:adjustRightInd w:val="0"/>
        <w:spacing w:after="30" w:line="240" w:lineRule="auto"/>
      </w:pPr>
      <w:r w:rsidRPr="6126BA26">
        <w:t xml:space="preserve">[CIG4] Do you smoke cigarettes now? </w:t>
      </w:r>
    </w:p>
    <w:p w14:paraId="63374845" w14:textId="74C46142" w:rsidR="00B0370A" w:rsidRPr="00223642" w:rsidRDefault="6126BA26" w:rsidP="2B87E8A8">
      <w:pPr>
        <w:autoSpaceDE w:val="0"/>
        <w:autoSpaceDN w:val="0"/>
        <w:adjustRightInd w:val="0"/>
        <w:spacing w:after="30" w:line="240" w:lineRule="auto"/>
        <w:ind w:left="450" w:firstLine="270"/>
        <w:rPr>
          <w:rFonts w:eastAsia="Calibri"/>
          <w:b/>
          <w:bCs/>
        </w:rPr>
      </w:pPr>
      <w:r w:rsidRPr="6126BA26">
        <w:rPr>
          <w:rFonts w:ascii="Calibri" w:hAnsi="Calibri" w:cs="Calibri"/>
        </w:rPr>
        <w:t>0</w:t>
      </w:r>
      <w:r w:rsidR="0049312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CIG5</w:t>
      </w:r>
    </w:p>
    <w:p w14:paraId="4482645E" w14:textId="35F901FF"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CIG5</w:t>
      </w:r>
    </w:p>
    <w:p w14:paraId="70AB77C9" w14:textId="6A8E8C8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CIG5</w:t>
      </w:r>
    </w:p>
    <w:p w14:paraId="37437556" w14:textId="13C68E45"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CIG9A</w:t>
      </w:r>
    </w:p>
    <w:p w14:paraId="55BCC02F" w14:textId="64D577FC" w:rsidR="6A7FD71B" w:rsidRDefault="6A7FD71B" w:rsidP="6A7FD71B">
      <w:pPr>
        <w:spacing w:after="30" w:line="240" w:lineRule="auto"/>
        <w:ind w:left="450" w:firstLine="270"/>
        <w:rPr>
          <w:rFonts w:eastAsia="Calibri"/>
          <w:b/>
          <w:bCs/>
        </w:rPr>
      </w:pPr>
    </w:p>
    <w:p w14:paraId="24AB9A13" w14:textId="1AA9E214"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CIG5</w:t>
      </w:r>
    </w:p>
    <w:p w14:paraId="65A53147" w14:textId="77777777" w:rsidR="00406BC8" w:rsidRPr="00223642" w:rsidRDefault="00406BC8" w:rsidP="00493122">
      <w:pPr>
        <w:autoSpaceDE w:val="0"/>
        <w:autoSpaceDN w:val="0"/>
        <w:adjustRightInd w:val="0"/>
        <w:spacing w:after="0" w:line="240" w:lineRule="auto"/>
        <w:rPr>
          <w:rFonts w:ascii="Calibri" w:hAnsi="Calibri" w:cs="Calibri"/>
        </w:rPr>
      </w:pPr>
    </w:p>
    <w:p w14:paraId="0F03DE08" w14:textId="77777777" w:rsidR="00B0370A" w:rsidRPr="00223642" w:rsidRDefault="00B0370A" w:rsidP="00406BC8">
      <w:pPr>
        <w:pStyle w:val="Default"/>
        <w:numPr>
          <w:ilvl w:val="0"/>
          <w:numId w:val="11"/>
        </w:numPr>
        <w:spacing w:after="25"/>
        <w:rPr>
          <w:color w:val="auto"/>
          <w:sz w:val="22"/>
          <w:szCs w:val="22"/>
        </w:rPr>
      </w:pPr>
      <w:r w:rsidRPr="00223642">
        <w:rPr>
          <w:color w:val="auto"/>
          <w:sz w:val="22"/>
          <w:szCs w:val="22"/>
        </w:rPr>
        <w:t>[</w:t>
      </w:r>
      <w:r w:rsidR="007D6A6E" w:rsidRPr="00223642">
        <w:rPr>
          <w:color w:val="auto"/>
          <w:sz w:val="22"/>
          <w:szCs w:val="22"/>
        </w:rPr>
        <w:t>CIG5</w:t>
      </w:r>
      <w:r w:rsidRPr="00223642">
        <w:rPr>
          <w:color w:val="auto"/>
          <w:sz w:val="22"/>
          <w:szCs w:val="22"/>
        </w:rPr>
        <w:t>]</w:t>
      </w:r>
      <w:r w:rsidR="00406BC8" w:rsidRPr="00223642">
        <w:rPr>
          <w:color w:val="auto"/>
          <w:sz w:val="22"/>
          <w:szCs w:val="22"/>
        </w:rPr>
        <w:t xml:space="preserve"> When was </w:t>
      </w:r>
      <w:r w:rsidR="00406BC8" w:rsidRPr="00223642">
        <w:rPr>
          <w:bCs/>
          <w:color w:val="auto"/>
          <w:sz w:val="22"/>
          <w:szCs w:val="22"/>
        </w:rPr>
        <w:t>the</w:t>
      </w:r>
      <w:r w:rsidR="00406BC8" w:rsidRPr="00223642">
        <w:rPr>
          <w:b/>
          <w:bCs/>
          <w:color w:val="auto"/>
          <w:sz w:val="22"/>
          <w:szCs w:val="22"/>
        </w:rPr>
        <w:t xml:space="preserve"> last </w:t>
      </w:r>
      <w:r w:rsidR="00406BC8" w:rsidRPr="00223642">
        <w:rPr>
          <w:bCs/>
          <w:color w:val="auto"/>
          <w:sz w:val="22"/>
          <w:szCs w:val="22"/>
        </w:rPr>
        <w:t>time</w:t>
      </w:r>
      <w:r w:rsidR="00406BC8" w:rsidRPr="00223642">
        <w:rPr>
          <w:b/>
          <w:bCs/>
          <w:color w:val="auto"/>
          <w:sz w:val="22"/>
          <w:szCs w:val="22"/>
        </w:rPr>
        <w:t xml:space="preserve"> </w:t>
      </w:r>
      <w:r w:rsidR="00406BC8" w:rsidRPr="00223642">
        <w:rPr>
          <w:color w:val="auto"/>
          <w:sz w:val="22"/>
          <w:szCs w:val="22"/>
        </w:rPr>
        <w:t>you smoked cigarettes?</w:t>
      </w:r>
    </w:p>
    <w:p w14:paraId="47F4D22D" w14:textId="0252D25D"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In the past month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CIG6</w:t>
      </w:r>
    </w:p>
    <w:p w14:paraId="2668D593" w14:textId="3E5CFCFF" w:rsidR="00B0370A" w:rsidRPr="00223642" w:rsidRDefault="00406BC8" w:rsidP="00AA4565">
      <w:pPr>
        <w:pStyle w:val="Default"/>
        <w:numPr>
          <w:ilvl w:val="0"/>
          <w:numId w:val="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0370A" w:rsidRPr="00223642">
        <w:rPr>
          <w:rFonts w:eastAsia="Calibri" w:cstheme="minorHAnsi"/>
          <w:b/>
          <w:color w:val="auto"/>
        </w:rPr>
        <w:t>CIG7A</w:t>
      </w:r>
    </w:p>
    <w:p w14:paraId="5A225B7E" w14:textId="106299DC" w:rsidR="00406BC8" w:rsidRPr="00223642" w:rsidRDefault="00406BC8" w:rsidP="00AA4565">
      <w:pPr>
        <w:pStyle w:val="Default"/>
        <w:numPr>
          <w:ilvl w:val="0"/>
          <w:numId w:val="3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00B0370A" w:rsidRPr="00223642">
        <w:rPr>
          <w:rFonts w:ascii="Wingdings" w:eastAsia="Wingdings" w:hAnsi="Wingdings" w:cstheme="minorHAnsi"/>
          <w:color w:val="auto"/>
          <w:sz w:val="22"/>
          <w:szCs w:val="22"/>
        </w:rPr>
        <w:t>à</w:t>
      </w:r>
      <w:r w:rsidR="00B0370A" w:rsidRPr="00223642">
        <w:rPr>
          <w:rFonts w:eastAsia="Calibri" w:cstheme="minorHAnsi"/>
          <w:b/>
          <w:color w:val="auto"/>
          <w:sz w:val="22"/>
          <w:szCs w:val="22"/>
        </w:rPr>
        <w:t xml:space="preserve"> GO TO </w:t>
      </w:r>
      <w:r w:rsidR="00B861FE">
        <w:rPr>
          <w:rFonts w:eastAsia="Calibri" w:cstheme="minorHAnsi"/>
          <w:b/>
          <w:color w:val="auto"/>
        </w:rPr>
        <w:t>CIG8</w:t>
      </w:r>
    </w:p>
    <w:p w14:paraId="3CACD010" w14:textId="31B54186" w:rsidR="00B0370A" w:rsidRPr="00223642" w:rsidRDefault="00B0370A" w:rsidP="00AA4565">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33679144" w14:textId="77777777" w:rsidR="00406BC8" w:rsidRPr="00223642" w:rsidRDefault="00406BC8" w:rsidP="00406BC8">
      <w:pPr>
        <w:pStyle w:val="Default"/>
        <w:rPr>
          <w:color w:val="auto"/>
        </w:rPr>
      </w:pPr>
    </w:p>
    <w:p w14:paraId="273CBD3D" w14:textId="304A13FF" w:rsidR="00406BC8" w:rsidRPr="00223642" w:rsidRDefault="6126BA26" w:rsidP="00B0370A">
      <w:pPr>
        <w:pStyle w:val="Default"/>
        <w:numPr>
          <w:ilvl w:val="0"/>
          <w:numId w:val="11"/>
        </w:numPr>
        <w:rPr>
          <w:color w:val="auto"/>
          <w:sz w:val="22"/>
          <w:szCs w:val="22"/>
        </w:rPr>
      </w:pPr>
      <w:r w:rsidRPr="6126BA26">
        <w:rPr>
          <w:color w:val="auto"/>
          <w:sz w:val="22"/>
          <w:szCs w:val="22"/>
        </w:rPr>
        <w:t xml:space="preserve">[CIG6] </w:t>
      </w:r>
      <w:r w:rsidRPr="6126BA26">
        <w:rPr>
          <w:b/>
          <w:bCs/>
          <w:color w:val="auto"/>
          <w:sz w:val="22"/>
          <w:szCs w:val="22"/>
        </w:rPr>
        <w:t xml:space="preserve">On how many of the past 30 days </w:t>
      </w:r>
      <w:r w:rsidRPr="6126BA26">
        <w:rPr>
          <w:color w:val="auto"/>
          <w:sz w:val="22"/>
          <w:szCs w:val="22"/>
        </w:rPr>
        <w:t xml:space="preserve">have you smoked cigarettes? </w:t>
      </w:r>
    </w:p>
    <w:p w14:paraId="60349756" w14:textId="68EF5D5F" w:rsidR="00406BC8" w:rsidRPr="00223642" w:rsidRDefault="00406BC8" w:rsidP="004129DC">
      <w:pPr>
        <w:autoSpaceDE w:val="0"/>
        <w:autoSpaceDN w:val="0"/>
        <w:adjustRightInd w:val="0"/>
        <w:spacing w:after="0" w:line="240" w:lineRule="auto"/>
        <w:ind w:left="450"/>
      </w:pPr>
      <w:r w:rsidRPr="00223642">
        <w:t xml:space="preserve">|__|__| #Days smoked in past 30 days </w:t>
      </w:r>
      <w:r w:rsidR="004129DC" w:rsidRPr="00223642">
        <w:rPr>
          <w:rFonts w:ascii="Wingdings" w:eastAsia="Wingdings" w:hAnsi="Wingdings" w:cstheme="minorHAnsi"/>
        </w:rPr>
        <w:t>à</w:t>
      </w:r>
      <w:r w:rsidR="004129DC" w:rsidRPr="00223642">
        <w:rPr>
          <w:rFonts w:eastAsia="Calibri" w:cstheme="minorHAnsi"/>
          <w:b/>
        </w:rPr>
        <w:t xml:space="preserve"> GO TO CIG9A</w:t>
      </w:r>
    </w:p>
    <w:p w14:paraId="6D60AE2C" w14:textId="119F78CA" w:rsidR="004129DC" w:rsidRPr="00223642" w:rsidRDefault="004129DC" w:rsidP="004129DC">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CIG9A</w:t>
      </w:r>
    </w:p>
    <w:p w14:paraId="5C9EB7B3" w14:textId="77777777" w:rsidR="00493122" w:rsidRPr="00223642" w:rsidRDefault="00493122" w:rsidP="00493122">
      <w:pPr>
        <w:autoSpaceDE w:val="0"/>
        <w:autoSpaceDN w:val="0"/>
        <w:adjustRightInd w:val="0"/>
        <w:spacing w:after="0" w:line="240" w:lineRule="auto"/>
        <w:rPr>
          <w:rFonts w:ascii="Calibri" w:hAnsi="Calibri" w:cs="Calibri"/>
        </w:rPr>
      </w:pPr>
    </w:p>
    <w:p w14:paraId="4D5F0439" w14:textId="30C64EA9" w:rsidR="00406BC8" w:rsidRPr="00223642" w:rsidRDefault="00A1752D" w:rsidP="00A1752D">
      <w:pPr>
        <w:pStyle w:val="Default"/>
        <w:numPr>
          <w:ilvl w:val="0"/>
          <w:numId w:val="11"/>
        </w:numPr>
        <w:rPr>
          <w:color w:val="auto"/>
          <w:sz w:val="22"/>
          <w:szCs w:val="22"/>
        </w:rPr>
      </w:pPr>
      <w:r w:rsidRPr="00223642">
        <w:rPr>
          <w:color w:val="auto"/>
          <w:sz w:val="22"/>
          <w:szCs w:val="22"/>
        </w:rPr>
        <w:t>[</w:t>
      </w:r>
      <w:r w:rsidR="0072203F" w:rsidRPr="00223642">
        <w:rPr>
          <w:color w:val="auto"/>
          <w:sz w:val="22"/>
          <w:szCs w:val="22"/>
        </w:rPr>
        <w:t>CIG7A</w:t>
      </w:r>
      <w:r w:rsidRPr="00223642">
        <w:rPr>
          <w:color w:val="auto"/>
          <w:sz w:val="22"/>
          <w:szCs w:val="22"/>
        </w:rPr>
        <w:t>]</w:t>
      </w:r>
      <w:r w:rsidR="00406BC8" w:rsidRPr="00223642">
        <w:rPr>
          <w:color w:val="auto"/>
          <w:sz w:val="22"/>
          <w:szCs w:val="22"/>
        </w:rPr>
        <w:t xml:space="preserve"> How many months ago did you</w:t>
      </w:r>
      <w:r w:rsidR="00406BC8" w:rsidRPr="00223642">
        <w:rPr>
          <w:b/>
          <w:color w:val="auto"/>
          <w:sz w:val="22"/>
          <w:szCs w:val="22"/>
        </w:rPr>
        <w:t xml:space="preserve"> last</w:t>
      </w:r>
      <w:r w:rsidR="00406BC8" w:rsidRPr="00223642">
        <w:rPr>
          <w:color w:val="auto"/>
          <w:sz w:val="22"/>
          <w:szCs w:val="22"/>
        </w:rPr>
        <w:t xml:space="preserve"> smoke</w:t>
      </w:r>
      <w:r w:rsidR="00077549" w:rsidRPr="00223642">
        <w:rPr>
          <w:color w:val="auto"/>
          <w:sz w:val="22"/>
          <w:szCs w:val="22"/>
        </w:rPr>
        <w:t xml:space="preserve"> cigarettes</w:t>
      </w:r>
      <w:r w:rsidR="00406BC8" w:rsidRPr="00223642">
        <w:rPr>
          <w:color w:val="auto"/>
          <w:sz w:val="22"/>
          <w:szCs w:val="22"/>
        </w:rPr>
        <w:t xml:space="preserve">? </w:t>
      </w:r>
    </w:p>
    <w:p w14:paraId="5131D194" w14:textId="312F4620" w:rsidR="00493122" w:rsidRPr="00223642" w:rsidRDefault="00406BC8" w:rsidP="00A1752D">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cigarettes</w:t>
      </w:r>
      <w:r w:rsidR="00A1752D" w:rsidRPr="00223642">
        <w:t xml:space="preserve"> </w:t>
      </w:r>
      <w:r w:rsidR="00A1752D" w:rsidRPr="00223642">
        <w:rPr>
          <w:rFonts w:ascii="Wingdings" w:eastAsia="Wingdings" w:hAnsi="Wingdings" w:cstheme="minorHAnsi"/>
        </w:rPr>
        <w:t>à</w:t>
      </w:r>
      <w:r w:rsidR="00A1752D" w:rsidRPr="00223642">
        <w:rPr>
          <w:rFonts w:eastAsia="Calibri" w:cstheme="minorHAnsi"/>
          <w:b/>
        </w:rPr>
        <w:t xml:space="preserve"> GO TO CIG7B</w:t>
      </w:r>
    </w:p>
    <w:p w14:paraId="21526F62" w14:textId="2DE99F52" w:rsidR="00A1752D" w:rsidRPr="00223642" w:rsidRDefault="00A1752D" w:rsidP="00A1752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CIG7B</w:t>
      </w:r>
    </w:p>
    <w:p w14:paraId="7CF8F3F5" w14:textId="77777777" w:rsidR="00A1752D" w:rsidRPr="00223642" w:rsidRDefault="00A1752D" w:rsidP="00A1752D">
      <w:pPr>
        <w:pStyle w:val="Default"/>
        <w:spacing w:after="25"/>
        <w:ind w:left="450"/>
        <w:rPr>
          <w:rFonts w:eastAsia="Calibri" w:cstheme="minorHAnsi"/>
          <w:b/>
          <w:i/>
          <w:color w:val="auto"/>
          <w:sz w:val="22"/>
          <w:szCs w:val="22"/>
        </w:rPr>
      </w:pPr>
    </w:p>
    <w:p w14:paraId="1FB676F7" w14:textId="027C1CFF" w:rsidR="0065105F" w:rsidRPr="00223642" w:rsidRDefault="0065105F" w:rsidP="00C031B7">
      <w:pPr>
        <w:spacing w:after="0"/>
        <w:ind w:firstLine="720"/>
      </w:pPr>
      <w:r w:rsidRPr="00223642">
        <w:t>T8</w:t>
      </w:r>
      <w:r w:rsidR="00CE655E" w:rsidRPr="00223642">
        <w:t>. [</w:t>
      </w:r>
      <w:r w:rsidR="0072203F" w:rsidRPr="00223642">
        <w:t>CIG7B</w:t>
      </w:r>
      <w:r w:rsidR="00CE655E" w:rsidRPr="00223642">
        <w:t>]</w:t>
      </w:r>
      <w:r w:rsidRPr="00223642">
        <w:t xml:space="preserve"> </w:t>
      </w:r>
      <w:r w:rsidR="00A06ADA" w:rsidRPr="00022DC6">
        <w:t>D</w:t>
      </w:r>
      <w:r w:rsidR="005F0A8C" w:rsidRPr="00022DC6">
        <w:t>uring that time, d</w:t>
      </w:r>
      <w:r w:rsidR="00A06ADA" w:rsidRPr="00022DC6">
        <w:t xml:space="preserve">id you </w:t>
      </w:r>
      <w:r w:rsidR="00A06ADA" w:rsidRPr="00223642">
        <w:t>ever smoke</w:t>
      </w:r>
      <w:r w:rsidR="00077549" w:rsidRPr="00223642">
        <w:t xml:space="preserve"> cigarettes</w:t>
      </w:r>
      <w:r w:rsidR="00A06ADA" w:rsidRPr="00223642">
        <w:t xml:space="preserve"> </w:t>
      </w:r>
      <w:r w:rsidR="00A06ADA" w:rsidRPr="00223642">
        <w:rPr>
          <w:b/>
        </w:rPr>
        <w:t>every day</w:t>
      </w:r>
      <w:r w:rsidRPr="00223642">
        <w:t>?</w:t>
      </w:r>
    </w:p>
    <w:p w14:paraId="35FEB37A" w14:textId="2DE8FCB4" w:rsidR="00472038" w:rsidRPr="00AA4565" w:rsidRDefault="6126BA26" w:rsidP="6126BA26">
      <w:pPr>
        <w:pStyle w:val="ListParagraph"/>
        <w:numPr>
          <w:ilvl w:val="0"/>
          <w:numId w:val="33"/>
        </w:numPr>
        <w:spacing w:after="0"/>
        <w:rPr>
          <w:rFonts w:eastAsia="Calibri"/>
          <w:b/>
          <w:bCs/>
        </w:rPr>
      </w:pPr>
      <w:r w:rsidRPr="6126BA26">
        <w:t xml:space="preserve">No </w:t>
      </w:r>
      <w:r w:rsidRPr="6126BA26">
        <w:rPr>
          <w:rFonts w:ascii="Wingdings" w:eastAsia="Wingdings" w:hAnsi="Wingdings"/>
        </w:rPr>
        <w:t>à</w:t>
      </w:r>
      <w:r w:rsidRPr="6126BA26">
        <w:rPr>
          <w:rFonts w:eastAsia="Calibri"/>
          <w:b/>
          <w:bCs/>
        </w:rPr>
        <w:t xml:space="preserve"> GO TO CIG7C</w:t>
      </w:r>
    </w:p>
    <w:p w14:paraId="24D5B8EA" w14:textId="62725A94" w:rsidR="00CE655E" w:rsidRPr="00AA4565" w:rsidRDefault="6126BA26" w:rsidP="6126BA26">
      <w:pPr>
        <w:pStyle w:val="ListParagraph"/>
        <w:numPr>
          <w:ilvl w:val="0"/>
          <w:numId w:val="33"/>
        </w:numPr>
        <w:spacing w:after="0"/>
        <w:rPr>
          <w:rFonts w:eastAsia="Calibri"/>
          <w:b/>
          <w:bCs/>
        </w:rPr>
      </w:pP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0A9DE715" w14:textId="42DD3E5A" w:rsidR="00CE655E"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CIG7C</w:t>
      </w:r>
    </w:p>
    <w:p w14:paraId="1189F051" w14:textId="77777777" w:rsidR="0065105F" w:rsidRPr="00223642" w:rsidRDefault="0065105F" w:rsidP="0065105F">
      <w:pPr>
        <w:spacing w:after="0"/>
        <w:rPr>
          <w:rFonts w:cstheme="minorHAnsi"/>
        </w:rPr>
      </w:pPr>
    </w:p>
    <w:p w14:paraId="73D51F8D" w14:textId="55986E28" w:rsidR="0065105F" w:rsidRPr="00223642" w:rsidRDefault="6126BA26" w:rsidP="1FE611D9">
      <w:pPr>
        <w:spacing w:after="0"/>
        <w:ind w:left="720"/>
      </w:pPr>
      <w:r>
        <w:t xml:space="preserve">T8. [CIG7C] During that time, how many days (1 to 30) did you smoke cigarettes in a usual month? </w:t>
      </w:r>
    </w:p>
    <w:p w14:paraId="5228530A" w14:textId="45C62E77" w:rsidR="0065105F" w:rsidRPr="00223642"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CIG9A</w:t>
      </w:r>
    </w:p>
    <w:p w14:paraId="43D5D6BF" w14:textId="4152524C" w:rsidR="00CE655E"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CIG9A</w:t>
      </w:r>
    </w:p>
    <w:p w14:paraId="4835C8B1" w14:textId="77777777" w:rsidR="00323168" w:rsidRPr="00223642" w:rsidRDefault="00323168" w:rsidP="00323168">
      <w:pPr>
        <w:pStyle w:val="Default"/>
        <w:rPr>
          <w:color w:val="auto"/>
        </w:rPr>
      </w:pPr>
    </w:p>
    <w:p w14:paraId="526114BA" w14:textId="1FFC9F6A" w:rsidR="00323168" w:rsidRPr="00223642" w:rsidRDefault="005C6947" w:rsidP="005C6947">
      <w:pPr>
        <w:pStyle w:val="Default"/>
        <w:numPr>
          <w:ilvl w:val="0"/>
          <w:numId w:val="11"/>
        </w:numPr>
        <w:jc w:val="both"/>
        <w:rPr>
          <w:color w:val="auto"/>
          <w:sz w:val="22"/>
          <w:szCs w:val="22"/>
        </w:rPr>
      </w:pPr>
      <w:r w:rsidRPr="00223642">
        <w:rPr>
          <w:color w:val="auto"/>
          <w:sz w:val="22"/>
          <w:szCs w:val="22"/>
        </w:rPr>
        <w:t>[</w:t>
      </w:r>
      <w:r w:rsidR="002B4F1A" w:rsidRPr="00223642">
        <w:rPr>
          <w:color w:val="auto"/>
          <w:sz w:val="22"/>
          <w:szCs w:val="22"/>
        </w:rPr>
        <w:t>CIG8</w:t>
      </w:r>
      <w:r w:rsidRPr="00223642">
        <w:rPr>
          <w:color w:val="auto"/>
          <w:sz w:val="22"/>
          <w:szCs w:val="22"/>
        </w:rPr>
        <w:t>]</w:t>
      </w:r>
      <w:r w:rsidR="00323168" w:rsidRPr="00223642">
        <w:rPr>
          <w:color w:val="auto"/>
          <w:sz w:val="22"/>
          <w:szCs w:val="22"/>
        </w:rPr>
        <w:t xml:space="preserve"> How old were you when you </w:t>
      </w:r>
      <w:r w:rsidR="00323168" w:rsidRPr="00223642">
        <w:rPr>
          <w:b/>
          <w:bCs/>
          <w:color w:val="auto"/>
          <w:sz w:val="22"/>
          <w:szCs w:val="22"/>
        </w:rPr>
        <w:t xml:space="preserve">last </w:t>
      </w:r>
      <w:r w:rsidR="003A43F1" w:rsidRPr="00223642">
        <w:rPr>
          <w:color w:val="auto"/>
          <w:sz w:val="22"/>
          <w:szCs w:val="22"/>
        </w:rPr>
        <w:t>smoked cigarettes?</w:t>
      </w:r>
    </w:p>
    <w:p w14:paraId="4C1802C5" w14:textId="77777777" w:rsidR="00323168" w:rsidRPr="00223642" w:rsidRDefault="00323168" w:rsidP="00466F0D">
      <w:pPr>
        <w:pStyle w:val="Default"/>
        <w:ind w:left="720"/>
        <w:rPr>
          <w:color w:val="auto"/>
          <w:sz w:val="22"/>
          <w:szCs w:val="22"/>
        </w:rPr>
      </w:pPr>
      <w:r w:rsidRPr="00223642">
        <w:rPr>
          <w:color w:val="auto"/>
          <w:sz w:val="22"/>
          <w:szCs w:val="22"/>
        </w:rPr>
        <w:t xml:space="preserve">|__|__| Age when last smoked cigarettes </w:t>
      </w:r>
    </w:p>
    <w:p w14:paraId="1325FE45" w14:textId="2825E567" w:rsidR="004A5510" w:rsidRDefault="004A5510" w:rsidP="00466F0D">
      <w:pPr>
        <w:pStyle w:val="Default"/>
        <w:spacing w:after="25"/>
        <w:ind w:left="72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CIG8C</w:t>
      </w:r>
    </w:p>
    <w:p w14:paraId="684FF0E5" w14:textId="77777777" w:rsidR="004108DE" w:rsidRPr="00223642" w:rsidRDefault="004108DE" w:rsidP="004108DE">
      <w:pPr>
        <w:pStyle w:val="Default"/>
        <w:spacing w:after="25"/>
        <w:rPr>
          <w:rFonts w:eastAsia="Calibri" w:cstheme="minorHAnsi"/>
          <w:b/>
          <w:i/>
          <w:color w:val="auto"/>
          <w:sz w:val="22"/>
          <w:szCs w:val="22"/>
        </w:rPr>
      </w:pPr>
    </w:p>
    <w:p w14:paraId="41887DEA" w14:textId="5DD9613F" w:rsidR="00323168" w:rsidRPr="00223642" w:rsidRDefault="00323168" w:rsidP="00C031B7">
      <w:pPr>
        <w:spacing w:after="0"/>
        <w:ind w:left="720"/>
      </w:pPr>
      <w:r w:rsidRPr="00223642">
        <w:lastRenderedPageBreak/>
        <w:t>T9</w:t>
      </w:r>
      <w:r w:rsidR="004A5510" w:rsidRPr="00223642">
        <w:t>.</w:t>
      </w:r>
      <w:r w:rsidR="0072203F" w:rsidRPr="00223642">
        <w:t xml:space="preserve"> </w:t>
      </w:r>
      <w:r w:rsidR="004A5510" w:rsidRPr="00223642">
        <w:t>[CIG8C]</w:t>
      </w:r>
      <w:r w:rsidRPr="00223642">
        <w:t xml:space="preserve"> </w:t>
      </w:r>
      <w:r w:rsidR="00A06ADA" w:rsidRPr="00022DC6">
        <w:t>D</w:t>
      </w:r>
      <w:r w:rsidR="004108DE" w:rsidRPr="00022DC6">
        <w:t>uring that time, d</w:t>
      </w:r>
      <w:r w:rsidR="00A06ADA" w:rsidRPr="00022DC6">
        <w:t xml:space="preserve">id you </w:t>
      </w:r>
      <w:r w:rsidR="00A06ADA" w:rsidRPr="00223642">
        <w:t>ever smoke</w:t>
      </w:r>
      <w:r w:rsidR="00077549" w:rsidRPr="00223642">
        <w:t xml:space="preserve"> cigarettes</w:t>
      </w:r>
      <w:r w:rsidR="00A06ADA" w:rsidRPr="00223642">
        <w:t xml:space="preserve"> </w:t>
      </w:r>
      <w:r w:rsidR="00A06ADA" w:rsidRPr="00223642">
        <w:rPr>
          <w:b/>
        </w:rPr>
        <w:t>every day</w:t>
      </w:r>
      <w:r w:rsidRPr="00223642">
        <w:t>?</w:t>
      </w:r>
    </w:p>
    <w:p w14:paraId="472412C4" w14:textId="3964EC5C" w:rsidR="004A5510" w:rsidRPr="00AA4565" w:rsidRDefault="6126BA26" w:rsidP="6126BA26">
      <w:pPr>
        <w:pStyle w:val="ListParagraph"/>
        <w:numPr>
          <w:ilvl w:val="0"/>
          <w:numId w:val="3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CIG8D</w:t>
      </w:r>
    </w:p>
    <w:p w14:paraId="4DF0CEE1" w14:textId="1AF65998" w:rsidR="004A5510" w:rsidRPr="00AA4565" w:rsidRDefault="6126BA26" w:rsidP="6126BA26">
      <w:pPr>
        <w:pStyle w:val="ListParagraph"/>
        <w:numPr>
          <w:ilvl w:val="0"/>
          <w:numId w:val="3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CIG9A</w:t>
      </w:r>
    </w:p>
    <w:p w14:paraId="2A3D7A3C" w14:textId="2B1E3CB6" w:rsidR="004A5510"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CIG8D</w:t>
      </w:r>
    </w:p>
    <w:p w14:paraId="01EB6A7F" w14:textId="77777777" w:rsidR="00323168" w:rsidRPr="00223642" w:rsidRDefault="00323168" w:rsidP="00C031B7">
      <w:pPr>
        <w:spacing w:after="0"/>
        <w:ind w:left="720"/>
        <w:rPr>
          <w:rFonts w:cstheme="minorHAnsi"/>
        </w:rPr>
      </w:pPr>
    </w:p>
    <w:p w14:paraId="3F612CD4" w14:textId="5A53D77A" w:rsidR="00323168" w:rsidRPr="00223642" w:rsidRDefault="6126BA26" w:rsidP="1FE611D9">
      <w:pPr>
        <w:spacing w:after="0"/>
        <w:ind w:left="720"/>
      </w:pPr>
      <w:r>
        <w:t xml:space="preserve">T9. [CIG8D] During that time, how many days (1 to 30) did you smoke cigarettes in a usual month? </w:t>
      </w:r>
    </w:p>
    <w:p w14:paraId="0E019EAF" w14:textId="02D6AD32" w:rsidR="00323168" w:rsidRPr="00223642" w:rsidRDefault="6126BA26" w:rsidP="1FE611D9">
      <w:pPr>
        <w:spacing w:after="0"/>
        <w:ind w:left="720"/>
        <w:rPr>
          <w:rFonts w:eastAsia="Calibri"/>
          <w:b/>
          <w:bCs/>
        </w:rPr>
      </w:pPr>
      <w:r>
        <w:t xml:space="preserve">   |__|__| #Days smoked in a usual month </w:t>
      </w:r>
      <w:r w:rsidRPr="6126BA26">
        <w:rPr>
          <w:rFonts w:ascii="Wingdings" w:eastAsia="Wingdings" w:hAnsi="Wingdings"/>
        </w:rPr>
        <w:t>à</w:t>
      </w:r>
      <w:r w:rsidRPr="6126BA26">
        <w:rPr>
          <w:rFonts w:eastAsia="Calibri"/>
          <w:b/>
          <w:bCs/>
        </w:rPr>
        <w:t xml:space="preserve"> GO TO CIG9A</w:t>
      </w:r>
    </w:p>
    <w:p w14:paraId="1AF0EB32" w14:textId="5248B297" w:rsidR="004A5510"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CIG9A</w:t>
      </w:r>
    </w:p>
    <w:p w14:paraId="1E9CFA95" w14:textId="77777777" w:rsidR="00B72EB4" w:rsidRPr="00223642" w:rsidRDefault="00B72EB4" w:rsidP="00B72EB4">
      <w:pPr>
        <w:spacing w:after="0"/>
        <w:rPr>
          <w:rFonts w:eastAsia="Calibri" w:cstheme="minorHAnsi"/>
          <w:b/>
          <w:i/>
        </w:rPr>
      </w:pPr>
    </w:p>
    <w:p w14:paraId="0745D6C3" w14:textId="0165F85F" w:rsidR="00B72EB4" w:rsidRPr="00223642" w:rsidRDefault="6126BA26" w:rsidP="6126BA26">
      <w:pPr>
        <w:spacing w:after="0"/>
        <w:rPr>
          <w:rFonts w:eastAsia="Calibri"/>
          <w:b/>
          <w:bCs/>
        </w:rPr>
      </w:pPr>
      <w:r w:rsidRPr="6126BA26">
        <w:rPr>
          <w:rFonts w:eastAsia="Calibri"/>
          <w:b/>
          <w:bCs/>
        </w:rPr>
        <w:t>[IF CIG5 = 0 or NO RESPONSE, fill “smoke” and “do”</w:t>
      </w:r>
    </w:p>
    <w:p w14:paraId="6F3145A3" w14:textId="4478A63D" w:rsidR="00323168" w:rsidRPr="00223642" w:rsidRDefault="6126BA26" w:rsidP="6126BA26">
      <w:pPr>
        <w:spacing w:after="0"/>
      </w:pPr>
      <w:r w:rsidRPr="6126BA26">
        <w:rPr>
          <w:rFonts w:eastAsia="Calibri"/>
          <w:b/>
          <w:bCs/>
        </w:rPr>
        <w:t>IF CIG5 = 1 or 2, fill “smoked” and “did”]</w:t>
      </w:r>
    </w:p>
    <w:p w14:paraId="498C893B" w14:textId="257C389A" w:rsidR="00116E64" w:rsidRPr="00223642" w:rsidRDefault="6126BA26" w:rsidP="00CD7C4A">
      <w:pPr>
        <w:pStyle w:val="Default"/>
        <w:numPr>
          <w:ilvl w:val="0"/>
          <w:numId w:val="11"/>
        </w:numPr>
        <w:rPr>
          <w:color w:val="auto"/>
          <w:sz w:val="22"/>
          <w:szCs w:val="22"/>
        </w:rPr>
      </w:pPr>
      <w:r w:rsidRPr="6126BA26">
        <w:rPr>
          <w:color w:val="auto"/>
          <w:sz w:val="22"/>
          <w:szCs w:val="22"/>
        </w:rPr>
        <w:t xml:space="preserve">[CIG9A] On days that you [smoke/smoked], how many cigarettes [do/did] you smoke </w:t>
      </w:r>
      <w:r w:rsidRPr="6126BA26">
        <w:rPr>
          <w:b/>
          <w:bCs/>
          <w:color w:val="auto"/>
          <w:sz w:val="22"/>
          <w:szCs w:val="22"/>
        </w:rPr>
        <w:t>per day</w:t>
      </w:r>
      <w:r w:rsidRPr="6126BA26">
        <w:rPr>
          <w:color w:val="auto"/>
          <w:sz w:val="22"/>
          <w:szCs w:val="22"/>
        </w:rPr>
        <w:t xml:space="preserve">? Please provide the number of cigarettes, </w:t>
      </w:r>
      <w:r w:rsidRPr="6126BA26">
        <w:rPr>
          <w:b/>
          <w:bCs/>
          <w:color w:val="auto"/>
          <w:sz w:val="22"/>
          <w:szCs w:val="22"/>
        </w:rPr>
        <w:t>not</w:t>
      </w:r>
      <w:r w:rsidRPr="6126BA26">
        <w:rPr>
          <w:i/>
          <w:iCs/>
          <w:color w:val="auto"/>
          <w:sz w:val="22"/>
          <w:szCs w:val="22"/>
        </w:rPr>
        <w:t xml:space="preserve"> </w:t>
      </w:r>
      <w:r w:rsidRPr="6126BA26">
        <w:rPr>
          <w:color w:val="auto"/>
          <w:sz w:val="22"/>
          <w:szCs w:val="22"/>
        </w:rPr>
        <w:t xml:space="preserve">the number of packs. </w:t>
      </w:r>
    </w:p>
    <w:p w14:paraId="5A954D39" w14:textId="256BECD1" w:rsidR="00116E64" w:rsidRPr="00AA4565" w:rsidRDefault="00116E64" w:rsidP="00AA4565">
      <w:pPr>
        <w:ind w:left="450"/>
      </w:pPr>
      <w:r w:rsidRPr="00223642">
        <w:t>|__|__|__| #Cigarettes smoked per day</w:t>
      </w:r>
    </w:p>
    <w:p w14:paraId="05E5F452" w14:textId="38CE05F2" w:rsidR="0077305C" w:rsidRPr="00022DC6" w:rsidRDefault="6126BA26" w:rsidP="6A7FD71B">
      <w:pPr>
        <w:pStyle w:val="Default"/>
        <w:ind w:left="450"/>
        <w:rPr>
          <w:b/>
          <w:bCs/>
          <w:color w:val="auto"/>
          <w:sz w:val="22"/>
          <w:szCs w:val="22"/>
        </w:rPr>
      </w:pPr>
      <w:r w:rsidRPr="6126BA26">
        <w:rPr>
          <w:b/>
          <w:bCs/>
          <w:color w:val="auto"/>
          <w:sz w:val="22"/>
          <w:szCs w:val="22"/>
        </w:rPr>
        <w:t xml:space="preserve">IF (CIG4 = 3) </w:t>
      </w:r>
      <w:r w:rsidRPr="6126BA26">
        <w:rPr>
          <w:b/>
          <w:bCs/>
          <w:color w:val="auto"/>
          <w:sz w:val="22"/>
          <w:szCs w:val="22"/>
          <w:u w:val="single"/>
        </w:rPr>
        <w:t>OR</w:t>
      </w:r>
      <w:r w:rsidRPr="6126BA26">
        <w:rPr>
          <w:b/>
          <w:bCs/>
          <w:color w:val="auto"/>
          <w:sz w:val="22"/>
          <w:szCs w:val="22"/>
        </w:rPr>
        <w:t xml:space="preserve"> ((CIG4 = 2, 1, OR 0) AND CIG5 = 1 AND CIG7B = 0) </w:t>
      </w:r>
      <w:r w:rsidRPr="6126BA26">
        <w:rPr>
          <w:b/>
          <w:bCs/>
          <w:color w:val="auto"/>
          <w:sz w:val="22"/>
          <w:szCs w:val="22"/>
          <w:u w:val="single"/>
        </w:rPr>
        <w:t>OR</w:t>
      </w:r>
      <w:r w:rsidRPr="6126BA26">
        <w:rPr>
          <w:b/>
          <w:bCs/>
          <w:color w:val="auto"/>
          <w:sz w:val="22"/>
          <w:szCs w:val="22"/>
        </w:rPr>
        <w:t xml:space="preserve"> ((CIG4 = 2, 1, OR 0) AND CIG5 = 2 AND CIG8C = 0), GO TO CIG10</w:t>
      </w:r>
    </w:p>
    <w:p w14:paraId="61DAB2DF" w14:textId="77777777" w:rsidR="0077305C" w:rsidRPr="00022DC6" w:rsidRDefault="0077305C" w:rsidP="0077305C">
      <w:pPr>
        <w:pStyle w:val="Default"/>
        <w:ind w:left="450"/>
        <w:rPr>
          <w:b/>
          <w:color w:val="auto"/>
          <w:sz w:val="22"/>
          <w:szCs w:val="22"/>
        </w:rPr>
      </w:pPr>
      <w:r w:rsidRPr="00022DC6">
        <w:rPr>
          <w:b/>
          <w:color w:val="auto"/>
          <w:sz w:val="22"/>
          <w:szCs w:val="22"/>
        </w:rPr>
        <w:t>ELSE, GO TO CIG9B</w:t>
      </w:r>
    </w:p>
    <w:p w14:paraId="1D100E51" w14:textId="77777777" w:rsidR="00116E64" w:rsidRPr="00022DC6" w:rsidRDefault="00116E64" w:rsidP="00323168">
      <w:pPr>
        <w:pStyle w:val="Default"/>
        <w:rPr>
          <w:b/>
          <w:color w:val="auto"/>
          <w:sz w:val="22"/>
          <w:szCs w:val="22"/>
        </w:rPr>
      </w:pPr>
    </w:p>
    <w:p w14:paraId="2AA4EBFE" w14:textId="28AD2DF2" w:rsidR="00323168" w:rsidRPr="00022DC6" w:rsidRDefault="00323168" w:rsidP="00C031B7">
      <w:pPr>
        <w:spacing w:after="0"/>
        <w:ind w:left="720"/>
      </w:pPr>
      <w:r w:rsidRPr="00022DC6">
        <w:t>T10</w:t>
      </w:r>
      <w:r w:rsidR="00116E64" w:rsidRPr="00022DC6">
        <w:t>.</w:t>
      </w:r>
      <w:r w:rsidR="0072203F" w:rsidRPr="00022DC6">
        <w:t xml:space="preserve"> </w:t>
      </w:r>
      <w:r w:rsidR="00116E64" w:rsidRPr="00022DC6">
        <w:t>[</w:t>
      </w:r>
      <w:r w:rsidR="0072203F" w:rsidRPr="00022DC6">
        <w:t>CIG9B</w:t>
      </w:r>
      <w:r w:rsidR="00116E64" w:rsidRPr="00022DC6">
        <w:t>]</w:t>
      </w:r>
      <w:r w:rsidRPr="00022DC6">
        <w:t xml:space="preserve"> </w:t>
      </w:r>
      <w:r w:rsidR="00A06ADA" w:rsidRPr="00022DC6">
        <w:t>Did you ever smoke</w:t>
      </w:r>
      <w:r w:rsidR="00077549" w:rsidRPr="00022DC6">
        <w:t xml:space="preserve"> cigarettes</w:t>
      </w:r>
      <w:r w:rsidR="00A06ADA" w:rsidRPr="00022DC6">
        <w:t xml:space="preserve"> </w:t>
      </w:r>
      <w:r w:rsidR="00A06ADA" w:rsidRPr="00022DC6">
        <w:rPr>
          <w:b/>
        </w:rPr>
        <w:t>every day</w:t>
      </w:r>
      <w:r w:rsidR="00A06ADA" w:rsidRPr="00022DC6">
        <w:t>?</w:t>
      </w:r>
      <w:r w:rsidR="009A29C5" w:rsidRPr="00022DC6">
        <w:t xml:space="preserve"> </w:t>
      </w:r>
    </w:p>
    <w:p w14:paraId="382F6D45" w14:textId="47CF4C70" w:rsidR="009E09D4" w:rsidRPr="00AA4565" w:rsidRDefault="6126BA26" w:rsidP="6126BA26">
      <w:pPr>
        <w:pStyle w:val="ListParagraph"/>
        <w:numPr>
          <w:ilvl w:val="0"/>
          <w:numId w:val="3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ECIG1</w:t>
      </w:r>
    </w:p>
    <w:p w14:paraId="7C942FFB" w14:textId="08BF17F4" w:rsidR="009E09D4" w:rsidRPr="00AA4565" w:rsidRDefault="6126BA26" w:rsidP="6126BA26">
      <w:pPr>
        <w:pStyle w:val="ListParagraph"/>
        <w:numPr>
          <w:ilvl w:val="0"/>
          <w:numId w:val="3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CIG9D</w:t>
      </w:r>
    </w:p>
    <w:p w14:paraId="38B8907C" w14:textId="29BB0D03" w:rsidR="009E09D4"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w:t>
      </w:r>
    </w:p>
    <w:p w14:paraId="2C1DD849" w14:textId="77777777" w:rsidR="005839CB" w:rsidRPr="00022DC6" w:rsidRDefault="005839CB" w:rsidP="004A5510">
      <w:pPr>
        <w:spacing w:after="0"/>
        <w:rPr>
          <w:rFonts w:cstheme="minorHAnsi"/>
        </w:rPr>
      </w:pPr>
    </w:p>
    <w:p w14:paraId="5A61C5B6" w14:textId="77777777" w:rsidR="00B559F9" w:rsidRPr="00022DC6" w:rsidRDefault="00B559F9" w:rsidP="00B559F9">
      <w:pPr>
        <w:spacing w:after="0"/>
        <w:ind w:left="720"/>
      </w:pPr>
      <w:r w:rsidRPr="00022DC6">
        <w:t xml:space="preserve">T10. [CIG9D] How old were you when you stopped smoking cigarettes </w:t>
      </w:r>
      <w:r w:rsidRPr="00022DC6">
        <w:rPr>
          <w:b/>
        </w:rPr>
        <w:t>every day</w:t>
      </w:r>
      <w:r w:rsidRPr="00022DC6">
        <w:t xml:space="preserve">? </w:t>
      </w:r>
    </w:p>
    <w:p w14:paraId="0E3A312E" w14:textId="49551798" w:rsidR="00B559F9" w:rsidRPr="00022DC6" w:rsidRDefault="6126BA26" w:rsidP="00B559F9">
      <w:pPr>
        <w:pStyle w:val="Default"/>
        <w:ind w:left="720"/>
        <w:rPr>
          <w:color w:val="auto"/>
          <w:sz w:val="22"/>
          <w:szCs w:val="22"/>
        </w:rPr>
      </w:pPr>
      <w:r w:rsidRPr="6126BA26">
        <w:rPr>
          <w:color w:val="auto"/>
          <w:sz w:val="22"/>
          <w:szCs w:val="22"/>
        </w:rPr>
        <w:t xml:space="preserve">    |__|__| Age stopped smoking every day</w:t>
      </w:r>
    </w:p>
    <w:p w14:paraId="6A46DC64" w14:textId="07BF2D6E" w:rsidR="00B559F9" w:rsidRPr="00022DC6" w:rsidRDefault="6126BA26" w:rsidP="00B559F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CIG9C</w:t>
      </w:r>
    </w:p>
    <w:p w14:paraId="4CF47CBA" w14:textId="77777777" w:rsidR="00B559F9" w:rsidRPr="00022DC6" w:rsidRDefault="00B559F9" w:rsidP="00CD7C4A">
      <w:pPr>
        <w:pStyle w:val="Default"/>
        <w:spacing w:after="25"/>
        <w:ind w:left="720"/>
        <w:rPr>
          <w:rFonts w:eastAsia="Calibri" w:cstheme="minorHAnsi"/>
          <w:b/>
          <w:i/>
          <w:color w:val="auto"/>
          <w:sz w:val="22"/>
          <w:szCs w:val="22"/>
        </w:rPr>
      </w:pPr>
    </w:p>
    <w:p w14:paraId="3B324DD9" w14:textId="57AAF48C" w:rsidR="00323168" w:rsidRPr="00022DC6" w:rsidRDefault="00323168" w:rsidP="00C031B7">
      <w:pPr>
        <w:spacing w:after="0"/>
        <w:ind w:left="720"/>
        <w:rPr>
          <w:rFonts w:cstheme="minorHAnsi"/>
        </w:rPr>
      </w:pPr>
      <w:r w:rsidRPr="00022DC6">
        <w:rPr>
          <w:rFonts w:cstheme="minorHAnsi"/>
        </w:rPr>
        <w:t>T10</w:t>
      </w:r>
      <w:r w:rsidR="007E351F" w:rsidRPr="00022DC6">
        <w:rPr>
          <w:rFonts w:cstheme="minorHAnsi"/>
        </w:rPr>
        <w:t>.</w:t>
      </w:r>
      <w:r w:rsidR="0072203F" w:rsidRPr="00022DC6">
        <w:rPr>
          <w:rFonts w:cstheme="minorHAnsi"/>
        </w:rPr>
        <w:t xml:space="preserve"> </w:t>
      </w:r>
      <w:r w:rsidR="007E351F" w:rsidRPr="00022DC6">
        <w:rPr>
          <w:rFonts w:cstheme="minorHAnsi"/>
        </w:rPr>
        <w:t>[</w:t>
      </w:r>
      <w:r w:rsidR="0072203F" w:rsidRPr="00022DC6">
        <w:rPr>
          <w:rFonts w:cstheme="minorHAnsi"/>
        </w:rPr>
        <w:t>CIG9C</w:t>
      </w:r>
      <w:r w:rsidR="007E351F" w:rsidRPr="00022DC6">
        <w:rPr>
          <w:rFonts w:cstheme="minorHAnsi"/>
        </w:rPr>
        <w:t>]</w:t>
      </w:r>
      <w:r w:rsidRPr="00022DC6">
        <w:rPr>
          <w:rFonts w:cstheme="minorHAnsi"/>
        </w:rPr>
        <w:t xml:space="preserve"> When you were a daily smoker, how many cigarettes did you smoke </w:t>
      </w:r>
      <w:r w:rsidRPr="00022DC6">
        <w:rPr>
          <w:rFonts w:cstheme="minorHAnsi"/>
          <w:b/>
        </w:rPr>
        <w:t>per day</w:t>
      </w:r>
      <w:r w:rsidRPr="00022DC6">
        <w:rPr>
          <w:rFonts w:cstheme="minorHAnsi"/>
        </w:rPr>
        <w:t>?</w:t>
      </w:r>
    </w:p>
    <w:p w14:paraId="13E15BDF" w14:textId="71E6A7A4" w:rsidR="00323168" w:rsidRPr="00022DC6" w:rsidRDefault="6126BA26" w:rsidP="007E351F">
      <w:pPr>
        <w:spacing w:after="0"/>
        <w:ind w:left="720"/>
      </w:pPr>
      <w:r>
        <w:t xml:space="preserve">    |__|__|__| #Cigarettes smoked per day</w:t>
      </w:r>
    </w:p>
    <w:p w14:paraId="5DB78F95" w14:textId="34A1B4B6" w:rsidR="007E351F" w:rsidRPr="00022DC6" w:rsidRDefault="6126BA26" w:rsidP="00C031B7">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CIG10</w:t>
      </w:r>
    </w:p>
    <w:p w14:paraId="694700F1" w14:textId="77777777" w:rsidR="007E351F" w:rsidRPr="00223642" w:rsidRDefault="007E351F" w:rsidP="00C031B7">
      <w:pPr>
        <w:pStyle w:val="Default"/>
        <w:ind w:left="720"/>
        <w:rPr>
          <w:color w:val="auto"/>
          <w:sz w:val="22"/>
          <w:szCs w:val="22"/>
        </w:rPr>
      </w:pPr>
    </w:p>
    <w:p w14:paraId="7234BB66" w14:textId="05F7F159" w:rsidR="004F1ABF" w:rsidRPr="00223642" w:rsidRDefault="6126BA26" w:rsidP="6126BA26">
      <w:pPr>
        <w:spacing w:after="0"/>
        <w:rPr>
          <w:rFonts w:eastAsia="Calibri"/>
          <w:b/>
          <w:bCs/>
        </w:rPr>
      </w:pPr>
      <w:r w:rsidRPr="6126BA26">
        <w:rPr>
          <w:rFonts w:eastAsia="Calibri"/>
          <w:b/>
          <w:bCs/>
        </w:rPr>
        <w:t>[IF CIG5 = 0 or NO RESPONSE, fill “smoke”, “wake up”, and “do”</w:t>
      </w:r>
    </w:p>
    <w:p w14:paraId="6C063EB3" w14:textId="7113B7F2" w:rsidR="004F1ABF" w:rsidRPr="00223642" w:rsidRDefault="6126BA26" w:rsidP="6126BA26">
      <w:pPr>
        <w:spacing w:after="0"/>
      </w:pPr>
      <w:r w:rsidRPr="6126BA26">
        <w:rPr>
          <w:rFonts w:eastAsia="Calibri"/>
          <w:b/>
          <w:bCs/>
        </w:rPr>
        <w:t>IF CIG5 = 1 or 2, fill “smoked”, “woke up”, and “did”]</w:t>
      </w:r>
    </w:p>
    <w:p w14:paraId="584886B3" w14:textId="14BC4282" w:rsidR="007E351F" w:rsidRPr="00223642" w:rsidRDefault="6126BA26" w:rsidP="007E351F">
      <w:pPr>
        <w:pStyle w:val="ListParagraph"/>
        <w:numPr>
          <w:ilvl w:val="0"/>
          <w:numId w:val="11"/>
        </w:numPr>
        <w:spacing w:after="0"/>
      </w:pPr>
      <w:r>
        <w:t xml:space="preserve">[CIG10] On a usual day that you [smoke/smoked], how soon after you [wake up/woke up] [do/did] you smoke your first cigarette of the day? </w:t>
      </w:r>
    </w:p>
    <w:p w14:paraId="2B3990CE" w14:textId="7AAF2FB1" w:rsidR="007E351F" w:rsidRPr="00223642" w:rsidRDefault="2B87E8A8" w:rsidP="2B87E8A8">
      <w:pPr>
        <w:pStyle w:val="ListParagraph"/>
        <w:spacing w:after="0"/>
        <w:ind w:left="450" w:firstLine="270"/>
      </w:pPr>
      <w:r>
        <w:t>0</w:t>
      </w:r>
      <w:r w:rsidR="00AA4565">
        <w:tab/>
      </w:r>
      <w:r>
        <w:t xml:space="preserve">5 minutes or less </w:t>
      </w:r>
    </w:p>
    <w:p w14:paraId="35EF66D8" w14:textId="039690A2" w:rsidR="007E351F" w:rsidRPr="00223642" w:rsidRDefault="6126BA26" w:rsidP="2B87E8A8">
      <w:pPr>
        <w:pStyle w:val="ListParagraph"/>
        <w:spacing w:after="0"/>
        <w:ind w:left="450" w:firstLine="270"/>
      </w:pPr>
      <w:r>
        <w:t xml:space="preserve">1 </w:t>
      </w:r>
      <w:r w:rsidR="00AA4565">
        <w:tab/>
      </w:r>
      <w:r>
        <w:t xml:space="preserve">6 to 30 minutes </w:t>
      </w:r>
    </w:p>
    <w:p w14:paraId="25C00430" w14:textId="6BE57390" w:rsidR="007E351F" w:rsidRPr="00223642" w:rsidRDefault="6126BA26" w:rsidP="2B87E8A8">
      <w:pPr>
        <w:pStyle w:val="ListParagraph"/>
        <w:spacing w:after="0"/>
        <w:ind w:left="450" w:firstLine="270"/>
      </w:pPr>
      <w:r>
        <w:t>2</w:t>
      </w:r>
      <w:r w:rsidR="00AA4565">
        <w:tab/>
      </w:r>
      <w:r>
        <w:t xml:space="preserve">31 to 59 minutes </w:t>
      </w:r>
    </w:p>
    <w:p w14:paraId="63631643" w14:textId="549CCCB2" w:rsidR="007E351F" w:rsidRPr="00223642" w:rsidRDefault="6126BA26" w:rsidP="2B87E8A8">
      <w:pPr>
        <w:pStyle w:val="ListParagraph"/>
        <w:spacing w:after="0"/>
        <w:ind w:left="450" w:firstLine="270"/>
      </w:pPr>
      <w:r>
        <w:t>3</w:t>
      </w:r>
      <w:r w:rsidR="00AA4565">
        <w:tab/>
      </w:r>
      <w:r>
        <w:t xml:space="preserve">1 to 2 hours </w:t>
      </w:r>
    </w:p>
    <w:p w14:paraId="524CF1C1" w14:textId="0C4ADE9F" w:rsidR="00535926" w:rsidRPr="00223642" w:rsidRDefault="2B87E8A8" w:rsidP="2B87E8A8">
      <w:pPr>
        <w:pStyle w:val="ListParagraph"/>
        <w:spacing w:after="0"/>
        <w:ind w:left="450" w:firstLine="270"/>
      </w:pPr>
      <w:r>
        <w:t>4</w:t>
      </w:r>
      <w:r w:rsidR="00AA4565">
        <w:tab/>
      </w:r>
      <w:r>
        <w:t xml:space="preserve">More than 2 hours </w:t>
      </w:r>
    </w:p>
    <w:p w14:paraId="78A52EBE" w14:textId="33DD04E6" w:rsidR="007E351F" w:rsidRPr="00223642" w:rsidRDefault="007E351F" w:rsidP="00AA4565">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CIG11</w:t>
      </w:r>
    </w:p>
    <w:p w14:paraId="58995997" w14:textId="77777777" w:rsidR="004F1ABF" w:rsidRPr="00223642" w:rsidRDefault="004F1ABF" w:rsidP="004F1ABF">
      <w:pPr>
        <w:spacing w:after="0"/>
      </w:pPr>
    </w:p>
    <w:p w14:paraId="30DA29AE" w14:textId="225CC3D6" w:rsidR="004F1ABF" w:rsidRPr="00223642" w:rsidRDefault="6126BA26" w:rsidP="6126BA26">
      <w:pPr>
        <w:spacing w:after="0"/>
        <w:rPr>
          <w:rFonts w:eastAsia="Calibri"/>
          <w:b/>
          <w:bCs/>
        </w:rPr>
      </w:pPr>
      <w:r w:rsidRPr="6126BA26">
        <w:rPr>
          <w:rFonts w:eastAsia="Calibri"/>
          <w:b/>
          <w:bCs/>
        </w:rPr>
        <w:t>[IF CIG5 = 0 or NO RESPONSE, fill “smoke” and “do”</w:t>
      </w:r>
    </w:p>
    <w:p w14:paraId="3C7DBF78" w14:textId="61383549" w:rsidR="004F1ABF" w:rsidRPr="00223642" w:rsidRDefault="6126BA26" w:rsidP="6126BA26">
      <w:pPr>
        <w:spacing w:after="0"/>
      </w:pPr>
      <w:r w:rsidRPr="6126BA26">
        <w:rPr>
          <w:rFonts w:eastAsia="Calibri"/>
          <w:b/>
          <w:bCs/>
        </w:rPr>
        <w:lastRenderedPageBreak/>
        <w:t>IF CIG5 = 1 or 2, fill “smoked” and “did”]</w:t>
      </w:r>
    </w:p>
    <w:p w14:paraId="0A6659ED" w14:textId="0A4E5430" w:rsidR="009704EA" w:rsidRPr="00223642" w:rsidRDefault="6126BA26" w:rsidP="00535926">
      <w:pPr>
        <w:pStyle w:val="Default"/>
        <w:numPr>
          <w:ilvl w:val="0"/>
          <w:numId w:val="11"/>
        </w:numPr>
        <w:spacing w:after="30"/>
        <w:rPr>
          <w:color w:val="auto"/>
          <w:sz w:val="22"/>
          <w:szCs w:val="22"/>
        </w:rPr>
      </w:pPr>
      <w:r w:rsidRPr="6126BA26">
        <w:rPr>
          <w:color w:val="auto"/>
          <w:sz w:val="22"/>
          <w:szCs w:val="22"/>
        </w:rPr>
        <w:t xml:space="preserve">[CIG11] On a usual day that you </w:t>
      </w:r>
      <w:r w:rsidRPr="6126BA26">
        <w:rPr>
          <w:color w:val="auto"/>
        </w:rPr>
        <w:t>[smoke/smoke</w:t>
      </w:r>
      <w:r w:rsidRPr="6126BA26">
        <w:rPr>
          <w:color w:val="auto"/>
          <w:sz w:val="22"/>
          <w:szCs w:val="22"/>
        </w:rPr>
        <w:t xml:space="preserve">d], how often [do/did] you smoke a cigarette before your first meal of the day? </w:t>
      </w:r>
    </w:p>
    <w:p w14:paraId="0E3F20B5" w14:textId="19423F77" w:rsidR="009704EA" w:rsidRPr="00223642" w:rsidRDefault="1FE611D9" w:rsidP="00AA4565">
      <w:pPr>
        <w:pStyle w:val="Default"/>
        <w:numPr>
          <w:ilvl w:val="0"/>
          <w:numId w:val="35"/>
        </w:numPr>
        <w:spacing w:after="30"/>
        <w:rPr>
          <w:color w:val="auto"/>
          <w:sz w:val="22"/>
          <w:szCs w:val="22"/>
        </w:rPr>
      </w:pPr>
      <w:r w:rsidRPr="1FE611D9">
        <w:rPr>
          <w:color w:val="auto"/>
          <w:sz w:val="22"/>
          <w:szCs w:val="22"/>
        </w:rPr>
        <w:t>Almost all the time</w:t>
      </w:r>
    </w:p>
    <w:p w14:paraId="0157D6DC" w14:textId="5EAF6950"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Most of the time </w:t>
      </w:r>
    </w:p>
    <w:p w14:paraId="2BE7FEC2" w14:textId="0A681C93"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About half of the time </w:t>
      </w:r>
    </w:p>
    <w:p w14:paraId="1D099B2D" w14:textId="571CE634" w:rsidR="009704EA" w:rsidRPr="00223642" w:rsidRDefault="009704EA" w:rsidP="00AA4565">
      <w:pPr>
        <w:pStyle w:val="Default"/>
        <w:numPr>
          <w:ilvl w:val="0"/>
          <w:numId w:val="35"/>
        </w:numPr>
        <w:spacing w:after="30"/>
        <w:rPr>
          <w:color w:val="auto"/>
          <w:sz w:val="22"/>
          <w:szCs w:val="22"/>
        </w:rPr>
      </w:pPr>
      <w:r w:rsidRPr="00223642">
        <w:rPr>
          <w:color w:val="auto"/>
          <w:sz w:val="22"/>
          <w:szCs w:val="22"/>
        </w:rPr>
        <w:t xml:space="preserve">Some of the time </w:t>
      </w:r>
    </w:p>
    <w:p w14:paraId="16F43F9D" w14:textId="0AB83894" w:rsidR="00535926" w:rsidRPr="00223642" w:rsidRDefault="00535926" w:rsidP="00AA4565">
      <w:pPr>
        <w:pStyle w:val="Default"/>
        <w:numPr>
          <w:ilvl w:val="0"/>
          <w:numId w:val="35"/>
        </w:numPr>
        <w:spacing w:after="30"/>
        <w:rPr>
          <w:color w:val="auto"/>
          <w:sz w:val="22"/>
          <w:szCs w:val="22"/>
        </w:rPr>
      </w:pPr>
      <w:r w:rsidRPr="00223642">
        <w:rPr>
          <w:color w:val="auto"/>
          <w:sz w:val="22"/>
          <w:szCs w:val="22"/>
        </w:rPr>
        <w:t xml:space="preserve">Almost never </w:t>
      </w:r>
    </w:p>
    <w:p w14:paraId="16B23488" w14:textId="585F3784" w:rsidR="009704EA" w:rsidRDefault="009704EA" w:rsidP="009704EA">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CIGLIFEA</w:t>
      </w:r>
    </w:p>
    <w:p w14:paraId="10A48814" w14:textId="77777777" w:rsidR="00952AB6" w:rsidRDefault="00952AB6" w:rsidP="009704EA">
      <w:pPr>
        <w:pStyle w:val="ListParagraph"/>
        <w:spacing w:after="0"/>
        <w:ind w:left="450"/>
        <w:rPr>
          <w:rFonts w:eastAsia="Calibri" w:cstheme="minorHAnsi"/>
          <w:b/>
          <w:i/>
        </w:rPr>
      </w:pPr>
    </w:p>
    <w:p w14:paraId="47F664A4" w14:textId="12A1EE57" w:rsidR="00952AB6" w:rsidRPr="00E10956" w:rsidRDefault="6126BA26" w:rsidP="6A7FD71B">
      <w:pPr>
        <w:pStyle w:val="Default"/>
        <w:rPr>
          <w:b/>
          <w:bCs/>
          <w:caps/>
          <w:color w:val="auto"/>
          <w:sz w:val="22"/>
          <w:szCs w:val="22"/>
        </w:rPr>
      </w:pPr>
      <w:r w:rsidRPr="6126BA26">
        <w:rPr>
          <w:b/>
          <w:bCs/>
          <w:caps/>
          <w:color w:val="auto"/>
          <w:sz w:val="22"/>
          <w:szCs w:val="22"/>
        </w:rPr>
        <w:t xml:space="preserve">IF (CIG1 = 3 AND CIG4 = 3) </w:t>
      </w:r>
      <w:r w:rsidRPr="6126BA26">
        <w:rPr>
          <w:b/>
          <w:bCs/>
          <w:caps/>
          <w:color w:val="auto"/>
          <w:sz w:val="22"/>
          <w:szCs w:val="22"/>
          <w:u w:val="single"/>
        </w:rPr>
        <w:t>OR</w:t>
      </w:r>
      <w:r w:rsidRPr="6126BA26">
        <w:rPr>
          <w:b/>
          <w:bCs/>
          <w:caps/>
          <w:color w:val="auto"/>
          <w:sz w:val="22"/>
          <w:szCs w:val="22"/>
        </w:rPr>
        <w:t xml:space="preserve"> (CIG1 = 3 AND CIG7B = 0) </w:t>
      </w:r>
      <w:r w:rsidRPr="6126BA26">
        <w:rPr>
          <w:b/>
          <w:bCs/>
          <w:caps/>
          <w:color w:val="auto"/>
          <w:sz w:val="22"/>
          <w:szCs w:val="22"/>
          <w:u w:val="single"/>
        </w:rPr>
        <w:t>OR</w:t>
      </w:r>
      <w:r w:rsidRPr="6126BA26">
        <w:rPr>
          <w:b/>
          <w:bCs/>
          <w:caps/>
          <w:color w:val="auto"/>
          <w:sz w:val="22"/>
          <w:szCs w:val="22"/>
        </w:rPr>
        <w:t xml:space="preserve"> (CIG1 = 3 AND CIG8C = 0), GO TO CIGLIFEA</w:t>
      </w:r>
    </w:p>
    <w:p w14:paraId="527FC1B7" w14:textId="77777777" w:rsidR="00952AB6" w:rsidRPr="00E10956" w:rsidRDefault="00952AB6" w:rsidP="00952AB6">
      <w:pPr>
        <w:pStyle w:val="Default"/>
        <w:rPr>
          <w:b/>
          <w:caps/>
          <w:color w:val="auto"/>
          <w:sz w:val="22"/>
          <w:szCs w:val="22"/>
        </w:rPr>
      </w:pPr>
      <w:r w:rsidRPr="00E10956">
        <w:rPr>
          <w:b/>
          <w:caps/>
          <w:color w:val="auto"/>
          <w:sz w:val="22"/>
          <w:szCs w:val="22"/>
        </w:rPr>
        <w:t>If CIG3 IS NULL, GO TO ECIG1</w:t>
      </w:r>
    </w:p>
    <w:p w14:paraId="130528AE" w14:textId="5DE36CE5" w:rsidR="00952AB6" w:rsidRPr="00E10956" w:rsidRDefault="6A7FD71B" w:rsidP="6A7FD71B">
      <w:pPr>
        <w:pStyle w:val="Default"/>
        <w:spacing w:after="240"/>
        <w:rPr>
          <w:b/>
          <w:bCs/>
          <w:caps/>
          <w:color w:val="auto"/>
          <w:sz w:val="22"/>
          <w:szCs w:val="22"/>
        </w:rPr>
      </w:pPr>
      <w:r w:rsidRPr="6A7FD71B">
        <w:rPr>
          <w:b/>
          <w:bCs/>
          <w:caps/>
          <w:color w:val="auto"/>
          <w:sz w:val="22"/>
          <w:szCs w:val="22"/>
        </w:rPr>
        <w:t>ELSE, GO TO ECIG1 (I.E. cig1 = 3, go to ecig1)</w:t>
      </w:r>
    </w:p>
    <w:p w14:paraId="452DB96B" w14:textId="0C481951" w:rsidR="007A0E7F" w:rsidRPr="00223642" w:rsidRDefault="000F580F" w:rsidP="007A0E7F">
      <w:pPr>
        <w:pStyle w:val="Default"/>
        <w:spacing w:after="240"/>
        <w:rPr>
          <w:b/>
          <w:caps/>
          <w:color w:val="auto"/>
          <w:sz w:val="22"/>
          <w:szCs w:val="22"/>
        </w:rPr>
      </w:pPr>
      <w:r w:rsidRPr="00223642">
        <w:rPr>
          <w:b/>
          <w:caps/>
          <w:color w:val="auto"/>
          <w:sz w:val="22"/>
          <w:szCs w:val="22"/>
        </w:rPr>
        <w:t>[</w:t>
      </w:r>
      <w:r w:rsidR="007A0E7F" w:rsidRPr="00223642">
        <w:rPr>
          <w:b/>
          <w:caps/>
          <w:color w:val="auto"/>
          <w:sz w:val="22"/>
          <w:szCs w:val="22"/>
        </w:rPr>
        <w:t xml:space="preserve">ciglife age range: </w:t>
      </w:r>
      <w:r w:rsidRPr="00223642">
        <w:rPr>
          <w:b/>
          <w:caps/>
          <w:color w:val="auto"/>
          <w:sz w:val="22"/>
          <w:szCs w:val="22"/>
        </w:rPr>
        <w:t xml:space="preserve">if respondent's current age is 2 </w:t>
      </w:r>
      <w:r w:rsidR="00D5431C" w:rsidRPr="00D5431C">
        <w:rPr>
          <w:b/>
          <w:caps/>
          <w:color w:val="000000" w:themeColor="text1"/>
          <w:sz w:val="22"/>
          <w:szCs w:val="22"/>
        </w:rPr>
        <w:t>Year</w:t>
      </w:r>
      <w:r w:rsidRPr="00223642">
        <w:rPr>
          <w:b/>
          <w:caps/>
          <w:color w:val="auto"/>
          <w:sz w:val="22"/>
          <w:szCs w:val="22"/>
        </w:rPr>
        <w:t>s or less from the bottom of the specified age range, they should not be given the question and instead routed to ECIG1.]</w:t>
      </w:r>
    </w:p>
    <w:p w14:paraId="7EC37241" w14:textId="57E1B42B" w:rsidR="0037784F" w:rsidRPr="00223642" w:rsidRDefault="007A0E7F" w:rsidP="007A0E7F">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CIGLIFE SERIES</w:t>
      </w:r>
    </w:p>
    <w:p w14:paraId="758EB505" w14:textId="08C9C112" w:rsidR="0037784F" w:rsidRPr="00223642" w:rsidRDefault="007A0E7F" w:rsidP="007A0E7F">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ECIG1</w:t>
      </w:r>
    </w:p>
    <w:p w14:paraId="1DD8C699" w14:textId="47D8C4DF" w:rsidR="00F11337" w:rsidRPr="00223642" w:rsidRDefault="00293931" w:rsidP="00F11337">
      <w:pPr>
        <w:pStyle w:val="ListParagraph"/>
        <w:numPr>
          <w:ilvl w:val="0"/>
          <w:numId w:val="11"/>
        </w:numPr>
        <w:rPr>
          <w:rFonts w:cstheme="minorHAnsi"/>
          <w:b/>
        </w:rPr>
      </w:pPr>
      <w:r w:rsidRPr="00223642">
        <w:rPr>
          <w:rFonts w:cstheme="minorHAnsi"/>
        </w:rPr>
        <w:t>[</w:t>
      </w:r>
      <w:r w:rsidR="0072203F" w:rsidRPr="00223642">
        <w:rPr>
          <w:rFonts w:cstheme="minorHAnsi"/>
        </w:rPr>
        <w:t>CIGLIFEA – CIGLIFEH</w:t>
      </w:r>
      <w:r w:rsidRPr="00223642">
        <w:rPr>
          <w:rFonts w:cstheme="minorHAnsi"/>
        </w:rPr>
        <w:t>]</w:t>
      </w:r>
      <w:r w:rsidR="00472038" w:rsidRPr="00223642">
        <w:rPr>
          <w:rFonts w:cstheme="minorHAnsi"/>
        </w:rPr>
        <w:t xml:space="preserve"> </w:t>
      </w:r>
      <w:r w:rsidR="00C031B7" w:rsidRPr="00223642">
        <w:t>On days that you smoked when you were age [X] [to age Y], about how many cigarettes did you smoke</w:t>
      </w:r>
      <w:r w:rsidR="00C031B7" w:rsidRPr="00223642">
        <w:rPr>
          <w:b/>
        </w:rPr>
        <w:t xml:space="preserve"> per day?</w:t>
      </w:r>
      <w:r w:rsidR="00472038" w:rsidRPr="00223642">
        <w:rPr>
          <w:rFonts w:ascii="Calibri" w:eastAsia="Times New Roman" w:hAnsi="Calibri" w:cs="Calibri"/>
        </w:rPr>
        <w:t xml:space="preserve"> </w:t>
      </w:r>
    </w:p>
    <w:p w14:paraId="17EBDB57" w14:textId="3F009526" w:rsidR="000F580F" w:rsidRPr="00223642" w:rsidRDefault="00472038" w:rsidP="000F580F">
      <w:pPr>
        <w:pStyle w:val="ListParagraph"/>
        <w:ind w:left="450"/>
        <w:rPr>
          <w:b/>
        </w:rPr>
      </w:pPr>
      <w:r w:rsidRPr="00223642">
        <w:rPr>
          <w:rFonts w:cstheme="minorHAnsi"/>
        </w:rPr>
        <w:t xml:space="preserve">Age [X] to age [Y / 17] </w:t>
      </w:r>
      <w:r w:rsidRPr="00223642">
        <w:t>|__|__|</w:t>
      </w:r>
      <w:r w:rsidR="00F11337" w:rsidRPr="00223642">
        <w:t xml:space="preserve"> #CIGARETTES PER DAY</w:t>
      </w:r>
      <w:r w:rsidR="000F580F" w:rsidRPr="00223642">
        <w:t xml:space="preserve"> </w:t>
      </w:r>
      <w:r w:rsidR="000F580F" w:rsidRPr="00223642">
        <w:rPr>
          <w:b/>
        </w:rPr>
        <w:t>[X= [VALUE AT CIG3]</w:t>
      </w:r>
    </w:p>
    <w:p w14:paraId="191C0EC8" w14:textId="308360D5" w:rsidR="00F11337" w:rsidRPr="00223642" w:rsidRDefault="6126BA26" w:rsidP="6A7FD71B">
      <w:pPr>
        <w:pStyle w:val="ListParagraph"/>
        <w:ind w:left="450"/>
        <w:rPr>
          <w:b/>
          <w:bCs/>
        </w:rPr>
      </w:pPr>
      <w:r w:rsidRPr="6126BA26">
        <w:rPr>
          <w:b/>
          <w:bCs/>
        </w:rPr>
        <w:t>Y= [IF CIG4= 3 OR CIG7B= 0 THEN 17 OR CURRENT AGE, WHICHEVER IS LOWEST VALUE] OR [IF CIG8C= 0 THEN SET TO VALUE AT CIG8]</w:t>
      </w:r>
    </w:p>
    <w:p w14:paraId="23499153" w14:textId="77777777" w:rsidR="000F580F" w:rsidRPr="00223642" w:rsidRDefault="000F580F" w:rsidP="000F580F">
      <w:pPr>
        <w:pStyle w:val="ListParagraph"/>
        <w:ind w:left="450"/>
        <w:rPr>
          <w:b/>
        </w:rPr>
      </w:pPr>
    </w:p>
    <w:p w14:paraId="44ABE95D" w14:textId="70513A33" w:rsidR="00F11337" w:rsidRPr="00223642" w:rsidRDefault="6126BA26" w:rsidP="6A7FD71B">
      <w:pPr>
        <w:pStyle w:val="ListParagraph"/>
        <w:ind w:left="450"/>
        <w:rPr>
          <w:b/>
          <w:bCs/>
        </w:rPr>
      </w:pPr>
      <w:r w:rsidRPr="6126BA26">
        <w:t>Age [X / 18] to age [Y / 24]</w:t>
      </w:r>
      <w:r>
        <w:t xml:space="preserve"> |__|__| #CIGARETTES PER DAY </w:t>
      </w:r>
      <w:r w:rsidRPr="6126BA26">
        <w:rPr>
          <w:b/>
          <w:bCs/>
        </w:rPr>
        <w:t>[X= [VALUE AT CIG3 OR 18, WHICHEVER IS HIGHEST VALUE] Y= [IF CIG4= 3 OR CIG7B=0 THEN 24 OR CURRENT AGE, WHICHEVER IS LOWEST VALUE] OR [IF CIG8C=0 THEN SET TO VALUE AT CIG8]]</w:t>
      </w:r>
    </w:p>
    <w:p w14:paraId="5858DB0B" w14:textId="77777777" w:rsidR="000F580F" w:rsidRPr="00223642" w:rsidRDefault="000F580F" w:rsidP="000F580F">
      <w:pPr>
        <w:pStyle w:val="ListParagraph"/>
        <w:ind w:left="450"/>
      </w:pPr>
    </w:p>
    <w:p w14:paraId="6559C1C5" w14:textId="402AA4A3" w:rsidR="00F11337" w:rsidRPr="00223642" w:rsidRDefault="6126BA26" w:rsidP="6A7FD71B">
      <w:pPr>
        <w:pStyle w:val="ListParagraph"/>
        <w:ind w:left="450"/>
        <w:rPr>
          <w:b/>
          <w:bCs/>
        </w:rPr>
      </w:pPr>
      <w:r w:rsidRPr="6126BA26">
        <w:t>Age [X / 25] to age [Y / 29]</w:t>
      </w:r>
      <w:r>
        <w:t xml:space="preserve"> |__|__| #CIGARETTES PER DAY </w:t>
      </w:r>
      <w:r w:rsidRPr="6126BA26">
        <w:rPr>
          <w:b/>
          <w:bCs/>
        </w:rPr>
        <w:t>[X= [VALUE AT CIG3 OR 25, WHICHEVER IS HIGHEST VALUE] Y= [IF CIG4= 3 OR CIG7B=0 THEN 29 OR CURRENT AGE, WHICHEVER IS LOWEST VALUE] OR [IF CIG8C=0 THEN SET TO VALUE AT CIG8]]</w:t>
      </w:r>
    </w:p>
    <w:p w14:paraId="63D81BAF" w14:textId="77777777" w:rsidR="000F580F" w:rsidRPr="00223642" w:rsidRDefault="000F580F" w:rsidP="000F580F">
      <w:pPr>
        <w:pStyle w:val="ListParagraph"/>
        <w:ind w:left="450"/>
      </w:pPr>
    </w:p>
    <w:p w14:paraId="1E245E4D" w14:textId="0931D488" w:rsidR="00F11337" w:rsidRPr="00223642" w:rsidRDefault="6126BA26" w:rsidP="6A7FD71B">
      <w:pPr>
        <w:pStyle w:val="ListParagraph"/>
        <w:ind w:left="450"/>
        <w:rPr>
          <w:b/>
          <w:bCs/>
        </w:rPr>
      </w:pPr>
      <w:r w:rsidRPr="6126BA26">
        <w:t>Age [X / 30] to age [Y / 39 / current age]</w:t>
      </w:r>
      <w:r>
        <w:t xml:space="preserve"> |__|__| #CIGARETTES PER DAY</w:t>
      </w:r>
      <w:r w:rsidRPr="6126BA26">
        <w:rPr>
          <w:b/>
          <w:bCs/>
        </w:rPr>
        <w:t xml:space="preserve"> [X= [VALUE AT CIG3 OR 30, WHICHEVER IS HIGHEST VALUE] Y= [IF CIG4= 3 OR CIG7B=0 THEN 39 OR CURRENT AGE, WHICHEVER IS LOWEST VALUE] OR [IF CIG8C=0 THEN SET TO VALUE AT CIG8]]</w:t>
      </w:r>
    </w:p>
    <w:p w14:paraId="7DA3B1B0" w14:textId="2193E5EA" w:rsidR="6126BA26" w:rsidRDefault="6126BA26" w:rsidP="6126BA26">
      <w:pPr>
        <w:pStyle w:val="ListParagraph"/>
        <w:ind w:left="450"/>
        <w:rPr>
          <w:b/>
          <w:bCs/>
        </w:rPr>
      </w:pPr>
    </w:p>
    <w:p w14:paraId="2CE2FFA6" w14:textId="5BA33BA8" w:rsidR="00F11337" w:rsidRPr="00223642" w:rsidRDefault="6126BA26" w:rsidP="6A7FD71B">
      <w:pPr>
        <w:pStyle w:val="ListParagraph"/>
        <w:ind w:left="450"/>
        <w:rPr>
          <w:b/>
          <w:bCs/>
        </w:rPr>
      </w:pPr>
      <w:r w:rsidRPr="6126BA26">
        <w:t>Age [X / 40] to age [Y / 49 / current age]</w:t>
      </w:r>
      <w:r>
        <w:t xml:space="preserve"> |__|__| #CIGARETTES PER DAY </w:t>
      </w:r>
      <w:r w:rsidRPr="6126BA26">
        <w:rPr>
          <w:b/>
          <w:bCs/>
        </w:rPr>
        <w:t>[X= [VALUE AT CIG3 OR 40, WHICHEVER IS HIGHEST VALUE] Y= [IF CIG4= 3 OR CIG7B=0 THEN 49 OR CURRENT AGE, WHICHEVER IS LOWEST VALUE] OR [IF CIG8C=0 THEN SET TO VALUE AT CIG8]]</w:t>
      </w:r>
    </w:p>
    <w:p w14:paraId="6AF8C300" w14:textId="77777777" w:rsidR="008A6275" w:rsidRPr="00223642" w:rsidRDefault="008A6275" w:rsidP="000F580F">
      <w:pPr>
        <w:pStyle w:val="ListParagraph"/>
        <w:ind w:left="450"/>
        <w:rPr>
          <w:b/>
        </w:rPr>
      </w:pPr>
    </w:p>
    <w:p w14:paraId="390C95BE" w14:textId="3750ECA8" w:rsidR="00F11337" w:rsidRPr="00223642" w:rsidRDefault="6126BA26" w:rsidP="6A7FD71B">
      <w:pPr>
        <w:pStyle w:val="ListParagraph"/>
        <w:ind w:left="450"/>
        <w:rPr>
          <w:b/>
          <w:bCs/>
        </w:rPr>
      </w:pPr>
      <w:r w:rsidRPr="6126BA26">
        <w:lastRenderedPageBreak/>
        <w:t>Age [X / 50] to age [Y / 59 / current age]</w:t>
      </w:r>
      <w:r>
        <w:t xml:space="preserve"> |__|__| #CIGARETTES PER DAY </w:t>
      </w:r>
      <w:r w:rsidRPr="6126BA26">
        <w:rPr>
          <w:b/>
          <w:bCs/>
        </w:rPr>
        <w:t>[X= [VALUE AT CIG3 OR 50, WHICHEVER IS HIGHEST VALUE] Y= [IF CIG4= 3 OR CIG7B=0 THEN 59 OR CURRENT AGE, WHICHEVER IS LOWEST VALUE] OR [IF CIG8C=0 THEN SET TO VALUE AT CIG8]]</w:t>
      </w:r>
    </w:p>
    <w:p w14:paraId="0421A594" w14:textId="77777777" w:rsidR="000F580F" w:rsidRPr="00223642" w:rsidRDefault="000F580F" w:rsidP="000F580F">
      <w:pPr>
        <w:pStyle w:val="ListParagraph"/>
        <w:ind w:left="450"/>
      </w:pPr>
    </w:p>
    <w:p w14:paraId="157FF530" w14:textId="5161D680" w:rsidR="00F11337" w:rsidRPr="00223642" w:rsidRDefault="6126BA26" w:rsidP="6A7FD71B">
      <w:pPr>
        <w:pStyle w:val="ListParagraph"/>
        <w:ind w:left="450"/>
        <w:rPr>
          <w:b/>
          <w:bCs/>
        </w:rPr>
      </w:pPr>
      <w:r w:rsidRPr="6126BA26">
        <w:t>Age [X / 60] to age [Y / 69 / current age]</w:t>
      </w:r>
      <w:r>
        <w:t xml:space="preserve"> |__|__| #CIGARETTES PER DAY </w:t>
      </w:r>
      <w:r w:rsidRPr="6126BA26">
        <w:rPr>
          <w:b/>
          <w:bCs/>
        </w:rPr>
        <w:t>[X= [VALUE AT CIG3 OR 60, WHICHEVER IS HIGHEST VALUE] Y= [IF CIG4= 3 OR CIG7B=0 THEN 69 OR CURRENT AGE, WHICHEVER IS LOWEST VALUE] OR [IF CIG8C=0 THEN SET TO VALUE AT CIG8]]</w:t>
      </w:r>
    </w:p>
    <w:p w14:paraId="19D9D52B" w14:textId="77777777" w:rsidR="000F580F" w:rsidRPr="00223642" w:rsidRDefault="000F580F" w:rsidP="000F580F">
      <w:pPr>
        <w:pStyle w:val="ListParagraph"/>
        <w:ind w:left="450"/>
      </w:pPr>
    </w:p>
    <w:p w14:paraId="2DD7D857" w14:textId="483AA020" w:rsidR="00350CC3" w:rsidRPr="00223642" w:rsidRDefault="00472038" w:rsidP="00350CC3">
      <w:pPr>
        <w:pStyle w:val="ListParagraph"/>
        <w:ind w:left="450"/>
        <w:rPr>
          <w:b/>
        </w:rPr>
      </w:pPr>
      <w:r w:rsidRPr="00223642">
        <w:rPr>
          <w:rFonts w:cstheme="minorHAnsi"/>
        </w:rPr>
        <w:t>Age [X / 70] and older</w:t>
      </w:r>
      <w:r w:rsidR="00F11337" w:rsidRPr="00223642">
        <w:t>|__|__| #CIGARETTES PER DAY</w:t>
      </w:r>
      <w:r w:rsidR="000F580F" w:rsidRPr="00223642">
        <w:t xml:space="preserve"> </w:t>
      </w:r>
      <w:r w:rsidR="000F580F" w:rsidRPr="00223642">
        <w:rPr>
          <w:b/>
        </w:rPr>
        <w:t>[X= [VALUE AT CIG3 OR 70, WHICHEVER IS HIGHEST VALUE]]</w:t>
      </w:r>
    </w:p>
    <w:p w14:paraId="46D30356" w14:textId="5065923B" w:rsidR="00164543" w:rsidRPr="00223642" w:rsidRDefault="6126BA26" w:rsidP="51331A65">
      <w:pPr>
        <w:rPr>
          <w:rFonts w:eastAsia="Times New Roman"/>
          <w:b/>
          <w:bCs/>
          <w:sz w:val="28"/>
          <w:szCs w:val="28"/>
        </w:rPr>
      </w:pPr>
      <w:r w:rsidRPr="6126BA26">
        <w:rPr>
          <w:rFonts w:eastAsia="Times New Roman"/>
          <w:b/>
          <w:bCs/>
          <w:sz w:val="28"/>
          <w:szCs w:val="28"/>
        </w:rPr>
        <w:t>Electronic Nicotine Delivery Devices</w:t>
      </w:r>
    </w:p>
    <w:p w14:paraId="2E57621B" w14:textId="55A470C4" w:rsidR="00350CC3" w:rsidRPr="00223642" w:rsidRDefault="6126BA26" w:rsidP="6126BA26">
      <w:pPr>
        <w:spacing w:after="0" w:line="240" w:lineRule="auto"/>
        <w:rPr>
          <w:rFonts w:eastAsia="Calibri" w:cs="Times New Roman"/>
          <w:b/>
          <w:bCs/>
        </w:rPr>
      </w:pPr>
      <w:r w:rsidRPr="6126BA26">
        <w:rPr>
          <w:rFonts w:eastAsia="Calibri" w:cs="Times New Roman"/>
          <w:b/>
          <w:bCs/>
        </w:rPr>
        <w:t xml:space="preserve">[DISPLAY IF TOBACCO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CIGAR1]</w:t>
      </w:r>
    </w:p>
    <w:p w14:paraId="635CE7F3" w14:textId="4EA02CB8" w:rsidR="00350CC3" w:rsidRPr="00223642" w:rsidRDefault="6126BA26" w:rsidP="6126BA26">
      <w:pPr>
        <w:pStyle w:val="ListParagraph"/>
        <w:numPr>
          <w:ilvl w:val="0"/>
          <w:numId w:val="11"/>
        </w:numPr>
        <w:rPr>
          <w:rFonts w:eastAsiaTheme="minorEastAsia"/>
        </w:rPr>
      </w:pPr>
      <w:r w:rsidRPr="6126BA26">
        <w:rPr>
          <w:rFonts w:eastAsia="Times New Roman"/>
        </w:rPr>
        <w:t xml:space="preserve">[ECIG1] The next questions are about electronic nicotine delivery devices, such as e-cigarettes, JUUL, </w:t>
      </w:r>
      <w:proofErr w:type="spellStart"/>
      <w:r w:rsidRPr="6126BA26">
        <w:rPr>
          <w:rFonts w:eastAsia="Times New Roman"/>
        </w:rPr>
        <w:t>blu</w:t>
      </w:r>
      <w:proofErr w:type="spellEnd"/>
      <w:r w:rsidRPr="6126BA26">
        <w:rPr>
          <w:rFonts w:eastAsia="Times New Roman"/>
        </w:rPr>
        <w:t>, and NJOY. These devices are also called “vapes” and using these devices is called “vaping.”</w:t>
      </w:r>
    </w:p>
    <w:p w14:paraId="40491B09" w14:textId="77777777" w:rsidR="00350CC3" w:rsidRPr="00223642" w:rsidRDefault="00350CC3" w:rsidP="00350CC3">
      <w:pPr>
        <w:pStyle w:val="ListParagraph"/>
        <w:ind w:left="450"/>
        <w:rPr>
          <w:rFonts w:eastAsia="Times New Roman" w:cstheme="minorHAnsi"/>
          <w:bCs/>
        </w:rPr>
      </w:pPr>
    </w:p>
    <w:p w14:paraId="6FA22BFF" w14:textId="439ACDAD" w:rsidR="003C1AD9" w:rsidRPr="00223642"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e-cigarettes or other vaping devices for nicotine or tobacco</w:t>
      </w:r>
      <w:r w:rsidRPr="6126BA26">
        <w:rPr>
          <w:rFonts w:eastAsia="Times New Roman"/>
        </w:rPr>
        <w:t xml:space="preserve"> in your life?</w:t>
      </w:r>
    </w:p>
    <w:p w14:paraId="0E57DBAC" w14:textId="6562A4AA" w:rsidR="003C1AD9" w:rsidRPr="00223642" w:rsidRDefault="6126BA26" w:rsidP="6126BA26">
      <w:pPr>
        <w:pStyle w:val="ListParagraph"/>
        <w:numPr>
          <w:ilvl w:val="0"/>
          <w:numId w:val="36"/>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CIGAR1</w:t>
      </w:r>
    </w:p>
    <w:p w14:paraId="456B8D96" w14:textId="77B88018" w:rsidR="003C1AD9" w:rsidRPr="00223642" w:rsidRDefault="6126BA26" w:rsidP="2B87E8A8">
      <w:pPr>
        <w:pStyle w:val="ListParagraph"/>
        <w:numPr>
          <w:ilvl w:val="0"/>
          <w:numId w:val="36"/>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CIGAR1</w:t>
      </w:r>
    </w:p>
    <w:p w14:paraId="7A89BD36" w14:textId="156CE8BA" w:rsidR="003C1AD9" w:rsidRPr="00223642" w:rsidRDefault="6126BA26" w:rsidP="2B87E8A8">
      <w:pPr>
        <w:pStyle w:val="ListParagraph"/>
        <w:numPr>
          <w:ilvl w:val="0"/>
          <w:numId w:val="36"/>
        </w:numPr>
        <w:rPr>
          <w:rFonts w:eastAsia="Times New Roman"/>
        </w:rPr>
      </w:pPr>
      <w:r w:rsidRPr="6126BA26">
        <w:rPr>
          <w:rFonts w:eastAsia="Times New Roman"/>
        </w:rPr>
        <w:t>50 to 99</w:t>
      </w:r>
    </w:p>
    <w:p w14:paraId="1260A60C" w14:textId="16522DC9" w:rsidR="003C1AD9" w:rsidRPr="00223642" w:rsidRDefault="00350CC3" w:rsidP="00AA4565">
      <w:pPr>
        <w:pStyle w:val="ListParagraph"/>
        <w:numPr>
          <w:ilvl w:val="0"/>
          <w:numId w:val="36"/>
        </w:numPr>
        <w:rPr>
          <w:rFonts w:eastAsia="Times New Roman" w:cstheme="minorHAnsi"/>
          <w:bCs/>
        </w:rPr>
      </w:pPr>
      <w:r w:rsidRPr="00223642">
        <w:rPr>
          <w:rFonts w:eastAsia="Times New Roman" w:cstheme="minorHAnsi"/>
          <w:bCs/>
        </w:rPr>
        <w:t>100 or more</w:t>
      </w:r>
    </w:p>
    <w:p w14:paraId="5C63EB82" w14:textId="69B33981" w:rsidR="003C1AD9" w:rsidRPr="00223642" w:rsidRDefault="003C1AD9" w:rsidP="00AA4565">
      <w:pPr>
        <w:pStyle w:val="ListParagraph"/>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CIGAR1</w:t>
      </w:r>
    </w:p>
    <w:p w14:paraId="7D675543" w14:textId="16336C13" w:rsidR="00715912" w:rsidRPr="00223642" w:rsidRDefault="65310DAF" w:rsidP="00715912">
      <w:pPr>
        <w:pStyle w:val="Default"/>
        <w:numPr>
          <w:ilvl w:val="0"/>
          <w:numId w:val="11"/>
        </w:numPr>
        <w:spacing w:after="25"/>
        <w:rPr>
          <w:color w:val="auto"/>
          <w:sz w:val="22"/>
          <w:szCs w:val="22"/>
        </w:rPr>
      </w:pPr>
      <w:r w:rsidRPr="65310DAF">
        <w:rPr>
          <w:color w:val="auto"/>
          <w:sz w:val="22"/>
          <w:szCs w:val="22"/>
        </w:rPr>
        <w:t xml:space="preserve">[ECIG2] How old were you when you </w:t>
      </w:r>
      <w:r w:rsidRPr="65310DAF">
        <w:rPr>
          <w:b/>
          <w:bCs/>
          <w:color w:val="auto"/>
          <w:sz w:val="22"/>
          <w:szCs w:val="22"/>
        </w:rPr>
        <w:t xml:space="preserve">first </w:t>
      </w:r>
      <w:r w:rsidRPr="65310DAF">
        <w:rPr>
          <w:color w:val="auto"/>
          <w:sz w:val="22"/>
          <w:szCs w:val="22"/>
        </w:rPr>
        <w:t xml:space="preserve">used e-cigarettes or other vaping devices for nicotine or tobacco? </w:t>
      </w:r>
    </w:p>
    <w:p w14:paraId="0A20F6C3" w14:textId="0B92E771" w:rsidR="00715912" w:rsidRPr="00223642" w:rsidRDefault="0098329C" w:rsidP="00715912">
      <w:pPr>
        <w:pStyle w:val="Default"/>
        <w:ind w:left="450"/>
        <w:rPr>
          <w:color w:val="auto"/>
          <w:sz w:val="22"/>
          <w:szCs w:val="22"/>
        </w:rPr>
      </w:pPr>
      <w:r w:rsidRPr="00223642">
        <w:rPr>
          <w:color w:val="auto"/>
          <w:sz w:val="22"/>
          <w:szCs w:val="22"/>
        </w:rPr>
        <w:t>|__|__| Age first vaped</w:t>
      </w:r>
      <w:r w:rsidR="00715912" w:rsidRPr="00223642">
        <w:rPr>
          <w:color w:val="auto"/>
          <w:sz w:val="22"/>
          <w:szCs w:val="22"/>
        </w:rPr>
        <w:t xml:space="preserve"> </w:t>
      </w:r>
    </w:p>
    <w:p w14:paraId="0A752F56" w14:textId="1BB200A1" w:rsidR="00715912" w:rsidRDefault="00715912" w:rsidP="005A28F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45382" w:rsidRPr="00223642">
        <w:rPr>
          <w:rFonts w:eastAsia="Calibri" w:cstheme="minorHAnsi"/>
          <w:b/>
          <w:i/>
          <w:color w:val="auto"/>
          <w:sz w:val="22"/>
          <w:szCs w:val="22"/>
        </w:rPr>
        <w:t>E</w:t>
      </w:r>
      <w:r w:rsidR="005A28F7">
        <w:rPr>
          <w:rFonts w:eastAsia="Calibri" w:cstheme="minorHAnsi"/>
          <w:b/>
          <w:i/>
          <w:color w:val="auto"/>
          <w:sz w:val="22"/>
          <w:szCs w:val="22"/>
        </w:rPr>
        <w:t>CIG3</w:t>
      </w:r>
    </w:p>
    <w:p w14:paraId="0CF749A6" w14:textId="77777777" w:rsidR="005A28F7" w:rsidRPr="00223642" w:rsidRDefault="005A28F7" w:rsidP="005A28F7">
      <w:pPr>
        <w:pStyle w:val="Default"/>
        <w:spacing w:after="25"/>
        <w:ind w:left="450"/>
        <w:rPr>
          <w:color w:val="auto"/>
        </w:rPr>
      </w:pPr>
    </w:p>
    <w:p w14:paraId="4CA5B721" w14:textId="39B5EB1D" w:rsidR="00715912" w:rsidRPr="00223642" w:rsidRDefault="65310DAF" w:rsidP="00715912">
      <w:pPr>
        <w:pStyle w:val="Default"/>
        <w:numPr>
          <w:ilvl w:val="0"/>
          <w:numId w:val="11"/>
        </w:numPr>
        <w:spacing w:after="30"/>
        <w:rPr>
          <w:color w:val="auto"/>
          <w:sz w:val="22"/>
          <w:szCs w:val="22"/>
        </w:rPr>
      </w:pPr>
      <w:r w:rsidRPr="65310DAF">
        <w:rPr>
          <w:color w:val="auto"/>
          <w:sz w:val="22"/>
          <w:szCs w:val="22"/>
        </w:rPr>
        <w:t xml:space="preserve">[ECIG3] How old were you when you started using e-cigarettes or other vaping devices for nicotine or tobacco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25B7B0C6" w14:textId="7E64D366" w:rsidR="00715912" w:rsidRPr="00223642" w:rsidRDefault="00715912" w:rsidP="00715912">
      <w:pPr>
        <w:pStyle w:val="Default"/>
        <w:ind w:left="450"/>
        <w:rPr>
          <w:color w:val="auto"/>
          <w:sz w:val="22"/>
          <w:szCs w:val="22"/>
        </w:rPr>
      </w:pPr>
      <w:r w:rsidRPr="00223642">
        <w:rPr>
          <w:color w:val="auto"/>
          <w:sz w:val="22"/>
          <w:szCs w:val="22"/>
        </w:rPr>
        <w:t xml:space="preserve">|__|__| Age started </w:t>
      </w:r>
      <w:r w:rsidR="00B45382" w:rsidRPr="00223642">
        <w:rPr>
          <w:color w:val="auto"/>
          <w:sz w:val="22"/>
          <w:szCs w:val="22"/>
        </w:rPr>
        <w:t>vaping</w:t>
      </w:r>
      <w:r w:rsidRPr="00223642">
        <w:rPr>
          <w:color w:val="auto"/>
          <w:sz w:val="22"/>
          <w:szCs w:val="22"/>
        </w:rPr>
        <w:t xml:space="preserve"> on a regular basis </w:t>
      </w:r>
    </w:p>
    <w:p w14:paraId="50537CF7" w14:textId="28139928" w:rsidR="00715912" w:rsidRPr="00223642" w:rsidRDefault="6126BA26" w:rsidP="00715912">
      <w:pPr>
        <w:pStyle w:val="Default"/>
        <w:spacing w:after="30"/>
        <w:ind w:left="450"/>
        <w:rPr>
          <w:color w:val="auto"/>
          <w:sz w:val="22"/>
          <w:szCs w:val="22"/>
        </w:rPr>
      </w:pPr>
      <w:r w:rsidRPr="6126BA26">
        <w:rPr>
          <w:color w:val="auto"/>
          <w:sz w:val="22"/>
          <w:szCs w:val="22"/>
        </w:rPr>
        <w:t xml:space="preserve">44   Never used them on a regular basis </w:t>
      </w:r>
    </w:p>
    <w:p w14:paraId="2DEDFC9A" w14:textId="1713E300" w:rsidR="00715912"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ECIG4</w:t>
      </w:r>
    </w:p>
    <w:p w14:paraId="6E4659BC" w14:textId="77777777" w:rsidR="00564935" w:rsidRPr="00223642" w:rsidRDefault="00564935" w:rsidP="6126BA26">
      <w:pPr>
        <w:pStyle w:val="Default"/>
        <w:spacing w:after="25"/>
        <w:rPr>
          <w:rFonts w:eastAsia="Calibri" w:cstheme="minorBidi"/>
          <w:b/>
          <w:bCs/>
          <w:i/>
          <w:iCs/>
          <w:color w:val="auto"/>
          <w:sz w:val="22"/>
          <w:szCs w:val="22"/>
        </w:rPr>
      </w:pPr>
    </w:p>
    <w:p w14:paraId="3B5A6EF4" w14:textId="79C21719" w:rsidR="00715912" w:rsidRPr="00223642" w:rsidRDefault="6126BA26" w:rsidP="6126BA26">
      <w:pPr>
        <w:pStyle w:val="ListParagraph"/>
        <w:numPr>
          <w:ilvl w:val="0"/>
          <w:numId w:val="11"/>
        </w:numPr>
        <w:autoSpaceDE w:val="0"/>
        <w:autoSpaceDN w:val="0"/>
        <w:adjustRightInd w:val="0"/>
        <w:spacing w:after="30" w:line="240" w:lineRule="auto"/>
      </w:pPr>
      <w:r>
        <w:t xml:space="preserve">[ECIG4] Do you use e-cigarettes or other vaping devices for nicotine or tobacco now? </w:t>
      </w:r>
    </w:p>
    <w:p w14:paraId="42D6CB68" w14:textId="48D4317C" w:rsidR="00715912" w:rsidRPr="00223642" w:rsidRDefault="00715912" w:rsidP="6126BA26">
      <w:pPr>
        <w:autoSpaceDE w:val="0"/>
        <w:autoSpaceDN w:val="0"/>
        <w:adjustRightInd w:val="0"/>
        <w:spacing w:after="30" w:line="240" w:lineRule="auto"/>
        <w:ind w:left="90" w:firstLine="630"/>
        <w:rPr>
          <w:rFonts w:eastAsia="Calibri"/>
          <w:b/>
          <w:bCs/>
        </w:rPr>
      </w:pPr>
    </w:p>
    <w:p w14:paraId="45461EBC" w14:textId="7DE27185" w:rsidR="00715912" w:rsidRPr="00223642"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715912">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ECIG5</w:t>
      </w:r>
    </w:p>
    <w:p w14:paraId="756FE7AF" w14:textId="6B752B02" w:rsidR="6A7FD71B" w:rsidRDefault="6126BA26" w:rsidP="6A7FD71B">
      <w:pPr>
        <w:spacing w:after="30" w:line="240" w:lineRule="auto"/>
        <w:ind w:left="90"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ECIG5</w:t>
      </w:r>
    </w:p>
    <w:p w14:paraId="29EEE7CF" w14:textId="6BEB8C46" w:rsidR="6A7FD71B" w:rsidRDefault="6126BA26" w:rsidP="6A7FD71B">
      <w:pPr>
        <w:spacing w:after="30" w:line="240" w:lineRule="auto"/>
        <w:ind w:left="90"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ECIG5</w:t>
      </w:r>
    </w:p>
    <w:p w14:paraId="1933CDC2" w14:textId="425A9091" w:rsidR="6A7FD71B" w:rsidRDefault="6126BA26" w:rsidP="6A7FD71B">
      <w:pPr>
        <w:spacing w:after="30" w:line="240" w:lineRule="auto"/>
        <w:ind w:left="90"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ECIG9A</w:t>
      </w:r>
    </w:p>
    <w:p w14:paraId="2E15F6DA" w14:textId="4EB86D40" w:rsidR="00715912" w:rsidRPr="00223642" w:rsidRDefault="6126BA26" w:rsidP="6126BA26">
      <w:pPr>
        <w:pStyle w:val="Default"/>
        <w:spacing w:after="25"/>
        <w:ind w:left="450" w:firstLine="360"/>
        <w:rPr>
          <w:rFonts w:eastAsia="Calibri" w:cstheme="minorBidi"/>
          <w:b/>
          <w:bCs/>
          <w:i/>
          <w:iCs/>
          <w:color w:val="auto"/>
          <w:sz w:val="22"/>
          <w:szCs w:val="22"/>
        </w:rPr>
      </w:pPr>
      <w:r w:rsidRPr="6126BA26">
        <w:rPr>
          <w:i/>
          <w:iCs/>
          <w:color w:val="auto"/>
          <w:sz w:val="22"/>
          <w:szCs w:val="22"/>
        </w:rPr>
        <w:lastRenderedPageBreak/>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ECIG5</w:t>
      </w:r>
    </w:p>
    <w:p w14:paraId="1BABD9E5" w14:textId="77777777" w:rsidR="00715912" w:rsidRPr="00223642" w:rsidRDefault="00715912" w:rsidP="00715912">
      <w:pPr>
        <w:autoSpaceDE w:val="0"/>
        <w:autoSpaceDN w:val="0"/>
        <w:adjustRightInd w:val="0"/>
        <w:spacing w:after="0" w:line="240" w:lineRule="auto"/>
        <w:rPr>
          <w:rFonts w:ascii="Calibri" w:hAnsi="Calibri" w:cs="Calibri"/>
        </w:rPr>
      </w:pPr>
    </w:p>
    <w:p w14:paraId="2AD2F1B9" w14:textId="21C5F638" w:rsidR="00715912" w:rsidRPr="00223642" w:rsidRDefault="65310DAF" w:rsidP="00715912">
      <w:pPr>
        <w:pStyle w:val="Default"/>
        <w:numPr>
          <w:ilvl w:val="0"/>
          <w:numId w:val="11"/>
        </w:numPr>
        <w:spacing w:after="25"/>
        <w:rPr>
          <w:color w:val="auto"/>
          <w:sz w:val="22"/>
          <w:szCs w:val="22"/>
        </w:rPr>
      </w:pPr>
      <w:r w:rsidRPr="65310DAF">
        <w:rPr>
          <w:color w:val="auto"/>
          <w:sz w:val="22"/>
          <w:szCs w:val="22"/>
        </w:rPr>
        <w:t>[ECIG5]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used e-cigarettes or other vaping devices for nicotine or tobacco</w:t>
      </w:r>
      <w:r w:rsidRPr="65310DAF">
        <w:rPr>
          <w:color w:val="auto"/>
          <w:sz w:val="22"/>
          <w:szCs w:val="22"/>
        </w:rPr>
        <w:t>?</w:t>
      </w:r>
    </w:p>
    <w:p w14:paraId="798FFD47" w14:textId="144410B0"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CIG6</w:t>
      </w:r>
    </w:p>
    <w:p w14:paraId="23F47A0A" w14:textId="1240DAA6" w:rsidR="00715912" w:rsidRPr="00223642" w:rsidRDefault="00715912" w:rsidP="00AA4565">
      <w:pPr>
        <w:pStyle w:val="Default"/>
        <w:numPr>
          <w:ilvl w:val="0"/>
          <w:numId w:val="38"/>
        </w:numPr>
        <w:spacing w:after="25"/>
        <w:ind w:left="810"/>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CIG7A</w:t>
      </w:r>
    </w:p>
    <w:p w14:paraId="74FAA52D" w14:textId="5D10DA4F" w:rsidR="00715912" w:rsidRPr="00223642" w:rsidRDefault="00715912" w:rsidP="00AA4565">
      <w:pPr>
        <w:pStyle w:val="Default"/>
        <w:numPr>
          <w:ilvl w:val="0"/>
          <w:numId w:val="38"/>
        </w:numPr>
        <w:spacing w:after="25"/>
        <w:ind w:left="810"/>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8F5AC6" w:rsidRPr="00223642">
        <w:rPr>
          <w:rFonts w:eastAsia="Calibri" w:cstheme="minorHAnsi"/>
          <w:b/>
          <w:color w:val="auto"/>
          <w:sz w:val="22"/>
          <w:szCs w:val="22"/>
        </w:rPr>
        <w:t>E</w:t>
      </w:r>
      <w:r w:rsidRPr="00223642">
        <w:rPr>
          <w:rFonts w:eastAsia="Calibri" w:cstheme="minorHAnsi"/>
          <w:b/>
          <w:color w:val="auto"/>
          <w:sz w:val="22"/>
          <w:szCs w:val="22"/>
        </w:rPr>
        <w:t>CIG8A</w:t>
      </w:r>
    </w:p>
    <w:p w14:paraId="4E9F9D7E" w14:textId="6A93F7E4" w:rsidR="00715912" w:rsidRPr="00223642" w:rsidRDefault="00715912" w:rsidP="00AA4565">
      <w:pPr>
        <w:pStyle w:val="Default"/>
        <w:spacing w:after="25"/>
        <w:ind w:firstLine="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8F5AC6" w:rsidRPr="00223642">
        <w:rPr>
          <w:rFonts w:eastAsia="Calibri" w:cstheme="minorHAnsi"/>
          <w:b/>
          <w:i/>
          <w:color w:val="auto"/>
          <w:sz w:val="22"/>
          <w:szCs w:val="22"/>
        </w:rPr>
        <w:t>E</w:t>
      </w:r>
      <w:r w:rsidRPr="00223642">
        <w:rPr>
          <w:rFonts w:eastAsia="Calibri" w:cstheme="minorHAnsi"/>
          <w:b/>
          <w:i/>
          <w:color w:val="auto"/>
          <w:sz w:val="22"/>
          <w:szCs w:val="22"/>
        </w:rPr>
        <w:t>CIG9A</w:t>
      </w:r>
    </w:p>
    <w:p w14:paraId="5C69C536" w14:textId="77777777" w:rsidR="00715912" w:rsidRPr="00223642" w:rsidRDefault="00715912" w:rsidP="00715912">
      <w:pPr>
        <w:pStyle w:val="Default"/>
        <w:rPr>
          <w:color w:val="auto"/>
        </w:rPr>
      </w:pPr>
    </w:p>
    <w:p w14:paraId="60BF8BAC" w14:textId="2E2815AD" w:rsidR="00715912" w:rsidRPr="00223642" w:rsidRDefault="6126BA26" w:rsidP="00FC72AF">
      <w:pPr>
        <w:pStyle w:val="Default"/>
        <w:numPr>
          <w:ilvl w:val="0"/>
          <w:numId w:val="11"/>
        </w:numPr>
        <w:spacing w:after="25"/>
        <w:rPr>
          <w:color w:val="auto"/>
          <w:sz w:val="22"/>
          <w:szCs w:val="22"/>
        </w:rPr>
      </w:pPr>
      <w:r w:rsidRPr="6126BA26">
        <w:rPr>
          <w:color w:val="auto"/>
          <w:sz w:val="22"/>
          <w:szCs w:val="22"/>
        </w:rPr>
        <w:t xml:space="preserve">[ECIG6]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used e-cigarettes or other vaping devices for nicotine or tobacco</w:t>
      </w:r>
      <w:r w:rsidRPr="6126BA26">
        <w:rPr>
          <w:color w:val="auto"/>
          <w:sz w:val="22"/>
          <w:szCs w:val="22"/>
        </w:rPr>
        <w:t>?</w:t>
      </w:r>
    </w:p>
    <w:p w14:paraId="2F5E2445" w14:textId="67530E28" w:rsidR="00715912" w:rsidRPr="00223642" w:rsidRDefault="00715912" w:rsidP="00715912">
      <w:pPr>
        <w:autoSpaceDE w:val="0"/>
        <w:autoSpaceDN w:val="0"/>
        <w:adjustRightInd w:val="0"/>
        <w:spacing w:after="0" w:line="240" w:lineRule="auto"/>
        <w:ind w:left="450"/>
      </w:pPr>
      <w:r w:rsidRPr="00223642">
        <w:t xml:space="preserve">|__|__| #Days </w:t>
      </w:r>
      <w:r w:rsidR="00FC72AF" w:rsidRPr="00223642">
        <w:t>used e-cigarettes or other vaping devices in past 30 days</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FC72AF" w:rsidRPr="00223642">
        <w:rPr>
          <w:rFonts w:eastAsia="Calibri" w:cstheme="minorHAnsi"/>
          <w:b/>
        </w:rPr>
        <w:t>E</w:t>
      </w:r>
      <w:r w:rsidRPr="00223642">
        <w:rPr>
          <w:rFonts w:eastAsia="Calibri" w:cstheme="minorHAnsi"/>
          <w:b/>
        </w:rPr>
        <w:t>CIG9A</w:t>
      </w:r>
    </w:p>
    <w:p w14:paraId="49A23C4A" w14:textId="4999D4F2"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C72AF" w:rsidRPr="00223642">
        <w:rPr>
          <w:rFonts w:eastAsia="Calibri" w:cstheme="minorHAnsi"/>
          <w:b/>
          <w:i/>
          <w:color w:val="auto"/>
          <w:sz w:val="22"/>
          <w:szCs w:val="22"/>
        </w:rPr>
        <w:t>E</w:t>
      </w:r>
      <w:r w:rsidRPr="00223642">
        <w:rPr>
          <w:rFonts w:eastAsia="Calibri" w:cstheme="minorHAnsi"/>
          <w:b/>
          <w:i/>
          <w:color w:val="auto"/>
          <w:sz w:val="22"/>
          <w:szCs w:val="22"/>
        </w:rPr>
        <w:t>CIG9A</w:t>
      </w:r>
    </w:p>
    <w:p w14:paraId="6FEFB8D3" w14:textId="77777777" w:rsidR="00715912" w:rsidRPr="00223642" w:rsidRDefault="00715912" w:rsidP="00715912">
      <w:pPr>
        <w:autoSpaceDE w:val="0"/>
        <w:autoSpaceDN w:val="0"/>
        <w:adjustRightInd w:val="0"/>
        <w:spacing w:after="0" w:line="240" w:lineRule="auto"/>
        <w:rPr>
          <w:rFonts w:ascii="Calibri" w:hAnsi="Calibri" w:cs="Calibri"/>
        </w:rPr>
      </w:pPr>
    </w:p>
    <w:p w14:paraId="5A925D9A" w14:textId="25F2745B" w:rsidR="00715912" w:rsidRPr="00223642" w:rsidRDefault="65310DAF" w:rsidP="00877022">
      <w:pPr>
        <w:pStyle w:val="Default"/>
        <w:numPr>
          <w:ilvl w:val="0"/>
          <w:numId w:val="11"/>
        </w:numPr>
        <w:spacing w:after="25"/>
        <w:rPr>
          <w:color w:val="auto"/>
          <w:sz w:val="22"/>
          <w:szCs w:val="22"/>
        </w:rPr>
      </w:pPr>
      <w:r w:rsidRPr="65310DAF">
        <w:rPr>
          <w:color w:val="auto"/>
          <w:sz w:val="22"/>
          <w:szCs w:val="22"/>
        </w:rPr>
        <w:t>[ECIG7A]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use e-cigarettes or other vaping devices for nicotine or tobacco</w:t>
      </w:r>
      <w:r w:rsidRPr="65310DAF">
        <w:rPr>
          <w:color w:val="auto"/>
          <w:sz w:val="22"/>
          <w:szCs w:val="22"/>
        </w:rPr>
        <w:t>?</w:t>
      </w:r>
    </w:p>
    <w:p w14:paraId="3C1DCCF7" w14:textId="45DC1E22" w:rsidR="00715912" w:rsidRPr="00022DC6" w:rsidRDefault="00715912" w:rsidP="00715912">
      <w:pPr>
        <w:spacing w:after="0"/>
        <w:ind w:left="450"/>
        <w:rPr>
          <w:rFonts w:eastAsia="Calibri" w:cstheme="minorHAnsi"/>
          <w:b/>
        </w:rPr>
      </w:pPr>
      <w:r w:rsidRPr="00223642">
        <w:t xml:space="preserve">|__|__| #Months </w:t>
      </w:r>
      <w:proofErr w:type="gramStart"/>
      <w:r w:rsidRPr="00223642">
        <w:t>ago</w:t>
      </w:r>
      <w:proofErr w:type="gramEnd"/>
      <w:r w:rsidRPr="00223642">
        <w:t xml:space="preserve"> </w:t>
      </w:r>
      <w:r w:rsidRPr="00022DC6">
        <w:t xml:space="preserve">last </w:t>
      </w:r>
      <w:r w:rsidR="009C586B" w:rsidRPr="00022DC6">
        <w:t>used e-cigarettes or other vaping devices</w:t>
      </w:r>
      <w:r w:rsidRPr="00022DC6">
        <w:t xml:space="preserve"> </w:t>
      </w:r>
      <w:r w:rsidRPr="00022DC6">
        <w:rPr>
          <w:rFonts w:ascii="Wingdings" w:eastAsia="Wingdings" w:hAnsi="Wingdings" w:cstheme="minorHAnsi"/>
        </w:rPr>
        <w:t>à</w:t>
      </w:r>
      <w:r w:rsidRPr="00022DC6">
        <w:rPr>
          <w:rFonts w:eastAsia="Calibri" w:cstheme="minorHAnsi"/>
          <w:b/>
        </w:rPr>
        <w:t xml:space="preserve"> GO TO </w:t>
      </w:r>
      <w:r w:rsidR="009C586B" w:rsidRPr="00022DC6">
        <w:rPr>
          <w:rFonts w:eastAsia="Calibri" w:cstheme="minorHAnsi"/>
          <w:b/>
        </w:rPr>
        <w:t>E</w:t>
      </w:r>
      <w:r w:rsidRPr="00022DC6">
        <w:rPr>
          <w:rFonts w:eastAsia="Calibri" w:cstheme="minorHAnsi"/>
          <w:b/>
        </w:rPr>
        <w:t>CIG7B</w:t>
      </w:r>
    </w:p>
    <w:p w14:paraId="5E4CE869" w14:textId="2D8B3011" w:rsidR="00715912" w:rsidRPr="00022DC6" w:rsidRDefault="00715912" w:rsidP="00715912">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9C586B" w:rsidRPr="00022DC6">
        <w:rPr>
          <w:rFonts w:eastAsia="Calibri" w:cstheme="minorHAnsi"/>
          <w:b/>
          <w:i/>
          <w:color w:val="auto"/>
          <w:sz w:val="22"/>
          <w:szCs w:val="22"/>
        </w:rPr>
        <w:t>E</w:t>
      </w:r>
      <w:r w:rsidRPr="00022DC6">
        <w:rPr>
          <w:rFonts w:eastAsia="Calibri" w:cstheme="minorHAnsi"/>
          <w:b/>
          <w:i/>
          <w:color w:val="auto"/>
          <w:sz w:val="22"/>
          <w:szCs w:val="22"/>
        </w:rPr>
        <w:t>CIG7B</w:t>
      </w:r>
    </w:p>
    <w:p w14:paraId="477CE554" w14:textId="77777777" w:rsidR="00715912" w:rsidRPr="00022DC6" w:rsidRDefault="00715912" w:rsidP="00715912">
      <w:pPr>
        <w:pStyle w:val="Default"/>
        <w:spacing w:after="25"/>
        <w:ind w:left="450"/>
        <w:rPr>
          <w:rFonts w:eastAsia="Calibri" w:cstheme="minorHAnsi"/>
          <w:b/>
          <w:i/>
          <w:color w:val="auto"/>
          <w:sz w:val="22"/>
          <w:szCs w:val="22"/>
        </w:rPr>
      </w:pPr>
    </w:p>
    <w:p w14:paraId="1D76918C" w14:textId="7D0D7001" w:rsidR="00715912" w:rsidRPr="00022DC6" w:rsidRDefault="009C586B" w:rsidP="009C586B">
      <w:pPr>
        <w:spacing w:after="0"/>
        <w:ind w:left="720"/>
      </w:pPr>
      <w:r w:rsidRPr="00022DC6">
        <w:t>T20</w:t>
      </w:r>
      <w:r w:rsidR="00715912" w:rsidRPr="00022DC6">
        <w:t>. [</w:t>
      </w:r>
      <w:r w:rsidRPr="00022DC6">
        <w:t>E</w:t>
      </w:r>
      <w:r w:rsidR="00715912" w:rsidRPr="00022DC6">
        <w:t xml:space="preserve">CIG7B] </w:t>
      </w:r>
      <w:r w:rsidR="004008BE" w:rsidRPr="00022DC6">
        <w:t>During that time, d</w:t>
      </w:r>
      <w:r w:rsidR="00715912" w:rsidRPr="00022DC6">
        <w:t xml:space="preserve">id you ever </w:t>
      </w:r>
      <w:r w:rsidRPr="00022DC6">
        <w:t>use e-cigarettes or other vaping devices for nicotine or tobacco</w:t>
      </w:r>
      <w:r w:rsidR="00715912" w:rsidRPr="00022DC6">
        <w:t xml:space="preserve"> </w:t>
      </w:r>
      <w:r w:rsidR="00715912" w:rsidRPr="00022DC6">
        <w:rPr>
          <w:b/>
        </w:rPr>
        <w:t>every day</w:t>
      </w:r>
      <w:r w:rsidR="00715912" w:rsidRPr="00022DC6">
        <w:t>?</w:t>
      </w:r>
    </w:p>
    <w:p w14:paraId="68BA6D04" w14:textId="6A9A1ADA" w:rsidR="00715912" w:rsidRPr="00AA4565" w:rsidRDefault="6126BA26" w:rsidP="6126BA26">
      <w:pPr>
        <w:pStyle w:val="ListParagraph"/>
        <w:numPr>
          <w:ilvl w:val="0"/>
          <w:numId w:val="3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ECIG7C</w:t>
      </w:r>
    </w:p>
    <w:p w14:paraId="52F52564" w14:textId="1E3EFC93" w:rsidR="00715912" w:rsidRPr="00AA4565" w:rsidRDefault="6126BA26" w:rsidP="6126BA26">
      <w:pPr>
        <w:pStyle w:val="ListParagraph"/>
        <w:numPr>
          <w:ilvl w:val="0"/>
          <w:numId w:val="3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21A85F99" w14:textId="149E01D9"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ECIG7C</w:t>
      </w:r>
    </w:p>
    <w:p w14:paraId="53682422" w14:textId="77777777" w:rsidR="00715912" w:rsidRPr="00022DC6" w:rsidRDefault="00715912" w:rsidP="00715912">
      <w:pPr>
        <w:spacing w:after="0"/>
        <w:rPr>
          <w:rFonts w:cstheme="minorHAnsi"/>
        </w:rPr>
      </w:pPr>
    </w:p>
    <w:p w14:paraId="5D3F04FE" w14:textId="2682B50B" w:rsidR="00715912" w:rsidRPr="00022DC6" w:rsidRDefault="6126BA26" w:rsidP="1FE611D9">
      <w:pPr>
        <w:spacing w:after="0"/>
        <w:ind w:left="720"/>
      </w:pPr>
      <w:r>
        <w:t xml:space="preserve">T20. [ECIG7C] During that time, how many days (1 to 30) did you use e-cigarettes or other vaping devices for nicotine or tobacco in a usual month? </w:t>
      </w:r>
    </w:p>
    <w:p w14:paraId="55AF598A" w14:textId="16737ECD" w:rsidR="00715912" w:rsidRPr="00022DC6" w:rsidRDefault="6126BA26" w:rsidP="1FE611D9">
      <w:pPr>
        <w:spacing w:after="0"/>
        <w:ind w:left="1170"/>
        <w:rPr>
          <w:rFonts w:eastAsia="Calibri"/>
          <w:b/>
          <w:bCs/>
        </w:rPr>
      </w:pPr>
      <w:r>
        <w:t xml:space="preserve">|__|__|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430AF819" w14:textId="17B80141" w:rsidR="00715912"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ECIG9A</w:t>
      </w:r>
    </w:p>
    <w:p w14:paraId="16DC9F51" w14:textId="77777777" w:rsidR="00715912" w:rsidRPr="00022DC6" w:rsidRDefault="00715912" w:rsidP="00715912">
      <w:pPr>
        <w:pStyle w:val="Default"/>
        <w:rPr>
          <w:color w:val="auto"/>
        </w:rPr>
      </w:pPr>
    </w:p>
    <w:p w14:paraId="28D89DCD" w14:textId="726292CD" w:rsidR="00715912" w:rsidRPr="00223642" w:rsidRDefault="65310DAF" w:rsidP="009C586B">
      <w:pPr>
        <w:pStyle w:val="Default"/>
        <w:numPr>
          <w:ilvl w:val="0"/>
          <w:numId w:val="11"/>
        </w:numPr>
        <w:rPr>
          <w:color w:val="auto"/>
          <w:sz w:val="22"/>
          <w:szCs w:val="22"/>
        </w:rPr>
      </w:pPr>
      <w:r w:rsidRPr="65310DAF">
        <w:rPr>
          <w:color w:val="auto"/>
          <w:sz w:val="22"/>
          <w:szCs w:val="22"/>
        </w:rPr>
        <w:t xml:space="preserve">[ECIG8] How old were you when you </w:t>
      </w:r>
      <w:r w:rsidRPr="65310DAF">
        <w:rPr>
          <w:b/>
          <w:bCs/>
          <w:color w:val="auto"/>
          <w:sz w:val="22"/>
          <w:szCs w:val="22"/>
        </w:rPr>
        <w:t xml:space="preserve">last </w:t>
      </w:r>
      <w:r w:rsidRPr="65310DAF">
        <w:rPr>
          <w:color w:val="auto"/>
          <w:sz w:val="22"/>
          <w:szCs w:val="22"/>
        </w:rPr>
        <w:t>used e-cigarettes</w:t>
      </w:r>
      <w:r w:rsidRPr="65310DAF">
        <w:rPr>
          <w:color w:val="auto"/>
        </w:rPr>
        <w:t xml:space="preserve"> or other vaping devices for nicotine or tobacco</w:t>
      </w:r>
      <w:r w:rsidRPr="65310DAF">
        <w:rPr>
          <w:color w:val="auto"/>
          <w:sz w:val="22"/>
          <w:szCs w:val="22"/>
        </w:rPr>
        <w:t>?</w:t>
      </w:r>
    </w:p>
    <w:p w14:paraId="0E2B7090" w14:textId="30E2503A" w:rsidR="00715912" w:rsidRPr="00223642" w:rsidRDefault="00715912" w:rsidP="00715912">
      <w:pPr>
        <w:pStyle w:val="Default"/>
        <w:ind w:left="450"/>
        <w:rPr>
          <w:color w:val="auto"/>
          <w:sz w:val="22"/>
          <w:szCs w:val="22"/>
        </w:rPr>
      </w:pPr>
      <w:r w:rsidRPr="00223642">
        <w:rPr>
          <w:color w:val="auto"/>
          <w:sz w:val="22"/>
          <w:szCs w:val="22"/>
        </w:rPr>
        <w:t xml:space="preserve">|__|__| Age when last </w:t>
      </w:r>
      <w:r w:rsidR="00FD172E" w:rsidRPr="00223642">
        <w:rPr>
          <w:color w:val="auto"/>
          <w:sz w:val="22"/>
          <w:szCs w:val="22"/>
        </w:rPr>
        <w:t>used e-cigarettes</w:t>
      </w:r>
      <w:r w:rsidR="00FD172E" w:rsidRPr="00223642">
        <w:rPr>
          <w:color w:val="auto"/>
        </w:rPr>
        <w:t xml:space="preserve"> or other vaping devices</w:t>
      </w:r>
    </w:p>
    <w:p w14:paraId="5021A47A" w14:textId="2A6DDBD0" w:rsidR="00715912" w:rsidRPr="00223642" w:rsidRDefault="00715912" w:rsidP="0071591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D172E" w:rsidRPr="00223642">
        <w:rPr>
          <w:rFonts w:eastAsia="Calibri" w:cstheme="minorHAnsi"/>
          <w:b/>
          <w:i/>
          <w:color w:val="auto"/>
          <w:sz w:val="22"/>
          <w:szCs w:val="22"/>
        </w:rPr>
        <w:t>E</w:t>
      </w:r>
      <w:r w:rsidRPr="00223642">
        <w:rPr>
          <w:rFonts w:eastAsia="Calibri" w:cstheme="minorHAnsi"/>
          <w:b/>
          <w:i/>
          <w:color w:val="auto"/>
          <w:sz w:val="22"/>
          <w:szCs w:val="22"/>
        </w:rPr>
        <w:t>CIG8C</w:t>
      </w:r>
    </w:p>
    <w:p w14:paraId="35AFAAFF" w14:textId="77777777" w:rsidR="00715912" w:rsidRPr="00022DC6" w:rsidRDefault="00715912" w:rsidP="00715912">
      <w:pPr>
        <w:pStyle w:val="Default"/>
        <w:spacing w:after="25"/>
        <w:rPr>
          <w:rFonts w:eastAsia="Calibri" w:cstheme="minorHAnsi"/>
          <w:b/>
          <w:i/>
          <w:color w:val="auto"/>
          <w:sz w:val="22"/>
          <w:szCs w:val="22"/>
        </w:rPr>
      </w:pPr>
    </w:p>
    <w:p w14:paraId="2F3FC7D6" w14:textId="76F5609C" w:rsidR="00715912" w:rsidRPr="00022DC6" w:rsidRDefault="00715912" w:rsidP="00715912">
      <w:pPr>
        <w:spacing w:after="0"/>
        <w:ind w:left="720"/>
      </w:pPr>
      <w:r w:rsidRPr="00022DC6">
        <w:t>T</w:t>
      </w:r>
      <w:r w:rsidR="00451FEE" w:rsidRPr="00022DC6">
        <w:t>21</w:t>
      </w:r>
      <w:r w:rsidRPr="00022DC6">
        <w:t>. [</w:t>
      </w:r>
      <w:r w:rsidR="00B2018B" w:rsidRPr="00022DC6">
        <w:t>E</w:t>
      </w:r>
      <w:r w:rsidRPr="00022DC6">
        <w:t xml:space="preserve">CIG8C] </w:t>
      </w:r>
      <w:r w:rsidR="00EF2883" w:rsidRPr="00022DC6">
        <w:t>During that time, d</w:t>
      </w:r>
      <w:r w:rsidR="00B2018B" w:rsidRPr="00022DC6">
        <w:t xml:space="preserve">id you ever use e-cigarettes or other vaping devices for nicotine or tobacco </w:t>
      </w:r>
      <w:r w:rsidR="00B2018B" w:rsidRPr="00022DC6">
        <w:rPr>
          <w:b/>
        </w:rPr>
        <w:t>every day</w:t>
      </w:r>
      <w:r w:rsidR="00B2018B" w:rsidRPr="00022DC6">
        <w:t>?</w:t>
      </w:r>
    </w:p>
    <w:p w14:paraId="3CE2365B" w14:textId="2CE3DA63" w:rsidR="00715912" w:rsidRPr="00AA4565" w:rsidRDefault="6126BA26" w:rsidP="6126BA26">
      <w:pPr>
        <w:pStyle w:val="ListParagraph"/>
        <w:numPr>
          <w:ilvl w:val="0"/>
          <w:numId w:val="4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ECIG8D</w:t>
      </w:r>
    </w:p>
    <w:p w14:paraId="4D4C2430" w14:textId="05BEA690" w:rsidR="00715912" w:rsidRPr="00AA4565" w:rsidRDefault="6126BA26" w:rsidP="6126BA26">
      <w:pPr>
        <w:pStyle w:val="ListParagraph"/>
        <w:numPr>
          <w:ilvl w:val="0"/>
          <w:numId w:val="4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ECIG9A</w:t>
      </w:r>
    </w:p>
    <w:p w14:paraId="7D152B30" w14:textId="394E4BBD" w:rsidR="00715912"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ECIG8D</w:t>
      </w:r>
    </w:p>
    <w:p w14:paraId="3026C3E7" w14:textId="77777777" w:rsidR="00715912" w:rsidRPr="00022DC6" w:rsidRDefault="00715912" w:rsidP="00715912">
      <w:pPr>
        <w:spacing w:after="0"/>
        <w:ind w:left="720"/>
        <w:rPr>
          <w:rFonts w:cstheme="minorHAnsi"/>
        </w:rPr>
      </w:pPr>
    </w:p>
    <w:p w14:paraId="5A364B4F" w14:textId="2D937341" w:rsidR="00715912" w:rsidRPr="00022DC6" w:rsidRDefault="6126BA26" w:rsidP="1FE611D9">
      <w:pPr>
        <w:spacing w:after="0"/>
        <w:ind w:left="720"/>
      </w:pPr>
      <w:r>
        <w:t>T21. [ECIG8D] During that time, how many days (1 to 30) did you use e-cigarettes or other vaping devices for nicotine or tobacco in a usual month?</w:t>
      </w:r>
    </w:p>
    <w:p w14:paraId="6FF40018" w14:textId="4AF0A768" w:rsidR="00715912" w:rsidRPr="00022DC6" w:rsidRDefault="6126BA26" w:rsidP="1FE611D9">
      <w:pPr>
        <w:spacing w:after="0"/>
        <w:ind w:left="1020"/>
        <w:rPr>
          <w:rFonts w:eastAsia="Calibri"/>
          <w:b/>
          <w:bCs/>
        </w:rPr>
      </w:pPr>
      <w:r>
        <w:lastRenderedPageBreak/>
        <w:t xml:space="preserve">|__|__| # Days used e-cigarettes or other vaping devices for nicotine or tobacco in usual month </w:t>
      </w:r>
      <w:r w:rsidRPr="6126BA26">
        <w:rPr>
          <w:rFonts w:ascii="Wingdings" w:eastAsia="Wingdings" w:hAnsi="Wingdings"/>
        </w:rPr>
        <w:t>à</w:t>
      </w:r>
      <w:r w:rsidRPr="6126BA26">
        <w:rPr>
          <w:rFonts w:eastAsia="Calibri"/>
          <w:b/>
          <w:bCs/>
        </w:rPr>
        <w:t xml:space="preserve"> GO TO ECIG9A</w:t>
      </w:r>
    </w:p>
    <w:p w14:paraId="7EB49638" w14:textId="3BE18368" w:rsidR="00715912"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ECIG9A</w:t>
      </w:r>
    </w:p>
    <w:p w14:paraId="70F3EC22" w14:textId="77777777" w:rsidR="00715912" w:rsidRPr="00223642" w:rsidRDefault="00715912" w:rsidP="00715912">
      <w:pPr>
        <w:spacing w:after="0"/>
        <w:rPr>
          <w:rFonts w:eastAsia="Calibri" w:cstheme="minorHAnsi"/>
          <w:b/>
          <w:i/>
        </w:rPr>
      </w:pPr>
    </w:p>
    <w:p w14:paraId="58B6D60D" w14:textId="7FC206CC" w:rsidR="00715912" w:rsidRPr="00223642" w:rsidRDefault="6126BA26" w:rsidP="6126BA26">
      <w:pPr>
        <w:spacing w:after="0"/>
        <w:rPr>
          <w:rFonts w:eastAsia="Calibri"/>
          <w:b/>
          <w:bCs/>
        </w:rPr>
      </w:pPr>
      <w:r w:rsidRPr="6126BA26">
        <w:rPr>
          <w:rFonts w:eastAsia="Calibri"/>
          <w:b/>
          <w:bCs/>
        </w:rPr>
        <w:t>[IF ECIG5 = 0 or NO RESPONSE, fill “use”</w:t>
      </w:r>
    </w:p>
    <w:p w14:paraId="793E9ABE" w14:textId="63FFCCB3" w:rsidR="00715912" w:rsidRPr="00223642" w:rsidRDefault="6126BA26" w:rsidP="6126BA26">
      <w:pPr>
        <w:spacing w:after="0"/>
      </w:pPr>
      <w:r w:rsidRPr="6126BA26">
        <w:rPr>
          <w:rFonts w:eastAsia="Calibri"/>
          <w:b/>
          <w:bCs/>
        </w:rPr>
        <w:t>IF ECIG5 = 1 or 2, fill “used”]</w:t>
      </w:r>
    </w:p>
    <w:p w14:paraId="71C36C0C" w14:textId="6FE21B3C" w:rsidR="00715912" w:rsidRPr="00223642" w:rsidRDefault="65310DAF" w:rsidP="00715912">
      <w:pPr>
        <w:pStyle w:val="Default"/>
        <w:numPr>
          <w:ilvl w:val="0"/>
          <w:numId w:val="11"/>
        </w:numPr>
        <w:rPr>
          <w:color w:val="auto"/>
          <w:sz w:val="22"/>
          <w:szCs w:val="22"/>
        </w:rPr>
      </w:pPr>
      <w:r w:rsidRPr="65310DAF">
        <w:rPr>
          <w:color w:val="auto"/>
          <w:sz w:val="22"/>
          <w:szCs w:val="22"/>
        </w:rPr>
        <w:t xml:space="preserve">[ECIG9A] On days that you [use/used] e-cigarettes or other vaping devices, what is the total amount of time you [use/used] them </w:t>
      </w:r>
      <w:r w:rsidRPr="65310DAF">
        <w:rPr>
          <w:b/>
          <w:bCs/>
          <w:color w:val="auto"/>
          <w:sz w:val="22"/>
          <w:szCs w:val="22"/>
        </w:rPr>
        <w:t>per day</w:t>
      </w:r>
      <w:r w:rsidRPr="65310DAF">
        <w:rPr>
          <w:color w:val="auto"/>
          <w:sz w:val="22"/>
          <w:szCs w:val="22"/>
        </w:rPr>
        <w:t xml:space="preserve">? </w:t>
      </w:r>
    </w:p>
    <w:p w14:paraId="4DBFDC07" w14:textId="63469589" w:rsidR="00715912" w:rsidRPr="00223642" w:rsidRDefault="00B2018B" w:rsidP="00AA4565">
      <w:pPr>
        <w:pStyle w:val="Default"/>
        <w:numPr>
          <w:ilvl w:val="0"/>
          <w:numId w:val="41"/>
        </w:numPr>
        <w:rPr>
          <w:color w:val="auto"/>
          <w:sz w:val="22"/>
          <w:szCs w:val="22"/>
        </w:rPr>
      </w:pPr>
      <w:r w:rsidRPr="00223642">
        <w:rPr>
          <w:color w:val="auto"/>
          <w:sz w:val="22"/>
          <w:szCs w:val="22"/>
        </w:rPr>
        <w:t>15 minutes or less</w:t>
      </w:r>
    </w:p>
    <w:p w14:paraId="475478C3" w14:textId="25E3A5C0" w:rsidR="00B2018B" w:rsidRPr="00223642" w:rsidRDefault="00B2018B" w:rsidP="00AA4565">
      <w:pPr>
        <w:pStyle w:val="Default"/>
        <w:numPr>
          <w:ilvl w:val="0"/>
          <w:numId w:val="41"/>
        </w:numPr>
        <w:rPr>
          <w:color w:val="auto"/>
          <w:sz w:val="22"/>
          <w:szCs w:val="22"/>
        </w:rPr>
      </w:pPr>
      <w:r w:rsidRPr="00223642">
        <w:rPr>
          <w:color w:val="auto"/>
          <w:sz w:val="22"/>
          <w:szCs w:val="22"/>
        </w:rPr>
        <w:t>15 minutes to 30 minutes</w:t>
      </w:r>
    </w:p>
    <w:p w14:paraId="5F74B4B8" w14:textId="295A8FB1" w:rsidR="00B2018B" w:rsidRPr="00223642" w:rsidRDefault="00B2018B" w:rsidP="00AA4565">
      <w:pPr>
        <w:pStyle w:val="Default"/>
        <w:numPr>
          <w:ilvl w:val="0"/>
          <w:numId w:val="41"/>
        </w:numPr>
        <w:rPr>
          <w:color w:val="auto"/>
          <w:sz w:val="22"/>
          <w:szCs w:val="22"/>
        </w:rPr>
      </w:pPr>
      <w:r w:rsidRPr="00223642">
        <w:rPr>
          <w:color w:val="auto"/>
          <w:sz w:val="22"/>
          <w:szCs w:val="22"/>
        </w:rPr>
        <w:t>30 minutes to 1 hour</w:t>
      </w:r>
    </w:p>
    <w:p w14:paraId="68095F0F" w14:textId="25AF1A30" w:rsidR="00B2018B" w:rsidRPr="00022DC6" w:rsidRDefault="00B2018B" w:rsidP="00AA4565">
      <w:pPr>
        <w:pStyle w:val="Default"/>
        <w:numPr>
          <w:ilvl w:val="0"/>
          <w:numId w:val="41"/>
        </w:numPr>
        <w:rPr>
          <w:color w:val="auto"/>
          <w:sz w:val="22"/>
          <w:szCs w:val="22"/>
        </w:rPr>
      </w:pPr>
      <w:r w:rsidRPr="00022DC6">
        <w:rPr>
          <w:color w:val="auto"/>
          <w:sz w:val="22"/>
          <w:szCs w:val="22"/>
        </w:rPr>
        <w:t>to 2 hours</w:t>
      </w:r>
    </w:p>
    <w:p w14:paraId="2E57748A" w14:textId="530B97BE" w:rsidR="00B2018B" w:rsidRPr="00022DC6" w:rsidRDefault="00B2018B" w:rsidP="00AA4565">
      <w:pPr>
        <w:pStyle w:val="Default"/>
        <w:numPr>
          <w:ilvl w:val="0"/>
          <w:numId w:val="41"/>
        </w:numPr>
        <w:rPr>
          <w:color w:val="auto"/>
          <w:sz w:val="22"/>
          <w:szCs w:val="22"/>
        </w:rPr>
      </w:pPr>
      <w:r w:rsidRPr="00022DC6">
        <w:rPr>
          <w:color w:val="auto"/>
          <w:sz w:val="22"/>
          <w:szCs w:val="22"/>
        </w:rPr>
        <w:t>More than 2 hours</w:t>
      </w:r>
    </w:p>
    <w:p w14:paraId="3938CAC6" w14:textId="77777777" w:rsidR="00B2018B" w:rsidRPr="00022DC6" w:rsidRDefault="00B2018B" w:rsidP="00715912">
      <w:pPr>
        <w:pStyle w:val="Default"/>
        <w:rPr>
          <w:b/>
          <w:color w:val="auto"/>
          <w:sz w:val="22"/>
          <w:szCs w:val="22"/>
        </w:rPr>
      </w:pPr>
    </w:p>
    <w:p w14:paraId="3DF189BE" w14:textId="79B71570" w:rsidR="00457E44" w:rsidRPr="00022DC6" w:rsidRDefault="6126BA26" w:rsidP="6A7FD71B">
      <w:pPr>
        <w:pStyle w:val="Default"/>
        <w:ind w:left="450"/>
        <w:rPr>
          <w:b/>
          <w:bCs/>
          <w:color w:val="auto"/>
          <w:sz w:val="22"/>
          <w:szCs w:val="22"/>
        </w:rPr>
      </w:pPr>
      <w:r w:rsidRPr="6126BA26">
        <w:rPr>
          <w:b/>
          <w:bCs/>
          <w:color w:val="auto"/>
          <w:sz w:val="22"/>
          <w:szCs w:val="22"/>
        </w:rPr>
        <w:t xml:space="preserve">IF (ECIG4 = 3) </w:t>
      </w:r>
      <w:r w:rsidRPr="6126BA26">
        <w:rPr>
          <w:b/>
          <w:bCs/>
          <w:color w:val="auto"/>
          <w:sz w:val="22"/>
          <w:szCs w:val="22"/>
          <w:u w:val="single"/>
        </w:rPr>
        <w:t>OR</w:t>
      </w:r>
      <w:r w:rsidRPr="6126BA26">
        <w:rPr>
          <w:b/>
          <w:bCs/>
          <w:color w:val="auto"/>
          <w:sz w:val="22"/>
          <w:szCs w:val="22"/>
        </w:rPr>
        <w:t xml:space="preserve"> ((ECIG4 = 2, 1, OR 0) AND ECIG5 = 1 AND ECIG7B = 0) </w:t>
      </w:r>
      <w:r w:rsidRPr="6126BA26">
        <w:rPr>
          <w:b/>
          <w:bCs/>
          <w:color w:val="auto"/>
          <w:sz w:val="22"/>
          <w:szCs w:val="22"/>
          <w:u w:val="single"/>
        </w:rPr>
        <w:t>OR</w:t>
      </w:r>
      <w:r w:rsidRPr="6126BA26">
        <w:rPr>
          <w:b/>
          <w:bCs/>
          <w:color w:val="auto"/>
          <w:sz w:val="22"/>
          <w:szCs w:val="22"/>
        </w:rPr>
        <w:t xml:space="preserve"> ((ECIG4 = 2, 1, OR 0) AND ECIG5 = 2 AND ECIG8C = 0), GO TO ECIG10</w:t>
      </w:r>
    </w:p>
    <w:p w14:paraId="763E007B" w14:textId="721498FE" w:rsidR="00457E44" w:rsidRPr="00022DC6" w:rsidRDefault="00457E44" w:rsidP="00457E44">
      <w:pPr>
        <w:pStyle w:val="Default"/>
        <w:ind w:left="450"/>
        <w:rPr>
          <w:b/>
          <w:color w:val="auto"/>
          <w:sz w:val="22"/>
          <w:szCs w:val="22"/>
        </w:rPr>
      </w:pPr>
      <w:r w:rsidRPr="00022DC6">
        <w:rPr>
          <w:b/>
          <w:color w:val="auto"/>
          <w:sz w:val="22"/>
          <w:szCs w:val="22"/>
        </w:rPr>
        <w:t>ELSE, GO TO ECIG9B</w:t>
      </w:r>
    </w:p>
    <w:p w14:paraId="60C78FFE" w14:textId="77777777" w:rsidR="00715912" w:rsidRPr="00022DC6" w:rsidRDefault="00715912" w:rsidP="00715912">
      <w:pPr>
        <w:pStyle w:val="Default"/>
        <w:rPr>
          <w:b/>
          <w:color w:val="auto"/>
          <w:sz w:val="22"/>
          <w:szCs w:val="22"/>
        </w:rPr>
      </w:pPr>
    </w:p>
    <w:p w14:paraId="62EBE7E6" w14:textId="027B5A9C" w:rsidR="00715912" w:rsidRPr="00022DC6" w:rsidRDefault="00715912" w:rsidP="00715912">
      <w:pPr>
        <w:spacing w:after="0"/>
        <w:ind w:left="720"/>
      </w:pPr>
      <w:r w:rsidRPr="00022DC6">
        <w:t>T</w:t>
      </w:r>
      <w:r w:rsidR="007D16EE" w:rsidRPr="00022DC6">
        <w:t>22</w:t>
      </w:r>
      <w:r w:rsidRPr="00022DC6">
        <w:t>. [</w:t>
      </w:r>
      <w:r w:rsidR="007D16EE" w:rsidRPr="00022DC6">
        <w:t>E</w:t>
      </w:r>
      <w:r w:rsidRPr="00022DC6">
        <w:t xml:space="preserve">CIG9B] </w:t>
      </w:r>
      <w:r w:rsidR="00451FEE" w:rsidRPr="00022DC6">
        <w:t xml:space="preserve">Did you ever use e-cigarettes or other vaping devices for nicotine or tobacco </w:t>
      </w:r>
      <w:r w:rsidR="00451FEE" w:rsidRPr="00022DC6">
        <w:rPr>
          <w:b/>
        </w:rPr>
        <w:t>every day</w:t>
      </w:r>
      <w:r w:rsidR="00451FEE" w:rsidRPr="00022DC6">
        <w:t>?</w:t>
      </w:r>
    </w:p>
    <w:p w14:paraId="0F2C6096" w14:textId="568B4585" w:rsidR="00715912" w:rsidRPr="00AA4565" w:rsidRDefault="6126BA26" w:rsidP="6126BA26">
      <w:pPr>
        <w:pStyle w:val="ListParagraph"/>
        <w:numPr>
          <w:ilvl w:val="0"/>
          <w:numId w:val="4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CIGAR1</w:t>
      </w:r>
    </w:p>
    <w:p w14:paraId="348221E6" w14:textId="2BD3D42C" w:rsidR="00715912" w:rsidRPr="00AA4565" w:rsidRDefault="6126BA26" w:rsidP="6126BA26">
      <w:pPr>
        <w:pStyle w:val="ListParagraph"/>
        <w:numPr>
          <w:ilvl w:val="0"/>
          <w:numId w:val="4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ECIG9D</w:t>
      </w:r>
    </w:p>
    <w:p w14:paraId="7F5B525D" w14:textId="430085E7" w:rsidR="00715912"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w:t>
      </w:r>
    </w:p>
    <w:p w14:paraId="6D73A382" w14:textId="77777777" w:rsidR="00715912" w:rsidRPr="00022DC6" w:rsidRDefault="00715912" w:rsidP="00715912">
      <w:pPr>
        <w:spacing w:after="0"/>
        <w:rPr>
          <w:rFonts w:cstheme="minorHAnsi"/>
        </w:rPr>
      </w:pPr>
    </w:p>
    <w:p w14:paraId="23947B87" w14:textId="77777777" w:rsidR="00457E44" w:rsidRPr="00022DC6" w:rsidRDefault="00457E44" w:rsidP="00457E44">
      <w:pPr>
        <w:spacing w:after="0"/>
        <w:ind w:left="720"/>
      </w:pPr>
      <w:r w:rsidRPr="00022DC6">
        <w:t xml:space="preserve">T22. [ECIG9D] How old were you when you stopped using </w:t>
      </w:r>
      <w:r w:rsidRPr="00022DC6">
        <w:rPr>
          <w:rFonts w:cstheme="minorHAnsi"/>
        </w:rPr>
        <w:t>e-cigarettes or other vaping devices for nicotine or tobacco</w:t>
      </w:r>
      <w:r w:rsidRPr="00022DC6">
        <w:t xml:space="preserve"> </w:t>
      </w:r>
      <w:r w:rsidRPr="00022DC6">
        <w:rPr>
          <w:b/>
        </w:rPr>
        <w:t>every day</w:t>
      </w:r>
      <w:r w:rsidRPr="00022DC6">
        <w:t xml:space="preserve">? </w:t>
      </w:r>
    </w:p>
    <w:p w14:paraId="303E616A" w14:textId="734A3DF6" w:rsidR="00457E44" w:rsidRPr="00022DC6" w:rsidRDefault="6126BA26" w:rsidP="00457E44">
      <w:pPr>
        <w:pStyle w:val="Default"/>
        <w:ind w:left="720"/>
        <w:rPr>
          <w:color w:val="auto"/>
          <w:sz w:val="22"/>
          <w:szCs w:val="22"/>
        </w:rPr>
      </w:pPr>
      <w:r w:rsidRPr="6126BA26">
        <w:rPr>
          <w:color w:val="auto"/>
          <w:sz w:val="22"/>
          <w:szCs w:val="22"/>
        </w:rPr>
        <w:t xml:space="preserve">    |__|__| Age stopped using </w:t>
      </w:r>
      <w:r w:rsidRPr="6126BA26">
        <w:rPr>
          <w:rFonts w:cstheme="minorBidi"/>
          <w:color w:val="auto"/>
          <w:sz w:val="22"/>
          <w:szCs w:val="22"/>
        </w:rPr>
        <w:t>e-cigarettes or other vaping devices every day</w:t>
      </w:r>
    </w:p>
    <w:p w14:paraId="34CF6937" w14:textId="74759C2E" w:rsidR="00457E44" w:rsidRPr="00022DC6" w:rsidRDefault="6126BA26" w:rsidP="6126BA26">
      <w:pPr>
        <w:pStyle w:val="Default"/>
        <w:spacing w:after="25"/>
        <w:ind w:left="72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ECIG9C</w:t>
      </w:r>
    </w:p>
    <w:p w14:paraId="2EDA48A5" w14:textId="77777777" w:rsidR="00715912" w:rsidRPr="00022DC6" w:rsidRDefault="00715912" w:rsidP="00715912">
      <w:pPr>
        <w:spacing w:after="0"/>
        <w:ind w:left="720"/>
        <w:rPr>
          <w:rFonts w:cstheme="minorHAnsi"/>
        </w:rPr>
      </w:pPr>
    </w:p>
    <w:p w14:paraId="0721AFDF" w14:textId="14DFC8B9" w:rsidR="00715912" w:rsidRPr="00022DC6" w:rsidRDefault="1FE611D9" w:rsidP="1FE611D9">
      <w:pPr>
        <w:spacing w:after="0"/>
        <w:ind w:left="720"/>
      </w:pPr>
      <w:r>
        <w:t>T22</w:t>
      </w:r>
      <w:r w:rsidRPr="1FE611D9">
        <w:t xml:space="preserve">. [ECIG9C] When you were a daily user of e-cigarettes or other vaping devices for nicotine or tobacco, </w:t>
      </w:r>
      <w:r>
        <w:t xml:space="preserve">what is the total amount of time you used them </w:t>
      </w:r>
      <w:r w:rsidRPr="1FE611D9">
        <w:rPr>
          <w:b/>
          <w:bCs/>
        </w:rPr>
        <w:t>per day</w:t>
      </w:r>
      <w:r w:rsidRPr="1FE611D9">
        <w:t>?</w:t>
      </w:r>
    </w:p>
    <w:p w14:paraId="3BC2EF62" w14:textId="787BCDD0"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or less</w:t>
      </w:r>
    </w:p>
    <w:p w14:paraId="406643CA" w14:textId="15F90EFF"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15 minutes to 30 minutes</w:t>
      </w:r>
    </w:p>
    <w:p w14:paraId="2E437746" w14:textId="3BDDDCF1" w:rsidR="00526C32" w:rsidRPr="00022DC6" w:rsidRDefault="6126BA26" w:rsidP="00AA4565">
      <w:pPr>
        <w:pStyle w:val="Default"/>
        <w:numPr>
          <w:ilvl w:val="0"/>
          <w:numId w:val="44"/>
        </w:numPr>
        <w:rPr>
          <w:color w:val="auto"/>
          <w:sz w:val="22"/>
          <w:szCs w:val="22"/>
        </w:rPr>
      </w:pPr>
      <w:r w:rsidRPr="6126BA26">
        <w:rPr>
          <w:color w:val="auto"/>
          <w:sz w:val="22"/>
          <w:szCs w:val="22"/>
        </w:rPr>
        <w:t xml:space="preserve">   30 minutes to 1 hour</w:t>
      </w:r>
    </w:p>
    <w:p w14:paraId="53C6E763" w14:textId="0F6989BC" w:rsid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1 to 2 hours</w:t>
      </w:r>
      <w:r w:rsidR="00526C32">
        <w:tab/>
      </w:r>
    </w:p>
    <w:p w14:paraId="50753F19" w14:textId="68E94852" w:rsidR="00526C32" w:rsidRPr="00AA4565" w:rsidRDefault="6126BA26" w:rsidP="00AA4565">
      <w:pPr>
        <w:pStyle w:val="Default"/>
        <w:numPr>
          <w:ilvl w:val="0"/>
          <w:numId w:val="44"/>
        </w:numPr>
        <w:tabs>
          <w:tab w:val="left" w:pos="2895"/>
        </w:tabs>
        <w:rPr>
          <w:color w:val="auto"/>
          <w:sz w:val="22"/>
          <w:szCs w:val="22"/>
        </w:rPr>
      </w:pPr>
      <w:r w:rsidRPr="6126BA26">
        <w:rPr>
          <w:color w:val="auto"/>
          <w:sz w:val="22"/>
          <w:szCs w:val="22"/>
        </w:rPr>
        <w:t xml:space="preserve">   More than 2 hours</w:t>
      </w:r>
    </w:p>
    <w:p w14:paraId="5B6FE04A" w14:textId="2E14323C" w:rsidR="00715912" w:rsidRPr="00022DC6" w:rsidRDefault="6126BA26" w:rsidP="00715912">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ECIG10</w:t>
      </w:r>
    </w:p>
    <w:p w14:paraId="29706DDC" w14:textId="2DAFD4C2" w:rsidR="00715912" w:rsidRPr="00022DC6" w:rsidRDefault="6126BA26" w:rsidP="6126BA26">
      <w:pPr>
        <w:spacing w:after="0"/>
        <w:rPr>
          <w:rFonts w:eastAsia="Calibri"/>
          <w:b/>
          <w:bCs/>
        </w:rPr>
      </w:pPr>
      <w:r w:rsidRPr="6126BA26">
        <w:rPr>
          <w:rFonts w:eastAsia="Calibri"/>
          <w:b/>
          <w:bCs/>
        </w:rPr>
        <w:t>[IF ECIG5 = 0 or NO RESPONSE, fill “do”</w:t>
      </w:r>
    </w:p>
    <w:p w14:paraId="59335CE6" w14:textId="655D67AD" w:rsidR="00715912" w:rsidRPr="00022DC6" w:rsidRDefault="6126BA26" w:rsidP="6126BA26">
      <w:pPr>
        <w:spacing w:after="0"/>
      </w:pPr>
      <w:r w:rsidRPr="6126BA26">
        <w:rPr>
          <w:rFonts w:eastAsia="Calibri"/>
          <w:b/>
          <w:bCs/>
        </w:rPr>
        <w:t>IF ECIG5 = 1 or 02, fill “did”]</w:t>
      </w:r>
    </w:p>
    <w:p w14:paraId="227FDB71" w14:textId="077F0D35" w:rsidR="00715912" w:rsidRPr="00022DC6" w:rsidRDefault="65310DAF" w:rsidP="00BA218A">
      <w:pPr>
        <w:pStyle w:val="ListParagraph"/>
        <w:numPr>
          <w:ilvl w:val="0"/>
          <w:numId w:val="11"/>
        </w:numPr>
        <w:spacing w:after="0"/>
      </w:pPr>
      <w:r>
        <w:t>[ECIG10] What brand and model of device [do/did] you use most often?</w:t>
      </w:r>
    </w:p>
    <w:p w14:paraId="10D54327" w14:textId="0E5462CD" w:rsidR="00BA218A" w:rsidRPr="00022DC6" w:rsidRDefault="00BA218A" w:rsidP="00BA218A">
      <w:pPr>
        <w:pStyle w:val="ListParagraph"/>
        <w:spacing w:after="0"/>
        <w:ind w:left="450"/>
      </w:pPr>
      <w:r w:rsidRPr="00022DC6">
        <w:rPr>
          <w:noProof/>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407735" id="Rectangle 1" o:spid="_x0000_s1026"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302A5890" w14:textId="1486DF55" w:rsidR="00BA218A" w:rsidRPr="00022DC6" w:rsidRDefault="00BA218A" w:rsidP="00BA218A">
      <w:pPr>
        <w:pStyle w:val="ListParagraph"/>
        <w:spacing w:after="0"/>
        <w:ind w:left="4320"/>
      </w:pPr>
      <w:r w:rsidRPr="00022DC6">
        <w:t>Device Brand/Model</w:t>
      </w:r>
    </w:p>
    <w:p w14:paraId="1A53F870" w14:textId="0884AF3B" w:rsidR="00715912" w:rsidRPr="00022DC6" w:rsidRDefault="00715912" w:rsidP="00BA218A">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BA218A" w:rsidRPr="00022DC6">
        <w:rPr>
          <w:rFonts w:eastAsia="Calibri" w:cstheme="minorHAnsi"/>
          <w:b/>
          <w:i/>
        </w:rPr>
        <w:t>ECIGLIFEA</w:t>
      </w:r>
    </w:p>
    <w:p w14:paraId="11DEF141" w14:textId="77777777" w:rsidR="00860686" w:rsidRPr="00022DC6" w:rsidRDefault="00860686" w:rsidP="00860686">
      <w:pPr>
        <w:spacing w:after="0"/>
        <w:rPr>
          <w:rFonts w:eastAsia="Calibri" w:cstheme="minorHAnsi"/>
          <w:b/>
          <w:i/>
        </w:rPr>
      </w:pPr>
    </w:p>
    <w:p w14:paraId="2F824E35" w14:textId="4F5A1006" w:rsidR="00860686" w:rsidRPr="00022DC6" w:rsidRDefault="6126BA26" w:rsidP="6A7FD71B">
      <w:pPr>
        <w:pStyle w:val="Default"/>
        <w:rPr>
          <w:b/>
          <w:bCs/>
          <w:caps/>
          <w:color w:val="auto"/>
          <w:sz w:val="22"/>
          <w:szCs w:val="22"/>
        </w:rPr>
      </w:pPr>
      <w:r w:rsidRPr="6126BA26">
        <w:rPr>
          <w:b/>
          <w:bCs/>
          <w:caps/>
          <w:color w:val="auto"/>
          <w:sz w:val="22"/>
          <w:szCs w:val="22"/>
        </w:rPr>
        <w:lastRenderedPageBreak/>
        <w:t xml:space="preserve">IF (ECIG1 = 3 AND ECIG4 = 3) </w:t>
      </w:r>
      <w:r w:rsidRPr="6126BA26">
        <w:rPr>
          <w:b/>
          <w:bCs/>
          <w:caps/>
          <w:color w:val="auto"/>
          <w:sz w:val="22"/>
          <w:szCs w:val="22"/>
          <w:u w:val="single"/>
        </w:rPr>
        <w:t>OR</w:t>
      </w:r>
      <w:r w:rsidRPr="6126BA26">
        <w:rPr>
          <w:b/>
          <w:bCs/>
          <w:caps/>
          <w:color w:val="auto"/>
          <w:sz w:val="22"/>
          <w:szCs w:val="22"/>
        </w:rPr>
        <w:t xml:space="preserve"> (ECIG1 = 3 AND ECIG7B = 0) </w:t>
      </w:r>
      <w:r w:rsidRPr="6126BA26">
        <w:rPr>
          <w:b/>
          <w:bCs/>
          <w:caps/>
          <w:color w:val="auto"/>
          <w:sz w:val="22"/>
          <w:szCs w:val="22"/>
          <w:u w:val="single"/>
        </w:rPr>
        <w:t>OR</w:t>
      </w:r>
      <w:r w:rsidRPr="6126BA26">
        <w:rPr>
          <w:b/>
          <w:bCs/>
          <w:caps/>
          <w:color w:val="auto"/>
          <w:sz w:val="22"/>
          <w:szCs w:val="22"/>
        </w:rPr>
        <w:t xml:space="preserve"> (ECIG1 = 3 AND ECIG8C = 0), GO TO ECIGLIFEA</w:t>
      </w:r>
    </w:p>
    <w:p w14:paraId="34FF1C73" w14:textId="58AC8963" w:rsidR="00860686" w:rsidRPr="00022DC6" w:rsidRDefault="00860686" w:rsidP="00860686">
      <w:pPr>
        <w:pStyle w:val="Default"/>
        <w:rPr>
          <w:b/>
          <w:caps/>
          <w:color w:val="auto"/>
          <w:sz w:val="22"/>
          <w:szCs w:val="22"/>
        </w:rPr>
      </w:pPr>
      <w:r w:rsidRPr="00022DC6">
        <w:rPr>
          <w:b/>
          <w:caps/>
          <w:color w:val="auto"/>
          <w:sz w:val="22"/>
          <w:szCs w:val="22"/>
        </w:rPr>
        <w:t>If ECIG3 IS NULL, GO TO CIGAR1</w:t>
      </w:r>
    </w:p>
    <w:p w14:paraId="39F32F69" w14:textId="263A4965" w:rsidR="00860686" w:rsidRPr="00022DC6" w:rsidRDefault="6126BA26" w:rsidP="6A7FD71B">
      <w:pPr>
        <w:pStyle w:val="Default"/>
        <w:spacing w:after="240"/>
        <w:rPr>
          <w:b/>
          <w:bCs/>
          <w:caps/>
          <w:color w:val="auto"/>
          <w:sz w:val="22"/>
          <w:szCs w:val="22"/>
        </w:rPr>
      </w:pPr>
      <w:r w:rsidRPr="6126BA26">
        <w:rPr>
          <w:b/>
          <w:bCs/>
          <w:caps/>
          <w:color w:val="auto"/>
          <w:sz w:val="22"/>
          <w:szCs w:val="22"/>
        </w:rPr>
        <w:t>ELSE, GO TO CIGAR1 (I.E. Ecig1 = 2, go to CIGAR1)</w:t>
      </w:r>
    </w:p>
    <w:p w14:paraId="033D1CD6" w14:textId="74879762" w:rsidR="007A0E7F" w:rsidRPr="00022DC6" w:rsidRDefault="007A0E7F" w:rsidP="007A0E7F">
      <w:pPr>
        <w:pStyle w:val="Default"/>
        <w:spacing w:after="240"/>
        <w:rPr>
          <w:b/>
          <w:caps/>
          <w:color w:val="auto"/>
          <w:sz w:val="22"/>
          <w:szCs w:val="22"/>
        </w:rPr>
      </w:pPr>
      <w:r w:rsidRPr="00022DC6">
        <w:rPr>
          <w:b/>
          <w:caps/>
          <w:color w:val="auto"/>
          <w:sz w:val="22"/>
          <w:szCs w:val="22"/>
        </w:rPr>
        <w:t xml:space="preserve">[Eciglife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w:t>
      </w:r>
      <w:r w:rsidRPr="00022DC6">
        <w:rPr>
          <w:b/>
          <w:caps/>
          <w:color w:val="auto"/>
          <w:sz w:val="22"/>
          <w:szCs w:val="22"/>
        </w:rPr>
        <w:t>or less from the bottom of the specified age range, they should not be given the question and instead routed to CIGAR1.]</w:t>
      </w:r>
    </w:p>
    <w:p w14:paraId="5A8801A0" w14:textId="65430CC0" w:rsidR="007A0E7F" w:rsidRPr="00022DC6" w:rsidRDefault="007A0E7F" w:rsidP="007A0E7F">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ECIGLIFE SERIES</w:t>
      </w:r>
    </w:p>
    <w:p w14:paraId="663EF6E8" w14:textId="584D02EE" w:rsidR="00715912" w:rsidRPr="00022DC6" w:rsidRDefault="007A0E7F" w:rsidP="007A0E7F">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CIGAR1</w:t>
      </w:r>
    </w:p>
    <w:p w14:paraId="189316CC" w14:textId="72113D75" w:rsidR="00715912" w:rsidRPr="00022DC6" w:rsidRDefault="65310DAF" w:rsidP="65310DAF">
      <w:pPr>
        <w:pStyle w:val="ListParagraph"/>
        <w:numPr>
          <w:ilvl w:val="0"/>
          <w:numId w:val="11"/>
        </w:numPr>
        <w:rPr>
          <w:b/>
          <w:bCs/>
        </w:rPr>
      </w:pPr>
      <w:r w:rsidRPr="65310DAF">
        <w:t xml:space="preserve">[ECIGLIFEA – ECIGLIFEH] </w:t>
      </w:r>
      <w:r>
        <w:t>On days that you used e-cigarettes or other vaping devices for nicotine or tobacco when you were age [X] [to age Y], what is the total amount of time you used them</w:t>
      </w:r>
      <w:r w:rsidRPr="65310DAF">
        <w:rPr>
          <w:b/>
          <w:bCs/>
        </w:rPr>
        <w:t xml:space="preserve"> per day?</w:t>
      </w:r>
      <w:r w:rsidRPr="65310DAF">
        <w:rPr>
          <w:rFonts w:ascii="Calibri" w:eastAsia="Times New Roman" w:hAnsi="Calibri" w:cs="Calibri"/>
        </w:rPr>
        <w:t xml:space="preserve"> </w:t>
      </w:r>
    </w:p>
    <w:p w14:paraId="612BF7CF" w14:textId="1D7654DB" w:rsidR="008A6275" w:rsidRPr="00022DC6" w:rsidRDefault="008A6275" w:rsidP="00AA4565">
      <w:pPr>
        <w:pStyle w:val="Default"/>
        <w:numPr>
          <w:ilvl w:val="0"/>
          <w:numId w:val="45"/>
        </w:numPr>
        <w:rPr>
          <w:color w:val="auto"/>
          <w:sz w:val="22"/>
          <w:szCs w:val="22"/>
        </w:rPr>
      </w:pPr>
      <w:r w:rsidRPr="00022DC6">
        <w:rPr>
          <w:color w:val="auto"/>
          <w:sz w:val="22"/>
          <w:szCs w:val="22"/>
        </w:rPr>
        <w:t>15 minutes or less</w:t>
      </w:r>
    </w:p>
    <w:p w14:paraId="4B175048" w14:textId="5FA21AB7" w:rsidR="008A6275" w:rsidRPr="00022DC6" w:rsidRDefault="008A6275" w:rsidP="00AA4565">
      <w:pPr>
        <w:pStyle w:val="Default"/>
        <w:numPr>
          <w:ilvl w:val="0"/>
          <w:numId w:val="45"/>
        </w:numPr>
        <w:rPr>
          <w:color w:val="auto"/>
          <w:sz w:val="22"/>
          <w:szCs w:val="22"/>
        </w:rPr>
      </w:pPr>
      <w:r w:rsidRPr="00022DC6">
        <w:rPr>
          <w:color w:val="auto"/>
          <w:sz w:val="22"/>
          <w:szCs w:val="22"/>
        </w:rPr>
        <w:t>15 minutes to 30 minutes</w:t>
      </w:r>
    </w:p>
    <w:p w14:paraId="4BE6F2AD" w14:textId="68E7D16B" w:rsidR="008A6275" w:rsidRPr="00022DC6" w:rsidRDefault="008A6275" w:rsidP="00AA4565">
      <w:pPr>
        <w:pStyle w:val="Default"/>
        <w:numPr>
          <w:ilvl w:val="0"/>
          <w:numId w:val="45"/>
        </w:numPr>
        <w:rPr>
          <w:color w:val="auto"/>
          <w:sz w:val="22"/>
          <w:szCs w:val="22"/>
        </w:rPr>
      </w:pPr>
      <w:r w:rsidRPr="00022DC6">
        <w:rPr>
          <w:color w:val="auto"/>
          <w:sz w:val="22"/>
          <w:szCs w:val="22"/>
        </w:rPr>
        <w:t>30 minutes to 1 hour</w:t>
      </w:r>
    </w:p>
    <w:p w14:paraId="337A41AA" w14:textId="7D60856D" w:rsidR="008A6275" w:rsidRPr="00022DC6" w:rsidRDefault="00AA4565" w:rsidP="00AA4565">
      <w:pPr>
        <w:pStyle w:val="Default"/>
        <w:numPr>
          <w:ilvl w:val="0"/>
          <w:numId w:val="45"/>
        </w:numPr>
        <w:rPr>
          <w:color w:val="auto"/>
          <w:sz w:val="22"/>
          <w:szCs w:val="22"/>
        </w:rPr>
      </w:pPr>
      <w:r>
        <w:rPr>
          <w:color w:val="auto"/>
          <w:sz w:val="22"/>
          <w:szCs w:val="22"/>
        </w:rPr>
        <w:t xml:space="preserve">1 </w:t>
      </w:r>
      <w:r w:rsidR="008A6275" w:rsidRPr="00022DC6">
        <w:rPr>
          <w:color w:val="auto"/>
          <w:sz w:val="22"/>
          <w:szCs w:val="22"/>
        </w:rPr>
        <w:t>to 2 hours</w:t>
      </w:r>
      <w:r w:rsidR="008A6275" w:rsidRPr="00022DC6">
        <w:rPr>
          <w:color w:val="auto"/>
          <w:sz w:val="22"/>
          <w:szCs w:val="22"/>
        </w:rPr>
        <w:tab/>
      </w:r>
    </w:p>
    <w:p w14:paraId="513FDB13" w14:textId="342B60A1" w:rsidR="008A6275" w:rsidRPr="00022DC6" w:rsidRDefault="008A6275" w:rsidP="00AA4565">
      <w:pPr>
        <w:pStyle w:val="Default"/>
        <w:numPr>
          <w:ilvl w:val="0"/>
          <w:numId w:val="45"/>
        </w:numPr>
        <w:rPr>
          <w:color w:val="auto"/>
          <w:sz w:val="22"/>
          <w:szCs w:val="22"/>
        </w:rPr>
      </w:pPr>
      <w:r w:rsidRPr="00022DC6">
        <w:rPr>
          <w:color w:val="auto"/>
          <w:sz w:val="22"/>
          <w:szCs w:val="22"/>
        </w:rPr>
        <w:t>More than 2 hours</w:t>
      </w:r>
    </w:p>
    <w:p w14:paraId="207C3DD3" w14:textId="77777777" w:rsidR="008A6275" w:rsidRPr="00022DC6" w:rsidRDefault="008A6275" w:rsidP="008A6275">
      <w:pPr>
        <w:pStyle w:val="ListParagraph"/>
        <w:ind w:left="450"/>
        <w:rPr>
          <w:rFonts w:cstheme="minorHAnsi"/>
          <w:b/>
        </w:rPr>
      </w:pPr>
    </w:p>
    <w:p w14:paraId="5DDE54E4" w14:textId="7F26D920" w:rsidR="00715912" w:rsidRPr="00022DC6" w:rsidRDefault="00715912" w:rsidP="00715912">
      <w:pPr>
        <w:pStyle w:val="ListParagraph"/>
        <w:ind w:left="450"/>
        <w:rPr>
          <w:b/>
        </w:rPr>
      </w:pPr>
      <w:r w:rsidRPr="00022DC6">
        <w:rPr>
          <w:rFonts w:cstheme="minorHAnsi"/>
        </w:rPr>
        <w:t xml:space="preserve">Age [X] to age [Y / 17] </w:t>
      </w:r>
      <w:r w:rsidRPr="00022DC6">
        <w:rPr>
          <w:b/>
        </w:rPr>
        <w:t xml:space="preserve">[X= [VALUE AT </w:t>
      </w:r>
      <w:r w:rsidR="008A6275" w:rsidRPr="00022DC6">
        <w:rPr>
          <w:b/>
        </w:rPr>
        <w:t>ECIG</w:t>
      </w:r>
      <w:r w:rsidR="00792542">
        <w:rPr>
          <w:b/>
        </w:rPr>
        <w:t>3</w:t>
      </w:r>
      <w:r w:rsidRPr="00022DC6">
        <w:rPr>
          <w:b/>
        </w:rPr>
        <w:t>]</w:t>
      </w:r>
    </w:p>
    <w:p w14:paraId="356BA54A" w14:textId="3E407797" w:rsidR="00715912" w:rsidRPr="00022DC6" w:rsidRDefault="6126BA26" w:rsidP="6A7FD71B">
      <w:pPr>
        <w:pStyle w:val="ListParagraph"/>
        <w:ind w:left="450"/>
        <w:rPr>
          <w:b/>
          <w:bCs/>
        </w:rPr>
      </w:pPr>
      <w:r w:rsidRPr="6126BA26">
        <w:rPr>
          <w:b/>
          <w:bCs/>
        </w:rPr>
        <w:t>Y= [IF ECIG4= 3 OR ECIG7B=0 THEN 17 OR CURRENT AGE, WHICHEVER IS LOWEST VALUE] OR [IF ECIG8C=0 THEN SET TO VALUE AT ECIG8]</w:t>
      </w:r>
    </w:p>
    <w:p w14:paraId="7DB0E863" w14:textId="77777777" w:rsidR="00715912" w:rsidRPr="00022DC6" w:rsidRDefault="00715912" w:rsidP="00715912">
      <w:pPr>
        <w:pStyle w:val="ListParagraph"/>
        <w:ind w:left="450"/>
        <w:rPr>
          <w:b/>
        </w:rPr>
      </w:pPr>
    </w:p>
    <w:p w14:paraId="06D01C5F" w14:textId="113F8AFA" w:rsidR="00715912" w:rsidRPr="00022DC6" w:rsidRDefault="6126BA26" w:rsidP="6A7FD71B">
      <w:pPr>
        <w:pStyle w:val="ListParagraph"/>
        <w:ind w:left="450"/>
        <w:rPr>
          <w:b/>
          <w:bCs/>
        </w:rPr>
      </w:pPr>
      <w:r w:rsidRPr="6126BA26">
        <w:t>Age [X / 18] to age [Y / 24]</w:t>
      </w:r>
      <w:r>
        <w:t xml:space="preserve"> </w:t>
      </w:r>
      <w:r w:rsidRPr="6126BA26">
        <w:rPr>
          <w:b/>
          <w:bCs/>
        </w:rPr>
        <w:t>[X= [VALUE AT ECIG3 OR 18, WHICHEVER IS HIGHEST VALUE] Y= [IF ECIG4= 3 OR ECIG7B=0 THEN 24 OR CURRENT AGE, WHICHEVER IS LOWEST VALUE] OR [IF ECIG8C=0 THEN SET TO VALUE AT ECIG8]]</w:t>
      </w:r>
    </w:p>
    <w:p w14:paraId="78DD2C78" w14:textId="77777777" w:rsidR="00715912" w:rsidRPr="00022DC6" w:rsidRDefault="00715912" w:rsidP="00715912">
      <w:pPr>
        <w:pStyle w:val="ListParagraph"/>
        <w:ind w:left="450"/>
      </w:pPr>
    </w:p>
    <w:p w14:paraId="57FFEE21" w14:textId="46278015" w:rsidR="00715912" w:rsidRDefault="6126BA26" w:rsidP="6A7FD71B">
      <w:pPr>
        <w:pStyle w:val="ListParagraph"/>
        <w:ind w:left="450"/>
        <w:rPr>
          <w:b/>
          <w:bCs/>
        </w:rPr>
      </w:pPr>
      <w:r w:rsidRPr="6126BA26">
        <w:t>Age [X / 25] to age [Y / 29]</w:t>
      </w:r>
      <w:r>
        <w:t xml:space="preserve"> </w:t>
      </w:r>
      <w:r w:rsidRPr="6126BA26">
        <w:rPr>
          <w:b/>
          <w:bCs/>
        </w:rPr>
        <w:t>[X= [VALUE AT ECIG3 OR 25, WHICHEVER IS HIGHEST VALUE] Y= [IF ECIG4= 3 OR ECIG7B=0 THEN 29 OR CURRENT AGE, WHICHEVER IS LOWEST VALUE] OR [IF ECIG8C=0 THEN SET TO VALUE AT ECIG8]]</w:t>
      </w:r>
    </w:p>
    <w:p w14:paraId="6186DF2D" w14:textId="77777777" w:rsidR="00973230" w:rsidRPr="00022DC6" w:rsidRDefault="00973230" w:rsidP="00715912">
      <w:pPr>
        <w:pStyle w:val="ListParagraph"/>
        <w:ind w:left="450"/>
        <w:rPr>
          <w:b/>
        </w:rPr>
      </w:pPr>
    </w:p>
    <w:p w14:paraId="337E1BE5" w14:textId="28CA36BC" w:rsidR="00715912" w:rsidRPr="00022DC6" w:rsidRDefault="6126BA26" w:rsidP="6A7FD71B">
      <w:pPr>
        <w:pStyle w:val="ListParagraph"/>
        <w:ind w:left="450"/>
        <w:rPr>
          <w:b/>
          <w:bCs/>
        </w:rPr>
      </w:pPr>
      <w:r w:rsidRPr="6126BA26">
        <w:t>Age [X / 30] to age [Y / 39 / current age]</w:t>
      </w:r>
      <w:r w:rsidRPr="6126BA26">
        <w:rPr>
          <w:b/>
          <w:bCs/>
        </w:rPr>
        <w:t xml:space="preserve"> [X= [VALUE AT ECIG3 OR 30, WHICHEVER IS HIGHEST VALUE] Y= [IF ECIG4= 3 OR ECIG7B=0 THEN 39 OR CURRENT AGE, WHICHEVER IS LOWEST VALUE] OR [IF ECIG8C=0 THEN SET TO VALUE AT ECIG8]]</w:t>
      </w:r>
    </w:p>
    <w:p w14:paraId="0800DC36" w14:textId="77777777" w:rsidR="00715912" w:rsidRPr="00022DC6" w:rsidRDefault="00715912" w:rsidP="00715912">
      <w:pPr>
        <w:pStyle w:val="ListParagraph"/>
        <w:ind w:left="450"/>
        <w:rPr>
          <w:rFonts w:cstheme="minorHAnsi"/>
        </w:rPr>
      </w:pPr>
    </w:p>
    <w:p w14:paraId="240CCA0D" w14:textId="1DB6E3A0" w:rsidR="00715912" w:rsidRPr="00022DC6" w:rsidRDefault="6126BA26" w:rsidP="6A7FD71B">
      <w:pPr>
        <w:pStyle w:val="ListParagraph"/>
        <w:ind w:left="450"/>
        <w:rPr>
          <w:b/>
          <w:bCs/>
        </w:rPr>
      </w:pPr>
      <w:r w:rsidRPr="6126BA26">
        <w:t>Age [X / 40] to age [Y / 49 / current age]</w:t>
      </w:r>
      <w:r>
        <w:t xml:space="preserve"> </w:t>
      </w:r>
      <w:r w:rsidRPr="6126BA26">
        <w:rPr>
          <w:b/>
          <w:bCs/>
        </w:rPr>
        <w:t>[X= [VALUE AT ECIG3 OR 40, WHICHEVER IS HIGHEST VALUE] Y= [IF ECIG4= 3 OR ECIG7B=0 THEN 49 OR CURRENT AGE, WHICHEVER IS LOWEST VALUE] OR [IF ECIG8C=0 THEN SET TO VALUE AT ECIG8]]</w:t>
      </w:r>
    </w:p>
    <w:p w14:paraId="0DCF7644" w14:textId="77777777" w:rsidR="008A6275" w:rsidRPr="00022DC6" w:rsidRDefault="008A6275" w:rsidP="00715912">
      <w:pPr>
        <w:pStyle w:val="ListParagraph"/>
        <w:ind w:left="450"/>
        <w:rPr>
          <w:b/>
        </w:rPr>
      </w:pPr>
    </w:p>
    <w:p w14:paraId="19B024AC" w14:textId="5B1E0270" w:rsidR="00715912" w:rsidRPr="00022DC6" w:rsidRDefault="6126BA26" w:rsidP="6A7FD71B">
      <w:pPr>
        <w:pStyle w:val="ListParagraph"/>
        <w:ind w:left="450"/>
        <w:rPr>
          <w:b/>
          <w:bCs/>
        </w:rPr>
      </w:pPr>
      <w:r w:rsidRPr="6126BA26">
        <w:t>Age [X / 50] to age [Y / 59 / current age]</w:t>
      </w:r>
      <w:r>
        <w:t xml:space="preserve"> </w:t>
      </w:r>
      <w:r w:rsidRPr="6126BA26">
        <w:rPr>
          <w:b/>
          <w:bCs/>
        </w:rPr>
        <w:t>[X= [VALUE AT ECIG3 OR 50, WHICHEVER IS HIGHEST VALUE] Y= [IF ECIG4= 3 OR ECIG7B=0 THEN 59 OR CURRENT AGE, WHICHEVER IS LOWEST VALUE] OR [IF ECIG8C=0 THEN SET TO VALUE AT ECIG8]]</w:t>
      </w:r>
    </w:p>
    <w:p w14:paraId="157BAD0F" w14:textId="77777777" w:rsidR="00715912" w:rsidRPr="00022DC6" w:rsidRDefault="00715912" w:rsidP="00715912">
      <w:pPr>
        <w:pStyle w:val="ListParagraph"/>
        <w:ind w:left="450"/>
      </w:pPr>
    </w:p>
    <w:p w14:paraId="44AAD25E" w14:textId="23BA3906" w:rsidR="00715912" w:rsidRPr="00022DC6" w:rsidRDefault="6126BA26" w:rsidP="6A7FD71B">
      <w:pPr>
        <w:pStyle w:val="ListParagraph"/>
        <w:ind w:left="450"/>
        <w:rPr>
          <w:b/>
          <w:bCs/>
        </w:rPr>
      </w:pPr>
      <w:r w:rsidRPr="6126BA26">
        <w:lastRenderedPageBreak/>
        <w:t>Age [X / 60] to age [Y / 69 / current age]</w:t>
      </w:r>
      <w:r>
        <w:t xml:space="preserve"> </w:t>
      </w:r>
      <w:r w:rsidRPr="6126BA26">
        <w:rPr>
          <w:b/>
          <w:bCs/>
        </w:rPr>
        <w:t>[X= [VALUE AT ECIG3 OR 60, WHICHEVER IS HIGHEST VALUE] Y= [IF ECIG4= 3 OR ECIG7B=0 THEN 69 OR CURRENT AGE, WHICHEVER IS LOWEST VALUE] OR [IF ECIG8C=0 THEN SET TO VALUE AT ECIG8]]</w:t>
      </w:r>
    </w:p>
    <w:p w14:paraId="685549A5" w14:textId="77777777" w:rsidR="00715912" w:rsidRPr="00022DC6" w:rsidRDefault="00715912" w:rsidP="00715912">
      <w:pPr>
        <w:pStyle w:val="ListParagraph"/>
        <w:ind w:left="450"/>
      </w:pPr>
    </w:p>
    <w:p w14:paraId="3D159346" w14:textId="49EA59BF" w:rsidR="008A6275" w:rsidRPr="00022DC6" w:rsidRDefault="00715912" w:rsidP="008A6275">
      <w:pPr>
        <w:pStyle w:val="ListParagraph"/>
        <w:ind w:left="450"/>
        <w:rPr>
          <w:b/>
        </w:rPr>
      </w:pPr>
      <w:r w:rsidRPr="00022DC6">
        <w:rPr>
          <w:rFonts w:cstheme="minorHAnsi"/>
        </w:rPr>
        <w:t>Age [X / 70] and older</w:t>
      </w:r>
      <w:r w:rsidRPr="00022DC6">
        <w:t xml:space="preserve"> </w:t>
      </w:r>
      <w:r w:rsidRPr="00022DC6">
        <w:rPr>
          <w:b/>
        </w:rPr>
        <w:t xml:space="preserve">[X= [VALUE AT </w:t>
      </w:r>
      <w:r w:rsidR="008A6275" w:rsidRPr="00022DC6">
        <w:rPr>
          <w:b/>
        </w:rPr>
        <w:t>ECIG</w:t>
      </w:r>
      <w:r w:rsidR="00792542">
        <w:rPr>
          <w:b/>
        </w:rPr>
        <w:t xml:space="preserve">3 </w:t>
      </w:r>
      <w:r w:rsidRPr="00022DC6">
        <w:rPr>
          <w:b/>
        </w:rPr>
        <w:t>OR 70, WHICHEVER IS HIGHEST VALUE]]</w:t>
      </w:r>
    </w:p>
    <w:p w14:paraId="33B53533" w14:textId="7FBFB37A" w:rsidR="00164543" w:rsidRPr="00022DC6" w:rsidRDefault="00164543" w:rsidP="008A6275">
      <w:pPr>
        <w:rPr>
          <w:rFonts w:eastAsia="Times New Roman" w:cstheme="minorHAnsi"/>
          <w:b/>
          <w:bCs/>
          <w:sz w:val="28"/>
        </w:rPr>
      </w:pPr>
      <w:r w:rsidRPr="00022DC6">
        <w:rPr>
          <w:rFonts w:eastAsia="Times New Roman" w:cstheme="minorHAnsi"/>
          <w:b/>
          <w:bCs/>
          <w:sz w:val="28"/>
        </w:rPr>
        <w:t>Cigars and Cigarillos</w:t>
      </w:r>
    </w:p>
    <w:p w14:paraId="5C50EDDB" w14:textId="16C2F878" w:rsidR="008A627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CHEW1]</w:t>
      </w:r>
    </w:p>
    <w:p w14:paraId="2C5BA097" w14:textId="39C61D8D" w:rsidR="00F147D8" w:rsidRPr="00022DC6" w:rsidRDefault="6E81CFE1" w:rsidP="65310DAF">
      <w:pPr>
        <w:pStyle w:val="Default"/>
        <w:numPr>
          <w:ilvl w:val="0"/>
          <w:numId w:val="11"/>
        </w:numPr>
        <w:spacing w:after="25"/>
        <w:rPr>
          <w:rFonts w:asciiTheme="minorHAnsi" w:eastAsiaTheme="minorEastAsia" w:hAnsiTheme="minorHAnsi" w:cstheme="minorBidi"/>
          <w:color w:val="auto"/>
          <w:sz w:val="22"/>
          <w:szCs w:val="22"/>
        </w:rPr>
      </w:pPr>
      <w:r w:rsidRPr="6E81CFE1">
        <w:rPr>
          <w:color w:val="auto"/>
          <w:sz w:val="22"/>
          <w:szCs w:val="22"/>
        </w:rPr>
        <w:t xml:space="preserve">[CIGAR1] The next questions are about your use of cigars, cigarillos, or little filtered cigars. Some of the most popular brands include </w:t>
      </w:r>
      <w:proofErr w:type="spellStart"/>
      <w:r w:rsidRPr="6E81CFE1">
        <w:rPr>
          <w:color w:val="auto"/>
          <w:sz w:val="22"/>
          <w:szCs w:val="22"/>
        </w:rPr>
        <w:t>Macanudo</w:t>
      </w:r>
      <w:proofErr w:type="spellEnd"/>
      <w:r w:rsidRPr="6E81CFE1">
        <w:rPr>
          <w:color w:val="auto"/>
          <w:sz w:val="22"/>
          <w:szCs w:val="22"/>
        </w:rPr>
        <w:t xml:space="preserve">, Romeo y Julieta, Black and Mild, Swisher Sweets, Prime Time, and Cheyenne. </w:t>
      </w:r>
    </w:p>
    <w:p w14:paraId="127CC441" w14:textId="77777777" w:rsidR="00F147D8" w:rsidRPr="00022DC6" w:rsidRDefault="00F147D8" w:rsidP="00F147D8">
      <w:pPr>
        <w:pStyle w:val="Default"/>
        <w:spacing w:after="25"/>
        <w:ind w:left="450"/>
        <w:rPr>
          <w:color w:val="auto"/>
          <w:sz w:val="22"/>
          <w:szCs w:val="22"/>
        </w:rPr>
      </w:pPr>
    </w:p>
    <w:p w14:paraId="27C1D2C9" w14:textId="45718634" w:rsidR="008A6275" w:rsidRPr="00022DC6" w:rsidRDefault="6126BA26" w:rsidP="00F147D8">
      <w:pPr>
        <w:pStyle w:val="Default"/>
        <w:spacing w:after="25"/>
        <w:ind w:left="450"/>
        <w:rPr>
          <w:color w:val="auto"/>
          <w:sz w:val="22"/>
          <w:szCs w:val="22"/>
        </w:rPr>
      </w:pPr>
      <w:r w:rsidRPr="6126BA26">
        <w:rPr>
          <w:color w:val="auto"/>
          <w:sz w:val="22"/>
          <w:szCs w:val="22"/>
        </w:rPr>
        <w:t xml:space="preserve">How many </w:t>
      </w:r>
      <w:r w:rsidRPr="6126BA26">
        <w:rPr>
          <w:b/>
          <w:bCs/>
          <w:color w:val="auto"/>
          <w:sz w:val="22"/>
          <w:szCs w:val="22"/>
        </w:rPr>
        <w:t xml:space="preserve">cigars, cigarillos, or little filtered cigars </w:t>
      </w:r>
      <w:r w:rsidRPr="6126BA26">
        <w:rPr>
          <w:color w:val="auto"/>
          <w:sz w:val="22"/>
          <w:szCs w:val="22"/>
        </w:rPr>
        <w:t xml:space="preserve">have you smoked in your life? </w:t>
      </w:r>
    </w:p>
    <w:p w14:paraId="51C035E5" w14:textId="3E81C589"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F147D8" w:rsidRPr="00022DC6">
        <w:rPr>
          <w:rFonts w:eastAsia="Calibri" w:cstheme="minorHAnsi"/>
          <w:b/>
          <w:color w:val="auto"/>
          <w:sz w:val="22"/>
          <w:szCs w:val="22"/>
        </w:rPr>
        <w:t>CHEW1</w:t>
      </w:r>
    </w:p>
    <w:p w14:paraId="55E079F7" w14:textId="78A6A1D1"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CHEW1</w:t>
      </w:r>
    </w:p>
    <w:p w14:paraId="1FB3E887" w14:textId="05B97CFB" w:rsidR="008A6275" w:rsidRPr="00022DC6" w:rsidRDefault="6126BA26" w:rsidP="00AA4565">
      <w:pPr>
        <w:pStyle w:val="Default"/>
        <w:numPr>
          <w:ilvl w:val="0"/>
          <w:numId w:val="46"/>
        </w:numPr>
        <w:spacing w:after="25"/>
        <w:rPr>
          <w:color w:val="auto"/>
          <w:sz w:val="22"/>
          <w:szCs w:val="22"/>
        </w:rPr>
      </w:pPr>
      <w:r w:rsidRPr="6126BA26">
        <w:rPr>
          <w:color w:val="auto"/>
          <w:sz w:val="22"/>
          <w:szCs w:val="22"/>
        </w:rPr>
        <w:t>50 to 99</w:t>
      </w:r>
    </w:p>
    <w:p w14:paraId="53EC36D1" w14:textId="2B0D3B37" w:rsidR="008A6275" w:rsidRPr="00022DC6" w:rsidRDefault="008A6275" w:rsidP="00AA4565">
      <w:pPr>
        <w:pStyle w:val="Default"/>
        <w:numPr>
          <w:ilvl w:val="0"/>
          <w:numId w:val="46"/>
        </w:numPr>
        <w:spacing w:after="25"/>
        <w:rPr>
          <w:color w:val="auto"/>
          <w:sz w:val="22"/>
          <w:szCs w:val="22"/>
        </w:rPr>
      </w:pPr>
      <w:r w:rsidRPr="00022DC6">
        <w:rPr>
          <w:color w:val="auto"/>
          <w:sz w:val="22"/>
          <w:szCs w:val="22"/>
        </w:rPr>
        <w:t>100 or more</w:t>
      </w:r>
    </w:p>
    <w:p w14:paraId="27FFDD79" w14:textId="35A56B3F" w:rsidR="008A6275" w:rsidRPr="00022DC6" w:rsidRDefault="008A6275" w:rsidP="00466F0D">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F147D8" w:rsidRPr="00022DC6">
        <w:rPr>
          <w:rFonts w:eastAsia="Calibri" w:cstheme="minorHAnsi"/>
          <w:b/>
          <w:i/>
          <w:color w:val="auto"/>
          <w:sz w:val="22"/>
          <w:szCs w:val="22"/>
        </w:rPr>
        <w:t>CHEW</w:t>
      </w:r>
      <w:r w:rsidRPr="00022DC6">
        <w:rPr>
          <w:rFonts w:eastAsia="Calibri" w:cstheme="minorHAnsi"/>
          <w:b/>
          <w:i/>
          <w:color w:val="auto"/>
          <w:sz w:val="22"/>
          <w:szCs w:val="22"/>
        </w:rPr>
        <w:t>1</w:t>
      </w:r>
    </w:p>
    <w:p w14:paraId="63049DCC" w14:textId="77777777" w:rsidR="00F147D8" w:rsidRPr="00022DC6" w:rsidRDefault="00F147D8" w:rsidP="008A6275">
      <w:pPr>
        <w:pStyle w:val="Default"/>
        <w:spacing w:after="25"/>
        <w:ind w:left="450"/>
        <w:rPr>
          <w:rFonts w:eastAsia="Calibri" w:cstheme="minorHAnsi"/>
          <w:b/>
          <w:i/>
          <w:color w:val="auto"/>
          <w:sz w:val="22"/>
          <w:szCs w:val="22"/>
        </w:rPr>
      </w:pPr>
    </w:p>
    <w:p w14:paraId="3D327502" w14:textId="1A821281" w:rsidR="008A6275" w:rsidRPr="00022DC6" w:rsidRDefault="65310DAF" w:rsidP="008A6275">
      <w:pPr>
        <w:pStyle w:val="Default"/>
        <w:numPr>
          <w:ilvl w:val="0"/>
          <w:numId w:val="11"/>
        </w:numPr>
        <w:spacing w:after="25"/>
        <w:rPr>
          <w:color w:val="auto"/>
          <w:sz w:val="22"/>
          <w:szCs w:val="22"/>
        </w:rPr>
      </w:pPr>
      <w:r w:rsidRPr="65310DAF">
        <w:rPr>
          <w:color w:val="auto"/>
          <w:sz w:val="22"/>
          <w:szCs w:val="22"/>
        </w:rPr>
        <w:t xml:space="preserve">[CIGAR2] How old were you when you </w:t>
      </w:r>
      <w:r w:rsidRPr="65310DAF">
        <w:rPr>
          <w:b/>
          <w:bCs/>
          <w:color w:val="auto"/>
          <w:sz w:val="22"/>
          <w:szCs w:val="22"/>
        </w:rPr>
        <w:t xml:space="preserve">first </w:t>
      </w:r>
      <w:r w:rsidRPr="65310DAF">
        <w:rPr>
          <w:color w:val="auto"/>
          <w:sz w:val="22"/>
          <w:szCs w:val="22"/>
        </w:rPr>
        <w:t xml:space="preserve">smoked cigars, cigarillos, or little filtered cigars? </w:t>
      </w:r>
    </w:p>
    <w:p w14:paraId="7C1325C2" w14:textId="1B799963" w:rsidR="008A6275" w:rsidRPr="00022DC6" w:rsidRDefault="008A6275" w:rsidP="008A6275">
      <w:pPr>
        <w:pStyle w:val="Default"/>
        <w:ind w:left="450"/>
        <w:rPr>
          <w:color w:val="auto"/>
          <w:sz w:val="22"/>
          <w:szCs w:val="22"/>
        </w:rPr>
      </w:pPr>
      <w:r w:rsidRPr="00022DC6">
        <w:rPr>
          <w:color w:val="auto"/>
          <w:sz w:val="22"/>
          <w:szCs w:val="22"/>
        </w:rPr>
        <w:t xml:space="preserve">|__|__| Age first smoked </w:t>
      </w:r>
      <w:r w:rsidR="00A425DE" w:rsidRPr="00022DC6">
        <w:rPr>
          <w:color w:val="auto"/>
          <w:sz w:val="22"/>
          <w:szCs w:val="22"/>
        </w:rPr>
        <w:t>cigars, cigarillos, or little filtered cigars</w:t>
      </w:r>
    </w:p>
    <w:p w14:paraId="5CE26515" w14:textId="261027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005A28F7">
        <w:rPr>
          <w:rFonts w:eastAsia="Calibri" w:cstheme="minorHAnsi"/>
          <w:b/>
          <w:i/>
          <w:color w:val="auto"/>
          <w:sz w:val="22"/>
          <w:szCs w:val="22"/>
        </w:rPr>
        <w:t>3</w:t>
      </w:r>
    </w:p>
    <w:p w14:paraId="744CBD21" w14:textId="77777777" w:rsidR="008A6275" w:rsidRPr="00022DC6" w:rsidRDefault="008A6275" w:rsidP="008A6275">
      <w:pPr>
        <w:pStyle w:val="Default"/>
        <w:rPr>
          <w:color w:val="auto"/>
        </w:rPr>
      </w:pPr>
    </w:p>
    <w:p w14:paraId="12579AB1" w14:textId="7573B80A" w:rsidR="008A6275" w:rsidRPr="00466F0D" w:rsidRDefault="65310DAF" w:rsidP="00466F0D">
      <w:pPr>
        <w:pStyle w:val="Default"/>
        <w:numPr>
          <w:ilvl w:val="0"/>
          <w:numId w:val="11"/>
        </w:numPr>
        <w:spacing w:after="30"/>
        <w:rPr>
          <w:color w:val="auto"/>
          <w:sz w:val="22"/>
          <w:szCs w:val="22"/>
        </w:rPr>
      </w:pPr>
      <w:r w:rsidRPr="65310DAF">
        <w:rPr>
          <w:color w:val="auto"/>
          <w:sz w:val="22"/>
          <w:szCs w:val="22"/>
        </w:rPr>
        <w:t xml:space="preserve">[CIGAR3] How old were you when you started smoking cigars, cigarillos, or little filtered cigars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45D64015" w14:textId="3BAFEFCA" w:rsidR="008A6275" w:rsidRPr="00022DC6" w:rsidRDefault="008A6275" w:rsidP="008A6275">
      <w:pPr>
        <w:pStyle w:val="Default"/>
        <w:ind w:left="450"/>
        <w:rPr>
          <w:color w:val="auto"/>
          <w:sz w:val="22"/>
          <w:szCs w:val="22"/>
        </w:rPr>
      </w:pPr>
      <w:r w:rsidRPr="00022DC6">
        <w:rPr>
          <w:color w:val="auto"/>
          <w:sz w:val="22"/>
          <w:szCs w:val="22"/>
        </w:rPr>
        <w:t xml:space="preserve">|__|__| Age started smoking </w:t>
      </w:r>
      <w:r w:rsidR="00A425DE" w:rsidRPr="00022DC6">
        <w:rPr>
          <w:color w:val="auto"/>
          <w:sz w:val="22"/>
          <w:szCs w:val="22"/>
        </w:rPr>
        <w:t xml:space="preserve">cigars, cigarillos, or little filtered cigars </w:t>
      </w:r>
      <w:r w:rsidRPr="00022DC6">
        <w:rPr>
          <w:color w:val="auto"/>
          <w:sz w:val="22"/>
          <w:szCs w:val="22"/>
        </w:rPr>
        <w:t xml:space="preserve">on a regular basis </w:t>
      </w:r>
    </w:p>
    <w:p w14:paraId="1251EF7E" w14:textId="5B5BF983" w:rsidR="008A6275" w:rsidRPr="00022DC6" w:rsidRDefault="6126BA26" w:rsidP="008A6275">
      <w:pPr>
        <w:pStyle w:val="Default"/>
        <w:spacing w:after="30"/>
        <w:ind w:left="450"/>
        <w:rPr>
          <w:color w:val="auto"/>
          <w:sz w:val="22"/>
          <w:szCs w:val="22"/>
        </w:rPr>
      </w:pPr>
      <w:r w:rsidRPr="6126BA26">
        <w:rPr>
          <w:color w:val="auto"/>
          <w:sz w:val="22"/>
          <w:szCs w:val="22"/>
        </w:rPr>
        <w:t xml:space="preserve">44   Never smoked on a regular basis </w:t>
      </w:r>
    </w:p>
    <w:p w14:paraId="6C5D756F" w14:textId="6D1FA315"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4</w:t>
      </w:r>
    </w:p>
    <w:p w14:paraId="586F1A29" w14:textId="77777777" w:rsidR="008A6275" w:rsidRPr="00022DC6" w:rsidRDefault="008A6275" w:rsidP="008A6275">
      <w:pPr>
        <w:pStyle w:val="Default"/>
        <w:spacing w:after="30"/>
        <w:ind w:left="450"/>
        <w:rPr>
          <w:color w:val="auto"/>
          <w:sz w:val="22"/>
          <w:szCs w:val="22"/>
        </w:rPr>
      </w:pPr>
    </w:p>
    <w:p w14:paraId="394B7408" w14:textId="6EF2DA67" w:rsidR="008A6275" w:rsidRPr="00022DC6" w:rsidRDefault="65310DAF" w:rsidP="65310DAF">
      <w:pPr>
        <w:pStyle w:val="ListParagraph"/>
        <w:numPr>
          <w:ilvl w:val="0"/>
          <w:numId w:val="11"/>
        </w:numPr>
        <w:autoSpaceDE w:val="0"/>
        <w:autoSpaceDN w:val="0"/>
        <w:adjustRightInd w:val="0"/>
        <w:spacing w:after="30" w:line="240" w:lineRule="auto"/>
      </w:pPr>
      <w:r w:rsidRPr="65310DAF">
        <w:t xml:space="preserve">[CIGAR4] Do you smoke </w:t>
      </w:r>
      <w:r>
        <w:t>cigars, cigarillos, or little filtered cigars</w:t>
      </w:r>
      <w:r w:rsidRPr="65310DAF">
        <w:t xml:space="preserve"> now? </w:t>
      </w:r>
    </w:p>
    <w:p w14:paraId="40A90FAC" w14:textId="736819A8" w:rsidR="008A6275" w:rsidRPr="00022DC6" w:rsidRDefault="008A6275" w:rsidP="6126BA26">
      <w:pPr>
        <w:autoSpaceDE w:val="0"/>
        <w:autoSpaceDN w:val="0"/>
        <w:adjustRightInd w:val="0"/>
        <w:spacing w:after="30" w:line="240" w:lineRule="auto"/>
        <w:ind w:left="90" w:firstLine="630"/>
        <w:rPr>
          <w:rFonts w:eastAsia="Calibri"/>
          <w:b/>
          <w:bCs/>
        </w:rPr>
      </w:pPr>
    </w:p>
    <w:p w14:paraId="7A6C006A" w14:textId="36307EBF" w:rsidR="008A6275" w:rsidRPr="00022DC6" w:rsidRDefault="6126BA26" w:rsidP="6126BA26">
      <w:pPr>
        <w:autoSpaceDE w:val="0"/>
        <w:autoSpaceDN w:val="0"/>
        <w:adjustRightInd w:val="0"/>
        <w:spacing w:after="30" w:line="240" w:lineRule="auto"/>
        <w:ind w:left="90" w:firstLine="630"/>
        <w:rPr>
          <w:rFonts w:eastAsia="Calibri"/>
          <w:b/>
          <w:bCs/>
        </w:rPr>
      </w:pPr>
      <w:r w:rsidRPr="6126BA26">
        <w:rPr>
          <w:rFonts w:ascii="Calibri" w:hAnsi="Calibri" w:cs="Calibri"/>
        </w:rPr>
        <w:t>0</w:t>
      </w:r>
      <w:r w:rsidR="008A627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CIGAR5</w:t>
      </w:r>
    </w:p>
    <w:p w14:paraId="6F5BA313" w14:textId="2956E3FC" w:rsidR="6A7FD71B" w:rsidRDefault="6126BA26" w:rsidP="6A7FD71B">
      <w:pPr>
        <w:spacing w:after="30" w:line="240" w:lineRule="auto"/>
        <w:ind w:left="90" w:firstLine="63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CIGAR5</w:t>
      </w:r>
    </w:p>
    <w:p w14:paraId="3A640CD8" w14:textId="2E06EE75" w:rsidR="6A7FD71B" w:rsidRDefault="6126BA26" w:rsidP="6A7FD71B">
      <w:pPr>
        <w:spacing w:after="30" w:line="240" w:lineRule="auto"/>
        <w:ind w:left="90" w:firstLine="63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CIGAR5</w:t>
      </w:r>
    </w:p>
    <w:p w14:paraId="1E399C95" w14:textId="25F5FBC7" w:rsidR="6A7FD71B" w:rsidRDefault="6126BA26" w:rsidP="6A7FD71B">
      <w:pPr>
        <w:spacing w:after="30" w:line="240" w:lineRule="auto"/>
        <w:ind w:left="90" w:firstLine="63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CIGAR9A</w:t>
      </w:r>
    </w:p>
    <w:p w14:paraId="1C58E2F0" w14:textId="0DF302DC"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5</w:t>
      </w:r>
    </w:p>
    <w:p w14:paraId="1906D18E" w14:textId="77777777" w:rsidR="008A6275" w:rsidRPr="00022DC6" w:rsidRDefault="008A6275" w:rsidP="008A6275">
      <w:pPr>
        <w:autoSpaceDE w:val="0"/>
        <w:autoSpaceDN w:val="0"/>
        <w:adjustRightInd w:val="0"/>
        <w:spacing w:after="0" w:line="240" w:lineRule="auto"/>
        <w:rPr>
          <w:rFonts w:ascii="Calibri" w:hAnsi="Calibri" w:cs="Calibri"/>
        </w:rPr>
      </w:pPr>
    </w:p>
    <w:p w14:paraId="35A1E930" w14:textId="4AAD0214" w:rsidR="008A6275" w:rsidRPr="00022DC6" w:rsidRDefault="65310DAF" w:rsidP="008A6275">
      <w:pPr>
        <w:pStyle w:val="Default"/>
        <w:numPr>
          <w:ilvl w:val="0"/>
          <w:numId w:val="11"/>
        </w:numPr>
        <w:spacing w:after="25"/>
        <w:rPr>
          <w:color w:val="auto"/>
          <w:sz w:val="22"/>
          <w:szCs w:val="22"/>
        </w:rPr>
      </w:pPr>
      <w:r w:rsidRPr="65310DAF">
        <w:rPr>
          <w:color w:val="auto"/>
          <w:sz w:val="22"/>
          <w:szCs w:val="22"/>
        </w:rPr>
        <w:t>[CIGAR5]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you smoked cigars, cigarillos, or little filtered cigars?</w:t>
      </w:r>
    </w:p>
    <w:p w14:paraId="1F7B9D8C" w14:textId="3EC17BBA"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6</w:t>
      </w:r>
    </w:p>
    <w:p w14:paraId="6457C5CB" w14:textId="1FB46531" w:rsidR="008A6275" w:rsidRPr="00022DC6" w:rsidRDefault="008A6275" w:rsidP="00AA4565">
      <w:pPr>
        <w:pStyle w:val="Default"/>
        <w:numPr>
          <w:ilvl w:val="0"/>
          <w:numId w:val="48"/>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7A</w:t>
      </w:r>
    </w:p>
    <w:p w14:paraId="164BF6F5" w14:textId="669ABB60" w:rsidR="008A6275" w:rsidRPr="00022DC6" w:rsidRDefault="008A6275" w:rsidP="00AA4565">
      <w:pPr>
        <w:pStyle w:val="Default"/>
        <w:numPr>
          <w:ilvl w:val="0"/>
          <w:numId w:val="48"/>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Pr="00022DC6">
        <w:rPr>
          <w:rFonts w:eastAsia="Calibri" w:cstheme="minorHAnsi"/>
          <w:b/>
          <w:color w:val="auto"/>
        </w:rPr>
        <w:t>CIG</w:t>
      </w:r>
      <w:r w:rsidR="00A425DE" w:rsidRPr="00022DC6">
        <w:rPr>
          <w:rFonts w:eastAsia="Calibri" w:cstheme="minorHAnsi"/>
          <w:b/>
          <w:color w:val="auto"/>
        </w:rPr>
        <w:t>AR</w:t>
      </w:r>
      <w:r w:rsidRPr="00022DC6">
        <w:rPr>
          <w:rFonts w:eastAsia="Calibri" w:cstheme="minorHAnsi"/>
          <w:b/>
          <w:color w:val="auto"/>
        </w:rPr>
        <w:t>8A</w:t>
      </w:r>
    </w:p>
    <w:p w14:paraId="7B4DD24B" w14:textId="59134304"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73897769" w14:textId="77777777" w:rsidR="008A6275" w:rsidRPr="00022DC6" w:rsidRDefault="008A6275" w:rsidP="008A6275">
      <w:pPr>
        <w:pStyle w:val="Default"/>
        <w:rPr>
          <w:color w:val="auto"/>
        </w:rPr>
      </w:pPr>
    </w:p>
    <w:p w14:paraId="7BB6F432" w14:textId="2D89AED2" w:rsidR="008A6275" w:rsidRPr="00022DC6" w:rsidRDefault="6126BA26" w:rsidP="008A6275">
      <w:pPr>
        <w:pStyle w:val="Default"/>
        <w:numPr>
          <w:ilvl w:val="0"/>
          <w:numId w:val="11"/>
        </w:numPr>
        <w:rPr>
          <w:color w:val="auto"/>
          <w:sz w:val="22"/>
          <w:szCs w:val="22"/>
        </w:rPr>
      </w:pPr>
      <w:r w:rsidRPr="6126BA26">
        <w:rPr>
          <w:color w:val="auto"/>
          <w:sz w:val="22"/>
          <w:szCs w:val="22"/>
        </w:rPr>
        <w:t xml:space="preserve">[CIGAR6] </w:t>
      </w:r>
      <w:r w:rsidRPr="6126BA26">
        <w:rPr>
          <w:b/>
          <w:bCs/>
          <w:color w:val="auto"/>
          <w:sz w:val="22"/>
          <w:szCs w:val="22"/>
        </w:rPr>
        <w:t xml:space="preserve">On how many of the past 30 days </w:t>
      </w:r>
      <w:r w:rsidRPr="6126BA26">
        <w:rPr>
          <w:color w:val="auto"/>
          <w:sz w:val="22"/>
          <w:szCs w:val="22"/>
        </w:rPr>
        <w:t xml:space="preserve">have you smoked cigars, cigarillos, or little filtered cigars? </w:t>
      </w:r>
    </w:p>
    <w:p w14:paraId="34C32883" w14:textId="7460A7F4" w:rsidR="008A6275" w:rsidRPr="00022DC6" w:rsidRDefault="008A6275" w:rsidP="008A6275">
      <w:pPr>
        <w:autoSpaceDE w:val="0"/>
        <w:autoSpaceDN w:val="0"/>
        <w:adjustRightInd w:val="0"/>
        <w:spacing w:after="0" w:line="240" w:lineRule="auto"/>
        <w:ind w:left="450"/>
      </w:pPr>
      <w:r w:rsidRPr="00022DC6">
        <w:t xml:space="preserve">|__|__| #Days smoked </w:t>
      </w:r>
      <w:r w:rsidR="00A425DE" w:rsidRPr="00022DC6">
        <w:t xml:space="preserve">cigars, cigarillos, or little filtered cigars </w:t>
      </w:r>
      <w:r w:rsidRPr="00022DC6">
        <w:t xml:space="preserve">in past 30 days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9A</w:t>
      </w:r>
    </w:p>
    <w:p w14:paraId="3DF5F74A" w14:textId="52FED4E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9A</w:t>
      </w:r>
    </w:p>
    <w:p w14:paraId="201CB996" w14:textId="77777777" w:rsidR="008A6275" w:rsidRPr="00022DC6" w:rsidRDefault="008A6275" w:rsidP="008A6275">
      <w:pPr>
        <w:autoSpaceDE w:val="0"/>
        <w:autoSpaceDN w:val="0"/>
        <w:adjustRightInd w:val="0"/>
        <w:spacing w:after="0" w:line="240" w:lineRule="auto"/>
        <w:rPr>
          <w:rFonts w:ascii="Calibri" w:hAnsi="Calibri" w:cs="Calibri"/>
        </w:rPr>
      </w:pPr>
    </w:p>
    <w:p w14:paraId="090871F5" w14:textId="17D73943" w:rsidR="008A6275" w:rsidRPr="00022DC6" w:rsidRDefault="65310DAF" w:rsidP="008A6275">
      <w:pPr>
        <w:pStyle w:val="Default"/>
        <w:numPr>
          <w:ilvl w:val="0"/>
          <w:numId w:val="11"/>
        </w:numPr>
        <w:rPr>
          <w:color w:val="auto"/>
          <w:sz w:val="22"/>
          <w:szCs w:val="22"/>
        </w:rPr>
      </w:pPr>
      <w:r w:rsidRPr="65310DAF">
        <w:rPr>
          <w:color w:val="auto"/>
          <w:sz w:val="22"/>
          <w:szCs w:val="22"/>
        </w:rPr>
        <w:t>[CIGAR7A] How many months ago did you</w:t>
      </w:r>
      <w:r w:rsidRPr="65310DAF">
        <w:rPr>
          <w:b/>
          <w:bCs/>
          <w:color w:val="auto"/>
          <w:sz w:val="22"/>
          <w:szCs w:val="22"/>
        </w:rPr>
        <w:t xml:space="preserve"> last</w:t>
      </w:r>
      <w:r w:rsidRPr="65310DAF">
        <w:rPr>
          <w:color w:val="auto"/>
          <w:sz w:val="22"/>
          <w:szCs w:val="22"/>
        </w:rPr>
        <w:t xml:space="preserve"> smoke cigars, cigarillos, or little filtered cigars? </w:t>
      </w:r>
    </w:p>
    <w:p w14:paraId="24087BE7" w14:textId="2359F8F3" w:rsidR="008A6275" w:rsidRPr="00022DC6" w:rsidRDefault="008A6275" w:rsidP="008A6275">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smoked </w:t>
      </w:r>
      <w:r w:rsidR="00A425DE" w:rsidRPr="00022DC6">
        <w:t>cigars, cigarillos, or little filtered cigars</w:t>
      </w:r>
      <w:r w:rsidRPr="00022DC6">
        <w:t xml:space="preserve"> </w:t>
      </w:r>
      <w:r w:rsidRPr="00022DC6">
        <w:rPr>
          <w:rFonts w:ascii="Wingdings" w:eastAsia="Wingdings" w:hAnsi="Wingdings" w:cstheme="minorHAnsi"/>
        </w:rPr>
        <w:t>à</w:t>
      </w:r>
      <w:r w:rsidRPr="00022DC6">
        <w:rPr>
          <w:rFonts w:eastAsia="Calibri" w:cstheme="minorHAnsi"/>
          <w:b/>
        </w:rPr>
        <w:t xml:space="preserve"> GO TO CIG</w:t>
      </w:r>
      <w:r w:rsidR="00A425DE" w:rsidRPr="00022DC6">
        <w:rPr>
          <w:rFonts w:eastAsia="Calibri" w:cstheme="minorHAnsi"/>
          <w:b/>
        </w:rPr>
        <w:t>AR</w:t>
      </w:r>
      <w:r w:rsidRPr="00022DC6">
        <w:rPr>
          <w:rFonts w:eastAsia="Calibri" w:cstheme="minorHAnsi"/>
          <w:b/>
        </w:rPr>
        <w:t>7B</w:t>
      </w:r>
    </w:p>
    <w:p w14:paraId="748613B9" w14:textId="153B9E8E"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7B</w:t>
      </w:r>
    </w:p>
    <w:p w14:paraId="56AF92FF" w14:textId="77777777" w:rsidR="008A6275" w:rsidRPr="00022DC6" w:rsidRDefault="008A6275" w:rsidP="008A6275">
      <w:pPr>
        <w:pStyle w:val="Default"/>
        <w:spacing w:after="25"/>
        <w:ind w:left="450"/>
        <w:rPr>
          <w:rFonts w:eastAsia="Calibri" w:cstheme="minorHAnsi"/>
          <w:b/>
          <w:i/>
          <w:color w:val="auto"/>
          <w:sz w:val="22"/>
          <w:szCs w:val="22"/>
        </w:rPr>
      </w:pPr>
    </w:p>
    <w:p w14:paraId="28A724F8" w14:textId="0F1A7085" w:rsidR="008A6275" w:rsidRPr="00022DC6" w:rsidRDefault="008A6275" w:rsidP="00AA02C9">
      <w:pPr>
        <w:spacing w:after="0"/>
        <w:ind w:left="720"/>
      </w:pPr>
      <w:r w:rsidRPr="00022DC6">
        <w:t>T31. [CIG</w:t>
      </w:r>
      <w:r w:rsidR="00A425DE" w:rsidRPr="00022DC6">
        <w:t>AR</w:t>
      </w:r>
      <w:r w:rsidRPr="00022DC6">
        <w:t xml:space="preserve">7B] </w:t>
      </w:r>
      <w:r w:rsidR="00AA02C9" w:rsidRPr="00022DC6">
        <w:t>During that time, d</w:t>
      </w:r>
      <w:r w:rsidR="00A425DE" w:rsidRPr="00022DC6">
        <w:t>id you ever smoke cigars, cigarillos, or little filtered cigars</w:t>
      </w:r>
      <w:r w:rsidRPr="00022DC6">
        <w:t xml:space="preserve"> </w:t>
      </w:r>
      <w:r w:rsidRPr="00022DC6">
        <w:rPr>
          <w:b/>
        </w:rPr>
        <w:t>every day</w:t>
      </w:r>
      <w:r w:rsidRPr="00022DC6">
        <w:t>?</w:t>
      </w:r>
    </w:p>
    <w:p w14:paraId="2F41F9E3" w14:textId="5B820BB5" w:rsidR="008A6275" w:rsidRPr="00AA4565" w:rsidRDefault="6126BA26" w:rsidP="6126BA26">
      <w:pPr>
        <w:pStyle w:val="ListParagraph"/>
        <w:numPr>
          <w:ilvl w:val="0"/>
          <w:numId w:val="4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CIGAR7C</w:t>
      </w:r>
    </w:p>
    <w:p w14:paraId="111C515C" w14:textId="02BA905E" w:rsidR="008A6275" w:rsidRPr="00AA4565" w:rsidRDefault="6126BA26" w:rsidP="6126BA26">
      <w:pPr>
        <w:pStyle w:val="ListParagraph"/>
        <w:numPr>
          <w:ilvl w:val="0"/>
          <w:numId w:val="4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0669EC60" w14:textId="564892F5"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CIGAR7C</w:t>
      </w:r>
    </w:p>
    <w:p w14:paraId="289DC9F6" w14:textId="77777777" w:rsidR="008A6275" w:rsidRPr="00022DC6" w:rsidRDefault="008A6275" w:rsidP="008A6275">
      <w:pPr>
        <w:spacing w:after="0"/>
        <w:rPr>
          <w:rFonts w:cstheme="minorHAnsi"/>
        </w:rPr>
      </w:pPr>
    </w:p>
    <w:p w14:paraId="4859A6DA" w14:textId="78F7A0E9" w:rsidR="008A6275" w:rsidRPr="00022DC6" w:rsidRDefault="6126BA26" w:rsidP="1FE611D9">
      <w:pPr>
        <w:spacing w:after="0"/>
        <w:ind w:left="720"/>
      </w:pPr>
      <w:r>
        <w:t xml:space="preserve">T31. [CIGAR7C] During that time, how many days (1 to 30) did you smoke cigars, cigarillos, or little filtered cigars in a usual month? </w:t>
      </w:r>
    </w:p>
    <w:p w14:paraId="3262D3C9" w14:textId="6D3D20CF" w:rsidR="008A6275" w:rsidRPr="00022DC6"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CIGAR9A</w:t>
      </w:r>
    </w:p>
    <w:p w14:paraId="146390A7" w14:textId="1AE48F85" w:rsidR="008A6275"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CIGAR9A</w:t>
      </w:r>
    </w:p>
    <w:p w14:paraId="4AB106D9" w14:textId="77777777" w:rsidR="008A6275" w:rsidRPr="00022DC6" w:rsidRDefault="008A6275" w:rsidP="008A6275">
      <w:pPr>
        <w:pStyle w:val="Default"/>
        <w:rPr>
          <w:color w:val="auto"/>
        </w:rPr>
      </w:pPr>
    </w:p>
    <w:p w14:paraId="05D3A1BD" w14:textId="2055CC27" w:rsidR="008A6275" w:rsidRPr="00022DC6" w:rsidRDefault="65310DAF" w:rsidP="1EB28A64">
      <w:pPr>
        <w:pStyle w:val="Default"/>
        <w:numPr>
          <w:ilvl w:val="0"/>
          <w:numId w:val="11"/>
        </w:numPr>
        <w:jc w:val="both"/>
        <w:rPr>
          <w:color w:val="auto"/>
          <w:sz w:val="22"/>
          <w:szCs w:val="22"/>
        </w:rPr>
      </w:pPr>
      <w:r w:rsidRPr="65310DAF">
        <w:rPr>
          <w:color w:val="auto"/>
          <w:sz w:val="22"/>
          <w:szCs w:val="22"/>
        </w:rPr>
        <w:t xml:space="preserve">[CIGAR8] How old were you when you </w:t>
      </w:r>
      <w:r w:rsidRPr="65310DAF">
        <w:rPr>
          <w:b/>
          <w:bCs/>
          <w:color w:val="auto"/>
          <w:sz w:val="22"/>
          <w:szCs w:val="22"/>
        </w:rPr>
        <w:t xml:space="preserve">last </w:t>
      </w:r>
      <w:r w:rsidRPr="65310DAF">
        <w:rPr>
          <w:color w:val="auto"/>
          <w:sz w:val="22"/>
          <w:szCs w:val="22"/>
        </w:rPr>
        <w:t>smoked cigars, cigarillos, or little filtered cigars?</w:t>
      </w:r>
    </w:p>
    <w:p w14:paraId="016D75AC" w14:textId="2431849D" w:rsidR="008A6275" w:rsidRPr="00022DC6" w:rsidRDefault="1EB28A64" w:rsidP="008A6275">
      <w:pPr>
        <w:pStyle w:val="Default"/>
        <w:ind w:left="450"/>
        <w:rPr>
          <w:color w:val="auto"/>
          <w:sz w:val="22"/>
          <w:szCs w:val="22"/>
        </w:rPr>
      </w:pPr>
      <w:r w:rsidRPr="1EB28A64">
        <w:rPr>
          <w:color w:val="auto"/>
          <w:sz w:val="22"/>
          <w:szCs w:val="22"/>
        </w:rPr>
        <w:t xml:space="preserve">|__|__| Age when last smoked cigars, cigarillos, or little filtered cigars </w:t>
      </w:r>
    </w:p>
    <w:p w14:paraId="5F480560" w14:textId="6D8B4F80" w:rsidR="008A6275" w:rsidRPr="00022DC6" w:rsidRDefault="008A6275" w:rsidP="008A627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CIG</w:t>
      </w:r>
      <w:r w:rsidR="00A425DE" w:rsidRPr="00022DC6">
        <w:rPr>
          <w:rFonts w:eastAsia="Calibri" w:cstheme="minorHAnsi"/>
          <w:b/>
          <w:i/>
          <w:color w:val="auto"/>
          <w:sz w:val="22"/>
          <w:szCs w:val="22"/>
        </w:rPr>
        <w:t>AR</w:t>
      </w:r>
      <w:r w:rsidRPr="00022DC6">
        <w:rPr>
          <w:rFonts w:eastAsia="Calibri" w:cstheme="minorHAnsi"/>
          <w:b/>
          <w:i/>
          <w:color w:val="auto"/>
          <w:sz w:val="22"/>
          <w:szCs w:val="22"/>
        </w:rPr>
        <w:t>8C</w:t>
      </w:r>
      <w:r w:rsidRPr="00022DC6">
        <w:rPr>
          <w:rFonts w:eastAsia="Calibri" w:cstheme="minorHAnsi"/>
          <w:b/>
          <w:i/>
          <w:color w:val="auto"/>
          <w:sz w:val="22"/>
          <w:szCs w:val="22"/>
        </w:rPr>
        <w:br/>
      </w:r>
    </w:p>
    <w:p w14:paraId="69030F10" w14:textId="3045E613" w:rsidR="008A6275" w:rsidRPr="00022DC6" w:rsidRDefault="008A6275" w:rsidP="008A6275">
      <w:pPr>
        <w:spacing w:after="0"/>
        <w:ind w:left="720"/>
      </w:pPr>
      <w:r w:rsidRPr="00022DC6">
        <w:t>T32. [CIG</w:t>
      </w:r>
      <w:r w:rsidR="00A425DE" w:rsidRPr="00022DC6">
        <w:t>AR</w:t>
      </w:r>
      <w:r w:rsidRPr="00022DC6">
        <w:t xml:space="preserve">8C] </w:t>
      </w:r>
      <w:r w:rsidR="00711C48" w:rsidRPr="00022DC6">
        <w:t>During that time, d</w:t>
      </w:r>
      <w:r w:rsidRPr="00022DC6">
        <w:t xml:space="preserve">id you ever smoke </w:t>
      </w:r>
      <w:r w:rsidR="00A425DE" w:rsidRPr="00022DC6">
        <w:t>cigars, cigarillos, or little filtered cigars</w:t>
      </w:r>
      <w:r w:rsidRPr="00022DC6">
        <w:t xml:space="preserve"> </w:t>
      </w:r>
      <w:r w:rsidRPr="00022DC6">
        <w:rPr>
          <w:b/>
        </w:rPr>
        <w:t>every day</w:t>
      </w:r>
      <w:r w:rsidRPr="00022DC6">
        <w:t>?</w:t>
      </w:r>
    </w:p>
    <w:p w14:paraId="3565C04A" w14:textId="2968DFC4" w:rsidR="008A6275" w:rsidRPr="00AA4565" w:rsidRDefault="6126BA26" w:rsidP="6126BA26">
      <w:pPr>
        <w:pStyle w:val="ListParagraph"/>
        <w:numPr>
          <w:ilvl w:val="0"/>
          <w:numId w:val="5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CIGAR8D</w:t>
      </w:r>
    </w:p>
    <w:p w14:paraId="1B8EAACE" w14:textId="0184D0A3" w:rsidR="008A6275" w:rsidRPr="00AA4565" w:rsidRDefault="6126BA26" w:rsidP="6126BA26">
      <w:pPr>
        <w:pStyle w:val="ListParagraph"/>
        <w:numPr>
          <w:ilvl w:val="0"/>
          <w:numId w:val="5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CIGAR9A</w:t>
      </w:r>
    </w:p>
    <w:p w14:paraId="4B3B6518" w14:textId="6AFA2E4A" w:rsidR="008A627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CIGAR8D</w:t>
      </w:r>
    </w:p>
    <w:p w14:paraId="40A235C4" w14:textId="77777777" w:rsidR="008A6275" w:rsidRPr="00022DC6" w:rsidRDefault="008A6275" w:rsidP="008A6275">
      <w:pPr>
        <w:spacing w:after="0"/>
        <w:ind w:left="720"/>
        <w:rPr>
          <w:rFonts w:cstheme="minorHAnsi"/>
        </w:rPr>
      </w:pPr>
    </w:p>
    <w:p w14:paraId="29F57732" w14:textId="4E1A4851" w:rsidR="008A6275" w:rsidRPr="00022DC6" w:rsidRDefault="6126BA26" w:rsidP="1FE611D9">
      <w:pPr>
        <w:spacing w:after="0"/>
        <w:ind w:left="720"/>
      </w:pPr>
      <w:r>
        <w:t xml:space="preserve">T32. [CIGAR8D] During that time, how many days (1 to 30) did you smoke cigars, cigarillos, or little filtered cigars in a usual month? </w:t>
      </w:r>
    </w:p>
    <w:p w14:paraId="48EA8E95" w14:textId="750F6053" w:rsidR="008A6275" w:rsidRPr="00022DC6" w:rsidRDefault="6126BA26" w:rsidP="1FE611D9">
      <w:pPr>
        <w:spacing w:after="0"/>
        <w:ind w:left="720"/>
        <w:rPr>
          <w:rFonts w:eastAsia="Calibri"/>
          <w:b/>
          <w:bCs/>
        </w:rPr>
      </w:pPr>
      <w:r>
        <w:t xml:space="preserve">   |__|__| #Days smoked in a month </w:t>
      </w:r>
      <w:r w:rsidRPr="6126BA26">
        <w:rPr>
          <w:rFonts w:ascii="Wingdings" w:eastAsia="Wingdings" w:hAnsi="Wingdings"/>
        </w:rPr>
        <w:t>à</w:t>
      </w:r>
      <w:r w:rsidRPr="6126BA26">
        <w:rPr>
          <w:rFonts w:eastAsia="Calibri"/>
          <w:b/>
          <w:bCs/>
        </w:rPr>
        <w:t xml:space="preserve"> GO TO CIGAR9A</w:t>
      </w:r>
    </w:p>
    <w:p w14:paraId="696CC6AA" w14:textId="0DD6CD49" w:rsidR="008A627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CIGAR9A</w:t>
      </w:r>
    </w:p>
    <w:p w14:paraId="0D0E4E1D" w14:textId="77777777" w:rsidR="008A6275" w:rsidRPr="00022DC6" w:rsidRDefault="008A6275" w:rsidP="008A6275">
      <w:pPr>
        <w:spacing w:after="0"/>
        <w:rPr>
          <w:rFonts w:eastAsia="Calibri" w:cstheme="minorHAnsi"/>
          <w:b/>
          <w:i/>
        </w:rPr>
      </w:pPr>
    </w:p>
    <w:p w14:paraId="78D766A7" w14:textId="2554E758" w:rsidR="008A6275" w:rsidRPr="00022DC6" w:rsidRDefault="6126BA26" w:rsidP="6126BA26">
      <w:pPr>
        <w:spacing w:after="0"/>
        <w:rPr>
          <w:rFonts w:eastAsia="Calibri"/>
          <w:b/>
          <w:bCs/>
        </w:rPr>
      </w:pPr>
      <w:r w:rsidRPr="6126BA26">
        <w:rPr>
          <w:rFonts w:eastAsia="Calibri"/>
          <w:b/>
          <w:bCs/>
        </w:rPr>
        <w:t>[IF CIGAR5 = 0 or NO RESPONSE, fill “smoke” and “do”</w:t>
      </w:r>
    </w:p>
    <w:p w14:paraId="7A8A16BD" w14:textId="1807F354" w:rsidR="008A6275" w:rsidRPr="00022DC6" w:rsidRDefault="6126BA26" w:rsidP="6126BA26">
      <w:pPr>
        <w:spacing w:after="0"/>
      </w:pPr>
      <w:r w:rsidRPr="6126BA26">
        <w:rPr>
          <w:rFonts w:eastAsia="Calibri"/>
          <w:b/>
          <w:bCs/>
        </w:rPr>
        <w:t>IF CIGAR5 = 1 or 2, fill “smoked” and “did”]</w:t>
      </w:r>
    </w:p>
    <w:p w14:paraId="1E975D74" w14:textId="3718D7E9" w:rsidR="008A6275" w:rsidRPr="00022DC6" w:rsidRDefault="65310DAF" w:rsidP="008A6275">
      <w:pPr>
        <w:pStyle w:val="Default"/>
        <w:numPr>
          <w:ilvl w:val="0"/>
          <w:numId w:val="11"/>
        </w:numPr>
        <w:rPr>
          <w:color w:val="auto"/>
          <w:sz w:val="22"/>
          <w:szCs w:val="22"/>
        </w:rPr>
      </w:pPr>
      <w:r w:rsidRPr="65310DAF">
        <w:rPr>
          <w:color w:val="auto"/>
          <w:sz w:val="22"/>
          <w:szCs w:val="22"/>
        </w:rPr>
        <w:t xml:space="preserve">[CIGAR9A] On days that you [smoke/smoked], how many cigars, cigarillos, or little filtered cigars [do/did] you smoke </w:t>
      </w:r>
      <w:r w:rsidRPr="65310DAF">
        <w:rPr>
          <w:b/>
          <w:bCs/>
          <w:color w:val="auto"/>
          <w:sz w:val="22"/>
          <w:szCs w:val="22"/>
        </w:rPr>
        <w:t>per day</w:t>
      </w:r>
      <w:r w:rsidRPr="65310DAF">
        <w:rPr>
          <w:color w:val="auto"/>
          <w:sz w:val="22"/>
          <w:szCs w:val="22"/>
        </w:rPr>
        <w:t xml:space="preserve">? </w:t>
      </w:r>
    </w:p>
    <w:p w14:paraId="2FE8EA4E" w14:textId="1A9A937D" w:rsidR="008A6275" w:rsidRPr="00022DC6" w:rsidRDefault="00A425DE" w:rsidP="008A6275">
      <w:pPr>
        <w:ind w:left="450"/>
      </w:pPr>
      <w:r w:rsidRPr="00022DC6">
        <w:t>|__|__|</w:t>
      </w:r>
      <w:r w:rsidR="008A6275" w:rsidRPr="00022DC6">
        <w:t xml:space="preserve"> #</w:t>
      </w:r>
      <w:r w:rsidRPr="00022DC6">
        <w:t xml:space="preserve"> cigars, cigarillos, or little filtered cigars</w:t>
      </w:r>
      <w:r w:rsidR="008A6275" w:rsidRPr="00022DC6">
        <w:t xml:space="preserve"> smoked per day</w:t>
      </w:r>
    </w:p>
    <w:p w14:paraId="157190E6" w14:textId="77777777" w:rsidR="008A6275" w:rsidRPr="00022DC6" w:rsidRDefault="008A6275" w:rsidP="008A6275">
      <w:pPr>
        <w:pStyle w:val="Default"/>
        <w:rPr>
          <w:b/>
          <w:color w:val="auto"/>
          <w:sz w:val="22"/>
          <w:szCs w:val="22"/>
        </w:rPr>
      </w:pPr>
    </w:p>
    <w:p w14:paraId="57BEAFB4" w14:textId="61BEC833" w:rsidR="00A92EAA" w:rsidRPr="00022DC6" w:rsidRDefault="6126BA26" w:rsidP="6A7FD71B">
      <w:pPr>
        <w:pStyle w:val="Default"/>
        <w:ind w:left="450"/>
        <w:rPr>
          <w:b/>
          <w:bCs/>
          <w:color w:val="auto"/>
          <w:sz w:val="22"/>
          <w:szCs w:val="22"/>
        </w:rPr>
      </w:pPr>
      <w:r w:rsidRPr="6126BA26">
        <w:rPr>
          <w:b/>
          <w:bCs/>
          <w:color w:val="auto"/>
          <w:sz w:val="22"/>
          <w:szCs w:val="22"/>
        </w:rPr>
        <w:t xml:space="preserve">IF (CIGAR4 = 3) </w:t>
      </w:r>
      <w:r w:rsidRPr="6126BA26">
        <w:rPr>
          <w:b/>
          <w:bCs/>
          <w:color w:val="auto"/>
          <w:sz w:val="22"/>
          <w:szCs w:val="22"/>
          <w:u w:val="single"/>
        </w:rPr>
        <w:t>OR</w:t>
      </w:r>
      <w:r w:rsidRPr="6126BA26">
        <w:rPr>
          <w:b/>
          <w:bCs/>
          <w:color w:val="auto"/>
          <w:sz w:val="22"/>
          <w:szCs w:val="22"/>
        </w:rPr>
        <w:t xml:space="preserve"> ((CIGAR4 = 2, 1, OR 0) AND CIGAR5 = 1 AND CIGAR7B = 0) </w:t>
      </w:r>
      <w:r w:rsidRPr="6126BA26">
        <w:rPr>
          <w:b/>
          <w:bCs/>
          <w:color w:val="auto"/>
          <w:sz w:val="22"/>
          <w:szCs w:val="22"/>
          <w:u w:val="single"/>
        </w:rPr>
        <w:t>OR</w:t>
      </w:r>
      <w:r w:rsidRPr="6126BA26">
        <w:rPr>
          <w:b/>
          <w:bCs/>
          <w:color w:val="auto"/>
          <w:sz w:val="22"/>
          <w:szCs w:val="22"/>
        </w:rPr>
        <w:t xml:space="preserve"> ((CIGAR4 = 2, 1, OR 0) AND CIGAR5 = 2 AND CIGAR8C = 0), GO TO CIGAR10</w:t>
      </w:r>
    </w:p>
    <w:p w14:paraId="496763AF" w14:textId="6F7E162C" w:rsidR="00A92EAA" w:rsidRPr="00022DC6" w:rsidRDefault="00A92EAA" w:rsidP="00A92EAA">
      <w:pPr>
        <w:pStyle w:val="Default"/>
        <w:ind w:left="450"/>
        <w:rPr>
          <w:b/>
          <w:color w:val="auto"/>
          <w:sz w:val="22"/>
          <w:szCs w:val="22"/>
        </w:rPr>
      </w:pPr>
      <w:r w:rsidRPr="00022DC6">
        <w:rPr>
          <w:b/>
          <w:color w:val="auto"/>
          <w:sz w:val="22"/>
          <w:szCs w:val="22"/>
        </w:rPr>
        <w:lastRenderedPageBreak/>
        <w:t>ELSE, GO TO CIGAR9B</w:t>
      </w:r>
    </w:p>
    <w:p w14:paraId="4722DAAF" w14:textId="77777777" w:rsidR="008A6275" w:rsidRPr="00022DC6" w:rsidRDefault="008A6275" w:rsidP="008A6275">
      <w:pPr>
        <w:pStyle w:val="Default"/>
        <w:rPr>
          <w:b/>
          <w:color w:val="auto"/>
          <w:sz w:val="22"/>
          <w:szCs w:val="22"/>
        </w:rPr>
      </w:pPr>
    </w:p>
    <w:p w14:paraId="1F2C3DEC" w14:textId="4B2A6507" w:rsidR="008A6275" w:rsidRPr="00022DC6" w:rsidRDefault="008A6275" w:rsidP="008A6275">
      <w:pPr>
        <w:spacing w:after="0"/>
        <w:ind w:left="720"/>
      </w:pPr>
      <w:r w:rsidRPr="00022DC6">
        <w:t>T33. [CIG</w:t>
      </w:r>
      <w:r w:rsidR="00A425DE" w:rsidRPr="00022DC6">
        <w:t>AR</w:t>
      </w:r>
      <w:r w:rsidRPr="00022DC6">
        <w:t xml:space="preserve">9B] Did you ever smoke </w:t>
      </w:r>
      <w:r w:rsidR="00A425DE" w:rsidRPr="00022DC6">
        <w:t>cigars, cigarillos, or little filtered cigars</w:t>
      </w:r>
      <w:r w:rsidRPr="00022DC6">
        <w:t xml:space="preserve"> </w:t>
      </w:r>
      <w:r w:rsidRPr="00022DC6">
        <w:rPr>
          <w:b/>
        </w:rPr>
        <w:t>every day</w:t>
      </w:r>
      <w:r w:rsidRPr="00022DC6">
        <w:t xml:space="preserve">? </w:t>
      </w:r>
    </w:p>
    <w:p w14:paraId="7F50521C" w14:textId="41840643" w:rsidR="008A6275" w:rsidRPr="00AA4565" w:rsidRDefault="6126BA26" w:rsidP="6126BA26">
      <w:pPr>
        <w:pStyle w:val="ListParagraph"/>
        <w:numPr>
          <w:ilvl w:val="0"/>
          <w:numId w:val="51"/>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CHEW1</w:t>
      </w:r>
    </w:p>
    <w:p w14:paraId="476AF209" w14:textId="2DC28F26" w:rsidR="008A6275" w:rsidRPr="00AA4565" w:rsidRDefault="6126BA26" w:rsidP="6126BA26">
      <w:pPr>
        <w:pStyle w:val="ListParagraph"/>
        <w:numPr>
          <w:ilvl w:val="0"/>
          <w:numId w:val="51"/>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CIGAR9D</w:t>
      </w:r>
    </w:p>
    <w:p w14:paraId="6CD41277" w14:textId="27CDE5B1" w:rsidR="008A627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w:t>
      </w:r>
    </w:p>
    <w:p w14:paraId="1ED55F36" w14:textId="77777777" w:rsidR="008A6275" w:rsidRPr="00022DC6" w:rsidRDefault="008A6275" w:rsidP="008A6275">
      <w:pPr>
        <w:spacing w:after="0"/>
        <w:rPr>
          <w:rFonts w:cstheme="minorHAnsi"/>
        </w:rPr>
      </w:pPr>
    </w:p>
    <w:p w14:paraId="7F458ACE" w14:textId="06F3D73C" w:rsidR="00A92EAA" w:rsidRPr="00022DC6" w:rsidRDefault="1EB28A64" w:rsidP="00A92EAA">
      <w:pPr>
        <w:spacing w:after="0"/>
        <w:ind w:left="720"/>
      </w:pPr>
      <w:r>
        <w:t xml:space="preserve">T33. [CIGAR9D] How old were you when you stopped smoking cigars, cigarillos, or little filtered cigars </w:t>
      </w:r>
      <w:r w:rsidRPr="1EB28A64">
        <w:rPr>
          <w:b/>
          <w:bCs/>
        </w:rPr>
        <w:t>every day</w:t>
      </w:r>
      <w:r>
        <w:t xml:space="preserve">? </w:t>
      </w:r>
    </w:p>
    <w:p w14:paraId="29EAF8CC" w14:textId="659D48CA" w:rsidR="00A92EAA" w:rsidRPr="00022DC6" w:rsidRDefault="6126BA26" w:rsidP="00A92EAA">
      <w:pPr>
        <w:pStyle w:val="Default"/>
        <w:ind w:left="720"/>
        <w:rPr>
          <w:color w:val="auto"/>
          <w:sz w:val="22"/>
          <w:szCs w:val="22"/>
        </w:rPr>
      </w:pPr>
      <w:r w:rsidRPr="6126BA26">
        <w:rPr>
          <w:color w:val="auto"/>
          <w:sz w:val="22"/>
          <w:szCs w:val="22"/>
        </w:rPr>
        <w:t xml:space="preserve">    |__|__| Age stopped smoking every day</w:t>
      </w:r>
    </w:p>
    <w:p w14:paraId="36F3ABB7" w14:textId="7AF8AB14" w:rsidR="00A92EAA" w:rsidRPr="00022DC6" w:rsidRDefault="6126BA26" w:rsidP="00A92EAA">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CIGAR9C</w:t>
      </w:r>
    </w:p>
    <w:p w14:paraId="2AC6DDFB" w14:textId="6EAF4456" w:rsidR="008A6275" w:rsidRPr="00022DC6" w:rsidRDefault="008A6275" w:rsidP="008A6275">
      <w:pPr>
        <w:spacing w:after="0"/>
        <w:ind w:left="720"/>
        <w:rPr>
          <w:rFonts w:cstheme="minorHAnsi"/>
        </w:rPr>
      </w:pPr>
      <w:r w:rsidRPr="00022DC6">
        <w:rPr>
          <w:rFonts w:cstheme="minorHAnsi"/>
        </w:rPr>
        <w:t>T</w:t>
      </w:r>
      <w:r w:rsidRPr="00022DC6">
        <w:t>33</w:t>
      </w:r>
      <w:r w:rsidRPr="00022DC6">
        <w:rPr>
          <w:rFonts w:cstheme="minorHAnsi"/>
        </w:rPr>
        <w:t>. [CIG</w:t>
      </w:r>
      <w:r w:rsidR="005D345F" w:rsidRPr="00022DC6">
        <w:rPr>
          <w:rFonts w:cstheme="minorHAnsi"/>
        </w:rPr>
        <w:t>AR</w:t>
      </w:r>
      <w:r w:rsidRPr="00022DC6">
        <w:rPr>
          <w:rFonts w:cstheme="minorHAnsi"/>
        </w:rPr>
        <w:t>9C] When you</w:t>
      </w:r>
      <w:r w:rsidR="00AE01FD" w:rsidRPr="00022DC6">
        <w:rPr>
          <w:rFonts w:cstheme="minorHAnsi"/>
        </w:rPr>
        <w:t xml:space="preserve"> were a daily smoker, how many </w:t>
      </w:r>
      <w:r w:rsidR="00AE01FD" w:rsidRPr="00022DC6">
        <w:t>cigars, cigarillos, or little filtered cigars</w:t>
      </w:r>
      <w:r w:rsidRPr="00022DC6">
        <w:rPr>
          <w:rFonts w:cstheme="minorHAnsi"/>
        </w:rPr>
        <w:t xml:space="preserve"> did you smoke </w:t>
      </w:r>
      <w:r w:rsidRPr="00022DC6">
        <w:rPr>
          <w:rFonts w:cstheme="minorHAnsi"/>
          <w:b/>
        </w:rPr>
        <w:t>per day</w:t>
      </w:r>
      <w:r w:rsidRPr="00022DC6">
        <w:rPr>
          <w:rFonts w:cstheme="minorHAnsi"/>
        </w:rPr>
        <w:t>?</w:t>
      </w:r>
    </w:p>
    <w:p w14:paraId="2A3EA9C5" w14:textId="071C7ECC" w:rsidR="008A6275" w:rsidRPr="00022DC6" w:rsidRDefault="6126BA26" w:rsidP="008A6275">
      <w:pPr>
        <w:spacing w:after="0"/>
        <w:ind w:left="720"/>
      </w:pPr>
      <w:r>
        <w:t xml:space="preserve">    |__|__|__| # cigars, cigarillos, or little filtered cigars smoked per day</w:t>
      </w:r>
    </w:p>
    <w:p w14:paraId="4103BE43" w14:textId="63EAC535" w:rsidR="008A6275" w:rsidRPr="00022DC6" w:rsidRDefault="6126BA26" w:rsidP="008A627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CIGAR10</w:t>
      </w:r>
    </w:p>
    <w:p w14:paraId="409BFBF7" w14:textId="7586575E" w:rsidR="008A6275" w:rsidRPr="00022DC6" w:rsidRDefault="6126BA26" w:rsidP="6126BA26">
      <w:pPr>
        <w:spacing w:after="0"/>
        <w:rPr>
          <w:rFonts w:eastAsia="Calibri"/>
          <w:b/>
          <w:bCs/>
        </w:rPr>
      </w:pPr>
      <w:r w:rsidRPr="6126BA26">
        <w:rPr>
          <w:rFonts w:eastAsia="Calibri"/>
          <w:b/>
          <w:bCs/>
        </w:rPr>
        <w:t>[IF CIGAR5 = 0 or NO RESPONSE, fill “do”</w:t>
      </w:r>
    </w:p>
    <w:p w14:paraId="3B1E1051" w14:textId="732C28DA" w:rsidR="008A6275" w:rsidRPr="00022DC6" w:rsidRDefault="6126BA26" w:rsidP="6126BA26">
      <w:pPr>
        <w:spacing w:after="0"/>
      </w:pPr>
      <w:r w:rsidRPr="6126BA26">
        <w:rPr>
          <w:rFonts w:eastAsia="Calibri"/>
          <w:b/>
          <w:bCs/>
        </w:rPr>
        <w:t>IF CIGAR5 = 1 or 2, fill “did”]</w:t>
      </w:r>
    </w:p>
    <w:p w14:paraId="0B64C840" w14:textId="0E64EDC6" w:rsidR="008A6275" w:rsidRPr="00022DC6" w:rsidRDefault="6126BA26" w:rsidP="00D01215">
      <w:pPr>
        <w:pStyle w:val="ListParagraph"/>
        <w:numPr>
          <w:ilvl w:val="0"/>
          <w:numId w:val="11"/>
        </w:numPr>
        <w:spacing w:after="0"/>
      </w:pPr>
      <w:r>
        <w:t xml:space="preserve">[CIGAR10] What kind of cigar, cigarillo, or little filtered cigar [do/did] you usually use? Select all that apply. </w:t>
      </w:r>
    </w:p>
    <w:p w14:paraId="3462E40A" w14:textId="57CCC02B" w:rsidR="008A6275" w:rsidRPr="00022DC6" w:rsidRDefault="00D01215" w:rsidP="00AA4565">
      <w:pPr>
        <w:pStyle w:val="ListParagraph"/>
        <w:numPr>
          <w:ilvl w:val="0"/>
          <w:numId w:val="52"/>
        </w:numPr>
        <w:spacing w:after="0"/>
      </w:pPr>
      <w:r w:rsidRPr="00022DC6">
        <w:t>Cigar</w:t>
      </w:r>
    </w:p>
    <w:p w14:paraId="50D33497" w14:textId="64F50C82" w:rsidR="008A6275" w:rsidRPr="00022DC6" w:rsidRDefault="00D01215" w:rsidP="00AA4565">
      <w:pPr>
        <w:pStyle w:val="ListParagraph"/>
        <w:numPr>
          <w:ilvl w:val="0"/>
          <w:numId w:val="52"/>
        </w:numPr>
        <w:spacing w:after="0"/>
      </w:pPr>
      <w:r w:rsidRPr="00022DC6">
        <w:t>Cigarillo</w:t>
      </w:r>
      <w:r w:rsidR="008A6275" w:rsidRPr="00022DC6">
        <w:t xml:space="preserve"> </w:t>
      </w:r>
    </w:p>
    <w:p w14:paraId="51956058" w14:textId="27EDBDBB" w:rsidR="008A6275" w:rsidRPr="00022DC6" w:rsidRDefault="00D01215" w:rsidP="00AA4565">
      <w:pPr>
        <w:pStyle w:val="ListParagraph"/>
        <w:numPr>
          <w:ilvl w:val="0"/>
          <w:numId w:val="52"/>
        </w:numPr>
        <w:spacing w:after="0"/>
      </w:pPr>
      <w:r w:rsidRPr="00022DC6">
        <w:t>Little filtered cigar</w:t>
      </w:r>
      <w:r w:rsidR="008A6275" w:rsidRPr="00022DC6">
        <w:t xml:space="preserve"> </w:t>
      </w:r>
    </w:p>
    <w:p w14:paraId="45E06A3A" w14:textId="669474FD" w:rsidR="008A6275" w:rsidRPr="00022DC6" w:rsidRDefault="00D01215" w:rsidP="00AA4565">
      <w:pPr>
        <w:pStyle w:val="ListParagraph"/>
        <w:numPr>
          <w:ilvl w:val="0"/>
          <w:numId w:val="53"/>
        </w:numPr>
        <w:spacing w:after="0"/>
      </w:pPr>
      <w:r w:rsidRPr="00022DC6">
        <w:t>Other: Please describe [text box]</w:t>
      </w:r>
    </w:p>
    <w:p w14:paraId="4D580989" w14:textId="685907BE" w:rsidR="008A6275" w:rsidRPr="00022DC6" w:rsidRDefault="008A6275" w:rsidP="00AA4565">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CIG</w:t>
      </w:r>
      <w:r w:rsidR="00D01215" w:rsidRPr="00022DC6">
        <w:rPr>
          <w:rFonts w:eastAsia="Calibri" w:cstheme="minorHAnsi"/>
          <w:b/>
          <w:i/>
        </w:rPr>
        <w:t>ARLIFEA</w:t>
      </w:r>
    </w:p>
    <w:p w14:paraId="43B99B89" w14:textId="77777777" w:rsidR="00DB54D1" w:rsidRPr="00022DC6" w:rsidRDefault="00DB54D1" w:rsidP="00DB54D1">
      <w:pPr>
        <w:spacing w:after="0"/>
        <w:rPr>
          <w:rFonts w:eastAsia="Calibri" w:cstheme="minorHAnsi"/>
          <w:b/>
          <w:i/>
        </w:rPr>
      </w:pPr>
    </w:p>
    <w:p w14:paraId="736AF62E" w14:textId="02EAA98D" w:rsidR="00DB54D1" w:rsidRPr="00022DC6" w:rsidRDefault="6126BA26" w:rsidP="6A7FD71B">
      <w:pPr>
        <w:pStyle w:val="Default"/>
        <w:rPr>
          <w:b/>
          <w:bCs/>
          <w:caps/>
          <w:color w:val="auto"/>
          <w:sz w:val="22"/>
          <w:szCs w:val="22"/>
        </w:rPr>
      </w:pPr>
      <w:r w:rsidRPr="6126BA26">
        <w:rPr>
          <w:b/>
          <w:bCs/>
          <w:caps/>
          <w:color w:val="auto"/>
          <w:sz w:val="22"/>
          <w:szCs w:val="22"/>
        </w:rPr>
        <w:t xml:space="preserve">IF (CIGAR1 = 3 AND CIGAR4 = 3) </w:t>
      </w:r>
      <w:r w:rsidRPr="6126BA26">
        <w:rPr>
          <w:b/>
          <w:bCs/>
          <w:caps/>
          <w:color w:val="auto"/>
          <w:sz w:val="22"/>
          <w:szCs w:val="22"/>
          <w:u w:val="single"/>
        </w:rPr>
        <w:t>OR</w:t>
      </w:r>
      <w:r w:rsidRPr="6126BA26">
        <w:rPr>
          <w:b/>
          <w:bCs/>
          <w:caps/>
          <w:color w:val="auto"/>
          <w:sz w:val="22"/>
          <w:szCs w:val="22"/>
        </w:rPr>
        <w:t xml:space="preserve"> (CIGAR1 = 3 AND CIGAR7B = 0) </w:t>
      </w:r>
      <w:r w:rsidRPr="6126BA26">
        <w:rPr>
          <w:b/>
          <w:bCs/>
          <w:caps/>
          <w:color w:val="auto"/>
          <w:sz w:val="22"/>
          <w:szCs w:val="22"/>
          <w:u w:val="single"/>
        </w:rPr>
        <w:t>OR</w:t>
      </w:r>
      <w:r w:rsidRPr="6126BA26">
        <w:rPr>
          <w:b/>
          <w:bCs/>
          <w:caps/>
          <w:color w:val="auto"/>
          <w:sz w:val="22"/>
          <w:szCs w:val="22"/>
        </w:rPr>
        <w:t xml:space="preserve"> (CIGAR1 = 3 AND CIGAR8C = 0), GO TO CIGARLIFEA</w:t>
      </w:r>
    </w:p>
    <w:p w14:paraId="697326D0" w14:textId="772F0E6B" w:rsidR="00DB54D1" w:rsidRPr="00022DC6" w:rsidRDefault="00DB54D1" w:rsidP="00DB54D1">
      <w:pPr>
        <w:pStyle w:val="Default"/>
        <w:rPr>
          <w:b/>
          <w:caps/>
          <w:color w:val="auto"/>
          <w:sz w:val="22"/>
          <w:szCs w:val="22"/>
        </w:rPr>
      </w:pPr>
      <w:r w:rsidRPr="00022DC6">
        <w:rPr>
          <w:b/>
          <w:caps/>
          <w:color w:val="auto"/>
          <w:sz w:val="22"/>
          <w:szCs w:val="22"/>
        </w:rPr>
        <w:t xml:space="preserve">If </w:t>
      </w:r>
      <w:r w:rsidR="00FD4630" w:rsidRPr="00022DC6">
        <w:rPr>
          <w:b/>
          <w:caps/>
          <w:color w:val="auto"/>
          <w:sz w:val="22"/>
          <w:szCs w:val="22"/>
        </w:rPr>
        <w:t>CIGAR</w:t>
      </w:r>
      <w:r w:rsidRPr="00022DC6">
        <w:rPr>
          <w:b/>
          <w:caps/>
          <w:color w:val="auto"/>
          <w:sz w:val="22"/>
          <w:szCs w:val="22"/>
        </w:rPr>
        <w:t xml:space="preserve">3 IS NULL, GO TO </w:t>
      </w:r>
      <w:r w:rsidR="00FD4630" w:rsidRPr="00022DC6">
        <w:rPr>
          <w:b/>
          <w:caps/>
          <w:color w:val="auto"/>
          <w:sz w:val="22"/>
          <w:szCs w:val="22"/>
        </w:rPr>
        <w:t>CHEW</w:t>
      </w:r>
      <w:r w:rsidRPr="00022DC6">
        <w:rPr>
          <w:b/>
          <w:caps/>
          <w:color w:val="auto"/>
          <w:sz w:val="22"/>
          <w:szCs w:val="22"/>
        </w:rPr>
        <w:t>1</w:t>
      </w:r>
    </w:p>
    <w:p w14:paraId="01A4ED2E" w14:textId="48C54579" w:rsidR="00DB54D1" w:rsidRPr="00022DC6" w:rsidRDefault="6126BA26" w:rsidP="6A7FD71B">
      <w:pPr>
        <w:pStyle w:val="Default"/>
        <w:spacing w:after="240"/>
        <w:rPr>
          <w:b/>
          <w:bCs/>
          <w:caps/>
          <w:color w:val="auto"/>
          <w:sz w:val="22"/>
          <w:szCs w:val="22"/>
        </w:rPr>
      </w:pPr>
      <w:r w:rsidRPr="6126BA26">
        <w:rPr>
          <w:b/>
          <w:bCs/>
          <w:caps/>
          <w:color w:val="auto"/>
          <w:sz w:val="22"/>
          <w:szCs w:val="22"/>
        </w:rPr>
        <w:t>ELSE, GO TO CHEW1 (I.E. cigAR1 = 2, go to CHEW1)</w:t>
      </w:r>
    </w:p>
    <w:p w14:paraId="38D5E7ED" w14:textId="453BBF0C" w:rsidR="008A6275" w:rsidRPr="00022DC6" w:rsidRDefault="1EB28A64" w:rsidP="1EB28A64">
      <w:pPr>
        <w:pStyle w:val="Default"/>
        <w:spacing w:after="240"/>
        <w:rPr>
          <w:b/>
          <w:bCs/>
          <w:caps/>
          <w:color w:val="auto"/>
          <w:sz w:val="22"/>
          <w:szCs w:val="22"/>
        </w:rPr>
      </w:pPr>
      <w:r w:rsidRPr="1EB28A64">
        <w:rPr>
          <w:b/>
          <w:bCs/>
          <w:caps/>
          <w:color w:val="auto"/>
          <w:sz w:val="22"/>
          <w:szCs w:val="22"/>
        </w:rPr>
        <w:t>[cigarlife age range: if respondent's current age is 2 Years or less from the bottom of the specified age range, they should not be given the question and instead routed to ECIG1.]</w:t>
      </w:r>
    </w:p>
    <w:p w14:paraId="012F3336" w14:textId="3A8AEB33" w:rsidR="008A6275" w:rsidRPr="00022DC6" w:rsidRDefault="008A6275" w:rsidP="008A6275">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CIG</w:t>
      </w:r>
      <w:r w:rsidR="00D01215" w:rsidRPr="00022DC6">
        <w:rPr>
          <w:b/>
          <w:i/>
          <w:caps/>
          <w:sz w:val="22"/>
          <w:szCs w:val="22"/>
        </w:rPr>
        <w:t>ar</w:t>
      </w:r>
      <w:r w:rsidRPr="00022DC6">
        <w:rPr>
          <w:b/>
          <w:i/>
          <w:caps/>
          <w:sz w:val="22"/>
          <w:szCs w:val="22"/>
        </w:rPr>
        <w:t>LIFE SERIES</w:t>
      </w:r>
    </w:p>
    <w:p w14:paraId="0ACC565E" w14:textId="7E6DE1EF" w:rsidR="008A6275" w:rsidRPr="00022DC6" w:rsidRDefault="008A6275" w:rsidP="008A627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D01215" w:rsidRPr="00022DC6">
        <w:rPr>
          <w:b/>
          <w:i/>
          <w:sz w:val="22"/>
        </w:rPr>
        <w:t xml:space="preserve"> GO TO CHEW</w:t>
      </w:r>
      <w:r w:rsidRPr="00022DC6">
        <w:rPr>
          <w:b/>
          <w:i/>
          <w:sz w:val="22"/>
        </w:rPr>
        <w:t>1</w:t>
      </w:r>
    </w:p>
    <w:p w14:paraId="5C1A0D05" w14:textId="49BA6F05" w:rsidR="008A6275" w:rsidRPr="00022DC6" w:rsidRDefault="6126BA26" w:rsidP="1FE611D9">
      <w:pPr>
        <w:pStyle w:val="ListParagraph"/>
        <w:numPr>
          <w:ilvl w:val="0"/>
          <w:numId w:val="11"/>
        </w:numPr>
        <w:rPr>
          <w:b/>
          <w:bCs/>
        </w:rPr>
      </w:pPr>
      <w:r>
        <w:t>[CIGARLIFEA – CIGARLIFEH] On days that you smoked when you were age [X] [to age Y], about how many cigars, cigarillos, or little filtered cigars did you smoke</w:t>
      </w:r>
      <w:r w:rsidRPr="6126BA26">
        <w:rPr>
          <w:b/>
          <w:bCs/>
        </w:rPr>
        <w:t xml:space="preserve"> per day?</w:t>
      </w:r>
      <w:r w:rsidRPr="6126BA26">
        <w:rPr>
          <w:rFonts w:ascii="Calibri" w:eastAsia="Times New Roman" w:hAnsi="Calibri" w:cs="Calibri"/>
        </w:rPr>
        <w:t xml:space="preserve"> </w:t>
      </w:r>
    </w:p>
    <w:p w14:paraId="240FF822" w14:textId="77777777" w:rsidR="00737D31" w:rsidRPr="00022DC6" w:rsidRDefault="00737D31" w:rsidP="00737D31">
      <w:pPr>
        <w:pStyle w:val="ListParagraph"/>
        <w:ind w:left="450"/>
        <w:rPr>
          <w:rFonts w:cstheme="minorHAnsi"/>
          <w:b/>
        </w:rPr>
      </w:pPr>
    </w:p>
    <w:p w14:paraId="6E7258FC" w14:textId="588188EE" w:rsidR="008A6275" w:rsidRPr="00022DC6" w:rsidRDefault="008A6275" w:rsidP="008A6275">
      <w:pPr>
        <w:pStyle w:val="ListParagraph"/>
        <w:ind w:left="450"/>
        <w:rPr>
          <w:b/>
        </w:rPr>
      </w:pPr>
      <w:r w:rsidRPr="00022DC6">
        <w:rPr>
          <w:rFonts w:cstheme="minorHAnsi"/>
        </w:rPr>
        <w:t xml:space="preserve">Age [X] to age [Y / 17] </w:t>
      </w:r>
      <w:r w:rsidR="00D01215" w:rsidRPr="00022DC6">
        <w:t>|__|__| #CIGARS, CIGARILLOS, OR LITTLE FILTERED CIGARS</w:t>
      </w:r>
      <w:r w:rsidRPr="00022DC6">
        <w:t xml:space="preserve"> PER DAY </w:t>
      </w:r>
      <w:r w:rsidRPr="00022DC6">
        <w:rPr>
          <w:b/>
        </w:rPr>
        <w:t xml:space="preserve">[X= [VALUE AT </w:t>
      </w:r>
      <w:r w:rsidR="00D01215" w:rsidRPr="00022DC6">
        <w:rPr>
          <w:b/>
        </w:rPr>
        <w:t>CIGAR</w:t>
      </w:r>
      <w:r w:rsidR="008778AA">
        <w:rPr>
          <w:b/>
        </w:rPr>
        <w:t>3</w:t>
      </w:r>
      <w:r w:rsidRPr="00022DC6">
        <w:rPr>
          <w:b/>
        </w:rPr>
        <w:t>]</w:t>
      </w:r>
    </w:p>
    <w:p w14:paraId="33CCADBD" w14:textId="3E4EF589" w:rsidR="008A6275" w:rsidRPr="00022DC6" w:rsidRDefault="6126BA26" w:rsidP="6A7FD71B">
      <w:pPr>
        <w:pStyle w:val="ListParagraph"/>
        <w:ind w:left="450"/>
        <w:rPr>
          <w:b/>
          <w:bCs/>
        </w:rPr>
      </w:pPr>
      <w:r w:rsidRPr="6126BA26">
        <w:rPr>
          <w:b/>
          <w:bCs/>
        </w:rPr>
        <w:t>Y= [IF CIGAR4= 3 OR CIGAR7B= 0 THEN 17 OR CURRENT AGE, WHICHEVER IS LOWEST VALUE] OR [IF CIGAR8C= 0 THEN SET TO VALUE AT CIGAR8]</w:t>
      </w:r>
    </w:p>
    <w:p w14:paraId="4E31FE9B" w14:textId="77777777" w:rsidR="008A6275" w:rsidRPr="00022DC6" w:rsidRDefault="008A6275" w:rsidP="008A6275">
      <w:pPr>
        <w:pStyle w:val="ListParagraph"/>
        <w:ind w:left="450"/>
        <w:rPr>
          <w:b/>
        </w:rPr>
      </w:pPr>
    </w:p>
    <w:p w14:paraId="6F015D11" w14:textId="3DF918A1" w:rsidR="008A6275" w:rsidRPr="00022DC6" w:rsidRDefault="6126BA26" w:rsidP="6A7FD71B">
      <w:pPr>
        <w:pStyle w:val="ListParagraph"/>
        <w:ind w:left="450"/>
        <w:rPr>
          <w:b/>
          <w:bCs/>
        </w:rPr>
      </w:pPr>
      <w:r w:rsidRPr="6126BA26">
        <w:t>Age [X / 18] to age [Y / 24]</w:t>
      </w:r>
      <w:r>
        <w:t xml:space="preserve"> |__|__| #CIGARS, CIGARILLOS, OR LITTLE FILTERED CIGARS PER DAY </w:t>
      </w:r>
      <w:r w:rsidRPr="6126BA26">
        <w:rPr>
          <w:b/>
          <w:bCs/>
        </w:rPr>
        <w:t>[X= [VALUE AT CIGAR3 OR 18, WHICHEVER IS HIGHEST VALUE] Y= [IF CIGAR4= 3 OR CIGAR7B= 0 THEN 24 OR CURRENT AGE, WHICHEVER IS LOWEST VALUE] OR [IF CIGAR8C= 0 THEN SET TO VALUE AT CIGAR8]]</w:t>
      </w:r>
    </w:p>
    <w:p w14:paraId="225C506F" w14:textId="77777777" w:rsidR="008A6275" w:rsidRPr="00022DC6" w:rsidRDefault="008A6275" w:rsidP="008A6275">
      <w:pPr>
        <w:pStyle w:val="ListParagraph"/>
        <w:ind w:left="450"/>
      </w:pPr>
    </w:p>
    <w:p w14:paraId="4A868485" w14:textId="264408A9" w:rsidR="008A6275" w:rsidRPr="00022DC6" w:rsidRDefault="6126BA26" w:rsidP="6A7FD71B">
      <w:pPr>
        <w:pStyle w:val="ListParagraph"/>
        <w:ind w:left="450"/>
        <w:rPr>
          <w:b/>
          <w:bCs/>
        </w:rPr>
      </w:pPr>
      <w:r w:rsidRPr="6126BA26">
        <w:t>Age [X / 25] to age [Y / 29]</w:t>
      </w:r>
      <w:r>
        <w:t xml:space="preserve"> |__|__| #CIGARS, CIGARILLOS, OR LITTLE FILTERED CIGARS PER DAY </w:t>
      </w:r>
      <w:r w:rsidRPr="6126BA26">
        <w:rPr>
          <w:b/>
          <w:bCs/>
        </w:rPr>
        <w:t>[X= [VALUE AT CIGAR3 OR 25, WHICHEVER IS HIGHEST VALUE] Y= [IF CIGAR4= 3 OR CIGAR7B= 0 THEN 29 OR CURRENT AGE, WHICHEVER IS LOWEST VALUE] OR [IF CIGAR8C= 0 THEN SET TO VALUE AT CIGAR8]]</w:t>
      </w:r>
    </w:p>
    <w:p w14:paraId="2596C61F" w14:textId="77777777" w:rsidR="008A6275" w:rsidRPr="00022DC6" w:rsidRDefault="008A6275" w:rsidP="008A6275">
      <w:pPr>
        <w:pStyle w:val="ListParagraph"/>
        <w:ind w:left="450"/>
      </w:pPr>
    </w:p>
    <w:p w14:paraId="243B6B01" w14:textId="00087914" w:rsidR="008A6275" w:rsidRPr="00022DC6" w:rsidRDefault="6126BA26" w:rsidP="6A7FD71B">
      <w:pPr>
        <w:pStyle w:val="ListParagraph"/>
        <w:ind w:left="450"/>
        <w:rPr>
          <w:b/>
          <w:bCs/>
        </w:rPr>
      </w:pPr>
      <w:r w:rsidRPr="6126BA26">
        <w:t>Age [X / 30] to age [Y / 39 / current age]</w:t>
      </w:r>
      <w:r>
        <w:t xml:space="preserve"> |__|__| #CIGARS, CIGARILLOS, OR LITTLE FILTERED CIGARS PER DAY</w:t>
      </w:r>
      <w:r w:rsidRPr="6126BA26">
        <w:rPr>
          <w:b/>
          <w:bCs/>
        </w:rPr>
        <w:t xml:space="preserve"> [X= [VALUE AT CIGAR3 OR 30, WHICHEVER IS HIGHEST VALUE] Y= [IF CIGAR4= 3 OR CIGAR7B= 0 THEN 39 OR CURRENT AGE, WHICHEVER IS LOWEST VALUE] OR [IF CIGAR8C= 0 THEN SET TO VALUE AT CIGAR8]]</w:t>
      </w:r>
    </w:p>
    <w:p w14:paraId="1684D3BE" w14:textId="77777777" w:rsidR="008A6275" w:rsidRPr="00022DC6" w:rsidRDefault="008A6275" w:rsidP="008A6275">
      <w:pPr>
        <w:pStyle w:val="ListParagraph"/>
        <w:ind w:left="450"/>
        <w:rPr>
          <w:rFonts w:cstheme="minorHAnsi"/>
        </w:rPr>
      </w:pPr>
    </w:p>
    <w:p w14:paraId="00BBD35A" w14:textId="29027F3E" w:rsidR="008A6275" w:rsidRPr="00022DC6" w:rsidRDefault="6126BA26" w:rsidP="6A7FD71B">
      <w:pPr>
        <w:pStyle w:val="ListParagraph"/>
        <w:ind w:left="450"/>
        <w:rPr>
          <w:b/>
          <w:bCs/>
        </w:rPr>
      </w:pPr>
      <w:r w:rsidRPr="6126BA26">
        <w:t>Age [X / 40] to age [Y / 49 / current age]</w:t>
      </w:r>
      <w:r>
        <w:t xml:space="preserve"> |__|__| #CIGARS, CIGARILLOS, OR LITTLE FILTERED CIGARS PER DAY </w:t>
      </w:r>
      <w:r w:rsidRPr="6126BA26">
        <w:rPr>
          <w:b/>
          <w:bCs/>
        </w:rPr>
        <w:t>[X= [VALUE AT CIGAR3 OR 40, WHICHEVER IS HIGHEST VALUE] Y= [IF CIGAR4= 3 OR CIGAR7B= 0 THEN 49 OR CURRENT AGE, WHICHEVER IS LOWEST VALUE] OR [IF CIGAR8C= 0 THEN SET TO VALUE AT CIGAR8]]</w:t>
      </w:r>
    </w:p>
    <w:p w14:paraId="40A7E76E" w14:textId="77777777" w:rsidR="008A6275" w:rsidRPr="00022DC6" w:rsidRDefault="008A6275" w:rsidP="008A6275">
      <w:pPr>
        <w:pStyle w:val="ListParagraph"/>
        <w:ind w:left="450"/>
        <w:rPr>
          <w:b/>
        </w:rPr>
      </w:pPr>
    </w:p>
    <w:p w14:paraId="04664899" w14:textId="7EFD8B03" w:rsidR="008A6275" w:rsidRPr="00022DC6" w:rsidRDefault="6126BA26" w:rsidP="6A7FD71B">
      <w:pPr>
        <w:pStyle w:val="ListParagraph"/>
        <w:ind w:left="450"/>
        <w:rPr>
          <w:b/>
          <w:bCs/>
        </w:rPr>
      </w:pPr>
      <w:r w:rsidRPr="6126BA26">
        <w:t>Age [X / 50] to age [Y / 59 / current age]</w:t>
      </w:r>
      <w:r>
        <w:t xml:space="preserve"> |__|__| #CIGARS, CIGARILLOS, OR LITTLE FILTERED CIGARS PER DAY </w:t>
      </w:r>
      <w:r w:rsidRPr="6126BA26">
        <w:rPr>
          <w:b/>
          <w:bCs/>
        </w:rPr>
        <w:t>[X= [VALUE AT CIGAR3 OR 50, WHICHEVER IS HIGHEST VALUE] Y= [IF CIGAR4= 3 OR CIGAR7B= 0 THEN 59 OR CURRENT AGE, WHICHEVER IS LOWEST VALUE] OR [IF CIGAR8C= 0 THEN SET TO VALUE AT CIGAR8]]</w:t>
      </w:r>
    </w:p>
    <w:p w14:paraId="62FBC828" w14:textId="77777777" w:rsidR="008A6275" w:rsidRPr="00022DC6" w:rsidRDefault="008A6275" w:rsidP="008A6275">
      <w:pPr>
        <w:pStyle w:val="ListParagraph"/>
        <w:ind w:left="450"/>
      </w:pPr>
    </w:p>
    <w:p w14:paraId="703A97AC" w14:textId="6AA8B81B" w:rsidR="008A6275" w:rsidRPr="00022DC6" w:rsidRDefault="6126BA26" w:rsidP="6A7FD71B">
      <w:pPr>
        <w:pStyle w:val="ListParagraph"/>
        <w:ind w:left="450"/>
        <w:rPr>
          <w:b/>
          <w:bCs/>
        </w:rPr>
      </w:pPr>
      <w:r w:rsidRPr="6126BA26">
        <w:t>Age [X / 60] to age [Y / 69 / current age]</w:t>
      </w:r>
      <w:r>
        <w:t xml:space="preserve"> |__|__| #CIGARS, CIGARILLOS, OR LITTLE FILTERED CIGARS PER DAY </w:t>
      </w:r>
      <w:r w:rsidRPr="6126BA26">
        <w:rPr>
          <w:b/>
          <w:bCs/>
        </w:rPr>
        <w:t>[X= [VALUE AT CIGAR3 OR 60, WHICHEVER IS HIGHEST VALUE] Y= [IF CIGAR4= 3 OR CIGAR7B= 0 THEN 69 OR CURRENT AGE, WHICHEVER IS LOWEST VALUE] OR [IF CIGAR8C= 0 THEN SET TO VALUE AT CIGAR8]]</w:t>
      </w:r>
    </w:p>
    <w:p w14:paraId="12D985F7" w14:textId="77777777" w:rsidR="008A6275" w:rsidRPr="00022DC6" w:rsidRDefault="008A6275" w:rsidP="008A6275">
      <w:pPr>
        <w:pStyle w:val="ListParagraph"/>
        <w:ind w:left="450"/>
      </w:pPr>
    </w:p>
    <w:p w14:paraId="503F8999" w14:textId="52117D1A" w:rsidR="008A6275" w:rsidRPr="00022DC6" w:rsidRDefault="008A6275" w:rsidP="008A6275">
      <w:pPr>
        <w:pStyle w:val="ListParagraph"/>
        <w:ind w:left="450"/>
        <w:rPr>
          <w:b/>
        </w:rPr>
      </w:pPr>
      <w:r w:rsidRPr="00022DC6">
        <w:rPr>
          <w:rFonts w:cstheme="minorHAnsi"/>
        </w:rPr>
        <w:t>Age [X / 70] and older</w:t>
      </w:r>
      <w:r w:rsidRPr="00022DC6">
        <w:t xml:space="preserve">|__|__| </w:t>
      </w:r>
      <w:r w:rsidR="00D01215" w:rsidRPr="00022DC6">
        <w:t>#CIGARS, CIGARILLOS, OR LITTLE FILTERED CIGARS PER DAY</w:t>
      </w:r>
      <w:r w:rsidRPr="00022DC6">
        <w:t xml:space="preserve"> </w:t>
      </w:r>
      <w:r w:rsidRPr="00022DC6">
        <w:rPr>
          <w:b/>
        </w:rPr>
        <w:t xml:space="preserve">[X= [VALUE AT </w:t>
      </w:r>
      <w:r w:rsidR="00D01215" w:rsidRPr="00022DC6">
        <w:rPr>
          <w:b/>
        </w:rPr>
        <w:t>CIGAR</w:t>
      </w:r>
      <w:r w:rsidR="00BB777D">
        <w:rPr>
          <w:b/>
        </w:rPr>
        <w:t xml:space="preserve">3 </w:t>
      </w:r>
      <w:r w:rsidRPr="00022DC6">
        <w:rPr>
          <w:b/>
        </w:rPr>
        <w:t>OR 70, WHICHEVER IS HIGHEST VALUE]]</w:t>
      </w:r>
    </w:p>
    <w:p w14:paraId="6F01E840" w14:textId="308EA466" w:rsidR="00164543" w:rsidRPr="00022DC6" w:rsidRDefault="00164543" w:rsidP="00CA20D0">
      <w:pPr>
        <w:spacing w:before="240"/>
        <w:rPr>
          <w:rFonts w:eastAsia="Times New Roman" w:cstheme="minorHAnsi"/>
          <w:b/>
          <w:bCs/>
          <w:sz w:val="28"/>
        </w:rPr>
      </w:pPr>
      <w:r w:rsidRPr="00022DC6">
        <w:rPr>
          <w:rFonts w:eastAsia="Times New Roman" w:cstheme="minorHAnsi"/>
          <w:b/>
          <w:bCs/>
          <w:sz w:val="28"/>
        </w:rPr>
        <w:t>Smokeless Tobacco</w:t>
      </w:r>
    </w:p>
    <w:p w14:paraId="052C2CCB" w14:textId="487C5B6C" w:rsidR="00056160"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HOOKAH1]</w:t>
      </w:r>
    </w:p>
    <w:p w14:paraId="0ABF18AE" w14:textId="2BD2AEC7" w:rsidR="00056160" w:rsidRPr="00022DC6" w:rsidRDefault="6E81CFE1" w:rsidP="65310DAF">
      <w:pPr>
        <w:pStyle w:val="ListParagraph"/>
        <w:numPr>
          <w:ilvl w:val="0"/>
          <w:numId w:val="11"/>
        </w:numPr>
        <w:rPr>
          <w:rFonts w:eastAsiaTheme="minorEastAsia"/>
        </w:rPr>
      </w:pPr>
      <w:r w:rsidRPr="6E81CFE1">
        <w:rPr>
          <w:rFonts w:eastAsia="Times New Roman"/>
        </w:rPr>
        <w:t>[CHEW1] The next questions are about your use of chewing tobacco, snus, snuff, or dip. Some of the most popular brands are Red Man, Levi Garrett, BEECH-NUT, Skoal, and Copenhagen.</w:t>
      </w:r>
    </w:p>
    <w:p w14:paraId="60226FC6" w14:textId="77777777" w:rsidR="00056160" w:rsidRPr="00022DC6" w:rsidRDefault="00056160" w:rsidP="00056160">
      <w:pPr>
        <w:pStyle w:val="ListParagraph"/>
        <w:ind w:left="450"/>
        <w:rPr>
          <w:rFonts w:eastAsia="Times New Roman" w:cstheme="minorHAnsi"/>
          <w:bCs/>
        </w:rPr>
      </w:pPr>
    </w:p>
    <w:p w14:paraId="2426F159" w14:textId="5CF31CF5" w:rsidR="00056160" w:rsidRPr="00022DC6" w:rsidRDefault="6126BA26" w:rsidP="1FE611D9">
      <w:pPr>
        <w:pStyle w:val="ListParagraph"/>
        <w:ind w:left="450"/>
        <w:rPr>
          <w:rFonts w:eastAsia="Times New Roman"/>
        </w:rPr>
      </w:pPr>
      <w:r w:rsidRPr="6126BA26">
        <w:rPr>
          <w:rFonts w:eastAsia="Times New Roman"/>
        </w:rPr>
        <w:t xml:space="preserve">How many days have you used </w:t>
      </w:r>
      <w:r w:rsidRPr="6126BA26">
        <w:rPr>
          <w:rFonts w:eastAsia="Times New Roman"/>
          <w:b/>
          <w:bCs/>
        </w:rPr>
        <w:t>chewing tobacco, snus, snuff, or dip</w:t>
      </w:r>
      <w:r w:rsidRPr="6126BA26">
        <w:rPr>
          <w:rFonts w:eastAsia="Times New Roman"/>
        </w:rPr>
        <w:t xml:space="preserve"> in your life?</w:t>
      </w:r>
    </w:p>
    <w:p w14:paraId="0505A4D3" w14:textId="03F92750"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t>10 or less</w:t>
      </w:r>
      <w:r w:rsidRPr="00022DC6">
        <w:rPr>
          <w:rFonts w:ascii="Wingdings" w:eastAsia="Wingdings" w:hAnsi="Wingdings" w:cstheme="minorHAnsi"/>
        </w:rPr>
        <w:t>à</w:t>
      </w:r>
      <w:r w:rsidRPr="00022DC6">
        <w:rPr>
          <w:rFonts w:eastAsia="Calibri" w:cstheme="minorHAnsi"/>
          <w:b/>
        </w:rPr>
        <w:t xml:space="preserve"> GO TO </w:t>
      </w:r>
      <w:r w:rsidR="00E56655" w:rsidRPr="00022DC6">
        <w:rPr>
          <w:rFonts w:eastAsia="Calibri" w:cstheme="minorHAnsi"/>
          <w:b/>
        </w:rPr>
        <w:t>HOOKAH1</w:t>
      </w:r>
    </w:p>
    <w:p w14:paraId="4490DCB0" w14:textId="157C8640" w:rsidR="00056160" w:rsidRPr="00022DC6" w:rsidRDefault="6126BA26" w:rsidP="2B87E8A8">
      <w:pPr>
        <w:pStyle w:val="ListParagraph"/>
        <w:numPr>
          <w:ilvl w:val="0"/>
          <w:numId w:val="54"/>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HOOKAH1</w:t>
      </w:r>
    </w:p>
    <w:p w14:paraId="046F21F6" w14:textId="7D22ECB9" w:rsidR="00056160" w:rsidRPr="00022DC6" w:rsidRDefault="6126BA26" w:rsidP="2B87E8A8">
      <w:pPr>
        <w:pStyle w:val="ListParagraph"/>
        <w:numPr>
          <w:ilvl w:val="0"/>
          <w:numId w:val="54"/>
        </w:numPr>
        <w:rPr>
          <w:rFonts w:eastAsia="Times New Roman"/>
        </w:rPr>
      </w:pPr>
      <w:r w:rsidRPr="6126BA26">
        <w:rPr>
          <w:rFonts w:eastAsia="Times New Roman"/>
        </w:rPr>
        <w:t>50 to 99</w:t>
      </w:r>
    </w:p>
    <w:p w14:paraId="36767B90" w14:textId="06CEFA65" w:rsidR="00056160" w:rsidRPr="00022DC6" w:rsidRDefault="00056160" w:rsidP="00AA4565">
      <w:pPr>
        <w:pStyle w:val="ListParagraph"/>
        <w:numPr>
          <w:ilvl w:val="0"/>
          <w:numId w:val="54"/>
        </w:numPr>
        <w:rPr>
          <w:rFonts w:eastAsia="Times New Roman" w:cstheme="minorHAnsi"/>
          <w:bCs/>
        </w:rPr>
      </w:pPr>
      <w:r w:rsidRPr="00022DC6">
        <w:rPr>
          <w:rFonts w:eastAsia="Times New Roman" w:cstheme="minorHAnsi"/>
          <w:bCs/>
        </w:rPr>
        <w:lastRenderedPageBreak/>
        <w:t>100 or more</w:t>
      </w:r>
    </w:p>
    <w:p w14:paraId="7A6F08B1" w14:textId="4D68A17F" w:rsidR="00056160" w:rsidRPr="00022DC6" w:rsidRDefault="00056160"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E56655" w:rsidRPr="00022DC6">
        <w:rPr>
          <w:rFonts w:eastAsia="Calibri" w:cstheme="minorHAnsi"/>
          <w:b/>
          <w:i/>
        </w:rPr>
        <w:t>HOOKAH1</w:t>
      </w:r>
    </w:p>
    <w:p w14:paraId="699A4F6B" w14:textId="4609EEBF" w:rsidR="00056160" w:rsidRPr="00022DC6" w:rsidRDefault="65310DAF" w:rsidP="1EB28A64">
      <w:pPr>
        <w:pStyle w:val="Default"/>
        <w:numPr>
          <w:ilvl w:val="0"/>
          <w:numId w:val="11"/>
        </w:numPr>
        <w:spacing w:after="25"/>
        <w:rPr>
          <w:color w:val="auto"/>
          <w:sz w:val="22"/>
          <w:szCs w:val="22"/>
        </w:rPr>
      </w:pPr>
      <w:r w:rsidRPr="65310DAF">
        <w:rPr>
          <w:color w:val="auto"/>
          <w:sz w:val="22"/>
          <w:szCs w:val="22"/>
        </w:rPr>
        <w:t xml:space="preserve">[CHEW2] How old were you when you </w:t>
      </w:r>
      <w:r w:rsidRPr="65310DAF">
        <w:rPr>
          <w:b/>
          <w:bCs/>
          <w:color w:val="auto"/>
          <w:sz w:val="22"/>
          <w:szCs w:val="22"/>
        </w:rPr>
        <w:t xml:space="preserve">first </w:t>
      </w:r>
      <w:r w:rsidRPr="65310DAF">
        <w:rPr>
          <w:color w:val="auto"/>
          <w:sz w:val="22"/>
          <w:szCs w:val="22"/>
        </w:rPr>
        <w:t xml:space="preserve">used chewing tobacco, snus, snuff, or dip? </w:t>
      </w:r>
    </w:p>
    <w:p w14:paraId="5FE59DE0" w14:textId="7135BBA6" w:rsidR="00056160" w:rsidRPr="00022DC6" w:rsidRDefault="1EB28A64" w:rsidP="00056160">
      <w:pPr>
        <w:pStyle w:val="Default"/>
        <w:ind w:left="450"/>
        <w:rPr>
          <w:color w:val="auto"/>
          <w:sz w:val="22"/>
          <w:szCs w:val="22"/>
        </w:rPr>
      </w:pPr>
      <w:r w:rsidRPr="1EB28A64">
        <w:rPr>
          <w:color w:val="auto"/>
          <w:sz w:val="22"/>
          <w:szCs w:val="22"/>
        </w:rPr>
        <w:t xml:space="preserve">|__|__| Age first used chewing tobacco, snus, snuff, or dip </w:t>
      </w:r>
    </w:p>
    <w:p w14:paraId="55638CDB" w14:textId="420876CE"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w:t>
      </w:r>
      <w:r w:rsidR="005A28F7">
        <w:rPr>
          <w:rFonts w:eastAsia="Calibri" w:cstheme="minorHAnsi"/>
          <w:b/>
          <w:i/>
          <w:color w:val="auto"/>
          <w:sz w:val="22"/>
          <w:szCs w:val="22"/>
        </w:rPr>
        <w:t>3</w:t>
      </w:r>
    </w:p>
    <w:p w14:paraId="671F7E41" w14:textId="77777777" w:rsidR="00056160" w:rsidRPr="00022DC6" w:rsidRDefault="00056160" w:rsidP="00056160">
      <w:pPr>
        <w:pStyle w:val="Default"/>
        <w:rPr>
          <w:color w:val="auto"/>
        </w:rPr>
      </w:pPr>
    </w:p>
    <w:p w14:paraId="0A17B34D" w14:textId="4B116C7A" w:rsidR="00056160" w:rsidRPr="00022DC6" w:rsidRDefault="65310DAF" w:rsidP="1EB28A64">
      <w:pPr>
        <w:pStyle w:val="Default"/>
        <w:numPr>
          <w:ilvl w:val="0"/>
          <w:numId w:val="11"/>
        </w:numPr>
        <w:spacing w:after="30"/>
        <w:rPr>
          <w:color w:val="auto"/>
          <w:sz w:val="22"/>
          <w:szCs w:val="22"/>
        </w:rPr>
      </w:pPr>
      <w:r w:rsidRPr="65310DAF">
        <w:rPr>
          <w:color w:val="auto"/>
          <w:sz w:val="22"/>
          <w:szCs w:val="22"/>
        </w:rPr>
        <w:t xml:space="preserve">[CHEW3] How old were you when you started using chewing tobacco, snus, snuff, or dip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4A4657DB" w14:textId="5C40B349" w:rsidR="00056160" w:rsidRPr="00022DC6" w:rsidRDefault="1EB28A64" w:rsidP="00056160">
      <w:pPr>
        <w:pStyle w:val="Default"/>
        <w:ind w:left="450"/>
        <w:rPr>
          <w:color w:val="auto"/>
          <w:sz w:val="22"/>
          <w:szCs w:val="22"/>
        </w:rPr>
      </w:pPr>
      <w:r w:rsidRPr="1EB28A64">
        <w:rPr>
          <w:color w:val="auto"/>
          <w:sz w:val="22"/>
          <w:szCs w:val="22"/>
        </w:rPr>
        <w:t xml:space="preserve">|__|__| Age started using chewing tobacco, snus, snuff, or dip on a regular basis </w:t>
      </w:r>
    </w:p>
    <w:p w14:paraId="699353D9" w14:textId="0CBA15BA" w:rsidR="00056160" w:rsidRPr="00022DC6" w:rsidRDefault="6126BA26" w:rsidP="00056160">
      <w:pPr>
        <w:pStyle w:val="Default"/>
        <w:spacing w:after="30"/>
        <w:ind w:left="450"/>
        <w:rPr>
          <w:color w:val="auto"/>
          <w:sz w:val="22"/>
          <w:szCs w:val="22"/>
        </w:rPr>
      </w:pPr>
      <w:r w:rsidRPr="6126BA26">
        <w:rPr>
          <w:color w:val="auto"/>
          <w:sz w:val="22"/>
          <w:szCs w:val="22"/>
        </w:rPr>
        <w:t xml:space="preserve">44    Never used them on a regular basis </w:t>
      </w:r>
    </w:p>
    <w:p w14:paraId="54048E5D" w14:textId="16833A66"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00147E" w:rsidRPr="00022DC6">
        <w:rPr>
          <w:rFonts w:eastAsia="Calibri" w:cstheme="minorHAnsi"/>
          <w:b/>
          <w:i/>
          <w:color w:val="auto"/>
          <w:sz w:val="22"/>
          <w:szCs w:val="22"/>
        </w:rPr>
        <w:t>CHEW4</w:t>
      </w:r>
    </w:p>
    <w:p w14:paraId="4DD65A27" w14:textId="77777777" w:rsidR="00056160" w:rsidRPr="00022DC6" w:rsidRDefault="00056160" w:rsidP="00056160">
      <w:pPr>
        <w:pStyle w:val="Default"/>
        <w:spacing w:after="30"/>
        <w:ind w:left="450"/>
        <w:rPr>
          <w:color w:val="auto"/>
          <w:sz w:val="22"/>
          <w:szCs w:val="22"/>
        </w:rPr>
      </w:pPr>
    </w:p>
    <w:p w14:paraId="3E0A8F7B" w14:textId="50FF3684" w:rsidR="00056160" w:rsidRPr="00022DC6" w:rsidRDefault="6126BA26" w:rsidP="6126BA26">
      <w:pPr>
        <w:pStyle w:val="ListParagraph"/>
        <w:numPr>
          <w:ilvl w:val="0"/>
          <w:numId w:val="11"/>
        </w:numPr>
        <w:autoSpaceDE w:val="0"/>
        <w:autoSpaceDN w:val="0"/>
        <w:adjustRightInd w:val="0"/>
        <w:spacing w:after="30" w:line="240" w:lineRule="auto"/>
      </w:pPr>
      <w:r>
        <w:t xml:space="preserve">[CHEW4] Do you use chewing tobacco, snus, snuff, or dip now? </w:t>
      </w:r>
    </w:p>
    <w:p w14:paraId="4CF45663" w14:textId="0185BD5F" w:rsidR="00056160" w:rsidRPr="00022DC6" w:rsidRDefault="00056160" w:rsidP="6126BA26">
      <w:pPr>
        <w:autoSpaceDE w:val="0"/>
        <w:autoSpaceDN w:val="0"/>
        <w:adjustRightInd w:val="0"/>
        <w:spacing w:after="30" w:line="240" w:lineRule="auto"/>
        <w:ind w:left="450" w:firstLine="270"/>
        <w:rPr>
          <w:rFonts w:eastAsia="Calibri"/>
          <w:b/>
          <w:bCs/>
        </w:rPr>
      </w:pPr>
    </w:p>
    <w:p w14:paraId="54A2E7F5" w14:textId="32D13484" w:rsidR="00056160"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56160">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CHEW5</w:t>
      </w:r>
    </w:p>
    <w:p w14:paraId="084DB985" w14:textId="490A9AAD"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CHEW5</w:t>
      </w:r>
    </w:p>
    <w:p w14:paraId="1A197357" w14:textId="2F052D7F"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CHEW5</w:t>
      </w:r>
    </w:p>
    <w:p w14:paraId="555BB4BE" w14:textId="1A1393C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CHEW9A</w:t>
      </w:r>
    </w:p>
    <w:p w14:paraId="34A3541A" w14:textId="6A734325" w:rsidR="6A7FD71B" w:rsidRDefault="6A7FD71B" w:rsidP="6A7FD71B">
      <w:pPr>
        <w:spacing w:after="30" w:line="240" w:lineRule="auto"/>
        <w:ind w:firstLine="720"/>
        <w:rPr>
          <w:rFonts w:eastAsia="Calibri"/>
          <w:b/>
          <w:bCs/>
        </w:rPr>
      </w:pPr>
    </w:p>
    <w:p w14:paraId="08A99399" w14:textId="1E67EB76" w:rsidR="00056160" w:rsidRPr="00022DC6" w:rsidRDefault="00056160"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0000147E" w:rsidRPr="00022DC6">
        <w:rPr>
          <w:rFonts w:eastAsia="Calibri" w:cstheme="minorHAnsi"/>
          <w:b/>
          <w:i/>
          <w:color w:val="auto"/>
          <w:sz w:val="22"/>
          <w:szCs w:val="22"/>
        </w:rPr>
        <w:t xml:space="preserve"> GO TO CHEW</w:t>
      </w:r>
      <w:r w:rsidRPr="00022DC6">
        <w:rPr>
          <w:rFonts w:eastAsia="Calibri" w:cstheme="minorHAnsi"/>
          <w:b/>
          <w:i/>
          <w:color w:val="auto"/>
          <w:sz w:val="22"/>
          <w:szCs w:val="22"/>
        </w:rPr>
        <w:t>5</w:t>
      </w:r>
    </w:p>
    <w:p w14:paraId="6C901624" w14:textId="77777777" w:rsidR="00056160" w:rsidRPr="00022DC6" w:rsidRDefault="00056160" w:rsidP="00056160">
      <w:pPr>
        <w:autoSpaceDE w:val="0"/>
        <w:autoSpaceDN w:val="0"/>
        <w:adjustRightInd w:val="0"/>
        <w:spacing w:after="0" w:line="240" w:lineRule="auto"/>
        <w:rPr>
          <w:rFonts w:ascii="Calibri" w:hAnsi="Calibri" w:cs="Calibri"/>
        </w:rPr>
      </w:pPr>
    </w:p>
    <w:p w14:paraId="6EAE60CE" w14:textId="3B69B11B" w:rsidR="00056160" w:rsidRPr="00022DC6" w:rsidRDefault="65310DAF" w:rsidP="00056160">
      <w:pPr>
        <w:pStyle w:val="Default"/>
        <w:numPr>
          <w:ilvl w:val="0"/>
          <w:numId w:val="11"/>
        </w:numPr>
        <w:spacing w:after="25"/>
        <w:rPr>
          <w:color w:val="auto"/>
          <w:sz w:val="22"/>
          <w:szCs w:val="22"/>
        </w:rPr>
      </w:pPr>
      <w:r w:rsidRPr="65310DAF">
        <w:rPr>
          <w:color w:val="auto"/>
          <w:sz w:val="22"/>
          <w:szCs w:val="22"/>
        </w:rPr>
        <w:t>[CHEW5]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 xml:space="preserve">used </w:t>
      </w:r>
      <w:r w:rsidRPr="65310DAF">
        <w:rPr>
          <w:color w:val="auto"/>
          <w:sz w:val="22"/>
          <w:szCs w:val="22"/>
        </w:rPr>
        <w:t>chewing tobacco, snus, snuff, or dip?</w:t>
      </w:r>
    </w:p>
    <w:p w14:paraId="32C4B73F" w14:textId="13C0E35D" w:rsidR="00056160" w:rsidRPr="00022DC6" w:rsidRDefault="00056160" w:rsidP="00AA4565">
      <w:pPr>
        <w:pStyle w:val="Default"/>
        <w:numPr>
          <w:ilvl w:val="0"/>
          <w:numId w:val="56"/>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00147E" w:rsidRPr="00022DC6">
        <w:rPr>
          <w:rFonts w:eastAsia="Calibri" w:cstheme="minorHAnsi"/>
          <w:b/>
          <w:color w:val="auto"/>
          <w:sz w:val="22"/>
          <w:szCs w:val="22"/>
        </w:rPr>
        <w:t>CHEW</w:t>
      </w:r>
      <w:r w:rsidRPr="00022DC6">
        <w:rPr>
          <w:rFonts w:eastAsia="Calibri" w:cstheme="minorHAnsi"/>
          <w:b/>
          <w:color w:val="auto"/>
          <w:sz w:val="22"/>
          <w:szCs w:val="22"/>
        </w:rPr>
        <w:t>6</w:t>
      </w:r>
    </w:p>
    <w:p w14:paraId="3FB6C1D4" w14:textId="4BB695AA" w:rsidR="00056160" w:rsidRPr="00022DC6" w:rsidRDefault="6126BA26" w:rsidP="00AA4565">
      <w:pPr>
        <w:pStyle w:val="Default"/>
        <w:numPr>
          <w:ilvl w:val="0"/>
          <w:numId w:val="56"/>
        </w:numPr>
        <w:spacing w:after="25"/>
        <w:rPr>
          <w:color w:val="auto"/>
          <w:sz w:val="22"/>
          <w:szCs w:val="22"/>
        </w:rPr>
      </w:pPr>
      <w:r w:rsidRPr="6126BA26">
        <w:rPr>
          <w:color w:val="auto"/>
          <w:sz w:val="22"/>
          <w:szCs w:val="22"/>
        </w:rPr>
        <w:t xml:space="preserve">More than a month ago, but in the past year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CHEW7A</w:t>
      </w:r>
    </w:p>
    <w:p w14:paraId="6136C8F7" w14:textId="30721D54" w:rsidR="00056160" w:rsidRPr="00022DC6" w:rsidRDefault="1EB28A64" w:rsidP="00AA4565">
      <w:pPr>
        <w:pStyle w:val="Default"/>
        <w:numPr>
          <w:ilvl w:val="0"/>
          <w:numId w:val="56"/>
        </w:numPr>
        <w:spacing w:after="25"/>
        <w:rPr>
          <w:rFonts w:eastAsia="Calibri" w:cstheme="minorBidi"/>
          <w:b/>
          <w:bCs/>
          <w:color w:val="auto"/>
          <w:sz w:val="22"/>
          <w:szCs w:val="22"/>
        </w:rPr>
      </w:pPr>
      <w:r w:rsidRPr="1EB28A64">
        <w:rPr>
          <w:color w:val="auto"/>
          <w:sz w:val="22"/>
          <w:szCs w:val="22"/>
        </w:rPr>
        <w:t xml:space="preserve">More than 1 year ago </w:t>
      </w:r>
      <w:r w:rsidRPr="1EB28A64">
        <w:rPr>
          <w:rFonts w:ascii="Wingdings" w:eastAsia="Wingdings" w:hAnsi="Wingdings" w:cstheme="minorBidi"/>
          <w:color w:val="auto"/>
          <w:sz w:val="22"/>
          <w:szCs w:val="22"/>
        </w:rPr>
        <w:t>à</w:t>
      </w:r>
      <w:r w:rsidRPr="1EB28A64">
        <w:rPr>
          <w:rFonts w:eastAsia="Calibri" w:cstheme="minorBidi"/>
          <w:b/>
          <w:bCs/>
          <w:color w:val="auto"/>
          <w:sz w:val="22"/>
          <w:szCs w:val="22"/>
        </w:rPr>
        <w:t xml:space="preserve"> GO TO CHEW8A</w:t>
      </w:r>
    </w:p>
    <w:p w14:paraId="0DC89B9A" w14:textId="24DBFE60" w:rsidR="00056160" w:rsidRPr="00022DC6" w:rsidRDefault="6126BA26" w:rsidP="6126BA26">
      <w:pPr>
        <w:pStyle w:val="Default"/>
        <w:spacing w:after="25"/>
        <w:ind w:left="450"/>
        <w:rPr>
          <w:rFonts w:eastAsia="Calibri" w:cstheme="minorBidi"/>
          <w:b/>
          <w:bCs/>
          <w:i/>
          <w:iCs/>
          <w:color w:val="auto"/>
          <w:sz w:val="22"/>
          <w:szCs w:val="22"/>
        </w:rPr>
      </w:pP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7D8838F0" w14:textId="1A73E9EA" w:rsidR="1FE611D9" w:rsidRDefault="1FE611D9" w:rsidP="1FE611D9">
      <w:pPr>
        <w:pStyle w:val="Default"/>
        <w:spacing w:after="25"/>
        <w:ind w:left="450"/>
        <w:rPr>
          <w:rFonts w:eastAsia="Calibri" w:cstheme="minorBidi"/>
          <w:b/>
          <w:bCs/>
          <w:i/>
          <w:iCs/>
          <w:color w:val="auto"/>
          <w:sz w:val="22"/>
          <w:szCs w:val="22"/>
        </w:rPr>
      </w:pPr>
    </w:p>
    <w:p w14:paraId="59ADD25C" w14:textId="5A6232A4" w:rsidR="00056160" w:rsidRPr="00022DC6" w:rsidRDefault="6126BA26" w:rsidP="00056160">
      <w:pPr>
        <w:pStyle w:val="Default"/>
        <w:numPr>
          <w:ilvl w:val="0"/>
          <w:numId w:val="11"/>
        </w:numPr>
        <w:spacing w:after="25"/>
        <w:rPr>
          <w:color w:val="auto"/>
          <w:sz w:val="22"/>
          <w:szCs w:val="22"/>
        </w:rPr>
      </w:pPr>
      <w:r w:rsidRPr="6126BA26">
        <w:rPr>
          <w:color w:val="auto"/>
          <w:sz w:val="22"/>
          <w:szCs w:val="22"/>
        </w:rPr>
        <w:t xml:space="preserve">[CHEW6]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 xml:space="preserve">used </w:t>
      </w:r>
      <w:r w:rsidRPr="6126BA26">
        <w:rPr>
          <w:color w:val="auto"/>
          <w:sz w:val="22"/>
          <w:szCs w:val="22"/>
        </w:rPr>
        <w:t>chewing tobacco, snus, snuff, or dip?</w:t>
      </w:r>
    </w:p>
    <w:p w14:paraId="7C6C0310" w14:textId="38CBAF08" w:rsidR="00056160" w:rsidRPr="00022DC6" w:rsidRDefault="00056160" w:rsidP="00056160">
      <w:pPr>
        <w:autoSpaceDE w:val="0"/>
        <w:autoSpaceDN w:val="0"/>
        <w:adjustRightInd w:val="0"/>
        <w:spacing w:after="0" w:line="240" w:lineRule="auto"/>
        <w:ind w:left="450"/>
      </w:pPr>
      <w:r w:rsidRPr="00022DC6">
        <w:t xml:space="preserve">|__|__| #Days used </w:t>
      </w:r>
      <w:r w:rsidR="0000147E" w:rsidRPr="00022DC6">
        <w:t xml:space="preserve">chewing tobacco, snus, snuff, or dip in </w:t>
      </w:r>
      <w:r w:rsidRPr="00022DC6">
        <w:t xml:space="preserve">past 30 days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9A</w:t>
      </w:r>
    </w:p>
    <w:p w14:paraId="56BE6F60" w14:textId="26BA8111"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9A</w:t>
      </w:r>
    </w:p>
    <w:p w14:paraId="62C3ABBC" w14:textId="77777777" w:rsidR="00056160" w:rsidRPr="00022DC6" w:rsidRDefault="00056160" w:rsidP="00056160">
      <w:pPr>
        <w:autoSpaceDE w:val="0"/>
        <w:autoSpaceDN w:val="0"/>
        <w:adjustRightInd w:val="0"/>
        <w:spacing w:after="0" w:line="240" w:lineRule="auto"/>
        <w:rPr>
          <w:rFonts w:ascii="Calibri" w:hAnsi="Calibri" w:cs="Calibri"/>
        </w:rPr>
      </w:pPr>
    </w:p>
    <w:p w14:paraId="07A040CA" w14:textId="5C41E163" w:rsidR="00056160" w:rsidRPr="00022DC6" w:rsidRDefault="65310DAF" w:rsidP="00056160">
      <w:pPr>
        <w:pStyle w:val="Default"/>
        <w:numPr>
          <w:ilvl w:val="0"/>
          <w:numId w:val="11"/>
        </w:numPr>
        <w:spacing w:after="25"/>
        <w:rPr>
          <w:color w:val="auto"/>
          <w:sz w:val="22"/>
          <w:szCs w:val="22"/>
        </w:rPr>
      </w:pPr>
      <w:r w:rsidRPr="65310DAF">
        <w:rPr>
          <w:color w:val="auto"/>
          <w:sz w:val="22"/>
          <w:szCs w:val="22"/>
        </w:rPr>
        <w:t>[CHEW7A]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 xml:space="preserve">use </w:t>
      </w:r>
      <w:r w:rsidRPr="65310DAF">
        <w:rPr>
          <w:color w:val="auto"/>
          <w:sz w:val="22"/>
          <w:szCs w:val="22"/>
        </w:rPr>
        <w:t>chewing tobacco, snus, snuff, or dip?</w:t>
      </w:r>
    </w:p>
    <w:p w14:paraId="29E231AB" w14:textId="2670ED0C" w:rsidR="00056160" w:rsidRPr="00022DC6" w:rsidRDefault="00056160" w:rsidP="00056160">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used </w:t>
      </w:r>
      <w:r w:rsidR="00A101DF" w:rsidRPr="00022DC6">
        <w:t>chewing tobacco, snus, snuff, or dip</w:t>
      </w:r>
      <w:r w:rsidR="00A101DF" w:rsidRPr="00022DC6">
        <w:rPr>
          <w:rFonts w:cstheme="minorHAnsi"/>
        </w:rPr>
        <w:t xml:space="preserve"> </w:t>
      </w:r>
      <w:r w:rsidRPr="00022DC6">
        <w:rPr>
          <w:rFonts w:ascii="Wingdings" w:eastAsia="Wingdings" w:hAnsi="Wingdings" w:cstheme="minorHAnsi"/>
        </w:rPr>
        <w:t>à</w:t>
      </w:r>
      <w:r w:rsidRPr="00022DC6">
        <w:rPr>
          <w:rFonts w:eastAsia="Calibri" w:cstheme="minorHAnsi"/>
          <w:b/>
        </w:rPr>
        <w:t xml:space="preserve"> GO TO </w:t>
      </w:r>
      <w:r w:rsidR="00A101DF" w:rsidRPr="00022DC6">
        <w:rPr>
          <w:rFonts w:eastAsia="Calibri" w:cstheme="minorHAnsi"/>
          <w:b/>
        </w:rPr>
        <w:t>CHEW</w:t>
      </w:r>
      <w:r w:rsidRPr="00022DC6">
        <w:rPr>
          <w:rFonts w:eastAsia="Calibri" w:cstheme="minorHAnsi"/>
          <w:b/>
        </w:rPr>
        <w:t>7B</w:t>
      </w:r>
    </w:p>
    <w:p w14:paraId="65982E02" w14:textId="5BF63AFF"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7B</w:t>
      </w:r>
    </w:p>
    <w:p w14:paraId="1A29E81B" w14:textId="77777777" w:rsidR="00056160" w:rsidRPr="00022DC6" w:rsidRDefault="00056160" w:rsidP="00056160">
      <w:pPr>
        <w:pStyle w:val="Default"/>
        <w:spacing w:after="25"/>
        <w:ind w:left="450"/>
        <w:rPr>
          <w:rFonts w:eastAsia="Calibri" w:cstheme="minorHAnsi"/>
          <w:b/>
          <w:i/>
          <w:color w:val="auto"/>
          <w:sz w:val="22"/>
          <w:szCs w:val="22"/>
        </w:rPr>
      </w:pPr>
    </w:p>
    <w:p w14:paraId="54BA246E" w14:textId="7A4E2B55" w:rsidR="00056160" w:rsidRPr="00022DC6" w:rsidRDefault="00056160" w:rsidP="00056160">
      <w:pPr>
        <w:spacing w:after="0"/>
        <w:ind w:left="720"/>
      </w:pPr>
      <w:r w:rsidRPr="00022DC6">
        <w:t>T</w:t>
      </w:r>
      <w:r w:rsidR="00E36DE5" w:rsidRPr="00022DC6">
        <w:t>42</w:t>
      </w:r>
      <w:r w:rsidRPr="00022DC6">
        <w:t>. [</w:t>
      </w:r>
      <w:r w:rsidR="00A101DF" w:rsidRPr="00022DC6">
        <w:t>CHEW7</w:t>
      </w:r>
      <w:r w:rsidR="00DB0404" w:rsidRPr="00022DC6">
        <w:t>B] During that time, d</w:t>
      </w:r>
      <w:r w:rsidRPr="00022DC6">
        <w:t xml:space="preserve">id you ever </w:t>
      </w:r>
      <w:r w:rsidR="00A101DF" w:rsidRPr="00022DC6">
        <w:t>chewing tobacco, snus, snuff, or dip</w:t>
      </w:r>
      <w:r w:rsidR="00A101DF" w:rsidRPr="00022DC6">
        <w:rPr>
          <w:b/>
        </w:rPr>
        <w:t xml:space="preserve"> </w:t>
      </w:r>
      <w:r w:rsidRPr="00022DC6">
        <w:rPr>
          <w:b/>
        </w:rPr>
        <w:t>every day</w:t>
      </w:r>
      <w:r w:rsidRPr="00022DC6">
        <w:t>?</w:t>
      </w:r>
    </w:p>
    <w:p w14:paraId="04147AE3" w14:textId="4163E7EE" w:rsidR="00056160" w:rsidRPr="00AA4565" w:rsidRDefault="6126BA26" w:rsidP="6126BA26">
      <w:pPr>
        <w:pStyle w:val="ListParagraph"/>
        <w:numPr>
          <w:ilvl w:val="0"/>
          <w:numId w:val="5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CHEW7C</w:t>
      </w:r>
    </w:p>
    <w:p w14:paraId="20BB11A9" w14:textId="1715150D" w:rsidR="00056160" w:rsidRPr="00AA4565" w:rsidRDefault="6126BA26" w:rsidP="6126BA26">
      <w:pPr>
        <w:pStyle w:val="ListParagraph"/>
        <w:numPr>
          <w:ilvl w:val="0"/>
          <w:numId w:val="5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43A146E7" w14:textId="6C670E97"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CHEW7C</w:t>
      </w:r>
    </w:p>
    <w:p w14:paraId="1D29E2D6" w14:textId="77777777" w:rsidR="00056160" w:rsidRPr="00022DC6" w:rsidRDefault="00056160" w:rsidP="00056160">
      <w:pPr>
        <w:spacing w:after="0"/>
        <w:rPr>
          <w:rFonts w:cstheme="minorHAnsi"/>
        </w:rPr>
      </w:pPr>
    </w:p>
    <w:p w14:paraId="6AEFFA31" w14:textId="67E80C64" w:rsidR="00056160" w:rsidRPr="00022DC6" w:rsidRDefault="6126BA26" w:rsidP="1FE611D9">
      <w:pPr>
        <w:spacing w:after="0"/>
        <w:ind w:left="720"/>
      </w:pPr>
      <w:r>
        <w:lastRenderedPageBreak/>
        <w:t xml:space="preserve">T42. [CHEW7C] During that time, how many days (1 to 30) did you use chewing tobacco, snus, snuff, or dip in a usual month? </w:t>
      </w:r>
    </w:p>
    <w:p w14:paraId="135E0A76" w14:textId="02E8724F" w:rsidR="00056160" w:rsidRPr="00022DC6" w:rsidRDefault="6126BA26" w:rsidP="1FE611D9">
      <w:pPr>
        <w:spacing w:after="0"/>
        <w:ind w:left="1170"/>
        <w:rPr>
          <w:rFonts w:eastAsia="Calibri"/>
          <w:b/>
          <w:bCs/>
        </w:rPr>
      </w:pPr>
      <w:r>
        <w:t xml:space="preserve">|__|__| #Days used chewing tobacco, snus, snuff, or dip in a usual month </w:t>
      </w:r>
      <w:r w:rsidRPr="6126BA26">
        <w:rPr>
          <w:rFonts w:ascii="Wingdings" w:eastAsia="Wingdings" w:hAnsi="Wingdings"/>
        </w:rPr>
        <w:t>à</w:t>
      </w:r>
      <w:r w:rsidRPr="6126BA26">
        <w:rPr>
          <w:rFonts w:eastAsia="Calibri"/>
          <w:b/>
          <w:bCs/>
        </w:rPr>
        <w:t xml:space="preserve"> GO TO CHEW9A</w:t>
      </w:r>
    </w:p>
    <w:p w14:paraId="19C410A2" w14:textId="6D551B4B" w:rsidR="00056160"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CHEW9A</w:t>
      </w:r>
    </w:p>
    <w:p w14:paraId="11BEE06F" w14:textId="77777777" w:rsidR="00056160" w:rsidRPr="00022DC6" w:rsidRDefault="00056160" w:rsidP="00056160">
      <w:pPr>
        <w:pStyle w:val="Default"/>
        <w:rPr>
          <w:color w:val="auto"/>
        </w:rPr>
      </w:pPr>
    </w:p>
    <w:p w14:paraId="4BD17292" w14:textId="0F502981" w:rsidR="00056160" w:rsidRPr="00D5431C" w:rsidRDefault="65310DAF" w:rsidP="00D5431C">
      <w:pPr>
        <w:pStyle w:val="Default"/>
        <w:numPr>
          <w:ilvl w:val="0"/>
          <w:numId w:val="11"/>
        </w:numPr>
        <w:rPr>
          <w:color w:val="auto"/>
          <w:sz w:val="22"/>
          <w:szCs w:val="22"/>
        </w:rPr>
      </w:pPr>
      <w:r w:rsidRPr="65310DAF">
        <w:rPr>
          <w:color w:val="auto"/>
          <w:sz w:val="22"/>
          <w:szCs w:val="22"/>
        </w:rPr>
        <w:t xml:space="preserve">[CHEW8] How old were you when you </w:t>
      </w:r>
      <w:r w:rsidRPr="65310DAF">
        <w:rPr>
          <w:b/>
          <w:bCs/>
          <w:color w:val="auto"/>
          <w:sz w:val="22"/>
          <w:szCs w:val="22"/>
        </w:rPr>
        <w:t xml:space="preserve">last </w:t>
      </w:r>
      <w:r w:rsidRPr="65310DAF">
        <w:rPr>
          <w:color w:val="auto"/>
          <w:sz w:val="22"/>
          <w:szCs w:val="22"/>
        </w:rPr>
        <w:t>used chewing tobacco, snus, snuff, or dip?</w:t>
      </w:r>
    </w:p>
    <w:p w14:paraId="3D253B0F" w14:textId="2BA8D815" w:rsidR="00056160" w:rsidRPr="00022DC6" w:rsidRDefault="00056160" w:rsidP="00056160">
      <w:pPr>
        <w:pStyle w:val="Default"/>
        <w:ind w:left="450"/>
        <w:rPr>
          <w:color w:val="auto"/>
          <w:sz w:val="22"/>
          <w:szCs w:val="22"/>
        </w:rPr>
      </w:pPr>
      <w:r w:rsidRPr="00022DC6">
        <w:rPr>
          <w:color w:val="auto"/>
          <w:sz w:val="22"/>
          <w:szCs w:val="22"/>
        </w:rPr>
        <w:t xml:space="preserve">|__|__| Age when last </w:t>
      </w:r>
      <w:r w:rsidR="00A101DF" w:rsidRPr="00022DC6">
        <w:rPr>
          <w:color w:val="auto"/>
          <w:sz w:val="22"/>
          <w:szCs w:val="22"/>
        </w:rPr>
        <w:t>used chewing tobacco, snus, snuff, or dip</w:t>
      </w:r>
    </w:p>
    <w:p w14:paraId="2E820E2C" w14:textId="2788F8B8" w:rsidR="00056160" w:rsidRPr="00022DC6" w:rsidRDefault="00056160" w:rsidP="00056160">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101DF" w:rsidRPr="00022DC6">
        <w:rPr>
          <w:rFonts w:eastAsia="Calibri" w:cstheme="minorHAnsi"/>
          <w:b/>
          <w:i/>
          <w:color w:val="auto"/>
          <w:sz w:val="22"/>
          <w:szCs w:val="22"/>
        </w:rPr>
        <w:t>CHEW</w:t>
      </w:r>
      <w:r w:rsidRPr="00022DC6">
        <w:rPr>
          <w:rFonts w:eastAsia="Calibri" w:cstheme="minorHAnsi"/>
          <w:b/>
          <w:i/>
          <w:color w:val="auto"/>
          <w:sz w:val="22"/>
          <w:szCs w:val="22"/>
        </w:rPr>
        <w:t>8C</w:t>
      </w:r>
    </w:p>
    <w:p w14:paraId="4E667803" w14:textId="77777777" w:rsidR="00056160" w:rsidRPr="00022DC6" w:rsidRDefault="00056160" w:rsidP="00056160">
      <w:pPr>
        <w:pStyle w:val="Default"/>
        <w:spacing w:after="25"/>
        <w:rPr>
          <w:rFonts w:eastAsia="Calibri" w:cstheme="minorHAnsi"/>
          <w:b/>
          <w:i/>
          <w:color w:val="auto"/>
          <w:sz w:val="22"/>
          <w:szCs w:val="22"/>
        </w:rPr>
      </w:pPr>
    </w:p>
    <w:p w14:paraId="4C16F69D" w14:textId="5F87A11B" w:rsidR="00056160" w:rsidRPr="00022DC6" w:rsidRDefault="00056160" w:rsidP="00056160">
      <w:pPr>
        <w:spacing w:after="0"/>
        <w:ind w:left="720"/>
      </w:pPr>
      <w:r w:rsidRPr="00022DC6">
        <w:t>T</w:t>
      </w:r>
      <w:r w:rsidR="00E36DE5" w:rsidRPr="00022DC6">
        <w:t>43</w:t>
      </w:r>
      <w:r w:rsidRPr="00022DC6">
        <w:t>. [</w:t>
      </w:r>
      <w:r w:rsidR="00A101DF" w:rsidRPr="00022DC6">
        <w:t>CHEW8</w:t>
      </w:r>
      <w:r w:rsidRPr="00022DC6">
        <w:t xml:space="preserve">C] </w:t>
      </w:r>
      <w:r w:rsidR="006C3877" w:rsidRPr="00022DC6">
        <w:t>During that time, d</w:t>
      </w:r>
      <w:r w:rsidRPr="00022DC6">
        <w:t xml:space="preserve">id you ever </w:t>
      </w:r>
      <w:r w:rsidR="00A101DF" w:rsidRPr="00022DC6">
        <w:t>use chewing tobacco, snus, snuff, or dip</w:t>
      </w:r>
      <w:r w:rsidRPr="00022DC6">
        <w:t xml:space="preserve"> </w:t>
      </w:r>
      <w:r w:rsidRPr="00022DC6">
        <w:rPr>
          <w:b/>
        </w:rPr>
        <w:t>every day</w:t>
      </w:r>
      <w:r w:rsidRPr="00022DC6">
        <w:t>?</w:t>
      </w:r>
    </w:p>
    <w:p w14:paraId="27FFB19D" w14:textId="035897F6" w:rsidR="00056160" w:rsidRPr="00AA4565" w:rsidRDefault="6126BA26" w:rsidP="6126BA26">
      <w:pPr>
        <w:pStyle w:val="ListParagraph"/>
        <w:numPr>
          <w:ilvl w:val="0"/>
          <w:numId w:val="58"/>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CHEW8D</w:t>
      </w:r>
    </w:p>
    <w:p w14:paraId="174D9FF1" w14:textId="46DED4D2" w:rsidR="00056160" w:rsidRPr="00AA4565" w:rsidRDefault="6126BA26" w:rsidP="6126BA26">
      <w:pPr>
        <w:pStyle w:val="ListParagraph"/>
        <w:numPr>
          <w:ilvl w:val="0"/>
          <w:numId w:val="58"/>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CHEW9A</w:t>
      </w:r>
    </w:p>
    <w:p w14:paraId="17FD941B" w14:textId="6C90E005" w:rsidR="00056160"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CHEW8D</w:t>
      </w:r>
    </w:p>
    <w:p w14:paraId="76278215" w14:textId="77777777" w:rsidR="00056160" w:rsidRPr="00022DC6" w:rsidRDefault="00056160" w:rsidP="00056160">
      <w:pPr>
        <w:spacing w:after="0"/>
        <w:ind w:left="720"/>
        <w:rPr>
          <w:rFonts w:cstheme="minorHAnsi"/>
        </w:rPr>
      </w:pPr>
    </w:p>
    <w:p w14:paraId="64B65B42" w14:textId="45AE69B8" w:rsidR="00056160" w:rsidRPr="00022DC6" w:rsidRDefault="6126BA26" w:rsidP="1FE611D9">
      <w:pPr>
        <w:spacing w:after="0"/>
        <w:ind w:left="720"/>
      </w:pPr>
      <w:r>
        <w:t>T43. [CHEW8D] During that time, how many days (1 to 30) did you use chewing tobacco, snus, snuff, or dip in a usual month?</w:t>
      </w:r>
    </w:p>
    <w:p w14:paraId="42D7E817" w14:textId="332690B6" w:rsidR="00056160" w:rsidRPr="00022DC6" w:rsidRDefault="6126BA26" w:rsidP="1FE611D9">
      <w:pPr>
        <w:spacing w:after="0"/>
        <w:ind w:left="1020"/>
        <w:rPr>
          <w:rFonts w:eastAsia="Calibri"/>
          <w:b/>
          <w:bCs/>
        </w:rPr>
      </w:pPr>
      <w:r>
        <w:t xml:space="preserve">|__|__| # Days used chewing tobacco, snus, snuff, or dip in usual month </w:t>
      </w:r>
      <w:r w:rsidRPr="6126BA26">
        <w:rPr>
          <w:rFonts w:ascii="Wingdings" w:eastAsia="Wingdings" w:hAnsi="Wingdings"/>
        </w:rPr>
        <w:t>à</w:t>
      </w:r>
      <w:r w:rsidRPr="6126BA26">
        <w:rPr>
          <w:rFonts w:eastAsia="Calibri"/>
          <w:b/>
          <w:bCs/>
        </w:rPr>
        <w:t xml:space="preserve"> GO TO CHEW9A</w:t>
      </w:r>
    </w:p>
    <w:p w14:paraId="6FEF9085" w14:textId="3FA80B3D" w:rsidR="00056160"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CHEW9A</w:t>
      </w:r>
    </w:p>
    <w:p w14:paraId="54883A2C" w14:textId="77777777" w:rsidR="00056160" w:rsidRPr="00022DC6" w:rsidRDefault="00056160" w:rsidP="00056160">
      <w:pPr>
        <w:spacing w:after="0"/>
        <w:rPr>
          <w:rFonts w:eastAsia="Calibri" w:cstheme="minorHAnsi"/>
          <w:b/>
          <w:i/>
        </w:rPr>
      </w:pPr>
    </w:p>
    <w:p w14:paraId="092C8D91" w14:textId="30E2BFA7" w:rsidR="00056160" w:rsidRPr="00022DC6" w:rsidRDefault="6126BA26" w:rsidP="6126BA26">
      <w:pPr>
        <w:spacing w:after="0"/>
        <w:rPr>
          <w:rFonts w:eastAsia="Calibri"/>
          <w:b/>
          <w:bCs/>
        </w:rPr>
      </w:pPr>
      <w:r w:rsidRPr="6126BA26">
        <w:rPr>
          <w:rFonts w:eastAsia="Calibri"/>
          <w:b/>
          <w:bCs/>
        </w:rPr>
        <w:t>[IF CHEW5 = 0 or NO RESPONSE, fill “use”</w:t>
      </w:r>
    </w:p>
    <w:p w14:paraId="0D3FB684" w14:textId="38F0A317" w:rsidR="00056160" w:rsidRPr="00022DC6" w:rsidRDefault="6126BA26" w:rsidP="6126BA26">
      <w:pPr>
        <w:spacing w:after="0"/>
      </w:pPr>
      <w:r w:rsidRPr="6126BA26">
        <w:rPr>
          <w:rFonts w:eastAsia="Calibri"/>
          <w:b/>
          <w:bCs/>
        </w:rPr>
        <w:t>IF CHEW5 = 1 or 2, fill “used”]</w:t>
      </w:r>
    </w:p>
    <w:p w14:paraId="60499A54" w14:textId="43B64792" w:rsidR="00056160" w:rsidRPr="00022DC6" w:rsidRDefault="65310DAF" w:rsidP="00056160">
      <w:pPr>
        <w:pStyle w:val="Default"/>
        <w:numPr>
          <w:ilvl w:val="0"/>
          <w:numId w:val="11"/>
        </w:numPr>
        <w:rPr>
          <w:color w:val="auto"/>
          <w:sz w:val="22"/>
          <w:szCs w:val="22"/>
        </w:rPr>
      </w:pPr>
      <w:r w:rsidRPr="65310DAF">
        <w:rPr>
          <w:color w:val="auto"/>
          <w:sz w:val="22"/>
          <w:szCs w:val="22"/>
        </w:rPr>
        <w:t xml:space="preserve">[CHEW9A] On days that you [use/used] them, what is the total amount of time you [use/used] chewing tobacco, snus, snuff, or dip </w:t>
      </w:r>
      <w:r w:rsidRPr="65310DAF">
        <w:rPr>
          <w:b/>
          <w:bCs/>
          <w:color w:val="auto"/>
          <w:sz w:val="22"/>
          <w:szCs w:val="22"/>
        </w:rPr>
        <w:t>per day</w:t>
      </w:r>
      <w:r w:rsidRPr="65310DAF">
        <w:rPr>
          <w:color w:val="auto"/>
          <w:sz w:val="22"/>
          <w:szCs w:val="22"/>
        </w:rPr>
        <w:t xml:space="preserve">? </w:t>
      </w:r>
    </w:p>
    <w:p w14:paraId="02B26116" w14:textId="1A2B5FD3" w:rsidR="00056160" w:rsidRPr="00022DC6" w:rsidRDefault="00056160" w:rsidP="00AA4565">
      <w:pPr>
        <w:pStyle w:val="Default"/>
        <w:numPr>
          <w:ilvl w:val="0"/>
          <w:numId w:val="59"/>
        </w:numPr>
        <w:rPr>
          <w:color w:val="auto"/>
          <w:sz w:val="22"/>
          <w:szCs w:val="22"/>
        </w:rPr>
      </w:pPr>
      <w:r w:rsidRPr="00022DC6">
        <w:rPr>
          <w:color w:val="auto"/>
          <w:sz w:val="22"/>
          <w:szCs w:val="22"/>
        </w:rPr>
        <w:t>15 minutes or less</w:t>
      </w:r>
    </w:p>
    <w:p w14:paraId="104330EF" w14:textId="0D07D1FC" w:rsidR="00056160" w:rsidRPr="00022DC6" w:rsidRDefault="00056160" w:rsidP="00AA4565">
      <w:pPr>
        <w:pStyle w:val="Default"/>
        <w:numPr>
          <w:ilvl w:val="0"/>
          <w:numId w:val="59"/>
        </w:numPr>
        <w:rPr>
          <w:color w:val="auto"/>
          <w:sz w:val="22"/>
          <w:szCs w:val="22"/>
        </w:rPr>
      </w:pPr>
      <w:r w:rsidRPr="00022DC6">
        <w:rPr>
          <w:color w:val="auto"/>
          <w:sz w:val="22"/>
          <w:szCs w:val="22"/>
        </w:rPr>
        <w:t>15 minutes to 30 minutes</w:t>
      </w:r>
    </w:p>
    <w:p w14:paraId="7CB8ED2E" w14:textId="000F6A19" w:rsidR="00056160" w:rsidRPr="00022DC6" w:rsidRDefault="00056160" w:rsidP="00AA4565">
      <w:pPr>
        <w:pStyle w:val="Default"/>
        <w:numPr>
          <w:ilvl w:val="0"/>
          <w:numId w:val="59"/>
        </w:numPr>
        <w:rPr>
          <w:color w:val="auto"/>
          <w:sz w:val="22"/>
          <w:szCs w:val="22"/>
        </w:rPr>
      </w:pPr>
      <w:r w:rsidRPr="00022DC6">
        <w:rPr>
          <w:color w:val="auto"/>
          <w:sz w:val="22"/>
          <w:szCs w:val="22"/>
        </w:rPr>
        <w:t>30 minutes to 1 hour</w:t>
      </w:r>
    </w:p>
    <w:p w14:paraId="5D7002EF" w14:textId="55A63321" w:rsidR="00056160" w:rsidRPr="00022DC6" w:rsidRDefault="00AA4565" w:rsidP="00AA4565">
      <w:pPr>
        <w:pStyle w:val="Default"/>
        <w:numPr>
          <w:ilvl w:val="0"/>
          <w:numId w:val="59"/>
        </w:numPr>
        <w:rPr>
          <w:color w:val="auto"/>
          <w:sz w:val="22"/>
          <w:szCs w:val="22"/>
        </w:rPr>
      </w:pPr>
      <w:r>
        <w:rPr>
          <w:color w:val="auto"/>
          <w:sz w:val="22"/>
          <w:szCs w:val="22"/>
        </w:rPr>
        <w:t xml:space="preserve">1 </w:t>
      </w:r>
      <w:r w:rsidR="00056160" w:rsidRPr="00022DC6">
        <w:rPr>
          <w:color w:val="auto"/>
          <w:sz w:val="22"/>
          <w:szCs w:val="22"/>
        </w:rPr>
        <w:t>to 2 hours</w:t>
      </w:r>
    </w:p>
    <w:p w14:paraId="2D2D632B" w14:textId="618404BA" w:rsidR="00056160" w:rsidRPr="00022DC6" w:rsidRDefault="00056160" w:rsidP="00AA4565">
      <w:pPr>
        <w:pStyle w:val="Default"/>
        <w:numPr>
          <w:ilvl w:val="0"/>
          <w:numId w:val="59"/>
        </w:numPr>
        <w:rPr>
          <w:color w:val="auto"/>
          <w:sz w:val="22"/>
          <w:szCs w:val="22"/>
        </w:rPr>
      </w:pPr>
      <w:r w:rsidRPr="00022DC6">
        <w:rPr>
          <w:color w:val="auto"/>
          <w:sz w:val="22"/>
          <w:szCs w:val="22"/>
        </w:rPr>
        <w:t>More than 2 hours</w:t>
      </w:r>
    </w:p>
    <w:p w14:paraId="41422204" w14:textId="77777777" w:rsidR="00056160" w:rsidRPr="00022DC6" w:rsidRDefault="00056160" w:rsidP="00056160">
      <w:pPr>
        <w:pStyle w:val="Default"/>
        <w:rPr>
          <w:b/>
          <w:color w:val="auto"/>
          <w:sz w:val="22"/>
          <w:szCs w:val="22"/>
        </w:rPr>
      </w:pPr>
    </w:p>
    <w:p w14:paraId="47DC1783" w14:textId="3898E94A" w:rsidR="006C3877" w:rsidRPr="00022DC6" w:rsidRDefault="6126BA26" w:rsidP="6A7FD71B">
      <w:pPr>
        <w:pStyle w:val="Default"/>
        <w:ind w:left="450"/>
        <w:rPr>
          <w:b/>
          <w:bCs/>
          <w:color w:val="auto"/>
          <w:sz w:val="22"/>
          <w:szCs w:val="22"/>
        </w:rPr>
      </w:pPr>
      <w:r w:rsidRPr="6126BA26">
        <w:rPr>
          <w:b/>
          <w:bCs/>
          <w:color w:val="auto"/>
          <w:sz w:val="22"/>
          <w:szCs w:val="22"/>
        </w:rPr>
        <w:t xml:space="preserve">IF (CHEW4 = 3) </w:t>
      </w:r>
      <w:r w:rsidRPr="6126BA26">
        <w:rPr>
          <w:b/>
          <w:bCs/>
          <w:color w:val="auto"/>
          <w:sz w:val="22"/>
          <w:szCs w:val="22"/>
          <w:u w:val="single"/>
        </w:rPr>
        <w:t>OR</w:t>
      </w:r>
      <w:r w:rsidRPr="6126BA26">
        <w:rPr>
          <w:b/>
          <w:bCs/>
          <w:color w:val="auto"/>
          <w:sz w:val="22"/>
          <w:szCs w:val="22"/>
        </w:rPr>
        <w:t xml:space="preserve"> ((CHEW4 = 2, 1, OR 0) AND CHEW5 = 1 AND CHEW7B = 0) </w:t>
      </w:r>
      <w:r w:rsidRPr="6126BA26">
        <w:rPr>
          <w:b/>
          <w:bCs/>
          <w:color w:val="auto"/>
          <w:sz w:val="22"/>
          <w:szCs w:val="22"/>
          <w:u w:val="single"/>
        </w:rPr>
        <w:t>OR</w:t>
      </w:r>
      <w:r w:rsidRPr="6126BA26">
        <w:rPr>
          <w:b/>
          <w:bCs/>
          <w:color w:val="auto"/>
          <w:sz w:val="22"/>
          <w:szCs w:val="22"/>
        </w:rPr>
        <w:t xml:space="preserve"> ((CHEW4 = 2, 1, OR 0) AND CHEW5 = 2 AND CHEW8C = 0), GO TO CHEW10</w:t>
      </w:r>
    </w:p>
    <w:p w14:paraId="617EC99D" w14:textId="722E68CF" w:rsidR="006C3877" w:rsidRPr="00022DC6" w:rsidRDefault="006C3877" w:rsidP="006C3877">
      <w:pPr>
        <w:pStyle w:val="Default"/>
        <w:ind w:left="450"/>
        <w:rPr>
          <w:b/>
          <w:color w:val="auto"/>
          <w:sz w:val="22"/>
          <w:szCs w:val="22"/>
        </w:rPr>
      </w:pPr>
      <w:r w:rsidRPr="00022DC6">
        <w:rPr>
          <w:b/>
          <w:color w:val="auto"/>
          <w:sz w:val="22"/>
          <w:szCs w:val="22"/>
        </w:rPr>
        <w:t>ELSE, GO TO CHEW9B</w:t>
      </w:r>
    </w:p>
    <w:p w14:paraId="73DDC441" w14:textId="3E9727BB" w:rsidR="00056160" w:rsidRPr="00022DC6" w:rsidRDefault="00056160" w:rsidP="006C3877">
      <w:pPr>
        <w:pStyle w:val="Default"/>
        <w:ind w:left="450"/>
        <w:rPr>
          <w:b/>
          <w:color w:val="auto"/>
          <w:sz w:val="22"/>
          <w:szCs w:val="22"/>
        </w:rPr>
      </w:pPr>
    </w:p>
    <w:p w14:paraId="1DBEF9C3" w14:textId="037C1704" w:rsidR="00056160" w:rsidRPr="00022DC6" w:rsidRDefault="00056160" w:rsidP="00056160">
      <w:pPr>
        <w:spacing w:after="0"/>
        <w:ind w:left="720"/>
      </w:pPr>
      <w:r w:rsidRPr="00022DC6">
        <w:t>T</w:t>
      </w:r>
      <w:r w:rsidR="00E36DE5" w:rsidRPr="00022DC6">
        <w:t>44</w:t>
      </w:r>
      <w:r w:rsidRPr="00022DC6">
        <w:t>. [</w:t>
      </w:r>
      <w:r w:rsidR="00A101DF" w:rsidRPr="00022DC6">
        <w:t>CHEW</w:t>
      </w:r>
      <w:r w:rsidRPr="00022DC6">
        <w:t xml:space="preserve">9B] </w:t>
      </w:r>
      <w:r w:rsidR="00A101DF" w:rsidRPr="00022DC6">
        <w:t>Did you ever use chewing tobacco, snus, snuff, or dip</w:t>
      </w:r>
      <w:r w:rsidRPr="00022DC6">
        <w:t xml:space="preserve"> </w:t>
      </w:r>
      <w:r w:rsidRPr="00022DC6">
        <w:rPr>
          <w:b/>
        </w:rPr>
        <w:t>every day</w:t>
      </w:r>
      <w:r w:rsidRPr="00022DC6">
        <w:t>?</w:t>
      </w:r>
    </w:p>
    <w:p w14:paraId="428062F7" w14:textId="0312B704" w:rsidR="00056160" w:rsidRPr="00AA4565" w:rsidRDefault="6126BA26" w:rsidP="6126BA26">
      <w:pPr>
        <w:pStyle w:val="ListParagraph"/>
        <w:numPr>
          <w:ilvl w:val="0"/>
          <w:numId w:val="6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HOOKAH1</w:t>
      </w:r>
    </w:p>
    <w:p w14:paraId="52616F40" w14:textId="49B43189" w:rsidR="00056160" w:rsidRPr="00AA4565" w:rsidRDefault="6126BA26" w:rsidP="6126BA26">
      <w:pPr>
        <w:pStyle w:val="ListParagraph"/>
        <w:numPr>
          <w:ilvl w:val="0"/>
          <w:numId w:val="6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CHEW9D</w:t>
      </w:r>
    </w:p>
    <w:p w14:paraId="7EF5DC10" w14:textId="65D41376" w:rsidR="00056160"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HOOKAH1</w:t>
      </w:r>
    </w:p>
    <w:p w14:paraId="00AE8720" w14:textId="77777777" w:rsidR="006C3877" w:rsidRPr="00022DC6" w:rsidRDefault="006C3877" w:rsidP="006C3877">
      <w:pPr>
        <w:pStyle w:val="Default"/>
        <w:spacing w:after="25"/>
        <w:rPr>
          <w:rFonts w:eastAsia="Calibri" w:cstheme="minorHAnsi"/>
          <w:b/>
          <w:i/>
          <w:color w:val="auto"/>
          <w:sz w:val="22"/>
          <w:szCs w:val="22"/>
        </w:rPr>
      </w:pPr>
    </w:p>
    <w:p w14:paraId="7BFC8F45" w14:textId="2504D6E9" w:rsidR="006C3877" w:rsidRPr="00022DC6" w:rsidRDefault="006C3877" w:rsidP="00D5431C">
      <w:pPr>
        <w:spacing w:after="0"/>
        <w:ind w:left="720"/>
      </w:pPr>
      <w:r w:rsidRPr="00022DC6">
        <w:t>T44. [CHEW9D] How old were you when you stopped using chewing tobacco, snus, snuff, or dip</w:t>
      </w:r>
      <w:r w:rsidRPr="00022DC6">
        <w:rPr>
          <w:b/>
        </w:rPr>
        <w:t xml:space="preserve"> every day</w:t>
      </w:r>
      <w:r w:rsidRPr="00022DC6">
        <w:t xml:space="preserve">? </w:t>
      </w:r>
    </w:p>
    <w:p w14:paraId="23113A76" w14:textId="34020F7B" w:rsidR="006C3877" w:rsidRPr="00022DC6" w:rsidRDefault="6126BA26" w:rsidP="006C3877">
      <w:pPr>
        <w:pStyle w:val="Default"/>
        <w:ind w:left="720"/>
        <w:rPr>
          <w:color w:val="auto"/>
          <w:sz w:val="22"/>
          <w:szCs w:val="22"/>
        </w:rPr>
      </w:pPr>
      <w:r w:rsidRPr="6126BA26">
        <w:rPr>
          <w:color w:val="auto"/>
          <w:sz w:val="22"/>
          <w:szCs w:val="22"/>
        </w:rPr>
        <w:t xml:space="preserve">    |__|__| Age stopped using chewing tobacco, snus, snuff, or dip</w:t>
      </w:r>
      <w:r w:rsidRPr="6126BA26">
        <w:rPr>
          <w:rFonts w:cstheme="minorBidi"/>
          <w:color w:val="auto"/>
          <w:sz w:val="22"/>
          <w:szCs w:val="22"/>
        </w:rPr>
        <w:t xml:space="preserve"> every day</w:t>
      </w:r>
    </w:p>
    <w:p w14:paraId="3B56BF83" w14:textId="6A4BFBF1" w:rsidR="006C3877" w:rsidRPr="00022DC6" w:rsidRDefault="6126BA26" w:rsidP="6126BA26">
      <w:pPr>
        <w:pStyle w:val="Default"/>
        <w:spacing w:after="25"/>
        <w:ind w:left="720"/>
        <w:rPr>
          <w:rFonts w:eastAsia="Calibri" w:cstheme="minorBidi"/>
          <w:b/>
          <w:bCs/>
          <w:i/>
          <w:iCs/>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CHEW9C</w:t>
      </w:r>
    </w:p>
    <w:p w14:paraId="1DB43859" w14:textId="77777777" w:rsidR="006C3877" w:rsidRPr="00022DC6" w:rsidRDefault="006C3877" w:rsidP="00056160">
      <w:pPr>
        <w:pStyle w:val="Default"/>
        <w:spacing w:after="25"/>
        <w:ind w:left="720"/>
        <w:rPr>
          <w:rFonts w:eastAsia="Calibri" w:cstheme="minorHAnsi"/>
          <w:b/>
          <w:i/>
          <w:color w:val="auto"/>
          <w:sz w:val="22"/>
          <w:szCs w:val="22"/>
        </w:rPr>
      </w:pPr>
    </w:p>
    <w:p w14:paraId="5C4ABEA8" w14:textId="318F9B82" w:rsidR="00056160" w:rsidRPr="00022DC6" w:rsidRDefault="1FE611D9" w:rsidP="1FE611D9">
      <w:pPr>
        <w:spacing w:after="0"/>
        <w:ind w:left="720"/>
      </w:pPr>
      <w:r>
        <w:lastRenderedPageBreak/>
        <w:t>T44</w:t>
      </w:r>
      <w:r w:rsidRPr="1FE611D9">
        <w:t xml:space="preserve">. [CHEW9C] When you were a daily user of </w:t>
      </w:r>
      <w:r>
        <w:t>chewing tobacco, snus, snuff, or dip</w:t>
      </w:r>
      <w:r w:rsidRPr="1FE611D9">
        <w:t xml:space="preserve">, </w:t>
      </w:r>
      <w:r>
        <w:t xml:space="preserve">what is the total amount of time you used them </w:t>
      </w:r>
      <w:r w:rsidRPr="1FE611D9">
        <w:rPr>
          <w:b/>
          <w:bCs/>
        </w:rPr>
        <w:t>per day</w:t>
      </w:r>
      <w:r w:rsidRPr="1FE611D9">
        <w:t>?</w:t>
      </w:r>
    </w:p>
    <w:p w14:paraId="3A810980" w14:textId="783451A6" w:rsidR="00056160" w:rsidRPr="00022DC6" w:rsidRDefault="6126BA26" w:rsidP="00AA4565">
      <w:pPr>
        <w:pStyle w:val="Default"/>
        <w:numPr>
          <w:ilvl w:val="0"/>
          <w:numId w:val="61"/>
        </w:numPr>
        <w:rPr>
          <w:color w:val="auto"/>
          <w:sz w:val="22"/>
          <w:szCs w:val="22"/>
        </w:rPr>
      </w:pPr>
      <w:r w:rsidRPr="6126BA26">
        <w:rPr>
          <w:color w:val="auto"/>
        </w:rPr>
        <w:t xml:space="preserve">   </w:t>
      </w:r>
      <w:r w:rsidRPr="6126BA26">
        <w:rPr>
          <w:color w:val="auto"/>
          <w:sz w:val="22"/>
          <w:szCs w:val="22"/>
        </w:rPr>
        <w:t>15 minutes or less</w:t>
      </w:r>
    </w:p>
    <w:p w14:paraId="03563E82" w14:textId="2CCEE923"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15 minutes to 30 minutes</w:t>
      </w:r>
    </w:p>
    <w:p w14:paraId="1EA8ADE3" w14:textId="4447E0CF" w:rsidR="00056160" w:rsidRPr="00022DC6" w:rsidRDefault="6126BA26" w:rsidP="00AA4565">
      <w:pPr>
        <w:pStyle w:val="Default"/>
        <w:numPr>
          <w:ilvl w:val="0"/>
          <w:numId w:val="61"/>
        </w:numPr>
        <w:rPr>
          <w:color w:val="auto"/>
          <w:sz w:val="22"/>
          <w:szCs w:val="22"/>
        </w:rPr>
      </w:pPr>
      <w:r w:rsidRPr="6126BA26">
        <w:rPr>
          <w:color w:val="auto"/>
          <w:sz w:val="22"/>
          <w:szCs w:val="22"/>
        </w:rPr>
        <w:t xml:space="preserve">   30 minutes to 1 hour</w:t>
      </w:r>
    </w:p>
    <w:p w14:paraId="593250AD" w14:textId="183D9069" w:rsidR="00AA4565" w:rsidRDefault="6126BA26" w:rsidP="00AA4565">
      <w:pPr>
        <w:pStyle w:val="Default"/>
        <w:numPr>
          <w:ilvl w:val="0"/>
          <w:numId w:val="61"/>
        </w:numPr>
        <w:tabs>
          <w:tab w:val="left" w:pos="2895"/>
        </w:tabs>
        <w:rPr>
          <w:color w:val="auto"/>
          <w:sz w:val="22"/>
          <w:szCs w:val="22"/>
        </w:rPr>
      </w:pPr>
      <w:r w:rsidRPr="6126BA26">
        <w:rPr>
          <w:color w:val="auto"/>
          <w:sz w:val="22"/>
          <w:szCs w:val="22"/>
        </w:rPr>
        <w:t xml:space="preserve">   1 to 2 hours</w:t>
      </w:r>
      <w:r w:rsidR="00056160">
        <w:tab/>
      </w:r>
    </w:p>
    <w:p w14:paraId="18F7AE28" w14:textId="0E566E68" w:rsidR="00056160" w:rsidRPr="00AA4565" w:rsidRDefault="00A2480C" w:rsidP="00AA4565">
      <w:pPr>
        <w:pStyle w:val="Default"/>
        <w:numPr>
          <w:ilvl w:val="0"/>
          <w:numId w:val="61"/>
        </w:numPr>
        <w:tabs>
          <w:tab w:val="left" w:pos="2895"/>
        </w:tabs>
        <w:rPr>
          <w:color w:val="auto"/>
          <w:sz w:val="22"/>
          <w:szCs w:val="22"/>
        </w:rPr>
      </w:pPr>
      <w:r>
        <w:rPr>
          <w:color w:val="auto"/>
          <w:sz w:val="22"/>
          <w:szCs w:val="22"/>
        </w:rPr>
        <w:t xml:space="preserve">  </w:t>
      </w:r>
      <w:r w:rsidR="00AA4565">
        <w:rPr>
          <w:color w:val="auto"/>
          <w:sz w:val="22"/>
          <w:szCs w:val="22"/>
        </w:rPr>
        <w:t xml:space="preserve"> </w:t>
      </w:r>
      <w:r w:rsidR="00056160" w:rsidRPr="00AA4565">
        <w:rPr>
          <w:color w:val="auto"/>
          <w:sz w:val="22"/>
          <w:szCs w:val="22"/>
        </w:rPr>
        <w:t>More than 2 hours</w:t>
      </w:r>
    </w:p>
    <w:p w14:paraId="70E0E0A9" w14:textId="45742869" w:rsidR="00056160" w:rsidRPr="00022DC6" w:rsidRDefault="6126BA26" w:rsidP="00056160">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CHEW10</w:t>
      </w:r>
    </w:p>
    <w:p w14:paraId="4B342A68" w14:textId="171F6AB3" w:rsidR="00056160" w:rsidRPr="00022DC6" w:rsidRDefault="6126BA26" w:rsidP="6126BA26">
      <w:pPr>
        <w:spacing w:after="0"/>
        <w:rPr>
          <w:rFonts w:eastAsia="Calibri"/>
          <w:b/>
          <w:bCs/>
        </w:rPr>
      </w:pPr>
      <w:r w:rsidRPr="6126BA26">
        <w:rPr>
          <w:rFonts w:eastAsia="Calibri"/>
          <w:b/>
          <w:bCs/>
        </w:rPr>
        <w:t>[IF CHEW5 = 0 or NO RESPONSE, fill “do”</w:t>
      </w:r>
    </w:p>
    <w:p w14:paraId="2B4BBFDC" w14:textId="13779E41" w:rsidR="00056160" w:rsidRPr="00022DC6" w:rsidRDefault="6126BA26" w:rsidP="6126BA26">
      <w:pPr>
        <w:spacing w:after="0"/>
      </w:pPr>
      <w:r w:rsidRPr="6126BA26">
        <w:rPr>
          <w:rFonts w:eastAsia="Calibri"/>
          <w:b/>
          <w:bCs/>
        </w:rPr>
        <w:t>IF CHEW5 = 1 or 2, fill “did”]</w:t>
      </w:r>
    </w:p>
    <w:p w14:paraId="140C19DD" w14:textId="41D3F16F" w:rsidR="00056160" w:rsidRPr="00022DC6" w:rsidRDefault="65310DAF" w:rsidP="00056160">
      <w:pPr>
        <w:pStyle w:val="ListParagraph"/>
        <w:numPr>
          <w:ilvl w:val="0"/>
          <w:numId w:val="11"/>
        </w:numPr>
        <w:spacing w:after="0"/>
      </w:pPr>
      <w:r>
        <w:t>[CHEW10] What brand of chewing tobacco, snus, snuff, or dip [do/did] you use most often?</w:t>
      </w:r>
    </w:p>
    <w:p w14:paraId="2F48FCF1" w14:textId="77777777" w:rsidR="00056160" w:rsidRPr="00022DC6" w:rsidRDefault="00056160" w:rsidP="00056160">
      <w:pPr>
        <w:pStyle w:val="ListParagraph"/>
        <w:spacing w:after="0"/>
        <w:ind w:left="450"/>
      </w:pPr>
      <w:r w:rsidRPr="00022DC6">
        <w:rPr>
          <w:noProof/>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3BCFDA" id="Rectangle 2" o:spid="_x0000_s1026"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" filled="f" strokecolor="black [3213]" strokeweight="1pt"/>
            </w:pict>
          </mc:Fallback>
        </mc:AlternateContent>
      </w:r>
    </w:p>
    <w:p w14:paraId="1E1C723C" w14:textId="08AB8705" w:rsidR="00056160" w:rsidRPr="00022DC6" w:rsidRDefault="00FC4D1B" w:rsidP="00056160">
      <w:pPr>
        <w:pStyle w:val="ListParagraph"/>
        <w:spacing w:after="0"/>
        <w:ind w:left="4320"/>
      </w:pPr>
      <w:r w:rsidRPr="00022DC6">
        <w:t>Brand of chewing tobacco, snus, snuff, or dip</w:t>
      </w:r>
    </w:p>
    <w:p w14:paraId="4457229E" w14:textId="3834E666" w:rsidR="00056160" w:rsidRPr="00022DC6" w:rsidRDefault="00056160" w:rsidP="00056160">
      <w:pPr>
        <w:pStyle w:val="ListParagraph"/>
        <w:spacing w:after="0"/>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00FC4D1B" w:rsidRPr="00022DC6">
        <w:rPr>
          <w:rFonts w:eastAsia="Calibri" w:cstheme="minorHAnsi"/>
          <w:b/>
          <w:i/>
        </w:rPr>
        <w:t>CHEW</w:t>
      </w:r>
      <w:r w:rsidRPr="00022DC6">
        <w:rPr>
          <w:rFonts w:eastAsia="Calibri" w:cstheme="minorHAnsi"/>
          <w:b/>
          <w:i/>
        </w:rPr>
        <w:t>LIFEA</w:t>
      </w:r>
    </w:p>
    <w:p w14:paraId="5DD7D16D" w14:textId="77777777" w:rsidR="00056160" w:rsidRPr="00022DC6" w:rsidRDefault="00056160" w:rsidP="00056160">
      <w:pPr>
        <w:pStyle w:val="Default"/>
        <w:rPr>
          <w:color w:val="auto"/>
          <w:sz w:val="22"/>
          <w:szCs w:val="22"/>
        </w:rPr>
      </w:pPr>
    </w:p>
    <w:p w14:paraId="7F6E52A9" w14:textId="7780EBCD" w:rsidR="003C7CF4" w:rsidRPr="00022DC6" w:rsidRDefault="6126BA26" w:rsidP="6A7FD71B">
      <w:pPr>
        <w:pStyle w:val="Default"/>
        <w:rPr>
          <w:b/>
          <w:bCs/>
          <w:caps/>
          <w:color w:val="auto"/>
          <w:sz w:val="22"/>
          <w:szCs w:val="22"/>
        </w:rPr>
      </w:pPr>
      <w:r w:rsidRPr="6126BA26">
        <w:rPr>
          <w:b/>
          <w:bCs/>
          <w:caps/>
          <w:color w:val="auto"/>
          <w:sz w:val="22"/>
          <w:szCs w:val="22"/>
        </w:rPr>
        <w:t xml:space="preserve">IF (CHEW1 = 3 AND CHEW4 = 3) </w:t>
      </w:r>
      <w:r w:rsidRPr="6126BA26">
        <w:rPr>
          <w:b/>
          <w:bCs/>
          <w:caps/>
          <w:color w:val="auto"/>
          <w:sz w:val="22"/>
          <w:szCs w:val="22"/>
          <w:u w:val="single"/>
        </w:rPr>
        <w:t>OR</w:t>
      </w:r>
      <w:r w:rsidRPr="6126BA26">
        <w:rPr>
          <w:b/>
          <w:bCs/>
          <w:caps/>
          <w:color w:val="auto"/>
          <w:sz w:val="22"/>
          <w:szCs w:val="22"/>
        </w:rPr>
        <w:t xml:space="preserve"> (CHEW1 = 3 AND CHEW7B = 0) </w:t>
      </w:r>
      <w:r w:rsidRPr="6126BA26">
        <w:rPr>
          <w:b/>
          <w:bCs/>
          <w:caps/>
          <w:color w:val="auto"/>
          <w:sz w:val="22"/>
          <w:szCs w:val="22"/>
          <w:u w:val="single"/>
        </w:rPr>
        <w:t>OR</w:t>
      </w:r>
      <w:r w:rsidRPr="6126BA26">
        <w:rPr>
          <w:b/>
          <w:bCs/>
          <w:caps/>
          <w:color w:val="auto"/>
          <w:sz w:val="22"/>
          <w:szCs w:val="22"/>
        </w:rPr>
        <w:t xml:space="preserve"> (CHEW1 = 3 AND CHEW8C = 0), GO TO CHEWLIFEA</w:t>
      </w:r>
    </w:p>
    <w:p w14:paraId="46660E50" w14:textId="5FF6A45F" w:rsidR="003C7CF4" w:rsidRPr="007E1399" w:rsidRDefault="003C7CF4" w:rsidP="003C7CF4">
      <w:pPr>
        <w:pStyle w:val="Default"/>
        <w:rPr>
          <w:b/>
          <w:caps/>
          <w:color w:val="auto"/>
          <w:sz w:val="22"/>
          <w:szCs w:val="22"/>
        </w:rPr>
      </w:pPr>
      <w:r w:rsidRPr="00022DC6">
        <w:rPr>
          <w:b/>
          <w:caps/>
          <w:color w:val="auto"/>
          <w:sz w:val="22"/>
          <w:szCs w:val="22"/>
        </w:rPr>
        <w:t xml:space="preserve">If CHEW3 IS </w:t>
      </w:r>
      <w:r w:rsidRPr="007E1399">
        <w:rPr>
          <w:b/>
          <w:caps/>
          <w:color w:val="auto"/>
          <w:sz w:val="22"/>
          <w:szCs w:val="22"/>
        </w:rPr>
        <w:t>NULL, GO TO hookah1</w:t>
      </w:r>
    </w:p>
    <w:p w14:paraId="543FE2B6" w14:textId="0AFFC00F" w:rsidR="003C7CF4" w:rsidRPr="00022DC6" w:rsidRDefault="6126BA26" w:rsidP="6A7FD71B">
      <w:pPr>
        <w:pStyle w:val="Default"/>
        <w:spacing w:after="240"/>
        <w:rPr>
          <w:b/>
          <w:bCs/>
          <w:caps/>
          <w:color w:val="auto"/>
          <w:sz w:val="22"/>
          <w:szCs w:val="22"/>
        </w:rPr>
      </w:pPr>
      <w:r w:rsidRPr="6126BA26">
        <w:rPr>
          <w:b/>
          <w:bCs/>
          <w:caps/>
          <w:color w:val="auto"/>
          <w:sz w:val="22"/>
          <w:szCs w:val="22"/>
        </w:rPr>
        <w:t>ELSE, GO TO HOOKAH1 (I.E. cHEW1 = 2, go to HOOKAH1)</w:t>
      </w:r>
    </w:p>
    <w:p w14:paraId="3B8A2E1F" w14:textId="3FCA5913" w:rsidR="00056160" w:rsidRPr="00022DC6" w:rsidRDefault="003C7CF4" w:rsidP="00056160">
      <w:pPr>
        <w:pStyle w:val="Default"/>
        <w:spacing w:after="240"/>
        <w:rPr>
          <w:b/>
          <w:caps/>
          <w:color w:val="auto"/>
          <w:sz w:val="22"/>
          <w:szCs w:val="22"/>
        </w:rPr>
      </w:pPr>
      <w:r w:rsidRPr="00022DC6">
        <w:rPr>
          <w:b/>
          <w:caps/>
          <w:color w:val="auto"/>
          <w:sz w:val="22"/>
          <w:szCs w:val="22"/>
        </w:rPr>
        <w:t>[</w:t>
      </w:r>
      <w:r w:rsidR="00033FBA" w:rsidRPr="00022DC6">
        <w:rPr>
          <w:b/>
          <w:caps/>
          <w:color w:val="auto"/>
          <w:sz w:val="22"/>
          <w:szCs w:val="22"/>
        </w:rPr>
        <w:t>chew</w:t>
      </w:r>
      <w:r w:rsidR="00056160" w:rsidRPr="00022DC6">
        <w:rPr>
          <w:b/>
          <w:caps/>
          <w:color w:val="auto"/>
          <w:sz w:val="22"/>
          <w:szCs w:val="22"/>
        </w:rPr>
        <w:t xml:space="preserve">life age range: if respondent's current age is 2 </w:t>
      </w:r>
      <w:r w:rsidR="00D5431C" w:rsidRPr="00D5431C">
        <w:rPr>
          <w:b/>
          <w:caps/>
          <w:color w:val="000000" w:themeColor="text1"/>
          <w:sz w:val="22"/>
          <w:szCs w:val="22"/>
        </w:rPr>
        <w:t>Year</w:t>
      </w:r>
      <w:r w:rsidR="00056160" w:rsidRPr="00D5431C">
        <w:rPr>
          <w:b/>
          <w:caps/>
          <w:color w:val="000000" w:themeColor="text1"/>
          <w:sz w:val="22"/>
          <w:szCs w:val="22"/>
        </w:rPr>
        <w:t xml:space="preserve">s </w:t>
      </w:r>
      <w:r w:rsidR="00056160" w:rsidRPr="00022DC6">
        <w:rPr>
          <w:b/>
          <w:caps/>
          <w:color w:val="auto"/>
          <w:sz w:val="22"/>
          <w:szCs w:val="22"/>
        </w:rPr>
        <w:t>or less from the bottom of the specified age range, they should not be given the question and instead routed to CIGAR1.]</w:t>
      </w:r>
    </w:p>
    <w:p w14:paraId="3F1827D7" w14:textId="6077A86D" w:rsidR="00056160" w:rsidRPr="00022DC6" w:rsidRDefault="00056160" w:rsidP="00056160">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033FBA" w:rsidRPr="00022DC6">
        <w:rPr>
          <w:b/>
          <w:i/>
          <w:caps/>
          <w:sz w:val="22"/>
          <w:szCs w:val="22"/>
        </w:rPr>
        <w:t>chew</w:t>
      </w:r>
      <w:r w:rsidRPr="00022DC6">
        <w:rPr>
          <w:b/>
          <w:i/>
          <w:caps/>
          <w:sz w:val="22"/>
          <w:szCs w:val="22"/>
        </w:rPr>
        <w:t>LIFE SERIES</w:t>
      </w:r>
    </w:p>
    <w:p w14:paraId="1CBD2F03" w14:textId="6985417A" w:rsidR="00056160" w:rsidRPr="00022DC6" w:rsidRDefault="00056160" w:rsidP="00056160">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w:t>
      </w:r>
      <w:r w:rsidR="00E56655" w:rsidRPr="00022DC6">
        <w:rPr>
          <w:b/>
          <w:i/>
          <w:sz w:val="22"/>
        </w:rPr>
        <w:t>HOOKAH1</w:t>
      </w:r>
    </w:p>
    <w:p w14:paraId="20C139A5" w14:textId="4DEBCB87" w:rsidR="00056160" w:rsidRPr="00022DC6" w:rsidRDefault="65310DAF" w:rsidP="65310DAF">
      <w:pPr>
        <w:pStyle w:val="ListParagraph"/>
        <w:numPr>
          <w:ilvl w:val="0"/>
          <w:numId w:val="11"/>
        </w:numPr>
        <w:rPr>
          <w:b/>
          <w:bCs/>
        </w:rPr>
      </w:pPr>
      <w:r w:rsidRPr="65310DAF">
        <w:t xml:space="preserve">[CHEWLIFEA – CHEWLIFEH] </w:t>
      </w:r>
      <w:r>
        <w:t>On days that you used chewing tobacco, snus, snuff, or dip when you were age [X] [to age Y], what is the total amount of time you used them</w:t>
      </w:r>
      <w:r w:rsidRPr="65310DAF">
        <w:rPr>
          <w:b/>
          <w:bCs/>
        </w:rPr>
        <w:t xml:space="preserve"> per day?</w:t>
      </w:r>
      <w:r w:rsidRPr="65310DAF">
        <w:rPr>
          <w:rFonts w:ascii="Calibri" w:eastAsia="Times New Roman" w:hAnsi="Calibri" w:cs="Calibri"/>
        </w:rPr>
        <w:t xml:space="preserve"> </w:t>
      </w:r>
    </w:p>
    <w:p w14:paraId="2FCD2138" w14:textId="382DC408" w:rsidR="00056160" w:rsidRPr="00022DC6" w:rsidRDefault="00056160" w:rsidP="00AA4565">
      <w:pPr>
        <w:pStyle w:val="Default"/>
        <w:numPr>
          <w:ilvl w:val="0"/>
          <w:numId w:val="62"/>
        </w:numPr>
        <w:rPr>
          <w:color w:val="auto"/>
          <w:sz w:val="22"/>
          <w:szCs w:val="22"/>
        </w:rPr>
      </w:pPr>
      <w:r w:rsidRPr="00022DC6">
        <w:rPr>
          <w:color w:val="auto"/>
          <w:sz w:val="22"/>
          <w:szCs w:val="22"/>
        </w:rPr>
        <w:t>15 minutes or less</w:t>
      </w:r>
    </w:p>
    <w:p w14:paraId="6B80369C" w14:textId="4EC63129" w:rsidR="00056160" w:rsidRPr="00022DC6" w:rsidRDefault="00056160" w:rsidP="00AA4565">
      <w:pPr>
        <w:pStyle w:val="Default"/>
        <w:numPr>
          <w:ilvl w:val="0"/>
          <w:numId w:val="62"/>
        </w:numPr>
        <w:rPr>
          <w:color w:val="auto"/>
          <w:sz w:val="22"/>
          <w:szCs w:val="22"/>
        </w:rPr>
      </w:pPr>
      <w:r w:rsidRPr="00022DC6">
        <w:rPr>
          <w:color w:val="auto"/>
          <w:sz w:val="22"/>
          <w:szCs w:val="22"/>
        </w:rPr>
        <w:t>15 minutes to 30 minutes</w:t>
      </w:r>
    </w:p>
    <w:p w14:paraId="30BBF3A3" w14:textId="2458CBF6" w:rsidR="00056160" w:rsidRPr="00022DC6" w:rsidRDefault="00056160" w:rsidP="00AA4565">
      <w:pPr>
        <w:pStyle w:val="Default"/>
        <w:numPr>
          <w:ilvl w:val="0"/>
          <w:numId w:val="62"/>
        </w:numPr>
        <w:rPr>
          <w:color w:val="auto"/>
          <w:sz w:val="22"/>
          <w:szCs w:val="22"/>
        </w:rPr>
      </w:pPr>
      <w:r w:rsidRPr="00022DC6">
        <w:rPr>
          <w:color w:val="auto"/>
          <w:sz w:val="22"/>
          <w:szCs w:val="22"/>
        </w:rPr>
        <w:t>30 minutes to 1 hour</w:t>
      </w:r>
    </w:p>
    <w:p w14:paraId="357E7C86" w14:textId="54C075FF" w:rsidR="00056160" w:rsidRPr="00022DC6" w:rsidRDefault="00AA4565" w:rsidP="00AA4565">
      <w:pPr>
        <w:pStyle w:val="Default"/>
        <w:numPr>
          <w:ilvl w:val="0"/>
          <w:numId w:val="62"/>
        </w:numPr>
        <w:rPr>
          <w:color w:val="auto"/>
          <w:sz w:val="22"/>
          <w:szCs w:val="22"/>
        </w:rPr>
      </w:pPr>
      <w:r>
        <w:rPr>
          <w:color w:val="auto"/>
          <w:sz w:val="22"/>
          <w:szCs w:val="22"/>
        </w:rPr>
        <w:t>1</w:t>
      </w:r>
      <w:r w:rsidR="00A2480C">
        <w:rPr>
          <w:color w:val="auto"/>
          <w:sz w:val="22"/>
          <w:szCs w:val="22"/>
        </w:rPr>
        <w:t xml:space="preserve"> </w:t>
      </w:r>
      <w:r w:rsidR="00056160" w:rsidRPr="00022DC6">
        <w:rPr>
          <w:color w:val="auto"/>
          <w:sz w:val="22"/>
          <w:szCs w:val="22"/>
        </w:rPr>
        <w:t>to 2 hours</w:t>
      </w:r>
      <w:r w:rsidR="00056160" w:rsidRPr="00022DC6">
        <w:rPr>
          <w:color w:val="auto"/>
          <w:sz w:val="22"/>
          <w:szCs w:val="22"/>
        </w:rPr>
        <w:tab/>
      </w:r>
    </w:p>
    <w:p w14:paraId="507BDF05" w14:textId="660D8D27" w:rsidR="00056160" w:rsidRDefault="00056160" w:rsidP="00AA4565">
      <w:pPr>
        <w:pStyle w:val="Default"/>
        <w:numPr>
          <w:ilvl w:val="0"/>
          <w:numId w:val="62"/>
        </w:numPr>
        <w:rPr>
          <w:color w:val="auto"/>
          <w:sz w:val="22"/>
          <w:szCs w:val="22"/>
        </w:rPr>
      </w:pPr>
      <w:r w:rsidRPr="00022DC6">
        <w:rPr>
          <w:color w:val="auto"/>
          <w:sz w:val="22"/>
          <w:szCs w:val="22"/>
        </w:rPr>
        <w:t>More than 2 hours</w:t>
      </w:r>
    </w:p>
    <w:p w14:paraId="7D492A3D" w14:textId="77777777" w:rsidR="00F40DE0" w:rsidRPr="00022DC6" w:rsidRDefault="00F40DE0" w:rsidP="00F40DE0">
      <w:pPr>
        <w:pStyle w:val="Default"/>
        <w:rPr>
          <w:color w:val="auto"/>
          <w:sz w:val="22"/>
          <w:szCs w:val="22"/>
        </w:rPr>
      </w:pPr>
    </w:p>
    <w:p w14:paraId="7A69A26C" w14:textId="30ED06E2" w:rsidR="00056160" w:rsidRPr="00022DC6" w:rsidRDefault="00056160" w:rsidP="00056160">
      <w:pPr>
        <w:pStyle w:val="ListParagraph"/>
        <w:ind w:left="450"/>
        <w:rPr>
          <w:b/>
        </w:rPr>
      </w:pPr>
      <w:r w:rsidRPr="00022DC6">
        <w:rPr>
          <w:rFonts w:cstheme="minorHAnsi"/>
        </w:rPr>
        <w:t xml:space="preserve">Age [X] to age [Y / 17] </w:t>
      </w:r>
      <w:r w:rsidRPr="00022DC6">
        <w:rPr>
          <w:b/>
        </w:rPr>
        <w:t xml:space="preserve">[X= [VALUE AT </w:t>
      </w:r>
      <w:r w:rsidR="00033FBA" w:rsidRPr="00022DC6">
        <w:rPr>
          <w:b/>
        </w:rPr>
        <w:t>CHEW</w:t>
      </w:r>
      <w:r w:rsidR="00F40DE0">
        <w:rPr>
          <w:b/>
        </w:rPr>
        <w:t>3</w:t>
      </w:r>
      <w:r w:rsidRPr="00022DC6">
        <w:rPr>
          <w:b/>
        </w:rPr>
        <w:t>]</w:t>
      </w:r>
    </w:p>
    <w:p w14:paraId="41890DC8" w14:textId="26BD4754" w:rsidR="00056160" w:rsidRPr="00022DC6" w:rsidRDefault="6126BA26" w:rsidP="6A7FD71B">
      <w:pPr>
        <w:pStyle w:val="ListParagraph"/>
        <w:ind w:left="450"/>
        <w:rPr>
          <w:b/>
          <w:bCs/>
        </w:rPr>
      </w:pPr>
      <w:r w:rsidRPr="6126BA26">
        <w:rPr>
          <w:b/>
          <w:bCs/>
        </w:rPr>
        <w:t>Y= [IF CHEW4= 3 OR CHEW7B= 0 THEN 17 OR CURRENT AGE, WHICHEVER IS LOWEST VALUE] OR [IF CHEW8C= 0 THEN SET TO VALUE AT CHEW8]</w:t>
      </w:r>
    </w:p>
    <w:p w14:paraId="41E297EF" w14:textId="77777777" w:rsidR="00056160" w:rsidRPr="00022DC6" w:rsidRDefault="00056160" w:rsidP="00056160">
      <w:pPr>
        <w:pStyle w:val="ListParagraph"/>
        <w:ind w:left="450"/>
        <w:rPr>
          <w:b/>
        </w:rPr>
      </w:pPr>
    </w:p>
    <w:p w14:paraId="2CEB8358" w14:textId="4047F198" w:rsidR="00056160" w:rsidRPr="00022DC6" w:rsidRDefault="6126BA26" w:rsidP="6A7FD71B">
      <w:pPr>
        <w:pStyle w:val="ListParagraph"/>
        <w:ind w:left="450"/>
        <w:rPr>
          <w:b/>
          <w:bCs/>
        </w:rPr>
      </w:pPr>
      <w:r w:rsidRPr="6126BA26">
        <w:t>Age [X / 18] to age [Y / 24]</w:t>
      </w:r>
      <w:r>
        <w:t xml:space="preserve"> </w:t>
      </w:r>
      <w:r w:rsidRPr="6126BA26">
        <w:rPr>
          <w:b/>
          <w:bCs/>
        </w:rPr>
        <w:t>[X= [VALUE AT CHEW3 OR 18, WHICHEVER IS HIGHEST VALUE] Y= [IF CHEW4= 3 OR CHEW7B= 0 THEN 24 OR CURRENT AGE, WHICHEVER IS LOWEST VALUE] OR [IF CHEW8C= 0 THEN SET TO VALUE AT CHEW8]]</w:t>
      </w:r>
    </w:p>
    <w:p w14:paraId="621A8070" w14:textId="77777777" w:rsidR="00056160" w:rsidRPr="00022DC6" w:rsidRDefault="00056160" w:rsidP="00056160">
      <w:pPr>
        <w:pStyle w:val="ListParagraph"/>
        <w:ind w:left="450"/>
      </w:pPr>
    </w:p>
    <w:p w14:paraId="2DBE2EBE" w14:textId="7682F60D" w:rsidR="00056160" w:rsidRPr="00022DC6" w:rsidRDefault="6126BA26" w:rsidP="6A7FD71B">
      <w:pPr>
        <w:pStyle w:val="ListParagraph"/>
        <w:ind w:left="450"/>
        <w:rPr>
          <w:b/>
          <w:bCs/>
        </w:rPr>
      </w:pPr>
      <w:r w:rsidRPr="6126BA26">
        <w:lastRenderedPageBreak/>
        <w:t>Age [X / 25] to age [Y / 29]</w:t>
      </w:r>
      <w:r>
        <w:t xml:space="preserve"> </w:t>
      </w:r>
      <w:r w:rsidRPr="6126BA26">
        <w:rPr>
          <w:b/>
          <w:bCs/>
        </w:rPr>
        <w:t>[X= [VALUE AT CHEW3 OR 25, WHICHEVER IS HIGHEST VALUE] Y= [IF CHEW4= 3 OR CHEW7B= 0 THEN 29 OR CURRENT AGE, WHICHEVER IS LOWEST VALUE] OR [IF CHEW8C= 0 THEN SET TO VALUE AT CHEW8]]</w:t>
      </w:r>
    </w:p>
    <w:p w14:paraId="7413F1A2" w14:textId="77777777" w:rsidR="00056160" w:rsidRPr="00022DC6" w:rsidRDefault="00056160" w:rsidP="00056160">
      <w:pPr>
        <w:pStyle w:val="ListParagraph"/>
        <w:ind w:left="450"/>
      </w:pPr>
    </w:p>
    <w:p w14:paraId="3C29C00C" w14:textId="15348956" w:rsidR="00056160" w:rsidRPr="00022DC6" w:rsidRDefault="6126BA26" w:rsidP="6A7FD71B">
      <w:pPr>
        <w:pStyle w:val="ListParagraph"/>
        <w:ind w:left="450"/>
        <w:rPr>
          <w:b/>
          <w:bCs/>
        </w:rPr>
      </w:pPr>
      <w:r w:rsidRPr="6126BA26">
        <w:t>Age [X / 30] to age [Y / 39 / current age]</w:t>
      </w:r>
      <w:r w:rsidRPr="6126BA26">
        <w:rPr>
          <w:b/>
          <w:bCs/>
        </w:rPr>
        <w:t xml:space="preserve"> [X= [VALUE AT CHEW3 OR 30, WHICHEVER IS HIGHEST VALUE] Y= [IF CHEW4= 3 OR CHEW7B= 0 THEN 39 OR CURRENT AGE, WHICHEVER IS LOWEST VALUE] OR [IF CHEW8C= 0 THEN SET TO VALUE AT CHEW8]]</w:t>
      </w:r>
    </w:p>
    <w:p w14:paraId="28B9714A" w14:textId="77777777" w:rsidR="00056160" w:rsidRPr="00022DC6" w:rsidRDefault="00056160" w:rsidP="00056160">
      <w:pPr>
        <w:pStyle w:val="ListParagraph"/>
        <w:ind w:left="450"/>
        <w:rPr>
          <w:rFonts w:cstheme="minorHAnsi"/>
        </w:rPr>
      </w:pPr>
    </w:p>
    <w:p w14:paraId="6D3BF10E" w14:textId="20EE34D5" w:rsidR="00056160" w:rsidRPr="00022DC6" w:rsidRDefault="6126BA26" w:rsidP="6A7FD71B">
      <w:pPr>
        <w:pStyle w:val="ListParagraph"/>
        <w:ind w:left="450"/>
        <w:rPr>
          <w:b/>
          <w:bCs/>
        </w:rPr>
      </w:pPr>
      <w:r w:rsidRPr="6126BA26">
        <w:t>Age [X / 40] to age [Y / 49 / current age]</w:t>
      </w:r>
      <w:r>
        <w:t xml:space="preserve"> </w:t>
      </w:r>
      <w:r w:rsidRPr="6126BA26">
        <w:rPr>
          <w:b/>
          <w:bCs/>
        </w:rPr>
        <w:t>[X= [VALUE AT CHEW3 OR 40, WHICHEVER IS HIGHEST VALUE] Y= [IF CHEW4= 3 OR CHEW7B= 0 THEN 49 OR CURRENT AGE, WHICHEVER IS LOWEST VALUE] OR [IF CHEW8C=00 THEN SET TO VALUE AT CHEW8]]</w:t>
      </w:r>
    </w:p>
    <w:p w14:paraId="2F9BA9BC" w14:textId="77777777" w:rsidR="00056160" w:rsidRPr="00022DC6" w:rsidRDefault="00056160" w:rsidP="00056160">
      <w:pPr>
        <w:pStyle w:val="ListParagraph"/>
        <w:ind w:left="450"/>
        <w:rPr>
          <w:b/>
        </w:rPr>
      </w:pPr>
    </w:p>
    <w:p w14:paraId="01CB70AF" w14:textId="6261C836" w:rsidR="00056160" w:rsidRPr="00022DC6" w:rsidRDefault="6126BA26" w:rsidP="6A7FD71B">
      <w:pPr>
        <w:pStyle w:val="ListParagraph"/>
        <w:ind w:left="450"/>
        <w:rPr>
          <w:b/>
          <w:bCs/>
        </w:rPr>
      </w:pPr>
      <w:r w:rsidRPr="6126BA26">
        <w:t>Age [X / 50] to age [Y / 59 / current age]</w:t>
      </w:r>
      <w:r>
        <w:t xml:space="preserve"> </w:t>
      </w:r>
      <w:r w:rsidRPr="6126BA26">
        <w:rPr>
          <w:b/>
          <w:bCs/>
        </w:rPr>
        <w:t>[X= [VALUE AT CHEW3 OR 50, WHICHEVER IS HIGHEST VALUE] Y= [IF CHEW4= 3 OR CHEW7B= 0 THEN 59 OR CURRENT AGE, WHICHEVER IS LOWEST VALUE] OR [IF CHEW8C= 0 THEN SET TO VALUE AT CHEW8]]</w:t>
      </w:r>
    </w:p>
    <w:p w14:paraId="74AEA5D0" w14:textId="77777777" w:rsidR="00056160" w:rsidRPr="00022DC6" w:rsidRDefault="00056160" w:rsidP="00056160">
      <w:pPr>
        <w:pStyle w:val="ListParagraph"/>
        <w:ind w:left="450"/>
      </w:pPr>
    </w:p>
    <w:p w14:paraId="6B1C1E43" w14:textId="02404E19" w:rsidR="00056160" w:rsidRPr="00022DC6" w:rsidRDefault="6126BA26" w:rsidP="6A7FD71B">
      <w:pPr>
        <w:pStyle w:val="ListParagraph"/>
        <w:ind w:left="450"/>
        <w:rPr>
          <w:b/>
          <w:bCs/>
        </w:rPr>
      </w:pPr>
      <w:r w:rsidRPr="6126BA26">
        <w:t>Age [X / 60] to age [Y / 69 / current age]</w:t>
      </w:r>
      <w:r>
        <w:t xml:space="preserve"> </w:t>
      </w:r>
      <w:r w:rsidRPr="6126BA26">
        <w:rPr>
          <w:b/>
          <w:bCs/>
        </w:rPr>
        <w:t>[X= [VALUE AT CHEW3 OR 60, WHICHEVER IS HIGHEST VALUE] Y= [IF CHEW4= 3 OR CHEW7B= 0 THEN 69 OR CURRENT AGE, WHICHEVER IS LOWEST VALUE] OR [IF CHEW8C= 0 THEN SET TO VALUE AT CHEW8]]</w:t>
      </w:r>
    </w:p>
    <w:p w14:paraId="30C1F14B" w14:textId="77777777" w:rsidR="00056160" w:rsidRPr="00022DC6" w:rsidRDefault="00056160" w:rsidP="00056160">
      <w:pPr>
        <w:pStyle w:val="ListParagraph"/>
        <w:ind w:left="450"/>
      </w:pPr>
    </w:p>
    <w:p w14:paraId="31BD5468" w14:textId="4DF2C3DB" w:rsidR="00033FBA" w:rsidRPr="00022DC6" w:rsidRDefault="00056160" w:rsidP="00033FBA">
      <w:pPr>
        <w:pStyle w:val="ListParagraph"/>
        <w:ind w:left="450"/>
        <w:rPr>
          <w:b/>
        </w:rPr>
      </w:pPr>
      <w:r w:rsidRPr="00022DC6">
        <w:rPr>
          <w:rFonts w:cstheme="minorHAnsi"/>
        </w:rPr>
        <w:t>Age [X / 70] and older</w:t>
      </w:r>
      <w:r w:rsidRPr="00022DC6">
        <w:t xml:space="preserve"> </w:t>
      </w:r>
      <w:r w:rsidRPr="00022DC6">
        <w:rPr>
          <w:b/>
        </w:rPr>
        <w:t xml:space="preserve">[X= [VALUE AT </w:t>
      </w:r>
      <w:r w:rsidR="00033FBA" w:rsidRPr="00022DC6">
        <w:rPr>
          <w:b/>
        </w:rPr>
        <w:t>CHEW</w:t>
      </w:r>
      <w:r w:rsidR="00463E17">
        <w:rPr>
          <w:b/>
        </w:rPr>
        <w:t xml:space="preserve">3 </w:t>
      </w:r>
      <w:r w:rsidRPr="00022DC6">
        <w:rPr>
          <w:b/>
        </w:rPr>
        <w:t>OR 70, WHICHEVER IS HIGHEST VALUE]]</w:t>
      </w:r>
      <w:bookmarkStart w:id="0" w:name="_Toc496540777"/>
    </w:p>
    <w:p w14:paraId="5B03CE84" w14:textId="475BD9FF" w:rsidR="00164543" w:rsidRPr="00022DC6" w:rsidRDefault="00164543" w:rsidP="00033FBA">
      <w:pPr>
        <w:rPr>
          <w:rFonts w:eastAsia="Times New Roman" w:cstheme="minorHAnsi"/>
          <w:b/>
          <w:bCs/>
          <w:sz w:val="28"/>
        </w:rPr>
      </w:pPr>
      <w:r w:rsidRPr="00022DC6">
        <w:rPr>
          <w:rFonts w:eastAsia="Times New Roman" w:cstheme="minorHAnsi"/>
          <w:b/>
          <w:bCs/>
          <w:sz w:val="28"/>
        </w:rPr>
        <w:t>Hookah and Water Pipes</w:t>
      </w:r>
      <w:bookmarkEnd w:id="0"/>
    </w:p>
    <w:p w14:paraId="33463C4D" w14:textId="420E14B6" w:rsidR="00E56655"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PIPE1]</w:t>
      </w:r>
    </w:p>
    <w:p w14:paraId="28842A92" w14:textId="4219C6D1" w:rsidR="00E56655" w:rsidRPr="00022DC6" w:rsidRDefault="65310DAF" w:rsidP="65310DAF">
      <w:pPr>
        <w:pStyle w:val="ListParagraph"/>
        <w:numPr>
          <w:ilvl w:val="0"/>
          <w:numId w:val="11"/>
        </w:numPr>
        <w:rPr>
          <w:rFonts w:eastAsia="Times New Roman"/>
        </w:rPr>
      </w:pPr>
      <w:r w:rsidRPr="65310DAF">
        <w:rPr>
          <w:rFonts w:eastAsia="Times New Roman"/>
        </w:rPr>
        <w:t>[HOOKAH1] The next questions are about your use of hookahs or water pipes for smoking tobacco.</w:t>
      </w:r>
    </w:p>
    <w:p w14:paraId="7161D949" w14:textId="77777777" w:rsidR="00E56655" w:rsidRPr="00022DC6" w:rsidRDefault="00E56655" w:rsidP="00E56655">
      <w:pPr>
        <w:pStyle w:val="ListParagraph"/>
        <w:ind w:left="450"/>
        <w:rPr>
          <w:rFonts w:eastAsia="Times New Roman" w:cstheme="minorHAnsi"/>
          <w:bCs/>
        </w:rPr>
      </w:pPr>
    </w:p>
    <w:p w14:paraId="51D9B2D7" w14:textId="529AECA6" w:rsidR="00E56655" w:rsidRPr="00022DC6" w:rsidRDefault="6126BA26" w:rsidP="1FE611D9">
      <w:pPr>
        <w:pStyle w:val="ListParagraph"/>
        <w:ind w:left="450"/>
        <w:rPr>
          <w:rFonts w:eastAsia="Times New Roman"/>
        </w:rPr>
      </w:pPr>
      <w:r w:rsidRPr="6126BA26">
        <w:rPr>
          <w:rFonts w:eastAsia="Times New Roman"/>
        </w:rPr>
        <w:t xml:space="preserve">How many days have you smoked tobacco using a </w:t>
      </w:r>
      <w:r w:rsidRPr="6126BA26">
        <w:rPr>
          <w:rFonts w:eastAsia="Times New Roman"/>
          <w:b/>
          <w:bCs/>
        </w:rPr>
        <w:t>hookah or water pipe</w:t>
      </w:r>
      <w:r w:rsidRPr="6126BA26">
        <w:rPr>
          <w:rFonts w:eastAsia="Times New Roman"/>
        </w:rPr>
        <w:t xml:space="preserve"> in your  life?</w:t>
      </w:r>
    </w:p>
    <w:p w14:paraId="27AEBC8C" w14:textId="767998D9" w:rsidR="00E56655" w:rsidRPr="00022DC6" w:rsidRDefault="6126BA26" w:rsidP="6126BA26">
      <w:pPr>
        <w:pStyle w:val="ListParagraph"/>
        <w:numPr>
          <w:ilvl w:val="0"/>
          <w:numId w:val="63"/>
        </w:numPr>
        <w:rPr>
          <w:rFonts w:eastAsia="Times New Roman"/>
        </w:rPr>
      </w:pPr>
      <w:r w:rsidRPr="6126BA26">
        <w:rPr>
          <w:rFonts w:eastAsia="Times New Roman"/>
        </w:rPr>
        <w:t xml:space="preserve">10 or less </w:t>
      </w:r>
      <w:r w:rsidRPr="6126BA26">
        <w:rPr>
          <w:rFonts w:ascii="Wingdings" w:eastAsia="Wingdings" w:hAnsi="Wingdings"/>
        </w:rPr>
        <w:t>à</w:t>
      </w:r>
      <w:r w:rsidRPr="6126BA26">
        <w:rPr>
          <w:rFonts w:eastAsia="Calibri"/>
          <w:b/>
          <w:bCs/>
        </w:rPr>
        <w:t xml:space="preserve"> GO TO PIPE1</w:t>
      </w:r>
    </w:p>
    <w:p w14:paraId="7584038C" w14:textId="0AA888A2" w:rsidR="00E56655" w:rsidRPr="00022DC6" w:rsidRDefault="6126BA26" w:rsidP="2B87E8A8">
      <w:pPr>
        <w:pStyle w:val="ListParagraph"/>
        <w:numPr>
          <w:ilvl w:val="0"/>
          <w:numId w:val="63"/>
        </w:numPr>
        <w:rPr>
          <w:rFonts w:eastAsia="Times New Roman"/>
        </w:rPr>
      </w:pPr>
      <w:r w:rsidRPr="6126BA26">
        <w:rPr>
          <w:rFonts w:eastAsia="Times New Roman"/>
        </w:rPr>
        <w:t xml:space="preserve">11 to 49 </w:t>
      </w:r>
      <w:r w:rsidRPr="6126BA26">
        <w:rPr>
          <w:rFonts w:ascii="Wingdings" w:eastAsia="Wingdings" w:hAnsi="Wingdings"/>
        </w:rPr>
        <w:t>à</w:t>
      </w:r>
      <w:r w:rsidRPr="6126BA26">
        <w:rPr>
          <w:rFonts w:eastAsia="Calibri"/>
          <w:b/>
          <w:bCs/>
        </w:rPr>
        <w:t xml:space="preserve"> GO TO PIPE1</w:t>
      </w:r>
    </w:p>
    <w:p w14:paraId="64891701" w14:textId="3D5503AE" w:rsidR="00E56655" w:rsidRPr="00022DC6" w:rsidRDefault="6126BA26" w:rsidP="2B87E8A8">
      <w:pPr>
        <w:pStyle w:val="ListParagraph"/>
        <w:numPr>
          <w:ilvl w:val="0"/>
          <w:numId w:val="63"/>
        </w:numPr>
        <w:rPr>
          <w:rFonts w:eastAsia="Times New Roman"/>
        </w:rPr>
      </w:pPr>
      <w:r w:rsidRPr="6126BA26">
        <w:rPr>
          <w:rFonts w:eastAsia="Times New Roman"/>
        </w:rPr>
        <w:t>50 to 99</w:t>
      </w:r>
    </w:p>
    <w:p w14:paraId="7A447905" w14:textId="7C360B04" w:rsidR="00E56655" w:rsidRPr="00022DC6" w:rsidRDefault="00E56655" w:rsidP="00AA4565">
      <w:pPr>
        <w:pStyle w:val="ListParagraph"/>
        <w:numPr>
          <w:ilvl w:val="0"/>
          <w:numId w:val="63"/>
        </w:numPr>
        <w:rPr>
          <w:rFonts w:eastAsia="Times New Roman" w:cstheme="minorHAnsi"/>
          <w:bCs/>
        </w:rPr>
      </w:pPr>
      <w:r w:rsidRPr="00022DC6">
        <w:rPr>
          <w:rFonts w:eastAsia="Times New Roman" w:cstheme="minorHAnsi"/>
          <w:bCs/>
        </w:rPr>
        <w:t>100 or more</w:t>
      </w:r>
    </w:p>
    <w:p w14:paraId="2FE3B818" w14:textId="4051A53E" w:rsidR="00E56655" w:rsidRPr="00022DC6" w:rsidRDefault="00E56655" w:rsidP="00AA4565">
      <w:pPr>
        <w:pStyle w:val="ListParagraph"/>
        <w:ind w:left="450" w:firstLine="270"/>
        <w:rPr>
          <w:rFonts w:eastAsia="Calibri" w:cstheme="minorHAnsi"/>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PIPE1</w:t>
      </w:r>
    </w:p>
    <w:p w14:paraId="5D445451" w14:textId="44A85577" w:rsidR="00E56655" w:rsidRPr="00D5431C" w:rsidRDefault="65310DAF" w:rsidP="00D5431C">
      <w:pPr>
        <w:pStyle w:val="Default"/>
        <w:numPr>
          <w:ilvl w:val="0"/>
          <w:numId w:val="11"/>
        </w:numPr>
        <w:spacing w:after="25"/>
        <w:rPr>
          <w:color w:val="auto"/>
          <w:sz w:val="22"/>
          <w:szCs w:val="22"/>
        </w:rPr>
      </w:pPr>
      <w:r w:rsidRPr="65310DAF">
        <w:rPr>
          <w:color w:val="auto"/>
          <w:sz w:val="22"/>
          <w:szCs w:val="22"/>
        </w:rPr>
        <w:t xml:space="preserve">[HOOKAH2] How old were you when you </w:t>
      </w:r>
      <w:r w:rsidRPr="65310DAF">
        <w:rPr>
          <w:b/>
          <w:bCs/>
          <w:color w:val="auto"/>
          <w:sz w:val="22"/>
          <w:szCs w:val="22"/>
        </w:rPr>
        <w:t xml:space="preserve">first </w:t>
      </w:r>
      <w:r w:rsidRPr="65310DAF">
        <w:rPr>
          <w:color w:val="auto"/>
          <w:sz w:val="22"/>
          <w:szCs w:val="22"/>
        </w:rPr>
        <w:t>smoked tobacco using a hookah or water pipe?</w:t>
      </w:r>
    </w:p>
    <w:p w14:paraId="21638503" w14:textId="3C4B3197" w:rsidR="00E56655" w:rsidRPr="00022DC6" w:rsidRDefault="00E56655" w:rsidP="00E56655">
      <w:pPr>
        <w:pStyle w:val="Default"/>
        <w:ind w:left="450"/>
        <w:rPr>
          <w:color w:val="auto"/>
          <w:sz w:val="22"/>
          <w:szCs w:val="22"/>
        </w:rPr>
      </w:pPr>
      <w:r w:rsidRPr="00022DC6">
        <w:rPr>
          <w:color w:val="auto"/>
          <w:sz w:val="22"/>
          <w:szCs w:val="22"/>
        </w:rPr>
        <w:t xml:space="preserve">|__|__| Age first </w:t>
      </w:r>
      <w:r w:rsidR="00AC06FE" w:rsidRPr="00022DC6">
        <w:rPr>
          <w:color w:val="auto"/>
          <w:sz w:val="22"/>
          <w:szCs w:val="22"/>
        </w:rPr>
        <w:t>smoked tobacco using a hookah or water pipe</w:t>
      </w:r>
    </w:p>
    <w:p w14:paraId="52E0EDCC" w14:textId="173D210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005A28F7">
        <w:rPr>
          <w:rFonts w:eastAsia="Calibri" w:cstheme="minorHAnsi"/>
          <w:b/>
          <w:i/>
          <w:color w:val="auto"/>
          <w:sz w:val="22"/>
          <w:szCs w:val="22"/>
        </w:rPr>
        <w:t>3</w:t>
      </w:r>
    </w:p>
    <w:p w14:paraId="1A0F8C12" w14:textId="77777777" w:rsidR="00E56655" w:rsidRPr="00022DC6" w:rsidRDefault="00E56655" w:rsidP="00E56655">
      <w:pPr>
        <w:pStyle w:val="Default"/>
        <w:rPr>
          <w:color w:val="auto"/>
        </w:rPr>
      </w:pPr>
    </w:p>
    <w:p w14:paraId="210C1A94" w14:textId="72CB5BD9" w:rsidR="00E56655" w:rsidRPr="00D5431C" w:rsidRDefault="65310DAF" w:rsidP="00D5431C">
      <w:pPr>
        <w:pStyle w:val="Default"/>
        <w:numPr>
          <w:ilvl w:val="0"/>
          <w:numId w:val="11"/>
        </w:numPr>
        <w:spacing w:after="30"/>
        <w:rPr>
          <w:color w:val="auto"/>
          <w:sz w:val="22"/>
          <w:szCs w:val="22"/>
        </w:rPr>
      </w:pPr>
      <w:r w:rsidRPr="65310DAF">
        <w:rPr>
          <w:color w:val="auto"/>
          <w:sz w:val="22"/>
          <w:szCs w:val="22"/>
        </w:rPr>
        <w:t xml:space="preserve">[HOOKAH3] How old were you when you started smoking a hookah or water pipe on a regular basis? </w:t>
      </w:r>
      <w:r w:rsidRPr="65310DAF">
        <w:rPr>
          <w:rFonts w:eastAsia="Calibri" w:cstheme="minorBidi"/>
          <w:i/>
          <w:iCs/>
          <w:color w:val="auto"/>
          <w:sz w:val="22"/>
          <w:szCs w:val="22"/>
        </w:rPr>
        <w:t xml:space="preserve">[Informational text when “regular basis” is selected: </w:t>
      </w:r>
      <w:r w:rsidRPr="65310DAF">
        <w:rPr>
          <w:i/>
          <w:iCs/>
          <w:color w:val="auto"/>
          <w:sz w:val="22"/>
          <w:szCs w:val="22"/>
        </w:rPr>
        <w:t>We understand that the meaning of "regular basis" might be different for different people. When you answer this question, please think about what "regular basis" means to you.</w:t>
      </w:r>
      <w:r w:rsidRPr="65310DAF">
        <w:rPr>
          <w:rFonts w:eastAsia="Calibri" w:cstheme="minorBidi"/>
          <w:i/>
          <w:iCs/>
          <w:color w:val="auto"/>
          <w:sz w:val="22"/>
          <w:szCs w:val="22"/>
        </w:rPr>
        <w:t>]</w:t>
      </w:r>
    </w:p>
    <w:p w14:paraId="68646C0A" w14:textId="28699B7C" w:rsidR="00E56655" w:rsidRPr="00022DC6" w:rsidRDefault="00E56655" w:rsidP="00E56655">
      <w:pPr>
        <w:pStyle w:val="Default"/>
        <w:ind w:left="450"/>
        <w:rPr>
          <w:color w:val="auto"/>
          <w:sz w:val="22"/>
          <w:szCs w:val="22"/>
        </w:rPr>
      </w:pPr>
      <w:r w:rsidRPr="00022DC6">
        <w:rPr>
          <w:color w:val="auto"/>
          <w:sz w:val="22"/>
          <w:szCs w:val="22"/>
        </w:rPr>
        <w:t xml:space="preserve">|__|__| Age started </w:t>
      </w:r>
      <w:r w:rsidR="00AC06FE" w:rsidRPr="00022DC6">
        <w:rPr>
          <w:color w:val="auto"/>
          <w:sz w:val="22"/>
          <w:szCs w:val="22"/>
        </w:rPr>
        <w:t>smoking a hookah or water pipe</w:t>
      </w:r>
      <w:r w:rsidRPr="00022DC6">
        <w:rPr>
          <w:color w:val="auto"/>
          <w:sz w:val="22"/>
          <w:szCs w:val="22"/>
        </w:rPr>
        <w:t xml:space="preserve"> on a regular basis </w:t>
      </w:r>
    </w:p>
    <w:p w14:paraId="445B985D" w14:textId="041A3555" w:rsidR="00E56655" w:rsidRPr="00022DC6" w:rsidRDefault="6126BA26" w:rsidP="00E56655">
      <w:pPr>
        <w:pStyle w:val="Default"/>
        <w:spacing w:after="30"/>
        <w:ind w:left="450"/>
        <w:rPr>
          <w:color w:val="auto"/>
          <w:sz w:val="22"/>
          <w:szCs w:val="22"/>
        </w:rPr>
      </w:pPr>
      <w:r w:rsidRPr="6126BA26">
        <w:rPr>
          <w:color w:val="auto"/>
          <w:sz w:val="22"/>
          <w:szCs w:val="22"/>
        </w:rPr>
        <w:t xml:space="preserve">44   Never smoked on a regular basis </w:t>
      </w:r>
    </w:p>
    <w:p w14:paraId="08F0FEEE" w14:textId="21DB82D7"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lastRenderedPageBreak/>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4</w:t>
      </w:r>
    </w:p>
    <w:p w14:paraId="2070AD74" w14:textId="77777777" w:rsidR="00E56655" w:rsidRPr="00022DC6" w:rsidRDefault="00E56655" w:rsidP="00E56655">
      <w:pPr>
        <w:pStyle w:val="Default"/>
        <w:spacing w:after="30"/>
        <w:ind w:left="450"/>
        <w:rPr>
          <w:color w:val="auto"/>
          <w:sz w:val="22"/>
          <w:szCs w:val="22"/>
        </w:rPr>
      </w:pPr>
    </w:p>
    <w:p w14:paraId="2C4BFC6D" w14:textId="6DED598B" w:rsidR="00E56655" w:rsidRPr="00022DC6" w:rsidRDefault="6126BA26" w:rsidP="6126BA26">
      <w:pPr>
        <w:pStyle w:val="ListParagraph"/>
        <w:numPr>
          <w:ilvl w:val="0"/>
          <w:numId w:val="11"/>
        </w:numPr>
        <w:autoSpaceDE w:val="0"/>
        <w:autoSpaceDN w:val="0"/>
        <w:adjustRightInd w:val="0"/>
        <w:spacing w:after="30" w:line="240" w:lineRule="auto"/>
      </w:pPr>
      <w:r>
        <w:t xml:space="preserve">[HOOKAH4] Do you smoke a hookah or water pipe now? </w:t>
      </w:r>
    </w:p>
    <w:p w14:paraId="7A1FB909" w14:textId="6DEC8FBC" w:rsidR="00E56655" w:rsidRPr="00022DC6" w:rsidRDefault="00E56655" w:rsidP="6126BA26">
      <w:pPr>
        <w:autoSpaceDE w:val="0"/>
        <w:autoSpaceDN w:val="0"/>
        <w:adjustRightInd w:val="0"/>
        <w:spacing w:after="30" w:line="240" w:lineRule="auto"/>
        <w:ind w:left="450" w:firstLine="270"/>
        <w:rPr>
          <w:rFonts w:eastAsia="Calibri"/>
          <w:b/>
          <w:bCs/>
        </w:rPr>
      </w:pPr>
    </w:p>
    <w:p w14:paraId="65E32B75" w14:textId="3D536F27" w:rsidR="00E56655"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E56655">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HOOKAH5</w:t>
      </w:r>
    </w:p>
    <w:p w14:paraId="130A47AD" w14:textId="6C456E16" w:rsidR="6A7FD71B" w:rsidRDefault="6126BA26" w:rsidP="6A7FD71B">
      <w:pPr>
        <w:spacing w:after="30" w:line="240" w:lineRule="auto"/>
        <w:ind w:left="450" w:firstLine="27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HOOKAH5</w:t>
      </w:r>
    </w:p>
    <w:p w14:paraId="091B7454" w14:textId="614996B1" w:rsidR="6A7FD71B" w:rsidRDefault="6126BA26" w:rsidP="6A7FD71B">
      <w:pPr>
        <w:spacing w:after="30" w:line="240" w:lineRule="auto"/>
        <w:ind w:left="450" w:firstLine="27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HOOKAH5</w:t>
      </w:r>
    </w:p>
    <w:p w14:paraId="54B3F2CA" w14:textId="0BB364FB" w:rsidR="6A7FD71B" w:rsidRDefault="6126BA26" w:rsidP="6A7FD71B">
      <w:pPr>
        <w:spacing w:after="30" w:line="240" w:lineRule="auto"/>
        <w:ind w:left="450" w:firstLine="27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HOOKAH9A</w:t>
      </w:r>
    </w:p>
    <w:p w14:paraId="57071E0A" w14:textId="5ADE6B14" w:rsidR="00E56655" w:rsidRPr="00022DC6" w:rsidRDefault="00E56655" w:rsidP="00AA4565">
      <w:pPr>
        <w:pStyle w:val="Default"/>
        <w:spacing w:after="25"/>
        <w:ind w:left="54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HOOKAH5</w:t>
      </w:r>
    </w:p>
    <w:p w14:paraId="47184D1C" w14:textId="77777777" w:rsidR="00E56655" w:rsidRPr="00022DC6" w:rsidRDefault="00E56655" w:rsidP="00E56655">
      <w:pPr>
        <w:autoSpaceDE w:val="0"/>
        <w:autoSpaceDN w:val="0"/>
        <w:adjustRightInd w:val="0"/>
        <w:spacing w:after="0" w:line="240" w:lineRule="auto"/>
        <w:rPr>
          <w:rFonts w:ascii="Calibri" w:hAnsi="Calibri" w:cs="Calibri"/>
        </w:rPr>
      </w:pPr>
    </w:p>
    <w:p w14:paraId="0A52FF18" w14:textId="013592C1" w:rsidR="00E56655" w:rsidRPr="00022DC6" w:rsidRDefault="65310DAF" w:rsidP="00AC06FE">
      <w:pPr>
        <w:pStyle w:val="Default"/>
        <w:numPr>
          <w:ilvl w:val="0"/>
          <w:numId w:val="11"/>
        </w:numPr>
        <w:spacing w:after="25"/>
        <w:rPr>
          <w:color w:val="auto"/>
          <w:sz w:val="22"/>
          <w:szCs w:val="22"/>
        </w:rPr>
      </w:pPr>
      <w:r w:rsidRPr="65310DAF">
        <w:rPr>
          <w:color w:val="auto"/>
          <w:sz w:val="22"/>
          <w:szCs w:val="22"/>
        </w:rPr>
        <w:t>[HOOKAH5] When was the</w:t>
      </w:r>
      <w:r w:rsidRPr="65310DAF">
        <w:rPr>
          <w:b/>
          <w:bCs/>
          <w:color w:val="auto"/>
          <w:sz w:val="22"/>
          <w:szCs w:val="22"/>
        </w:rPr>
        <w:t xml:space="preserve"> last </w:t>
      </w:r>
      <w:r w:rsidRPr="65310DAF">
        <w:rPr>
          <w:color w:val="auto"/>
          <w:sz w:val="22"/>
          <w:szCs w:val="22"/>
        </w:rPr>
        <w:t>time</w:t>
      </w:r>
      <w:r w:rsidRPr="65310DAF">
        <w:rPr>
          <w:b/>
          <w:bCs/>
          <w:color w:val="auto"/>
          <w:sz w:val="22"/>
          <w:szCs w:val="22"/>
        </w:rPr>
        <w:t xml:space="preserve"> </w:t>
      </w:r>
      <w:r w:rsidRPr="65310DAF">
        <w:rPr>
          <w:color w:val="auto"/>
          <w:sz w:val="22"/>
          <w:szCs w:val="22"/>
        </w:rPr>
        <w:t xml:space="preserve">you </w:t>
      </w:r>
      <w:r w:rsidRPr="65310DAF">
        <w:rPr>
          <w:rFonts w:cstheme="minorBidi"/>
          <w:color w:val="auto"/>
        </w:rPr>
        <w:t>smoked a hookah or water pipe</w:t>
      </w:r>
      <w:r w:rsidRPr="65310DAF">
        <w:rPr>
          <w:color w:val="auto"/>
          <w:sz w:val="22"/>
          <w:szCs w:val="22"/>
        </w:rPr>
        <w:t>?</w:t>
      </w:r>
    </w:p>
    <w:p w14:paraId="2D10FFFB" w14:textId="21BEC452" w:rsidR="00E56655" w:rsidRPr="00022DC6" w:rsidRDefault="00E56655" w:rsidP="00AA4565">
      <w:pPr>
        <w:pStyle w:val="Default"/>
        <w:numPr>
          <w:ilvl w:val="0"/>
          <w:numId w:val="65"/>
        </w:numPr>
        <w:tabs>
          <w:tab w:val="left" w:pos="6153"/>
        </w:tabs>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w:t>
      </w:r>
      <w:r w:rsidRPr="00022DC6">
        <w:rPr>
          <w:rFonts w:eastAsia="Calibri" w:cstheme="minorHAnsi"/>
          <w:b/>
          <w:color w:val="auto"/>
          <w:sz w:val="22"/>
          <w:szCs w:val="22"/>
        </w:rPr>
        <w:t>6</w:t>
      </w:r>
      <w:r w:rsidR="00AC06FE" w:rsidRPr="00022DC6">
        <w:rPr>
          <w:rFonts w:eastAsia="Calibri" w:cstheme="minorHAnsi"/>
          <w:b/>
          <w:color w:val="auto"/>
          <w:sz w:val="22"/>
          <w:szCs w:val="22"/>
        </w:rPr>
        <w:tab/>
      </w:r>
    </w:p>
    <w:p w14:paraId="003905DF" w14:textId="2E7E4067" w:rsidR="00E56655" w:rsidRPr="00022DC6" w:rsidRDefault="00E56655" w:rsidP="00AA4565">
      <w:pPr>
        <w:pStyle w:val="Default"/>
        <w:numPr>
          <w:ilvl w:val="0"/>
          <w:numId w:val="6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year</w:t>
      </w:r>
      <w:r w:rsidRPr="00D5431C">
        <w:rPr>
          <w:color w:val="000000" w:themeColor="text1"/>
          <w:sz w:val="22"/>
          <w:szCs w:val="22"/>
        </w:rPr>
        <w:t xml:space="preserve">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w:t>
      </w:r>
      <w:r w:rsidR="00AC06FE" w:rsidRPr="00022DC6">
        <w:rPr>
          <w:rFonts w:eastAsia="Calibri" w:cstheme="minorHAnsi"/>
          <w:b/>
          <w:color w:val="auto"/>
          <w:sz w:val="22"/>
          <w:szCs w:val="22"/>
        </w:rPr>
        <w:t xml:space="preserve"> HOOKAH7A</w:t>
      </w:r>
    </w:p>
    <w:p w14:paraId="26A2ECA4" w14:textId="3C797540" w:rsidR="00E56655" w:rsidRPr="00022DC6" w:rsidRDefault="00E56655" w:rsidP="00AA4565">
      <w:pPr>
        <w:pStyle w:val="Default"/>
        <w:numPr>
          <w:ilvl w:val="0"/>
          <w:numId w:val="65"/>
        </w:numPr>
        <w:spacing w:after="25"/>
        <w:rPr>
          <w:rFonts w:eastAsia="Calibri" w:cstheme="minorHAnsi"/>
          <w:b/>
          <w:color w:val="auto"/>
          <w:sz w:val="22"/>
          <w:szCs w:val="22"/>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AC06FE" w:rsidRPr="00022DC6">
        <w:rPr>
          <w:rFonts w:eastAsia="Calibri" w:cstheme="minorHAnsi"/>
          <w:b/>
          <w:color w:val="auto"/>
          <w:sz w:val="22"/>
          <w:szCs w:val="22"/>
        </w:rPr>
        <w:t>HOOKAH8A</w:t>
      </w:r>
    </w:p>
    <w:p w14:paraId="535D24FF" w14:textId="1A93FD2E" w:rsidR="00E56655" w:rsidRPr="00022DC6" w:rsidRDefault="00E56655"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HOOKAH9</w:t>
      </w:r>
      <w:r w:rsidRPr="00022DC6">
        <w:rPr>
          <w:rFonts w:eastAsia="Calibri" w:cstheme="minorHAnsi"/>
          <w:b/>
          <w:i/>
          <w:color w:val="auto"/>
          <w:sz w:val="22"/>
          <w:szCs w:val="22"/>
        </w:rPr>
        <w:t>A</w:t>
      </w:r>
    </w:p>
    <w:p w14:paraId="3761358F" w14:textId="77777777" w:rsidR="00E56655" w:rsidRPr="00022DC6" w:rsidRDefault="00E56655" w:rsidP="00E56655">
      <w:pPr>
        <w:pStyle w:val="Default"/>
        <w:rPr>
          <w:color w:val="auto"/>
        </w:rPr>
      </w:pPr>
    </w:p>
    <w:p w14:paraId="27509082" w14:textId="43F2A2E6" w:rsidR="00E56655" w:rsidRPr="00022DC6" w:rsidRDefault="6126BA26" w:rsidP="00E56655">
      <w:pPr>
        <w:pStyle w:val="Default"/>
        <w:numPr>
          <w:ilvl w:val="0"/>
          <w:numId w:val="11"/>
        </w:numPr>
        <w:spacing w:after="25"/>
        <w:rPr>
          <w:color w:val="auto"/>
          <w:sz w:val="22"/>
          <w:szCs w:val="22"/>
        </w:rPr>
      </w:pPr>
      <w:r w:rsidRPr="6126BA26">
        <w:rPr>
          <w:color w:val="auto"/>
          <w:sz w:val="22"/>
          <w:szCs w:val="22"/>
        </w:rPr>
        <w:t xml:space="preserve">[HOOKAH6] </w:t>
      </w:r>
      <w:r w:rsidRPr="6126BA26">
        <w:rPr>
          <w:b/>
          <w:bCs/>
          <w:color w:val="auto"/>
          <w:sz w:val="22"/>
          <w:szCs w:val="22"/>
        </w:rPr>
        <w:t xml:space="preserve">On how many of the past 30 days </w:t>
      </w:r>
      <w:r w:rsidRPr="6126BA26">
        <w:rPr>
          <w:color w:val="auto"/>
          <w:sz w:val="22"/>
          <w:szCs w:val="22"/>
        </w:rPr>
        <w:t xml:space="preserve">have you </w:t>
      </w:r>
      <w:r w:rsidRPr="6126BA26">
        <w:rPr>
          <w:rFonts w:cstheme="minorBidi"/>
          <w:color w:val="auto"/>
        </w:rPr>
        <w:t>smoked a hookah or water pipe</w:t>
      </w:r>
      <w:r w:rsidRPr="6126BA26">
        <w:rPr>
          <w:color w:val="auto"/>
          <w:sz w:val="22"/>
          <w:szCs w:val="22"/>
        </w:rPr>
        <w:t>?</w:t>
      </w:r>
    </w:p>
    <w:p w14:paraId="58C491BC" w14:textId="61963D13" w:rsidR="00E56655" w:rsidRPr="00022DC6" w:rsidRDefault="00E56655" w:rsidP="00E56655">
      <w:pPr>
        <w:autoSpaceDE w:val="0"/>
        <w:autoSpaceDN w:val="0"/>
        <w:adjustRightInd w:val="0"/>
        <w:spacing w:after="0" w:line="240" w:lineRule="auto"/>
        <w:ind w:left="450"/>
      </w:pPr>
      <w:r w:rsidRPr="00022DC6">
        <w:t xml:space="preserve">|__|__| #Days </w:t>
      </w:r>
      <w:r w:rsidR="00AC06FE" w:rsidRPr="00022DC6">
        <w:t>smoked</w:t>
      </w:r>
      <w:r w:rsidRPr="00022DC6">
        <w:t xml:space="preserve"> in past 30 days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9A</w:t>
      </w:r>
    </w:p>
    <w:p w14:paraId="0817B038" w14:textId="3A649AE3" w:rsidR="00E56655"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9A</w:t>
      </w:r>
    </w:p>
    <w:p w14:paraId="393A27EF" w14:textId="77777777" w:rsidR="00D5431C" w:rsidRPr="00022DC6" w:rsidRDefault="00D5431C" w:rsidP="00E56655">
      <w:pPr>
        <w:pStyle w:val="Default"/>
        <w:spacing w:after="25"/>
        <w:ind w:left="450"/>
        <w:rPr>
          <w:rFonts w:eastAsia="Calibri" w:cstheme="minorHAnsi"/>
          <w:b/>
          <w:i/>
          <w:color w:val="auto"/>
          <w:sz w:val="22"/>
          <w:szCs w:val="22"/>
        </w:rPr>
      </w:pPr>
    </w:p>
    <w:p w14:paraId="3913E89F" w14:textId="436DB631" w:rsidR="00E56655" w:rsidRPr="00022DC6" w:rsidRDefault="65310DAF" w:rsidP="00E56655">
      <w:pPr>
        <w:pStyle w:val="Default"/>
        <w:numPr>
          <w:ilvl w:val="0"/>
          <w:numId w:val="11"/>
        </w:numPr>
        <w:spacing w:after="25"/>
        <w:rPr>
          <w:color w:val="auto"/>
          <w:sz w:val="22"/>
          <w:szCs w:val="22"/>
        </w:rPr>
      </w:pPr>
      <w:r w:rsidRPr="65310DAF">
        <w:rPr>
          <w:color w:val="auto"/>
          <w:sz w:val="22"/>
          <w:szCs w:val="22"/>
        </w:rPr>
        <w:t>[HOOKAH7A] How many months ago did you</w:t>
      </w:r>
      <w:r w:rsidRPr="65310DAF">
        <w:rPr>
          <w:b/>
          <w:bCs/>
          <w:color w:val="auto"/>
          <w:sz w:val="22"/>
          <w:szCs w:val="22"/>
        </w:rPr>
        <w:t xml:space="preserve"> last</w:t>
      </w:r>
      <w:r w:rsidRPr="65310DAF">
        <w:rPr>
          <w:color w:val="auto"/>
          <w:sz w:val="22"/>
          <w:szCs w:val="22"/>
        </w:rPr>
        <w:t xml:space="preserve"> </w:t>
      </w:r>
      <w:r w:rsidRPr="65310DAF">
        <w:rPr>
          <w:rFonts w:cstheme="minorBidi"/>
          <w:color w:val="auto"/>
        </w:rPr>
        <w:t>smoke a hookah or water pipe</w:t>
      </w:r>
      <w:r w:rsidRPr="65310DAF">
        <w:rPr>
          <w:color w:val="auto"/>
          <w:sz w:val="22"/>
          <w:szCs w:val="22"/>
        </w:rPr>
        <w:t>?</w:t>
      </w:r>
    </w:p>
    <w:p w14:paraId="4BCFDB60" w14:textId="54987F3F" w:rsidR="00E56655" w:rsidRPr="00022DC6" w:rsidRDefault="00E56655" w:rsidP="00E56655">
      <w:pPr>
        <w:spacing w:after="0"/>
        <w:ind w:left="450"/>
        <w:rPr>
          <w:rFonts w:eastAsia="Calibri" w:cstheme="minorHAnsi"/>
          <w:b/>
        </w:rPr>
      </w:pPr>
      <w:r w:rsidRPr="00022DC6">
        <w:t xml:space="preserve">|__|__| #Months </w:t>
      </w:r>
      <w:proofErr w:type="gramStart"/>
      <w:r w:rsidRPr="00022DC6">
        <w:t>ago</w:t>
      </w:r>
      <w:proofErr w:type="gramEnd"/>
      <w:r w:rsidRPr="00022DC6">
        <w:t xml:space="preserve"> </w:t>
      </w:r>
      <w:r w:rsidR="00AC06FE" w:rsidRPr="00022DC6">
        <w:t xml:space="preserve">last </w:t>
      </w:r>
      <w:r w:rsidR="00AC06FE" w:rsidRPr="00022DC6">
        <w:rPr>
          <w:rFonts w:cstheme="minorHAnsi"/>
        </w:rPr>
        <w:t>smoked a hookah or water pipe</w:t>
      </w:r>
      <w:r w:rsidRPr="00022DC6">
        <w:rPr>
          <w:rFonts w:cstheme="minorHAnsi"/>
        </w:rPr>
        <w:t xml:space="preserve"> </w:t>
      </w:r>
      <w:r w:rsidRPr="00022DC6">
        <w:rPr>
          <w:rFonts w:ascii="Wingdings" w:eastAsia="Wingdings" w:hAnsi="Wingdings" w:cstheme="minorHAnsi"/>
        </w:rPr>
        <w:t>à</w:t>
      </w:r>
      <w:r w:rsidRPr="00022DC6">
        <w:rPr>
          <w:rFonts w:eastAsia="Calibri" w:cstheme="minorHAnsi"/>
          <w:b/>
        </w:rPr>
        <w:t xml:space="preserve"> GO TO </w:t>
      </w:r>
      <w:r w:rsidR="00AC06FE" w:rsidRPr="00022DC6">
        <w:rPr>
          <w:rFonts w:eastAsia="Calibri" w:cstheme="minorHAnsi"/>
          <w:b/>
        </w:rPr>
        <w:t>HOOKAH</w:t>
      </w:r>
      <w:r w:rsidRPr="00022DC6">
        <w:rPr>
          <w:rFonts w:eastAsia="Calibri" w:cstheme="minorHAnsi"/>
          <w:b/>
        </w:rPr>
        <w:t>7B</w:t>
      </w:r>
    </w:p>
    <w:p w14:paraId="001FD3E3" w14:textId="4096D3C0"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7B</w:t>
      </w:r>
    </w:p>
    <w:p w14:paraId="60104F0E" w14:textId="77777777" w:rsidR="00E56655" w:rsidRPr="00022DC6" w:rsidRDefault="00E56655" w:rsidP="00E56655">
      <w:pPr>
        <w:pStyle w:val="Default"/>
        <w:spacing w:after="25"/>
        <w:ind w:left="450"/>
        <w:rPr>
          <w:rFonts w:eastAsia="Calibri" w:cstheme="minorHAnsi"/>
          <w:b/>
          <w:i/>
          <w:color w:val="auto"/>
          <w:sz w:val="22"/>
          <w:szCs w:val="22"/>
        </w:rPr>
      </w:pPr>
    </w:p>
    <w:p w14:paraId="6CB5B0A4" w14:textId="004F9851" w:rsidR="00E56655" w:rsidRPr="00022DC6" w:rsidRDefault="00E56655" w:rsidP="00E56655">
      <w:pPr>
        <w:spacing w:after="0"/>
        <w:ind w:left="720"/>
      </w:pPr>
      <w:r w:rsidRPr="00022DC6">
        <w:t>T53. [</w:t>
      </w:r>
      <w:r w:rsidR="00AC06FE" w:rsidRPr="00022DC6">
        <w:t>HOOKAH</w:t>
      </w:r>
      <w:r w:rsidRPr="00022DC6">
        <w:t xml:space="preserve">7B] </w:t>
      </w:r>
      <w:r w:rsidR="00585FA1" w:rsidRPr="00022DC6">
        <w:t>During that time, d</w:t>
      </w:r>
      <w:r w:rsidRPr="00022DC6">
        <w:t xml:space="preserve">id you ever </w:t>
      </w:r>
      <w:r w:rsidR="00AC06FE" w:rsidRPr="00022DC6">
        <w:rPr>
          <w:rFonts w:cstheme="minorHAnsi"/>
        </w:rPr>
        <w:t>smoke a hookah or water pipe</w:t>
      </w:r>
      <w:r w:rsidR="00AC06FE" w:rsidRPr="00022DC6">
        <w:rPr>
          <w:b/>
        </w:rPr>
        <w:t xml:space="preserve"> </w:t>
      </w:r>
      <w:r w:rsidRPr="00022DC6">
        <w:rPr>
          <w:b/>
        </w:rPr>
        <w:t>every day</w:t>
      </w:r>
      <w:r w:rsidRPr="00022DC6">
        <w:t>?</w:t>
      </w:r>
    </w:p>
    <w:p w14:paraId="114662AA" w14:textId="6F7543BE" w:rsidR="00E56655" w:rsidRPr="00AA4565" w:rsidRDefault="6126BA26" w:rsidP="6126BA26">
      <w:pPr>
        <w:pStyle w:val="ListParagraph"/>
        <w:numPr>
          <w:ilvl w:val="0"/>
          <w:numId w:val="6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HOOKAH7C</w:t>
      </w:r>
    </w:p>
    <w:p w14:paraId="5443DA90" w14:textId="34480DE6" w:rsidR="00E56655" w:rsidRPr="00AA4565" w:rsidRDefault="6126BA26" w:rsidP="6126BA26">
      <w:pPr>
        <w:pStyle w:val="ListParagraph"/>
        <w:numPr>
          <w:ilvl w:val="0"/>
          <w:numId w:val="66"/>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4A24B91A" w14:textId="2142FB55"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HOOKAH7C</w:t>
      </w:r>
    </w:p>
    <w:p w14:paraId="645664A0" w14:textId="77777777" w:rsidR="006D29D5" w:rsidRPr="00022DC6" w:rsidRDefault="006D29D5" w:rsidP="00E56655">
      <w:pPr>
        <w:spacing w:after="0"/>
        <w:ind w:left="720"/>
        <w:rPr>
          <w:rFonts w:eastAsia="Calibri" w:cstheme="minorHAnsi"/>
          <w:b/>
          <w:i/>
        </w:rPr>
      </w:pPr>
    </w:p>
    <w:p w14:paraId="4883D416" w14:textId="5D44F384" w:rsidR="00E56655" w:rsidRPr="00022DC6" w:rsidRDefault="6126BA26" w:rsidP="1FE611D9">
      <w:pPr>
        <w:spacing w:after="0"/>
        <w:ind w:left="720"/>
      </w:pPr>
      <w:r>
        <w:t xml:space="preserve">T53. [HOOKAH7C] During that time, how many days (1 to 30) did you smoke a hookah or water pipe in a usual month? </w:t>
      </w:r>
    </w:p>
    <w:p w14:paraId="046C2809" w14:textId="5BFBCB7A" w:rsidR="00E56655" w:rsidRPr="00022DC6" w:rsidRDefault="6126BA26" w:rsidP="1FE611D9">
      <w:pPr>
        <w:spacing w:after="0"/>
        <w:ind w:left="1170"/>
        <w:rPr>
          <w:rFonts w:eastAsia="Calibri"/>
          <w:b/>
          <w:bCs/>
        </w:rPr>
      </w:pPr>
      <w:r>
        <w:t xml:space="preserve">|__|__| #Days smoked in usual month </w:t>
      </w:r>
      <w:r w:rsidRPr="6126BA26">
        <w:rPr>
          <w:rFonts w:ascii="Wingdings" w:eastAsia="Wingdings" w:hAnsi="Wingdings"/>
        </w:rPr>
        <w:t>à</w:t>
      </w:r>
      <w:r w:rsidRPr="6126BA26">
        <w:rPr>
          <w:rFonts w:eastAsia="Calibri"/>
          <w:b/>
          <w:bCs/>
        </w:rPr>
        <w:t xml:space="preserve"> GO TO HOOKAH9A</w:t>
      </w:r>
    </w:p>
    <w:p w14:paraId="4448A528" w14:textId="3A699419" w:rsidR="00E56655"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HOOKAH9A</w:t>
      </w:r>
    </w:p>
    <w:p w14:paraId="31F4B8BD" w14:textId="77777777" w:rsidR="00E56655" w:rsidRPr="00022DC6" w:rsidRDefault="00E56655" w:rsidP="00E56655">
      <w:pPr>
        <w:pStyle w:val="Default"/>
        <w:rPr>
          <w:color w:val="auto"/>
        </w:rPr>
      </w:pPr>
    </w:p>
    <w:p w14:paraId="3F82F7BD" w14:textId="008CFF06" w:rsidR="00E56655" w:rsidRPr="00D5431C" w:rsidRDefault="65310DAF" w:rsidP="00D5431C">
      <w:pPr>
        <w:pStyle w:val="Default"/>
        <w:numPr>
          <w:ilvl w:val="0"/>
          <w:numId w:val="11"/>
        </w:numPr>
        <w:rPr>
          <w:color w:val="auto"/>
          <w:sz w:val="22"/>
          <w:szCs w:val="22"/>
        </w:rPr>
      </w:pPr>
      <w:r w:rsidRPr="65310DAF">
        <w:rPr>
          <w:color w:val="auto"/>
          <w:sz w:val="22"/>
          <w:szCs w:val="22"/>
        </w:rPr>
        <w:t xml:space="preserve">[HOOKAH8] How old were you when you </w:t>
      </w:r>
      <w:r w:rsidRPr="65310DAF">
        <w:rPr>
          <w:b/>
          <w:bCs/>
          <w:color w:val="auto"/>
          <w:sz w:val="22"/>
          <w:szCs w:val="22"/>
        </w:rPr>
        <w:t xml:space="preserve">last </w:t>
      </w:r>
      <w:r w:rsidRPr="65310DAF">
        <w:rPr>
          <w:rFonts w:cstheme="minorBidi"/>
          <w:color w:val="auto"/>
        </w:rPr>
        <w:t>smoked a hookah or water pipe</w:t>
      </w:r>
      <w:r w:rsidRPr="65310DAF">
        <w:rPr>
          <w:color w:val="auto"/>
          <w:sz w:val="22"/>
          <w:szCs w:val="22"/>
        </w:rPr>
        <w:t>?</w:t>
      </w:r>
    </w:p>
    <w:p w14:paraId="032BCCE3" w14:textId="20B87F16" w:rsidR="00AC06FE" w:rsidRPr="00022DC6" w:rsidRDefault="00AC06FE" w:rsidP="00E56655">
      <w:pPr>
        <w:pStyle w:val="Default"/>
        <w:ind w:left="450"/>
        <w:rPr>
          <w:color w:val="auto"/>
          <w:sz w:val="22"/>
          <w:szCs w:val="22"/>
        </w:rPr>
      </w:pPr>
      <w:r w:rsidRPr="00022DC6">
        <w:rPr>
          <w:color w:val="auto"/>
          <w:sz w:val="22"/>
          <w:szCs w:val="22"/>
        </w:rPr>
        <w:t xml:space="preserve">|__|__| Age when last </w:t>
      </w:r>
      <w:r w:rsidRPr="00022DC6">
        <w:rPr>
          <w:rFonts w:cstheme="minorHAnsi"/>
          <w:color w:val="auto"/>
        </w:rPr>
        <w:t>smoked a hookah or water pipe</w:t>
      </w:r>
      <w:r w:rsidRPr="00022DC6">
        <w:rPr>
          <w:color w:val="auto"/>
          <w:sz w:val="22"/>
          <w:szCs w:val="22"/>
        </w:rPr>
        <w:t xml:space="preserve"> </w:t>
      </w:r>
    </w:p>
    <w:p w14:paraId="15C020BA" w14:textId="3D9E84CE" w:rsidR="00E56655" w:rsidRPr="00022DC6" w:rsidRDefault="00E56655" w:rsidP="00E56655">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AC06FE" w:rsidRPr="00022DC6">
        <w:rPr>
          <w:rFonts w:eastAsia="Calibri" w:cstheme="minorHAnsi"/>
          <w:b/>
          <w:i/>
          <w:color w:val="auto"/>
          <w:sz w:val="22"/>
          <w:szCs w:val="22"/>
        </w:rPr>
        <w:t>HOOKAH</w:t>
      </w:r>
      <w:r w:rsidRPr="00022DC6">
        <w:rPr>
          <w:rFonts w:eastAsia="Calibri" w:cstheme="minorHAnsi"/>
          <w:b/>
          <w:i/>
          <w:color w:val="auto"/>
          <w:sz w:val="22"/>
          <w:szCs w:val="22"/>
        </w:rPr>
        <w:t>8C</w:t>
      </w:r>
    </w:p>
    <w:p w14:paraId="06B4403D" w14:textId="77777777" w:rsidR="00E56655" w:rsidRPr="00022DC6" w:rsidRDefault="00E56655" w:rsidP="00E56655">
      <w:pPr>
        <w:pStyle w:val="Default"/>
        <w:spacing w:after="25"/>
        <w:rPr>
          <w:rFonts w:eastAsia="Calibri" w:cstheme="minorHAnsi"/>
          <w:b/>
          <w:i/>
          <w:color w:val="auto"/>
          <w:sz w:val="22"/>
          <w:szCs w:val="22"/>
        </w:rPr>
      </w:pPr>
    </w:p>
    <w:p w14:paraId="4C110E45" w14:textId="006CADDB" w:rsidR="00E56655" w:rsidRPr="00022DC6" w:rsidRDefault="00E56655" w:rsidP="00E56655">
      <w:pPr>
        <w:spacing w:after="0"/>
        <w:ind w:left="720"/>
      </w:pPr>
      <w:r w:rsidRPr="00022DC6">
        <w:t xml:space="preserve">T54. </w:t>
      </w:r>
      <w:r w:rsidR="00AC06FE" w:rsidRPr="00022DC6">
        <w:t>[HOOKAH</w:t>
      </w:r>
      <w:r w:rsidRPr="00022DC6">
        <w:t xml:space="preserve">8C] </w:t>
      </w:r>
      <w:r w:rsidR="006D29D5" w:rsidRPr="00022DC6">
        <w:t>During that time, d</w:t>
      </w:r>
      <w:r w:rsidR="00AC06FE" w:rsidRPr="00022DC6">
        <w:t xml:space="preserve">id you ever </w:t>
      </w:r>
      <w:r w:rsidR="00AC06FE" w:rsidRPr="00022DC6">
        <w:rPr>
          <w:rFonts w:cstheme="minorHAnsi"/>
        </w:rPr>
        <w:t>smoke a hookah or water pipe</w:t>
      </w:r>
      <w:r w:rsidR="00AC06FE" w:rsidRPr="00022DC6">
        <w:rPr>
          <w:b/>
        </w:rPr>
        <w:t xml:space="preserve"> </w:t>
      </w:r>
      <w:r w:rsidRPr="00022DC6">
        <w:rPr>
          <w:b/>
        </w:rPr>
        <w:t>every day</w:t>
      </w:r>
      <w:r w:rsidRPr="00022DC6">
        <w:t>?</w:t>
      </w:r>
    </w:p>
    <w:p w14:paraId="455D4A0D" w14:textId="6D575B14" w:rsidR="00E56655" w:rsidRPr="00AA4565" w:rsidRDefault="6126BA26" w:rsidP="6126BA26">
      <w:pPr>
        <w:pStyle w:val="ListParagraph"/>
        <w:numPr>
          <w:ilvl w:val="0"/>
          <w:numId w:val="6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HOOKAH8D</w:t>
      </w:r>
    </w:p>
    <w:p w14:paraId="26EEBE86" w14:textId="77919077" w:rsidR="00E56655" w:rsidRPr="00AA4565" w:rsidRDefault="6126BA26" w:rsidP="6126BA26">
      <w:pPr>
        <w:pStyle w:val="ListParagraph"/>
        <w:numPr>
          <w:ilvl w:val="0"/>
          <w:numId w:val="6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HOOKAH9A</w:t>
      </w:r>
    </w:p>
    <w:p w14:paraId="300FE070" w14:textId="32C9DBC0" w:rsidR="00E56655"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HOOKAH8D</w:t>
      </w:r>
    </w:p>
    <w:p w14:paraId="6C2206A5" w14:textId="77777777" w:rsidR="00E56655" w:rsidRPr="00022DC6" w:rsidRDefault="00E56655" w:rsidP="00E56655">
      <w:pPr>
        <w:spacing w:after="0"/>
        <w:ind w:left="720"/>
        <w:rPr>
          <w:rFonts w:cstheme="minorHAnsi"/>
        </w:rPr>
      </w:pPr>
    </w:p>
    <w:p w14:paraId="7065DF99" w14:textId="50975BB9" w:rsidR="00E56655" w:rsidRPr="00022DC6" w:rsidRDefault="6126BA26" w:rsidP="1FE611D9">
      <w:pPr>
        <w:spacing w:after="0"/>
        <w:ind w:left="720"/>
      </w:pPr>
      <w:r>
        <w:lastRenderedPageBreak/>
        <w:t>T54. [HOOKAH8D] During that time, how many days (1 to 30) did you smoke a hookah or water pipe in a usual month?</w:t>
      </w:r>
    </w:p>
    <w:p w14:paraId="0F3FF3EF" w14:textId="6C59430A" w:rsidR="00E56655" w:rsidRPr="00022DC6" w:rsidRDefault="6126BA26" w:rsidP="1FE611D9">
      <w:pPr>
        <w:spacing w:after="0"/>
        <w:ind w:left="1020"/>
        <w:rPr>
          <w:rFonts w:eastAsia="Calibri"/>
          <w:b/>
          <w:bCs/>
        </w:rPr>
      </w:pPr>
      <w:r>
        <w:t xml:space="preserve">|__|__| # Days smoked in usual month </w:t>
      </w:r>
      <w:r w:rsidRPr="6126BA26">
        <w:rPr>
          <w:rFonts w:ascii="Wingdings" w:eastAsia="Wingdings" w:hAnsi="Wingdings"/>
        </w:rPr>
        <w:t>à</w:t>
      </w:r>
      <w:r w:rsidRPr="6126BA26">
        <w:rPr>
          <w:rFonts w:eastAsia="Calibri"/>
          <w:b/>
          <w:bCs/>
        </w:rPr>
        <w:t xml:space="preserve"> GO TO HOOKAH9A</w:t>
      </w:r>
    </w:p>
    <w:p w14:paraId="237DDB56" w14:textId="733CB0ED" w:rsidR="00E56655"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HOOKAH9A</w:t>
      </w:r>
    </w:p>
    <w:p w14:paraId="2E543EF8" w14:textId="77777777" w:rsidR="00E56655" w:rsidRPr="00022DC6" w:rsidRDefault="00E56655" w:rsidP="00E56655">
      <w:pPr>
        <w:spacing w:after="0"/>
        <w:rPr>
          <w:rFonts w:eastAsia="Calibri" w:cstheme="minorHAnsi"/>
          <w:b/>
          <w:i/>
        </w:rPr>
      </w:pPr>
    </w:p>
    <w:p w14:paraId="710089EE" w14:textId="1763E430" w:rsidR="00E56655" w:rsidRPr="00022DC6" w:rsidRDefault="6126BA26" w:rsidP="6126BA26">
      <w:pPr>
        <w:spacing w:after="0"/>
        <w:rPr>
          <w:rFonts w:eastAsia="Calibri"/>
          <w:b/>
          <w:bCs/>
        </w:rPr>
      </w:pPr>
      <w:r w:rsidRPr="6126BA26">
        <w:rPr>
          <w:rFonts w:eastAsia="Calibri"/>
          <w:b/>
          <w:bCs/>
        </w:rPr>
        <w:t>[IF HOOKAH5 = 0 or NO RESPONSE, fill “smoke”</w:t>
      </w:r>
    </w:p>
    <w:p w14:paraId="3CB8677F" w14:textId="5F96F525" w:rsidR="00E56655" w:rsidRPr="00022DC6" w:rsidRDefault="6126BA26" w:rsidP="6126BA26">
      <w:pPr>
        <w:spacing w:after="0"/>
      </w:pPr>
      <w:r w:rsidRPr="6126BA26">
        <w:rPr>
          <w:rFonts w:eastAsia="Calibri"/>
          <w:b/>
          <w:bCs/>
        </w:rPr>
        <w:t>IF HOOKAH5 = 1 or 2, fill “smoked”]</w:t>
      </w:r>
    </w:p>
    <w:p w14:paraId="09674CAE" w14:textId="0B1745B1" w:rsidR="00E56655" w:rsidRPr="00022DC6" w:rsidRDefault="65310DAF" w:rsidP="00E56655">
      <w:pPr>
        <w:pStyle w:val="Default"/>
        <w:numPr>
          <w:ilvl w:val="0"/>
          <w:numId w:val="11"/>
        </w:numPr>
        <w:rPr>
          <w:color w:val="auto"/>
          <w:sz w:val="22"/>
          <w:szCs w:val="22"/>
        </w:rPr>
      </w:pPr>
      <w:r w:rsidRPr="65310DAF">
        <w:rPr>
          <w:color w:val="auto"/>
          <w:sz w:val="22"/>
          <w:szCs w:val="22"/>
        </w:rPr>
        <w:t xml:space="preserve">[HOOKAH9A] On days that you [smoke/smoked], what is the total amount of time you [smoke/smoked] a hookah or water pipe </w:t>
      </w:r>
      <w:r w:rsidRPr="65310DAF">
        <w:rPr>
          <w:b/>
          <w:bCs/>
          <w:color w:val="auto"/>
          <w:sz w:val="22"/>
          <w:szCs w:val="22"/>
        </w:rPr>
        <w:t>per day</w:t>
      </w:r>
      <w:r w:rsidRPr="65310DAF">
        <w:rPr>
          <w:color w:val="auto"/>
          <w:sz w:val="22"/>
          <w:szCs w:val="22"/>
        </w:rPr>
        <w:t xml:space="preserve">? </w:t>
      </w:r>
    </w:p>
    <w:p w14:paraId="5AF56502" w14:textId="48D27009" w:rsidR="00E56655" w:rsidRPr="00022DC6" w:rsidRDefault="00E56655" w:rsidP="00AA4565">
      <w:pPr>
        <w:pStyle w:val="Default"/>
        <w:numPr>
          <w:ilvl w:val="0"/>
          <w:numId w:val="68"/>
        </w:numPr>
        <w:rPr>
          <w:color w:val="auto"/>
          <w:sz w:val="22"/>
          <w:szCs w:val="22"/>
        </w:rPr>
      </w:pPr>
      <w:r w:rsidRPr="00022DC6">
        <w:rPr>
          <w:color w:val="auto"/>
          <w:sz w:val="22"/>
          <w:szCs w:val="22"/>
        </w:rPr>
        <w:t>15 minutes or less</w:t>
      </w:r>
    </w:p>
    <w:p w14:paraId="1330E79A" w14:textId="4C20DB04" w:rsidR="00E56655" w:rsidRPr="00022DC6" w:rsidRDefault="00E56655" w:rsidP="00AA4565">
      <w:pPr>
        <w:pStyle w:val="Default"/>
        <w:numPr>
          <w:ilvl w:val="0"/>
          <w:numId w:val="68"/>
        </w:numPr>
        <w:rPr>
          <w:color w:val="auto"/>
          <w:sz w:val="22"/>
          <w:szCs w:val="22"/>
        </w:rPr>
      </w:pPr>
      <w:r w:rsidRPr="00022DC6">
        <w:rPr>
          <w:color w:val="auto"/>
          <w:sz w:val="22"/>
          <w:szCs w:val="22"/>
        </w:rPr>
        <w:t>15 minutes to 30 minutes</w:t>
      </w:r>
    </w:p>
    <w:p w14:paraId="5631CBAC" w14:textId="237F08D0" w:rsidR="00E56655" w:rsidRPr="00022DC6" w:rsidRDefault="00E56655" w:rsidP="00AA4565">
      <w:pPr>
        <w:pStyle w:val="Default"/>
        <w:numPr>
          <w:ilvl w:val="0"/>
          <w:numId w:val="68"/>
        </w:numPr>
        <w:rPr>
          <w:color w:val="auto"/>
          <w:sz w:val="22"/>
          <w:szCs w:val="22"/>
        </w:rPr>
      </w:pPr>
      <w:r w:rsidRPr="00022DC6">
        <w:rPr>
          <w:color w:val="auto"/>
          <w:sz w:val="22"/>
          <w:szCs w:val="22"/>
        </w:rPr>
        <w:t>30 minutes to 1 hour</w:t>
      </w:r>
    </w:p>
    <w:p w14:paraId="4F5F5F53" w14:textId="787D5772" w:rsidR="00E56655" w:rsidRPr="00022DC6" w:rsidRDefault="00AA4565" w:rsidP="00AA4565">
      <w:pPr>
        <w:pStyle w:val="Default"/>
        <w:numPr>
          <w:ilvl w:val="0"/>
          <w:numId w:val="68"/>
        </w:numPr>
        <w:rPr>
          <w:color w:val="auto"/>
          <w:sz w:val="22"/>
          <w:szCs w:val="22"/>
        </w:rPr>
      </w:pPr>
      <w:r>
        <w:rPr>
          <w:color w:val="auto"/>
          <w:sz w:val="22"/>
          <w:szCs w:val="22"/>
        </w:rPr>
        <w:t xml:space="preserve">1 </w:t>
      </w:r>
      <w:r w:rsidR="00E56655" w:rsidRPr="00022DC6">
        <w:rPr>
          <w:color w:val="auto"/>
          <w:sz w:val="22"/>
          <w:szCs w:val="22"/>
        </w:rPr>
        <w:t>to 2 hours</w:t>
      </w:r>
    </w:p>
    <w:p w14:paraId="18D8C4D4" w14:textId="2021B540" w:rsidR="00E56655" w:rsidRPr="00022DC6" w:rsidRDefault="00E56655" w:rsidP="00AA4565">
      <w:pPr>
        <w:pStyle w:val="Default"/>
        <w:numPr>
          <w:ilvl w:val="0"/>
          <w:numId w:val="68"/>
        </w:numPr>
        <w:rPr>
          <w:color w:val="auto"/>
          <w:sz w:val="22"/>
          <w:szCs w:val="22"/>
        </w:rPr>
      </w:pPr>
      <w:r w:rsidRPr="00022DC6">
        <w:rPr>
          <w:color w:val="auto"/>
          <w:sz w:val="22"/>
          <w:szCs w:val="22"/>
        </w:rPr>
        <w:t>More than 2 hours</w:t>
      </w:r>
    </w:p>
    <w:p w14:paraId="5CEE32C6" w14:textId="77777777" w:rsidR="001C5925" w:rsidRPr="00022DC6" w:rsidRDefault="001C5925" w:rsidP="001C5925">
      <w:pPr>
        <w:pStyle w:val="Default"/>
        <w:rPr>
          <w:b/>
          <w:color w:val="auto"/>
          <w:sz w:val="22"/>
          <w:szCs w:val="22"/>
        </w:rPr>
      </w:pPr>
    </w:p>
    <w:p w14:paraId="391ECA72" w14:textId="7FCD4F5A" w:rsidR="001C5925" w:rsidRPr="00022DC6" w:rsidRDefault="6126BA26" w:rsidP="6A7FD71B">
      <w:pPr>
        <w:pStyle w:val="Default"/>
        <w:ind w:left="450"/>
        <w:rPr>
          <w:b/>
          <w:bCs/>
          <w:color w:val="auto"/>
          <w:sz w:val="22"/>
          <w:szCs w:val="22"/>
        </w:rPr>
      </w:pPr>
      <w:r w:rsidRPr="6126BA26">
        <w:rPr>
          <w:b/>
          <w:bCs/>
          <w:color w:val="auto"/>
          <w:sz w:val="22"/>
          <w:szCs w:val="22"/>
        </w:rPr>
        <w:t xml:space="preserve">IF (HOOKAH4 = 3) </w:t>
      </w:r>
      <w:r w:rsidRPr="6126BA26">
        <w:rPr>
          <w:b/>
          <w:bCs/>
          <w:color w:val="auto"/>
          <w:sz w:val="22"/>
          <w:szCs w:val="22"/>
          <w:u w:val="single"/>
        </w:rPr>
        <w:t>OR</w:t>
      </w:r>
      <w:r w:rsidRPr="6126BA26">
        <w:rPr>
          <w:b/>
          <w:bCs/>
          <w:color w:val="auto"/>
          <w:sz w:val="22"/>
          <w:szCs w:val="22"/>
        </w:rPr>
        <w:t xml:space="preserve"> ((HOOKAH4 = 2, 1, OR 0) AND HOOKAH5 = 1 AND HOOKAH7B = 0) </w:t>
      </w:r>
      <w:r w:rsidRPr="6126BA26">
        <w:rPr>
          <w:b/>
          <w:bCs/>
          <w:color w:val="auto"/>
          <w:sz w:val="22"/>
          <w:szCs w:val="22"/>
          <w:u w:val="single"/>
        </w:rPr>
        <w:t>OR</w:t>
      </w:r>
      <w:r w:rsidRPr="6126BA26">
        <w:rPr>
          <w:b/>
          <w:bCs/>
          <w:color w:val="auto"/>
          <w:sz w:val="22"/>
          <w:szCs w:val="22"/>
        </w:rPr>
        <w:t xml:space="preserve"> ((HOOKAH4 = 2, 1, OR 0) AND HOOKAH5 = 2 AND HOOKAH8C = 0), GO TO HOOKAH10</w:t>
      </w:r>
    </w:p>
    <w:p w14:paraId="6D493C32" w14:textId="33D49A7A" w:rsidR="001C5925" w:rsidRPr="00022DC6" w:rsidRDefault="001C5925" w:rsidP="001C5925">
      <w:pPr>
        <w:pStyle w:val="Default"/>
        <w:ind w:left="450"/>
        <w:rPr>
          <w:b/>
          <w:color w:val="auto"/>
          <w:sz w:val="22"/>
          <w:szCs w:val="22"/>
        </w:rPr>
      </w:pPr>
      <w:r w:rsidRPr="00022DC6">
        <w:rPr>
          <w:b/>
          <w:color w:val="auto"/>
          <w:sz w:val="22"/>
          <w:szCs w:val="22"/>
        </w:rPr>
        <w:t>ELSE, GO TO HOOKAH9B</w:t>
      </w:r>
    </w:p>
    <w:p w14:paraId="13B5C75B" w14:textId="77777777" w:rsidR="00E56655" w:rsidRPr="00022DC6" w:rsidRDefault="00E56655" w:rsidP="00E56655">
      <w:pPr>
        <w:pStyle w:val="Default"/>
        <w:rPr>
          <w:b/>
          <w:color w:val="auto"/>
          <w:sz w:val="22"/>
          <w:szCs w:val="22"/>
        </w:rPr>
      </w:pPr>
    </w:p>
    <w:p w14:paraId="3FAD9C37" w14:textId="02A528C9" w:rsidR="00E56655" w:rsidRPr="00022DC6" w:rsidRDefault="00E56655" w:rsidP="00E56655">
      <w:pPr>
        <w:spacing w:after="0"/>
        <w:ind w:left="720"/>
      </w:pPr>
      <w:r w:rsidRPr="00022DC6">
        <w:t>T55. [</w:t>
      </w:r>
      <w:r w:rsidR="007826CB" w:rsidRPr="00022DC6">
        <w:t>HOOKAH</w:t>
      </w:r>
      <w:r w:rsidRPr="00022DC6">
        <w:t xml:space="preserve">9B] Did you ever </w:t>
      </w:r>
      <w:r w:rsidR="00A3232E" w:rsidRPr="00022DC6">
        <w:rPr>
          <w:rFonts w:cstheme="minorHAnsi"/>
        </w:rPr>
        <w:t>smoke a hookah or water pipe</w:t>
      </w:r>
      <w:r w:rsidR="00A3232E" w:rsidRPr="00022DC6">
        <w:rPr>
          <w:b/>
        </w:rPr>
        <w:t xml:space="preserve"> </w:t>
      </w:r>
      <w:r w:rsidRPr="00022DC6">
        <w:rPr>
          <w:b/>
        </w:rPr>
        <w:t>every day</w:t>
      </w:r>
      <w:r w:rsidRPr="00022DC6">
        <w:t>?</w:t>
      </w:r>
    </w:p>
    <w:p w14:paraId="024EBFA1" w14:textId="6F04E08F" w:rsidR="00E56655" w:rsidRPr="00AA4565" w:rsidRDefault="6126BA26" w:rsidP="6126BA26">
      <w:pPr>
        <w:pStyle w:val="ListParagraph"/>
        <w:numPr>
          <w:ilvl w:val="0"/>
          <w:numId w:val="70"/>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PIPE1</w:t>
      </w:r>
    </w:p>
    <w:p w14:paraId="221A2835" w14:textId="03F88EB0" w:rsidR="00E56655" w:rsidRPr="00AA4565" w:rsidRDefault="6126BA26" w:rsidP="6126BA26">
      <w:pPr>
        <w:pStyle w:val="ListParagraph"/>
        <w:numPr>
          <w:ilvl w:val="0"/>
          <w:numId w:val="70"/>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HOOKAH9D</w:t>
      </w:r>
    </w:p>
    <w:p w14:paraId="60852CE1" w14:textId="0D417620" w:rsidR="00E56655"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PIPE1</w:t>
      </w:r>
    </w:p>
    <w:p w14:paraId="7017AA59" w14:textId="77777777" w:rsidR="00E56655" w:rsidRPr="00022DC6" w:rsidRDefault="00E56655" w:rsidP="00E56655">
      <w:pPr>
        <w:spacing w:after="0"/>
        <w:rPr>
          <w:rFonts w:cstheme="minorHAnsi"/>
        </w:rPr>
      </w:pPr>
    </w:p>
    <w:p w14:paraId="6D37D1B5" w14:textId="2494B4AB" w:rsidR="00AE5EA9" w:rsidRPr="00022DC6" w:rsidRDefault="6126BA26" w:rsidP="00D5431C">
      <w:pPr>
        <w:spacing w:after="0"/>
        <w:ind w:left="720"/>
      </w:pPr>
      <w:r>
        <w:t xml:space="preserve">T55. [HOOKAH9D] How old were you when you stopped </w:t>
      </w:r>
      <w:r w:rsidRPr="6126BA26">
        <w:t>smoking a hookah or water pipe</w:t>
      </w:r>
      <w:r w:rsidRPr="6126BA26">
        <w:rPr>
          <w:b/>
          <w:bCs/>
        </w:rPr>
        <w:t xml:space="preserve"> every day</w:t>
      </w:r>
      <w:r>
        <w:t xml:space="preserve">?  </w:t>
      </w:r>
    </w:p>
    <w:p w14:paraId="1174F9DA" w14:textId="5368BE5E" w:rsidR="00AE5EA9" w:rsidRPr="00022DC6" w:rsidRDefault="6126BA26" w:rsidP="00AE5EA9">
      <w:pPr>
        <w:pStyle w:val="Default"/>
        <w:ind w:left="720"/>
        <w:rPr>
          <w:color w:val="auto"/>
          <w:sz w:val="22"/>
          <w:szCs w:val="22"/>
        </w:rPr>
      </w:pPr>
      <w:r w:rsidRPr="6126BA26">
        <w:rPr>
          <w:color w:val="auto"/>
          <w:sz w:val="22"/>
          <w:szCs w:val="22"/>
        </w:rPr>
        <w:t xml:space="preserve">    |__|__| Age stopped </w:t>
      </w:r>
      <w:r w:rsidRPr="6126BA26">
        <w:rPr>
          <w:rFonts w:cstheme="minorBidi"/>
          <w:color w:val="auto"/>
          <w:sz w:val="22"/>
          <w:szCs w:val="22"/>
        </w:rPr>
        <w:t>smoking a hookah or water pipe every day</w:t>
      </w:r>
    </w:p>
    <w:p w14:paraId="6CA6E7F3" w14:textId="1A6754CF" w:rsidR="00AE5EA9" w:rsidRPr="00022DC6" w:rsidRDefault="6126BA26" w:rsidP="00AE5EA9">
      <w:pPr>
        <w:pStyle w:val="Default"/>
        <w:ind w:left="720"/>
        <w:rPr>
          <w:color w:val="auto"/>
          <w:sz w:val="22"/>
          <w:szCs w:val="22"/>
        </w:rPr>
      </w:pPr>
      <w:r w:rsidRPr="6126BA26">
        <w:rPr>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HOOKAHC</w:t>
      </w:r>
    </w:p>
    <w:p w14:paraId="008100AF" w14:textId="77777777" w:rsidR="00AE5EA9" w:rsidRPr="00022DC6" w:rsidRDefault="00AE5EA9" w:rsidP="00AE5EA9">
      <w:pPr>
        <w:pStyle w:val="Default"/>
        <w:ind w:left="720"/>
        <w:rPr>
          <w:color w:val="auto"/>
          <w:sz w:val="22"/>
          <w:szCs w:val="22"/>
        </w:rPr>
      </w:pPr>
    </w:p>
    <w:p w14:paraId="47D55200" w14:textId="19CC8454" w:rsidR="00E56655" w:rsidRPr="00022DC6" w:rsidRDefault="00E56655" w:rsidP="00E56655">
      <w:pPr>
        <w:spacing w:after="0"/>
        <w:ind w:left="720"/>
        <w:rPr>
          <w:rFonts w:cstheme="minorHAnsi"/>
        </w:rPr>
      </w:pPr>
      <w:r w:rsidRPr="00022DC6">
        <w:t>T55</w:t>
      </w:r>
      <w:r w:rsidRPr="00022DC6">
        <w:rPr>
          <w:rFonts w:cstheme="minorHAnsi"/>
        </w:rPr>
        <w:t>. [</w:t>
      </w:r>
      <w:r w:rsidR="00A3232E" w:rsidRPr="00022DC6">
        <w:rPr>
          <w:rFonts w:cstheme="minorHAnsi"/>
        </w:rPr>
        <w:t>HOOKAH</w:t>
      </w:r>
      <w:r w:rsidRPr="00022DC6">
        <w:rPr>
          <w:rFonts w:cstheme="minorHAnsi"/>
        </w:rPr>
        <w:t xml:space="preserve">9C] When you were a daily </w:t>
      </w:r>
      <w:r w:rsidR="00A3232E" w:rsidRPr="00022DC6">
        <w:rPr>
          <w:rFonts w:cstheme="minorHAnsi"/>
        </w:rPr>
        <w:t>smoker</w:t>
      </w:r>
      <w:r w:rsidRPr="00022DC6">
        <w:rPr>
          <w:rFonts w:cstheme="minorHAnsi"/>
        </w:rPr>
        <w:t xml:space="preserve">, </w:t>
      </w:r>
      <w:r w:rsidRPr="00022DC6">
        <w:t xml:space="preserve">what is the total amount of time you </w:t>
      </w:r>
      <w:r w:rsidR="00A3232E" w:rsidRPr="00022DC6">
        <w:rPr>
          <w:rFonts w:cstheme="minorHAnsi"/>
        </w:rPr>
        <w:t>smoked a hookah or water pipe</w:t>
      </w:r>
      <w:r w:rsidR="00A3232E" w:rsidRPr="00022DC6">
        <w:t xml:space="preserve"> </w:t>
      </w:r>
      <w:r w:rsidRPr="00022DC6">
        <w:rPr>
          <w:rFonts w:cstheme="minorHAnsi"/>
          <w:b/>
        </w:rPr>
        <w:t>per day</w:t>
      </w:r>
      <w:r w:rsidRPr="00022DC6">
        <w:rPr>
          <w:rFonts w:cstheme="minorHAnsi"/>
        </w:rPr>
        <w:t>?</w:t>
      </w:r>
    </w:p>
    <w:p w14:paraId="5DB7B380" w14:textId="53EDD419" w:rsidR="00E56655" w:rsidRPr="00022DC6" w:rsidRDefault="6126BA26" w:rsidP="00AA4565">
      <w:pPr>
        <w:pStyle w:val="Default"/>
        <w:numPr>
          <w:ilvl w:val="0"/>
          <w:numId w:val="69"/>
        </w:numPr>
        <w:rPr>
          <w:color w:val="auto"/>
          <w:sz w:val="22"/>
          <w:szCs w:val="22"/>
        </w:rPr>
      </w:pPr>
      <w:r w:rsidRPr="6126BA26">
        <w:rPr>
          <w:color w:val="auto"/>
          <w:sz w:val="22"/>
          <w:szCs w:val="22"/>
        </w:rPr>
        <w:t>15 minutes or less</w:t>
      </w:r>
    </w:p>
    <w:p w14:paraId="6B6E1136" w14:textId="68A8E86A" w:rsidR="00E56655" w:rsidRPr="00022DC6" w:rsidRDefault="6126BA26" w:rsidP="00AA4565">
      <w:pPr>
        <w:pStyle w:val="Default"/>
        <w:numPr>
          <w:ilvl w:val="0"/>
          <w:numId w:val="69"/>
        </w:numPr>
        <w:rPr>
          <w:color w:val="auto"/>
          <w:sz w:val="22"/>
          <w:szCs w:val="22"/>
        </w:rPr>
      </w:pPr>
      <w:r w:rsidRPr="6126BA26">
        <w:rPr>
          <w:color w:val="auto"/>
          <w:sz w:val="22"/>
          <w:szCs w:val="22"/>
        </w:rPr>
        <w:t>15 minutes to 30 minutes</w:t>
      </w:r>
    </w:p>
    <w:p w14:paraId="78972B0B" w14:textId="4CD35AB4" w:rsidR="00E56655" w:rsidRPr="00022DC6" w:rsidRDefault="6126BA26" w:rsidP="00AA4565">
      <w:pPr>
        <w:pStyle w:val="Default"/>
        <w:numPr>
          <w:ilvl w:val="0"/>
          <w:numId w:val="69"/>
        </w:numPr>
        <w:rPr>
          <w:color w:val="auto"/>
          <w:sz w:val="22"/>
          <w:szCs w:val="22"/>
        </w:rPr>
      </w:pPr>
      <w:r w:rsidRPr="6126BA26">
        <w:rPr>
          <w:color w:val="auto"/>
          <w:sz w:val="22"/>
          <w:szCs w:val="22"/>
        </w:rPr>
        <w:t>30 minutes to 1 hour</w:t>
      </w:r>
    </w:p>
    <w:p w14:paraId="165131E2" w14:textId="254ACE6C" w:rsidR="00AA4565" w:rsidRDefault="6126BA26" w:rsidP="00AA4565">
      <w:pPr>
        <w:pStyle w:val="Default"/>
        <w:numPr>
          <w:ilvl w:val="0"/>
          <w:numId w:val="69"/>
        </w:numPr>
        <w:tabs>
          <w:tab w:val="left" w:pos="2895"/>
        </w:tabs>
        <w:rPr>
          <w:color w:val="auto"/>
          <w:sz w:val="22"/>
          <w:szCs w:val="22"/>
        </w:rPr>
      </w:pPr>
      <w:r w:rsidRPr="6126BA26">
        <w:rPr>
          <w:color w:val="auto"/>
          <w:sz w:val="22"/>
          <w:szCs w:val="22"/>
        </w:rPr>
        <w:t>1 to 2 hours</w:t>
      </w:r>
      <w:r w:rsidR="00E56655">
        <w:tab/>
      </w:r>
    </w:p>
    <w:p w14:paraId="767B3550" w14:textId="0D1268F5" w:rsidR="00E56655" w:rsidRPr="00AA4565" w:rsidRDefault="00E56655" w:rsidP="00AA4565">
      <w:pPr>
        <w:pStyle w:val="Default"/>
        <w:numPr>
          <w:ilvl w:val="0"/>
          <w:numId w:val="69"/>
        </w:numPr>
        <w:tabs>
          <w:tab w:val="left" w:pos="2895"/>
        </w:tabs>
        <w:rPr>
          <w:color w:val="auto"/>
          <w:sz w:val="22"/>
          <w:szCs w:val="22"/>
        </w:rPr>
      </w:pPr>
      <w:r w:rsidRPr="00AA4565">
        <w:rPr>
          <w:color w:val="auto"/>
          <w:sz w:val="22"/>
          <w:szCs w:val="22"/>
        </w:rPr>
        <w:t>More than 2 hours</w:t>
      </w:r>
    </w:p>
    <w:p w14:paraId="6FB927B5" w14:textId="0D4F025E" w:rsidR="00E56655" w:rsidRPr="00022DC6" w:rsidRDefault="6126BA26" w:rsidP="00E56655">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HOOKAHLIFEA</w:t>
      </w:r>
    </w:p>
    <w:p w14:paraId="60EB1DBD" w14:textId="0F702381" w:rsidR="00DB354E" w:rsidRPr="00022DC6" w:rsidRDefault="6126BA26" w:rsidP="6A7FD71B">
      <w:pPr>
        <w:pStyle w:val="Default"/>
        <w:rPr>
          <w:b/>
          <w:bCs/>
          <w:caps/>
          <w:color w:val="auto"/>
          <w:sz w:val="22"/>
          <w:szCs w:val="22"/>
        </w:rPr>
      </w:pPr>
      <w:r w:rsidRPr="6126BA26">
        <w:rPr>
          <w:b/>
          <w:bCs/>
          <w:caps/>
          <w:color w:val="auto"/>
          <w:sz w:val="22"/>
          <w:szCs w:val="22"/>
        </w:rPr>
        <w:t xml:space="preserve">IF (HOOKAH1 = 3 AND HOOKAH4 = 1) </w:t>
      </w:r>
      <w:r w:rsidRPr="6126BA26">
        <w:rPr>
          <w:b/>
          <w:bCs/>
          <w:caps/>
          <w:color w:val="auto"/>
          <w:sz w:val="22"/>
          <w:szCs w:val="22"/>
          <w:u w:val="single"/>
        </w:rPr>
        <w:t>OR</w:t>
      </w:r>
      <w:r w:rsidRPr="6126BA26">
        <w:rPr>
          <w:b/>
          <w:bCs/>
          <w:caps/>
          <w:color w:val="auto"/>
          <w:sz w:val="22"/>
          <w:szCs w:val="22"/>
        </w:rPr>
        <w:t xml:space="preserve"> (HOOKAH1 = 3 AND HOOKAH7B = 0) </w:t>
      </w:r>
      <w:r w:rsidRPr="6126BA26">
        <w:rPr>
          <w:b/>
          <w:bCs/>
          <w:caps/>
          <w:color w:val="auto"/>
          <w:sz w:val="22"/>
          <w:szCs w:val="22"/>
          <w:u w:val="single"/>
        </w:rPr>
        <w:t>OR</w:t>
      </w:r>
      <w:r w:rsidRPr="6126BA26">
        <w:rPr>
          <w:b/>
          <w:bCs/>
          <w:caps/>
          <w:color w:val="auto"/>
          <w:sz w:val="22"/>
          <w:szCs w:val="22"/>
        </w:rPr>
        <w:t xml:space="preserve"> (HOOKAH1 = 3 AND HOOKAH8C = 0), GO TO HOOKAHLIFEA</w:t>
      </w:r>
    </w:p>
    <w:p w14:paraId="36E0C65C" w14:textId="297519C9" w:rsidR="00DB354E" w:rsidRPr="00022DC6" w:rsidRDefault="00DB354E" w:rsidP="00DB354E">
      <w:pPr>
        <w:pStyle w:val="Default"/>
        <w:rPr>
          <w:b/>
          <w:caps/>
          <w:color w:val="auto"/>
          <w:sz w:val="22"/>
          <w:szCs w:val="22"/>
        </w:rPr>
      </w:pPr>
      <w:r w:rsidRPr="00022DC6">
        <w:rPr>
          <w:b/>
          <w:caps/>
          <w:color w:val="auto"/>
          <w:sz w:val="22"/>
          <w:szCs w:val="22"/>
        </w:rPr>
        <w:t>If HOOKAH3 IS NULL, GO TO PIPE1</w:t>
      </w:r>
    </w:p>
    <w:p w14:paraId="68268412" w14:textId="755FE9E9" w:rsidR="00DB354E" w:rsidRPr="00022DC6" w:rsidRDefault="6126BA26" w:rsidP="6A7FD71B">
      <w:pPr>
        <w:pStyle w:val="Default"/>
        <w:spacing w:after="240"/>
        <w:rPr>
          <w:b/>
          <w:bCs/>
          <w:caps/>
          <w:color w:val="auto"/>
          <w:sz w:val="22"/>
          <w:szCs w:val="22"/>
        </w:rPr>
      </w:pPr>
      <w:r w:rsidRPr="6126BA26">
        <w:rPr>
          <w:b/>
          <w:bCs/>
          <w:caps/>
          <w:color w:val="auto"/>
          <w:sz w:val="22"/>
          <w:szCs w:val="22"/>
        </w:rPr>
        <w:t>ELSE, GO TO PIPE1 (I.E. HOOKAH = 2, go to PIPE1)</w:t>
      </w:r>
    </w:p>
    <w:p w14:paraId="54197438" w14:textId="7273F732" w:rsidR="00E56655" w:rsidRPr="00022DC6" w:rsidRDefault="00E56655" w:rsidP="00E56655">
      <w:pPr>
        <w:pStyle w:val="Default"/>
        <w:spacing w:after="240"/>
        <w:rPr>
          <w:b/>
          <w:caps/>
          <w:color w:val="auto"/>
          <w:sz w:val="22"/>
          <w:szCs w:val="22"/>
        </w:rPr>
      </w:pPr>
      <w:r w:rsidRPr="00022DC6">
        <w:rPr>
          <w:b/>
          <w:caps/>
          <w:color w:val="auto"/>
          <w:sz w:val="22"/>
          <w:szCs w:val="22"/>
        </w:rPr>
        <w:t>[</w:t>
      </w:r>
      <w:r w:rsidR="00A3232E" w:rsidRPr="00022DC6">
        <w:rPr>
          <w:b/>
          <w:caps/>
          <w:color w:val="auto"/>
          <w:sz w:val="22"/>
          <w:szCs w:val="22"/>
        </w:rPr>
        <w:t>HOOKAHL</w:t>
      </w:r>
      <w:r w:rsidRPr="00022DC6">
        <w:rPr>
          <w:b/>
          <w:caps/>
          <w:color w:val="auto"/>
          <w:sz w:val="22"/>
          <w:szCs w:val="22"/>
        </w:rPr>
        <w:t xml:space="preserve">ife age range: if respondent's current </w:t>
      </w:r>
      <w:r w:rsidRPr="00D5431C">
        <w:rPr>
          <w:b/>
          <w:caps/>
          <w:color w:val="000000" w:themeColor="text1"/>
          <w:sz w:val="22"/>
          <w:szCs w:val="22"/>
        </w:rPr>
        <w:t xml:space="preserve">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CIGAR1.]</w:t>
      </w:r>
    </w:p>
    <w:p w14:paraId="6F8C5990" w14:textId="2B6E5C10" w:rsidR="00E56655" w:rsidRPr="00022DC6" w:rsidRDefault="00E56655" w:rsidP="00E56655">
      <w:pPr>
        <w:pStyle w:val="CommentText"/>
        <w:spacing w:after="0"/>
        <w:ind w:left="450"/>
        <w:rPr>
          <w:rFonts w:eastAsia="Calibri" w:cstheme="minorHAnsi"/>
          <w:b/>
          <w:i/>
          <w:caps/>
          <w:sz w:val="22"/>
          <w:szCs w:val="22"/>
        </w:rPr>
      </w:pPr>
      <w:r w:rsidRPr="00022DC6">
        <w:rPr>
          <w:i/>
          <w:caps/>
          <w:sz w:val="22"/>
          <w:szCs w:val="22"/>
        </w:rPr>
        <w:lastRenderedPageBreak/>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A3232E" w:rsidRPr="00022DC6">
        <w:rPr>
          <w:b/>
          <w:i/>
          <w:caps/>
          <w:sz w:val="22"/>
          <w:szCs w:val="22"/>
        </w:rPr>
        <w:t>HOOKAHL</w:t>
      </w:r>
      <w:r w:rsidRPr="00022DC6">
        <w:rPr>
          <w:b/>
          <w:i/>
          <w:caps/>
          <w:sz w:val="22"/>
          <w:szCs w:val="22"/>
        </w:rPr>
        <w:t>IFE SERIES</w:t>
      </w:r>
    </w:p>
    <w:p w14:paraId="7654E59E" w14:textId="43CEAB5A" w:rsidR="00E56655" w:rsidRPr="00022DC6" w:rsidRDefault="00E56655" w:rsidP="00E56655">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PIPE1</w:t>
      </w:r>
    </w:p>
    <w:p w14:paraId="31F9C56D" w14:textId="3E4E2D50" w:rsidR="00E56655" w:rsidRPr="00022DC6" w:rsidRDefault="65310DAF" w:rsidP="65310DAF">
      <w:pPr>
        <w:pStyle w:val="ListParagraph"/>
        <w:numPr>
          <w:ilvl w:val="0"/>
          <w:numId w:val="11"/>
        </w:numPr>
        <w:rPr>
          <w:b/>
          <w:bCs/>
        </w:rPr>
      </w:pPr>
      <w:r w:rsidRPr="65310DAF">
        <w:t xml:space="preserve">[HOOKAHLIFEA – HOOKAHLIFEH] </w:t>
      </w:r>
      <w:r>
        <w:t xml:space="preserve">On days that you </w:t>
      </w:r>
      <w:r w:rsidRPr="65310DAF">
        <w:t>smoked a hookah or water pipe</w:t>
      </w:r>
      <w:r>
        <w:t xml:space="preserve"> when you were age [X] [to age Y], what is the total amount of time you smoked</w:t>
      </w:r>
      <w:r w:rsidRPr="65310DAF">
        <w:rPr>
          <w:b/>
          <w:bCs/>
        </w:rPr>
        <w:t xml:space="preserve"> per day?</w:t>
      </w:r>
      <w:r w:rsidRPr="65310DAF">
        <w:rPr>
          <w:rFonts w:ascii="Calibri" w:eastAsia="Times New Roman" w:hAnsi="Calibri" w:cs="Calibri"/>
        </w:rPr>
        <w:t xml:space="preserve"> </w:t>
      </w:r>
    </w:p>
    <w:p w14:paraId="5617B725" w14:textId="6A9077DB" w:rsidR="00E56655" w:rsidRPr="00022DC6" w:rsidRDefault="00E56655" w:rsidP="00AA4565">
      <w:pPr>
        <w:pStyle w:val="Default"/>
        <w:numPr>
          <w:ilvl w:val="0"/>
          <w:numId w:val="71"/>
        </w:numPr>
        <w:rPr>
          <w:color w:val="auto"/>
          <w:sz w:val="22"/>
          <w:szCs w:val="22"/>
        </w:rPr>
      </w:pPr>
      <w:r w:rsidRPr="00022DC6">
        <w:rPr>
          <w:color w:val="auto"/>
          <w:sz w:val="22"/>
          <w:szCs w:val="22"/>
        </w:rPr>
        <w:t>15 minutes or less</w:t>
      </w:r>
    </w:p>
    <w:p w14:paraId="66D9EA65" w14:textId="4352F66F" w:rsidR="00E56655" w:rsidRPr="00022DC6" w:rsidRDefault="00E56655" w:rsidP="00AA4565">
      <w:pPr>
        <w:pStyle w:val="Default"/>
        <w:numPr>
          <w:ilvl w:val="0"/>
          <w:numId w:val="71"/>
        </w:numPr>
        <w:rPr>
          <w:color w:val="auto"/>
          <w:sz w:val="22"/>
          <w:szCs w:val="22"/>
        </w:rPr>
      </w:pPr>
      <w:r w:rsidRPr="00022DC6">
        <w:rPr>
          <w:color w:val="auto"/>
          <w:sz w:val="22"/>
          <w:szCs w:val="22"/>
        </w:rPr>
        <w:t>15 minutes to 30 minutes</w:t>
      </w:r>
    </w:p>
    <w:p w14:paraId="51020A5E" w14:textId="60C4CD0D" w:rsidR="00E56655" w:rsidRPr="00022DC6" w:rsidRDefault="00E56655" w:rsidP="00AA4565">
      <w:pPr>
        <w:pStyle w:val="Default"/>
        <w:numPr>
          <w:ilvl w:val="0"/>
          <w:numId w:val="71"/>
        </w:numPr>
        <w:rPr>
          <w:color w:val="auto"/>
          <w:sz w:val="22"/>
          <w:szCs w:val="22"/>
        </w:rPr>
      </w:pPr>
      <w:r w:rsidRPr="00022DC6">
        <w:rPr>
          <w:color w:val="auto"/>
          <w:sz w:val="22"/>
          <w:szCs w:val="22"/>
        </w:rPr>
        <w:t>30 minutes to 1 hour</w:t>
      </w:r>
    </w:p>
    <w:p w14:paraId="5654A4A5" w14:textId="17F974C2" w:rsidR="00E56655" w:rsidRPr="00022DC6" w:rsidRDefault="00AA4565" w:rsidP="00AA4565">
      <w:pPr>
        <w:pStyle w:val="Default"/>
        <w:numPr>
          <w:ilvl w:val="0"/>
          <w:numId w:val="71"/>
        </w:numPr>
        <w:rPr>
          <w:color w:val="auto"/>
          <w:sz w:val="22"/>
          <w:szCs w:val="22"/>
        </w:rPr>
      </w:pPr>
      <w:r>
        <w:rPr>
          <w:color w:val="auto"/>
          <w:sz w:val="22"/>
          <w:szCs w:val="22"/>
        </w:rPr>
        <w:t xml:space="preserve">1 </w:t>
      </w:r>
      <w:r w:rsidR="00E56655" w:rsidRPr="00022DC6">
        <w:rPr>
          <w:color w:val="auto"/>
          <w:sz w:val="22"/>
          <w:szCs w:val="22"/>
        </w:rPr>
        <w:t>to 2 hours</w:t>
      </w:r>
      <w:r w:rsidR="00E56655" w:rsidRPr="00022DC6">
        <w:rPr>
          <w:color w:val="auto"/>
          <w:sz w:val="22"/>
          <w:szCs w:val="22"/>
        </w:rPr>
        <w:tab/>
      </w:r>
    </w:p>
    <w:p w14:paraId="083D2862" w14:textId="5AA876FC" w:rsidR="00E56655" w:rsidRPr="00022DC6" w:rsidRDefault="00E56655" w:rsidP="00AA4565">
      <w:pPr>
        <w:pStyle w:val="Default"/>
        <w:numPr>
          <w:ilvl w:val="0"/>
          <w:numId w:val="71"/>
        </w:numPr>
        <w:rPr>
          <w:color w:val="auto"/>
          <w:sz w:val="22"/>
          <w:szCs w:val="22"/>
        </w:rPr>
      </w:pPr>
      <w:r w:rsidRPr="00022DC6">
        <w:rPr>
          <w:color w:val="auto"/>
          <w:sz w:val="22"/>
          <w:szCs w:val="22"/>
        </w:rPr>
        <w:t>More than 2 hours</w:t>
      </w:r>
    </w:p>
    <w:p w14:paraId="2D42F44C" w14:textId="77777777" w:rsidR="00E56655" w:rsidRPr="00022DC6" w:rsidRDefault="00E56655" w:rsidP="00E56655">
      <w:pPr>
        <w:pStyle w:val="ListParagraph"/>
        <w:ind w:left="450"/>
        <w:rPr>
          <w:rFonts w:cstheme="minorHAnsi"/>
          <w:b/>
        </w:rPr>
      </w:pPr>
    </w:p>
    <w:p w14:paraId="7CA2C007" w14:textId="0BE97B17" w:rsidR="00E56655" w:rsidRPr="00022DC6" w:rsidRDefault="00E56655" w:rsidP="00E56655">
      <w:pPr>
        <w:pStyle w:val="ListParagraph"/>
        <w:ind w:left="450"/>
        <w:rPr>
          <w:b/>
        </w:rPr>
      </w:pPr>
      <w:r w:rsidRPr="00022DC6">
        <w:rPr>
          <w:rFonts w:cstheme="minorHAnsi"/>
        </w:rPr>
        <w:t xml:space="preserve">Age [X] to age [Y / 17] </w:t>
      </w:r>
      <w:r w:rsidRPr="00022DC6">
        <w:rPr>
          <w:b/>
        </w:rPr>
        <w:t xml:space="preserve">[X= [VALUE AT </w:t>
      </w:r>
      <w:r w:rsidR="00A3232E" w:rsidRPr="00022DC6">
        <w:rPr>
          <w:b/>
        </w:rPr>
        <w:t>HOOKAH</w:t>
      </w:r>
      <w:r w:rsidR="006602AF">
        <w:rPr>
          <w:b/>
        </w:rPr>
        <w:t>3</w:t>
      </w:r>
      <w:r w:rsidRPr="00022DC6">
        <w:rPr>
          <w:b/>
        </w:rPr>
        <w:t>]</w:t>
      </w:r>
    </w:p>
    <w:p w14:paraId="0AADC422" w14:textId="0AA09FE2" w:rsidR="00E56655" w:rsidRPr="00022DC6" w:rsidRDefault="6126BA26" w:rsidP="6A7FD71B">
      <w:pPr>
        <w:pStyle w:val="ListParagraph"/>
        <w:ind w:left="450"/>
        <w:rPr>
          <w:b/>
          <w:bCs/>
        </w:rPr>
      </w:pPr>
      <w:r w:rsidRPr="6126BA26">
        <w:rPr>
          <w:b/>
          <w:bCs/>
        </w:rPr>
        <w:t>Y= [IF HOOKAH4= 3 OR HOOKAH7B=0 THEN 17 OR CURRENT AGE, WHICHEVER IS LOWEST VALUE] OR [IF HOOKAH8C=0 THEN SET TO VALUE AT HOOKAH8]</w:t>
      </w:r>
    </w:p>
    <w:p w14:paraId="4749FBEE" w14:textId="77777777" w:rsidR="00E56655" w:rsidRPr="00022DC6" w:rsidRDefault="00E56655" w:rsidP="00E56655">
      <w:pPr>
        <w:pStyle w:val="ListParagraph"/>
        <w:ind w:left="450"/>
        <w:rPr>
          <w:b/>
        </w:rPr>
      </w:pPr>
    </w:p>
    <w:p w14:paraId="7C52C069" w14:textId="5346458D" w:rsidR="00E56655" w:rsidRPr="00022DC6" w:rsidRDefault="6126BA26" w:rsidP="6A7FD71B">
      <w:pPr>
        <w:pStyle w:val="ListParagraph"/>
        <w:ind w:left="450"/>
        <w:rPr>
          <w:b/>
          <w:bCs/>
        </w:rPr>
      </w:pPr>
      <w:r w:rsidRPr="6126BA26">
        <w:t>Age [X / 18] to age [Y / 24]</w:t>
      </w:r>
      <w:r>
        <w:t xml:space="preserve"> </w:t>
      </w:r>
      <w:r w:rsidRPr="6126BA26">
        <w:rPr>
          <w:b/>
          <w:bCs/>
        </w:rPr>
        <w:t>[X= [VALUE AT HOOKAH3 OR 18, WHICHEVER IS HIGHEST VALUE] Y= [IF HOOKAH4= 3 OR HOOKAH7B=0 THEN 24 OR CURRENT AGE, WHICHEVER IS LOWEST VALUE] OR [IF HOOKAH8C=0 THEN SET TO VALUE AT HOOKAH8]]</w:t>
      </w:r>
    </w:p>
    <w:p w14:paraId="0DAC6C04" w14:textId="77777777" w:rsidR="00E56655" w:rsidRPr="00022DC6" w:rsidRDefault="00E56655" w:rsidP="00E56655">
      <w:pPr>
        <w:pStyle w:val="ListParagraph"/>
        <w:ind w:left="450"/>
      </w:pPr>
    </w:p>
    <w:p w14:paraId="2AB89046" w14:textId="1D4A61DF" w:rsidR="00E56655" w:rsidRPr="00022DC6" w:rsidRDefault="6126BA26" w:rsidP="6A7FD71B">
      <w:pPr>
        <w:pStyle w:val="ListParagraph"/>
        <w:ind w:left="450"/>
        <w:rPr>
          <w:b/>
          <w:bCs/>
        </w:rPr>
      </w:pPr>
      <w:r w:rsidRPr="6126BA26">
        <w:t>Age [X / 25] to age [Y / 29]</w:t>
      </w:r>
      <w:r>
        <w:t xml:space="preserve"> </w:t>
      </w:r>
      <w:r w:rsidRPr="6126BA26">
        <w:rPr>
          <w:b/>
          <w:bCs/>
        </w:rPr>
        <w:t>[X= [VALUE AT HOOKAH3 OR 25, WHICHEVER IS HIGHEST VALUE] Y= [IF HOOKAH4= 3 OR HOOKAH7B=0 THEN 29 OR CURRENT AGE, WHICHEVER IS LOWEST VALUE] OR [IF HOOKAH8C=0 THEN SET TO VALUE AT HOOKAH8]]</w:t>
      </w:r>
    </w:p>
    <w:p w14:paraId="05839776" w14:textId="77777777" w:rsidR="00E56655" w:rsidRPr="00022DC6" w:rsidRDefault="00E56655" w:rsidP="00E56655">
      <w:pPr>
        <w:pStyle w:val="ListParagraph"/>
        <w:ind w:left="450"/>
      </w:pPr>
    </w:p>
    <w:p w14:paraId="24564F07" w14:textId="509BC0A6" w:rsidR="00E56655" w:rsidRPr="00022DC6" w:rsidRDefault="6126BA26" w:rsidP="6A7FD71B">
      <w:pPr>
        <w:pStyle w:val="ListParagraph"/>
        <w:ind w:left="450"/>
        <w:rPr>
          <w:b/>
          <w:bCs/>
        </w:rPr>
      </w:pPr>
      <w:r w:rsidRPr="6126BA26">
        <w:t>Age [X / 30] to age [Y / 39 / current age]</w:t>
      </w:r>
      <w:r w:rsidRPr="6126BA26">
        <w:rPr>
          <w:b/>
          <w:bCs/>
        </w:rPr>
        <w:t xml:space="preserve"> [X= [VALUE AT HOOKAH3 OR 30, WHICHEVER IS HIGHEST VALUE] Y= [IF HOOKAH4= 3 OR HOOKAH7B=0 THEN 39 OR CURRENT AGE, WHICHEVER IS LOWEST VALUE] OR [IF HOOKAH8C=0 THEN SET TO VALUE AT HOOKAH8]]</w:t>
      </w:r>
    </w:p>
    <w:p w14:paraId="1E228C1F" w14:textId="77777777" w:rsidR="00E56655" w:rsidRPr="00022DC6" w:rsidRDefault="00E56655" w:rsidP="00E56655">
      <w:pPr>
        <w:pStyle w:val="ListParagraph"/>
        <w:ind w:left="450"/>
        <w:rPr>
          <w:rFonts w:cstheme="minorHAnsi"/>
        </w:rPr>
      </w:pPr>
    </w:p>
    <w:p w14:paraId="2E664D2A" w14:textId="7D5EA4B6" w:rsidR="00E56655" w:rsidRPr="00022DC6" w:rsidRDefault="6126BA26" w:rsidP="6A7FD71B">
      <w:pPr>
        <w:pStyle w:val="ListParagraph"/>
        <w:ind w:left="450"/>
        <w:rPr>
          <w:b/>
          <w:bCs/>
        </w:rPr>
      </w:pPr>
      <w:r w:rsidRPr="6126BA26">
        <w:t>Age [X / 40] to age [Y / 49 / current age]</w:t>
      </w:r>
      <w:r>
        <w:t xml:space="preserve"> </w:t>
      </w:r>
      <w:r w:rsidRPr="6126BA26">
        <w:rPr>
          <w:b/>
          <w:bCs/>
        </w:rPr>
        <w:t>[X= [VALUE AT HOOKAH3 OR 40, WHICHEVER IS HIGHEST VALUE] Y= [IF HOOKAH4= 3 OR HOOKAH7B=0 THEN 49 OR CURRENT AGE, WHICHEVER IS LOWEST VALUE] OR [IF HOOKAH8C=0 THEN SET TO VALUE AT HOOKAH8]]</w:t>
      </w:r>
    </w:p>
    <w:p w14:paraId="25AB1E2C" w14:textId="77777777" w:rsidR="00E56655" w:rsidRPr="00022DC6" w:rsidRDefault="00E56655" w:rsidP="00E56655">
      <w:pPr>
        <w:pStyle w:val="ListParagraph"/>
        <w:ind w:left="450"/>
        <w:rPr>
          <w:b/>
        </w:rPr>
      </w:pPr>
    </w:p>
    <w:p w14:paraId="30B156A0" w14:textId="49B0E966" w:rsidR="00E56655" w:rsidRPr="00022DC6" w:rsidRDefault="6126BA26" w:rsidP="6A7FD71B">
      <w:pPr>
        <w:pStyle w:val="ListParagraph"/>
        <w:ind w:left="450"/>
        <w:rPr>
          <w:b/>
          <w:bCs/>
        </w:rPr>
      </w:pPr>
      <w:r w:rsidRPr="6126BA26">
        <w:t>Age [X / 50] to age [Y / 59 / current age]</w:t>
      </w:r>
      <w:r>
        <w:t xml:space="preserve"> </w:t>
      </w:r>
      <w:r w:rsidRPr="6126BA26">
        <w:rPr>
          <w:b/>
          <w:bCs/>
        </w:rPr>
        <w:t>[X= [VALUE AT HOOKAH3 OR 50, WHICHEVER IS HIGHEST VALUE] Y= [IF HOOKAH4= 3 OR HOOKAH7B=0 THEN 59 OR CURRENT AGE, WHICHEVER IS LOWEST VALUE] OR [IF HOOKAH8C=0 THEN SET TO VALUE AT HOOKAH8]]</w:t>
      </w:r>
    </w:p>
    <w:p w14:paraId="1E550D65" w14:textId="77777777" w:rsidR="00E56655" w:rsidRPr="00022DC6" w:rsidRDefault="00E56655" w:rsidP="00E56655">
      <w:pPr>
        <w:pStyle w:val="ListParagraph"/>
        <w:ind w:left="450"/>
      </w:pPr>
    </w:p>
    <w:p w14:paraId="3FEFAA4B" w14:textId="7DCF67DC" w:rsidR="00E56655" w:rsidRPr="00022DC6" w:rsidRDefault="6126BA26" w:rsidP="6A7FD71B">
      <w:pPr>
        <w:pStyle w:val="ListParagraph"/>
        <w:ind w:left="450"/>
        <w:rPr>
          <w:b/>
          <w:bCs/>
        </w:rPr>
      </w:pPr>
      <w:r w:rsidRPr="6126BA26">
        <w:t>Age [X / 60] to age [Y / 69 / current age]</w:t>
      </w:r>
      <w:r>
        <w:t xml:space="preserve"> </w:t>
      </w:r>
      <w:r w:rsidRPr="6126BA26">
        <w:rPr>
          <w:b/>
          <w:bCs/>
        </w:rPr>
        <w:t>[X= [VALUE AT HOOKAH3 OR 60, WHICHEVER IS HIGHEST VALUE] Y= [IF HOOKAH4= 3 OR HOOKAH7B=0 THEN 69 OR CURRENT AGE, WHICHEVER IS LOWEST VALUE] OR [IF HOOKAH8C=0 THEN SET TO VALUE AT HOOKAH8]]</w:t>
      </w:r>
    </w:p>
    <w:p w14:paraId="6864C77A" w14:textId="77777777" w:rsidR="00E56655" w:rsidRPr="00022DC6" w:rsidRDefault="00E56655" w:rsidP="00E56655">
      <w:pPr>
        <w:pStyle w:val="ListParagraph"/>
        <w:ind w:left="450"/>
      </w:pPr>
    </w:p>
    <w:p w14:paraId="6004CD56" w14:textId="416C25D6" w:rsidR="00E56655" w:rsidRPr="00022DC6" w:rsidRDefault="00E56655" w:rsidP="00E56655">
      <w:pPr>
        <w:pStyle w:val="ListParagraph"/>
        <w:ind w:left="450"/>
        <w:rPr>
          <w:b/>
        </w:rPr>
      </w:pPr>
      <w:r w:rsidRPr="00022DC6">
        <w:rPr>
          <w:rFonts w:cstheme="minorHAnsi"/>
        </w:rPr>
        <w:t>Age [X / 70] and older</w:t>
      </w:r>
      <w:r w:rsidRPr="00022DC6">
        <w:t xml:space="preserve"> </w:t>
      </w:r>
      <w:r w:rsidRPr="00022DC6">
        <w:rPr>
          <w:b/>
        </w:rPr>
        <w:t xml:space="preserve">[X= [VALUE AT </w:t>
      </w:r>
      <w:r w:rsidR="00A3232E" w:rsidRPr="00022DC6">
        <w:rPr>
          <w:b/>
        </w:rPr>
        <w:t>HOOKAH</w:t>
      </w:r>
      <w:r w:rsidR="006602AF">
        <w:rPr>
          <w:b/>
        </w:rPr>
        <w:t xml:space="preserve">3 </w:t>
      </w:r>
      <w:r w:rsidRPr="00022DC6">
        <w:rPr>
          <w:b/>
        </w:rPr>
        <w:t>OR 70, WHICHEVER IS HIGHEST VALUE]]</w:t>
      </w:r>
    </w:p>
    <w:p w14:paraId="29FB9B19" w14:textId="2EF77815"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Tobacco Pipes</w:t>
      </w:r>
    </w:p>
    <w:p w14:paraId="7F952203" w14:textId="0DB85BD7" w:rsidR="000A7B2B" w:rsidRPr="00022DC6" w:rsidRDefault="6126BA26" w:rsidP="6126BA26">
      <w:pPr>
        <w:spacing w:after="0" w:line="240" w:lineRule="auto"/>
        <w:rPr>
          <w:rFonts w:eastAsia="Calibri" w:cs="Times New Roman"/>
          <w:b/>
          <w:bCs/>
        </w:rPr>
      </w:pPr>
      <w:r w:rsidRPr="6126BA26">
        <w:rPr>
          <w:rFonts w:eastAsia="Calibri" w:cs="Times New Roman"/>
          <w:b/>
          <w:bCs/>
        </w:rPr>
        <w:t xml:space="preserve">[DISPLAY IF TOBACCO = 5.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CURRSM]</w:t>
      </w:r>
    </w:p>
    <w:p w14:paraId="37DD9C0B" w14:textId="6D22E3AB" w:rsidR="00B42F9C" w:rsidRPr="00022DC6" w:rsidRDefault="6126BA26" w:rsidP="6126BA26">
      <w:pPr>
        <w:pStyle w:val="Default"/>
        <w:numPr>
          <w:ilvl w:val="0"/>
          <w:numId w:val="11"/>
        </w:numPr>
        <w:spacing w:after="25"/>
        <w:rPr>
          <w:rFonts w:asciiTheme="minorHAnsi" w:eastAsiaTheme="minorEastAsia" w:hAnsiTheme="minorHAnsi" w:cstheme="minorBidi"/>
          <w:color w:val="auto"/>
          <w:sz w:val="22"/>
          <w:szCs w:val="22"/>
        </w:rPr>
      </w:pPr>
      <w:r w:rsidRPr="6126BA26">
        <w:rPr>
          <w:color w:val="auto"/>
          <w:sz w:val="22"/>
          <w:szCs w:val="22"/>
        </w:rPr>
        <w:lastRenderedPageBreak/>
        <w:t xml:space="preserve">[PIPE1] The next questions are about your use of tobacco pipes. How many days have you smoked a </w:t>
      </w:r>
      <w:r w:rsidRPr="6126BA26">
        <w:rPr>
          <w:b/>
          <w:bCs/>
          <w:color w:val="auto"/>
          <w:sz w:val="22"/>
          <w:szCs w:val="22"/>
        </w:rPr>
        <w:t>tobacco pipe</w:t>
      </w:r>
      <w:r w:rsidRPr="6126BA26">
        <w:rPr>
          <w:color w:val="auto"/>
          <w:sz w:val="22"/>
          <w:szCs w:val="22"/>
        </w:rPr>
        <w:t xml:space="preserve"> in your  life?</w:t>
      </w:r>
    </w:p>
    <w:p w14:paraId="143B5108" w14:textId="6CF44E7E"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 xml:space="preserve">10 or less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B42F9C" w:rsidRPr="00022DC6">
        <w:rPr>
          <w:rFonts w:eastAsia="Calibri" w:cstheme="minorHAnsi"/>
          <w:b/>
          <w:color w:val="auto"/>
          <w:sz w:val="22"/>
          <w:szCs w:val="22"/>
        </w:rPr>
        <w:t>CURRSM</w:t>
      </w:r>
    </w:p>
    <w:p w14:paraId="42A05268" w14:textId="057DA9F9"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 xml:space="preserve">11 to 49 </w:t>
      </w:r>
      <w:r w:rsidRPr="6126BA26">
        <w:rPr>
          <w:rFonts w:ascii="Wingdings" w:eastAsia="Wingdings" w:hAnsi="Wingdings" w:cstheme="minorBidi"/>
          <w:color w:val="auto"/>
          <w:sz w:val="22"/>
          <w:szCs w:val="22"/>
        </w:rPr>
        <w:t>à</w:t>
      </w:r>
      <w:r w:rsidRPr="6126BA26">
        <w:rPr>
          <w:rFonts w:eastAsia="Calibri" w:cstheme="minorBidi"/>
          <w:b/>
          <w:bCs/>
          <w:color w:val="auto"/>
          <w:sz w:val="22"/>
          <w:szCs w:val="22"/>
        </w:rPr>
        <w:t xml:space="preserve"> GO TO CURRSM</w:t>
      </w:r>
    </w:p>
    <w:p w14:paraId="1B8649F5" w14:textId="5B6588A7" w:rsidR="000A7B2B" w:rsidRPr="00022DC6" w:rsidRDefault="6126BA26" w:rsidP="00AA4565">
      <w:pPr>
        <w:pStyle w:val="Default"/>
        <w:numPr>
          <w:ilvl w:val="0"/>
          <w:numId w:val="72"/>
        </w:numPr>
        <w:spacing w:after="25"/>
        <w:rPr>
          <w:color w:val="auto"/>
          <w:sz w:val="22"/>
          <w:szCs w:val="22"/>
        </w:rPr>
      </w:pPr>
      <w:r w:rsidRPr="6126BA26">
        <w:rPr>
          <w:color w:val="auto"/>
          <w:sz w:val="22"/>
          <w:szCs w:val="22"/>
        </w:rPr>
        <w:t>50 to 99</w:t>
      </w:r>
    </w:p>
    <w:p w14:paraId="09CFFE3F" w14:textId="3E114C35" w:rsidR="000A7B2B" w:rsidRPr="00022DC6" w:rsidRDefault="000A7B2B" w:rsidP="00AA4565">
      <w:pPr>
        <w:pStyle w:val="Default"/>
        <w:numPr>
          <w:ilvl w:val="0"/>
          <w:numId w:val="72"/>
        </w:numPr>
        <w:spacing w:after="25"/>
        <w:rPr>
          <w:color w:val="auto"/>
          <w:sz w:val="22"/>
          <w:szCs w:val="22"/>
        </w:rPr>
      </w:pPr>
      <w:r w:rsidRPr="00022DC6">
        <w:rPr>
          <w:color w:val="auto"/>
          <w:sz w:val="22"/>
          <w:szCs w:val="22"/>
        </w:rPr>
        <w:t>100 or more</w:t>
      </w:r>
    </w:p>
    <w:p w14:paraId="0B5959E2" w14:textId="38A561A0"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B42F9C" w:rsidRPr="00022DC6">
        <w:rPr>
          <w:rFonts w:eastAsia="Calibri" w:cstheme="minorHAnsi"/>
          <w:b/>
          <w:i/>
          <w:color w:val="auto"/>
          <w:sz w:val="22"/>
          <w:szCs w:val="22"/>
        </w:rPr>
        <w:t>CURRSM</w:t>
      </w:r>
    </w:p>
    <w:p w14:paraId="7DD9DFE8" w14:textId="77777777" w:rsidR="000A7B2B" w:rsidRPr="00022DC6" w:rsidRDefault="000A7B2B" w:rsidP="000A7B2B">
      <w:pPr>
        <w:pStyle w:val="Default"/>
        <w:spacing w:after="25"/>
        <w:rPr>
          <w:rFonts w:eastAsia="Calibri" w:cstheme="minorHAnsi"/>
          <w:b/>
          <w:i/>
          <w:color w:val="auto"/>
          <w:sz w:val="22"/>
          <w:szCs w:val="22"/>
        </w:rPr>
      </w:pPr>
    </w:p>
    <w:p w14:paraId="1B170AE3" w14:textId="65476FAA" w:rsidR="000A7B2B"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[PIPE2] How old were you when you </w:t>
      </w:r>
      <w:r w:rsidRPr="6126BA26">
        <w:rPr>
          <w:b/>
          <w:bCs/>
          <w:color w:val="auto"/>
          <w:sz w:val="22"/>
          <w:szCs w:val="22"/>
        </w:rPr>
        <w:t xml:space="preserve">first </w:t>
      </w:r>
      <w:r w:rsidRPr="6126BA26">
        <w:rPr>
          <w:color w:val="auto"/>
          <w:sz w:val="22"/>
          <w:szCs w:val="22"/>
        </w:rPr>
        <w:t xml:space="preserve">smoked a tobacco pipe? </w:t>
      </w:r>
    </w:p>
    <w:p w14:paraId="5E095A50" w14:textId="06C54479" w:rsidR="000A7B2B" w:rsidRPr="00022DC6" w:rsidRDefault="000A7B2B" w:rsidP="000A7B2B">
      <w:pPr>
        <w:pStyle w:val="Default"/>
        <w:ind w:left="450"/>
        <w:rPr>
          <w:color w:val="auto"/>
          <w:sz w:val="22"/>
          <w:szCs w:val="22"/>
        </w:rPr>
      </w:pPr>
      <w:r w:rsidRPr="00022DC6">
        <w:rPr>
          <w:color w:val="auto"/>
          <w:sz w:val="22"/>
          <w:szCs w:val="22"/>
        </w:rPr>
        <w:t xml:space="preserve">|__|__| Age first smoked a </w:t>
      </w:r>
      <w:r w:rsidR="002B5E71" w:rsidRPr="00022DC6">
        <w:rPr>
          <w:color w:val="auto"/>
          <w:sz w:val="22"/>
          <w:szCs w:val="22"/>
        </w:rPr>
        <w:t>tobacco pipe</w:t>
      </w:r>
    </w:p>
    <w:p w14:paraId="09C2298E" w14:textId="3B9EFED5"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005A28F7">
        <w:rPr>
          <w:rFonts w:eastAsia="Calibri" w:cstheme="minorHAnsi"/>
          <w:b/>
          <w:i/>
          <w:color w:val="auto"/>
          <w:sz w:val="22"/>
          <w:szCs w:val="22"/>
        </w:rPr>
        <w:t>3</w:t>
      </w:r>
    </w:p>
    <w:p w14:paraId="78C0D651" w14:textId="77777777" w:rsidR="000A7B2B" w:rsidRPr="00022DC6" w:rsidRDefault="000A7B2B" w:rsidP="000A7B2B">
      <w:pPr>
        <w:pStyle w:val="Default"/>
        <w:rPr>
          <w:color w:val="auto"/>
        </w:rPr>
      </w:pPr>
    </w:p>
    <w:p w14:paraId="06DE83A7" w14:textId="636E6871" w:rsidR="000A7B2B"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[PIPE3] How old were you when you started smoking a tobacco pipe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216D618E" w14:textId="7FE35801" w:rsidR="000A7B2B" w:rsidRPr="00022DC6" w:rsidRDefault="000A7B2B" w:rsidP="000A7B2B">
      <w:pPr>
        <w:pStyle w:val="Default"/>
        <w:ind w:left="450"/>
        <w:rPr>
          <w:color w:val="auto"/>
          <w:sz w:val="22"/>
          <w:szCs w:val="22"/>
        </w:rPr>
      </w:pPr>
      <w:r w:rsidRPr="00022DC6">
        <w:rPr>
          <w:color w:val="auto"/>
          <w:sz w:val="22"/>
          <w:szCs w:val="22"/>
        </w:rPr>
        <w:t xml:space="preserve">|__|__| Age started smoking </w:t>
      </w:r>
      <w:r w:rsidR="002B5E71" w:rsidRPr="00022DC6">
        <w:rPr>
          <w:color w:val="auto"/>
          <w:sz w:val="22"/>
          <w:szCs w:val="22"/>
        </w:rPr>
        <w:t>a tobacco pipe</w:t>
      </w:r>
      <w:r w:rsidRPr="00022DC6">
        <w:rPr>
          <w:color w:val="auto"/>
          <w:sz w:val="22"/>
          <w:szCs w:val="22"/>
        </w:rPr>
        <w:t xml:space="preserve"> on a regular basis </w:t>
      </w:r>
    </w:p>
    <w:p w14:paraId="636929FA" w14:textId="51E369CB" w:rsidR="000A7B2B" w:rsidRPr="00022DC6" w:rsidRDefault="6126BA26" w:rsidP="000A7B2B">
      <w:pPr>
        <w:pStyle w:val="Default"/>
        <w:spacing w:after="30"/>
        <w:ind w:left="450"/>
        <w:rPr>
          <w:color w:val="auto"/>
          <w:sz w:val="22"/>
          <w:szCs w:val="22"/>
        </w:rPr>
      </w:pPr>
      <w:r w:rsidRPr="6126BA26">
        <w:rPr>
          <w:color w:val="auto"/>
          <w:sz w:val="22"/>
          <w:szCs w:val="22"/>
        </w:rPr>
        <w:t xml:space="preserve">44    Never smoked on a regular basis </w:t>
      </w:r>
    </w:p>
    <w:p w14:paraId="547C55BA" w14:textId="51F82044"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4</w:t>
      </w:r>
    </w:p>
    <w:p w14:paraId="40F1AEB7" w14:textId="77777777" w:rsidR="000A7B2B" w:rsidRPr="00022DC6" w:rsidRDefault="000A7B2B" w:rsidP="000A7B2B">
      <w:pPr>
        <w:pStyle w:val="Default"/>
        <w:spacing w:after="30"/>
        <w:ind w:left="450"/>
        <w:rPr>
          <w:color w:val="auto"/>
          <w:sz w:val="22"/>
          <w:szCs w:val="22"/>
        </w:rPr>
      </w:pPr>
    </w:p>
    <w:p w14:paraId="4A38EF03" w14:textId="2470373F" w:rsidR="000A7B2B" w:rsidRPr="00022DC6" w:rsidRDefault="6126BA26" w:rsidP="6126BA26">
      <w:pPr>
        <w:pStyle w:val="ListParagraph"/>
        <w:numPr>
          <w:ilvl w:val="0"/>
          <w:numId w:val="11"/>
        </w:numPr>
        <w:autoSpaceDE w:val="0"/>
        <w:autoSpaceDN w:val="0"/>
        <w:adjustRightInd w:val="0"/>
        <w:spacing w:after="30" w:line="240" w:lineRule="auto"/>
      </w:pPr>
      <w:r>
        <w:t xml:space="preserve">[PIPE4] Do you smoke a tobacco pipe now? </w:t>
      </w:r>
    </w:p>
    <w:p w14:paraId="2B0BD7DC" w14:textId="2E1290D4" w:rsidR="000A7B2B" w:rsidRPr="00022DC6" w:rsidRDefault="6126BA26" w:rsidP="6126BA26">
      <w:pPr>
        <w:autoSpaceDE w:val="0"/>
        <w:autoSpaceDN w:val="0"/>
        <w:adjustRightInd w:val="0"/>
        <w:spacing w:after="30" w:line="240" w:lineRule="auto"/>
        <w:ind w:firstLine="720"/>
        <w:rPr>
          <w:rFonts w:eastAsia="Calibri"/>
          <w:b/>
          <w:bCs/>
        </w:rPr>
      </w:pPr>
      <w:r w:rsidRPr="6126BA26">
        <w:rPr>
          <w:rFonts w:ascii="Calibri" w:hAnsi="Calibri" w:cs="Calibri"/>
        </w:rPr>
        <w:t>0</w:t>
      </w:r>
      <w:r w:rsidR="000A7B2B">
        <w:tab/>
      </w:r>
      <w:r w:rsidRPr="6126BA26">
        <w:rPr>
          <w:rFonts w:ascii="Calibri" w:hAnsi="Calibri" w:cs="Calibri"/>
        </w:rPr>
        <w:t xml:space="preserve">No, not at all </w:t>
      </w:r>
      <w:r w:rsidRPr="6126BA26">
        <w:rPr>
          <w:rFonts w:ascii="Wingdings" w:eastAsia="Wingdings" w:hAnsi="Wingdings"/>
        </w:rPr>
        <w:t>à</w:t>
      </w:r>
      <w:r w:rsidRPr="6126BA26">
        <w:rPr>
          <w:rFonts w:eastAsia="Calibri"/>
          <w:b/>
          <w:bCs/>
        </w:rPr>
        <w:t xml:space="preserve"> GO TO PIPE5</w:t>
      </w:r>
    </w:p>
    <w:p w14:paraId="5E76CCB6" w14:textId="060CFAD4" w:rsidR="6A7FD71B" w:rsidRDefault="6126BA26" w:rsidP="6A7FD71B">
      <w:pPr>
        <w:spacing w:after="30" w:line="240" w:lineRule="auto"/>
        <w:ind w:firstLine="720"/>
        <w:rPr>
          <w:rFonts w:ascii="Calibri" w:hAnsi="Calibri" w:cs="Calibri"/>
        </w:rPr>
      </w:pPr>
      <w:r w:rsidRPr="6126BA26">
        <w:rPr>
          <w:rFonts w:ascii="Calibri" w:hAnsi="Calibri" w:cs="Calibri"/>
        </w:rPr>
        <w:t>1</w:t>
      </w:r>
      <w:r w:rsidR="6A7FD71B">
        <w:tab/>
      </w:r>
      <w:r w:rsidRPr="6126BA26">
        <w:rPr>
          <w:rFonts w:ascii="Calibri" w:hAnsi="Calibri" w:cs="Calibri"/>
        </w:rPr>
        <w:t xml:space="preserve">Yes, but rarely </w:t>
      </w:r>
      <w:r w:rsidRPr="6126BA26">
        <w:rPr>
          <w:rFonts w:ascii="Wingdings" w:eastAsia="Wingdings" w:hAnsi="Wingdings"/>
        </w:rPr>
        <w:t>à</w:t>
      </w:r>
      <w:r w:rsidRPr="6126BA26">
        <w:rPr>
          <w:rFonts w:eastAsia="Calibri"/>
          <w:b/>
          <w:bCs/>
        </w:rPr>
        <w:t xml:space="preserve"> GO TO PIPE5</w:t>
      </w:r>
    </w:p>
    <w:p w14:paraId="18284505" w14:textId="60CDF7E3" w:rsidR="6A7FD71B" w:rsidRDefault="6126BA26" w:rsidP="6126BA26">
      <w:pPr>
        <w:spacing w:after="30" w:line="240" w:lineRule="auto"/>
        <w:ind w:firstLine="720"/>
        <w:rPr>
          <w:rFonts w:ascii="Calibri" w:hAnsi="Calibri" w:cs="Calibri"/>
        </w:rPr>
      </w:pPr>
      <w:r w:rsidRPr="6126BA26">
        <w:rPr>
          <w:rFonts w:ascii="Calibri" w:hAnsi="Calibri" w:cs="Calibri"/>
        </w:rPr>
        <w:t>2</w:t>
      </w:r>
      <w:r w:rsidR="6A7FD71B">
        <w:tab/>
      </w:r>
      <w:r w:rsidRPr="6126BA26">
        <w:rPr>
          <w:rFonts w:ascii="Calibri" w:hAnsi="Calibri" w:cs="Calibri"/>
        </w:rPr>
        <w:t xml:space="preserve">Yes, some days </w:t>
      </w:r>
      <w:r w:rsidRPr="6126BA26">
        <w:rPr>
          <w:rFonts w:ascii="Wingdings" w:eastAsia="Wingdings" w:hAnsi="Wingdings"/>
        </w:rPr>
        <w:t>à</w:t>
      </w:r>
      <w:r w:rsidRPr="6126BA26">
        <w:rPr>
          <w:rFonts w:eastAsia="Calibri"/>
          <w:b/>
          <w:bCs/>
        </w:rPr>
        <w:t xml:space="preserve"> GO TO PIPE5</w:t>
      </w:r>
    </w:p>
    <w:p w14:paraId="6FFF626D" w14:textId="3CF7EA64" w:rsidR="6A7FD71B" w:rsidRDefault="6126BA26" w:rsidP="6126BA26">
      <w:pPr>
        <w:spacing w:after="30" w:line="240" w:lineRule="auto"/>
        <w:ind w:firstLine="720"/>
        <w:rPr>
          <w:rFonts w:ascii="Calibri" w:hAnsi="Calibri" w:cs="Calibri"/>
        </w:rPr>
      </w:pPr>
      <w:r w:rsidRPr="6126BA26">
        <w:rPr>
          <w:rFonts w:ascii="Calibri" w:hAnsi="Calibri" w:cs="Calibri"/>
        </w:rPr>
        <w:t>3</w:t>
      </w:r>
      <w:r w:rsidR="6A7FD71B">
        <w:tab/>
      </w:r>
      <w:r w:rsidRPr="6126BA26">
        <w:rPr>
          <w:rFonts w:ascii="Calibri" w:hAnsi="Calibri" w:cs="Calibri"/>
        </w:rPr>
        <w:t xml:space="preserve">Yes, every day </w:t>
      </w:r>
      <w:r w:rsidRPr="6126BA26">
        <w:rPr>
          <w:rFonts w:ascii="Wingdings" w:eastAsia="Wingdings" w:hAnsi="Wingdings"/>
        </w:rPr>
        <w:t>à</w:t>
      </w:r>
      <w:r w:rsidRPr="6126BA26">
        <w:rPr>
          <w:rFonts w:eastAsia="Calibri"/>
          <w:b/>
          <w:bCs/>
        </w:rPr>
        <w:t xml:space="preserve"> GO TO PIPE9A</w:t>
      </w:r>
    </w:p>
    <w:p w14:paraId="0FA81291" w14:textId="1F0B0393" w:rsidR="6A7FD71B" w:rsidRDefault="6A7FD71B" w:rsidP="6A7FD71B">
      <w:pPr>
        <w:spacing w:after="30" w:line="240" w:lineRule="auto"/>
        <w:ind w:firstLine="720"/>
        <w:rPr>
          <w:rFonts w:eastAsia="Calibri"/>
          <w:b/>
          <w:bCs/>
        </w:rPr>
      </w:pPr>
    </w:p>
    <w:p w14:paraId="0064D65D" w14:textId="69E75346"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5</w:t>
      </w:r>
    </w:p>
    <w:p w14:paraId="37804D2E" w14:textId="77777777" w:rsidR="000A7B2B" w:rsidRPr="00022DC6" w:rsidRDefault="000A7B2B" w:rsidP="000A7B2B">
      <w:pPr>
        <w:autoSpaceDE w:val="0"/>
        <w:autoSpaceDN w:val="0"/>
        <w:adjustRightInd w:val="0"/>
        <w:spacing w:after="0" w:line="240" w:lineRule="auto"/>
        <w:rPr>
          <w:rFonts w:ascii="Calibri" w:hAnsi="Calibri" w:cs="Calibri"/>
        </w:rPr>
      </w:pPr>
    </w:p>
    <w:p w14:paraId="501DBBAC" w14:textId="7043D83D" w:rsidR="000A7B2B" w:rsidRPr="00022DC6" w:rsidRDefault="6126BA26" w:rsidP="000A7B2B">
      <w:pPr>
        <w:pStyle w:val="Default"/>
        <w:numPr>
          <w:ilvl w:val="0"/>
          <w:numId w:val="11"/>
        </w:numPr>
        <w:spacing w:after="25"/>
        <w:rPr>
          <w:color w:val="auto"/>
          <w:sz w:val="22"/>
          <w:szCs w:val="22"/>
        </w:rPr>
      </w:pPr>
      <w:r w:rsidRPr="6126BA26">
        <w:rPr>
          <w:color w:val="auto"/>
          <w:sz w:val="22"/>
          <w:szCs w:val="22"/>
        </w:rPr>
        <w:t>[PIPE5]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a tobacco pipe?</w:t>
      </w:r>
    </w:p>
    <w:p w14:paraId="1FB5952C" w14:textId="6A729CB0"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In the past month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PIPE6</w:t>
      </w:r>
    </w:p>
    <w:p w14:paraId="14286ABD" w14:textId="49F1FA3B" w:rsidR="000A7B2B" w:rsidRPr="00022DC6" w:rsidRDefault="000A7B2B" w:rsidP="00AA4565">
      <w:pPr>
        <w:pStyle w:val="Default"/>
        <w:numPr>
          <w:ilvl w:val="0"/>
          <w:numId w:val="75"/>
        </w:numPr>
        <w:spacing w:after="25"/>
        <w:rPr>
          <w:color w:val="auto"/>
          <w:sz w:val="22"/>
          <w:szCs w:val="22"/>
        </w:rPr>
      </w:pPr>
      <w:r w:rsidRPr="00022DC6">
        <w:rPr>
          <w:color w:val="auto"/>
          <w:sz w:val="22"/>
          <w:szCs w:val="22"/>
        </w:rPr>
        <w:t xml:space="preserve">More than a month ago, but in the past </w:t>
      </w:r>
      <w:r w:rsidR="00D5431C" w:rsidRPr="00D5431C">
        <w:rPr>
          <w:color w:val="000000" w:themeColor="text1"/>
          <w:sz w:val="22"/>
          <w:szCs w:val="22"/>
        </w:rPr>
        <w:t xml:space="preserve">year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7A</w:t>
      </w:r>
    </w:p>
    <w:p w14:paraId="6D939F83" w14:textId="631991A8" w:rsidR="000A7B2B" w:rsidRPr="00022DC6" w:rsidRDefault="000A7B2B" w:rsidP="00AA4565">
      <w:pPr>
        <w:pStyle w:val="Default"/>
        <w:numPr>
          <w:ilvl w:val="0"/>
          <w:numId w:val="75"/>
        </w:numPr>
        <w:spacing w:after="25"/>
        <w:rPr>
          <w:rFonts w:eastAsia="Calibri" w:cstheme="minorHAnsi"/>
          <w:b/>
          <w:color w:val="auto"/>
        </w:rPr>
      </w:pPr>
      <w:r w:rsidRPr="00022DC6">
        <w:rPr>
          <w:color w:val="auto"/>
          <w:sz w:val="22"/>
          <w:szCs w:val="22"/>
        </w:rPr>
        <w:t xml:space="preserve">More than 1 </w:t>
      </w:r>
      <w:r w:rsidR="00D5431C" w:rsidRPr="00D5431C">
        <w:rPr>
          <w:color w:val="000000" w:themeColor="text1"/>
          <w:sz w:val="22"/>
          <w:szCs w:val="22"/>
        </w:rPr>
        <w:t xml:space="preserve">year </w:t>
      </w:r>
      <w:r w:rsidRPr="00022DC6">
        <w:rPr>
          <w:color w:val="auto"/>
          <w:sz w:val="22"/>
          <w:szCs w:val="22"/>
        </w:rPr>
        <w:t xml:space="preserve">ago </w:t>
      </w:r>
      <w:r w:rsidRPr="00022DC6">
        <w:rPr>
          <w:rFonts w:ascii="Wingdings" w:eastAsia="Wingdings" w:hAnsi="Wingdings" w:cstheme="minorHAnsi"/>
          <w:color w:val="auto"/>
          <w:sz w:val="22"/>
          <w:szCs w:val="22"/>
        </w:rPr>
        <w:t>à</w:t>
      </w:r>
      <w:r w:rsidRPr="00022DC6">
        <w:rPr>
          <w:rFonts w:eastAsia="Calibri" w:cstheme="minorHAnsi"/>
          <w:b/>
          <w:color w:val="auto"/>
          <w:sz w:val="22"/>
          <w:szCs w:val="22"/>
        </w:rPr>
        <w:t xml:space="preserve"> GO TO </w:t>
      </w:r>
      <w:r w:rsidR="002B5E71" w:rsidRPr="00022DC6">
        <w:rPr>
          <w:rFonts w:eastAsia="Calibri" w:cstheme="minorHAnsi"/>
          <w:b/>
          <w:color w:val="auto"/>
        </w:rPr>
        <w:t>PIPE</w:t>
      </w:r>
      <w:r w:rsidRPr="00022DC6">
        <w:rPr>
          <w:rFonts w:eastAsia="Calibri" w:cstheme="minorHAnsi"/>
          <w:b/>
          <w:color w:val="auto"/>
        </w:rPr>
        <w:t>8A</w:t>
      </w:r>
    </w:p>
    <w:p w14:paraId="535B5009" w14:textId="66F5CD45" w:rsidR="000A7B2B" w:rsidRPr="00022DC6" w:rsidRDefault="000A7B2B" w:rsidP="00AA4565">
      <w:pPr>
        <w:pStyle w:val="Default"/>
        <w:spacing w:after="25"/>
        <w:ind w:left="450" w:firstLine="27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711A5563" w14:textId="77777777" w:rsidR="000A7B2B" w:rsidRPr="00022DC6" w:rsidRDefault="000A7B2B" w:rsidP="000A7B2B">
      <w:pPr>
        <w:pStyle w:val="Default"/>
        <w:rPr>
          <w:color w:val="auto"/>
        </w:rPr>
      </w:pPr>
    </w:p>
    <w:p w14:paraId="1A4ABB4A" w14:textId="7EC9FA53" w:rsidR="000A7B2B" w:rsidRPr="00022DC6" w:rsidRDefault="6126BA26" w:rsidP="000A7B2B">
      <w:pPr>
        <w:pStyle w:val="Default"/>
        <w:numPr>
          <w:ilvl w:val="0"/>
          <w:numId w:val="11"/>
        </w:numPr>
        <w:rPr>
          <w:color w:val="auto"/>
          <w:sz w:val="22"/>
          <w:szCs w:val="22"/>
        </w:rPr>
      </w:pPr>
      <w:r w:rsidRPr="6126BA26">
        <w:rPr>
          <w:color w:val="auto"/>
          <w:sz w:val="22"/>
          <w:szCs w:val="22"/>
        </w:rPr>
        <w:t xml:space="preserve">[PIPE6] </w:t>
      </w:r>
      <w:r w:rsidRPr="6126BA26">
        <w:rPr>
          <w:b/>
          <w:bCs/>
          <w:color w:val="auto"/>
          <w:sz w:val="22"/>
          <w:szCs w:val="22"/>
        </w:rPr>
        <w:t xml:space="preserve">On how many of the past 30 days </w:t>
      </w:r>
      <w:r w:rsidRPr="6126BA26">
        <w:rPr>
          <w:color w:val="auto"/>
          <w:sz w:val="22"/>
          <w:szCs w:val="22"/>
        </w:rPr>
        <w:t xml:space="preserve">have you smoked a tobacco pipe? </w:t>
      </w:r>
    </w:p>
    <w:p w14:paraId="3FFFD755" w14:textId="499EA6A4" w:rsidR="000A7B2B" w:rsidRPr="00022DC6" w:rsidRDefault="000A7B2B" w:rsidP="000A7B2B">
      <w:pPr>
        <w:autoSpaceDE w:val="0"/>
        <w:autoSpaceDN w:val="0"/>
        <w:adjustRightInd w:val="0"/>
        <w:spacing w:after="0" w:line="240" w:lineRule="auto"/>
        <w:ind w:left="450"/>
      </w:pPr>
      <w:r w:rsidRPr="00022DC6">
        <w:t xml:space="preserve">|__|__| #Days smoked </w:t>
      </w:r>
      <w:r w:rsidR="002B5E71" w:rsidRPr="00022DC6">
        <w:t xml:space="preserve">a pipe </w:t>
      </w:r>
      <w:r w:rsidRPr="00022DC6">
        <w:t xml:space="preserve">in past 30 days </w:t>
      </w:r>
      <w:r w:rsidRPr="00022DC6">
        <w:rPr>
          <w:rFonts w:ascii="Wingdings" w:eastAsia="Wingdings" w:hAnsi="Wingdings" w:cstheme="minorHAnsi"/>
        </w:rPr>
        <w:t>à</w:t>
      </w:r>
      <w:r w:rsidR="002B5E71" w:rsidRPr="00022DC6">
        <w:rPr>
          <w:rFonts w:eastAsia="Calibri" w:cstheme="minorHAnsi"/>
          <w:b/>
        </w:rPr>
        <w:t xml:space="preserve"> GO TO PIPE</w:t>
      </w:r>
      <w:r w:rsidRPr="00022DC6">
        <w:rPr>
          <w:rFonts w:eastAsia="Calibri" w:cstheme="minorHAnsi"/>
          <w:b/>
        </w:rPr>
        <w:t>9A</w:t>
      </w:r>
    </w:p>
    <w:p w14:paraId="54F49C5D" w14:textId="7ED0B7D7"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9A</w:t>
      </w:r>
    </w:p>
    <w:p w14:paraId="471F7660" w14:textId="77777777" w:rsidR="000A7B2B" w:rsidRPr="00022DC6" w:rsidRDefault="000A7B2B" w:rsidP="000A7B2B">
      <w:pPr>
        <w:autoSpaceDE w:val="0"/>
        <w:autoSpaceDN w:val="0"/>
        <w:adjustRightInd w:val="0"/>
        <w:spacing w:after="0" w:line="240" w:lineRule="auto"/>
        <w:rPr>
          <w:rFonts w:ascii="Calibri" w:hAnsi="Calibri" w:cs="Calibri"/>
        </w:rPr>
      </w:pPr>
    </w:p>
    <w:p w14:paraId="1D0D0B82" w14:textId="1AC3C00C" w:rsidR="000A7B2B" w:rsidRPr="00022DC6" w:rsidRDefault="6126BA26" w:rsidP="000A7B2B">
      <w:pPr>
        <w:pStyle w:val="Default"/>
        <w:numPr>
          <w:ilvl w:val="0"/>
          <w:numId w:val="11"/>
        </w:numPr>
        <w:rPr>
          <w:color w:val="auto"/>
          <w:sz w:val="22"/>
          <w:szCs w:val="22"/>
        </w:rPr>
      </w:pPr>
      <w:r w:rsidRPr="6126BA26">
        <w:rPr>
          <w:color w:val="auto"/>
          <w:sz w:val="22"/>
          <w:szCs w:val="22"/>
        </w:rPr>
        <w:t>[PIPE7A] How many months ago did you</w:t>
      </w:r>
      <w:r w:rsidRPr="6126BA26">
        <w:rPr>
          <w:b/>
          <w:bCs/>
          <w:color w:val="auto"/>
          <w:sz w:val="22"/>
          <w:szCs w:val="22"/>
        </w:rPr>
        <w:t xml:space="preserve"> last</w:t>
      </w:r>
      <w:r w:rsidRPr="6126BA26">
        <w:rPr>
          <w:color w:val="auto"/>
          <w:sz w:val="22"/>
          <w:szCs w:val="22"/>
        </w:rPr>
        <w:t xml:space="preserve"> smoke a tobacco pipe? </w:t>
      </w:r>
    </w:p>
    <w:p w14:paraId="187F2A68" w14:textId="0ACD80A5" w:rsidR="000A7B2B" w:rsidRPr="00022DC6" w:rsidRDefault="000A7B2B" w:rsidP="000A7B2B">
      <w:pPr>
        <w:spacing w:after="0"/>
        <w:ind w:left="450"/>
        <w:rPr>
          <w:rFonts w:eastAsia="Calibri" w:cstheme="minorHAnsi"/>
          <w:b/>
        </w:rPr>
      </w:pPr>
      <w:r w:rsidRPr="00022DC6">
        <w:t xml:space="preserve">|__|__| #Months </w:t>
      </w:r>
      <w:proofErr w:type="gramStart"/>
      <w:r w:rsidRPr="00022DC6">
        <w:t>ago</w:t>
      </w:r>
      <w:proofErr w:type="gramEnd"/>
      <w:r w:rsidRPr="00022DC6">
        <w:t xml:space="preserve"> last smoked </w:t>
      </w:r>
      <w:r w:rsidR="002B5E71" w:rsidRPr="00022DC6">
        <w:t>a pipe</w:t>
      </w:r>
      <w:r w:rsidRPr="00022DC6">
        <w:t xml:space="preserve"> </w:t>
      </w:r>
      <w:r w:rsidRPr="00022DC6">
        <w:rPr>
          <w:rFonts w:ascii="Wingdings" w:eastAsia="Wingdings" w:hAnsi="Wingdings" w:cstheme="minorHAnsi"/>
        </w:rPr>
        <w:t>à</w:t>
      </w:r>
      <w:r w:rsidRPr="00022DC6">
        <w:rPr>
          <w:rFonts w:eastAsia="Calibri" w:cstheme="minorHAnsi"/>
          <w:b/>
        </w:rPr>
        <w:t xml:space="preserve"> GO TO</w:t>
      </w:r>
      <w:r w:rsidR="002B5E71" w:rsidRPr="00022DC6">
        <w:rPr>
          <w:rFonts w:eastAsia="Calibri" w:cstheme="minorHAnsi"/>
          <w:b/>
        </w:rPr>
        <w:t xml:space="preserve"> PIPE7B</w:t>
      </w:r>
    </w:p>
    <w:p w14:paraId="618AA9C0" w14:textId="2829A2E6"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7B</w:t>
      </w:r>
    </w:p>
    <w:p w14:paraId="1F9F2004" w14:textId="77777777" w:rsidR="000A7B2B" w:rsidRPr="00022DC6" w:rsidRDefault="000A7B2B" w:rsidP="000A7B2B">
      <w:pPr>
        <w:pStyle w:val="Default"/>
        <w:spacing w:after="25"/>
        <w:ind w:left="450"/>
        <w:rPr>
          <w:rFonts w:eastAsia="Calibri" w:cstheme="minorHAnsi"/>
          <w:b/>
          <w:i/>
          <w:color w:val="auto"/>
          <w:sz w:val="22"/>
          <w:szCs w:val="22"/>
        </w:rPr>
      </w:pPr>
    </w:p>
    <w:p w14:paraId="369BF732" w14:textId="641EE0F3" w:rsidR="000A7B2B" w:rsidRPr="00022DC6" w:rsidRDefault="000A7B2B" w:rsidP="000A7B2B">
      <w:pPr>
        <w:spacing w:after="0"/>
        <w:ind w:firstLine="720"/>
      </w:pPr>
      <w:r w:rsidRPr="00022DC6">
        <w:t>T63. [</w:t>
      </w:r>
      <w:r w:rsidR="002B5E71" w:rsidRPr="00022DC6">
        <w:t>PIPE</w:t>
      </w:r>
      <w:r w:rsidRPr="00022DC6">
        <w:t xml:space="preserve">7B] </w:t>
      </w:r>
      <w:r w:rsidR="004D3CED" w:rsidRPr="00022DC6">
        <w:t>During that time, d</w:t>
      </w:r>
      <w:r w:rsidRPr="00022DC6">
        <w:t xml:space="preserve">id you ever smoke </w:t>
      </w:r>
      <w:r w:rsidR="002B5E71" w:rsidRPr="00022DC6">
        <w:t xml:space="preserve">a tobacco pipe </w:t>
      </w:r>
      <w:r w:rsidRPr="00022DC6">
        <w:rPr>
          <w:b/>
        </w:rPr>
        <w:t>every day</w:t>
      </w:r>
      <w:r w:rsidRPr="00022DC6">
        <w:t>?</w:t>
      </w:r>
    </w:p>
    <w:p w14:paraId="1867066B" w14:textId="5D773FFA" w:rsidR="000A7B2B" w:rsidRPr="00AA4565" w:rsidRDefault="6126BA26" w:rsidP="6126BA26">
      <w:pPr>
        <w:pStyle w:val="ListParagraph"/>
        <w:numPr>
          <w:ilvl w:val="0"/>
          <w:numId w:val="76"/>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PIPE7C</w:t>
      </w:r>
    </w:p>
    <w:p w14:paraId="436DF4C3" w14:textId="0599A8DD" w:rsidR="000A7B2B" w:rsidRPr="00AA4565" w:rsidRDefault="6126BA26" w:rsidP="6126BA26">
      <w:pPr>
        <w:pStyle w:val="ListParagraph"/>
        <w:numPr>
          <w:ilvl w:val="0"/>
          <w:numId w:val="76"/>
        </w:numPr>
        <w:spacing w:after="0"/>
        <w:rPr>
          <w:rFonts w:eastAsia="Calibri"/>
          <w:b/>
          <w:bCs/>
        </w:rPr>
      </w:pPr>
      <w:r w:rsidRPr="6126BA26">
        <w:rPr>
          <w:rFonts w:eastAsia="Calibri"/>
          <w:b/>
          <w:bCs/>
        </w:rPr>
        <w:lastRenderedPageBreak/>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C53B806" w14:textId="1D898C35"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PIPE7C</w:t>
      </w:r>
    </w:p>
    <w:p w14:paraId="62C7C08E" w14:textId="77777777" w:rsidR="000A7B2B" w:rsidRPr="00022DC6" w:rsidRDefault="000A7B2B" w:rsidP="000A7B2B">
      <w:pPr>
        <w:spacing w:after="0"/>
        <w:rPr>
          <w:rFonts w:cstheme="minorHAnsi"/>
        </w:rPr>
      </w:pPr>
    </w:p>
    <w:p w14:paraId="2432E386" w14:textId="2DB9C7EE" w:rsidR="000A7B2B" w:rsidRPr="00022DC6" w:rsidRDefault="6126BA26" w:rsidP="1FE611D9">
      <w:pPr>
        <w:spacing w:after="0"/>
        <w:ind w:left="720"/>
      </w:pPr>
      <w:r>
        <w:t xml:space="preserve">T63. [PIPE7C] During that time, how many days (1 to 30) did you smoke a tobacco pipe in a usual month? </w:t>
      </w:r>
    </w:p>
    <w:p w14:paraId="4F4F60A6" w14:textId="55586D1C" w:rsidR="000A7B2B" w:rsidRPr="00022DC6"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PIPE9A</w:t>
      </w:r>
    </w:p>
    <w:p w14:paraId="333B9965" w14:textId="33DC1AE6" w:rsidR="000A7B2B" w:rsidRPr="00022DC6"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PIPE9A</w:t>
      </w:r>
    </w:p>
    <w:p w14:paraId="10789069" w14:textId="77777777" w:rsidR="000A7B2B" w:rsidRPr="00022DC6" w:rsidRDefault="000A7B2B" w:rsidP="000A7B2B">
      <w:pPr>
        <w:pStyle w:val="Default"/>
        <w:rPr>
          <w:color w:val="auto"/>
        </w:rPr>
      </w:pPr>
    </w:p>
    <w:p w14:paraId="0E48044C" w14:textId="40C6C886" w:rsidR="000A7B2B" w:rsidRPr="00D5431C" w:rsidRDefault="6126BA26" w:rsidP="00D5431C">
      <w:pPr>
        <w:pStyle w:val="Default"/>
        <w:numPr>
          <w:ilvl w:val="0"/>
          <w:numId w:val="11"/>
        </w:numPr>
        <w:jc w:val="both"/>
        <w:rPr>
          <w:color w:val="auto"/>
          <w:sz w:val="22"/>
          <w:szCs w:val="22"/>
        </w:rPr>
      </w:pPr>
      <w:r w:rsidRPr="6126BA26">
        <w:rPr>
          <w:color w:val="auto"/>
          <w:sz w:val="22"/>
          <w:szCs w:val="22"/>
        </w:rPr>
        <w:t xml:space="preserve">[PIPE8] How old were you when you </w:t>
      </w:r>
      <w:r w:rsidRPr="6126BA26">
        <w:rPr>
          <w:b/>
          <w:bCs/>
          <w:color w:val="auto"/>
          <w:sz w:val="22"/>
          <w:szCs w:val="22"/>
        </w:rPr>
        <w:t xml:space="preserve">last </w:t>
      </w:r>
      <w:r w:rsidRPr="6126BA26">
        <w:rPr>
          <w:color w:val="auto"/>
          <w:sz w:val="22"/>
          <w:szCs w:val="22"/>
        </w:rPr>
        <w:t>smoked a tobacco pipe?</w:t>
      </w:r>
    </w:p>
    <w:p w14:paraId="7BD9A05D" w14:textId="39A54CA4" w:rsidR="000A7B2B" w:rsidRPr="00022DC6" w:rsidRDefault="000A7B2B" w:rsidP="000A7B2B">
      <w:pPr>
        <w:pStyle w:val="Default"/>
        <w:ind w:left="450"/>
        <w:rPr>
          <w:color w:val="auto"/>
          <w:sz w:val="22"/>
          <w:szCs w:val="22"/>
        </w:rPr>
      </w:pPr>
      <w:r w:rsidRPr="00022DC6">
        <w:rPr>
          <w:color w:val="auto"/>
          <w:sz w:val="22"/>
          <w:szCs w:val="22"/>
        </w:rPr>
        <w:t xml:space="preserve">|__|__| Age when last smoked </w:t>
      </w:r>
      <w:r w:rsidR="002B5E71" w:rsidRPr="00022DC6">
        <w:rPr>
          <w:color w:val="auto"/>
          <w:sz w:val="22"/>
          <w:szCs w:val="22"/>
        </w:rPr>
        <w:t>a tobacco pipe</w:t>
      </w:r>
    </w:p>
    <w:p w14:paraId="38D9783F" w14:textId="2ADBBCA2" w:rsidR="000A7B2B" w:rsidRPr="00022DC6" w:rsidRDefault="000A7B2B" w:rsidP="000A7B2B">
      <w:pPr>
        <w:pStyle w:val="Default"/>
        <w:spacing w:after="25"/>
        <w:ind w:left="450"/>
        <w:rPr>
          <w:rFonts w:eastAsia="Calibri" w:cstheme="minorHAnsi"/>
          <w:b/>
          <w:i/>
          <w:color w:val="auto"/>
          <w:sz w:val="22"/>
          <w:szCs w:val="22"/>
        </w:rPr>
      </w:pPr>
      <w:r w:rsidRPr="00022DC6">
        <w:rPr>
          <w:i/>
          <w:color w:val="auto"/>
          <w:sz w:val="22"/>
          <w:szCs w:val="22"/>
        </w:rPr>
        <w:t xml:space="preserve">NO RESPONSE </w:t>
      </w:r>
      <w:r w:rsidRPr="00022DC6">
        <w:rPr>
          <w:rFonts w:ascii="Wingdings" w:eastAsia="Wingdings" w:hAnsi="Wingdings" w:cstheme="minorHAnsi"/>
          <w:i/>
          <w:color w:val="auto"/>
          <w:sz w:val="22"/>
          <w:szCs w:val="22"/>
        </w:rPr>
        <w:t>à</w:t>
      </w:r>
      <w:r w:rsidRPr="00022DC6">
        <w:rPr>
          <w:rFonts w:eastAsia="Calibri" w:cstheme="minorHAnsi"/>
          <w:b/>
          <w:i/>
          <w:color w:val="auto"/>
          <w:sz w:val="22"/>
          <w:szCs w:val="22"/>
        </w:rPr>
        <w:t xml:space="preserve"> GO TO </w:t>
      </w:r>
      <w:r w:rsidR="002B5E71" w:rsidRPr="00022DC6">
        <w:rPr>
          <w:rFonts w:eastAsia="Calibri" w:cstheme="minorHAnsi"/>
          <w:b/>
          <w:i/>
          <w:color w:val="auto"/>
          <w:sz w:val="22"/>
          <w:szCs w:val="22"/>
        </w:rPr>
        <w:t>PIPE</w:t>
      </w:r>
      <w:r w:rsidRPr="00022DC6">
        <w:rPr>
          <w:rFonts w:eastAsia="Calibri" w:cstheme="minorHAnsi"/>
          <w:b/>
          <w:i/>
          <w:color w:val="auto"/>
          <w:sz w:val="22"/>
          <w:szCs w:val="22"/>
        </w:rPr>
        <w:t>8C</w:t>
      </w:r>
    </w:p>
    <w:p w14:paraId="568B65C4" w14:textId="77777777" w:rsidR="000A7B2B" w:rsidRPr="00022DC6" w:rsidRDefault="000A7B2B" w:rsidP="000A7B2B">
      <w:pPr>
        <w:pStyle w:val="Default"/>
        <w:spacing w:after="25"/>
        <w:ind w:left="450"/>
        <w:rPr>
          <w:rFonts w:eastAsia="Calibri" w:cstheme="minorHAnsi"/>
          <w:b/>
          <w:i/>
          <w:color w:val="auto"/>
          <w:sz w:val="22"/>
          <w:szCs w:val="22"/>
        </w:rPr>
      </w:pPr>
    </w:p>
    <w:p w14:paraId="09E6DC5C" w14:textId="4E934FE2" w:rsidR="000A7B2B" w:rsidRPr="00022DC6" w:rsidRDefault="000A7B2B" w:rsidP="000A7B2B">
      <w:pPr>
        <w:spacing w:after="0"/>
        <w:ind w:left="720"/>
      </w:pPr>
      <w:r w:rsidRPr="00022DC6">
        <w:t xml:space="preserve">T64. </w:t>
      </w:r>
      <w:r w:rsidR="002B5E71" w:rsidRPr="00022DC6">
        <w:t>[PIPE</w:t>
      </w:r>
      <w:r w:rsidRPr="00022DC6">
        <w:t xml:space="preserve">8C] </w:t>
      </w:r>
      <w:r w:rsidR="00BF4547" w:rsidRPr="00022DC6">
        <w:t>During that time, d</w:t>
      </w:r>
      <w:r w:rsidRPr="00022DC6">
        <w:t xml:space="preserve">id you ever smoke </w:t>
      </w:r>
      <w:r w:rsidR="002B5E71" w:rsidRPr="00022DC6">
        <w:t>a tobacco pipe</w:t>
      </w:r>
      <w:r w:rsidR="002B5E71" w:rsidRPr="00022DC6">
        <w:rPr>
          <w:b/>
        </w:rPr>
        <w:t xml:space="preserve"> </w:t>
      </w:r>
      <w:r w:rsidRPr="00022DC6">
        <w:rPr>
          <w:b/>
        </w:rPr>
        <w:t>every day</w:t>
      </w:r>
      <w:r w:rsidRPr="00022DC6">
        <w:t>?</w:t>
      </w:r>
    </w:p>
    <w:p w14:paraId="78A0763B" w14:textId="18BC9877" w:rsidR="000A7B2B" w:rsidRPr="00AA4565" w:rsidRDefault="6126BA26" w:rsidP="6126BA26">
      <w:pPr>
        <w:pStyle w:val="ListParagraph"/>
        <w:numPr>
          <w:ilvl w:val="0"/>
          <w:numId w:val="77"/>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PIPE8D</w:t>
      </w:r>
    </w:p>
    <w:p w14:paraId="3EE4BA35" w14:textId="65B9482C" w:rsidR="000A7B2B" w:rsidRPr="00AA4565" w:rsidRDefault="6126BA26" w:rsidP="6126BA26">
      <w:pPr>
        <w:pStyle w:val="ListParagraph"/>
        <w:numPr>
          <w:ilvl w:val="0"/>
          <w:numId w:val="77"/>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PIPE9A</w:t>
      </w:r>
    </w:p>
    <w:p w14:paraId="67C857FF" w14:textId="5FBBC6AA" w:rsidR="000A7B2B" w:rsidRPr="00022DC6"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PIPE8D</w:t>
      </w:r>
    </w:p>
    <w:p w14:paraId="0BE4BC30" w14:textId="77777777" w:rsidR="000A7B2B" w:rsidRPr="00022DC6" w:rsidRDefault="000A7B2B" w:rsidP="000A7B2B">
      <w:pPr>
        <w:spacing w:after="0"/>
        <w:ind w:left="720"/>
        <w:rPr>
          <w:rFonts w:cstheme="minorHAnsi"/>
        </w:rPr>
      </w:pPr>
    </w:p>
    <w:p w14:paraId="61143C27" w14:textId="1F52F1B3" w:rsidR="000A7B2B" w:rsidRPr="00022DC6" w:rsidRDefault="6126BA26" w:rsidP="1FE611D9">
      <w:pPr>
        <w:spacing w:after="0"/>
        <w:ind w:left="720"/>
      </w:pPr>
      <w:r>
        <w:t xml:space="preserve">T64. [PIPE8D] During that time, how many days (1 to 30) did you smoke a tobacco pipe in a usual month? </w:t>
      </w:r>
    </w:p>
    <w:p w14:paraId="60547F47" w14:textId="258D897E" w:rsidR="000A7B2B" w:rsidRPr="00022DC6"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PIPE9A</w:t>
      </w:r>
    </w:p>
    <w:p w14:paraId="24A3C234" w14:textId="7B05DC64" w:rsidR="000A7B2B" w:rsidRPr="00022DC6"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PIPE9A</w:t>
      </w:r>
    </w:p>
    <w:p w14:paraId="395DFE96" w14:textId="77777777" w:rsidR="000A7B2B" w:rsidRPr="00022DC6" w:rsidRDefault="000A7B2B" w:rsidP="000A7B2B">
      <w:pPr>
        <w:spacing w:after="0"/>
        <w:rPr>
          <w:rFonts w:eastAsia="Calibri" w:cstheme="minorHAnsi"/>
          <w:b/>
          <w:i/>
        </w:rPr>
      </w:pPr>
    </w:p>
    <w:p w14:paraId="65FC9516" w14:textId="5CB2F2B7" w:rsidR="000A7B2B" w:rsidRPr="00022DC6" w:rsidRDefault="6126BA26" w:rsidP="6126BA26">
      <w:pPr>
        <w:spacing w:after="0"/>
        <w:rPr>
          <w:rFonts w:eastAsia="Calibri"/>
          <w:b/>
          <w:bCs/>
        </w:rPr>
      </w:pPr>
      <w:r w:rsidRPr="6126BA26">
        <w:rPr>
          <w:rFonts w:eastAsia="Calibri"/>
          <w:b/>
          <w:bCs/>
        </w:rPr>
        <w:t>[IF PIPE5 = 0 or NO RESPONSE, fill “smoke” and “do”</w:t>
      </w:r>
    </w:p>
    <w:p w14:paraId="25F0499B" w14:textId="5B498F57" w:rsidR="000A7B2B" w:rsidRPr="00022DC6" w:rsidRDefault="6126BA26" w:rsidP="6126BA26">
      <w:pPr>
        <w:spacing w:after="0"/>
      </w:pPr>
      <w:r w:rsidRPr="6126BA26">
        <w:rPr>
          <w:rFonts w:eastAsia="Calibri"/>
          <w:b/>
          <w:bCs/>
        </w:rPr>
        <w:t>IF PIPE5 = 1 or 2, fill “smoked” and “did”]</w:t>
      </w:r>
    </w:p>
    <w:p w14:paraId="0E448645" w14:textId="5B45D3A5" w:rsidR="000A7B2B" w:rsidRPr="00022DC6" w:rsidRDefault="6126BA26" w:rsidP="000A7B2B">
      <w:pPr>
        <w:pStyle w:val="Default"/>
        <w:numPr>
          <w:ilvl w:val="0"/>
          <w:numId w:val="11"/>
        </w:numPr>
        <w:rPr>
          <w:color w:val="auto"/>
          <w:sz w:val="22"/>
          <w:szCs w:val="22"/>
        </w:rPr>
      </w:pPr>
      <w:r w:rsidRPr="6126BA26">
        <w:rPr>
          <w:color w:val="auto"/>
          <w:sz w:val="22"/>
          <w:szCs w:val="22"/>
        </w:rPr>
        <w:t xml:space="preserve">[PIPE9A] On days that you [smoke/smoked], how many pipe fills of tobacco [do/did] you smoke </w:t>
      </w:r>
      <w:r w:rsidRPr="6126BA26">
        <w:rPr>
          <w:b/>
          <w:bCs/>
          <w:color w:val="auto"/>
          <w:sz w:val="22"/>
          <w:szCs w:val="22"/>
        </w:rPr>
        <w:t>per day</w:t>
      </w:r>
      <w:r w:rsidRPr="6126BA26">
        <w:rPr>
          <w:color w:val="auto"/>
          <w:sz w:val="22"/>
          <w:szCs w:val="22"/>
        </w:rPr>
        <w:t xml:space="preserve">? </w:t>
      </w:r>
    </w:p>
    <w:p w14:paraId="75DFB910" w14:textId="5A439DD2" w:rsidR="000A7B2B" w:rsidRPr="00022DC6" w:rsidRDefault="002B5E71" w:rsidP="000A7B2B">
      <w:pPr>
        <w:ind w:left="450"/>
      </w:pPr>
      <w:r w:rsidRPr="00022DC6">
        <w:t>|__|__|</w:t>
      </w:r>
      <w:r w:rsidR="000A7B2B" w:rsidRPr="00022DC6">
        <w:t xml:space="preserve"> #</w:t>
      </w:r>
      <w:r w:rsidRPr="00022DC6">
        <w:t>Pipe fill</w:t>
      </w:r>
      <w:r w:rsidR="000A7B2B" w:rsidRPr="00022DC6">
        <w:t>s smoked per day</w:t>
      </w:r>
    </w:p>
    <w:p w14:paraId="22CB9D44" w14:textId="77777777" w:rsidR="000A7B2B" w:rsidRPr="00022DC6" w:rsidRDefault="000A7B2B" w:rsidP="000A7B2B">
      <w:pPr>
        <w:pStyle w:val="Default"/>
        <w:rPr>
          <w:b/>
          <w:color w:val="auto"/>
          <w:sz w:val="22"/>
          <w:szCs w:val="22"/>
        </w:rPr>
      </w:pPr>
    </w:p>
    <w:p w14:paraId="0683251E" w14:textId="252BC12B" w:rsidR="00AE40C1" w:rsidRPr="00022DC6" w:rsidRDefault="6126BA26" w:rsidP="6A7FD71B">
      <w:pPr>
        <w:pStyle w:val="Default"/>
        <w:ind w:left="450"/>
        <w:rPr>
          <w:b/>
          <w:bCs/>
          <w:color w:val="auto"/>
          <w:sz w:val="22"/>
          <w:szCs w:val="22"/>
        </w:rPr>
      </w:pPr>
      <w:r w:rsidRPr="6126BA26">
        <w:rPr>
          <w:b/>
          <w:bCs/>
          <w:color w:val="auto"/>
          <w:sz w:val="22"/>
          <w:szCs w:val="22"/>
        </w:rPr>
        <w:t xml:space="preserve">IF (PIPE4 = 3) </w:t>
      </w:r>
      <w:r w:rsidRPr="6126BA26">
        <w:rPr>
          <w:b/>
          <w:bCs/>
          <w:color w:val="auto"/>
          <w:sz w:val="22"/>
          <w:szCs w:val="22"/>
          <w:u w:val="single"/>
        </w:rPr>
        <w:t>OR</w:t>
      </w:r>
      <w:r w:rsidRPr="6126BA26">
        <w:rPr>
          <w:b/>
          <w:bCs/>
          <w:color w:val="auto"/>
          <w:sz w:val="22"/>
          <w:szCs w:val="22"/>
        </w:rPr>
        <w:t xml:space="preserve"> ((PIPE4 = 2, 1, OR 0) AND PIPE5 = 1 AND PIPE7B = 0) </w:t>
      </w:r>
      <w:r w:rsidRPr="6126BA26">
        <w:rPr>
          <w:b/>
          <w:bCs/>
          <w:color w:val="auto"/>
          <w:sz w:val="22"/>
          <w:szCs w:val="22"/>
          <w:u w:val="single"/>
        </w:rPr>
        <w:t>OR</w:t>
      </w:r>
      <w:r w:rsidRPr="6126BA26">
        <w:rPr>
          <w:b/>
          <w:bCs/>
          <w:color w:val="auto"/>
          <w:sz w:val="22"/>
          <w:szCs w:val="22"/>
        </w:rPr>
        <w:t xml:space="preserve"> ((PIPE4 = 2, 1, OR 0) AND PIPE5 = 2 AND PIPE8C = 0), GO TO PIPE10</w:t>
      </w:r>
    </w:p>
    <w:p w14:paraId="7033A2B2" w14:textId="4E300F66" w:rsidR="00AE40C1" w:rsidRPr="00022DC6" w:rsidRDefault="00AE40C1" w:rsidP="00AE40C1">
      <w:pPr>
        <w:pStyle w:val="Default"/>
        <w:ind w:left="450"/>
        <w:rPr>
          <w:b/>
          <w:color w:val="auto"/>
          <w:sz w:val="22"/>
          <w:szCs w:val="22"/>
        </w:rPr>
      </w:pPr>
      <w:r w:rsidRPr="00022DC6">
        <w:rPr>
          <w:b/>
          <w:color w:val="auto"/>
          <w:sz w:val="22"/>
          <w:szCs w:val="22"/>
        </w:rPr>
        <w:t>ELSE, GO TO PIPE9B</w:t>
      </w:r>
    </w:p>
    <w:p w14:paraId="0092063E" w14:textId="77777777" w:rsidR="000A7B2B" w:rsidRPr="00022DC6" w:rsidRDefault="000A7B2B" w:rsidP="000A7B2B">
      <w:pPr>
        <w:pStyle w:val="Default"/>
        <w:rPr>
          <w:b/>
          <w:color w:val="auto"/>
          <w:sz w:val="22"/>
          <w:szCs w:val="22"/>
        </w:rPr>
      </w:pPr>
    </w:p>
    <w:p w14:paraId="7D061644" w14:textId="22F7C82F" w:rsidR="000A7B2B" w:rsidRPr="00022DC6" w:rsidRDefault="000A7B2B" w:rsidP="000A7B2B">
      <w:pPr>
        <w:spacing w:after="0"/>
        <w:ind w:left="720"/>
      </w:pPr>
      <w:r w:rsidRPr="00022DC6">
        <w:t>T65. [</w:t>
      </w:r>
      <w:r w:rsidR="002B5E71" w:rsidRPr="00022DC6">
        <w:t>PIPE</w:t>
      </w:r>
      <w:r w:rsidRPr="00022DC6">
        <w:t xml:space="preserve">9B] Did you ever smoke </w:t>
      </w:r>
      <w:r w:rsidR="00165475" w:rsidRPr="00022DC6">
        <w:t xml:space="preserve">a tobacco pipe </w:t>
      </w:r>
      <w:r w:rsidRPr="00022DC6">
        <w:rPr>
          <w:b/>
        </w:rPr>
        <w:t>every day</w:t>
      </w:r>
      <w:r w:rsidRPr="00022DC6">
        <w:t xml:space="preserve">? </w:t>
      </w:r>
    </w:p>
    <w:p w14:paraId="6D91332D" w14:textId="643324EE" w:rsidR="000A7B2B" w:rsidRPr="00AA4565" w:rsidRDefault="6126BA26" w:rsidP="6126BA26">
      <w:pPr>
        <w:pStyle w:val="ListParagraph"/>
        <w:numPr>
          <w:ilvl w:val="0"/>
          <w:numId w:val="78"/>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CURRSM</w:t>
      </w:r>
    </w:p>
    <w:p w14:paraId="7665301E" w14:textId="7699C206" w:rsidR="000A7B2B" w:rsidRPr="00AA4565" w:rsidRDefault="6126BA26" w:rsidP="6126BA26">
      <w:pPr>
        <w:pStyle w:val="ListParagraph"/>
        <w:numPr>
          <w:ilvl w:val="0"/>
          <w:numId w:val="78"/>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PIPE9D</w:t>
      </w:r>
    </w:p>
    <w:p w14:paraId="22F3E8F5" w14:textId="2F28AC21" w:rsidR="000A7B2B" w:rsidRPr="00022DC6"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CURRSM</w:t>
      </w:r>
    </w:p>
    <w:p w14:paraId="1ED63B98" w14:textId="77777777" w:rsidR="00AE40C1" w:rsidRPr="00022DC6" w:rsidRDefault="00AE40C1" w:rsidP="000A7B2B">
      <w:pPr>
        <w:pStyle w:val="Default"/>
        <w:spacing w:after="25"/>
        <w:ind w:left="720"/>
        <w:rPr>
          <w:rFonts w:eastAsia="Calibri" w:cstheme="minorHAnsi"/>
          <w:b/>
          <w:i/>
          <w:color w:val="auto"/>
          <w:sz w:val="22"/>
          <w:szCs w:val="22"/>
        </w:rPr>
      </w:pPr>
    </w:p>
    <w:p w14:paraId="38DD7394" w14:textId="035EB3CF" w:rsidR="00AE40C1" w:rsidRPr="00022DC6" w:rsidRDefault="6126BA26" w:rsidP="00D5431C">
      <w:pPr>
        <w:spacing w:after="0"/>
        <w:ind w:left="720"/>
      </w:pPr>
      <w:r>
        <w:t xml:space="preserve">T65. [PIPE9D] How old were you when you stopped smoking a tobacco pipe </w:t>
      </w:r>
      <w:r w:rsidRPr="6126BA26">
        <w:rPr>
          <w:b/>
          <w:bCs/>
        </w:rPr>
        <w:t>every day</w:t>
      </w:r>
      <w:r>
        <w:t xml:space="preserve">?     </w:t>
      </w:r>
    </w:p>
    <w:p w14:paraId="22A7C8B0" w14:textId="264AD611" w:rsidR="00AE40C1" w:rsidRPr="00022DC6" w:rsidRDefault="6126BA26" w:rsidP="00AE40C1">
      <w:pPr>
        <w:pStyle w:val="Default"/>
        <w:ind w:left="720"/>
        <w:rPr>
          <w:color w:val="auto"/>
          <w:sz w:val="22"/>
          <w:szCs w:val="22"/>
        </w:rPr>
      </w:pPr>
      <w:r w:rsidRPr="6126BA26">
        <w:rPr>
          <w:color w:val="auto"/>
          <w:sz w:val="22"/>
          <w:szCs w:val="22"/>
        </w:rPr>
        <w:t xml:space="preserve">    |__|__| Age stopped smoking every day</w:t>
      </w:r>
    </w:p>
    <w:p w14:paraId="0CB1E218" w14:textId="65DC148B" w:rsidR="00AE40C1" w:rsidRPr="00022DC6" w:rsidRDefault="6126BA26" w:rsidP="00AE40C1">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PIPE9D</w:t>
      </w:r>
    </w:p>
    <w:p w14:paraId="529E3475" w14:textId="171D9EC3" w:rsidR="000A7B2B" w:rsidRPr="00022DC6" w:rsidRDefault="000A7B2B" w:rsidP="000A7B2B">
      <w:pPr>
        <w:spacing w:after="0"/>
        <w:ind w:left="720"/>
        <w:rPr>
          <w:rFonts w:cstheme="minorHAnsi"/>
        </w:rPr>
      </w:pPr>
      <w:r w:rsidRPr="00022DC6">
        <w:rPr>
          <w:rFonts w:cstheme="minorHAnsi"/>
        </w:rPr>
        <w:t>T</w:t>
      </w:r>
      <w:r w:rsidRPr="00022DC6">
        <w:t>65</w:t>
      </w:r>
      <w:r w:rsidRPr="00022DC6">
        <w:rPr>
          <w:rFonts w:cstheme="minorHAnsi"/>
        </w:rPr>
        <w:t>. [</w:t>
      </w:r>
      <w:r w:rsidR="00165475" w:rsidRPr="00022DC6">
        <w:rPr>
          <w:rFonts w:cstheme="minorHAnsi"/>
        </w:rPr>
        <w:t>PIPE</w:t>
      </w:r>
      <w:r w:rsidRPr="00022DC6">
        <w:rPr>
          <w:rFonts w:cstheme="minorHAnsi"/>
        </w:rPr>
        <w:t xml:space="preserve">9C] When you were a daily smoker, how many </w:t>
      </w:r>
      <w:r w:rsidR="00165475" w:rsidRPr="00022DC6">
        <w:rPr>
          <w:rFonts w:cstheme="minorHAnsi"/>
        </w:rPr>
        <w:t>pipe fills of tobacco</w:t>
      </w:r>
      <w:r w:rsidRPr="00022DC6">
        <w:rPr>
          <w:rFonts w:cstheme="minorHAnsi"/>
        </w:rPr>
        <w:t xml:space="preserve"> did you smoke </w:t>
      </w:r>
      <w:r w:rsidRPr="00022DC6">
        <w:rPr>
          <w:rFonts w:cstheme="minorHAnsi"/>
          <w:b/>
        </w:rPr>
        <w:t>per day</w:t>
      </w:r>
      <w:r w:rsidRPr="00022DC6">
        <w:rPr>
          <w:rFonts w:cstheme="minorHAnsi"/>
        </w:rPr>
        <w:t>?</w:t>
      </w:r>
    </w:p>
    <w:p w14:paraId="1A4F5B40" w14:textId="52439E04" w:rsidR="000A7B2B" w:rsidRPr="00022DC6" w:rsidRDefault="6126BA26" w:rsidP="000A7B2B">
      <w:pPr>
        <w:spacing w:after="0"/>
        <w:ind w:left="720"/>
      </w:pPr>
      <w:r>
        <w:t xml:space="preserve">    |__|__|__| #Pipe fills of tobacco smoked per day</w:t>
      </w:r>
    </w:p>
    <w:p w14:paraId="716C6B8E" w14:textId="0F823866" w:rsidR="000A7B2B" w:rsidRPr="00022DC6" w:rsidRDefault="6126BA26" w:rsidP="000A7B2B">
      <w:pPr>
        <w:ind w:left="720"/>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PIPELIFEA</w:t>
      </w:r>
    </w:p>
    <w:p w14:paraId="26279A49" w14:textId="77777777" w:rsidR="00E93F2F" w:rsidRPr="00022DC6" w:rsidRDefault="00E93F2F" w:rsidP="00E93F2F">
      <w:pPr>
        <w:pStyle w:val="Default"/>
        <w:rPr>
          <w:color w:val="auto"/>
          <w:sz w:val="22"/>
          <w:szCs w:val="22"/>
        </w:rPr>
      </w:pPr>
    </w:p>
    <w:p w14:paraId="58569818" w14:textId="4A6BD0E9" w:rsidR="00E93F2F" w:rsidRPr="00022DC6" w:rsidRDefault="6126BA26" w:rsidP="6A7FD71B">
      <w:pPr>
        <w:pStyle w:val="Default"/>
        <w:rPr>
          <w:b/>
          <w:bCs/>
          <w:caps/>
          <w:color w:val="auto"/>
          <w:sz w:val="22"/>
          <w:szCs w:val="22"/>
        </w:rPr>
      </w:pPr>
      <w:r w:rsidRPr="6126BA26">
        <w:rPr>
          <w:b/>
          <w:bCs/>
          <w:caps/>
          <w:color w:val="auto"/>
          <w:sz w:val="22"/>
          <w:szCs w:val="22"/>
        </w:rPr>
        <w:t xml:space="preserve">IF (PIPE1 = 3 AND PIPE4 = 3) </w:t>
      </w:r>
      <w:r w:rsidRPr="6126BA26">
        <w:rPr>
          <w:b/>
          <w:bCs/>
          <w:caps/>
          <w:color w:val="auto"/>
          <w:sz w:val="22"/>
          <w:szCs w:val="22"/>
          <w:u w:val="single"/>
        </w:rPr>
        <w:t>OR</w:t>
      </w:r>
      <w:r w:rsidRPr="6126BA26">
        <w:rPr>
          <w:b/>
          <w:bCs/>
          <w:caps/>
          <w:color w:val="auto"/>
          <w:sz w:val="22"/>
          <w:szCs w:val="22"/>
        </w:rPr>
        <w:t xml:space="preserve"> (PIPE1 = 3 AND PIPE7B = 0) </w:t>
      </w:r>
      <w:r w:rsidRPr="6126BA26">
        <w:rPr>
          <w:b/>
          <w:bCs/>
          <w:caps/>
          <w:color w:val="auto"/>
          <w:sz w:val="22"/>
          <w:szCs w:val="22"/>
          <w:u w:val="single"/>
        </w:rPr>
        <w:t>OR</w:t>
      </w:r>
      <w:r w:rsidRPr="6126BA26">
        <w:rPr>
          <w:b/>
          <w:bCs/>
          <w:caps/>
          <w:color w:val="auto"/>
          <w:sz w:val="22"/>
          <w:szCs w:val="22"/>
        </w:rPr>
        <w:t xml:space="preserve"> (PIPE1 = 3 AND PIPE8C = 0), GO TO PIPELIFEA</w:t>
      </w:r>
    </w:p>
    <w:p w14:paraId="0D15A5B1" w14:textId="497B2FC5" w:rsidR="00E93F2F" w:rsidRPr="00022DC6" w:rsidRDefault="00E93F2F" w:rsidP="00E93F2F">
      <w:pPr>
        <w:pStyle w:val="Default"/>
        <w:rPr>
          <w:b/>
          <w:caps/>
          <w:color w:val="auto"/>
          <w:sz w:val="22"/>
          <w:szCs w:val="22"/>
        </w:rPr>
      </w:pPr>
      <w:r w:rsidRPr="00022DC6">
        <w:rPr>
          <w:b/>
          <w:caps/>
          <w:color w:val="auto"/>
          <w:sz w:val="22"/>
          <w:szCs w:val="22"/>
        </w:rPr>
        <w:t>If PIPE3 IS NULL, GO TO CURRSM</w:t>
      </w:r>
    </w:p>
    <w:p w14:paraId="12822A08" w14:textId="50010BE4" w:rsidR="00E93F2F" w:rsidRPr="00022DC6" w:rsidRDefault="6126BA26" w:rsidP="6A7FD71B">
      <w:pPr>
        <w:pStyle w:val="Default"/>
        <w:spacing w:after="240"/>
        <w:rPr>
          <w:b/>
          <w:bCs/>
          <w:caps/>
          <w:color w:val="auto"/>
          <w:sz w:val="22"/>
          <w:szCs w:val="22"/>
        </w:rPr>
      </w:pPr>
      <w:r w:rsidRPr="6126BA26">
        <w:rPr>
          <w:b/>
          <w:bCs/>
          <w:caps/>
          <w:color w:val="auto"/>
          <w:sz w:val="22"/>
          <w:szCs w:val="22"/>
        </w:rPr>
        <w:t>ELSE, GO TO CURRSM (I.E. PIPE1 = 2, go to CURRSM)</w:t>
      </w:r>
    </w:p>
    <w:p w14:paraId="11A567A1" w14:textId="2EA46A64" w:rsidR="000A7B2B" w:rsidRPr="00022DC6" w:rsidRDefault="000A7B2B" w:rsidP="000A7B2B">
      <w:pPr>
        <w:pStyle w:val="Default"/>
        <w:spacing w:after="240"/>
        <w:rPr>
          <w:b/>
          <w:caps/>
          <w:color w:val="auto"/>
          <w:sz w:val="22"/>
          <w:szCs w:val="22"/>
        </w:rPr>
      </w:pPr>
      <w:r w:rsidRPr="00022DC6">
        <w:rPr>
          <w:b/>
          <w:caps/>
          <w:color w:val="auto"/>
          <w:sz w:val="22"/>
          <w:szCs w:val="22"/>
        </w:rPr>
        <w:t>[</w:t>
      </w:r>
      <w:r w:rsidR="008E608E" w:rsidRPr="00022DC6">
        <w:rPr>
          <w:b/>
          <w:caps/>
          <w:color w:val="auto"/>
          <w:sz w:val="22"/>
          <w:szCs w:val="22"/>
        </w:rPr>
        <w:t>PIPE</w:t>
      </w:r>
      <w:r w:rsidRPr="00022DC6">
        <w:rPr>
          <w:b/>
          <w:caps/>
          <w:color w:val="auto"/>
          <w:sz w:val="22"/>
          <w:szCs w:val="22"/>
        </w:rPr>
        <w:t>life age range: if respondent's current a</w:t>
      </w:r>
      <w:r w:rsidRPr="00D5431C">
        <w:rPr>
          <w:b/>
          <w:caps/>
          <w:color w:val="000000" w:themeColor="text1"/>
          <w:sz w:val="22"/>
          <w:szCs w:val="22"/>
        </w:rPr>
        <w:t xml:space="preserve">ge is 2 </w:t>
      </w:r>
      <w:r w:rsidR="00D5431C" w:rsidRPr="00D5431C">
        <w:rPr>
          <w:b/>
          <w:caps/>
          <w:color w:val="000000" w:themeColor="text1"/>
          <w:sz w:val="22"/>
          <w:szCs w:val="22"/>
        </w:rPr>
        <w:t>Year</w:t>
      </w:r>
      <w:r w:rsidRPr="00D5431C">
        <w:rPr>
          <w:b/>
          <w:caps/>
          <w:color w:val="000000" w:themeColor="text1"/>
          <w:sz w:val="22"/>
          <w:szCs w:val="22"/>
        </w:rPr>
        <w:t xml:space="preserve">s or less from the bottom of the specified age range, they should not be given the question </w:t>
      </w:r>
      <w:r w:rsidRPr="00022DC6">
        <w:rPr>
          <w:b/>
          <w:caps/>
          <w:color w:val="auto"/>
          <w:sz w:val="22"/>
          <w:szCs w:val="22"/>
        </w:rPr>
        <w:t xml:space="preserve">and instead routed to </w:t>
      </w:r>
      <w:r w:rsidR="008E608E" w:rsidRPr="00022DC6">
        <w:rPr>
          <w:b/>
          <w:caps/>
          <w:color w:val="auto"/>
          <w:sz w:val="22"/>
          <w:szCs w:val="22"/>
        </w:rPr>
        <w:t>CURRSM</w:t>
      </w:r>
      <w:r w:rsidRPr="00022DC6">
        <w:rPr>
          <w:b/>
          <w:caps/>
          <w:color w:val="auto"/>
          <w:sz w:val="22"/>
          <w:szCs w:val="22"/>
        </w:rPr>
        <w:t>.]</w:t>
      </w:r>
    </w:p>
    <w:p w14:paraId="118554D9" w14:textId="5B14144E" w:rsidR="000A7B2B" w:rsidRPr="00022DC6" w:rsidRDefault="000A7B2B" w:rsidP="000A7B2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w:t>
      </w:r>
      <w:r w:rsidR="008E608E" w:rsidRPr="00022DC6">
        <w:rPr>
          <w:b/>
          <w:i/>
          <w:caps/>
          <w:sz w:val="22"/>
          <w:szCs w:val="22"/>
        </w:rPr>
        <w:t>PIPE</w:t>
      </w:r>
      <w:r w:rsidRPr="00022DC6">
        <w:rPr>
          <w:b/>
          <w:i/>
          <w:caps/>
          <w:sz w:val="22"/>
          <w:szCs w:val="22"/>
        </w:rPr>
        <w:t>LIFE SERIES</w:t>
      </w:r>
    </w:p>
    <w:p w14:paraId="4314B5A4" w14:textId="2C5BD37F" w:rsidR="000A7B2B" w:rsidRPr="00022DC6" w:rsidRDefault="000A7B2B" w:rsidP="000A7B2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008E608E" w:rsidRPr="00022DC6">
        <w:rPr>
          <w:b/>
          <w:i/>
          <w:sz w:val="22"/>
        </w:rPr>
        <w:t xml:space="preserve"> GO TO CURRSM</w:t>
      </w:r>
    </w:p>
    <w:p w14:paraId="0C891FE2" w14:textId="62AE0F28" w:rsidR="000A7B2B" w:rsidRPr="00022DC6" w:rsidRDefault="6126BA26" w:rsidP="65310DAF">
      <w:pPr>
        <w:pStyle w:val="ListParagraph"/>
        <w:numPr>
          <w:ilvl w:val="0"/>
          <w:numId w:val="11"/>
        </w:numPr>
        <w:rPr>
          <w:b/>
          <w:bCs/>
        </w:rPr>
      </w:pPr>
      <w:r>
        <w:t>[PIPELIFEA – PIPELIFEH] On days that you smoked when you were age [X] [to age Y], about how many pipe fills of tobacco did you smoke</w:t>
      </w:r>
      <w:r w:rsidRPr="6126BA26">
        <w:rPr>
          <w:b/>
          <w:bCs/>
        </w:rPr>
        <w:t xml:space="preserve"> per day?</w:t>
      </w:r>
      <w:r w:rsidRPr="6126BA26">
        <w:rPr>
          <w:rFonts w:ascii="Calibri" w:eastAsia="Times New Roman" w:hAnsi="Calibri" w:cs="Calibri"/>
        </w:rPr>
        <w:t xml:space="preserve"> </w:t>
      </w:r>
    </w:p>
    <w:p w14:paraId="136FF632" w14:textId="77777777" w:rsidR="00737D31" w:rsidRPr="00022DC6" w:rsidRDefault="00737D31" w:rsidP="00737D31">
      <w:pPr>
        <w:pStyle w:val="ListParagraph"/>
        <w:ind w:left="450"/>
        <w:rPr>
          <w:rFonts w:cstheme="minorHAnsi"/>
          <w:b/>
        </w:rPr>
      </w:pPr>
    </w:p>
    <w:p w14:paraId="0398E9A3" w14:textId="59CD7CD6" w:rsidR="000A7B2B" w:rsidRPr="00022DC6" w:rsidRDefault="000A7B2B" w:rsidP="000A7B2B">
      <w:pPr>
        <w:pStyle w:val="ListParagraph"/>
        <w:ind w:left="450"/>
        <w:rPr>
          <w:b/>
        </w:rPr>
      </w:pPr>
      <w:r w:rsidRPr="00022DC6">
        <w:rPr>
          <w:rFonts w:cstheme="minorHAnsi"/>
        </w:rPr>
        <w:t xml:space="preserve">Age [X] to age [Y / 17] </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w:t>
      </w:r>
    </w:p>
    <w:p w14:paraId="1C47BF19" w14:textId="2CA68B1D" w:rsidR="000A7B2B" w:rsidRPr="00022DC6" w:rsidRDefault="6126BA26" w:rsidP="6A7FD71B">
      <w:pPr>
        <w:pStyle w:val="ListParagraph"/>
        <w:ind w:left="450"/>
        <w:rPr>
          <w:b/>
          <w:bCs/>
        </w:rPr>
      </w:pPr>
      <w:r w:rsidRPr="6126BA26">
        <w:rPr>
          <w:b/>
          <w:bCs/>
        </w:rPr>
        <w:t>Y= [IF PIPE4= 3 OR PIPE7B=0 THEN 17 OR CURRENT AGE, WHICHEVER IS LOWEST VALUE] OR [IF PIPE8C=0 THEN SET TO VALUE AT PIPE8]</w:t>
      </w:r>
    </w:p>
    <w:p w14:paraId="077AF45B" w14:textId="77777777" w:rsidR="000A7B2B" w:rsidRPr="00022DC6" w:rsidRDefault="000A7B2B" w:rsidP="000A7B2B">
      <w:pPr>
        <w:pStyle w:val="ListParagraph"/>
        <w:ind w:left="450"/>
        <w:rPr>
          <w:b/>
        </w:rPr>
      </w:pPr>
    </w:p>
    <w:p w14:paraId="12FD0B79" w14:textId="5A2F77D3" w:rsidR="000A7B2B" w:rsidRPr="00022DC6" w:rsidRDefault="6126BA26" w:rsidP="6A7FD71B">
      <w:pPr>
        <w:pStyle w:val="ListParagraph"/>
        <w:ind w:left="450"/>
        <w:rPr>
          <w:b/>
          <w:bCs/>
        </w:rPr>
      </w:pPr>
      <w:r w:rsidRPr="6126BA26">
        <w:t>Age [X / 18] to age [Y / 24]</w:t>
      </w:r>
      <w:r>
        <w:t xml:space="preserve"> |__|__| #PIPE FILLS OF TOBACCO PER DAY </w:t>
      </w:r>
      <w:r w:rsidRPr="6126BA26">
        <w:rPr>
          <w:b/>
          <w:bCs/>
        </w:rPr>
        <w:t>[X= [VALUE AT PIPE3 OR 18, WHICHEVER IS HIGHEST VALUE] Y= [IF PIPE4= 3 OR PIPE7B=0 THEN 24 OR CURRENT AGE, WHICHEVER IS LOWEST VALUE] OR [IF PIPE8C=0 THEN SET TO VALUE AT PIPE8]]</w:t>
      </w:r>
    </w:p>
    <w:p w14:paraId="10ADCE38" w14:textId="77777777" w:rsidR="000A7B2B" w:rsidRPr="00022DC6" w:rsidRDefault="000A7B2B" w:rsidP="000A7B2B">
      <w:pPr>
        <w:pStyle w:val="ListParagraph"/>
        <w:ind w:left="450"/>
      </w:pPr>
    </w:p>
    <w:p w14:paraId="76CCE2BA" w14:textId="52FCEDE9" w:rsidR="000A7B2B" w:rsidRPr="00022DC6" w:rsidRDefault="6126BA26" w:rsidP="6A7FD71B">
      <w:pPr>
        <w:pStyle w:val="ListParagraph"/>
        <w:ind w:left="450"/>
        <w:rPr>
          <w:b/>
          <w:bCs/>
        </w:rPr>
      </w:pPr>
      <w:r w:rsidRPr="6126BA26">
        <w:t>Age [X / 25] to age [Y / 29]</w:t>
      </w:r>
      <w:r>
        <w:t xml:space="preserve"> |__|__| #PIPE FILLS OF TOBACCO PER DAY </w:t>
      </w:r>
      <w:r w:rsidRPr="6126BA26">
        <w:rPr>
          <w:b/>
          <w:bCs/>
        </w:rPr>
        <w:t>[X= [VALUE AT PIPE3 OR 25, WHICHEVER IS HIGHEST VALUE] Y= [IF PIPE4= 3 OR PIPE7B=0 THEN 29 OR CURRENT AGE, WHICHEVER IS LOWEST VALUE] OR [IF PIPE8C=0 THEN SET TO VALUE AT PIPE8]]</w:t>
      </w:r>
    </w:p>
    <w:p w14:paraId="2D22F61A" w14:textId="77777777" w:rsidR="000A7B2B" w:rsidRPr="00022DC6" w:rsidRDefault="000A7B2B" w:rsidP="000A7B2B">
      <w:pPr>
        <w:pStyle w:val="ListParagraph"/>
        <w:ind w:left="450"/>
      </w:pPr>
    </w:p>
    <w:p w14:paraId="31481917" w14:textId="5121566C" w:rsidR="000A7B2B" w:rsidRPr="00022DC6" w:rsidRDefault="6126BA26" w:rsidP="6A7FD71B">
      <w:pPr>
        <w:pStyle w:val="ListParagraph"/>
        <w:ind w:left="450"/>
        <w:rPr>
          <w:b/>
          <w:bCs/>
        </w:rPr>
      </w:pPr>
      <w:r w:rsidRPr="6126BA26">
        <w:t>Age [X / 30] to age [Y / 39 / current age]</w:t>
      </w:r>
      <w:r>
        <w:t xml:space="preserve"> |__|__| #PIPE FILLS OF TOBACCO PER DAY</w:t>
      </w:r>
      <w:r w:rsidRPr="6126BA26">
        <w:rPr>
          <w:b/>
          <w:bCs/>
        </w:rPr>
        <w:t xml:space="preserve"> [X= [VALUE AT PIPE3 OR 30, WHICHEVER IS HIGHEST VALUE] Y= [IF PIPE4= 3 OR PIPE7B=0 THEN 39 OR CURRENT AGE, WHICHEVER IS LOWEST VALUE] OR [IF PIPE8C=0 THEN SET TO VALUE AT PIPE8]]</w:t>
      </w:r>
    </w:p>
    <w:p w14:paraId="35F7526F" w14:textId="77777777" w:rsidR="000A7B2B" w:rsidRPr="00022DC6" w:rsidRDefault="000A7B2B" w:rsidP="000A7B2B">
      <w:pPr>
        <w:pStyle w:val="ListParagraph"/>
        <w:ind w:left="450"/>
        <w:rPr>
          <w:rFonts w:cstheme="minorHAnsi"/>
        </w:rPr>
      </w:pPr>
    </w:p>
    <w:p w14:paraId="6C224650" w14:textId="618B0D25" w:rsidR="000A7B2B" w:rsidRPr="00022DC6" w:rsidRDefault="6126BA26" w:rsidP="6A7FD71B">
      <w:pPr>
        <w:pStyle w:val="ListParagraph"/>
        <w:ind w:left="450"/>
        <w:rPr>
          <w:b/>
          <w:bCs/>
        </w:rPr>
      </w:pPr>
      <w:r w:rsidRPr="6126BA26">
        <w:t>Age [X / 40] to age [Y / 49 / current age]</w:t>
      </w:r>
      <w:r>
        <w:t xml:space="preserve"> |__|__| #PIPE FILLS OF TOBACCO PER DAY </w:t>
      </w:r>
      <w:r w:rsidRPr="6126BA26">
        <w:rPr>
          <w:b/>
          <w:bCs/>
        </w:rPr>
        <w:t>[X= [VALUE AT PIPE3 OR 40, WHICHEVER IS HIGHEST VALUE] Y= [IF PIPE4= 3 OR PIPE7B=0 THEN 49 OR CURRENT AGE, WHICHEVER IS LOWEST VALUE] OR [IF PIPE8C=0 THEN SET TO VALUE AT PIPE8]]</w:t>
      </w:r>
    </w:p>
    <w:p w14:paraId="79F04AAB" w14:textId="77777777" w:rsidR="000A7B2B" w:rsidRPr="00022DC6" w:rsidRDefault="000A7B2B" w:rsidP="000A7B2B">
      <w:pPr>
        <w:pStyle w:val="ListParagraph"/>
        <w:ind w:left="450"/>
        <w:rPr>
          <w:b/>
        </w:rPr>
      </w:pPr>
    </w:p>
    <w:p w14:paraId="126D79A3" w14:textId="461EC177" w:rsidR="000A7B2B" w:rsidRPr="00022DC6" w:rsidRDefault="6126BA26" w:rsidP="6A7FD71B">
      <w:pPr>
        <w:pStyle w:val="ListParagraph"/>
        <w:ind w:left="450"/>
        <w:rPr>
          <w:b/>
          <w:bCs/>
        </w:rPr>
      </w:pPr>
      <w:r w:rsidRPr="6126BA26">
        <w:t>Age [X / 50] to age [Y / 59 / current age]</w:t>
      </w:r>
      <w:r>
        <w:t xml:space="preserve"> |__|__| #PIPE FILLS OF TOBACCO PER DAY </w:t>
      </w:r>
      <w:r w:rsidRPr="6126BA26">
        <w:rPr>
          <w:b/>
          <w:bCs/>
        </w:rPr>
        <w:t>[X= [VALUE AT PIPE3 OR 50, WHICHEVER IS HIGHEST VALUE] Y= [IF PIPE4= 3 OR PIPE7B=0 THEN 59 OR CURRENT AGE, WHICHEVER IS LOWEST VALUE] OR [IF PIPE8C=0 THEN SET TO VALUE AT PIPE8]]</w:t>
      </w:r>
    </w:p>
    <w:p w14:paraId="0CE00AE8" w14:textId="77777777" w:rsidR="000A7B2B" w:rsidRPr="00022DC6" w:rsidRDefault="000A7B2B" w:rsidP="000A7B2B">
      <w:pPr>
        <w:pStyle w:val="ListParagraph"/>
        <w:ind w:left="450"/>
      </w:pPr>
    </w:p>
    <w:p w14:paraId="0A0F0B99" w14:textId="2931D4BF" w:rsidR="000A7B2B" w:rsidRPr="00022DC6" w:rsidRDefault="6126BA26" w:rsidP="6A7FD71B">
      <w:pPr>
        <w:pStyle w:val="ListParagraph"/>
        <w:ind w:left="450"/>
        <w:rPr>
          <w:b/>
          <w:bCs/>
        </w:rPr>
      </w:pPr>
      <w:r w:rsidRPr="6126BA26">
        <w:t>Age [X / 60] to age [Y / 69 / current age]</w:t>
      </w:r>
      <w:r>
        <w:t xml:space="preserve"> |__|__| #PIPE FILLS OF TOBACCO PER DAY </w:t>
      </w:r>
      <w:r w:rsidRPr="6126BA26">
        <w:rPr>
          <w:b/>
          <w:bCs/>
        </w:rPr>
        <w:t>[X= [VALUE AT PIPE3 OR 60, WHICHEVER IS HIGHEST VALUE] Y= [IF PIPE4= 3 OR PIPE7B=0 THEN 69 OR CURRENT AGE, WHICHEVER IS LOWEST VALUE] OR [IF PIPE8C=0 THEN SET TO VALUE AT PIPE8]]</w:t>
      </w:r>
    </w:p>
    <w:p w14:paraId="7E3CB196" w14:textId="77777777" w:rsidR="000A7B2B" w:rsidRPr="00022DC6" w:rsidRDefault="000A7B2B" w:rsidP="000A7B2B">
      <w:pPr>
        <w:pStyle w:val="ListParagraph"/>
        <w:ind w:left="450"/>
      </w:pPr>
    </w:p>
    <w:p w14:paraId="3253C0A1" w14:textId="2C26225F" w:rsidR="00DA3753" w:rsidRPr="00022DC6" w:rsidRDefault="000A7B2B" w:rsidP="00DA3753">
      <w:pPr>
        <w:pStyle w:val="ListParagraph"/>
        <w:ind w:left="450"/>
        <w:rPr>
          <w:b/>
        </w:rPr>
      </w:pPr>
      <w:r w:rsidRPr="00022DC6">
        <w:rPr>
          <w:rFonts w:cstheme="minorHAnsi"/>
        </w:rPr>
        <w:t>Age [X / 70] and older</w:t>
      </w:r>
      <w:r w:rsidRPr="00022DC6">
        <w:t xml:space="preserve">|__|__| </w:t>
      </w:r>
      <w:r w:rsidR="008E608E" w:rsidRPr="00022DC6">
        <w:t>#PIPE FILLS OF TOBACCO PER DAY</w:t>
      </w:r>
      <w:r w:rsidRPr="00022DC6">
        <w:t xml:space="preserve"> </w:t>
      </w:r>
      <w:r w:rsidRPr="00022DC6">
        <w:rPr>
          <w:b/>
        </w:rPr>
        <w:t xml:space="preserve">[X= [VALUE AT </w:t>
      </w:r>
      <w:r w:rsidR="008E608E" w:rsidRPr="00022DC6">
        <w:rPr>
          <w:b/>
        </w:rPr>
        <w:t>PIPE</w:t>
      </w:r>
      <w:r w:rsidRPr="00022DC6">
        <w:rPr>
          <w:b/>
        </w:rPr>
        <w:t>3 OR 70, WHICHEVER IS HIGHEST VALUE]]</w:t>
      </w:r>
    </w:p>
    <w:p w14:paraId="61D9CE0E" w14:textId="77777777" w:rsidR="000A7B2B" w:rsidRPr="00022DC6" w:rsidRDefault="000A7B2B" w:rsidP="000A7B2B">
      <w:pPr>
        <w:pStyle w:val="ListParagraph"/>
        <w:ind w:left="450"/>
        <w:rPr>
          <w:b/>
        </w:rPr>
      </w:pPr>
    </w:p>
    <w:p w14:paraId="73FC41E9" w14:textId="77777777" w:rsidR="00164543" w:rsidRPr="00022DC6" w:rsidRDefault="00164543" w:rsidP="00164543">
      <w:pPr>
        <w:keepNext/>
        <w:keepLines/>
        <w:spacing w:after="240" w:line="240" w:lineRule="auto"/>
        <w:outlineLvl w:val="1"/>
        <w:rPr>
          <w:rFonts w:eastAsia="Times New Roman" w:cstheme="minorHAnsi"/>
          <w:b/>
          <w:bCs/>
          <w:sz w:val="28"/>
        </w:rPr>
      </w:pPr>
      <w:r w:rsidRPr="00022DC6">
        <w:rPr>
          <w:rFonts w:eastAsia="Times New Roman" w:cstheme="minorHAnsi"/>
          <w:b/>
          <w:bCs/>
          <w:sz w:val="28"/>
        </w:rPr>
        <w:t>Secondhand Smoking</w:t>
      </w:r>
    </w:p>
    <w:p w14:paraId="0BD718C4" w14:textId="3D9A33E1" w:rsidR="00DA3753" w:rsidRPr="00022DC6" w:rsidRDefault="6126BA26" w:rsidP="1FE611D9">
      <w:pPr>
        <w:pStyle w:val="ListParagraph"/>
        <w:keepNext/>
        <w:keepLines/>
        <w:numPr>
          <w:ilvl w:val="0"/>
          <w:numId w:val="11"/>
        </w:numPr>
        <w:spacing w:after="240" w:line="240" w:lineRule="auto"/>
        <w:outlineLvl w:val="1"/>
        <w:rPr>
          <w:rFonts w:eastAsia="Times New Roman"/>
        </w:rPr>
      </w:pPr>
      <w:r w:rsidRPr="6126BA26">
        <w:rPr>
          <w:rFonts w:eastAsia="Times New Roman"/>
        </w:rPr>
        <w:t>[CURRSM] We now have some questions about secondhand smoke.</w:t>
      </w:r>
    </w:p>
    <w:p w14:paraId="23EA9811" w14:textId="5574F395" w:rsidR="00DA3753" w:rsidRPr="00022DC6" w:rsidRDefault="6126BA26" w:rsidP="1FE611D9">
      <w:pPr>
        <w:keepNext/>
        <w:keepLines/>
        <w:spacing w:after="0" w:line="240" w:lineRule="auto"/>
        <w:ind w:left="720"/>
        <w:outlineLvl w:val="1"/>
        <w:rPr>
          <w:rFonts w:eastAsia="Times New Roman"/>
        </w:rPr>
      </w:pPr>
      <w:r>
        <w:t xml:space="preserve">In </w:t>
      </w:r>
      <w:r w:rsidRPr="6126BA26">
        <w:rPr>
          <w:b/>
          <w:bCs/>
        </w:rPr>
        <w:t>the</w:t>
      </w:r>
      <w:r>
        <w:t xml:space="preserve"> </w:t>
      </w:r>
      <w:r w:rsidRPr="6126BA26">
        <w:rPr>
          <w:b/>
          <w:bCs/>
        </w:rPr>
        <w:t xml:space="preserve">past </w:t>
      </w:r>
      <w:r w:rsidRPr="6126BA26">
        <w:rPr>
          <w:b/>
          <w:bCs/>
          <w:color w:val="000000" w:themeColor="text1"/>
        </w:rPr>
        <w:t>year</w:t>
      </w:r>
      <w:r>
        <w:t>, about how often were you around tobacco smoke from other people smoking in your home or at work?</w:t>
      </w:r>
    </w:p>
    <w:p w14:paraId="43014B58" w14:textId="4E016E8D" w:rsidR="00DA3753" w:rsidRPr="00022DC6" w:rsidRDefault="00DA3753" w:rsidP="00AA4565">
      <w:pPr>
        <w:pStyle w:val="ListParagraph"/>
        <w:numPr>
          <w:ilvl w:val="0"/>
          <w:numId w:val="79"/>
        </w:numPr>
        <w:spacing w:after="0"/>
      </w:pPr>
      <w:r w:rsidRPr="00022DC6">
        <w:t>Every day</w:t>
      </w:r>
    </w:p>
    <w:p w14:paraId="2343E7ED" w14:textId="27FB0179" w:rsidR="00DA3753" w:rsidRPr="00022DC6" w:rsidRDefault="00DA3753" w:rsidP="00AA4565">
      <w:pPr>
        <w:pStyle w:val="ListParagraph"/>
        <w:numPr>
          <w:ilvl w:val="0"/>
          <w:numId w:val="79"/>
        </w:numPr>
        <w:spacing w:after="0"/>
      </w:pPr>
      <w:r w:rsidRPr="00022DC6">
        <w:t xml:space="preserve">Most days of the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67F7723D" w14:textId="63744829" w:rsidR="00DA3753" w:rsidRPr="00022DC6" w:rsidRDefault="00DA3753" w:rsidP="00AA4565">
      <w:pPr>
        <w:pStyle w:val="ListParagraph"/>
        <w:numPr>
          <w:ilvl w:val="0"/>
          <w:numId w:val="79"/>
        </w:numPr>
        <w:spacing w:after="0"/>
      </w:pPr>
      <w:r w:rsidRPr="00022DC6">
        <w:t xml:space="preserve">A few days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4672C1E2" w14:textId="7F01387D" w:rsidR="00DA3753" w:rsidRPr="00022DC6" w:rsidRDefault="00DA3753" w:rsidP="00AA4565">
      <w:pPr>
        <w:pStyle w:val="ListParagraph"/>
        <w:numPr>
          <w:ilvl w:val="0"/>
          <w:numId w:val="79"/>
        </w:numPr>
        <w:spacing w:after="0"/>
      </w:pPr>
      <w:r w:rsidRPr="00022DC6">
        <w:t xml:space="preserve">One day per week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927F0DC" w14:textId="6CE10D51" w:rsidR="00DA3753" w:rsidRPr="00022DC6" w:rsidRDefault="00DA3753" w:rsidP="00AA4565">
      <w:pPr>
        <w:pStyle w:val="ListParagraph"/>
        <w:numPr>
          <w:ilvl w:val="0"/>
          <w:numId w:val="79"/>
        </w:numPr>
        <w:spacing w:after="0"/>
      </w:pPr>
      <w:r w:rsidRPr="00022DC6">
        <w:t xml:space="preserve">A few days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305EF917" w14:textId="10C8CAA6" w:rsidR="00DA3753" w:rsidRPr="00022DC6" w:rsidRDefault="00DA3753" w:rsidP="00AA4565">
      <w:pPr>
        <w:pStyle w:val="ListParagraph"/>
        <w:numPr>
          <w:ilvl w:val="0"/>
          <w:numId w:val="79"/>
        </w:numPr>
        <w:spacing w:after="0"/>
      </w:pPr>
      <w:r w:rsidRPr="00022DC6">
        <w:t xml:space="preserve">One day per month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06C76F50" w14:textId="0212FD47" w:rsidR="00DA3753" w:rsidRPr="00022DC6" w:rsidRDefault="00DA3753" w:rsidP="00AA4565">
      <w:pPr>
        <w:pStyle w:val="ListParagraph"/>
        <w:numPr>
          <w:ilvl w:val="0"/>
          <w:numId w:val="79"/>
        </w:numPr>
        <w:spacing w:after="0"/>
      </w:pPr>
      <w:r w:rsidRPr="00022DC6">
        <w:t xml:space="preserve">A few days per </w:t>
      </w:r>
      <w:r w:rsidR="00D5431C" w:rsidRPr="00AA4565">
        <w:rPr>
          <w:color w:val="000000" w:themeColor="text1"/>
        </w:rPr>
        <w:t xml:space="preserve">year </w:t>
      </w:r>
      <w:r w:rsidRPr="00AA4565">
        <w:rPr>
          <w:rFonts w:ascii="Wingdings" w:eastAsia="Wingdings" w:hAnsi="Wingdings" w:cstheme="minorHAnsi"/>
          <w:b/>
        </w:rPr>
        <w:t>à</w:t>
      </w:r>
      <w:r w:rsidRPr="00AA4565">
        <w:rPr>
          <w:rFonts w:eastAsia="Calibri" w:cstheme="minorHAnsi"/>
          <w:b/>
        </w:rPr>
        <w:t xml:space="preserve"> GO TO </w:t>
      </w:r>
      <w:r w:rsidRPr="00AA4565">
        <w:rPr>
          <w:b/>
        </w:rPr>
        <w:t>SECSMLF2</w:t>
      </w:r>
    </w:p>
    <w:p w14:paraId="1CD1762A" w14:textId="35F7CCD6" w:rsidR="00DA3753" w:rsidRPr="00022DC6" w:rsidRDefault="6126BA26" w:rsidP="6126BA26">
      <w:pPr>
        <w:spacing w:after="0"/>
        <w:ind w:left="360" w:firstLine="720"/>
        <w:rPr>
          <w:b/>
          <w:bCs/>
        </w:rPr>
      </w:pPr>
      <w:r>
        <w:t>44</w:t>
      </w:r>
      <w:r w:rsidR="00DA3753">
        <w:tab/>
      </w:r>
      <w:r>
        <w:t xml:space="preserve">Never </w:t>
      </w:r>
      <w:r w:rsidRPr="6126BA26">
        <w:rPr>
          <w:rFonts w:ascii="Wingdings" w:eastAsia="Wingdings" w:hAnsi="Wingdings"/>
          <w:b/>
          <w:bCs/>
        </w:rPr>
        <w:t>à</w:t>
      </w:r>
      <w:r w:rsidRPr="6126BA26">
        <w:rPr>
          <w:rFonts w:eastAsia="Calibri"/>
          <w:b/>
          <w:bCs/>
        </w:rPr>
        <w:t xml:space="preserve"> GO TO </w:t>
      </w:r>
      <w:r w:rsidRPr="6126BA26">
        <w:rPr>
          <w:b/>
          <w:bCs/>
        </w:rPr>
        <w:t>SECSMLF2</w:t>
      </w:r>
    </w:p>
    <w:p w14:paraId="3B7D6772" w14:textId="51E58BF9" w:rsidR="00DA3753" w:rsidRPr="00022DC6" w:rsidRDefault="00DA3753" w:rsidP="00AA4565">
      <w:pPr>
        <w:spacing w:after="0"/>
        <w:ind w:left="720" w:firstLine="360"/>
        <w:rPr>
          <w:b/>
        </w:rPr>
      </w:pPr>
      <w:r w:rsidRPr="00022DC6">
        <w:rPr>
          <w:i/>
        </w:rPr>
        <w:t xml:space="preserve">NO RESPONSE </w:t>
      </w:r>
      <w:r w:rsidRPr="00022DC6">
        <w:rPr>
          <w:rFonts w:ascii="Wingdings" w:eastAsia="Wingdings" w:hAnsi="Wingdings" w:cstheme="minorHAnsi"/>
          <w:b/>
        </w:rPr>
        <w:t>à</w:t>
      </w:r>
      <w:r w:rsidRPr="00022DC6">
        <w:rPr>
          <w:rFonts w:eastAsia="Calibri" w:cstheme="minorHAnsi"/>
          <w:b/>
        </w:rPr>
        <w:t xml:space="preserve"> GO TO </w:t>
      </w:r>
      <w:r w:rsidRPr="00022DC6">
        <w:rPr>
          <w:b/>
        </w:rPr>
        <w:t>SECSMLF2</w:t>
      </w:r>
    </w:p>
    <w:p w14:paraId="6EA6794E" w14:textId="77777777" w:rsidR="00A722F5" w:rsidRPr="00022DC6" w:rsidRDefault="00A722F5" w:rsidP="00A722F5">
      <w:pPr>
        <w:spacing w:after="0"/>
        <w:rPr>
          <w:b/>
        </w:rPr>
      </w:pPr>
    </w:p>
    <w:p w14:paraId="03889C1A" w14:textId="5E724B3A" w:rsidR="00A722F5" w:rsidRPr="00022DC6" w:rsidRDefault="6126BA26" w:rsidP="00A722F5">
      <w:pPr>
        <w:pStyle w:val="ListParagraph"/>
        <w:numPr>
          <w:ilvl w:val="0"/>
          <w:numId w:val="11"/>
        </w:numPr>
        <w:spacing w:after="0"/>
      </w:pPr>
      <w:r w:rsidRPr="6126BA26">
        <w:rPr>
          <w:rFonts w:eastAsia="Times New Roman"/>
        </w:rPr>
        <w:t xml:space="preserve">[CURRSM2] On days you were around other people’s tobacco smoke in </w:t>
      </w:r>
      <w:r w:rsidRPr="6126BA26">
        <w:rPr>
          <w:rFonts w:eastAsia="Times New Roman"/>
          <w:b/>
          <w:bCs/>
        </w:rPr>
        <w:t>the</w:t>
      </w:r>
      <w:r w:rsidRPr="6126BA26">
        <w:rPr>
          <w:rFonts w:eastAsia="Times New Roman"/>
        </w:rPr>
        <w:t xml:space="preserve"> </w:t>
      </w:r>
      <w:r w:rsidRPr="6126BA26">
        <w:rPr>
          <w:rFonts w:eastAsia="Times New Roman"/>
          <w:b/>
          <w:bCs/>
        </w:rPr>
        <w:t xml:space="preserve">past </w:t>
      </w:r>
      <w:r w:rsidRPr="6126BA26">
        <w:rPr>
          <w:b/>
          <w:bCs/>
          <w:color w:val="000000" w:themeColor="text1"/>
        </w:rPr>
        <w:t>year</w:t>
      </w:r>
      <w:r w:rsidRPr="6126BA26">
        <w:rPr>
          <w:color w:val="000000" w:themeColor="text1"/>
        </w:rPr>
        <w:t xml:space="preserve"> </w:t>
      </w:r>
      <w:r w:rsidRPr="6126BA26">
        <w:rPr>
          <w:rFonts w:eastAsia="Times New Roman"/>
        </w:rPr>
        <w:t>in your home or work, about how many hours per day were you around it?</w:t>
      </w:r>
    </w:p>
    <w:p w14:paraId="670B1484" w14:textId="6E37B3C9" w:rsidR="006B7FEF" w:rsidRPr="00022DC6" w:rsidRDefault="006B7FEF" w:rsidP="00AA4565">
      <w:pPr>
        <w:pStyle w:val="ListParagraph"/>
        <w:numPr>
          <w:ilvl w:val="0"/>
          <w:numId w:val="81"/>
        </w:numPr>
        <w:spacing w:after="0"/>
      </w:pPr>
      <w:r w:rsidRPr="00022DC6">
        <w:t>Less than 1 hour per day</w:t>
      </w:r>
    </w:p>
    <w:p w14:paraId="2F1EF23B" w14:textId="4717B909" w:rsidR="006B7FEF" w:rsidRPr="00022DC6" w:rsidRDefault="00040EF7" w:rsidP="00AA4565">
      <w:pPr>
        <w:pStyle w:val="ListParagraph"/>
        <w:numPr>
          <w:ilvl w:val="0"/>
          <w:numId w:val="81"/>
        </w:numPr>
        <w:spacing w:after="0"/>
      </w:pPr>
      <w:r>
        <w:t xml:space="preserve">1 </w:t>
      </w:r>
      <w:r w:rsidR="006B7FEF" w:rsidRPr="00022DC6">
        <w:t>to 2 hours per day</w:t>
      </w:r>
    </w:p>
    <w:p w14:paraId="513F98F3" w14:textId="65126216" w:rsidR="006B7FEF" w:rsidRPr="00022DC6" w:rsidRDefault="00040EF7" w:rsidP="00AA4565">
      <w:pPr>
        <w:pStyle w:val="ListParagraph"/>
        <w:numPr>
          <w:ilvl w:val="0"/>
          <w:numId w:val="81"/>
        </w:numPr>
        <w:spacing w:after="0"/>
      </w:pPr>
      <w:r>
        <w:t xml:space="preserve">3 </w:t>
      </w:r>
      <w:r w:rsidR="006B7FEF" w:rsidRPr="00022DC6">
        <w:t>to 5 hours per day</w:t>
      </w:r>
    </w:p>
    <w:p w14:paraId="0FDB821D" w14:textId="64030103" w:rsidR="006B7FEF" w:rsidRPr="00022DC6" w:rsidRDefault="00040EF7" w:rsidP="00AA4565">
      <w:pPr>
        <w:pStyle w:val="ListParagraph"/>
        <w:numPr>
          <w:ilvl w:val="0"/>
          <w:numId w:val="81"/>
        </w:numPr>
        <w:spacing w:after="0"/>
      </w:pPr>
      <w:r>
        <w:t xml:space="preserve">6 </w:t>
      </w:r>
      <w:r w:rsidR="006B7FEF" w:rsidRPr="00022DC6">
        <w:t>to 9 hours per day</w:t>
      </w:r>
    </w:p>
    <w:p w14:paraId="731B5239" w14:textId="6CE5B52F" w:rsidR="006B7FEF" w:rsidRPr="00022DC6" w:rsidRDefault="006B7FEF" w:rsidP="00AA4565">
      <w:pPr>
        <w:pStyle w:val="ListParagraph"/>
        <w:numPr>
          <w:ilvl w:val="0"/>
          <w:numId w:val="81"/>
        </w:numPr>
        <w:spacing w:after="0"/>
      </w:pPr>
      <w:r w:rsidRPr="00022DC6">
        <w:t>10 to 15 hours per day</w:t>
      </w:r>
    </w:p>
    <w:p w14:paraId="7A2E3DAE" w14:textId="4364B7AC" w:rsidR="006B7FEF" w:rsidRPr="00022DC6" w:rsidRDefault="006B7FEF" w:rsidP="00AA4565">
      <w:pPr>
        <w:pStyle w:val="ListParagraph"/>
        <w:numPr>
          <w:ilvl w:val="0"/>
          <w:numId w:val="81"/>
        </w:numPr>
        <w:spacing w:after="0"/>
      </w:pPr>
      <w:r w:rsidRPr="00022DC6">
        <w:t>More than 15 hours per day</w:t>
      </w:r>
    </w:p>
    <w:p w14:paraId="22105149" w14:textId="09E71508" w:rsidR="006B7FEF" w:rsidRPr="00022DC6" w:rsidRDefault="006B7FEF" w:rsidP="00040EF7">
      <w:pPr>
        <w:pStyle w:val="ListParagraph"/>
        <w:spacing w:after="0"/>
        <w:ind w:left="810" w:firstLine="270"/>
        <w:rPr>
          <w:b/>
          <w:i/>
        </w:rPr>
      </w:pPr>
      <w:r w:rsidRPr="00022DC6">
        <w:rPr>
          <w:i/>
        </w:rPr>
        <w:t xml:space="preserve">NO RESPONSE </w:t>
      </w:r>
      <w:r w:rsidRPr="00022DC6">
        <w:rPr>
          <w:rFonts w:ascii="Wingdings" w:eastAsia="Wingdings" w:hAnsi="Wingdings" w:cstheme="minorHAnsi"/>
          <w:i/>
        </w:rPr>
        <w:t>à</w:t>
      </w:r>
      <w:r w:rsidRPr="00022DC6">
        <w:rPr>
          <w:rFonts w:eastAsia="Calibri" w:cstheme="minorHAnsi"/>
          <w:b/>
          <w:i/>
        </w:rPr>
        <w:t xml:space="preserve"> GO TO </w:t>
      </w:r>
      <w:r w:rsidRPr="00022DC6">
        <w:rPr>
          <w:b/>
          <w:i/>
        </w:rPr>
        <w:t>SECSMLF2</w:t>
      </w:r>
    </w:p>
    <w:p w14:paraId="6EEF29EB" w14:textId="77777777" w:rsidR="00E30CEB" w:rsidRPr="00022DC6" w:rsidRDefault="00E30CEB" w:rsidP="00E30CEB">
      <w:pPr>
        <w:pStyle w:val="Default"/>
        <w:spacing w:after="240"/>
        <w:rPr>
          <w:b/>
          <w:caps/>
          <w:color w:val="auto"/>
          <w:sz w:val="22"/>
          <w:szCs w:val="22"/>
        </w:rPr>
      </w:pPr>
    </w:p>
    <w:p w14:paraId="3435F1AD" w14:textId="776CD2B8" w:rsidR="00E30CEB" w:rsidRPr="00022DC6" w:rsidRDefault="00E30CEB" w:rsidP="00E30CEB">
      <w:pPr>
        <w:pStyle w:val="Default"/>
        <w:spacing w:after="240"/>
        <w:rPr>
          <w:b/>
          <w:caps/>
          <w:color w:val="auto"/>
          <w:sz w:val="22"/>
          <w:szCs w:val="22"/>
        </w:rPr>
      </w:pPr>
      <w:r w:rsidRPr="00022DC6">
        <w:rPr>
          <w:b/>
          <w:caps/>
          <w:color w:val="auto"/>
          <w:sz w:val="22"/>
          <w:szCs w:val="22"/>
        </w:rPr>
        <w:t xml:space="preserve">[seCSMLF2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022DC6">
        <w:rPr>
          <w:b/>
          <w:caps/>
          <w:color w:val="auto"/>
          <w:sz w:val="22"/>
          <w:szCs w:val="22"/>
        </w:rPr>
        <w:t>less from the bottom of the specified age range, they should not be given the question and instead routed to secsm.]</w:t>
      </w:r>
    </w:p>
    <w:p w14:paraId="1485526A" w14:textId="011E9BB1" w:rsidR="00E30CEB" w:rsidRPr="00022DC6" w:rsidRDefault="00E30CEB" w:rsidP="00E30CEB">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secsmlf2 SERIES</w:t>
      </w:r>
    </w:p>
    <w:p w14:paraId="754907AB" w14:textId="0E47893B" w:rsidR="00DA3753" w:rsidRPr="00022DC6" w:rsidRDefault="00E30CEB" w:rsidP="00E30CEB">
      <w:pPr>
        <w:pStyle w:val="CommentText"/>
        <w:ind w:left="450"/>
        <w:rPr>
          <w:b/>
          <w:i/>
          <w:sz w:val="22"/>
        </w:rPr>
      </w:pPr>
      <w:r w:rsidRPr="00022DC6">
        <w:rPr>
          <w:i/>
          <w:caps/>
          <w:sz w:val="22"/>
        </w:rPr>
        <w:t>non-response to the last relevant age group</w:t>
      </w:r>
      <w:r w:rsidRPr="00022DC6">
        <w:rPr>
          <w:b/>
          <w:i/>
          <w:sz w:val="22"/>
        </w:rPr>
        <w:t xml:space="preserve"> </w:t>
      </w:r>
      <w:r w:rsidRPr="00022DC6">
        <w:rPr>
          <w:rFonts w:ascii="Wingdings" w:eastAsia="Wingdings" w:hAnsi="Wingdings" w:cs="Wingdings"/>
          <w:b/>
          <w:i/>
          <w:sz w:val="22"/>
        </w:rPr>
        <w:t>à</w:t>
      </w:r>
      <w:r w:rsidRPr="00022DC6">
        <w:rPr>
          <w:b/>
          <w:i/>
          <w:sz w:val="22"/>
        </w:rPr>
        <w:t xml:space="preserve"> GO TO SECSM</w:t>
      </w:r>
    </w:p>
    <w:p w14:paraId="33EE28BA" w14:textId="106E1646" w:rsidR="00C1236A" w:rsidRPr="00022DC6" w:rsidRDefault="6126BA26" w:rsidP="1FE611D9">
      <w:pPr>
        <w:pStyle w:val="ListParagraph"/>
        <w:numPr>
          <w:ilvl w:val="0"/>
          <w:numId w:val="11"/>
        </w:numPr>
        <w:rPr>
          <w:b/>
          <w:bCs/>
        </w:rPr>
      </w:pPr>
      <w:r>
        <w:t>[SECSMLF2A – SECSMLIF2H] Thinking about your usual adult life, about how often</w:t>
      </w:r>
      <w:r w:rsidRPr="6126BA26">
        <w:rPr>
          <w:b/>
          <w:bCs/>
        </w:rPr>
        <w:t xml:space="preserve"> </w:t>
      </w:r>
      <w:r>
        <w:t>were you around the tobacco smoke of others, for example in your home, work, or school when you were age [X] to age [Y]?</w:t>
      </w:r>
      <w:r w:rsidRPr="6126BA26">
        <w:rPr>
          <w:b/>
          <w:bCs/>
        </w:rPr>
        <w:t xml:space="preserve"> </w:t>
      </w:r>
    </w:p>
    <w:p w14:paraId="529D23F6" w14:textId="69684B30" w:rsidR="00C1236A" w:rsidRPr="00022DC6" w:rsidRDefault="00C1236A" w:rsidP="00040EF7">
      <w:pPr>
        <w:pStyle w:val="Default"/>
        <w:numPr>
          <w:ilvl w:val="0"/>
          <w:numId w:val="82"/>
        </w:numPr>
        <w:rPr>
          <w:color w:val="auto"/>
          <w:sz w:val="22"/>
          <w:szCs w:val="22"/>
        </w:rPr>
      </w:pPr>
      <w:r w:rsidRPr="00022DC6">
        <w:rPr>
          <w:color w:val="auto"/>
          <w:sz w:val="22"/>
          <w:szCs w:val="22"/>
        </w:rPr>
        <w:t>Every day, at least 2 hours each day</w:t>
      </w:r>
    </w:p>
    <w:p w14:paraId="71797DA4" w14:textId="611962F7" w:rsidR="00C1236A" w:rsidRPr="00022DC6" w:rsidRDefault="00E30CEB" w:rsidP="00040EF7">
      <w:pPr>
        <w:pStyle w:val="Default"/>
        <w:numPr>
          <w:ilvl w:val="0"/>
          <w:numId w:val="82"/>
        </w:numPr>
        <w:rPr>
          <w:color w:val="auto"/>
          <w:sz w:val="22"/>
          <w:szCs w:val="22"/>
        </w:rPr>
      </w:pPr>
      <w:r w:rsidRPr="00022DC6">
        <w:rPr>
          <w:color w:val="auto"/>
          <w:sz w:val="22"/>
          <w:szCs w:val="22"/>
        </w:rPr>
        <w:t>Every day, less than 2 hours each day</w:t>
      </w:r>
    </w:p>
    <w:p w14:paraId="5CD5DE48" w14:textId="25F67CE4" w:rsidR="00C1236A" w:rsidRPr="00022DC6" w:rsidRDefault="00E30CEB" w:rsidP="00040EF7">
      <w:pPr>
        <w:pStyle w:val="Default"/>
        <w:numPr>
          <w:ilvl w:val="0"/>
          <w:numId w:val="82"/>
        </w:numPr>
        <w:rPr>
          <w:color w:val="auto"/>
          <w:sz w:val="22"/>
          <w:szCs w:val="22"/>
        </w:rPr>
      </w:pPr>
      <w:r w:rsidRPr="00022DC6">
        <w:rPr>
          <w:color w:val="auto"/>
          <w:sz w:val="22"/>
          <w:szCs w:val="22"/>
        </w:rPr>
        <w:t>Most days of the week</w:t>
      </w:r>
    </w:p>
    <w:p w14:paraId="12F1C882" w14:textId="7C220487" w:rsidR="00E30CEB" w:rsidRPr="00022DC6" w:rsidRDefault="00E30CEB" w:rsidP="00040EF7">
      <w:pPr>
        <w:pStyle w:val="Default"/>
        <w:numPr>
          <w:ilvl w:val="0"/>
          <w:numId w:val="82"/>
        </w:numPr>
        <w:rPr>
          <w:color w:val="auto"/>
          <w:sz w:val="22"/>
          <w:szCs w:val="22"/>
        </w:rPr>
      </w:pPr>
      <w:r w:rsidRPr="00022DC6">
        <w:rPr>
          <w:color w:val="auto"/>
          <w:sz w:val="22"/>
          <w:szCs w:val="22"/>
        </w:rPr>
        <w:t>A few days per week</w:t>
      </w:r>
    </w:p>
    <w:p w14:paraId="2F48619F" w14:textId="401496BE" w:rsidR="00E30CEB" w:rsidRPr="00022DC6" w:rsidRDefault="00E30CEB" w:rsidP="00040EF7">
      <w:pPr>
        <w:pStyle w:val="Default"/>
        <w:numPr>
          <w:ilvl w:val="0"/>
          <w:numId w:val="82"/>
        </w:numPr>
        <w:rPr>
          <w:color w:val="auto"/>
          <w:sz w:val="22"/>
          <w:szCs w:val="22"/>
        </w:rPr>
      </w:pPr>
      <w:r w:rsidRPr="00022DC6">
        <w:rPr>
          <w:color w:val="auto"/>
          <w:sz w:val="22"/>
          <w:szCs w:val="22"/>
        </w:rPr>
        <w:t>One day per week</w:t>
      </w:r>
    </w:p>
    <w:p w14:paraId="733F5D58" w14:textId="70E7DFD8" w:rsidR="00E30CEB" w:rsidRPr="00022DC6" w:rsidRDefault="00E30CEB" w:rsidP="00040EF7">
      <w:pPr>
        <w:pStyle w:val="Default"/>
        <w:numPr>
          <w:ilvl w:val="0"/>
          <w:numId w:val="82"/>
        </w:numPr>
        <w:rPr>
          <w:color w:val="auto"/>
          <w:sz w:val="22"/>
          <w:szCs w:val="22"/>
        </w:rPr>
      </w:pPr>
      <w:r w:rsidRPr="00022DC6">
        <w:rPr>
          <w:color w:val="auto"/>
          <w:sz w:val="22"/>
          <w:szCs w:val="22"/>
        </w:rPr>
        <w:t>A few days per month</w:t>
      </w:r>
    </w:p>
    <w:p w14:paraId="0910C67F" w14:textId="0A836618" w:rsidR="00E30CEB" w:rsidRPr="00022DC6" w:rsidRDefault="00E30CEB" w:rsidP="00040EF7">
      <w:pPr>
        <w:pStyle w:val="Default"/>
        <w:numPr>
          <w:ilvl w:val="0"/>
          <w:numId w:val="82"/>
        </w:numPr>
        <w:rPr>
          <w:color w:val="auto"/>
          <w:sz w:val="22"/>
          <w:szCs w:val="22"/>
        </w:rPr>
      </w:pPr>
      <w:r w:rsidRPr="00022DC6">
        <w:rPr>
          <w:color w:val="auto"/>
          <w:sz w:val="22"/>
          <w:szCs w:val="22"/>
        </w:rPr>
        <w:lastRenderedPageBreak/>
        <w:t>One day per month</w:t>
      </w:r>
    </w:p>
    <w:p w14:paraId="13BD6AF7" w14:textId="6DF06DAC" w:rsidR="00C1236A" w:rsidRPr="00022DC6" w:rsidRDefault="00E30CEB" w:rsidP="00040EF7">
      <w:pPr>
        <w:pStyle w:val="Default"/>
        <w:numPr>
          <w:ilvl w:val="0"/>
          <w:numId w:val="82"/>
        </w:numPr>
        <w:rPr>
          <w:color w:val="auto"/>
          <w:sz w:val="22"/>
          <w:szCs w:val="22"/>
        </w:rPr>
      </w:pPr>
      <w:r w:rsidRPr="00022DC6">
        <w:rPr>
          <w:color w:val="auto"/>
          <w:sz w:val="22"/>
          <w:szCs w:val="22"/>
        </w:rPr>
        <w:t xml:space="preserve">A few days per </w:t>
      </w:r>
      <w:r w:rsidR="00D5431C" w:rsidRPr="00D5431C">
        <w:rPr>
          <w:color w:val="000000" w:themeColor="text1"/>
          <w:sz w:val="22"/>
          <w:szCs w:val="22"/>
        </w:rPr>
        <w:t>year</w:t>
      </w:r>
      <w:r w:rsidR="00C1236A" w:rsidRPr="00022DC6">
        <w:rPr>
          <w:color w:val="auto"/>
          <w:sz w:val="22"/>
          <w:szCs w:val="22"/>
        </w:rPr>
        <w:tab/>
      </w:r>
    </w:p>
    <w:p w14:paraId="64BD5467" w14:textId="543971BB" w:rsidR="00C1236A" w:rsidRPr="00022DC6" w:rsidRDefault="6126BA26" w:rsidP="6126BA26">
      <w:pPr>
        <w:pStyle w:val="Default"/>
        <w:ind w:left="360"/>
        <w:rPr>
          <w:color w:val="auto"/>
          <w:sz w:val="22"/>
          <w:szCs w:val="22"/>
        </w:rPr>
      </w:pPr>
      <w:r w:rsidRPr="6126BA26">
        <w:rPr>
          <w:color w:val="auto"/>
          <w:sz w:val="22"/>
          <w:szCs w:val="22"/>
        </w:rPr>
        <w:t xml:space="preserve">     44     Never</w:t>
      </w:r>
    </w:p>
    <w:p w14:paraId="4E5BE8FB" w14:textId="77777777" w:rsidR="00C1236A" w:rsidRPr="00022DC6" w:rsidRDefault="00C1236A" w:rsidP="00C1236A">
      <w:pPr>
        <w:pStyle w:val="ListParagraph"/>
        <w:ind w:left="450"/>
        <w:rPr>
          <w:rFonts w:cstheme="minorHAnsi"/>
          <w:b/>
        </w:rPr>
      </w:pPr>
    </w:p>
    <w:p w14:paraId="2005B8EA" w14:textId="5EF3D3DA" w:rsidR="00C1236A" w:rsidRPr="009B2DA0" w:rsidRDefault="00723875" w:rsidP="009B2DA0">
      <w:pPr>
        <w:pStyle w:val="ListParagraph"/>
        <w:ind w:left="450"/>
        <w:rPr>
          <w:b/>
        </w:rPr>
      </w:pPr>
      <w:r w:rsidRPr="00022DC6">
        <w:rPr>
          <w:rFonts w:cstheme="minorHAnsi"/>
        </w:rPr>
        <w:t>Age [X] to age [Y / 17]</w:t>
      </w:r>
    </w:p>
    <w:p w14:paraId="3BC3E63B" w14:textId="4B134309" w:rsidR="00C1236A" w:rsidRPr="009B2DA0" w:rsidRDefault="00C1236A" w:rsidP="009B2DA0">
      <w:pPr>
        <w:pStyle w:val="ListParagraph"/>
        <w:ind w:left="450"/>
        <w:rPr>
          <w:b/>
        </w:rPr>
      </w:pPr>
      <w:r w:rsidRPr="00022DC6">
        <w:rPr>
          <w:rFonts w:cstheme="minorHAnsi"/>
        </w:rPr>
        <w:t>Age [X / 18] to age [Y / 24]</w:t>
      </w:r>
    </w:p>
    <w:p w14:paraId="520FEFC6" w14:textId="3CFF9F3D" w:rsidR="00C1236A" w:rsidRPr="009B2DA0" w:rsidRDefault="00C1236A" w:rsidP="009B2DA0">
      <w:pPr>
        <w:pStyle w:val="ListParagraph"/>
        <w:ind w:left="450"/>
        <w:rPr>
          <w:b/>
        </w:rPr>
      </w:pPr>
      <w:r w:rsidRPr="00022DC6">
        <w:rPr>
          <w:rFonts w:cstheme="minorHAnsi"/>
        </w:rPr>
        <w:t>Age [X / 25] to age [Y / 29]</w:t>
      </w:r>
    </w:p>
    <w:p w14:paraId="4CA0CB9E" w14:textId="358CC160" w:rsidR="00C1236A" w:rsidRPr="009B2DA0" w:rsidRDefault="00C1236A" w:rsidP="009B2DA0">
      <w:pPr>
        <w:pStyle w:val="ListParagraph"/>
        <w:ind w:left="450"/>
        <w:rPr>
          <w:rFonts w:cstheme="minorHAnsi"/>
          <w:b/>
        </w:rPr>
      </w:pPr>
      <w:r w:rsidRPr="00022DC6">
        <w:rPr>
          <w:rFonts w:cstheme="minorHAnsi"/>
        </w:rPr>
        <w:t>Age [X / 30] to age [Y / 39 / current age]</w:t>
      </w:r>
    </w:p>
    <w:p w14:paraId="3866A520" w14:textId="73E34E06" w:rsidR="00C1236A" w:rsidRPr="009B2DA0" w:rsidRDefault="00C1236A" w:rsidP="009B2DA0">
      <w:pPr>
        <w:pStyle w:val="ListParagraph"/>
        <w:ind w:left="450"/>
        <w:rPr>
          <w:b/>
        </w:rPr>
      </w:pPr>
      <w:r w:rsidRPr="00022DC6">
        <w:rPr>
          <w:rFonts w:cstheme="minorHAnsi"/>
        </w:rPr>
        <w:t>Age [X / 40] to age [Y / 49 / current age]</w:t>
      </w:r>
    </w:p>
    <w:p w14:paraId="3ACA20C4" w14:textId="72352753" w:rsidR="00C1236A" w:rsidRPr="009B2DA0" w:rsidRDefault="00C1236A" w:rsidP="009B2DA0">
      <w:pPr>
        <w:pStyle w:val="ListParagraph"/>
        <w:ind w:left="450"/>
        <w:rPr>
          <w:b/>
        </w:rPr>
      </w:pPr>
      <w:r w:rsidRPr="00022DC6">
        <w:rPr>
          <w:rFonts w:cstheme="minorHAnsi"/>
        </w:rPr>
        <w:t>Age [X / 50] to age [Y / 59 / current age]</w:t>
      </w:r>
    </w:p>
    <w:p w14:paraId="7D992A69" w14:textId="7C3291C3" w:rsidR="00C1236A" w:rsidRPr="009B2DA0" w:rsidRDefault="00C1236A" w:rsidP="009B2DA0">
      <w:pPr>
        <w:pStyle w:val="ListParagraph"/>
        <w:ind w:left="450"/>
        <w:rPr>
          <w:b/>
        </w:rPr>
      </w:pPr>
      <w:r w:rsidRPr="00022DC6">
        <w:rPr>
          <w:rFonts w:cstheme="minorHAnsi"/>
        </w:rPr>
        <w:t>Age [X / 60] to age [Y / 69 / current age]</w:t>
      </w:r>
    </w:p>
    <w:p w14:paraId="77FCF2A8" w14:textId="3B0ED45C" w:rsidR="00C1236A" w:rsidRPr="00022DC6" w:rsidRDefault="00C1236A" w:rsidP="00C1236A">
      <w:pPr>
        <w:pStyle w:val="ListParagraph"/>
        <w:ind w:left="450"/>
        <w:rPr>
          <w:rFonts w:cstheme="minorHAnsi"/>
        </w:rPr>
      </w:pPr>
      <w:r w:rsidRPr="00022DC6">
        <w:rPr>
          <w:rFonts w:cstheme="minorHAnsi"/>
        </w:rPr>
        <w:t>Age [X / 70] and older</w:t>
      </w:r>
    </w:p>
    <w:p w14:paraId="015F41CF" w14:textId="77777777" w:rsidR="0027379D" w:rsidRPr="00022DC6" w:rsidRDefault="0027379D" w:rsidP="0027379D">
      <w:pPr>
        <w:pStyle w:val="ListParagraph"/>
        <w:ind w:left="450"/>
        <w:rPr>
          <w:rFonts w:cstheme="minorHAnsi"/>
          <w:b/>
        </w:rPr>
      </w:pPr>
    </w:p>
    <w:p w14:paraId="213CBE91" w14:textId="5A3E4AB5" w:rsidR="0027379D" w:rsidRPr="00022DC6" w:rsidRDefault="6126BA26" w:rsidP="12A60754">
      <w:pPr>
        <w:pStyle w:val="ListParagraph"/>
        <w:numPr>
          <w:ilvl w:val="0"/>
          <w:numId w:val="11"/>
        </w:numPr>
        <w:rPr>
          <w:b/>
          <w:bCs/>
        </w:rPr>
      </w:pPr>
      <w:r>
        <w:t xml:space="preserve"> [SECSMA– SECSMD] During each of these age ranges, how many people in your household smoked tobacco (such as cigarettes, cigars, or pipes) in your presence? Please do not include yourself.</w:t>
      </w:r>
    </w:p>
    <w:p w14:paraId="326774C1" w14:textId="42F5A444" w:rsidR="0027379D" w:rsidRPr="00022DC6" w:rsidRDefault="0027379D" w:rsidP="00040EF7">
      <w:pPr>
        <w:pStyle w:val="Default"/>
        <w:numPr>
          <w:ilvl w:val="0"/>
          <w:numId w:val="83"/>
        </w:numPr>
        <w:rPr>
          <w:color w:val="auto"/>
          <w:sz w:val="22"/>
          <w:szCs w:val="22"/>
        </w:rPr>
      </w:pPr>
      <w:r w:rsidRPr="00022DC6">
        <w:rPr>
          <w:color w:val="auto"/>
          <w:sz w:val="22"/>
          <w:szCs w:val="22"/>
        </w:rPr>
        <w:t>None</w:t>
      </w:r>
    </w:p>
    <w:p w14:paraId="45F6CCCE" w14:textId="64AB8C2F" w:rsidR="0027379D" w:rsidRPr="00022DC6" w:rsidRDefault="0027379D" w:rsidP="00040EF7">
      <w:pPr>
        <w:pStyle w:val="Default"/>
        <w:numPr>
          <w:ilvl w:val="0"/>
          <w:numId w:val="83"/>
        </w:numPr>
        <w:rPr>
          <w:color w:val="auto"/>
          <w:sz w:val="22"/>
          <w:szCs w:val="22"/>
        </w:rPr>
      </w:pPr>
      <w:r w:rsidRPr="00022DC6">
        <w:rPr>
          <w:color w:val="auto"/>
          <w:sz w:val="22"/>
          <w:szCs w:val="22"/>
        </w:rPr>
        <w:t>One</w:t>
      </w:r>
    </w:p>
    <w:p w14:paraId="281BD99F" w14:textId="242DCBDB" w:rsidR="0027379D" w:rsidRPr="00022DC6" w:rsidRDefault="0027379D" w:rsidP="00040EF7">
      <w:pPr>
        <w:pStyle w:val="Default"/>
        <w:numPr>
          <w:ilvl w:val="0"/>
          <w:numId w:val="83"/>
        </w:numPr>
        <w:rPr>
          <w:color w:val="auto"/>
          <w:sz w:val="22"/>
          <w:szCs w:val="22"/>
        </w:rPr>
      </w:pPr>
      <w:r w:rsidRPr="00022DC6">
        <w:rPr>
          <w:color w:val="auto"/>
          <w:sz w:val="22"/>
          <w:szCs w:val="22"/>
        </w:rPr>
        <w:t>Two</w:t>
      </w:r>
    </w:p>
    <w:p w14:paraId="4F7879FC" w14:textId="0BF24FCD" w:rsidR="0027379D" w:rsidRPr="00022DC6" w:rsidRDefault="0027379D" w:rsidP="00040EF7">
      <w:pPr>
        <w:pStyle w:val="Default"/>
        <w:numPr>
          <w:ilvl w:val="0"/>
          <w:numId w:val="83"/>
        </w:numPr>
        <w:rPr>
          <w:color w:val="auto"/>
          <w:sz w:val="22"/>
          <w:szCs w:val="22"/>
        </w:rPr>
      </w:pPr>
      <w:r w:rsidRPr="00022DC6">
        <w:rPr>
          <w:color w:val="auto"/>
          <w:sz w:val="22"/>
          <w:szCs w:val="22"/>
        </w:rPr>
        <w:t>Three</w:t>
      </w:r>
    </w:p>
    <w:p w14:paraId="5BEC8E7D" w14:textId="69EC2AA3" w:rsidR="0027379D" w:rsidRPr="00022DC6" w:rsidRDefault="0027379D" w:rsidP="00040EF7">
      <w:pPr>
        <w:pStyle w:val="Default"/>
        <w:numPr>
          <w:ilvl w:val="0"/>
          <w:numId w:val="83"/>
        </w:numPr>
        <w:rPr>
          <w:color w:val="auto"/>
          <w:sz w:val="22"/>
          <w:szCs w:val="22"/>
        </w:rPr>
      </w:pPr>
      <w:r w:rsidRPr="00022DC6">
        <w:rPr>
          <w:color w:val="auto"/>
          <w:sz w:val="22"/>
          <w:szCs w:val="22"/>
        </w:rPr>
        <w:t>Four</w:t>
      </w:r>
    </w:p>
    <w:p w14:paraId="1D23385D" w14:textId="242C8DC7" w:rsidR="0027379D" w:rsidRPr="00022DC6" w:rsidRDefault="0027379D" w:rsidP="00040EF7">
      <w:pPr>
        <w:pStyle w:val="Default"/>
        <w:numPr>
          <w:ilvl w:val="0"/>
          <w:numId w:val="83"/>
        </w:numPr>
        <w:rPr>
          <w:color w:val="auto"/>
          <w:sz w:val="22"/>
          <w:szCs w:val="22"/>
        </w:rPr>
      </w:pPr>
      <w:r w:rsidRPr="00022DC6">
        <w:rPr>
          <w:color w:val="auto"/>
          <w:sz w:val="22"/>
          <w:szCs w:val="22"/>
        </w:rPr>
        <w:t>Five or more</w:t>
      </w:r>
    </w:p>
    <w:p w14:paraId="00FF666E" w14:textId="77777777" w:rsidR="0027379D" w:rsidRPr="00022DC6" w:rsidRDefault="0027379D" w:rsidP="0027379D">
      <w:pPr>
        <w:pStyle w:val="Default"/>
        <w:rPr>
          <w:color w:val="auto"/>
          <w:sz w:val="22"/>
          <w:szCs w:val="22"/>
        </w:rPr>
      </w:pPr>
    </w:p>
    <w:p w14:paraId="359B72A7" w14:textId="5C47C79C" w:rsidR="0027379D" w:rsidRPr="009B2DA0" w:rsidRDefault="0027379D" w:rsidP="009B2DA0">
      <w:pPr>
        <w:pStyle w:val="ListParagraph"/>
        <w:ind w:left="450"/>
        <w:rPr>
          <w:b/>
        </w:rPr>
      </w:pPr>
      <w:r w:rsidRPr="00022DC6">
        <w:rPr>
          <w:rFonts w:cstheme="minorHAnsi"/>
        </w:rPr>
        <w:t xml:space="preserve">Birth to 5 </w:t>
      </w:r>
      <w:r w:rsidR="00D5431C" w:rsidRPr="00D5431C">
        <w:rPr>
          <w:color w:val="000000" w:themeColor="text1"/>
        </w:rPr>
        <w:t>year</w:t>
      </w:r>
      <w:r w:rsidR="00D5431C">
        <w:rPr>
          <w:color w:val="000000" w:themeColor="text1"/>
        </w:rPr>
        <w:t>s</w:t>
      </w:r>
      <w:r w:rsidR="00D5431C" w:rsidRPr="00D5431C">
        <w:rPr>
          <w:color w:val="000000" w:themeColor="text1"/>
        </w:rPr>
        <w:t xml:space="preserve"> </w:t>
      </w:r>
      <w:r w:rsidRPr="00022DC6">
        <w:rPr>
          <w:rFonts w:cstheme="minorHAnsi"/>
        </w:rPr>
        <w:t>of age</w:t>
      </w:r>
    </w:p>
    <w:p w14:paraId="278A3FDE" w14:textId="48C18DFA" w:rsidR="0027379D" w:rsidRPr="00022DC6" w:rsidRDefault="0027379D" w:rsidP="0027379D">
      <w:pPr>
        <w:pStyle w:val="ListParagraph"/>
        <w:ind w:left="450"/>
        <w:rPr>
          <w:b/>
        </w:rPr>
      </w:pPr>
      <w:r w:rsidRPr="00022DC6">
        <w:rPr>
          <w:rFonts w:cstheme="minorHAnsi"/>
        </w:rPr>
        <w:t>Ages 6 to 10</w:t>
      </w:r>
    </w:p>
    <w:p w14:paraId="52E7C36C" w14:textId="447095A6" w:rsidR="0027379D" w:rsidRPr="009B2DA0" w:rsidRDefault="0027379D" w:rsidP="009B2DA0">
      <w:pPr>
        <w:pStyle w:val="ListParagraph"/>
        <w:ind w:left="450"/>
        <w:rPr>
          <w:b/>
        </w:rPr>
      </w:pPr>
      <w:r w:rsidRPr="00022DC6">
        <w:rPr>
          <w:rFonts w:cstheme="minorHAnsi"/>
        </w:rPr>
        <w:t>Ages 11 to 14</w:t>
      </w:r>
    </w:p>
    <w:p w14:paraId="33AA4B19" w14:textId="2E29D560" w:rsidR="0027379D" w:rsidRPr="00022DC6" w:rsidRDefault="0027379D" w:rsidP="0027379D">
      <w:pPr>
        <w:pStyle w:val="ListParagraph"/>
        <w:ind w:left="450"/>
        <w:rPr>
          <w:rFonts w:cstheme="minorHAnsi"/>
        </w:rPr>
      </w:pPr>
      <w:r w:rsidRPr="00022DC6">
        <w:rPr>
          <w:rFonts w:cstheme="minorHAnsi"/>
        </w:rPr>
        <w:t>Ages 15 to 17</w:t>
      </w:r>
    </w:p>
    <w:p w14:paraId="3F54B814" w14:textId="77777777" w:rsidR="0027379D" w:rsidRPr="00022DC6" w:rsidRDefault="0027379D" w:rsidP="0027379D">
      <w:pPr>
        <w:pStyle w:val="ListParagraph"/>
        <w:ind w:left="450"/>
        <w:rPr>
          <w:rFonts w:cstheme="minorHAnsi"/>
          <w:b/>
        </w:rPr>
      </w:pPr>
    </w:p>
    <w:p w14:paraId="270FBA67" w14:textId="15EB9613" w:rsidR="0027379D" w:rsidRPr="00022DC6" w:rsidRDefault="0027379D" w:rsidP="0027379D">
      <w:pPr>
        <w:pStyle w:val="CommentText"/>
        <w:spacing w:after="0"/>
        <w:ind w:left="450"/>
        <w:rPr>
          <w:rFonts w:eastAsia="Calibri" w:cstheme="minorHAnsi"/>
          <w:b/>
          <w:i/>
          <w:caps/>
          <w:sz w:val="22"/>
          <w:szCs w:val="22"/>
        </w:rPr>
      </w:pPr>
      <w:r w:rsidRPr="00022DC6">
        <w:rPr>
          <w:i/>
          <w:caps/>
          <w:sz w:val="22"/>
          <w:szCs w:val="22"/>
        </w:rPr>
        <w:t xml:space="preserve">non-response to any age group that isn’t the last </w:t>
      </w:r>
      <w:r w:rsidRPr="00022DC6">
        <w:rPr>
          <w:rFonts w:ascii="Wingdings" w:eastAsia="Wingdings" w:hAnsi="Wingdings" w:cs="Wingdings"/>
          <w:b/>
          <w:i/>
          <w:caps/>
          <w:sz w:val="22"/>
          <w:szCs w:val="22"/>
        </w:rPr>
        <w:t>à</w:t>
      </w:r>
      <w:r w:rsidRPr="00022DC6">
        <w:rPr>
          <w:b/>
          <w:i/>
          <w:caps/>
          <w:sz w:val="22"/>
          <w:szCs w:val="22"/>
        </w:rPr>
        <w:t xml:space="preserve"> GO TO NEXT ITEM IN secsm SERIES</w:t>
      </w:r>
    </w:p>
    <w:p w14:paraId="3CB62D21" w14:textId="09E91459" w:rsidR="00C1236A" w:rsidRPr="00223642" w:rsidRDefault="0027379D" w:rsidP="00AF2ACA">
      <w:pPr>
        <w:pStyle w:val="CommentText"/>
        <w:ind w:left="450"/>
        <w:rPr>
          <w:b/>
          <w:i/>
          <w:sz w:val="22"/>
        </w:rPr>
      </w:pPr>
      <w:r w:rsidRPr="00022DC6">
        <w:rPr>
          <w:i/>
          <w:caps/>
          <w:sz w:val="22"/>
        </w:rPr>
        <w:t>non-response to the last relevant age group</w:t>
      </w:r>
      <w:r w:rsidRPr="00022DC6">
        <w:rPr>
          <w:b/>
          <w:i/>
          <w:sz w:val="22"/>
        </w:rPr>
        <w:t xml:space="preserve"> </w:t>
      </w:r>
      <w:r w:rsidRPr="00223642">
        <w:rPr>
          <w:rFonts w:ascii="Wingdings" w:eastAsia="Wingdings" w:hAnsi="Wingdings" w:cs="Wingdings"/>
          <w:b/>
          <w:i/>
          <w:sz w:val="22"/>
        </w:rPr>
        <w:t>à</w:t>
      </w:r>
      <w:r w:rsidRPr="00223642">
        <w:rPr>
          <w:b/>
          <w:i/>
          <w:sz w:val="22"/>
        </w:rPr>
        <w:t xml:space="preserve"> GO TO MARIJUANA SECTION</w:t>
      </w:r>
    </w:p>
    <w:p w14:paraId="01B2784A" w14:textId="76126A77" w:rsidR="00164543" w:rsidRPr="00223642" w:rsidRDefault="00164543" w:rsidP="00164543">
      <w:pPr>
        <w:pStyle w:val="Heading1"/>
        <w:rPr>
          <w:rFonts w:eastAsia="Times New Roman"/>
        </w:rPr>
      </w:pPr>
      <w:r w:rsidRPr="00223642">
        <w:rPr>
          <w:rFonts w:eastAsia="Times New Roman"/>
        </w:rPr>
        <w:t>Marijuana</w:t>
      </w:r>
      <w:r w:rsidR="009C3859">
        <w:rPr>
          <w:rFonts w:eastAsia="Times New Roman"/>
        </w:rPr>
        <w:t xml:space="preserve"> [SECTION 2]</w:t>
      </w:r>
    </w:p>
    <w:p w14:paraId="67DC16A6" w14:textId="4E391361" w:rsidR="00585C1D" w:rsidRPr="00223642" w:rsidRDefault="6126BA26" w:rsidP="00585C1D">
      <w:r>
        <w:t>[INTROMAR] Next, we will ask you some questions about marijuana (cannabis) use. Many questions will ask you to share the age you were when you started or stopped using a product. Please make your best guess if you are not sure of the age you were when you started or stopped using a product.</w:t>
      </w:r>
    </w:p>
    <w:p w14:paraId="2FC97723" w14:textId="3855BE2D" w:rsidR="7C7F8A75" w:rsidRDefault="6126BA26" w:rsidP="7C7F8A75">
      <w:pPr>
        <w:spacing w:after="25"/>
      </w:pPr>
      <w:r>
        <w:t xml:space="preserve"> Please remember that we protect your privacy. We remove information that can identify you from your survey answers before we share them with researchers.</w:t>
      </w:r>
    </w:p>
    <w:p w14:paraId="05FDD7BD" w14:textId="11CFC1E0" w:rsidR="7C7F8A75" w:rsidRDefault="7C7F8A75" w:rsidP="7C7F8A75"/>
    <w:p w14:paraId="07209DD7" w14:textId="02D11868" w:rsidR="00585C1D" w:rsidRPr="00223642" w:rsidRDefault="6126BA26" w:rsidP="00585C1D">
      <w:pPr>
        <w:pStyle w:val="Default"/>
        <w:numPr>
          <w:ilvl w:val="0"/>
          <w:numId w:val="11"/>
        </w:numPr>
        <w:spacing w:after="25"/>
        <w:rPr>
          <w:color w:val="auto"/>
          <w:sz w:val="22"/>
          <w:szCs w:val="22"/>
        </w:rPr>
      </w:pPr>
      <w:r w:rsidRPr="6126BA26">
        <w:rPr>
          <w:color w:val="auto"/>
          <w:sz w:val="22"/>
          <w:szCs w:val="22"/>
        </w:rPr>
        <w:t xml:space="preserve">[MARIJUANA] Have you ever used any of these </w:t>
      </w:r>
      <w:r w:rsidRPr="6126BA26">
        <w:rPr>
          <w:b/>
          <w:bCs/>
          <w:color w:val="auto"/>
          <w:sz w:val="22"/>
          <w:szCs w:val="22"/>
        </w:rPr>
        <w:t>marijuana</w:t>
      </w:r>
      <w:r w:rsidRPr="6126BA26">
        <w:rPr>
          <w:color w:val="auto"/>
          <w:sz w:val="22"/>
          <w:szCs w:val="22"/>
        </w:rPr>
        <w:t xml:space="preserve"> products, even once? Select all that apply.</w:t>
      </w:r>
    </w:p>
    <w:p w14:paraId="0AF730E0" w14:textId="6A42346B" w:rsidR="00585C1D" w:rsidRPr="00223642" w:rsidRDefault="6126BA26" w:rsidP="6126BA26">
      <w:pPr>
        <w:pStyle w:val="Default"/>
        <w:numPr>
          <w:ilvl w:val="0"/>
          <w:numId w:val="84"/>
        </w:numPr>
        <w:spacing w:after="25"/>
        <w:rPr>
          <w:rFonts w:eastAsia="Calibri" w:cstheme="minorBidi"/>
          <w:color w:val="auto"/>
          <w:sz w:val="22"/>
          <w:szCs w:val="22"/>
        </w:rPr>
      </w:pPr>
      <w:r w:rsidRPr="6126BA26">
        <w:rPr>
          <w:rFonts w:eastAsia="Calibri" w:cstheme="minorBidi"/>
          <w:color w:val="auto"/>
          <w:sz w:val="22"/>
          <w:szCs w:val="22"/>
        </w:rPr>
        <w:t>Smoking marijuana (such as joints, pipes, bowls, or bongs)</w:t>
      </w:r>
    </w:p>
    <w:p w14:paraId="73EC4009" w14:textId="186B537F"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lastRenderedPageBreak/>
        <w:t>Smoking a combination of marijuana with tobacco (such as blunts, spliffs, or hollowed out cigars or cigarillos filled with marijuana)</w:t>
      </w:r>
    </w:p>
    <w:p w14:paraId="49617E16" w14:textId="686EE276"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Using electronic delivery devices that can be vaped, such as a vape pen or pod-mods. These electronic delivery devices are battery-powered and create vapor.</w:t>
      </w:r>
    </w:p>
    <w:p w14:paraId="3C2EE7EF" w14:textId="00F2B2F8"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Eating or drinking (such as food, candy, or beverages)</w:t>
      </w:r>
    </w:p>
    <w:p w14:paraId="716575CC" w14:textId="79C88F5C" w:rsidR="00585C1D" w:rsidRPr="00223642" w:rsidRDefault="00585C1D" w:rsidP="00040EF7">
      <w:pPr>
        <w:pStyle w:val="Default"/>
        <w:numPr>
          <w:ilvl w:val="0"/>
          <w:numId w:val="84"/>
        </w:numPr>
        <w:spacing w:after="25"/>
        <w:rPr>
          <w:rFonts w:eastAsia="Calibri" w:cstheme="minorHAnsi"/>
          <w:color w:val="auto"/>
          <w:sz w:val="22"/>
          <w:szCs w:val="22"/>
        </w:rPr>
      </w:pPr>
      <w:r w:rsidRPr="00223642">
        <w:rPr>
          <w:rFonts w:eastAsia="Calibri" w:cstheme="minorHAnsi"/>
          <w:color w:val="auto"/>
          <w:sz w:val="22"/>
          <w:szCs w:val="22"/>
        </w:rPr>
        <w:t>THC concentrates via dabbing (such as wax, shatter, butter, hash, or kief)</w:t>
      </w:r>
    </w:p>
    <w:p w14:paraId="5C64F44A" w14:textId="1E30B044" w:rsidR="00585C1D" w:rsidRPr="00223642" w:rsidRDefault="00585C1D" w:rsidP="00040EF7">
      <w:pPr>
        <w:pStyle w:val="Default"/>
        <w:numPr>
          <w:ilvl w:val="0"/>
          <w:numId w:val="85"/>
        </w:numPr>
        <w:spacing w:after="25"/>
        <w:rPr>
          <w:rFonts w:eastAsia="Calibri" w:cstheme="minorHAnsi"/>
          <w:color w:val="auto"/>
          <w:sz w:val="22"/>
          <w:szCs w:val="22"/>
        </w:rPr>
      </w:pPr>
      <w:r w:rsidRPr="00223642">
        <w:rPr>
          <w:rFonts w:eastAsia="Calibri" w:cstheme="minorHAnsi"/>
          <w:color w:val="auto"/>
          <w:sz w:val="22"/>
          <w:szCs w:val="22"/>
        </w:rPr>
        <w:t xml:space="preserve">I have </w:t>
      </w:r>
      <w:r w:rsidRPr="00223642">
        <w:rPr>
          <w:rFonts w:eastAsia="Calibri" w:cstheme="minorHAnsi"/>
          <w:b/>
          <w:color w:val="auto"/>
          <w:sz w:val="22"/>
          <w:szCs w:val="22"/>
        </w:rPr>
        <w:t xml:space="preserve">not </w:t>
      </w:r>
      <w:r w:rsidRPr="00223642">
        <w:rPr>
          <w:rFonts w:eastAsia="Calibri" w:cstheme="minorHAnsi"/>
          <w:color w:val="auto"/>
          <w:sz w:val="22"/>
          <w:szCs w:val="22"/>
        </w:rPr>
        <w:t xml:space="preserve">used any of these marijuana products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D25548" w:rsidRPr="00223642">
        <w:rPr>
          <w:rFonts w:eastAsia="Calibri" w:cstheme="minorHAnsi"/>
          <w:b/>
          <w:color w:val="auto"/>
          <w:sz w:val="22"/>
          <w:szCs w:val="22"/>
        </w:rPr>
        <w:t>ALCOHOL</w:t>
      </w:r>
      <w:r w:rsidRPr="00223642">
        <w:rPr>
          <w:rFonts w:eastAsia="Calibri" w:cstheme="minorHAnsi"/>
          <w:b/>
          <w:color w:val="auto"/>
          <w:sz w:val="22"/>
          <w:szCs w:val="22"/>
        </w:rPr>
        <w:t xml:space="preserve"> SECTION</w:t>
      </w:r>
    </w:p>
    <w:p w14:paraId="27FCAB5A" w14:textId="4CE6D8AD" w:rsidR="00585C1D" w:rsidRPr="00223642" w:rsidRDefault="00585C1D" w:rsidP="00040EF7">
      <w:pPr>
        <w:pStyle w:val="Default"/>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D25548" w:rsidRPr="00223642">
        <w:rPr>
          <w:rFonts w:eastAsia="Calibri" w:cstheme="minorHAnsi"/>
          <w:b/>
          <w:i/>
          <w:color w:val="auto"/>
          <w:sz w:val="22"/>
          <w:szCs w:val="22"/>
        </w:rPr>
        <w:t>ALCOHOL</w:t>
      </w:r>
      <w:r w:rsidRPr="00223642">
        <w:rPr>
          <w:rFonts w:eastAsia="Calibri" w:cstheme="minorHAnsi"/>
          <w:b/>
          <w:i/>
          <w:color w:val="auto"/>
          <w:sz w:val="22"/>
          <w:szCs w:val="22"/>
        </w:rPr>
        <w:t xml:space="preserve"> SECTION</w:t>
      </w:r>
    </w:p>
    <w:p w14:paraId="017F2E52" w14:textId="77777777" w:rsidR="00585C1D" w:rsidRPr="00223642" w:rsidRDefault="00585C1D" w:rsidP="00585C1D"/>
    <w:p w14:paraId="2A75FDF5" w14:textId="6F88592E" w:rsidR="00164543" w:rsidRPr="00223642" w:rsidRDefault="6126BA26" w:rsidP="00164543">
      <w:pPr>
        <w:pStyle w:val="Heading2"/>
      </w:pPr>
      <w:r>
        <w:t>Smoking Marijuana (Such as Joints, Pipes, Bowls, or Bongs)</w:t>
      </w:r>
    </w:p>
    <w:p w14:paraId="3233AB86" w14:textId="7B77F810" w:rsidR="00585C1D"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0.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TOMAR1]</w:t>
      </w:r>
    </w:p>
    <w:p w14:paraId="7933AE1A" w14:textId="3C15E3E3" w:rsidR="00E43189" w:rsidRPr="00223642" w:rsidRDefault="6126BA26" w:rsidP="00E43189">
      <w:pPr>
        <w:pStyle w:val="Default"/>
        <w:numPr>
          <w:ilvl w:val="0"/>
          <w:numId w:val="11"/>
        </w:numPr>
        <w:spacing w:after="25"/>
        <w:rPr>
          <w:color w:val="auto"/>
          <w:sz w:val="22"/>
          <w:szCs w:val="22"/>
        </w:rPr>
      </w:pPr>
      <w:r w:rsidRPr="6126BA26">
        <w:rPr>
          <w:color w:val="auto"/>
          <w:sz w:val="22"/>
          <w:szCs w:val="22"/>
        </w:rPr>
        <w:t>[SMMAR1] The next questions are about smoking marijuana (such as joints, pipes, bowls, or bongs). These questions do not include your use of electronic delivery devices or smoking a combination of marijuana with tobacco. Please answer using information from your experiences smoking marijuana (such as joints, pipes, bowls, or bongs) only.</w:t>
      </w:r>
    </w:p>
    <w:p w14:paraId="16813359" w14:textId="77777777" w:rsidR="00E43189" w:rsidRPr="00223642" w:rsidRDefault="00E43189" w:rsidP="00E43189">
      <w:pPr>
        <w:pStyle w:val="Default"/>
        <w:spacing w:after="25"/>
        <w:ind w:left="450"/>
        <w:rPr>
          <w:color w:val="auto"/>
          <w:sz w:val="22"/>
          <w:szCs w:val="22"/>
        </w:rPr>
      </w:pPr>
    </w:p>
    <w:p w14:paraId="034800C9" w14:textId="0052AF8A" w:rsidR="00585C1D" w:rsidRPr="00223642" w:rsidRDefault="6126BA26" w:rsidP="00E43189">
      <w:pPr>
        <w:pStyle w:val="Default"/>
        <w:spacing w:after="25"/>
        <w:ind w:left="450"/>
        <w:rPr>
          <w:color w:val="auto"/>
          <w:sz w:val="22"/>
          <w:szCs w:val="22"/>
        </w:rPr>
      </w:pPr>
      <w:r w:rsidRPr="6126BA26">
        <w:rPr>
          <w:color w:val="auto"/>
          <w:sz w:val="22"/>
          <w:szCs w:val="22"/>
        </w:rPr>
        <w:t xml:space="preserve">How many days have you </w:t>
      </w:r>
      <w:r w:rsidRPr="6126BA26">
        <w:rPr>
          <w:b/>
          <w:bCs/>
          <w:color w:val="auto"/>
          <w:sz w:val="22"/>
          <w:szCs w:val="22"/>
        </w:rPr>
        <w:t>smoked marijuana</w:t>
      </w:r>
      <w:r w:rsidRPr="6126BA26">
        <w:rPr>
          <w:color w:val="auto"/>
          <w:sz w:val="22"/>
          <w:szCs w:val="22"/>
        </w:rPr>
        <w:t xml:space="preserve"> in your  life? </w:t>
      </w:r>
    </w:p>
    <w:p w14:paraId="7C52CEF8" w14:textId="7DF5EB0A"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or less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w:t>
      </w:r>
      <w:r w:rsidR="00E43189" w:rsidRPr="00223642">
        <w:rPr>
          <w:rFonts w:eastAsia="Calibri" w:cstheme="minorHAnsi"/>
          <w:b/>
          <w:color w:val="auto"/>
          <w:sz w:val="22"/>
          <w:szCs w:val="22"/>
        </w:rPr>
        <w:t xml:space="preserve"> TOMAR1</w:t>
      </w:r>
    </w:p>
    <w:p w14:paraId="0FDB09E4" w14:textId="2E89EC6F"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E43189" w:rsidRPr="00223642">
        <w:rPr>
          <w:rFonts w:eastAsia="Calibri" w:cstheme="minorHAnsi"/>
          <w:b/>
          <w:color w:val="auto"/>
          <w:sz w:val="22"/>
          <w:szCs w:val="22"/>
        </w:rPr>
        <w:t xml:space="preserve"> GO TO TOMAR1</w:t>
      </w:r>
    </w:p>
    <w:p w14:paraId="61173BBB" w14:textId="7C401CA9"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50—99</w:t>
      </w:r>
    </w:p>
    <w:p w14:paraId="535B4ED9" w14:textId="42988464" w:rsidR="00585C1D" w:rsidRPr="00223642" w:rsidRDefault="00585C1D" w:rsidP="00040EF7">
      <w:pPr>
        <w:pStyle w:val="Default"/>
        <w:numPr>
          <w:ilvl w:val="0"/>
          <w:numId w:val="86"/>
        </w:numPr>
        <w:spacing w:after="25"/>
        <w:rPr>
          <w:color w:val="auto"/>
          <w:sz w:val="22"/>
          <w:szCs w:val="22"/>
        </w:rPr>
      </w:pPr>
      <w:r w:rsidRPr="00223642">
        <w:rPr>
          <w:color w:val="auto"/>
          <w:sz w:val="22"/>
          <w:szCs w:val="22"/>
        </w:rPr>
        <w:t>100 or more</w:t>
      </w:r>
    </w:p>
    <w:p w14:paraId="70ECB378" w14:textId="701BDA0D"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43189" w:rsidRPr="00223642">
        <w:rPr>
          <w:rFonts w:eastAsia="Calibri" w:cstheme="minorHAnsi"/>
          <w:b/>
          <w:i/>
          <w:color w:val="auto"/>
          <w:sz w:val="22"/>
          <w:szCs w:val="22"/>
        </w:rPr>
        <w:t>TOMAR1</w:t>
      </w:r>
    </w:p>
    <w:p w14:paraId="106003DE" w14:textId="77777777" w:rsidR="00B849B5" w:rsidRPr="00223642" w:rsidRDefault="00B849B5" w:rsidP="00585C1D">
      <w:pPr>
        <w:pStyle w:val="Default"/>
        <w:spacing w:after="25"/>
        <w:ind w:left="450"/>
        <w:rPr>
          <w:rFonts w:eastAsia="Calibri" w:cstheme="minorHAnsi"/>
          <w:b/>
          <w:i/>
          <w:color w:val="auto"/>
          <w:sz w:val="22"/>
          <w:szCs w:val="22"/>
        </w:rPr>
      </w:pPr>
    </w:p>
    <w:p w14:paraId="3CF7DF75" w14:textId="4F81C469" w:rsidR="00585C1D"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[SMMAR2] How old were you when you </w:t>
      </w:r>
      <w:r w:rsidRPr="6126BA26">
        <w:rPr>
          <w:b/>
          <w:bCs/>
          <w:color w:val="auto"/>
          <w:sz w:val="22"/>
          <w:szCs w:val="22"/>
        </w:rPr>
        <w:t xml:space="preserve">first </w:t>
      </w:r>
      <w:r w:rsidRPr="6126BA26">
        <w:rPr>
          <w:color w:val="auto"/>
          <w:sz w:val="22"/>
          <w:szCs w:val="22"/>
        </w:rPr>
        <w:t xml:space="preserve">smoked marijuana? </w:t>
      </w:r>
    </w:p>
    <w:p w14:paraId="0C446100" w14:textId="6FA08127" w:rsidR="00585C1D" w:rsidRPr="00223642" w:rsidRDefault="00585C1D" w:rsidP="00585C1D">
      <w:pPr>
        <w:pStyle w:val="Default"/>
        <w:ind w:left="450"/>
        <w:rPr>
          <w:color w:val="auto"/>
          <w:sz w:val="22"/>
          <w:szCs w:val="22"/>
        </w:rPr>
      </w:pPr>
      <w:r w:rsidRPr="00223642">
        <w:rPr>
          <w:color w:val="auto"/>
          <w:sz w:val="22"/>
          <w:szCs w:val="22"/>
        </w:rPr>
        <w:t xml:space="preserve">|__|__| Age first smoked </w:t>
      </w:r>
      <w:r w:rsidR="00324FEB" w:rsidRPr="00223642">
        <w:rPr>
          <w:color w:val="auto"/>
          <w:sz w:val="22"/>
          <w:szCs w:val="22"/>
        </w:rPr>
        <w:t>marijuana</w:t>
      </w:r>
    </w:p>
    <w:p w14:paraId="4F0E194F" w14:textId="778909D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00687522">
        <w:rPr>
          <w:rFonts w:eastAsia="Calibri" w:cstheme="minorHAnsi"/>
          <w:b/>
          <w:i/>
          <w:color w:val="auto"/>
          <w:sz w:val="22"/>
          <w:szCs w:val="22"/>
        </w:rPr>
        <w:t>3</w:t>
      </w:r>
    </w:p>
    <w:p w14:paraId="6AEDCA8E" w14:textId="77777777" w:rsidR="00585C1D" w:rsidRPr="00223642" w:rsidRDefault="00585C1D" w:rsidP="00585C1D">
      <w:pPr>
        <w:pStyle w:val="Default"/>
        <w:rPr>
          <w:color w:val="auto"/>
        </w:rPr>
      </w:pPr>
    </w:p>
    <w:p w14:paraId="45BF3EFA" w14:textId="629B76DC" w:rsidR="00585C1D"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[SMMAR3] How old were you when you started smoking marijuana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54DFC4C0" w14:textId="20399A17" w:rsidR="00585C1D" w:rsidRPr="00223642" w:rsidRDefault="00585C1D" w:rsidP="00585C1D">
      <w:pPr>
        <w:pStyle w:val="Default"/>
        <w:ind w:left="450"/>
        <w:rPr>
          <w:color w:val="auto"/>
          <w:sz w:val="22"/>
          <w:szCs w:val="22"/>
        </w:rPr>
      </w:pPr>
      <w:r w:rsidRPr="00223642">
        <w:rPr>
          <w:color w:val="auto"/>
          <w:sz w:val="22"/>
          <w:szCs w:val="22"/>
        </w:rPr>
        <w:t xml:space="preserve">|__|__| Age started </w:t>
      </w:r>
      <w:r w:rsidR="00324FEB" w:rsidRPr="00223642">
        <w:rPr>
          <w:color w:val="auto"/>
          <w:sz w:val="22"/>
          <w:szCs w:val="22"/>
        </w:rPr>
        <w:t xml:space="preserve">smoking marijuana </w:t>
      </w:r>
      <w:r w:rsidRPr="00223642">
        <w:rPr>
          <w:color w:val="auto"/>
          <w:sz w:val="22"/>
          <w:szCs w:val="22"/>
        </w:rPr>
        <w:t xml:space="preserve">on a regular basis </w:t>
      </w:r>
    </w:p>
    <w:p w14:paraId="3C6900B3" w14:textId="083E7E58" w:rsidR="00585C1D" w:rsidRPr="00223642" w:rsidRDefault="6126BA26" w:rsidP="00585C1D">
      <w:pPr>
        <w:pStyle w:val="Default"/>
        <w:spacing w:after="30"/>
        <w:ind w:left="450"/>
        <w:rPr>
          <w:color w:val="auto"/>
          <w:sz w:val="22"/>
          <w:szCs w:val="22"/>
        </w:rPr>
      </w:pPr>
      <w:r w:rsidRPr="6126BA26">
        <w:rPr>
          <w:color w:val="auto"/>
          <w:sz w:val="22"/>
          <w:szCs w:val="22"/>
        </w:rPr>
        <w:t xml:space="preserve">44   Never smoked on a regular basis </w:t>
      </w:r>
    </w:p>
    <w:p w14:paraId="234C9471" w14:textId="1D52F13F"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4</w:t>
      </w:r>
    </w:p>
    <w:p w14:paraId="4BE77C7B" w14:textId="77777777" w:rsidR="00585C1D" w:rsidRPr="00223642" w:rsidRDefault="00585C1D" w:rsidP="00585C1D">
      <w:pPr>
        <w:pStyle w:val="Default"/>
        <w:spacing w:after="30"/>
        <w:ind w:left="450"/>
        <w:rPr>
          <w:color w:val="auto"/>
          <w:sz w:val="22"/>
          <w:szCs w:val="22"/>
        </w:rPr>
      </w:pPr>
    </w:p>
    <w:p w14:paraId="0A9F54D3" w14:textId="23AAFCA9" w:rsidR="00585C1D" w:rsidRPr="00223642" w:rsidRDefault="6126BA26" w:rsidP="65310DAF">
      <w:pPr>
        <w:pStyle w:val="ListParagraph"/>
        <w:numPr>
          <w:ilvl w:val="0"/>
          <w:numId w:val="11"/>
        </w:numPr>
        <w:autoSpaceDE w:val="0"/>
        <w:autoSpaceDN w:val="0"/>
        <w:adjustRightInd w:val="0"/>
        <w:spacing w:after="30" w:line="240" w:lineRule="auto"/>
      </w:pPr>
      <w:r>
        <w:t xml:space="preserve">[SMMAR4] Do you smoke marijuana now? </w:t>
      </w:r>
    </w:p>
    <w:p w14:paraId="365ED211" w14:textId="11FDB6AF" w:rsidR="00324FEB"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35687FA6" w14:textId="4D562546" w:rsidR="00585C1D"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04F5D308" w14:textId="7CE0D621" w:rsidR="00585C1D" w:rsidRPr="00223642" w:rsidRDefault="00585C1D" w:rsidP="00040EF7">
      <w:pPr>
        <w:pStyle w:val="ListParagraph"/>
        <w:numPr>
          <w:ilvl w:val="0"/>
          <w:numId w:val="87"/>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65AD9792" w14:textId="588398D0" w:rsidR="00585C1D" w:rsidRPr="00223642" w:rsidRDefault="00585C1D" w:rsidP="00040EF7">
      <w:pPr>
        <w:pStyle w:val="ListParagraph"/>
        <w:numPr>
          <w:ilvl w:val="0"/>
          <w:numId w:val="87"/>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5</w:t>
      </w:r>
    </w:p>
    <w:p w14:paraId="4F9CA8AF" w14:textId="4B8A41E6"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5</w:t>
      </w:r>
    </w:p>
    <w:p w14:paraId="480029F3" w14:textId="77777777" w:rsidR="00585C1D" w:rsidRPr="00223642" w:rsidRDefault="00585C1D" w:rsidP="00585C1D">
      <w:pPr>
        <w:autoSpaceDE w:val="0"/>
        <w:autoSpaceDN w:val="0"/>
        <w:adjustRightInd w:val="0"/>
        <w:spacing w:after="0" w:line="240" w:lineRule="auto"/>
        <w:rPr>
          <w:rFonts w:ascii="Calibri" w:hAnsi="Calibri" w:cs="Calibri"/>
        </w:rPr>
      </w:pPr>
    </w:p>
    <w:p w14:paraId="49562A17" w14:textId="534E0414" w:rsidR="00585C1D" w:rsidRPr="00223642" w:rsidRDefault="6126BA26" w:rsidP="00E43189">
      <w:pPr>
        <w:pStyle w:val="Default"/>
        <w:numPr>
          <w:ilvl w:val="0"/>
          <w:numId w:val="11"/>
        </w:numPr>
        <w:spacing w:after="25"/>
        <w:rPr>
          <w:color w:val="auto"/>
          <w:sz w:val="22"/>
          <w:szCs w:val="22"/>
        </w:rPr>
      </w:pPr>
      <w:r w:rsidRPr="6126BA26">
        <w:rPr>
          <w:color w:val="auto"/>
          <w:sz w:val="22"/>
          <w:szCs w:val="22"/>
        </w:rPr>
        <w:t>[SMMAR5]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marijuana?</w:t>
      </w:r>
    </w:p>
    <w:p w14:paraId="099993E5" w14:textId="120EE255" w:rsidR="00585C1D" w:rsidRPr="00223642" w:rsidRDefault="00585C1D" w:rsidP="00040EF7">
      <w:pPr>
        <w:pStyle w:val="Default"/>
        <w:numPr>
          <w:ilvl w:val="0"/>
          <w:numId w:val="88"/>
        </w:numPr>
        <w:spacing w:after="25"/>
        <w:rPr>
          <w:color w:val="auto"/>
          <w:sz w:val="22"/>
          <w:szCs w:val="22"/>
        </w:rPr>
      </w:pPr>
      <w:r w:rsidRPr="00223642">
        <w:rPr>
          <w:color w:val="auto"/>
          <w:sz w:val="22"/>
          <w:szCs w:val="22"/>
        </w:rPr>
        <w:lastRenderedPageBreak/>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SMMAR6</w:t>
      </w:r>
    </w:p>
    <w:p w14:paraId="63CB5C01" w14:textId="600D9F2F" w:rsidR="00585C1D" w:rsidRPr="00223642" w:rsidRDefault="00585C1D" w:rsidP="00040EF7">
      <w:pPr>
        <w:pStyle w:val="Default"/>
        <w:numPr>
          <w:ilvl w:val="0"/>
          <w:numId w:val="88"/>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24FEB" w:rsidRPr="00223642">
        <w:rPr>
          <w:rFonts w:eastAsia="Calibri" w:cstheme="minorHAnsi"/>
          <w:b/>
          <w:color w:val="auto"/>
          <w:sz w:val="22"/>
          <w:szCs w:val="22"/>
        </w:rPr>
        <w:t xml:space="preserve"> GO TO SMMAR7A</w:t>
      </w:r>
    </w:p>
    <w:p w14:paraId="0B958BD3" w14:textId="05A0B2C8" w:rsidR="00585C1D" w:rsidRPr="00223642" w:rsidRDefault="00585C1D" w:rsidP="00040EF7">
      <w:pPr>
        <w:pStyle w:val="Default"/>
        <w:numPr>
          <w:ilvl w:val="0"/>
          <w:numId w:val="88"/>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24FEB" w:rsidRPr="00223642">
        <w:rPr>
          <w:rFonts w:eastAsia="Calibri" w:cstheme="minorHAnsi"/>
          <w:b/>
          <w:color w:val="auto"/>
          <w:sz w:val="22"/>
          <w:szCs w:val="22"/>
        </w:rPr>
        <w:t>SMMAR</w:t>
      </w:r>
      <w:r w:rsidRPr="00223642">
        <w:rPr>
          <w:rFonts w:eastAsia="Calibri" w:cstheme="minorHAnsi"/>
          <w:b/>
          <w:color w:val="auto"/>
          <w:sz w:val="22"/>
          <w:szCs w:val="22"/>
        </w:rPr>
        <w:t>8A</w:t>
      </w:r>
    </w:p>
    <w:p w14:paraId="0321E1FE" w14:textId="00F75AEE" w:rsidR="00585C1D" w:rsidRPr="00223642" w:rsidRDefault="00585C1D"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45E77390" w14:textId="77777777" w:rsidR="00585C1D" w:rsidRPr="00223642" w:rsidRDefault="00585C1D" w:rsidP="00585C1D">
      <w:pPr>
        <w:pStyle w:val="Default"/>
        <w:rPr>
          <w:color w:val="auto"/>
        </w:rPr>
      </w:pPr>
    </w:p>
    <w:p w14:paraId="5B492E2F" w14:textId="47109FA6" w:rsidR="00585C1D" w:rsidRPr="00223642" w:rsidRDefault="6126BA26" w:rsidP="00E43189">
      <w:pPr>
        <w:pStyle w:val="Default"/>
        <w:numPr>
          <w:ilvl w:val="0"/>
          <w:numId w:val="11"/>
        </w:numPr>
        <w:rPr>
          <w:color w:val="auto"/>
          <w:sz w:val="22"/>
          <w:szCs w:val="22"/>
        </w:rPr>
      </w:pPr>
      <w:r w:rsidRPr="6126BA26">
        <w:rPr>
          <w:color w:val="auto"/>
          <w:sz w:val="22"/>
          <w:szCs w:val="22"/>
        </w:rPr>
        <w:t xml:space="preserve">[SMMAR6] </w:t>
      </w:r>
      <w:r w:rsidRPr="6126BA26">
        <w:rPr>
          <w:b/>
          <w:bCs/>
          <w:color w:val="auto"/>
          <w:sz w:val="22"/>
          <w:szCs w:val="22"/>
        </w:rPr>
        <w:t xml:space="preserve">On how many of the past 30 days </w:t>
      </w:r>
      <w:r w:rsidRPr="6126BA26">
        <w:rPr>
          <w:color w:val="auto"/>
          <w:sz w:val="22"/>
          <w:szCs w:val="22"/>
        </w:rPr>
        <w:t xml:space="preserve">have you smoked marijuana? </w:t>
      </w:r>
    </w:p>
    <w:p w14:paraId="217DADDF" w14:textId="23C9DFCB" w:rsidR="00585C1D" w:rsidRPr="00223642" w:rsidRDefault="00585C1D" w:rsidP="00585C1D">
      <w:pPr>
        <w:autoSpaceDE w:val="0"/>
        <w:autoSpaceDN w:val="0"/>
        <w:adjustRightInd w:val="0"/>
        <w:spacing w:after="0" w:line="240" w:lineRule="auto"/>
        <w:ind w:left="450"/>
      </w:pPr>
      <w:r w:rsidRPr="00223642">
        <w:t xml:space="preserve">|__|__| #Days smoked </w:t>
      </w:r>
      <w:r w:rsidR="00324FEB" w:rsidRPr="00223642">
        <w:t xml:space="preserve">marijuana </w:t>
      </w:r>
      <w:r w:rsidRPr="00223642">
        <w:t xml:space="preserve">in past 30 days </w:t>
      </w:r>
      <w:r w:rsidRPr="00223642">
        <w:rPr>
          <w:rFonts w:ascii="Wingdings" w:eastAsia="Wingdings" w:hAnsi="Wingdings" w:cstheme="minorHAnsi"/>
        </w:rPr>
        <w:t>à</w:t>
      </w:r>
      <w:r w:rsidR="00324FEB" w:rsidRPr="00223642">
        <w:rPr>
          <w:rFonts w:eastAsia="Calibri" w:cstheme="minorHAnsi"/>
          <w:b/>
        </w:rPr>
        <w:t xml:space="preserve"> GO TO SMMAR9</w:t>
      </w:r>
      <w:r w:rsidRPr="00223642">
        <w:rPr>
          <w:rFonts w:eastAsia="Calibri" w:cstheme="minorHAnsi"/>
          <w:b/>
        </w:rPr>
        <w:t>A</w:t>
      </w:r>
    </w:p>
    <w:p w14:paraId="6D8413F5" w14:textId="2C681FC0"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9A</w:t>
      </w:r>
    </w:p>
    <w:p w14:paraId="7EFE96EF" w14:textId="77777777" w:rsidR="00585C1D" w:rsidRPr="00223642" w:rsidRDefault="00585C1D" w:rsidP="00585C1D">
      <w:pPr>
        <w:autoSpaceDE w:val="0"/>
        <w:autoSpaceDN w:val="0"/>
        <w:adjustRightInd w:val="0"/>
        <w:spacing w:after="0" w:line="240" w:lineRule="auto"/>
        <w:rPr>
          <w:rFonts w:ascii="Calibri" w:hAnsi="Calibri" w:cs="Calibri"/>
        </w:rPr>
      </w:pPr>
    </w:p>
    <w:p w14:paraId="07F155A0" w14:textId="380BE64B" w:rsidR="00585C1D" w:rsidRPr="00223642" w:rsidRDefault="6126BA26" w:rsidP="00E43189">
      <w:pPr>
        <w:pStyle w:val="Default"/>
        <w:numPr>
          <w:ilvl w:val="0"/>
          <w:numId w:val="11"/>
        </w:numPr>
        <w:rPr>
          <w:color w:val="auto"/>
          <w:sz w:val="22"/>
          <w:szCs w:val="22"/>
        </w:rPr>
      </w:pPr>
      <w:r w:rsidRPr="6126BA26">
        <w:rPr>
          <w:color w:val="auto"/>
          <w:sz w:val="22"/>
          <w:szCs w:val="22"/>
        </w:rPr>
        <w:t>[SMMAR7A] How many months ago did you</w:t>
      </w:r>
      <w:r w:rsidRPr="6126BA26">
        <w:rPr>
          <w:b/>
          <w:bCs/>
          <w:color w:val="auto"/>
          <w:sz w:val="22"/>
          <w:szCs w:val="22"/>
        </w:rPr>
        <w:t xml:space="preserve"> last</w:t>
      </w:r>
      <w:r w:rsidRPr="6126BA26">
        <w:rPr>
          <w:color w:val="auto"/>
          <w:sz w:val="22"/>
          <w:szCs w:val="22"/>
        </w:rPr>
        <w:t xml:space="preserve"> smoke marijuana? </w:t>
      </w:r>
    </w:p>
    <w:p w14:paraId="506E85E9" w14:textId="74F45376" w:rsidR="00585C1D" w:rsidRPr="00223642" w:rsidRDefault="00585C1D" w:rsidP="00585C1D">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w:t>
      </w:r>
      <w:r w:rsidR="00324FEB" w:rsidRPr="00223642">
        <w:t>marijuana</w:t>
      </w:r>
      <w:r w:rsidRPr="00223642">
        <w:t xml:space="preserve"> </w:t>
      </w:r>
      <w:r w:rsidRPr="00223642">
        <w:rPr>
          <w:rFonts w:ascii="Wingdings" w:eastAsia="Wingdings" w:hAnsi="Wingdings" w:cstheme="minorHAnsi"/>
        </w:rPr>
        <w:t>à</w:t>
      </w:r>
      <w:r w:rsidR="00324FEB" w:rsidRPr="00223642">
        <w:rPr>
          <w:rFonts w:eastAsia="Calibri" w:cstheme="minorHAnsi"/>
          <w:b/>
        </w:rPr>
        <w:t xml:space="preserve"> GO TO SMMAR</w:t>
      </w:r>
      <w:r w:rsidRPr="00223642">
        <w:rPr>
          <w:rFonts w:eastAsia="Calibri" w:cstheme="minorHAnsi"/>
          <w:b/>
        </w:rPr>
        <w:t>7B</w:t>
      </w:r>
    </w:p>
    <w:p w14:paraId="3B140A9F" w14:textId="3196C093"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324FEB" w:rsidRPr="00223642">
        <w:rPr>
          <w:rFonts w:eastAsia="Calibri" w:cstheme="minorHAnsi"/>
          <w:b/>
          <w:i/>
          <w:color w:val="auto"/>
          <w:sz w:val="22"/>
          <w:szCs w:val="22"/>
        </w:rPr>
        <w:t xml:space="preserve"> GO TO SMMAR</w:t>
      </w:r>
      <w:r w:rsidRPr="00223642">
        <w:rPr>
          <w:rFonts w:eastAsia="Calibri" w:cstheme="minorHAnsi"/>
          <w:b/>
          <w:i/>
          <w:color w:val="auto"/>
          <w:sz w:val="22"/>
          <w:szCs w:val="22"/>
        </w:rPr>
        <w:t>7B</w:t>
      </w:r>
    </w:p>
    <w:p w14:paraId="0AE83A79" w14:textId="77777777" w:rsidR="00585C1D" w:rsidRPr="00223642" w:rsidRDefault="00585C1D" w:rsidP="00585C1D">
      <w:pPr>
        <w:pStyle w:val="Default"/>
        <w:spacing w:after="25"/>
        <w:ind w:left="450"/>
        <w:rPr>
          <w:rFonts w:eastAsia="Calibri" w:cstheme="minorHAnsi"/>
          <w:b/>
          <w:i/>
          <w:color w:val="auto"/>
          <w:sz w:val="22"/>
          <w:szCs w:val="22"/>
        </w:rPr>
      </w:pPr>
    </w:p>
    <w:p w14:paraId="0A17FD17" w14:textId="1B557CCB" w:rsidR="00585C1D" w:rsidRPr="00223642" w:rsidRDefault="00585C1D" w:rsidP="00585C1D">
      <w:pPr>
        <w:spacing w:after="0"/>
        <w:ind w:firstLine="720"/>
      </w:pPr>
      <w:r w:rsidRPr="00223642">
        <w:t>T</w:t>
      </w:r>
      <w:r w:rsidR="00E43189" w:rsidRPr="00223642">
        <w:t>7</w:t>
      </w:r>
      <w:r w:rsidRPr="00223642">
        <w:t>8. [</w:t>
      </w:r>
      <w:r w:rsidR="00324FEB" w:rsidRPr="00223642">
        <w:t>SMMAR</w:t>
      </w:r>
      <w:r w:rsidRPr="00223642">
        <w:t xml:space="preserve">7B] </w:t>
      </w:r>
      <w:r w:rsidR="00AB4AE6" w:rsidRPr="00B25F98">
        <w:t>During that time, d</w:t>
      </w:r>
      <w:r w:rsidRPr="00B25F98">
        <w:t xml:space="preserve">id </w:t>
      </w:r>
      <w:r w:rsidRPr="00223642">
        <w:t>you ever smoke</w:t>
      </w:r>
      <w:r w:rsidR="00324FEB" w:rsidRPr="00223642">
        <w:t xml:space="preserve"> marijuana </w:t>
      </w:r>
      <w:r w:rsidRPr="00223642">
        <w:rPr>
          <w:b/>
        </w:rPr>
        <w:t>every day</w:t>
      </w:r>
      <w:r w:rsidRPr="00223642">
        <w:t>?</w:t>
      </w:r>
    </w:p>
    <w:p w14:paraId="5555199F" w14:textId="0CD6F751" w:rsidR="00585C1D" w:rsidRPr="00040EF7" w:rsidRDefault="6126BA26" w:rsidP="6126BA26">
      <w:pPr>
        <w:pStyle w:val="ListParagraph"/>
        <w:numPr>
          <w:ilvl w:val="0"/>
          <w:numId w:val="89"/>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SMMAR7C</w:t>
      </w:r>
    </w:p>
    <w:p w14:paraId="3CC4C06E" w14:textId="48DFF0AD" w:rsidR="00585C1D" w:rsidRPr="00040EF7" w:rsidRDefault="6126BA26" w:rsidP="6126BA26">
      <w:pPr>
        <w:pStyle w:val="ListParagraph"/>
        <w:numPr>
          <w:ilvl w:val="0"/>
          <w:numId w:val="89"/>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6317035E" w14:textId="2FDE7CE0"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SMMAR7C</w:t>
      </w:r>
    </w:p>
    <w:p w14:paraId="04E90AF6" w14:textId="77777777" w:rsidR="00585C1D" w:rsidRPr="00223642" w:rsidRDefault="00585C1D" w:rsidP="00585C1D">
      <w:pPr>
        <w:spacing w:after="0"/>
        <w:rPr>
          <w:rFonts w:cstheme="minorHAnsi"/>
        </w:rPr>
      </w:pPr>
    </w:p>
    <w:p w14:paraId="7B5642B9" w14:textId="505D6531" w:rsidR="00585C1D" w:rsidRPr="00223642" w:rsidRDefault="6126BA26" w:rsidP="1FE611D9">
      <w:pPr>
        <w:spacing w:after="0"/>
        <w:ind w:left="720"/>
      </w:pPr>
      <w:r>
        <w:t xml:space="preserve">T78. [SMMAR7C] During that time, how many days (1 to 30) did you smoke marijuana in a usual month? </w:t>
      </w:r>
    </w:p>
    <w:p w14:paraId="374ABEB9" w14:textId="35B1F28B" w:rsidR="00585C1D" w:rsidRPr="00223642" w:rsidRDefault="6126BA26" w:rsidP="1FE611D9">
      <w:pPr>
        <w:spacing w:after="0"/>
        <w:ind w:left="720"/>
        <w:rPr>
          <w:rFonts w:eastAsia="Calibri"/>
          <w:b/>
          <w:bCs/>
        </w:rPr>
      </w:pPr>
      <w:r>
        <w:t xml:space="preserve">   |__|__| #Days smoked in usual month </w:t>
      </w:r>
      <w:r w:rsidRPr="6126BA26">
        <w:rPr>
          <w:rFonts w:ascii="Wingdings" w:eastAsia="Wingdings" w:hAnsi="Wingdings"/>
        </w:rPr>
        <w:t>à</w:t>
      </w:r>
      <w:r w:rsidRPr="6126BA26">
        <w:rPr>
          <w:rFonts w:eastAsia="Calibri"/>
          <w:b/>
          <w:bCs/>
        </w:rPr>
        <w:t xml:space="preserve"> GO TO SMMAR9A</w:t>
      </w:r>
    </w:p>
    <w:p w14:paraId="4983A170" w14:textId="385AD816" w:rsidR="00585C1D"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SMMAR9A</w:t>
      </w:r>
    </w:p>
    <w:p w14:paraId="69025036" w14:textId="77777777" w:rsidR="007C3611" w:rsidRPr="00223642" w:rsidRDefault="007C3611" w:rsidP="00585C1D">
      <w:pPr>
        <w:pStyle w:val="Default"/>
        <w:spacing w:after="25"/>
        <w:ind w:left="450"/>
        <w:rPr>
          <w:rFonts w:eastAsia="Calibri" w:cstheme="minorHAnsi"/>
          <w:b/>
          <w:i/>
          <w:color w:val="auto"/>
          <w:sz w:val="22"/>
          <w:szCs w:val="22"/>
        </w:rPr>
      </w:pPr>
    </w:p>
    <w:p w14:paraId="3B97AF8C" w14:textId="1177C183" w:rsidR="00585C1D" w:rsidRPr="00D5431C" w:rsidRDefault="6126BA26" w:rsidP="00D5431C">
      <w:pPr>
        <w:pStyle w:val="Default"/>
        <w:numPr>
          <w:ilvl w:val="0"/>
          <w:numId w:val="11"/>
        </w:numPr>
        <w:jc w:val="both"/>
        <w:rPr>
          <w:color w:val="auto"/>
          <w:sz w:val="22"/>
          <w:szCs w:val="22"/>
        </w:rPr>
      </w:pPr>
      <w:r w:rsidRPr="6126BA26">
        <w:rPr>
          <w:color w:val="auto"/>
          <w:sz w:val="22"/>
          <w:szCs w:val="22"/>
        </w:rPr>
        <w:t xml:space="preserve">[SMMAR8] How old were you when you </w:t>
      </w:r>
      <w:r w:rsidRPr="6126BA26">
        <w:rPr>
          <w:b/>
          <w:bCs/>
          <w:color w:val="auto"/>
          <w:sz w:val="22"/>
          <w:szCs w:val="22"/>
        </w:rPr>
        <w:t xml:space="preserve">last </w:t>
      </w:r>
      <w:r w:rsidRPr="6126BA26">
        <w:rPr>
          <w:color w:val="auto"/>
          <w:sz w:val="22"/>
          <w:szCs w:val="22"/>
        </w:rPr>
        <w:t>smoked marijuana?</w:t>
      </w:r>
    </w:p>
    <w:p w14:paraId="45364ED2" w14:textId="65897277" w:rsidR="00585C1D" w:rsidRPr="00223642" w:rsidRDefault="00324FEB" w:rsidP="00585C1D">
      <w:pPr>
        <w:pStyle w:val="Default"/>
        <w:ind w:left="450"/>
        <w:rPr>
          <w:color w:val="auto"/>
          <w:sz w:val="22"/>
          <w:szCs w:val="22"/>
        </w:rPr>
      </w:pPr>
      <w:r w:rsidRPr="00223642">
        <w:rPr>
          <w:color w:val="auto"/>
          <w:sz w:val="22"/>
          <w:szCs w:val="22"/>
        </w:rPr>
        <w:t>|__|__| Age when last smoked marijuana</w:t>
      </w:r>
      <w:r w:rsidR="00585C1D" w:rsidRPr="00223642">
        <w:rPr>
          <w:color w:val="auto"/>
          <w:sz w:val="22"/>
          <w:szCs w:val="22"/>
        </w:rPr>
        <w:t xml:space="preserve"> </w:t>
      </w:r>
    </w:p>
    <w:p w14:paraId="3256CBB8" w14:textId="2794B941" w:rsidR="00585C1D" w:rsidRPr="00223642" w:rsidRDefault="00585C1D" w:rsidP="00585C1D">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FEB" w:rsidRPr="00223642">
        <w:rPr>
          <w:rFonts w:eastAsia="Calibri" w:cstheme="minorHAnsi"/>
          <w:b/>
          <w:i/>
          <w:color w:val="auto"/>
          <w:sz w:val="22"/>
          <w:szCs w:val="22"/>
        </w:rPr>
        <w:t>SMMAR</w:t>
      </w:r>
      <w:r w:rsidRPr="00223642">
        <w:rPr>
          <w:rFonts w:eastAsia="Calibri" w:cstheme="minorHAnsi"/>
          <w:b/>
          <w:i/>
          <w:color w:val="auto"/>
          <w:sz w:val="22"/>
          <w:szCs w:val="22"/>
        </w:rPr>
        <w:t>8C</w:t>
      </w:r>
    </w:p>
    <w:p w14:paraId="67C42CD1" w14:textId="77777777" w:rsidR="00324FEB" w:rsidRPr="00223642" w:rsidRDefault="00324FEB" w:rsidP="00585C1D">
      <w:pPr>
        <w:pStyle w:val="Default"/>
        <w:spacing w:after="25"/>
        <w:ind w:left="450"/>
        <w:rPr>
          <w:rFonts w:eastAsia="Calibri" w:cstheme="minorHAnsi"/>
          <w:b/>
          <w:i/>
          <w:color w:val="auto"/>
          <w:sz w:val="22"/>
          <w:szCs w:val="22"/>
        </w:rPr>
      </w:pPr>
    </w:p>
    <w:p w14:paraId="46D216C7" w14:textId="2963514D" w:rsidR="00585C1D" w:rsidRPr="00223642" w:rsidRDefault="00585C1D" w:rsidP="00585C1D">
      <w:pPr>
        <w:spacing w:after="0"/>
        <w:ind w:left="720"/>
      </w:pPr>
      <w:r w:rsidRPr="00223642">
        <w:t>T</w:t>
      </w:r>
      <w:r w:rsidR="00E43189" w:rsidRPr="00223642">
        <w:t>7</w:t>
      </w:r>
      <w:r w:rsidRPr="00223642">
        <w:t xml:space="preserve">9. </w:t>
      </w:r>
      <w:r w:rsidR="00324FEB" w:rsidRPr="00223642">
        <w:t>[SMMAR</w:t>
      </w:r>
      <w:r w:rsidRPr="00223642">
        <w:t xml:space="preserve">8C] </w:t>
      </w:r>
      <w:r w:rsidR="000747C6" w:rsidRPr="001B7947">
        <w:t>During that time, d</w:t>
      </w:r>
      <w:r w:rsidRPr="001B7947">
        <w:t xml:space="preserve">id you </w:t>
      </w:r>
      <w:r w:rsidRPr="00223642">
        <w:t>ever smoke</w:t>
      </w:r>
      <w:r w:rsidR="00324FEB" w:rsidRPr="00223642">
        <w:t xml:space="preserve"> marijuana</w:t>
      </w:r>
      <w:r w:rsidRPr="00223642">
        <w:t xml:space="preserve"> </w:t>
      </w:r>
      <w:r w:rsidRPr="00223642">
        <w:rPr>
          <w:b/>
        </w:rPr>
        <w:t>every day</w:t>
      </w:r>
      <w:r w:rsidRPr="00223642">
        <w:t>?</w:t>
      </w:r>
    </w:p>
    <w:p w14:paraId="04C0AE55" w14:textId="2452F9A9" w:rsidR="00585C1D" w:rsidRPr="00040EF7" w:rsidRDefault="6126BA26" w:rsidP="6126BA26">
      <w:pPr>
        <w:pStyle w:val="ListParagraph"/>
        <w:numPr>
          <w:ilvl w:val="0"/>
          <w:numId w:val="90"/>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SMMAR8D</w:t>
      </w:r>
    </w:p>
    <w:p w14:paraId="6EECA4C7" w14:textId="4E252F0A" w:rsidR="00585C1D" w:rsidRPr="00040EF7" w:rsidRDefault="6126BA26" w:rsidP="6126BA26">
      <w:pPr>
        <w:pStyle w:val="ListParagraph"/>
        <w:numPr>
          <w:ilvl w:val="0"/>
          <w:numId w:val="90"/>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SMMAR9A</w:t>
      </w:r>
    </w:p>
    <w:p w14:paraId="077A6573" w14:textId="056D4356" w:rsidR="00585C1D"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SMMAR8D</w:t>
      </w:r>
    </w:p>
    <w:p w14:paraId="7D92A9B1" w14:textId="77777777" w:rsidR="00585C1D" w:rsidRPr="00223642" w:rsidRDefault="00585C1D" w:rsidP="00585C1D">
      <w:pPr>
        <w:spacing w:after="0"/>
        <w:ind w:left="720"/>
        <w:rPr>
          <w:rFonts w:cstheme="minorHAnsi"/>
        </w:rPr>
      </w:pPr>
    </w:p>
    <w:p w14:paraId="7E84DEFD" w14:textId="64F8551E" w:rsidR="00585C1D" w:rsidRPr="00223642" w:rsidRDefault="6126BA26" w:rsidP="1FE611D9">
      <w:pPr>
        <w:spacing w:after="0"/>
        <w:ind w:left="720"/>
      </w:pPr>
      <w:r>
        <w:t xml:space="preserve">T79. [SMMAR8D] During that time, how many days (1 to 30) did you smoke marijuana in a usual month? </w:t>
      </w:r>
    </w:p>
    <w:p w14:paraId="4A6B7B22" w14:textId="2532514A" w:rsidR="00585C1D"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SMMAR9A</w:t>
      </w:r>
    </w:p>
    <w:p w14:paraId="185F9E7F" w14:textId="0DFB6BE3" w:rsidR="00585C1D"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SMMAR9A</w:t>
      </w:r>
    </w:p>
    <w:p w14:paraId="27502B21" w14:textId="77777777" w:rsidR="00585C1D" w:rsidRPr="00223642" w:rsidRDefault="00585C1D" w:rsidP="00585C1D">
      <w:pPr>
        <w:spacing w:after="0"/>
        <w:rPr>
          <w:rFonts w:eastAsia="Calibri" w:cstheme="minorHAnsi"/>
          <w:b/>
          <w:i/>
        </w:rPr>
      </w:pPr>
    </w:p>
    <w:p w14:paraId="49936548" w14:textId="4B77C470" w:rsidR="00585C1D" w:rsidRPr="00223642" w:rsidRDefault="6126BA26" w:rsidP="6126BA26">
      <w:pPr>
        <w:spacing w:after="0"/>
        <w:rPr>
          <w:rFonts w:eastAsia="Calibri"/>
          <w:b/>
          <w:bCs/>
        </w:rPr>
      </w:pPr>
      <w:r w:rsidRPr="6126BA26">
        <w:rPr>
          <w:rFonts w:eastAsia="Calibri"/>
          <w:b/>
          <w:bCs/>
        </w:rPr>
        <w:t xml:space="preserve">[IF SMMAR5 = 0 or NO RESPONSE, fill “smoke” </w:t>
      </w:r>
    </w:p>
    <w:p w14:paraId="36A16242" w14:textId="098328BF" w:rsidR="00585C1D" w:rsidRPr="00223642" w:rsidRDefault="6126BA26" w:rsidP="6126BA26">
      <w:pPr>
        <w:spacing w:after="0"/>
      </w:pPr>
      <w:r w:rsidRPr="6126BA26">
        <w:rPr>
          <w:rFonts w:eastAsia="Calibri"/>
          <w:b/>
          <w:bCs/>
        </w:rPr>
        <w:t>IF SMMAR5 = 1 or 2, fill “smoked”]</w:t>
      </w:r>
    </w:p>
    <w:p w14:paraId="6843556A" w14:textId="0E67A4B8" w:rsidR="00585C1D" w:rsidRPr="00223642" w:rsidRDefault="6126BA26" w:rsidP="00E43189">
      <w:pPr>
        <w:pStyle w:val="Default"/>
        <w:numPr>
          <w:ilvl w:val="0"/>
          <w:numId w:val="11"/>
        </w:numPr>
        <w:rPr>
          <w:color w:val="auto"/>
          <w:sz w:val="22"/>
          <w:szCs w:val="22"/>
        </w:rPr>
      </w:pPr>
      <w:r w:rsidRPr="6126BA26">
        <w:rPr>
          <w:color w:val="auto"/>
          <w:sz w:val="22"/>
          <w:szCs w:val="22"/>
        </w:rPr>
        <w:t xml:space="preserve">[SMMAR9A] On days that you [smoke/smoked] marijuana, what is the total amount of time you [smoke/smoked] </w:t>
      </w:r>
      <w:r w:rsidRPr="6126BA26">
        <w:rPr>
          <w:b/>
          <w:bCs/>
          <w:color w:val="auto"/>
          <w:sz w:val="22"/>
          <w:szCs w:val="22"/>
        </w:rPr>
        <w:t>per day</w:t>
      </w:r>
      <w:r w:rsidRPr="6126BA26">
        <w:rPr>
          <w:color w:val="auto"/>
          <w:sz w:val="22"/>
          <w:szCs w:val="22"/>
        </w:rPr>
        <w:t xml:space="preserve">? </w:t>
      </w:r>
    </w:p>
    <w:p w14:paraId="64EB5EA9" w14:textId="5316556B" w:rsidR="00092C96" w:rsidRPr="00223642" w:rsidRDefault="00092C96" w:rsidP="00040EF7">
      <w:pPr>
        <w:pStyle w:val="Default"/>
        <w:numPr>
          <w:ilvl w:val="0"/>
          <w:numId w:val="91"/>
        </w:numPr>
        <w:tabs>
          <w:tab w:val="left" w:pos="3000"/>
        </w:tabs>
        <w:rPr>
          <w:color w:val="auto"/>
          <w:sz w:val="22"/>
          <w:szCs w:val="22"/>
        </w:rPr>
      </w:pPr>
      <w:r w:rsidRPr="00223642">
        <w:rPr>
          <w:color w:val="auto"/>
          <w:sz w:val="22"/>
          <w:szCs w:val="22"/>
        </w:rPr>
        <w:t>15 minutes or less</w:t>
      </w:r>
      <w:r w:rsidR="008B3C9B" w:rsidRPr="00223642">
        <w:rPr>
          <w:color w:val="auto"/>
          <w:sz w:val="22"/>
          <w:szCs w:val="22"/>
        </w:rPr>
        <w:tab/>
      </w:r>
    </w:p>
    <w:p w14:paraId="02AE6C28" w14:textId="1AD7B926" w:rsidR="00092C96" w:rsidRPr="00223642" w:rsidRDefault="00092C96" w:rsidP="00040EF7">
      <w:pPr>
        <w:pStyle w:val="Default"/>
        <w:numPr>
          <w:ilvl w:val="0"/>
          <w:numId w:val="91"/>
        </w:numPr>
        <w:rPr>
          <w:color w:val="auto"/>
          <w:sz w:val="22"/>
          <w:szCs w:val="22"/>
        </w:rPr>
      </w:pPr>
      <w:r w:rsidRPr="00223642">
        <w:rPr>
          <w:color w:val="auto"/>
          <w:sz w:val="22"/>
          <w:szCs w:val="22"/>
        </w:rPr>
        <w:t>15 minutes to 30 minutes</w:t>
      </w:r>
    </w:p>
    <w:p w14:paraId="20CCB22E" w14:textId="60E6A106" w:rsidR="00092C96" w:rsidRPr="00223642" w:rsidRDefault="00092C96" w:rsidP="00040EF7">
      <w:pPr>
        <w:pStyle w:val="Default"/>
        <w:numPr>
          <w:ilvl w:val="0"/>
          <w:numId w:val="91"/>
        </w:numPr>
        <w:rPr>
          <w:color w:val="auto"/>
          <w:sz w:val="22"/>
          <w:szCs w:val="22"/>
        </w:rPr>
      </w:pPr>
      <w:r w:rsidRPr="00223642">
        <w:rPr>
          <w:color w:val="auto"/>
          <w:sz w:val="22"/>
          <w:szCs w:val="22"/>
        </w:rPr>
        <w:t>30 minutes to 1 hour</w:t>
      </w:r>
    </w:p>
    <w:p w14:paraId="0E5C8AA7" w14:textId="63A3193A" w:rsidR="00092C96" w:rsidRPr="00223642" w:rsidRDefault="00040EF7" w:rsidP="00040EF7">
      <w:pPr>
        <w:pStyle w:val="Default"/>
        <w:numPr>
          <w:ilvl w:val="0"/>
          <w:numId w:val="91"/>
        </w:numPr>
        <w:rPr>
          <w:color w:val="auto"/>
          <w:sz w:val="22"/>
          <w:szCs w:val="22"/>
        </w:rPr>
      </w:pPr>
      <w:r>
        <w:rPr>
          <w:color w:val="auto"/>
          <w:sz w:val="22"/>
          <w:szCs w:val="22"/>
        </w:rPr>
        <w:t xml:space="preserve">1 </w:t>
      </w:r>
      <w:r w:rsidR="00092C96" w:rsidRPr="00223642">
        <w:rPr>
          <w:color w:val="auto"/>
          <w:sz w:val="22"/>
          <w:szCs w:val="22"/>
        </w:rPr>
        <w:t>to 2 hours</w:t>
      </w:r>
      <w:r w:rsidR="00092C96" w:rsidRPr="00223642">
        <w:rPr>
          <w:color w:val="auto"/>
          <w:sz w:val="22"/>
          <w:szCs w:val="22"/>
        </w:rPr>
        <w:tab/>
      </w:r>
    </w:p>
    <w:p w14:paraId="09A54CAF" w14:textId="73441190" w:rsidR="00092C96" w:rsidRPr="00223642" w:rsidRDefault="00092C96" w:rsidP="00040EF7">
      <w:pPr>
        <w:pStyle w:val="Default"/>
        <w:numPr>
          <w:ilvl w:val="0"/>
          <w:numId w:val="91"/>
        </w:numPr>
        <w:rPr>
          <w:color w:val="auto"/>
          <w:sz w:val="22"/>
          <w:szCs w:val="22"/>
        </w:rPr>
      </w:pPr>
      <w:r w:rsidRPr="00223642">
        <w:rPr>
          <w:color w:val="auto"/>
          <w:sz w:val="22"/>
          <w:szCs w:val="22"/>
        </w:rPr>
        <w:lastRenderedPageBreak/>
        <w:t>More than 2 hours</w:t>
      </w:r>
    </w:p>
    <w:p w14:paraId="3BAB9079" w14:textId="77777777" w:rsidR="00585C1D" w:rsidRPr="00223642" w:rsidRDefault="00585C1D" w:rsidP="00585C1D">
      <w:pPr>
        <w:pStyle w:val="Default"/>
        <w:rPr>
          <w:b/>
          <w:color w:val="auto"/>
          <w:sz w:val="22"/>
          <w:szCs w:val="22"/>
        </w:rPr>
      </w:pPr>
    </w:p>
    <w:p w14:paraId="2E38736B" w14:textId="5DC2AF09" w:rsidR="00D74B48" w:rsidRPr="004500D7" w:rsidRDefault="6126BA26" w:rsidP="6126BA26">
      <w:pPr>
        <w:pStyle w:val="Default"/>
        <w:ind w:left="450"/>
        <w:rPr>
          <w:b/>
          <w:bCs/>
          <w:color w:val="auto"/>
          <w:sz w:val="22"/>
          <w:szCs w:val="22"/>
        </w:rPr>
      </w:pPr>
      <w:r w:rsidRPr="6126BA26">
        <w:rPr>
          <w:b/>
          <w:bCs/>
          <w:color w:val="auto"/>
          <w:sz w:val="22"/>
          <w:szCs w:val="22"/>
        </w:rPr>
        <w:t xml:space="preserve">IF (SMMAR4 = 0) </w:t>
      </w:r>
      <w:r w:rsidRPr="6126BA26">
        <w:rPr>
          <w:b/>
          <w:bCs/>
          <w:color w:val="auto"/>
          <w:sz w:val="22"/>
          <w:szCs w:val="22"/>
          <w:u w:val="single"/>
        </w:rPr>
        <w:t>OR</w:t>
      </w:r>
      <w:r w:rsidRPr="6126BA26">
        <w:rPr>
          <w:b/>
          <w:bCs/>
          <w:color w:val="auto"/>
          <w:sz w:val="22"/>
          <w:szCs w:val="22"/>
        </w:rPr>
        <w:t xml:space="preserve"> ((SMMAR4 = 1, 2, OR 3) AND SMMAR5 = 1 AND SMMAR7B = 0) </w:t>
      </w:r>
      <w:r w:rsidRPr="6126BA26">
        <w:rPr>
          <w:b/>
          <w:bCs/>
          <w:color w:val="auto"/>
          <w:sz w:val="22"/>
          <w:szCs w:val="22"/>
          <w:u w:val="single"/>
        </w:rPr>
        <w:t>OR</w:t>
      </w:r>
      <w:r w:rsidRPr="6126BA26">
        <w:rPr>
          <w:b/>
          <w:bCs/>
          <w:color w:val="auto"/>
          <w:sz w:val="22"/>
          <w:szCs w:val="22"/>
        </w:rPr>
        <w:t xml:space="preserve"> ((SMMAR4 = 1, 2, OR 3) AND SMMAR5 = 2 AND SMMAR8C = 0), GO TO SMMAR10</w:t>
      </w:r>
    </w:p>
    <w:p w14:paraId="46B09E9F" w14:textId="48153992" w:rsidR="00D74B48" w:rsidRPr="004500D7" w:rsidRDefault="00D74B48" w:rsidP="00D74B48">
      <w:pPr>
        <w:pStyle w:val="Default"/>
        <w:tabs>
          <w:tab w:val="left" w:pos="2693"/>
        </w:tabs>
        <w:ind w:left="450"/>
        <w:rPr>
          <w:b/>
          <w:color w:val="auto"/>
          <w:sz w:val="22"/>
          <w:szCs w:val="22"/>
        </w:rPr>
      </w:pPr>
      <w:r w:rsidRPr="004500D7">
        <w:rPr>
          <w:b/>
          <w:color w:val="auto"/>
          <w:sz w:val="22"/>
          <w:szCs w:val="22"/>
        </w:rPr>
        <w:t>ELSE, GO TO SMMAR9B</w:t>
      </w:r>
      <w:r w:rsidRPr="004500D7">
        <w:rPr>
          <w:b/>
          <w:color w:val="auto"/>
          <w:sz w:val="22"/>
          <w:szCs w:val="22"/>
        </w:rPr>
        <w:tab/>
      </w:r>
    </w:p>
    <w:p w14:paraId="5E09B6FD" w14:textId="77777777" w:rsidR="00585C1D" w:rsidRPr="00223642" w:rsidRDefault="00585C1D" w:rsidP="00585C1D">
      <w:pPr>
        <w:pStyle w:val="Default"/>
        <w:rPr>
          <w:b/>
          <w:color w:val="auto"/>
          <w:sz w:val="22"/>
          <w:szCs w:val="22"/>
        </w:rPr>
      </w:pPr>
    </w:p>
    <w:p w14:paraId="35BDFA54" w14:textId="3D547536" w:rsidR="00585C1D" w:rsidRPr="00223642" w:rsidRDefault="00E43189" w:rsidP="00585C1D">
      <w:pPr>
        <w:spacing w:after="0"/>
        <w:ind w:left="720"/>
      </w:pPr>
      <w:r w:rsidRPr="00223642">
        <w:t>T80</w:t>
      </w:r>
      <w:r w:rsidR="00585C1D" w:rsidRPr="00223642">
        <w:t>. [</w:t>
      </w:r>
      <w:r w:rsidR="00477ABB" w:rsidRPr="00223642">
        <w:t>SMMAR</w:t>
      </w:r>
      <w:r w:rsidR="00585C1D" w:rsidRPr="00223642">
        <w:t>9B] Did you ever smoke</w:t>
      </w:r>
      <w:r w:rsidR="00477ABB" w:rsidRPr="00223642">
        <w:t xml:space="preserve"> marijuana </w:t>
      </w:r>
      <w:r w:rsidR="00585C1D" w:rsidRPr="00223642">
        <w:rPr>
          <w:b/>
        </w:rPr>
        <w:t>every day</w:t>
      </w:r>
      <w:r w:rsidR="00585C1D" w:rsidRPr="00223642">
        <w:t xml:space="preserve">? </w:t>
      </w:r>
    </w:p>
    <w:p w14:paraId="54392A01" w14:textId="2959DFF5" w:rsidR="00585C1D" w:rsidRPr="00040EF7" w:rsidRDefault="6126BA26" w:rsidP="6126BA26">
      <w:pPr>
        <w:pStyle w:val="ListParagraph"/>
        <w:numPr>
          <w:ilvl w:val="0"/>
          <w:numId w:val="92"/>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SMMAR10</w:t>
      </w:r>
    </w:p>
    <w:p w14:paraId="300D38C3" w14:textId="6B4FACCA" w:rsidR="00585C1D" w:rsidRPr="00040EF7" w:rsidRDefault="6126BA26" w:rsidP="6126BA26">
      <w:pPr>
        <w:pStyle w:val="ListParagraph"/>
        <w:numPr>
          <w:ilvl w:val="0"/>
          <w:numId w:val="92"/>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SMMAR9D</w:t>
      </w:r>
    </w:p>
    <w:p w14:paraId="064766DD" w14:textId="277F63A7" w:rsidR="00585C1D"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SMMAR10</w:t>
      </w:r>
    </w:p>
    <w:p w14:paraId="66CC5609" w14:textId="77777777" w:rsidR="00D74B48" w:rsidRDefault="00D74B48" w:rsidP="00585C1D">
      <w:pPr>
        <w:spacing w:after="0"/>
        <w:ind w:left="720"/>
        <w:rPr>
          <w:rFonts w:eastAsia="Calibri" w:cstheme="minorHAnsi"/>
          <w:b/>
        </w:rPr>
      </w:pPr>
    </w:p>
    <w:p w14:paraId="59F20EC6" w14:textId="73715DE8" w:rsidR="00D74B48" w:rsidRPr="004500D7" w:rsidRDefault="6126BA26" w:rsidP="00D5431C">
      <w:pPr>
        <w:spacing w:after="0"/>
        <w:ind w:left="720"/>
      </w:pPr>
      <w:r>
        <w:t xml:space="preserve">T80. [SMMAR9D] How old were you when you stopped smoking marijuana </w:t>
      </w:r>
      <w:r w:rsidRPr="6126BA26">
        <w:rPr>
          <w:b/>
          <w:bCs/>
        </w:rPr>
        <w:t>every day</w:t>
      </w:r>
      <w:r>
        <w:t xml:space="preserve">?    </w:t>
      </w:r>
    </w:p>
    <w:p w14:paraId="362DA715" w14:textId="32B7DCB9" w:rsidR="00D74B48" w:rsidRPr="004500D7" w:rsidRDefault="6126BA26" w:rsidP="00D74B48">
      <w:pPr>
        <w:pStyle w:val="Default"/>
        <w:ind w:left="720"/>
        <w:rPr>
          <w:color w:val="auto"/>
          <w:sz w:val="22"/>
          <w:szCs w:val="22"/>
        </w:rPr>
      </w:pPr>
      <w:r w:rsidRPr="6126BA26">
        <w:rPr>
          <w:color w:val="auto"/>
          <w:sz w:val="22"/>
          <w:szCs w:val="22"/>
        </w:rPr>
        <w:t xml:space="preserve">    |__|__| Age stopped smoking every day</w:t>
      </w:r>
    </w:p>
    <w:p w14:paraId="18257D11" w14:textId="50ADE213" w:rsidR="00D74B48" w:rsidRPr="004500D7"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SMMAR9C</w:t>
      </w:r>
    </w:p>
    <w:p w14:paraId="4042FFA5" w14:textId="77777777" w:rsidR="00585C1D" w:rsidRPr="00223642" w:rsidRDefault="00585C1D" w:rsidP="00E43189">
      <w:pPr>
        <w:spacing w:after="0"/>
        <w:rPr>
          <w:rFonts w:cstheme="minorHAnsi"/>
        </w:rPr>
      </w:pPr>
    </w:p>
    <w:p w14:paraId="65562BC4" w14:textId="42242C9E" w:rsidR="00585C1D" w:rsidRPr="00223642" w:rsidRDefault="00E43189" w:rsidP="004500D7">
      <w:pPr>
        <w:spacing w:after="0"/>
        <w:ind w:left="1170" w:hanging="450"/>
        <w:rPr>
          <w:rFonts w:cstheme="minorHAnsi"/>
        </w:rPr>
      </w:pPr>
      <w:r w:rsidRPr="00223642">
        <w:rPr>
          <w:rFonts w:cstheme="minorHAnsi"/>
        </w:rPr>
        <w:t>T80</w:t>
      </w:r>
      <w:r w:rsidR="00585C1D" w:rsidRPr="00223642">
        <w:rPr>
          <w:rFonts w:cstheme="minorHAnsi"/>
        </w:rPr>
        <w:t>. [</w:t>
      </w:r>
      <w:r w:rsidR="004B2B6B" w:rsidRPr="00223642">
        <w:rPr>
          <w:rFonts w:cstheme="minorHAnsi"/>
        </w:rPr>
        <w:t>SMMAR</w:t>
      </w:r>
      <w:r w:rsidR="00585C1D" w:rsidRPr="00223642">
        <w:rPr>
          <w:rFonts w:cstheme="minorHAnsi"/>
        </w:rPr>
        <w:t>9C] When you were a daily smoker</w:t>
      </w:r>
      <w:r w:rsidR="004B2B6B" w:rsidRPr="00223642">
        <w:rPr>
          <w:rFonts w:cstheme="minorHAnsi"/>
        </w:rPr>
        <w:t xml:space="preserve"> of marijuana</w:t>
      </w:r>
      <w:r w:rsidR="00585C1D" w:rsidRPr="00223642">
        <w:rPr>
          <w:rFonts w:cstheme="minorHAnsi"/>
        </w:rPr>
        <w:t xml:space="preserve">, </w:t>
      </w:r>
      <w:r w:rsidR="004B2B6B" w:rsidRPr="00223642">
        <w:rPr>
          <w:rFonts w:cstheme="minorHAnsi"/>
        </w:rPr>
        <w:t>what is the total amount of time you smoked</w:t>
      </w:r>
      <w:r w:rsidR="00585C1D" w:rsidRPr="00223642">
        <w:rPr>
          <w:rFonts w:cstheme="minorHAnsi"/>
        </w:rPr>
        <w:t xml:space="preserve"> </w:t>
      </w:r>
      <w:r w:rsidR="00585C1D" w:rsidRPr="00223642">
        <w:rPr>
          <w:rFonts w:cstheme="minorHAnsi"/>
          <w:b/>
        </w:rPr>
        <w:t>per day</w:t>
      </w:r>
      <w:r w:rsidR="00585C1D" w:rsidRPr="00223642">
        <w:rPr>
          <w:rFonts w:cstheme="minorHAnsi"/>
        </w:rPr>
        <w:t>?</w:t>
      </w:r>
    </w:p>
    <w:p w14:paraId="4424FE3D" w14:textId="28F2FAF6" w:rsidR="004B2B6B" w:rsidRPr="00223642" w:rsidRDefault="004B2B6B" w:rsidP="00040EF7">
      <w:pPr>
        <w:pStyle w:val="Default"/>
        <w:numPr>
          <w:ilvl w:val="0"/>
          <w:numId w:val="93"/>
        </w:numPr>
        <w:rPr>
          <w:color w:val="auto"/>
          <w:sz w:val="22"/>
          <w:szCs w:val="22"/>
        </w:rPr>
      </w:pPr>
      <w:r w:rsidRPr="00223642">
        <w:rPr>
          <w:color w:val="auto"/>
          <w:sz w:val="22"/>
          <w:szCs w:val="22"/>
        </w:rPr>
        <w:t>15 minutes or less</w:t>
      </w:r>
    </w:p>
    <w:p w14:paraId="5A3A50D0" w14:textId="0C9278CD" w:rsidR="004B2B6B" w:rsidRPr="00223642" w:rsidRDefault="004B2B6B" w:rsidP="00040EF7">
      <w:pPr>
        <w:pStyle w:val="Default"/>
        <w:numPr>
          <w:ilvl w:val="0"/>
          <w:numId w:val="93"/>
        </w:numPr>
        <w:rPr>
          <w:color w:val="auto"/>
          <w:sz w:val="22"/>
          <w:szCs w:val="22"/>
        </w:rPr>
      </w:pPr>
      <w:r w:rsidRPr="00223642">
        <w:rPr>
          <w:color w:val="auto"/>
          <w:sz w:val="22"/>
          <w:szCs w:val="22"/>
        </w:rPr>
        <w:t>15 minutes to 30 minutes</w:t>
      </w:r>
    </w:p>
    <w:p w14:paraId="08015B89" w14:textId="77777777" w:rsidR="00040EF7" w:rsidRDefault="004B2B6B" w:rsidP="00040EF7">
      <w:pPr>
        <w:pStyle w:val="Default"/>
        <w:numPr>
          <w:ilvl w:val="0"/>
          <w:numId w:val="93"/>
        </w:numPr>
        <w:rPr>
          <w:color w:val="auto"/>
          <w:sz w:val="22"/>
          <w:szCs w:val="22"/>
        </w:rPr>
      </w:pPr>
      <w:r w:rsidRPr="00223642">
        <w:rPr>
          <w:color w:val="auto"/>
          <w:sz w:val="22"/>
          <w:szCs w:val="22"/>
        </w:rPr>
        <w:t>30 minutes to 1 hour</w:t>
      </w:r>
    </w:p>
    <w:p w14:paraId="16D0AC2E" w14:textId="2C48C6AB" w:rsidR="004B2B6B" w:rsidRPr="00040EF7" w:rsidRDefault="00040EF7" w:rsidP="00040EF7">
      <w:pPr>
        <w:pStyle w:val="Default"/>
        <w:numPr>
          <w:ilvl w:val="0"/>
          <w:numId w:val="93"/>
        </w:numPr>
        <w:rPr>
          <w:color w:val="auto"/>
          <w:sz w:val="22"/>
          <w:szCs w:val="22"/>
        </w:rPr>
      </w:pPr>
      <w:r>
        <w:rPr>
          <w:color w:val="auto"/>
          <w:sz w:val="22"/>
          <w:szCs w:val="22"/>
        </w:rPr>
        <w:t xml:space="preserve">1 </w:t>
      </w:r>
      <w:r w:rsidR="004B2B6B" w:rsidRPr="00040EF7">
        <w:rPr>
          <w:color w:val="auto"/>
          <w:sz w:val="22"/>
          <w:szCs w:val="22"/>
        </w:rPr>
        <w:t>to 2 hours</w:t>
      </w:r>
      <w:r w:rsidR="004B2B6B" w:rsidRPr="00040EF7">
        <w:rPr>
          <w:color w:val="auto"/>
          <w:sz w:val="22"/>
          <w:szCs w:val="22"/>
        </w:rPr>
        <w:tab/>
      </w:r>
    </w:p>
    <w:p w14:paraId="1CD16FCC" w14:textId="50A1B53B" w:rsidR="004500D7" w:rsidRDefault="004B2B6B" w:rsidP="00040EF7">
      <w:pPr>
        <w:pStyle w:val="Default"/>
        <w:numPr>
          <w:ilvl w:val="0"/>
          <w:numId w:val="93"/>
        </w:numPr>
        <w:rPr>
          <w:color w:val="auto"/>
          <w:sz w:val="22"/>
          <w:szCs w:val="22"/>
        </w:rPr>
      </w:pPr>
      <w:r w:rsidRPr="00223642">
        <w:rPr>
          <w:color w:val="auto"/>
          <w:sz w:val="22"/>
          <w:szCs w:val="22"/>
        </w:rPr>
        <w:t>More than 2 hours</w:t>
      </w:r>
    </w:p>
    <w:p w14:paraId="01C069FB" w14:textId="66B2683B" w:rsidR="00585C1D" w:rsidRPr="00735707" w:rsidRDefault="00585C1D" w:rsidP="00040EF7">
      <w:pPr>
        <w:pStyle w:val="Default"/>
        <w:ind w:left="1170" w:firstLine="270"/>
        <w:rPr>
          <w:color w:val="auto"/>
          <w:sz w:val="22"/>
          <w:szCs w:val="22"/>
        </w:rPr>
      </w:pPr>
      <w:r w:rsidRPr="00223642">
        <w:rPr>
          <w:i/>
        </w:rPr>
        <w:t xml:space="preserve">NO </w:t>
      </w:r>
      <w:r w:rsidRPr="00735707">
        <w:rPr>
          <w:i/>
          <w:color w:val="auto"/>
        </w:rPr>
        <w:t xml:space="preserve">RESPONSE </w:t>
      </w:r>
      <w:r w:rsidRPr="00735707">
        <w:rPr>
          <w:rFonts w:ascii="Wingdings" w:eastAsia="Wingdings" w:hAnsi="Wingdings" w:cstheme="minorHAnsi"/>
          <w:i/>
          <w:color w:val="auto"/>
        </w:rPr>
        <w:t>à</w:t>
      </w:r>
      <w:r w:rsidRPr="00735707">
        <w:rPr>
          <w:rFonts w:eastAsia="Calibri" w:cstheme="minorHAnsi"/>
          <w:b/>
          <w:i/>
          <w:color w:val="auto"/>
        </w:rPr>
        <w:t xml:space="preserve"> GO TO </w:t>
      </w:r>
      <w:r w:rsidR="004B2B6B" w:rsidRPr="00735707">
        <w:rPr>
          <w:rFonts w:eastAsia="Calibri" w:cstheme="minorHAnsi"/>
          <w:b/>
          <w:i/>
          <w:color w:val="auto"/>
        </w:rPr>
        <w:t>SMMAR</w:t>
      </w:r>
      <w:r w:rsidR="00D74B48" w:rsidRPr="00735707">
        <w:rPr>
          <w:rFonts w:eastAsia="Calibri" w:cstheme="minorHAnsi"/>
          <w:b/>
          <w:i/>
          <w:color w:val="auto"/>
        </w:rPr>
        <w:t>10</w:t>
      </w:r>
    </w:p>
    <w:p w14:paraId="113C7D40" w14:textId="77777777" w:rsidR="004500D7" w:rsidRDefault="004500D7" w:rsidP="00585C1D">
      <w:pPr>
        <w:spacing w:after="0"/>
        <w:rPr>
          <w:rFonts w:eastAsia="Calibri" w:cstheme="minorHAnsi"/>
          <w:b/>
        </w:rPr>
      </w:pPr>
    </w:p>
    <w:p w14:paraId="459954BC" w14:textId="434ECFBB" w:rsidR="00585C1D" w:rsidRPr="00223642" w:rsidRDefault="6126BA26" w:rsidP="6126BA26">
      <w:pPr>
        <w:spacing w:after="0"/>
        <w:rPr>
          <w:rFonts w:eastAsia="Calibri"/>
          <w:b/>
          <w:bCs/>
        </w:rPr>
      </w:pPr>
      <w:r w:rsidRPr="6126BA26">
        <w:rPr>
          <w:rFonts w:eastAsia="Calibri"/>
          <w:b/>
          <w:bCs/>
        </w:rPr>
        <w:t>[IF SMMAR5 = 0 or NO RESPONSE, fill “do”</w:t>
      </w:r>
    </w:p>
    <w:p w14:paraId="265496BA" w14:textId="343422B5" w:rsidR="00585C1D" w:rsidRPr="00223642" w:rsidRDefault="6126BA26" w:rsidP="6126BA26">
      <w:pPr>
        <w:spacing w:after="0"/>
      </w:pPr>
      <w:r w:rsidRPr="6126BA26">
        <w:rPr>
          <w:rFonts w:eastAsia="Calibri"/>
          <w:b/>
          <w:bCs/>
        </w:rPr>
        <w:t>IF SMMAR5 = 1 or 2, fill “did”]</w:t>
      </w:r>
    </w:p>
    <w:p w14:paraId="16271CAA" w14:textId="3E8809A7" w:rsidR="00585C1D" w:rsidRPr="00223642" w:rsidRDefault="6126BA26" w:rsidP="00E43189">
      <w:pPr>
        <w:pStyle w:val="ListParagraph"/>
        <w:numPr>
          <w:ilvl w:val="0"/>
          <w:numId w:val="11"/>
        </w:numPr>
        <w:spacing w:after="0"/>
      </w:pPr>
      <w:r>
        <w:t xml:space="preserve">[SMMAR10] Why [do/did] you smoke marijuana? </w:t>
      </w:r>
    </w:p>
    <w:p w14:paraId="758356FC" w14:textId="65558A6E" w:rsidR="00585C1D" w:rsidRPr="00223642" w:rsidRDefault="00FF072A" w:rsidP="00040EF7">
      <w:pPr>
        <w:pStyle w:val="ListParagraph"/>
        <w:numPr>
          <w:ilvl w:val="0"/>
          <w:numId w:val="94"/>
        </w:numPr>
        <w:spacing w:after="0"/>
        <w:ind w:left="1080"/>
      </w:pPr>
      <w:r w:rsidRPr="00223642">
        <w:t>Recreation</w:t>
      </w:r>
    </w:p>
    <w:p w14:paraId="4AACE859" w14:textId="1DAC867D" w:rsidR="00585C1D" w:rsidRPr="00223642" w:rsidRDefault="00FF072A" w:rsidP="00040EF7">
      <w:pPr>
        <w:pStyle w:val="ListParagraph"/>
        <w:numPr>
          <w:ilvl w:val="0"/>
          <w:numId w:val="94"/>
        </w:numPr>
        <w:spacing w:after="0"/>
        <w:ind w:left="1080"/>
      </w:pPr>
      <w:r w:rsidRPr="00223642">
        <w:t>As medicine</w:t>
      </w:r>
    </w:p>
    <w:p w14:paraId="665A8043" w14:textId="7EB02BCB" w:rsidR="00585C1D" w:rsidRPr="00223642" w:rsidRDefault="00FF072A" w:rsidP="00040EF7">
      <w:pPr>
        <w:pStyle w:val="ListParagraph"/>
        <w:numPr>
          <w:ilvl w:val="0"/>
          <w:numId w:val="94"/>
        </w:numPr>
        <w:spacing w:after="0"/>
        <w:ind w:left="1080"/>
      </w:pPr>
      <w:r w:rsidRPr="00223642">
        <w:t>Recreation and as medicine</w:t>
      </w:r>
    </w:p>
    <w:p w14:paraId="38F773B1" w14:textId="478D0867" w:rsidR="00585C1D" w:rsidRPr="00223642" w:rsidRDefault="00FF072A" w:rsidP="00040EF7">
      <w:pPr>
        <w:pStyle w:val="ListParagraph"/>
        <w:numPr>
          <w:ilvl w:val="0"/>
          <w:numId w:val="95"/>
        </w:numPr>
        <w:spacing w:after="0"/>
        <w:ind w:left="1080"/>
      </w:pPr>
      <w:r w:rsidRPr="00223642">
        <w:t>Other: Please describe [text box]</w:t>
      </w:r>
    </w:p>
    <w:p w14:paraId="081E0F9E" w14:textId="0888226D" w:rsidR="00585C1D" w:rsidRPr="00223642" w:rsidRDefault="00FF072A" w:rsidP="00040EF7">
      <w:pPr>
        <w:pStyle w:val="ListParagraph"/>
        <w:numPr>
          <w:ilvl w:val="0"/>
          <w:numId w:val="96"/>
        </w:numPr>
        <w:spacing w:after="0"/>
        <w:ind w:left="1080"/>
      </w:pPr>
      <w:r w:rsidRPr="00223642">
        <w:t>Prefer not to answer</w:t>
      </w:r>
    </w:p>
    <w:p w14:paraId="0449CA5D" w14:textId="699D5C41" w:rsidR="00585C1D" w:rsidRPr="00223642" w:rsidRDefault="00585C1D" w:rsidP="00040EF7">
      <w:pPr>
        <w:pStyle w:val="ListParagraph"/>
        <w:spacing w:after="0"/>
        <w:ind w:left="108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F072A" w:rsidRPr="00223642">
        <w:rPr>
          <w:rFonts w:eastAsia="Calibri" w:cstheme="minorHAnsi"/>
          <w:b/>
          <w:i/>
        </w:rPr>
        <w:t>SMMARLIFEA</w:t>
      </w:r>
    </w:p>
    <w:p w14:paraId="2EFE461A" w14:textId="77777777" w:rsidR="004126E7" w:rsidRPr="004126E7" w:rsidRDefault="004126E7" w:rsidP="00D74B48">
      <w:pPr>
        <w:pStyle w:val="Default"/>
        <w:rPr>
          <w:b/>
          <w:caps/>
          <w:color w:val="auto"/>
          <w:sz w:val="22"/>
          <w:szCs w:val="22"/>
        </w:rPr>
      </w:pPr>
    </w:p>
    <w:p w14:paraId="137E77B9" w14:textId="5F978B35" w:rsidR="00D74B48" w:rsidRPr="004126E7" w:rsidRDefault="6126BA26" w:rsidP="6126BA26">
      <w:pPr>
        <w:pStyle w:val="Default"/>
        <w:rPr>
          <w:b/>
          <w:bCs/>
          <w:caps/>
          <w:color w:val="auto"/>
          <w:sz w:val="22"/>
          <w:szCs w:val="22"/>
        </w:rPr>
      </w:pPr>
      <w:r w:rsidRPr="6126BA26">
        <w:rPr>
          <w:b/>
          <w:bCs/>
          <w:caps/>
          <w:color w:val="auto"/>
          <w:sz w:val="22"/>
          <w:szCs w:val="22"/>
        </w:rPr>
        <w:t xml:space="preserve">IF (SMMAR1 = 3 AND SMMAR4 = 0) </w:t>
      </w:r>
      <w:r w:rsidRPr="6126BA26">
        <w:rPr>
          <w:b/>
          <w:bCs/>
          <w:caps/>
          <w:color w:val="auto"/>
          <w:sz w:val="22"/>
          <w:szCs w:val="22"/>
          <w:u w:val="single"/>
        </w:rPr>
        <w:t>OR</w:t>
      </w:r>
      <w:r w:rsidRPr="6126BA26">
        <w:rPr>
          <w:b/>
          <w:bCs/>
          <w:caps/>
          <w:color w:val="auto"/>
          <w:sz w:val="22"/>
          <w:szCs w:val="22"/>
        </w:rPr>
        <w:t xml:space="preserve"> (SMMAR1 = 3 AND SMMAR7B = 0) </w:t>
      </w:r>
      <w:r w:rsidRPr="6126BA26">
        <w:rPr>
          <w:b/>
          <w:bCs/>
          <w:caps/>
          <w:color w:val="auto"/>
          <w:sz w:val="22"/>
          <w:szCs w:val="22"/>
          <w:u w:val="single"/>
        </w:rPr>
        <w:t>OR</w:t>
      </w:r>
      <w:r w:rsidRPr="6126BA26">
        <w:rPr>
          <w:b/>
          <w:bCs/>
          <w:caps/>
          <w:color w:val="auto"/>
          <w:sz w:val="22"/>
          <w:szCs w:val="22"/>
        </w:rPr>
        <w:t xml:space="preserve"> (SMMAR1 = 3 AND SMMAR8C = 0), GO TO SMMARLIFEA</w:t>
      </w:r>
    </w:p>
    <w:p w14:paraId="75C39F96" w14:textId="394E5BC0" w:rsidR="00D74B48" w:rsidRPr="004126E7" w:rsidRDefault="00D74B48" w:rsidP="00D74B48">
      <w:pPr>
        <w:pStyle w:val="Default"/>
        <w:rPr>
          <w:b/>
          <w:caps/>
          <w:color w:val="auto"/>
          <w:sz w:val="22"/>
          <w:szCs w:val="22"/>
        </w:rPr>
      </w:pPr>
      <w:r w:rsidRPr="004126E7">
        <w:rPr>
          <w:b/>
          <w:caps/>
          <w:color w:val="auto"/>
          <w:sz w:val="22"/>
          <w:szCs w:val="22"/>
        </w:rPr>
        <w:t>If SMMAR3 IS NULL, GO TO TOMAR1</w:t>
      </w:r>
    </w:p>
    <w:p w14:paraId="6CCE4436" w14:textId="7662533A" w:rsidR="00D74B48" w:rsidRPr="004126E7" w:rsidRDefault="6126BA26" w:rsidP="6126BA26">
      <w:pPr>
        <w:pStyle w:val="Default"/>
        <w:spacing w:after="240"/>
        <w:rPr>
          <w:b/>
          <w:bCs/>
          <w:caps/>
          <w:color w:val="auto"/>
          <w:sz w:val="22"/>
          <w:szCs w:val="22"/>
        </w:rPr>
      </w:pPr>
      <w:r w:rsidRPr="6126BA26">
        <w:rPr>
          <w:b/>
          <w:bCs/>
          <w:caps/>
          <w:color w:val="auto"/>
          <w:sz w:val="22"/>
          <w:szCs w:val="22"/>
        </w:rPr>
        <w:t>ELSE, GO TO TOMAR1 (I.E. SMMAR1 = 2, go to TOMAR1)</w:t>
      </w:r>
    </w:p>
    <w:p w14:paraId="36F86704" w14:textId="3DD97C6B" w:rsidR="00585C1D" w:rsidRPr="00223642" w:rsidRDefault="00585C1D" w:rsidP="00585C1D">
      <w:pPr>
        <w:pStyle w:val="Default"/>
        <w:spacing w:after="240"/>
        <w:rPr>
          <w:b/>
          <w:caps/>
          <w:color w:val="auto"/>
          <w:sz w:val="22"/>
          <w:szCs w:val="22"/>
        </w:rPr>
      </w:pPr>
      <w:r w:rsidRPr="00223642">
        <w:rPr>
          <w:b/>
          <w:caps/>
          <w:color w:val="auto"/>
          <w:sz w:val="22"/>
          <w:szCs w:val="22"/>
        </w:rPr>
        <w:t>[</w:t>
      </w:r>
      <w:r w:rsidR="00FF072A" w:rsidRPr="00223642">
        <w:rPr>
          <w:b/>
          <w:caps/>
          <w:color w:val="auto"/>
          <w:sz w:val="22"/>
          <w:szCs w:val="22"/>
        </w:rPr>
        <w:t>SMMAR</w:t>
      </w:r>
      <w:r w:rsidRPr="00223642">
        <w:rPr>
          <w:b/>
          <w:caps/>
          <w:color w:val="auto"/>
          <w:sz w:val="22"/>
          <w:szCs w:val="22"/>
        </w:rPr>
        <w:t xml:space="preserve">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w:t>
      </w:r>
      <w:r w:rsidRPr="00223642">
        <w:rPr>
          <w:b/>
          <w:caps/>
          <w:color w:val="auto"/>
          <w:sz w:val="22"/>
          <w:szCs w:val="22"/>
        </w:rPr>
        <w:t xml:space="preserve">or less from the bottom of the specified age range, they should not be given the </w:t>
      </w:r>
      <w:r w:rsidR="00FF072A" w:rsidRPr="00223642">
        <w:rPr>
          <w:b/>
          <w:caps/>
          <w:color w:val="auto"/>
          <w:sz w:val="22"/>
          <w:szCs w:val="22"/>
        </w:rPr>
        <w:t>question and instead routed to TOMAR1.]</w:t>
      </w:r>
    </w:p>
    <w:p w14:paraId="7294E33C" w14:textId="54E90D58" w:rsidR="00585C1D" w:rsidRPr="00223642" w:rsidRDefault="00585C1D" w:rsidP="00585C1D">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F072A" w:rsidRPr="00223642">
        <w:rPr>
          <w:b/>
          <w:i/>
          <w:caps/>
          <w:sz w:val="22"/>
          <w:szCs w:val="22"/>
        </w:rPr>
        <w:t>SMMAR</w:t>
      </w:r>
      <w:r w:rsidRPr="00223642">
        <w:rPr>
          <w:b/>
          <w:i/>
          <w:caps/>
          <w:sz w:val="22"/>
          <w:szCs w:val="22"/>
        </w:rPr>
        <w:t>LIFE SERIES</w:t>
      </w:r>
    </w:p>
    <w:p w14:paraId="54DE6C62" w14:textId="0BB1B9BF" w:rsidR="00585C1D" w:rsidRPr="00223642" w:rsidRDefault="00585C1D" w:rsidP="00585C1D">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F072A" w:rsidRPr="00223642">
        <w:rPr>
          <w:b/>
          <w:i/>
          <w:sz w:val="22"/>
        </w:rPr>
        <w:t xml:space="preserve"> GO TO TOMAR</w:t>
      </w:r>
      <w:r w:rsidRPr="00223642">
        <w:rPr>
          <w:b/>
          <w:i/>
          <w:sz w:val="22"/>
        </w:rPr>
        <w:t>1</w:t>
      </w:r>
    </w:p>
    <w:p w14:paraId="73F0C18B" w14:textId="678507E5" w:rsidR="00585C1D" w:rsidRPr="00223642" w:rsidRDefault="6126BA26" w:rsidP="65310DAF">
      <w:pPr>
        <w:pStyle w:val="ListParagraph"/>
        <w:numPr>
          <w:ilvl w:val="0"/>
          <w:numId w:val="11"/>
        </w:numPr>
        <w:spacing w:after="0"/>
        <w:rPr>
          <w:b/>
          <w:bCs/>
        </w:rPr>
      </w:pPr>
      <w:r>
        <w:lastRenderedPageBreak/>
        <w:t>[SMMARLIFEA – SMMARLIFEH] On days that you smoked marijuana when you were age [X] [to age Y], what is the total amount of time you smoked</w:t>
      </w:r>
      <w:r w:rsidRPr="6126BA26">
        <w:rPr>
          <w:b/>
          <w:bCs/>
        </w:rPr>
        <w:t xml:space="preserve"> per day?</w:t>
      </w:r>
      <w:r w:rsidRPr="6126BA26">
        <w:rPr>
          <w:rFonts w:ascii="Calibri" w:eastAsia="Times New Roman" w:hAnsi="Calibri" w:cs="Calibri"/>
        </w:rPr>
        <w:t xml:space="preserve"> </w:t>
      </w:r>
    </w:p>
    <w:p w14:paraId="4958A282" w14:textId="3C2F8085" w:rsidR="006D2FAE" w:rsidRPr="00223642" w:rsidRDefault="006D2FAE" w:rsidP="00040EF7">
      <w:pPr>
        <w:pStyle w:val="Default"/>
        <w:numPr>
          <w:ilvl w:val="0"/>
          <w:numId w:val="97"/>
        </w:numPr>
        <w:rPr>
          <w:color w:val="auto"/>
          <w:sz w:val="22"/>
          <w:szCs w:val="22"/>
        </w:rPr>
      </w:pPr>
      <w:r w:rsidRPr="00223642">
        <w:rPr>
          <w:color w:val="auto"/>
          <w:sz w:val="22"/>
          <w:szCs w:val="22"/>
        </w:rPr>
        <w:t>15 minutes or less</w:t>
      </w:r>
    </w:p>
    <w:p w14:paraId="685F3236" w14:textId="056247A3" w:rsidR="006D2FAE" w:rsidRPr="00223642" w:rsidRDefault="006D2FAE" w:rsidP="00040EF7">
      <w:pPr>
        <w:pStyle w:val="Default"/>
        <w:numPr>
          <w:ilvl w:val="0"/>
          <w:numId w:val="97"/>
        </w:numPr>
        <w:rPr>
          <w:color w:val="auto"/>
          <w:sz w:val="22"/>
          <w:szCs w:val="22"/>
        </w:rPr>
      </w:pPr>
      <w:r w:rsidRPr="00223642">
        <w:rPr>
          <w:color w:val="auto"/>
          <w:sz w:val="22"/>
          <w:szCs w:val="22"/>
        </w:rPr>
        <w:t>15 minutes to 30 minutes</w:t>
      </w:r>
    </w:p>
    <w:p w14:paraId="27162B6B" w14:textId="2662D91C" w:rsidR="006D2FAE" w:rsidRPr="00223642" w:rsidRDefault="006D2FAE" w:rsidP="00040EF7">
      <w:pPr>
        <w:pStyle w:val="Default"/>
        <w:numPr>
          <w:ilvl w:val="0"/>
          <w:numId w:val="97"/>
        </w:numPr>
        <w:rPr>
          <w:color w:val="auto"/>
          <w:sz w:val="22"/>
          <w:szCs w:val="22"/>
        </w:rPr>
      </w:pPr>
      <w:r w:rsidRPr="00223642">
        <w:rPr>
          <w:color w:val="auto"/>
          <w:sz w:val="22"/>
          <w:szCs w:val="22"/>
        </w:rPr>
        <w:t>30 minutes to 1 hour</w:t>
      </w:r>
    </w:p>
    <w:p w14:paraId="188C6DA2" w14:textId="6ED0AE8F" w:rsidR="006D2FAE" w:rsidRPr="00223642" w:rsidRDefault="00040EF7" w:rsidP="00040EF7">
      <w:pPr>
        <w:pStyle w:val="Default"/>
        <w:numPr>
          <w:ilvl w:val="0"/>
          <w:numId w:val="97"/>
        </w:numPr>
        <w:rPr>
          <w:color w:val="auto"/>
          <w:sz w:val="22"/>
          <w:szCs w:val="22"/>
        </w:rPr>
      </w:pPr>
      <w:r>
        <w:rPr>
          <w:color w:val="auto"/>
          <w:sz w:val="22"/>
          <w:szCs w:val="22"/>
        </w:rPr>
        <w:t xml:space="preserve">1 </w:t>
      </w:r>
      <w:r w:rsidR="006D2FAE" w:rsidRPr="00223642">
        <w:rPr>
          <w:color w:val="auto"/>
          <w:sz w:val="22"/>
          <w:szCs w:val="22"/>
        </w:rPr>
        <w:t>to 2 hours</w:t>
      </w:r>
      <w:r w:rsidR="006D2FAE" w:rsidRPr="00223642">
        <w:rPr>
          <w:color w:val="auto"/>
          <w:sz w:val="22"/>
          <w:szCs w:val="22"/>
        </w:rPr>
        <w:tab/>
      </w:r>
    </w:p>
    <w:p w14:paraId="39864C33" w14:textId="7B59B2F5" w:rsidR="006D2FAE" w:rsidRPr="00223642" w:rsidRDefault="006D2FAE" w:rsidP="00040EF7">
      <w:pPr>
        <w:pStyle w:val="Default"/>
        <w:numPr>
          <w:ilvl w:val="0"/>
          <w:numId w:val="97"/>
        </w:numPr>
        <w:rPr>
          <w:color w:val="auto"/>
          <w:sz w:val="22"/>
          <w:szCs w:val="22"/>
        </w:rPr>
      </w:pPr>
      <w:r w:rsidRPr="00223642">
        <w:rPr>
          <w:color w:val="auto"/>
          <w:sz w:val="22"/>
          <w:szCs w:val="22"/>
        </w:rPr>
        <w:t>More than 2 hours</w:t>
      </w:r>
    </w:p>
    <w:p w14:paraId="7E7DAF63" w14:textId="77777777" w:rsidR="00BF7965" w:rsidRPr="00223642" w:rsidRDefault="00BF7965" w:rsidP="00BF7965">
      <w:pPr>
        <w:pStyle w:val="Default"/>
        <w:ind w:left="450"/>
        <w:rPr>
          <w:color w:val="auto"/>
          <w:sz w:val="22"/>
          <w:szCs w:val="22"/>
        </w:rPr>
      </w:pPr>
    </w:p>
    <w:p w14:paraId="763DD872" w14:textId="3B336BC6" w:rsidR="00585C1D" w:rsidRPr="00223642" w:rsidRDefault="00585C1D" w:rsidP="00585C1D">
      <w:pPr>
        <w:pStyle w:val="ListParagraph"/>
        <w:ind w:left="450"/>
        <w:rPr>
          <w:b/>
        </w:rPr>
      </w:pPr>
      <w:r w:rsidRPr="00223642">
        <w:rPr>
          <w:rFonts w:cstheme="minorHAnsi"/>
        </w:rPr>
        <w:t>Age [X] to age [Y / 17</w:t>
      </w:r>
      <w:r w:rsidR="006D2FAE" w:rsidRPr="00223642">
        <w:rPr>
          <w:rFonts w:cstheme="minorHAnsi"/>
        </w:rPr>
        <w:t xml:space="preserve">] </w:t>
      </w:r>
      <w:r w:rsidRPr="00223642">
        <w:rPr>
          <w:b/>
        </w:rPr>
        <w:t xml:space="preserve">[X= [VALUE AT </w:t>
      </w:r>
      <w:r w:rsidR="00BF7965" w:rsidRPr="00223642">
        <w:rPr>
          <w:b/>
        </w:rPr>
        <w:t>SMMAR</w:t>
      </w:r>
      <w:r w:rsidR="004C482C">
        <w:rPr>
          <w:b/>
        </w:rPr>
        <w:t>3</w:t>
      </w:r>
      <w:r w:rsidRPr="00223642">
        <w:rPr>
          <w:b/>
        </w:rPr>
        <w:t>]</w:t>
      </w:r>
    </w:p>
    <w:p w14:paraId="3DA57D6F" w14:textId="73D760F1" w:rsidR="00585C1D" w:rsidRPr="00223642" w:rsidRDefault="6126BA26" w:rsidP="6126BA26">
      <w:pPr>
        <w:pStyle w:val="ListParagraph"/>
        <w:ind w:left="450"/>
        <w:rPr>
          <w:b/>
          <w:bCs/>
        </w:rPr>
      </w:pPr>
      <w:r w:rsidRPr="6126BA26">
        <w:rPr>
          <w:b/>
          <w:bCs/>
        </w:rPr>
        <w:t>Y= [IF SMMAR4=0 OR SMMAR7B=0 THEN 17 OR CURRENT AGE, WHICHEVER IS LOWEST VALUE] OR [IF SMMAR8C=0 THEN SET TO VALUE AT SMMAR8]</w:t>
      </w:r>
    </w:p>
    <w:p w14:paraId="10C9D415" w14:textId="77777777" w:rsidR="00585C1D" w:rsidRPr="00223642" w:rsidRDefault="00585C1D" w:rsidP="00585C1D">
      <w:pPr>
        <w:pStyle w:val="ListParagraph"/>
        <w:ind w:left="450"/>
        <w:rPr>
          <w:b/>
        </w:rPr>
      </w:pPr>
    </w:p>
    <w:p w14:paraId="29D9EB6B" w14:textId="0E4D59E4" w:rsidR="00585C1D" w:rsidRPr="00223642" w:rsidRDefault="6126BA26" w:rsidP="6126BA26">
      <w:pPr>
        <w:pStyle w:val="ListParagraph"/>
        <w:ind w:left="450"/>
        <w:rPr>
          <w:b/>
          <w:bCs/>
        </w:rPr>
      </w:pPr>
      <w:r w:rsidRPr="6126BA26">
        <w:t>Age [X / 18] to age [Y / 24]</w:t>
      </w:r>
      <w:r>
        <w:t xml:space="preserve"> </w:t>
      </w:r>
      <w:r w:rsidRPr="6126BA26">
        <w:rPr>
          <w:b/>
          <w:bCs/>
        </w:rPr>
        <w:t>[X= [VALUE AT SMMAR3 OR 18, WHICHEVER IS HIGHEST VALUE] Y= [IF SMMAR4=0 OR SMMAR7B=0 THEN 24 OR CURRENT AGE, WHICHEVER IS LOWEST VALUE] OR [IF SMMAR8C=0 THEN SET TO VALUE AT SMMAR8]]</w:t>
      </w:r>
    </w:p>
    <w:p w14:paraId="28292DC8" w14:textId="77777777" w:rsidR="00585C1D" w:rsidRPr="00223642" w:rsidRDefault="00585C1D" w:rsidP="00585C1D">
      <w:pPr>
        <w:pStyle w:val="ListParagraph"/>
        <w:ind w:left="450"/>
      </w:pPr>
    </w:p>
    <w:p w14:paraId="4ECE1730" w14:textId="4C873A49" w:rsidR="00585C1D" w:rsidRPr="00223642" w:rsidRDefault="6126BA26" w:rsidP="6126BA26">
      <w:pPr>
        <w:pStyle w:val="ListParagraph"/>
        <w:ind w:left="450"/>
        <w:rPr>
          <w:b/>
          <w:bCs/>
        </w:rPr>
      </w:pPr>
      <w:r w:rsidRPr="6126BA26">
        <w:t>Age [X / 25] to age [Y / 29]</w:t>
      </w:r>
      <w:r>
        <w:t xml:space="preserve"> </w:t>
      </w:r>
      <w:r w:rsidRPr="6126BA26">
        <w:rPr>
          <w:b/>
          <w:bCs/>
        </w:rPr>
        <w:t>[X= [VALUE AT SMMAR3 OR 25, WHICHEVER IS HIGHEST VALUE] Y= [IF SMMAR4=0 OR SMMAR7B=0 THEN 29 OR CURRENT AGE, WHICHEVER IS LOWEST VALUE] OR [IF SMMAR8C=0 THEN SET TO VALUE AT SMMAR8]]</w:t>
      </w:r>
    </w:p>
    <w:p w14:paraId="535C7BDB" w14:textId="77777777" w:rsidR="00585C1D" w:rsidRPr="00223642" w:rsidRDefault="00585C1D" w:rsidP="00585C1D">
      <w:pPr>
        <w:pStyle w:val="ListParagraph"/>
        <w:ind w:left="450"/>
      </w:pPr>
    </w:p>
    <w:p w14:paraId="1E085E39" w14:textId="750B0434" w:rsidR="00585C1D" w:rsidRPr="00223642" w:rsidRDefault="6126BA26" w:rsidP="6126BA26">
      <w:pPr>
        <w:pStyle w:val="ListParagraph"/>
        <w:ind w:left="450"/>
        <w:rPr>
          <w:b/>
          <w:bCs/>
        </w:rPr>
      </w:pPr>
      <w:r w:rsidRPr="6126BA26">
        <w:t>Age [X / 30] to age [Y / 39 / current age]</w:t>
      </w:r>
      <w:r>
        <w:t xml:space="preserve"> </w:t>
      </w:r>
      <w:r w:rsidRPr="6126BA26">
        <w:rPr>
          <w:b/>
          <w:bCs/>
        </w:rPr>
        <w:t>[X= [VALUE AT SMMAR3 OR 30, WHICHEVER IS HIGHEST VALUE] Y= [IF SMMAR4=0 OR SMMAR7B=0 THEN 39 OR CURRENT AGE, WHICHEVER IS LOWEST VALUE] OR [IF SMMAR8C=0 THEN SET TO VALUE AT SMMAR8]]</w:t>
      </w:r>
    </w:p>
    <w:p w14:paraId="42136622" w14:textId="77777777" w:rsidR="00585C1D" w:rsidRPr="00223642" w:rsidRDefault="00585C1D" w:rsidP="00585C1D">
      <w:pPr>
        <w:pStyle w:val="ListParagraph"/>
        <w:ind w:left="450"/>
        <w:rPr>
          <w:rFonts w:cstheme="minorHAnsi"/>
        </w:rPr>
      </w:pPr>
    </w:p>
    <w:p w14:paraId="7D41ED61" w14:textId="59A9DE96" w:rsidR="00585C1D" w:rsidRPr="00223642" w:rsidRDefault="6126BA26" w:rsidP="6126BA26">
      <w:pPr>
        <w:pStyle w:val="ListParagraph"/>
        <w:ind w:left="450"/>
        <w:rPr>
          <w:b/>
          <w:bCs/>
        </w:rPr>
      </w:pPr>
      <w:r w:rsidRPr="6126BA26">
        <w:t>Age [X / 40] to age [Y / 49 / current age]</w:t>
      </w:r>
      <w:r>
        <w:t xml:space="preserve"> </w:t>
      </w:r>
      <w:r w:rsidRPr="6126BA26">
        <w:rPr>
          <w:b/>
          <w:bCs/>
        </w:rPr>
        <w:t>[X= [VALUE AT SMMAR3 OR 40, WHICHEVER IS HIGHEST VALUE] Y= [IF SMMAR4=0 OR SMMAR7B=0 THEN 49 OR CURRENT AGE, WHICHEVER IS LOWEST VALUE] OR [IF SMMAR8C=0 THEN SET TO VALUE AT SMMAR8]]</w:t>
      </w:r>
    </w:p>
    <w:p w14:paraId="653CA9EE" w14:textId="77777777" w:rsidR="00585C1D" w:rsidRPr="00223642" w:rsidRDefault="00585C1D" w:rsidP="00585C1D">
      <w:pPr>
        <w:pStyle w:val="ListParagraph"/>
        <w:ind w:left="450"/>
        <w:rPr>
          <w:b/>
        </w:rPr>
      </w:pPr>
    </w:p>
    <w:p w14:paraId="63500DDD" w14:textId="6A44F68C" w:rsidR="00585C1D" w:rsidRPr="00223642" w:rsidRDefault="6126BA26" w:rsidP="6126BA26">
      <w:pPr>
        <w:pStyle w:val="ListParagraph"/>
        <w:ind w:left="450"/>
        <w:rPr>
          <w:b/>
          <w:bCs/>
        </w:rPr>
      </w:pPr>
      <w:r w:rsidRPr="6126BA26">
        <w:t>Age [X / 50] to age [Y / 59 / current age]</w:t>
      </w:r>
      <w:r>
        <w:t xml:space="preserve"> </w:t>
      </w:r>
      <w:r w:rsidRPr="6126BA26">
        <w:rPr>
          <w:b/>
          <w:bCs/>
        </w:rPr>
        <w:t>[X= [VALUE AT SMMAR3 OR 50, WHICHEVER IS HIGHEST VALUE] Y= [IF SMMAR4=0 OR SMMAR7B=0 THEN 59 OR CURRENT AGE, WHICHEVER IS LOWEST VALUE] OR [IF SMMAR8C=0 THEN SET TO VALUE AT SMMAR8]]</w:t>
      </w:r>
    </w:p>
    <w:p w14:paraId="1130C189" w14:textId="77777777" w:rsidR="00585C1D" w:rsidRPr="00223642" w:rsidRDefault="00585C1D" w:rsidP="00585C1D">
      <w:pPr>
        <w:pStyle w:val="ListParagraph"/>
        <w:ind w:left="450"/>
      </w:pPr>
    </w:p>
    <w:p w14:paraId="167D6DFA" w14:textId="56731DB9" w:rsidR="00585C1D" w:rsidRPr="00223642" w:rsidRDefault="6126BA26" w:rsidP="6126BA26">
      <w:pPr>
        <w:pStyle w:val="ListParagraph"/>
        <w:ind w:left="450"/>
        <w:rPr>
          <w:b/>
          <w:bCs/>
        </w:rPr>
      </w:pPr>
      <w:r w:rsidRPr="6126BA26">
        <w:t>Age [X / 60] to age [Y / 69 / current age]</w:t>
      </w:r>
      <w:r>
        <w:t xml:space="preserve"> </w:t>
      </w:r>
      <w:r w:rsidRPr="6126BA26">
        <w:rPr>
          <w:b/>
          <w:bCs/>
        </w:rPr>
        <w:t>[X= [VALUE AT SMMAR3 OR 60, WHICHEVER IS HIGHEST VALUE] Y= [IF SMMAR4=0 OR SMMAR7B=0 THEN 69 OR CURRENT AGE, WHICHEVER IS LOWEST VALUE] OR [IF SMMAR8C=0 THEN SET TO VALUE AT SMMAR8]]</w:t>
      </w:r>
    </w:p>
    <w:p w14:paraId="64F0D50D" w14:textId="77777777" w:rsidR="00585C1D" w:rsidRPr="00223642" w:rsidRDefault="00585C1D" w:rsidP="00585C1D">
      <w:pPr>
        <w:pStyle w:val="ListParagraph"/>
        <w:ind w:left="450"/>
      </w:pPr>
    </w:p>
    <w:p w14:paraId="51FB5689" w14:textId="7F48CB5F" w:rsidR="00585C1D" w:rsidRPr="00223642" w:rsidRDefault="00585C1D" w:rsidP="006D60D5">
      <w:pPr>
        <w:pStyle w:val="ListParagraph"/>
        <w:ind w:left="450"/>
      </w:pPr>
      <w:r w:rsidRPr="00223642">
        <w:rPr>
          <w:rFonts w:cstheme="minorHAnsi"/>
        </w:rPr>
        <w:t>Age [X / 70] and older</w:t>
      </w:r>
      <w:r w:rsidRPr="00223642">
        <w:t xml:space="preserve"> </w:t>
      </w:r>
      <w:r w:rsidRPr="00223642">
        <w:rPr>
          <w:b/>
        </w:rPr>
        <w:t xml:space="preserve">[X= [VALUE AT </w:t>
      </w:r>
      <w:r w:rsidR="00BF7965" w:rsidRPr="00223642">
        <w:rPr>
          <w:b/>
        </w:rPr>
        <w:t>SMMAR</w:t>
      </w:r>
      <w:r w:rsidRPr="00223642">
        <w:rPr>
          <w:b/>
        </w:rPr>
        <w:t>3 OR 70, WHICHEVER IS HIGHEST VALUE]]</w:t>
      </w:r>
    </w:p>
    <w:p w14:paraId="4B855952" w14:textId="4B6C79F8" w:rsidR="00164543" w:rsidRPr="00223642" w:rsidRDefault="6126BA26" w:rsidP="00164543">
      <w:pPr>
        <w:pStyle w:val="Heading2"/>
      </w:pPr>
      <w:r>
        <w:t>Smoking a Combination of Marijuana with Tobacco (Including Blunts, Spliffs, Hollowed Out Cigars or Cigarillos Filled with Marijuana)</w:t>
      </w:r>
    </w:p>
    <w:p w14:paraId="79A0D948" w14:textId="53DD8F1B" w:rsidR="006D60D5"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1.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ELMAR1]</w:t>
      </w:r>
    </w:p>
    <w:p w14:paraId="20E4220D" w14:textId="1E8F537C" w:rsidR="006D60D5" w:rsidRPr="00223642" w:rsidRDefault="6126BA26" w:rsidP="00324998">
      <w:pPr>
        <w:pStyle w:val="Default"/>
        <w:numPr>
          <w:ilvl w:val="0"/>
          <w:numId w:val="11"/>
        </w:numPr>
        <w:spacing w:after="25"/>
        <w:rPr>
          <w:color w:val="auto"/>
          <w:sz w:val="22"/>
          <w:szCs w:val="22"/>
        </w:rPr>
      </w:pPr>
      <w:r w:rsidRPr="6126BA26">
        <w:rPr>
          <w:color w:val="auto"/>
          <w:sz w:val="22"/>
          <w:szCs w:val="22"/>
        </w:rPr>
        <w:t xml:space="preserve">[TOMAR1] </w:t>
      </w:r>
      <w:proofErr w:type="gramStart"/>
      <w:r w:rsidRPr="6126BA26">
        <w:rPr>
          <w:color w:val="auto"/>
          <w:sz w:val="22"/>
          <w:szCs w:val="22"/>
        </w:rPr>
        <w:t>Next</w:t>
      </w:r>
      <w:proofErr w:type="gramEnd"/>
      <w:r w:rsidRPr="6126BA26">
        <w:rPr>
          <w:color w:val="auto"/>
          <w:sz w:val="22"/>
          <w:szCs w:val="22"/>
        </w:rPr>
        <w:t xml:space="preserve"> we have some questions about your use of a combination of marijuana with tobacco (including blunts, spliffs, or hollowed out cigars or cigarillos filled with marijuana).</w:t>
      </w:r>
    </w:p>
    <w:p w14:paraId="0B3B0BCF" w14:textId="77777777" w:rsidR="00324998" w:rsidRPr="00223642" w:rsidRDefault="00324998" w:rsidP="00324998">
      <w:pPr>
        <w:pStyle w:val="Default"/>
        <w:spacing w:after="25"/>
        <w:ind w:left="450"/>
        <w:rPr>
          <w:color w:val="auto"/>
          <w:sz w:val="22"/>
          <w:szCs w:val="22"/>
        </w:rPr>
      </w:pPr>
    </w:p>
    <w:p w14:paraId="6AFB0F42" w14:textId="210EAF09" w:rsidR="006D60D5" w:rsidRPr="00223642" w:rsidRDefault="6126BA26" w:rsidP="006D60D5">
      <w:pPr>
        <w:pStyle w:val="Default"/>
        <w:spacing w:after="25"/>
        <w:ind w:left="450"/>
        <w:rPr>
          <w:color w:val="auto"/>
          <w:sz w:val="22"/>
          <w:szCs w:val="22"/>
        </w:rPr>
      </w:pPr>
      <w:r w:rsidRPr="6126BA26">
        <w:rPr>
          <w:color w:val="auto"/>
          <w:sz w:val="22"/>
          <w:szCs w:val="22"/>
        </w:rPr>
        <w:lastRenderedPageBreak/>
        <w:t xml:space="preserve">How many </w:t>
      </w:r>
      <w:r w:rsidRPr="6126BA26">
        <w:rPr>
          <w:b/>
          <w:bCs/>
          <w:color w:val="auto"/>
          <w:sz w:val="22"/>
          <w:szCs w:val="22"/>
        </w:rPr>
        <w:t xml:space="preserve">marijuana products with tobacco </w:t>
      </w:r>
      <w:r w:rsidRPr="6126BA26">
        <w:rPr>
          <w:color w:val="auto"/>
          <w:sz w:val="22"/>
          <w:szCs w:val="22"/>
        </w:rPr>
        <w:t xml:space="preserve">have you smoked in your  life? </w:t>
      </w:r>
    </w:p>
    <w:p w14:paraId="3C853C35" w14:textId="755B6C80"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 </w:t>
      </w:r>
      <w:r w:rsidR="006D60D5" w:rsidRPr="00223642">
        <w:rPr>
          <w:color w:val="auto"/>
          <w:sz w:val="22"/>
          <w:szCs w:val="22"/>
        </w:rPr>
        <w:t xml:space="preserve">or less </w:t>
      </w:r>
      <w:r w:rsidR="006D60D5" w:rsidRPr="00223642">
        <w:rPr>
          <w:rFonts w:ascii="Wingdings" w:eastAsia="Wingdings" w:hAnsi="Wingdings" w:cstheme="minorHAnsi"/>
          <w:color w:val="auto"/>
          <w:sz w:val="22"/>
          <w:szCs w:val="22"/>
        </w:rPr>
        <w:t>à</w:t>
      </w:r>
      <w:r w:rsidR="006D60D5" w:rsidRPr="00223642">
        <w:rPr>
          <w:rFonts w:eastAsia="Calibri" w:cstheme="minorHAnsi"/>
          <w:b/>
          <w:color w:val="auto"/>
          <w:sz w:val="22"/>
          <w:szCs w:val="22"/>
        </w:rPr>
        <w:t xml:space="preserve"> GO TO</w:t>
      </w:r>
      <w:r w:rsidR="00324998" w:rsidRPr="00223642">
        <w:rPr>
          <w:rFonts w:eastAsia="Calibri" w:cstheme="minorHAnsi"/>
          <w:b/>
          <w:color w:val="auto"/>
          <w:sz w:val="22"/>
          <w:szCs w:val="22"/>
        </w:rPr>
        <w:t xml:space="preserve"> ELMA</w:t>
      </w:r>
      <w:r w:rsidR="006D60D5" w:rsidRPr="00223642">
        <w:rPr>
          <w:rFonts w:eastAsia="Calibri" w:cstheme="minorHAnsi"/>
          <w:b/>
          <w:color w:val="auto"/>
          <w:sz w:val="22"/>
          <w:szCs w:val="22"/>
        </w:rPr>
        <w:t>AR1</w:t>
      </w:r>
    </w:p>
    <w:p w14:paraId="5E638003" w14:textId="22182BF0" w:rsidR="006D60D5" w:rsidRPr="00223642" w:rsidRDefault="006D60D5" w:rsidP="00040EF7">
      <w:pPr>
        <w:pStyle w:val="Default"/>
        <w:numPr>
          <w:ilvl w:val="0"/>
          <w:numId w:val="99"/>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324998" w:rsidRPr="00223642">
        <w:rPr>
          <w:rFonts w:eastAsia="Calibri" w:cstheme="minorHAnsi"/>
          <w:b/>
          <w:color w:val="auto"/>
          <w:sz w:val="22"/>
          <w:szCs w:val="22"/>
        </w:rPr>
        <w:t xml:space="preserve"> GO TO EL</w:t>
      </w:r>
      <w:r w:rsidRPr="00223642">
        <w:rPr>
          <w:rFonts w:eastAsia="Calibri" w:cstheme="minorHAnsi"/>
          <w:b/>
          <w:color w:val="auto"/>
          <w:sz w:val="22"/>
          <w:szCs w:val="22"/>
        </w:rPr>
        <w:t>MAR1</w:t>
      </w:r>
    </w:p>
    <w:p w14:paraId="2A32ED3A" w14:textId="145A4D56" w:rsidR="006D60D5" w:rsidRPr="00223642" w:rsidRDefault="006D60D5" w:rsidP="00040EF7">
      <w:pPr>
        <w:pStyle w:val="Default"/>
        <w:numPr>
          <w:ilvl w:val="0"/>
          <w:numId w:val="99"/>
        </w:numPr>
        <w:spacing w:after="25"/>
        <w:rPr>
          <w:color w:val="auto"/>
          <w:sz w:val="22"/>
          <w:szCs w:val="22"/>
        </w:rPr>
      </w:pPr>
      <w:r w:rsidRPr="00223642">
        <w:rPr>
          <w:color w:val="auto"/>
          <w:sz w:val="22"/>
          <w:szCs w:val="22"/>
        </w:rPr>
        <w:t>50—99</w:t>
      </w:r>
    </w:p>
    <w:p w14:paraId="7EC38064" w14:textId="6611CABF" w:rsidR="006D60D5" w:rsidRPr="00223642" w:rsidRDefault="00466F0D" w:rsidP="00040EF7">
      <w:pPr>
        <w:pStyle w:val="Default"/>
        <w:numPr>
          <w:ilvl w:val="0"/>
          <w:numId w:val="99"/>
        </w:numPr>
        <w:spacing w:after="25"/>
        <w:rPr>
          <w:color w:val="auto"/>
          <w:sz w:val="22"/>
          <w:szCs w:val="22"/>
        </w:rPr>
      </w:pPr>
      <w:r>
        <w:rPr>
          <w:color w:val="auto"/>
          <w:sz w:val="22"/>
          <w:szCs w:val="22"/>
        </w:rPr>
        <w:t xml:space="preserve">100 </w:t>
      </w:r>
      <w:r w:rsidR="006D60D5" w:rsidRPr="00223642">
        <w:rPr>
          <w:color w:val="auto"/>
          <w:sz w:val="22"/>
          <w:szCs w:val="22"/>
        </w:rPr>
        <w:t>or more</w:t>
      </w:r>
    </w:p>
    <w:p w14:paraId="2D21709E" w14:textId="5C6B29FE" w:rsidR="006D60D5"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EL</w:t>
      </w:r>
      <w:r w:rsidRPr="00223642">
        <w:rPr>
          <w:rFonts w:eastAsia="Calibri" w:cstheme="minorHAnsi"/>
          <w:b/>
          <w:i/>
          <w:color w:val="auto"/>
          <w:sz w:val="22"/>
          <w:szCs w:val="22"/>
        </w:rPr>
        <w:t>MAR1</w:t>
      </w:r>
    </w:p>
    <w:p w14:paraId="712052A7" w14:textId="77777777" w:rsidR="0090553E" w:rsidRPr="00223642" w:rsidRDefault="0090553E" w:rsidP="006D60D5">
      <w:pPr>
        <w:pStyle w:val="Default"/>
        <w:spacing w:after="25"/>
        <w:ind w:left="450"/>
        <w:rPr>
          <w:rFonts w:eastAsia="Calibri" w:cstheme="minorHAnsi"/>
          <w:b/>
          <w:i/>
          <w:color w:val="auto"/>
          <w:sz w:val="22"/>
          <w:szCs w:val="22"/>
        </w:rPr>
      </w:pPr>
    </w:p>
    <w:p w14:paraId="11CBF70B" w14:textId="4D6B1603" w:rsidR="006D60D5"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[TOMAR2] How old were you when you </w:t>
      </w:r>
      <w:r w:rsidRPr="6126BA26">
        <w:rPr>
          <w:b/>
          <w:bCs/>
          <w:color w:val="auto"/>
          <w:sz w:val="22"/>
          <w:szCs w:val="22"/>
        </w:rPr>
        <w:t xml:space="preserve">first </w:t>
      </w:r>
      <w:r w:rsidRPr="6126BA26">
        <w:rPr>
          <w:color w:val="auto"/>
          <w:sz w:val="22"/>
          <w:szCs w:val="22"/>
        </w:rPr>
        <w:t xml:space="preserve">smoked a combination of marijuana with tobacco? </w:t>
      </w:r>
    </w:p>
    <w:p w14:paraId="58D11A2A" w14:textId="36C09DD6" w:rsidR="006D60D5" w:rsidRPr="00223642" w:rsidRDefault="006D60D5" w:rsidP="006D60D5">
      <w:pPr>
        <w:pStyle w:val="Default"/>
        <w:ind w:left="450"/>
        <w:rPr>
          <w:color w:val="auto"/>
          <w:sz w:val="22"/>
          <w:szCs w:val="22"/>
        </w:rPr>
      </w:pPr>
      <w:r w:rsidRPr="00223642">
        <w:rPr>
          <w:color w:val="auto"/>
          <w:sz w:val="22"/>
          <w:szCs w:val="22"/>
        </w:rPr>
        <w:t>|__|__| Age first smoked a combination of marijuana with tobacco</w:t>
      </w:r>
    </w:p>
    <w:p w14:paraId="4E496491" w14:textId="7B8CB3F3" w:rsidR="006D60D5"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24998" w:rsidRPr="00223642">
        <w:rPr>
          <w:rFonts w:eastAsia="Calibri" w:cstheme="minorHAnsi"/>
          <w:b/>
          <w:i/>
          <w:color w:val="auto"/>
          <w:sz w:val="22"/>
          <w:szCs w:val="22"/>
        </w:rPr>
        <w:t>TO</w:t>
      </w:r>
      <w:r w:rsidR="00687522">
        <w:rPr>
          <w:rFonts w:eastAsia="Calibri" w:cstheme="minorHAnsi"/>
          <w:b/>
          <w:i/>
          <w:color w:val="auto"/>
          <w:sz w:val="22"/>
          <w:szCs w:val="22"/>
        </w:rPr>
        <w:t>MAR3</w:t>
      </w:r>
    </w:p>
    <w:p w14:paraId="5FE05E5F" w14:textId="77777777" w:rsidR="00040EF7" w:rsidRPr="00223642" w:rsidRDefault="00040EF7" w:rsidP="006D60D5">
      <w:pPr>
        <w:pStyle w:val="Default"/>
        <w:spacing w:after="25"/>
        <w:ind w:left="450"/>
        <w:rPr>
          <w:rFonts w:eastAsia="Calibri" w:cstheme="minorHAnsi"/>
          <w:b/>
          <w:i/>
          <w:color w:val="auto"/>
          <w:sz w:val="22"/>
          <w:szCs w:val="22"/>
        </w:rPr>
      </w:pPr>
    </w:p>
    <w:p w14:paraId="438EA1FD" w14:textId="0DCD4A39" w:rsidR="006D60D5"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[TOMAR3] How old were you when you started smoking a combination of marijuana with tobacco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51E943AC" w14:textId="5AEBB341" w:rsidR="006D60D5" w:rsidRPr="00223642" w:rsidRDefault="006D60D5" w:rsidP="006D60D5">
      <w:pPr>
        <w:pStyle w:val="Default"/>
        <w:ind w:left="450"/>
        <w:rPr>
          <w:color w:val="auto"/>
          <w:sz w:val="22"/>
          <w:szCs w:val="22"/>
        </w:rPr>
      </w:pPr>
      <w:r w:rsidRPr="00223642">
        <w:rPr>
          <w:color w:val="auto"/>
          <w:sz w:val="22"/>
          <w:szCs w:val="22"/>
        </w:rPr>
        <w:t xml:space="preserve">|__|__| Age started smoking a combination of marijuana with tobacco on a regular basis </w:t>
      </w:r>
    </w:p>
    <w:p w14:paraId="36C0455C" w14:textId="5E0E2FAB" w:rsidR="006D60D5" w:rsidRPr="00223642" w:rsidRDefault="6126BA26" w:rsidP="006D60D5">
      <w:pPr>
        <w:pStyle w:val="Default"/>
        <w:spacing w:after="30"/>
        <w:ind w:left="450"/>
        <w:rPr>
          <w:color w:val="auto"/>
          <w:sz w:val="22"/>
          <w:szCs w:val="22"/>
        </w:rPr>
      </w:pPr>
      <w:r w:rsidRPr="6126BA26">
        <w:rPr>
          <w:color w:val="auto"/>
          <w:sz w:val="22"/>
          <w:szCs w:val="22"/>
        </w:rPr>
        <w:t xml:space="preserve">44  Never smoked on a regular basis </w:t>
      </w:r>
    </w:p>
    <w:p w14:paraId="0931B743" w14:textId="1A29CDCE"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D5754A" w:rsidRPr="00223642">
        <w:rPr>
          <w:rFonts w:eastAsia="Calibri" w:cstheme="minorHAnsi"/>
          <w:b/>
          <w:i/>
          <w:color w:val="auto"/>
          <w:sz w:val="22"/>
          <w:szCs w:val="22"/>
        </w:rPr>
        <w:t xml:space="preserve"> GO TO TO</w:t>
      </w:r>
      <w:r w:rsidRPr="00223642">
        <w:rPr>
          <w:rFonts w:eastAsia="Calibri" w:cstheme="minorHAnsi"/>
          <w:b/>
          <w:i/>
          <w:color w:val="auto"/>
          <w:sz w:val="22"/>
          <w:szCs w:val="22"/>
        </w:rPr>
        <w:t>MAR4</w:t>
      </w:r>
    </w:p>
    <w:p w14:paraId="53503AD6" w14:textId="77777777" w:rsidR="006D60D5" w:rsidRPr="00223642" w:rsidRDefault="006D60D5" w:rsidP="006D60D5">
      <w:pPr>
        <w:pStyle w:val="Default"/>
        <w:spacing w:after="30"/>
        <w:ind w:left="450"/>
        <w:rPr>
          <w:color w:val="auto"/>
          <w:sz w:val="22"/>
          <w:szCs w:val="22"/>
        </w:rPr>
      </w:pPr>
    </w:p>
    <w:p w14:paraId="47EE181B" w14:textId="59523540" w:rsidR="006D60D5" w:rsidRPr="00223642" w:rsidRDefault="6126BA26" w:rsidP="65310DAF">
      <w:pPr>
        <w:pStyle w:val="ListParagraph"/>
        <w:numPr>
          <w:ilvl w:val="0"/>
          <w:numId w:val="11"/>
        </w:numPr>
        <w:autoSpaceDE w:val="0"/>
        <w:autoSpaceDN w:val="0"/>
        <w:adjustRightInd w:val="0"/>
        <w:spacing w:after="30" w:line="240" w:lineRule="auto"/>
      </w:pPr>
      <w:r>
        <w:t xml:space="preserve">[TOMAR4] Do you smoke a combination of marijuana with tobacco now? </w:t>
      </w:r>
    </w:p>
    <w:p w14:paraId="141FA106" w14:textId="50C9216A"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MAR9A</w:t>
      </w:r>
    </w:p>
    <w:p w14:paraId="1C711529" w14:textId="4F13C795"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39457F4A" w14:textId="44DC846F" w:rsidR="006D60D5" w:rsidRPr="00223642" w:rsidRDefault="006D60D5" w:rsidP="00040EF7">
      <w:pPr>
        <w:pStyle w:val="ListParagraph"/>
        <w:numPr>
          <w:ilvl w:val="0"/>
          <w:numId w:val="100"/>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3A3118F8" w14:textId="5AD15FFA" w:rsidR="006D60D5" w:rsidRPr="00223642" w:rsidRDefault="006D60D5" w:rsidP="00040EF7">
      <w:pPr>
        <w:pStyle w:val="ListParagraph"/>
        <w:numPr>
          <w:ilvl w:val="0"/>
          <w:numId w:val="100"/>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636BF3" w:rsidRPr="00223642">
        <w:rPr>
          <w:rFonts w:eastAsia="Calibri" w:cstheme="minorHAnsi"/>
          <w:b/>
        </w:rPr>
        <w:t xml:space="preserve"> GO TO TO</w:t>
      </w:r>
      <w:r w:rsidRPr="00223642">
        <w:rPr>
          <w:rFonts w:eastAsia="Calibri" w:cstheme="minorHAnsi"/>
          <w:b/>
        </w:rPr>
        <w:t>MAR5</w:t>
      </w:r>
    </w:p>
    <w:p w14:paraId="0897A8D4" w14:textId="2D5BE8DE"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36BF3" w:rsidRPr="00223642">
        <w:rPr>
          <w:rFonts w:eastAsia="Calibri" w:cstheme="minorHAnsi"/>
          <w:b/>
          <w:i/>
          <w:color w:val="auto"/>
          <w:sz w:val="22"/>
          <w:szCs w:val="22"/>
        </w:rPr>
        <w:t>TO</w:t>
      </w:r>
      <w:r w:rsidRPr="00223642">
        <w:rPr>
          <w:rFonts w:eastAsia="Calibri" w:cstheme="minorHAnsi"/>
          <w:b/>
          <w:i/>
          <w:color w:val="auto"/>
          <w:sz w:val="22"/>
          <w:szCs w:val="22"/>
        </w:rPr>
        <w:t>MAR5</w:t>
      </w:r>
    </w:p>
    <w:p w14:paraId="3D34927A" w14:textId="77777777" w:rsidR="006D60D5" w:rsidRPr="00223642" w:rsidRDefault="006D60D5" w:rsidP="006D60D5">
      <w:pPr>
        <w:autoSpaceDE w:val="0"/>
        <w:autoSpaceDN w:val="0"/>
        <w:adjustRightInd w:val="0"/>
        <w:spacing w:after="0" w:line="240" w:lineRule="auto"/>
        <w:rPr>
          <w:rFonts w:ascii="Calibri" w:hAnsi="Calibri" w:cs="Calibri"/>
        </w:rPr>
      </w:pPr>
    </w:p>
    <w:p w14:paraId="24E41469" w14:textId="667F641C" w:rsidR="006D60D5" w:rsidRPr="00223642" w:rsidRDefault="6126BA26" w:rsidP="00324998">
      <w:pPr>
        <w:pStyle w:val="Default"/>
        <w:numPr>
          <w:ilvl w:val="0"/>
          <w:numId w:val="11"/>
        </w:numPr>
        <w:spacing w:after="25"/>
        <w:rPr>
          <w:color w:val="auto"/>
          <w:sz w:val="22"/>
          <w:szCs w:val="22"/>
        </w:rPr>
      </w:pPr>
      <w:r w:rsidRPr="6126BA26">
        <w:rPr>
          <w:color w:val="auto"/>
          <w:sz w:val="22"/>
          <w:szCs w:val="22"/>
        </w:rPr>
        <w:t>[TOMAR5]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smoked a combination of marijuana with tobacco?</w:t>
      </w:r>
    </w:p>
    <w:p w14:paraId="5CEFBB90" w14:textId="3A014778"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MAR6</w:t>
      </w:r>
    </w:p>
    <w:p w14:paraId="73FB5EB9" w14:textId="5E1F909F" w:rsidR="006D60D5" w:rsidRPr="00223642" w:rsidRDefault="006D60D5" w:rsidP="00040EF7">
      <w:pPr>
        <w:pStyle w:val="Default"/>
        <w:numPr>
          <w:ilvl w:val="0"/>
          <w:numId w:val="10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420BFB" w:rsidRPr="00223642">
        <w:rPr>
          <w:rFonts w:eastAsia="Calibri" w:cstheme="minorHAnsi"/>
          <w:b/>
          <w:color w:val="auto"/>
          <w:sz w:val="22"/>
          <w:szCs w:val="22"/>
        </w:rPr>
        <w:t xml:space="preserve"> GO TO TO</w:t>
      </w:r>
      <w:r w:rsidRPr="00223642">
        <w:rPr>
          <w:rFonts w:eastAsia="Calibri" w:cstheme="minorHAnsi"/>
          <w:b/>
          <w:color w:val="auto"/>
          <w:sz w:val="22"/>
          <w:szCs w:val="22"/>
        </w:rPr>
        <w:t>MAR7A</w:t>
      </w:r>
    </w:p>
    <w:p w14:paraId="0D6DD021" w14:textId="7BFC0F48" w:rsidR="006D60D5" w:rsidRPr="00223642" w:rsidRDefault="006D60D5" w:rsidP="00040EF7">
      <w:pPr>
        <w:pStyle w:val="Default"/>
        <w:numPr>
          <w:ilvl w:val="0"/>
          <w:numId w:val="101"/>
        </w:numPr>
        <w:spacing w:after="25"/>
        <w:rPr>
          <w:rFonts w:eastAsia="Calibri" w:cstheme="minorHAnsi"/>
          <w:b/>
          <w:color w:val="auto"/>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420BFB" w:rsidRPr="00223642">
        <w:rPr>
          <w:rFonts w:eastAsia="Calibri" w:cstheme="minorHAnsi"/>
          <w:b/>
          <w:color w:val="auto"/>
          <w:sz w:val="22"/>
          <w:szCs w:val="22"/>
        </w:rPr>
        <w:t>TO</w:t>
      </w:r>
      <w:r w:rsidRPr="00223642">
        <w:rPr>
          <w:rFonts w:eastAsia="Calibri" w:cstheme="minorHAnsi"/>
          <w:b/>
          <w:color w:val="auto"/>
          <w:sz w:val="22"/>
          <w:szCs w:val="22"/>
        </w:rPr>
        <w:t>MAR8A</w:t>
      </w:r>
    </w:p>
    <w:p w14:paraId="48D62B46" w14:textId="0FE33019" w:rsidR="006D60D5" w:rsidRPr="00223642" w:rsidRDefault="006D60D5"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5B46F97D" w14:textId="77777777" w:rsidR="006D60D5" w:rsidRPr="00223642" w:rsidRDefault="006D60D5" w:rsidP="006D60D5">
      <w:pPr>
        <w:pStyle w:val="Default"/>
        <w:rPr>
          <w:color w:val="auto"/>
        </w:rPr>
      </w:pPr>
    </w:p>
    <w:p w14:paraId="4CDE212D" w14:textId="68788271" w:rsidR="006D60D5" w:rsidRPr="00223642" w:rsidRDefault="6126BA26" w:rsidP="00324998">
      <w:pPr>
        <w:pStyle w:val="Default"/>
        <w:numPr>
          <w:ilvl w:val="0"/>
          <w:numId w:val="11"/>
        </w:numPr>
        <w:rPr>
          <w:color w:val="auto"/>
          <w:sz w:val="22"/>
          <w:szCs w:val="22"/>
        </w:rPr>
      </w:pPr>
      <w:r w:rsidRPr="6126BA26">
        <w:rPr>
          <w:color w:val="auto"/>
          <w:sz w:val="22"/>
          <w:szCs w:val="22"/>
        </w:rPr>
        <w:t xml:space="preserve">[TOMAR6] </w:t>
      </w:r>
      <w:r w:rsidRPr="6126BA26">
        <w:rPr>
          <w:b/>
          <w:bCs/>
          <w:color w:val="auto"/>
          <w:sz w:val="22"/>
          <w:szCs w:val="22"/>
        </w:rPr>
        <w:t xml:space="preserve">On how many of the past 30 days </w:t>
      </w:r>
      <w:r w:rsidRPr="6126BA26">
        <w:rPr>
          <w:color w:val="auto"/>
          <w:sz w:val="22"/>
          <w:szCs w:val="22"/>
        </w:rPr>
        <w:t xml:space="preserve">have you smoked a combination of marijuana with tobacco? </w:t>
      </w:r>
    </w:p>
    <w:p w14:paraId="00ABA35A" w14:textId="377332BC" w:rsidR="006D60D5" w:rsidRPr="00223642" w:rsidRDefault="006D60D5" w:rsidP="006D60D5">
      <w:pPr>
        <w:autoSpaceDE w:val="0"/>
        <w:autoSpaceDN w:val="0"/>
        <w:adjustRightInd w:val="0"/>
        <w:spacing w:after="0" w:line="240" w:lineRule="auto"/>
        <w:ind w:left="450"/>
      </w:pPr>
      <w:r w:rsidRPr="00223642">
        <w:t xml:space="preserve">|__|__| #Days smoked a combination of marijuana with tobacco in past 30 days </w:t>
      </w:r>
      <w:r w:rsidRPr="00223642">
        <w:rPr>
          <w:rFonts w:ascii="Wingdings" w:eastAsia="Wingdings" w:hAnsi="Wingdings" w:cstheme="minorHAnsi"/>
        </w:rPr>
        <w:t>à</w:t>
      </w:r>
      <w:r w:rsidR="00420BFB" w:rsidRPr="00223642">
        <w:rPr>
          <w:rFonts w:eastAsia="Calibri" w:cstheme="minorHAnsi"/>
          <w:b/>
        </w:rPr>
        <w:t xml:space="preserve"> GO TO TO</w:t>
      </w:r>
      <w:r w:rsidRPr="00223642">
        <w:rPr>
          <w:rFonts w:eastAsia="Calibri" w:cstheme="minorHAnsi"/>
          <w:b/>
        </w:rPr>
        <w:t>MAR9A</w:t>
      </w:r>
    </w:p>
    <w:p w14:paraId="53A66BAA" w14:textId="19B8FB2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420BFB" w:rsidRPr="00223642">
        <w:rPr>
          <w:rFonts w:eastAsia="Calibri" w:cstheme="minorHAnsi"/>
          <w:b/>
          <w:i/>
          <w:color w:val="auto"/>
          <w:sz w:val="22"/>
          <w:szCs w:val="22"/>
        </w:rPr>
        <w:t>TO</w:t>
      </w:r>
      <w:r w:rsidRPr="00223642">
        <w:rPr>
          <w:rFonts w:eastAsia="Calibri" w:cstheme="minorHAnsi"/>
          <w:b/>
          <w:i/>
          <w:color w:val="auto"/>
          <w:sz w:val="22"/>
          <w:szCs w:val="22"/>
        </w:rPr>
        <w:t>MAR9A</w:t>
      </w:r>
    </w:p>
    <w:p w14:paraId="327D4CE6" w14:textId="77777777" w:rsidR="006D60D5" w:rsidRPr="00223642" w:rsidRDefault="006D60D5" w:rsidP="006D60D5">
      <w:pPr>
        <w:autoSpaceDE w:val="0"/>
        <w:autoSpaceDN w:val="0"/>
        <w:adjustRightInd w:val="0"/>
        <w:spacing w:after="0" w:line="240" w:lineRule="auto"/>
        <w:rPr>
          <w:rFonts w:ascii="Calibri" w:hAnsi="Calibri" w:cs="Calibri"/>
        </w:rPr>
      </w:pPr>
    </w:p>
    <w:p w14:paraId="0BFBE754" w14:textId="3EEEB561" w:rsidR="006D60D5" w:rsidRPr="00223642" w:rsidRDefault="6126BA26" w:rsidP="00324998">
      <w:pPr>
        <w:pStyle w:val="Default"/>
        <w:numPr>
          <w:ilvl w:val="0"/>
          <w:numId w:val="11"/>
        </w:numPr>
        <w:rPr>
          <w:color w:val="auto"/>
          <w:sz w:val="22"/>
          <w:szCs w:val="22"/>
        </w:rPr>
      </w:pPr>
      <w:r w:rsidRPr="6126BA26">
        <w:rPr>
          <w:color w:val="auto"/>
          <w:sz w:val="22"/>
          <w:szCs w:val="22"/>
        </w:rPr>
        <w:t>[TOMAR7A] How many months ago did you</w:t>
      </w:r>
      <w:r w:rsidRPr="6126BA26">
        <w:rPr>
          <w:b/>
          <w:bCs/>
          <w:color w:val="auto"/>
          <w:sz w:val="22"/>
          <w:szCs w:val="22"/>
        </w:rPr>
        <w:t xml:space="preserve"> last</w:t>
      </w:r>
      <w:r w:rsidRPr="6126BA26">
        <w:rPr>
          <w:color w:val="auto"/>
          <w:sz w:val="22"/>
          <w:szCs w:val="22"/>
        </w:rPr>
        <w:t xml:space="preserve"> smoke a combination of marijuana with tobacco? </w:t>
      </w:r>
    </w:p>
    <w:p w14:paraId="59E637D6" w14:textId="6FF85EC3" w:rsidR="006D60D5" w:rsidRPr="00223642" w:rsidRDefault="006D60D5" w:rsidP="006D60D5">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smoked a combination of marijuana with tobacco </w:t>
      </w:r>
      <w:r w:rsidRPr="00223642">
        <w:rPr>
          <w:rFonts w:ascii="Wingdings" w:eastAsia="Wingdings" w:hAnsi="Wingdings" w:cstheme="minorHAnsi"/>
        </w:rPr>
        <w:t>à</w:t>
      </w:r>
      <w:r w:rsidR="00F70B4D" w:rsidRPr="00223642">
        <w:rPr>
          <w:rFonts w:eastAsia="Calibri" w:cstheme="minorHAnsi"/>
          <w:b/>
        </w:rPr>
        <w:t xml:space="preserve"> GO TO TO</w:t>
      </w:r>
      <w:r w:rsidRPr="00223642">
        <w:rPr>
          <w:rFonts w:eastAsia="Calibri" w:cstheme="minorHAnsi"/>
          <w:b/>
        </w:rPr>
        <w:t>MAR7B</w:t>
      </w:r>
    </w:p>
    <w:p w14:paraId="6FF90107" w14:textId="68872F33"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F70B4D" w:rsidRPr="00223642">
        <w:rPr>
          <w:rFonts w:eastAsia="Calibri" w:cstheme="minorHAnsi"/>
          <w:b/>
          <w:i/>
          <w:color w:val="auto"/>
          <w:sz w:val="22"/>
          <w:szCs w:val="22"/>
        </w:rPr>
        <w:t xml:space="preserve"> GO TO TO</w:t>
      </w:r>
      <w:r w:rsidRPr="00223642">
        <w:rPr>
          <w:rFonts w:eastAsia="Calibri" w:cstheme="minorHAnsi"/>
          <w:b/>
          <w:i/>
          <w:color w:val="auto"/>
          <w:sz w:val="22"/>
          <w:szCs w:val="22"/>
        </w:rPr>
        <w:t>MAR7B</w:t>
      </w:r>
    </w:p>
    <w:p w14:paraId="3EA96626" w14:textId="77777777" w:rsidR="006D60D5" w:rsidRPr="00223642" w:rsidRDefault="006D60D5" w:rsidP="006D60D5">
      <w:pPr>
        <w:pStyle w:val="Default"/>
        <w:spacing w:after="25"/>
        <w:ind w:left="450"/>
        <w:rPr>
          <w:rFonts w:eastAsia="Calibri" w:cstheme="minorHAnsi"/>
          <w:b/>
          <w:i/>
          <w:color w:val="auto"/>
          <w:sz w:val="22"/>
          <w:szCs w:val="22"/>
        </w:rPr>
      </w:pPr>
    </w:p>
    <w:p w14:paraId="03C09C58" w14:textId="5E3F0317" w:rsidR="006D60D5" w:rsidRPr="00223642" w:rsidRDefault="006D60D5" w:rsidP="0090553E">
      <w:pPr>
        <w:spacing w:after="0"/>
        <w:ind w:left="720"/>
      </w:pPr>
      <w:r w:rsidRPr="00223642">
        <w:t>T</w:t>
      </w:r>
      <w:r w:rsidR="00D5754A" w:rsidRPr="00223642">
        <w:t>89</w:t>
      </w:r>
      <w:r w:rsidRPr="00223642">
        <w:t>. [</w:t>
      </w:r>
      <w:r w:rsidR="00F70B4D" w:rsidRPr="00223642">
        <w:t>TOM</w:t>
      </w:r>
      <w:r w:rsidRPr="00223642">
        <w:t xml:space="preserve">AR7B] </w:t>
      </w:r>
      <w:r w:rsidR="0090553E" w:rsidRPr="003C2D94">
        <w:t>During that time, d</w:t>
      </w:r>
      <w:r w:rsidRPr="003C2D94">
        <w:t xml:space="preserve">id you </w:t>
      </w:r>
      <w:r w:rsidRPr="00223642">
        <w:t xml:space="preserve">ever smoke a combination of marijuana with tobacco </w:t>
      </w:r>
      <w:r w:rsidRPr="00223642">
        <w:rPr>
          <w:b/>
        </w:rPr>
        <w:t>every day</w:t>
      </w:r>
      <w:r w:rsidRPr="00223642">
        <w:t>?</w:t>
      </w:r>
    </w:p>
    <w:p w14:paraId="0F3A9BF6" w14:textId="3E1218BB" w:rsidR="006D60D5" w:rsidRPr="00040EF7" w:rsidRDefault="6126BA26" w:rsidP="6126BA26">
      <w:pPr>
        <w:pStyle w:val="ListParagraph"/>
        <w:numPr>
          <w:ilvl w:val="0"/>
          <w:numId w:val="102"/>
        </w:numPr>
        <w:spacing w:after="0"/>
        <w:rPr>
          <w:rFonts w:eastAsia="Calibri"/>
          <w:b/>
          <w:bCs/>
        </w:rPr>
      </w:pPr>
      <w:r w:rsidRPr="6126BA26">
        <w:lastRenderedPageBreak/>
        <w:t xml:space="preserve">   No </w:t>
      </w:r>
      <w:r w:rsidRPr="6126BA26">
        <w:rPr>
          <w:rFonts w:ascii="Wingdings" w:eastAsia="Wingdings" w:hAnsi="Wingdings"/>
        </w:rPr>
        <w:t>à</w:t>
      </w:r>
      <w:r w:rsidRPr="6126BA26">
        <w:rPr>
          <w:rFonts w:eastAsia="Calibri"/>
          <w:b/>
          <w:bCs/>
        </w:rPr>
        <w:t xml:space="preserve"> GO TO TOMAR7C</w:t>
      </w:r>
    </w:p>
    <w:p w14:paraId="567DE47D" w14:textId="4A2E01C0" w:rsidR="006D60D5" w:rsidRPr="00040EF7" w:rsidRDefault="6126BA26" w:rsidP="6126BA26">
      <w:pPr>
        <w:pStyle w:val="ListParagraph"/>
        <w:numPr>
          <w:ilvl w:val="0"/>
          <w:numId w:val="10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6B36B20" w14:textId="171F9EA6"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TOMAR7C</w:t>
      </w:r>
    </w:p>
    <w:p w14:paraId="46029BD2" w14:textId="77777777" w:rsidR="0090553E" w:rsidRPr="00223642" w:rsidRDefault="0090553E" w:rsidP="006D60D5">
      <w:pPr>
        <w:spacing w:after="0"/>
        <w:ind w:left="720"/>
        <w:rPr>
          <w:rFonts w:eastAsia="Calibri" w:cstheme="minorHAnsi"/>
          <w:b/>
          <w:i/>
        </w:rPr>
      </w:pPr>
    </w:p>
    <w:p w14:paraId="4906C764" w14:textId="7277CA4F" w:rsidR="006D60D5" w:rsidRPr="00223642" w:rsidRDefault="6126BA26" w:rsidP="1FE611D9">
      <w:pPr>
        <w:spacing w:after="0"/>
        <w:ind w:left="720"/>
      </w:pPr>
      <w:r>
        <w:t xml:space="preserve">T89. [TOMAR7C] During that time, how many days (1 to 30) did you smoke a combination of marijuana with tobacco in a usual month? </w:t>
      </w:r>
    </w:p>
    <w:p w14:paraId="241C1EEC" w14:textId="0B7D3B75" w:rsidR="006D60D5" w:rsidRPr="00223642" w:rsidRDefault="6126BA26" w:rsidP="1FE611D9">
      <w:pPr>
        <w:spacing w:after="0"/>
        <w:ind w:left="720"/>
        <w:rPr>
          <w:rFonts w:eastAsia="Calibri"/>
          <w:b/>
          <w:bCs/>
        </w:rPr>
      </w:pPr>
      <w:r>
        <w:t xml:space="preserve">   |__|__| #Days smoke in usual month </w:t>
      </w:r>
      <w:r w:rsidRPr="6126BA26">
        <w:rPr>
          <w:rFonts w:ascii="Wingdings" w:eastAsia="Wingdings" w:hAnsi="Wingdings"/>
        </w:rPr>
        <w:t>à</w:t>
      </w:r>
      <w:r w:rsidRPr="6126BA26">
        <w:rPr>
          <w:rFonts w:eastAsia="Calibri"/>
          <w:b/>
          <w:bCs/>
        </w:rPr>
        <w:t xml:space="preserve"> GO TO TOMAR9A</w:t>
      </w:r>
    </w:p>
    <w:p w14:paraId="65DB042C" w14:textId="1E91C1EA" w:rsidR="006D60D5"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TOMAR9A</w:t>
      </w:r>
    </w:p>
    <w:p w14:paraId="1E3BEDEB" w14:textId="77777777" w:rsidR="006D60D5" w:rsidRPr="00223642" w:rsidRDefault="006D60D5" w:rsidP="006D60D5">
      <w:pPr>
        <w:pStyle w:val="Default"/>
        <w:rPr>
          <w:color w:val="auto"/>
        </w:rPr>
      </w:pPr>
    </w:p>
    <w:p w14:paraId="68AA72BB" w14:textId="61685DD8" w:rsidR="006D60D5" w:rsidRPr="00D5431C" w:rsidRDefault="6126BA26" w:rsidP="00D5431C">
      <w:pPr>
        <w:pStyle w:val="Default"/>
        <w:numPr>
          <w:ilvl w:val="0"/>
          <w:numId w:val="11"/>
        </w:numPr>
        <w:rPr>
          <w:color w:val="auto"/>
          <w:sz w:val="22"/>
          <w:szCs w:val="22"/>
        </w:rPr>
      </w:pPr>
      <w:r w:rsidRPr="6126BA26">
        <w:rPr>
          <w:color w:val="auto"/>
          <w:sz w:val="22"/>
          <w:szCs w:val="22"/>
        </w:rPr>
        <w:t xml:space="preserve">[TOMAR8] How old were you when you </w:t>
      </w:r>
      <w:r w:rsidRPr="6126BA26">
        <w:rPr>
          <w:b/>
          <w:bCs/>
          <w:color w:val="auto"/>
          <w:sz w:val="22"/>
          <w:szCs w:val="22"/>
        </w:rPr>
        <w:t xml:space="preserve">last </w:t>
      </w:r>
      <w:r w:rsidRPr="6126BA26">
        <w:rPr>
          <w:color w:val="auto"/>
          <w:sz w:val="22"/>
          <w:szCs w:val="22"/>
        </w:rPr>
        <w:t>smoked a combination of marijuana with tobacco?</w:t>
      </w:r>
    </w:p>
    <w:p w14:paraId="6E0066B1" w14:textId="6DC3C144" w:rsidR="006D60D5" w:rsidRPr="00223642" w:rsidRDefault="006D60D5" w:rsidP="006D60D5">
      <w:pPr>
        <w:pStyle w:val="Default"/>
        <w:ind w:left="450"/>
        <w:rPr>
          <w:color w:val="auto"/>
          <w:sz w:val="22"/>
          <w:szCs w:val="22"/>
        </w:rPr>
      </w:pPr>
      <w:r w:rsidRPr="00223642">
        <w:rPr>
          <w:color w:val="auto"/>
          <w:sz w:val="22"/>
          <w:szCs w:val="22"/>
        </w:rPr>
        <w:t xml:space="preserve">|__|__| Age when last smoked a combination of marijuana with tobacco </w:t>
      </w:r>
    </w:p>
    <w:p w14:paraId="196B5122" w14:textId="41D96ABF" w:rsidR="006D60D5" w:rsidRPr="00223642" w:rsidRDefault="006D60D5" w:rsidP="006D60D5">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F70B4D" w:rsidRPr="00223642">
        <w:rPr>
          <w:rFonts w:eastAsia="Calibri" w:cstheme="minorHAnsi"/>
          <w:b/>
          <w:i/>
          <w:color w:val="auto"/>
          <w:sz w:val="22"/>
          <w:szCs w:val="22"/>
        </w:rPr>
        <w:t>TO</w:t>
      </w:r>
      <w:r w:rsidRPr="00223642">
        <w:rPr>
          <w:rFonts w:eastAsia="Calibri" w:cstheme="minorHAnsi"/>
          <w:b/>
          <w:i/>
          <w:color w:val="auto"/>
          <w:sz w:val="22"/>
          <w:szCs w:val="22"/>
        </w:rPr>
        <w:t>MAR8C</w:t>
      </w:r>
    </w:p>
    <w:p w14:paraId="45144ABC" w14:textId="77777777" w:rsidR="006D60D5" w:rsidRPr="008263EE" w:rsidRDefault="006D60D5" w:rsidP="006D60D5">
      <w:pPr>
        <w:pStyle w:val="Default"/>
        <w:spacing w:after="25"/>
        <w:ind w:left="450"/>
        <w:rPr>
          <w:rFonts w:eastAsia="Calibri" w:cstheme="minorHAnsi"/>
          <w:b/>
          <w:i/>
          <w:color w:val="auto"/>
          <w:sz w:val="22"/>
          <w:szCs w:val="22"/>
        </w:rPr>
      </w:pPr>
    </w:p>
    <w:p w14:paraId="3683EFC8" w14:textId="3E5863CA" w:rsidR="006D60D5" w:rsidRPr="008263EE" w:rsidRDefault="006D60D5" w:rsidP="006D60D5">
      <w:pPr>
        <w:spacing w:after="0"/>
        <w:ind w:left="720"/>
      </w:pPr>
      <w:r w:rsidRPr="008263EE">
        <w:t>T</w:t>
      </w:r>
      <w:r w:rsidR="00D5754A" w:rsidRPr="008263EE">
        <w:t>90</w:t>
      </w:r>
      <w:r w:rsidRPr="008263EE">
        <w:t xml:space="preserve">. </w:t>
      </w:r>
      <w:r w:rsidR="00F70B4D" w:rsidRPr="008263EE">
        <w:t>[TO</w:t>
      </w:r>
      <w:r w:rsidRPr="008263EE">
        <w:t xml:space="preserve">MAR8C] </w:t>
      </w:r>
      <w:r w:rsidR="00636406" w:rsidRPr="008263EE">
        <w:t>During that time, d</w:t>
      </w:r>
      <w:r w:rsidRPr="008263EE">
        <w:t xml:space="preserve">id you ever smoke a combination of marijuana with tobacco </w:t>
      </w:r>
      <w:r w:rsidRPr="008263EE">
        <w:rPr>
          <w:b/>
        </w:rPr>
        <w:t>every day</w:t>
      </w:r>
      <w:r w:rsidRPr="008263EE">
        <w:t>?</w:t>
      </w:r>
    </w:p>
    <w:p w14:paraId="7E928B31" w14:textId="18E041C2" w:rsidR="006D60D5" w:rsidRPr="00040EF7" w:rsidRDefault="6126BA26" w:rsidP="6126BA26">
      <w:pPr>
        <w:pStyle w:val="ListParagraph"/>
        <w:numPr>
          <w:ilvl w:val="0"/>
          <w:numId w:val="10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TOMAR8D</w:t>
      </w:r>
    </w:p>
    <w:p w14:paraId="56F2D833" w14:textId="27FBAF24" w:rsidR="006D60D5" w:rsidRPr="00040EF7" w:rsidRDefault="6126BA26" w:rsidP="6126BA26">
      <w:pPr>
        <w:pStyle w:val="ListParagraph"/>
        <w:numPr>
          <w:ilvl w:val="0"/>
          <w:numId w:val="10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TOMAR9A</w:t>
      </w:r>
    </w:p>
    <w:p w14:paraId="3D5D110B" w14:textId="52C76C1C" w:rsidR="006D60D5"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TOMAR8D</w:t>
      </w:r>
    </w:p>
    <w:p w14:paraId="366397C8" w14:textId="77777777" w:rsidR="006D60D5" w:rsidRPr="00223642" w:rsidRDefault="006D60D5" w:rsidP="006D60D5">
      <w:pPr>
        <w:spacing w:after="0"/>
        <w:ind w:left="720"/>
        <w:rPr>
          <w:rFonts w:cstheme="minorHAnsi"/>
        </w:rPr>
      </w:pPr>
    </w:p>
    <w:p w14:paraId="25C2A3C2" w14:textId="6288DAE3" w:rsidR="006D60D5" w:rsidRPr="00223642" w:rsidRDefault="6126BA26" w:rsidP="1FE611D9">
      <w:pPr>
        <w:spacing w:after="0"/>
        <w:ind w:left="720"/>
      </w:pPr>
      <w:r>
        <w:t xml:space="preserve">T90. [TOMAR8D] During that time, how many days (1 to 30) did you smoke a combination of marijuana with tobacco in a usual month? </w:t>
      </w:r>
    </w:p>
    <w:p w14:paraId="3711039F" w14:textId="41AB776B" w:rsidR="006D60D5" w:rsidRPr="00223642" w:rsidRDefault="6126BA26" w:rsidP="6126BA26">
      <w:pPr>
        <w:spacing w:after="0"/>
        <w:ind w:left="720"/>
        <w:rPr>
          <w:rFonts w:eastAsia="Calibri"/>
          <w:b/>
          <w:bCs/>
        </w:rPr>
      </w:pPr>
      <w:r>
        <w:t xml:space="preserve">   |__|__| #Days smoked in </w:t>
      </w:r>
      <w:proofErr w:type="gramStart"/>
      <w:r>
        <w:t>30 day</w:t>
      </w:r>
      <w:proofErr w:type="gramEnd"/>
      <w:r>
        <w:t xml:space="preserve"> month </w:t>
      </w:r>
      <w:r w:rsidRPr="6126BA26">
        <w:rPr>
          <w:rFonts w:ascii="Wingdings" w:eastAsia="Wingdings" w:hAnsi="Wingdings"/>
        </w:rPr>
        <w:t>à</w:t>
      </w:r>
      <w:r w:rsidRPr="6126BA26">
        <w:rPr>
          <w:rFonts w:eastAsia="Calibri"/>
          <w:b/>
          <w:bCs/>
        </w:rPr>
        <w:t xml:space="preserve"> GO TO TOMAR9A</w:t>
      </w:r>
    </w:p>
    <w:p w14:paraId="22C4C2CE" w14:textId="49D95240" w:rsidR="006D60D5"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TOMAR9A</w:t>
      </w:r>
    </w:p>
    <w:p w14:paraId="71721CB8" w14:textId="77777777" w:rsidR="006D60D5" w:rsidRPr="00223642" w:rsidRDefault="006D60D5" w:rsidP="006D60D5">
      <w:pPr>
        <w:spacing w:after="0"/>
        <w:rPr>
          <w:rFonts w:eastAsia="Calibri" w:cstheme="minorHAnsi"/>
          <w:b/>
          <w:i/>
        </w:rPr>
      </w:pPr>
    </w:p>
    <w:p w14:paraId="41C4AE6A" w14:textId="03503573" w:rsidR="006D60D5" w:rsidRPr="00223642" w:rsidRDefault="6126BA26" w:rsidP="6126BA26">
      <w:pPr>
        <w:spacing w:after="0"/>
        <w:rPr>
          <w:rFonts w:eastAsia="Calibri"/>
          <w:b/>
          <w:bCs/>
        </w:rPr>
      </w:pPr>
      <w:r w:rsidRPr="6126BA26">
        <w:rPr>
          <w:rFonts w:eastAsia="Calibri"/>
          <w:b/>
          <w:bCs/>
        </w:rPr>
        <w:t xml:space="preserve">[IF TOMAR5 = 0 or NO RESPONSE, fill “smoke” and “do” </w:t>
      </w:r>
    </w:p>
    <w:p w14:paraId="3163DDD1" w14:textId="1D69F3D7" w:rsidR="006D60D5" w:rsidRPr="00223642" w:rsidRDefault="6126BA26" w:rsidP="6126BA26">
      <w:pPr>
        <w:spacing w:after="0"/>
      </w:pPr>
      <w:r w:rsidRPr="6126BA26">
        <w:rPr>
          <w:rFonts w:eastAsia="Calibri"/>
          <w:b/>
          <w:bCs/>
        </w:rPr>
        <w:t>IF TOMAR5 = 1 or 2, fill “smoked” and “did”]</w:t>
      </w:r>
    </w:p>
    <w:p w14:paraId="5F417570" w14:textId="12FB66E5" w:rsidR="006D60D5" w:rsidRPr="00223642" w:rsidRDefault="6126BA26" w:rsidP="00324998">
      <w:pPr>
        <w:pStyle w:val="Default"/>
        <w:numPr>
          <w:ilvl w:val="0"/>
          <w:numId w:val="11"/>
        </w:numPr>
        <w:rPr>
          <w:color w:val="auto"/>
          <w:sz w:val="22"/>
          <w:szCs w:val="22"/>
        </w:rPr>
      </w:pPr>
      <w:r w:rsidRPr="6126BA26">
        <w:rPr>
          <w:color w:val="auto"/>
          <w:sz w:val="22"/>
          <w:szCs w:val="22"/>
        </w:rPr>
        <w:t xml:space="preserve">[TOMAR9A] On days that you [smoke/smoked], how many times [do/did] you smoke a combination of marijuana with tobacco </w:t>
      </w:r>
      <w:r w:rsidRPr="6126BA26">
        <w:rPr>
          <w:b/>
          <w:bCs/>
          <w:color w:val="auto"/>
          <w:sz w:val="22"/>
          <w:szCs w:val="22"/>
        </w:rPr>
        <w:t>per day</w:t>
      </w:r>
      <w:r w:rsidRPr="6126BA26">
        <w:rPr>
          <w:color w:val="auto"/>
          <w:sz w:val="22"/>
          <w:szCs w:val="22"/>
        </w:rPr>
        <w:t xml:space="preserve">? </w:t>
      </w:r>
    </w:p>
    <w:p w14:paraId="5C3E112E" w14:textId="3C6EEED0" w:rsidR="006D60D5" w:rsidRPr="00223642" w:rsidRDefault="007A0868" w:rsidP="007A0868">
      <w:pPr>
        <w:pStyle w:val="Default"/>
        <w:ind w:left="450"/>
        <w:rPr>
          <w:color w:val="auto"/>
          <w:sz w:val="22"/>
          <w:szCs w:val="22"/>
        </w:rPr>
      </w:pPr>
      <w:r w:rsidRPr="00223642">
        <w:rPr>
          <w:color w:val="auto"/>
          <w:sz w:val="22"/>
          <w:szCs w:val="22"/>
        </w:rPr>
        <w:t>|_|_| #TIMES PER DAY</w:t>
      </w:r>
    </w:p>
    <w:p w14:paraId="3696D305" w14:textId="77777777" w:rsidR="007A0868" w:rsidRPr="00223642" w:rsidRDefault="007A0868" w:rsidP="006D60D5">
      <w:pPr>
        <w:pStyle w:val="Default"/>
        <w:rPr>
          <w:b/>
          <w:color w:val="auto"/>
          <w:sz w:val="22"/>
          <w:szCs w:val="22"/>
        </w:rPr>
      </w:pPr>
    </w:p>
    <w:p w14:paraId="66B70EB3" w14:textId="48180391" w:rsidR="00251F95" w:rsidRPr="00664396" w:rsidRDefault="6126BA26" w:rsidP="6126BA26">
      <w:pPr>
        <w:pStyle w:val="Default"/>
        <w:ind w:left="450"/>
        <w:rPr>
          <w:b/>
          <w:bCs/>
          <w:color w:val="auto"/>
          <w:sz w:val="22"/>
          <w:szCs w:val="22"/>
        </w:rPr>
      </w:pPr>
      <w:r w:rsidRPr="6126BA26">
        <w:rPr>
          <w:b/>
          <w:bCs/>
          <w:color w:val="auto"/>
          <w:sz w:val="22"/>
          <w:szCs w:val="22"/>
        </w:rPr>
        <w:t xml:space="preserve">IF (TOMAR4 = 0) </w:t>
      </w:r>
      <w:r w:rsidRPr="6126BA26">
        <w:rPr>
          <w:b/>
          <w:bCs/>
          <w:color w:val="auto"/>
          <w:sz w:val="22"/>
          <w:szCs w:val="22"/>
          <w:u w:val="single"/>
        </w:rPr>
        <w:t>OR</w:t>
      </w:r>
      <w:r w:rsidRPr="6126BA26">
        <w:rPr>
          <w:b/>
          <w:bCs/>
          <w:color w:val="auto"/>
          <w:sz w:val="22"/>
          <w:szCs w:val="22"/>
        </w:rPr>
        <w:t xml:space="preserve"> ((TOMAR4 = 1, 2, OR 3) AND TOMAR5 = 1 AND TOMAR7B = 0) </w:t>
      </w:r>
      <w:r w:rsidRPr="6126BA26">
        <w:rPr>
          <w:b/>
          <w:bCs/>
          <w:color w:val="auto"/>
          <w:sz w:val="22"/>
          <w:szCs w:val="22"/>
          <w:u w:val="single"/>
        </w:rPr>
        <w:t>OR</w:t>
      </w:r>
      <w:r w:rsidRPr="6126BA26">
        <w:rPr>
          <w:b/>
          <w:bCs/>
          <w:color w:val="auto"/>
          <w:sz w:val="22"/>
          <w:szCs w:val="22"/>
        </w:rPr>
        <w:t xml:space="preserve"> ((TOMAR4 = 1, 2, OR 3) AND TOMAR5 = 2 AND TOMAR8C = 0), GO TO TOMAR10</w:t>
      </w:r>
    </w:p>
    <w:p w14:paraId="17BBC9C3" w14:textId="50B2EBD2" w:rsidR="00251F95" w:rsidRPr="00664396" w:rsidRDefault="00251F95" w:rsidP="00251F95">
      <w:pPr>
        <w:pStyle w:val="Default"/>
        <w:ind w:left="450"/>
        <w:rPr>
          <w:b/>
          <w:color w:val="auto"/>
          <w:sz w:val="22"/>
          <w:szCs w:val="22"/>
        </w:rPr>
      </w:pPr>
      <w:r w:rsidRPr="00664396">
        <w:rPr>
          <w:b/>
          <w:color w:val="auto"/>
          <w:sz w:val="22"/>
          <w:szCs w:val="22"/>
        </w:rPr>
        <w:t>ELSE, GO TO TOMAR9B</w:t>
      </w:r>
    </w:p>
    <w:p w14:paraId="779FB620" w14:textId="77777777" w:rsidR="006D60D5" w:rsidRPr="00223642" w:rsidRDefault="006D60D5" w:rsidP="006D60D5">
      <w:pPr>
        <w:pStyle w:val="Default"/>
        <w:rPr>
          <w:b/>
          <w:color w:val="auto"/>
          <w:sz w:val="22"/>
          <w:szCs w:val="22"/>
        </w:rPr>
      </w:pPr>
    </w:p>
    <w:p w14:paraId="451AE722" w14:textId="1A72BC84" w:rsidR="006D60D5" w:rsidRPr="00223642" w:rsidRDefault="006D60D5" w:rsidP="006D60D5">
      <w:pPr>
        <w:spacing w:after="0"/>
        <w:ind w:left="720"/>
      </w:pPr>
      <w:r w:rsidRPr="00223642">
        <w:t>T</w:t>
      </w:r>
      <w:r w:rsidR="00D5754A" w:rsidRPr="00223642">
        <w:t>91</w:t>
      </w:r>
      <w:r w:rsidRPr="00223642">
        <w:t>. [</w:t>
      </w:r>
      <w:r w:rsidR="007A0868" w:rsidRPr="00223642">
        <w:t>TO</w:t>
      </w:r>
      <w:r w:rsidRPr="00223642">
        <w:t xml:space="preserve">MAR9B] Did you ever smoke a combination of marijuana with tobacco </w:t>
      </w:r>
      <w:r w:rsidRPr="00223642">
        <w:rPr>
          <w:b/>
        </w:rPr>
        <w:t>every day</w:t>
      </w:r>
      <w:r w:rsidRPr="00223642">
        <w:t xml:space="preserve">? </w:t>
      </w:r>
    </w:p>
    <w:p w14:paraId="3421D759" w14:textId="60DDAF9B" w:rsidR="006D60D5" w:rsidRPr="00040EF7" w:rsidRDefault="6126BA26" w:rsidP="6126BA26">
      <w:pPr>
        <w:pStyle w:val="ListParagraph"/>
        <w:numPr>
          <w:ilvl w:val="0"/>
          <w:numId w:val="10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TOMAR10</w:t>
      </w:r>
    </w:p>
    <w:p w14:paraId="114F3C90" w14:textId="315B44F1" w:rsidR="006D60D5" w:rsidRPr="00040EF7" w:rsidRDefault="6126BA26" w:rsidP="6126BA26">
      <w:pPr>
        <w:pStyle w:val="ListParagraph"/>
        <w:numPr>
          <w:ilvl w:val="0"/>
          <w:numId w:val="10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TOMAR9D</w:t>
      </w:r>
    </w:p>
    <w:p w14:paraId="27D321E0" w14:textId="70AEDBCB" w:rsidR="006D60D5"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4E13FF83" w14:textId="77777777" w:rsidR="00251F95" w:rsidRDefault="00251F95" w:rsidP="006D60D5">
      <w:pPr>
        <w:spacing w:after="0"/>
        <w:ind w:left="720"/>
        <w:rPr>
          <w:rFonts w:eastAsia="Calibri" w:cstheme="minorHAnsi"/>
          <w:b/>
        </w:rPr>
      </w:pPr>
    </w:p>
    <w:p w14:paraId="4FFB4200" w14:textId="67F81E38" w:rsidR="00251F95" w:rsidRPr="000C3468" w:rsidRDefault="6126BA26" w:rsidP="00D5431C">
      <w:pPr>
        <w:spacing w:after="0"/>
        <w:ind w:left="720"/>
      </w:pPr>
      <w:r>
        <w:t xml:space="preserve">T91. [TOMAR9D] How old were you when you stopped smoking a combination of marijuana with tobacco </w:t>
      </w:r>
      <w:r w:rsidRPr="6126BA26">
        <w:rPr>
          <w:b/>
          <w:bCs/>
        </w:rPr>
        <w:t>every day</w:t>
      </w:r>
      <w:r>
        <w:t xml:space="preserve">?    </w:t>
      </w:r>
    </w:p>
    <w:p w14:paraId="751FD51C" w14:textId="0EF66304" w:rsidR="00251F95" w:rsidRPr="000C3468" w:rsidRDefault="6126BA26" w:rsidP="00251F95">
      <w:pPr>
        <w:pStyle w:val="Default"/>
        <w:ind w:left="720"/>
        <w:rPr>
          <w:color w:val="auto"/>
          <w:sz w:val="22"/>
          <w:szCs w:val="22"/>
        </w:rPr>
      </w:pPr>
      <w:r w:rsidRPr="6126BA26">
        <w:rPr>
          <w:color w:val="auto"/>
          <w:sz w:val="22"/>
          <w:szCs w:val="22"/>
        </w:rPr>
        <w:t xml:space="preserve">    |__|__| Age stopped smoking every day</w:t>
      </w:r>
    </w:p>
    <w:p w14:paraId="0DC2023D" w14:textId="3975AEE6" w:rsidR="00251F95" w:rsidRPr="000C3468"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TOMAR9C</w:t>
      </w:r>
    </w:p>
    <w:p w14:paraId="69C765BD" w14:textId="77777777" w:rsidR="006D60D5" w:rsidRPr="00223642" w:rsidRDefault="006D60D5" w:rsidP="006D60D5">
      <w:pPr>
        <w:spacing w:after="0"/>
        <w:rPr>
          <w:rFonts w:cstheme="minorHAnsi"/>
        </w:rPr>
      </w:pPr>
    </w:p>
    <w:p w14:paraId="2196FBEC" w14:textId="3DEE5FB7" w:rsidR="006D60D5" w:rsidRPr="00223642" w:rsidRDefault="6126BA26" w:rsidP="7C7F8A75">
      <w:pPr>
        <w:spacing w:after="0"/>
        <w:ind w:left="720"/>
      </w:pPr>
      <w:r>
        <w:lastRenderedPageBreak/>
        <w:t xml:space="preserve">T91. [TOMAR9C] When you were a daily smoker of a combination of marijuana with tobacco, about how many times </w:t>
      </w:r>
      <w:r w:rsidRPr="6126BA26">
        <w:rPr>
          <w:b/>
          <w:bCs/>
        </w:rPr>
        <w:t>per day</w:t>
      </w:r>
      <w:r>
        <w:t xml:space="preserve"> did you smoke a combination of marijuana with tobacco?</w:t>
      </w:r>
    </w:p>
    <w:p w14:paraId="0BA9A354" w14:textId="37CE95CA" w:rsidR="007A0868" w:rsidRPr="00E15AB1" w:rsidRDefault="007A0868" w:rsidP="007A0868">
      <w:pPr>
        <w:pStyle w:val="Default"/>
        <w:ind w:left="720"/>
        <w:rPr>
          <w:color w:val="auto"/>
          <w:sz w:val="22"/>
          <w:szCs w:val="22"/>
        </w:rPr>
      </w:pPr>
      <w:r w:rsidRPr="00223642">
        <w:rPr>
          <w:color w:val="auto"/>
          <w:sz w:val="22"/>
          <w:szCs w:val="22"/>
        </w:rPr>
        <w:t xml:space="preserve">|_|_| #TIMES PER </w:t>
      </w:r>
      <w:r w:rsidRPr="00E15AB1">
        <w:rPr>
          <w:color w:val="auto"/>
          <w:sz w:val="22"/>
          <w:szCs w:val="22"/>
        </w:rPr>
        <w:t>DAY</w:t>
      </w:r>
    </w:p>
    <w:p w14:paraId="4DEF6874" w14:textId="2DF71568" w:rsidR="006D60D5" w:rsidRPr="00E15AB1" w:rsidRDefault="6126BA26" w:rsidP="006D60D5">
      <w:r>
        <w:t xml:space="preserve">    </w:t>
      </w:r>
      <w:r w:rsidR="006D60D5">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TOMAR10</w:t>
      </w:r>
    </w:p>
    <w:p w14:paraId="1757FF43" w14:textId="231542D2" w:rsidR="006D60D5" w:rsidRPr="00223642" w:rsidRDefault="6126BA26" w:rsidP="6126BA26">
      <w:pPr>
        <w:spacing w:after="0"/>
        <w:rPr>
          <w:rFonts w:eastAsia="Calibri"/>
          <w:b/>
          <w:bCs/>
        </w:rPr>
      </w:pPr>
      <w:r w:rsidRPr="6126BA26">
        <w:rPr>
          <w:rFonts w:eastAsia="Calibri"/>
          <w:b/>
          <w:bCs/>
        </w:rPr>
        <w:t>[IF TOMAR5 = 0 or NO RESPONSE, fill “do”</w:t>
      </w:r>
    </w:p>
    <w:p w14:paraId="25E87E6A" w14:textId="577938FA" w:rsidR="006D60D5" w:rsidRPr="00223642" w:rsidRDefault="6126BA26" w:rsidP="6126BA26">
      <w:pPr>
        <w:spacing w:after="0"/>
      </w:pPr>
      <w:r w:rsidRPr="6126BA26">
        <w:rPr>
          <w:rFonts w:eastAsia="Calibri"/>
          <w:b/>
          <w:bCs/>
        </w:rPr>
        <w:t>IF TOMAR5 = 1 or 2, fill “did”]</w:t>
      </w:r>
    </w:p>
    <w:p w14:paraId="63467083" w14:textId="6C3D7A73" w:rsidR="006D60D5" w:rsidRPr="00223642" w:rsidRDefault="6126BA26" w:rsidP="00324998">
      <w:pPr>
        <w:pStyle w:val="ListParagraph"/>
        <w:numPr>
          <w:ilvl w:val="0"/>
          <w:numId w:val="11"/>
        </w:numPr>
        <w:spacing w:after="0"/>
      </w:pPr>
      <w:r>
        <w:t xml:space="preserve">[TOMAR10] Why [do/did] you smoke a combination of marijuana with tobacco? </w:t>
      </w:r>
    </w:p>
    <w:p w14:paraId="205740C9" w14:textId="05261736" w:rsidR="006D60D5" w:rsidRPr="00223642" w:rsidRDefault="006D60D5" w:rsidP="00040EF7">
      <w:pPr>
        <w:pStyle w:val="ListParagraph"/>
        <w:numPr>
          <w:ilvl w:val="0"/>
          <w:numId w:val="105"/>
        </w:numPr>
        <w:spacing w:after="0"/>
      </w:pPr>
      <w:r w:rsidRPr="00223642">
        <w:t>Recreation</w:t>
      </w:r>
    </w:p>
    <w:p w14:paraId="4E5D27C6" w14:textId="215514F0" w:rsidR="006D60D5" w:rsidRPr="00223642" w:rsidRDefault="006D60D5" w:rsidP="00040EF7">
      <w:pPr>
        <w:pStyle w:val="ListParagraph"/>
        <w:numPr>
          <w:ilvl w:val="0"/>
          <w:numId w:val="105"/>
        </w:numPr>
        <w:spacing w:after="0"/>
      </w:pPr>
      <w:r w:rsidRPr="00223642">
        <w:t>As medicine</w:t>
      </w:r>
    </w:p>
    <w:p w14:paraId="66CBBF14" w14:textId="5810F601" w:rsidR="006D60D5" w:rsidRPr="00223642" w:rsidRDefault="006D60D5" w:rsidP="00040EF7">
      <w:pPr>
        <w:pStyle w:val="ListParagraph"/>
        <w:numPr>
          <w:ilvl w:val="0"/>
          <w:numId w:val="105"/>
        </w:numPr>
        <w:spacing w:after="0"/>
      </w:pPr>
      <w:r w:rsidRPr="00223642">
        <w:t>Recreation and as medicine</w:t>
      </w:r>
    </w:p>
    <w:p w14:paraId="316E4E8A" w14:textId="1DBA74C2" w:rsidR="006D60D5" w:rsidRPr="00223642" w:rsidRDefault="006D60D5" w:rsidP="00040EF7">
      <w:pPr>
        <w:pStyle w:val="ListParagraph"/>
        <w:numPr>
          <w:ilvl w:val="0"/>
          <w:numId w:val="106"/>
        </w:numPr>
        <w:spacing w:after="0"/>
      </w:pPr>
      <w:r w:rsidRPr="00223642">
        <w:t>Other: Please describe [text box]</w:t>
      </w:r>
    </w:p>
    <w:p w14:paraId="6FC7C9AA" w14:textId="151DFBA3" w:rsidR="006D60D5" w:rsidRPr="00223642" w:rsidRDefault="006D60D5" w:rsidP="00040EF7">
      <w:pPr>
        <w:pStyle w:val="ListParagraph"/>
        <w:numPr>
          <w:ilvl w:val="0"/>
          <w:numId w:val="107"/>
        </w:numPr>
        <w:spacing w:after="0"/>
      </w:pPr>
      <w:r w:rsidRPr="00223642">
        <w:t>Prefer not to answer</w:t>
      </w:r>
    </w:p>
    <w:p w14:paraId="5E906E2D" w14:textId="3A4B68CB" w:rsidR="006D60D5" w:rsidRDefault="006D60D5" w:rsidP="00040EF7">
      <w:pPr>
        <w:pStyle w:val="ListParagraph"/>
        <w:spacing w:after="0"/>
        <w:ind w:left="450" w:firstLine="27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B7406A" w:rsidRPr="00223642">
        <w:rPr>
          <w:rFonts w:eastAsia="Calibri" w:cstheme="minorHAnsi"/>
          <w:b/>
          <w:i/>
        </w:rPr>
        <w:t>TO</w:t>
      </w:r>
      <w:r w:rsidRPr="00223642">
        <w:rPr>
          <w:rFonts w:eastAsia="Calibri" w:cstheme="minorHAnsi"/>
          <w:b/>
          <w:i/>
        </w:rPr>
        <w:t>MARLIFEA</w:t>
      </w:r>
    </w:p>
    <w:p w14:paraId="10D2C740" w14:textId="77777777" w:rsidR="00251F95" w:rsidRDefault="00251F95" w:rsidP="006D60D5">
      <w:pPr>
        <w:pStyle w:val="ListParagraph"/>
        <w:spacing w:after="0"/>
        <w:ind w:left="450"/>
        <w:rPr>
          <w:rFonts w:eastAsia="Calibri" w:cstheme="minorHAnsi"/>
          <w:b/>
          <w:i/>
        </w:rPr>
      </w:pPr>
    </w:p>
    <w:p w14:paraId="0BC97C34" w14:textId="333B2C54" w:rsidR="00251F95" w:rsidRPr="00E15AB1" w:rsidRDefault="6126BA26" w:rsidP="6126BA26">
      <w:pPr>
        <w:pStyle w:val="Default"/>
        <w:rPr>
          <w:b/>
          <w:bCs/>
          <w:caps/>
          <w:color w:val="auto"/>
          <w:sz w:val="22"/>
          <w:szCs w:val="22"/>
        </w:rPr>
      </w:pPr>
      <w:r w:rsidRPr="6126BA26">
        <w:rPr>
          <w:b/>
          <w:bCs/>
          <w:caps/>
          <w:color w:val="auto"/>
          <w:sz w:val="22"/>
          <w:szCs w:val="22"/>
        </w:rPr>
        <w:t xml:space="preserve">IF (TOMAR1 = 3 AND TOMAR4 = 0) </w:t>
      </w:r>
      <w:r w:rsidRPr="6126BA26">
        <w:rPr>
          <w:b/>
          <w:bCs/>
          <w:caps/>
          <w:color w:val="auto"/>
          <w:sz w:val="22"/>
          <w:szCs w:val="22"/>
          <w:u w:val="single"/>
        </w:rPr>
        <w:t>OR</w:t>
      </w:r>
      <w:r w:rsidRPr="6126BA26">
        <w:rPr>
          <w:b/>
          <w:bCs/>
          <w:caps/>
          <w:color w:val="auto"/>
          <w:sz w:val="22"/>
          <w:szCs w:val="22"/>
        </w:rPr>
        <w:t xml:space="preserve"> (TOMAR1 = 3 AND TOMAR7B = 0) </w:t>
      </w:r>
      <w:r w:rsidRPr="6126BA26">
        <w:rPr>
          <w:b/>
          <w:bCs/>
          <w:caps/>
          <w:color w:val="auto"/>
          <w:sz w:val="22"/>
          <w:szCs w:val="22"/>
          <w:u w:val="single"/>
        </w:rPr>
        <w:t>OR</w:t>
      </w:r>
      <w:r w:rsidRPr="6126BA26">
        <w:rPr>
          <w:b/>
          <w:bCs/>
          <w:caps/>
          <w:color w:val="auto"/>
          <w:sz w:val="22"/>
          <w:szCs w:val="22"/>
        </w:rPr>
        <w:t xml:space="preserve"> (TOMAR1 = 3 AND TOMAR8C = 0), GO TO TOMARLIFEA</w:t>
      </w:r>
    </w:p>
    <w:p w14:paraId="4BAE9455" w14:textId="406AF34C" w:rsidR="00251F95" w:rsidRPr="00E15AB1" w:rsidRDefault="00251F95" w:rsidP="00251F95">
      <w:pPr>
        <w:pStyle w:val="Default"/>
        <w:rPr>
          <w:b/>
          <w:caps/>
          <w:color w:val="auto"/>
          <w:sz w:val="22"/>
          <w:szCs w:val="22"/>
        </w:rPr>
      </w:pPr>
      <w:r w:rsidRPr="00E15AB1">
        <w:rPr>
          <w:b/>
          <w:caps/>
          <w:color w:val="auto"/>
          <w:sz w:val="22"/>
          <w:szCs w:val="22"/>
        </w:rPr>
        <w:t>If TOMAR3 IS NULL, GO TO ELMAR1</w:t>
      </w:r>
    </w:p>
    <w:p w14:paraId="037D6420" w14:textId="19FD7B21" w:rsidR="00251F95" w:rsidRPr="00E15AB1" w:rsidRDefault="6126BA26" w:rsidP="6126BA26">
      <w:pPr>
        <w:pStyle w:val="Default"/>
        <w:spacing w:after="240"/>
        <w:rPr>
          <w:b/>
          <w:bCs/>
          <w:caps/>
          <w:color w:val="auto"/>
          <w:sz w:val="22"/>
          <w:szCs w:val="22"/>
        </w:rPr>
      </w:pPr>
      <w:r w:rsidRPr="6126BA26">
        <w:rPr>
          <w:b/>
          <w:bCs/>
          <w:caps/>
          <w:color w:val="auto"/>
          <w:sz w:val="22"/>
          <w:szCs w:val="22"/>
        </w:rPr>
        <w:t>ELSE, GO TO ELMAR1 (I.E. TOMAR1 = 3, go to ELMAR1)</w:t>
      </w:r>
    </w:p>
    <w:p w14:paraId="4CF41262" w14:textId="0B94844A" w:rsidR="006D60D5" w:rsidRPr="00223642" w:rsidRDefault="006D60D5" w:rsidP="006D60D5">
      <w:pPr>
        <w:pStyle w:val="Default"/>
        <w:spacing w:after="240"/>
        <w:rPr>
          <w:b/>
          <w:caps/>
          <w:color w:val="auto"/>
          <w:sz w:val="22"/>
          <w:szCs w:val="22"/>
        </w:rPr>
      </w:pPr>
      <w:r w:rsidRPr="00223642">
        <w:rPr>
          <w:b/>
          <w:caps/>
          <w:color w:val="auto"/>
          <w:sz w:val="22"/>
          <w:szCs w:val="22"/>
        </w:rPr>
        <w:t>[</w:t>
      </w:r>
      <w:r w:rsidR="00805681" w:rsidRPr="00223642">
        <w:rPr>
          <w:b/>
          <w:caps/>
          <w:color w:val="auto"/>
          <w:sz w:val="22"/>
          <w:szCs w:val="22"/>
        </w:rPr>
        <w:t>TO</w:t>
      </w:r>
      <w:r w:rsidRPr="00223642">
        <w:rPr>
          <w:b/>
          <w:caps/>
          <w:color w:val="auto"/>
          <w:sz w:val="22"/>
          <w:szCs w:val="22"/>
        </w:rPr>
        <w:t>MARlife age range: if respondent's current age is 2</w:t>
      </w:r>
      <w:r w:rsidRPr="00D5431C">
        <w:rPr>
          <w:b/>
          <w:caps/>
          <w:color w:val="000000" w:themeColor="text1"/>
          <w:sz w:val="22"/>
          <w:szCs w:val="22"/>
        </w:rPr>
        <w:t xml:space="preserve">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 xml:space="preserve">less from the bottom of the specified age range, they should not be given the question and instead routed to </w:t>
      </w:r>
      <w:r w:rsidR="00805681" w:rsidRPr="00223642">
        <w:rPr>
          <w:b/>
          <w:caps/>
          <w:color w:val="auto"/>
          <w:sz w:val="22"/>
          <w:szCs w:val="22"/>
        </w:rPr>
        <w:t>EL</w:t>
      </w:r>
      <w:r w:rsidRPr="00223642">
        <w:rPr>
          <w:b/>
          <w:caps/>
          <w:color w:val="auto"/>
          <w:sz w:val="22"/>
          <w:szCs w:val="22"/>
        </w:rPr>
        <w:t>MAR1.]</w:t>
      </w:r>
    </w:p>
    <w:p w14:paraId="4A7222E0" w14:textId="79FFFFA5" w:rsidR="006D60D5" w:rsidRPr="00223642" w:rsidRDefault="006D60D5" w:rsidP="006D60D5">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805681" w:rsidRPr="00223642">
        <w:rPr>
          <w:b/>
          <w:i/>
          <w:caps/>
          <w:sz w:val="22"/>
          <w:szCs w:val="22"/>
        </w:rPr>
        <w:t>TO</w:t>
      </w:r>
      <w:r w:rsidRPr="00223642">
        <w:rPr>
          <w:b/>
          <w:i/>
          <w:caps/>
          <w:sz w:val="22"/>
          <w:szCs w:val="22"/>
        </w:rPr>
        <w:t>MARLIFE SERIES</w:t>
      </w:r>
    </w:p>
    <w:p w14:paraId="17B0CD16" w14:textId="6CFF5D37" w:rsidR="006D60D5" w:rsidRPr="00223642" w:rsidRDefault="006D60D5" w:rsidP="006D60D5">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805681" w:rsidRPr="00223642">
        <w:rPr>
          <w:b/>
          <w:i/>
          <w:sz w:val="22"/>
        </w:rPr>
        <w:t xml:space="preserve"> GO TO EL</w:t>
      </w:r>
      <w:r w:rsidRPr="00223642">
        <w:rPr>
          <w:b/>
          <w:i/>
          <w:sz w:val="22"/>
        </w:rPr>
        <w:t>MAR1</w:t>
      </w:r>
    </w:p>
    <w:p w14:paraId="197BEF96" w14:textId="0FADEB0C" w:rsidR="006D60D5" w:rsidRPr="00223642" w:rsidRDefault="6126BA26" w:rsidP="65310DAF">
      <w:pPr>
        <w:pStyle w:val="ListParagraph"/>
        <w:numPr>
          <w:ilvl w:val="0"/>
          <w:numId w:val="11"/>
        </w:numPr>
        <w:rPr>
          <w:b/>
          <w:bCs/>
        </w:rPr>
      </w:pPr>
      <w:r>
        <w:t xml:space="preserve">[TOMARLIFEA – TOMARLIFEH] On days that you smoked when you were age [X] [to age Y], about how many times did you smoke a combination of marijuana with tobacco </w:t>
      </w:r>
      <w:r w:rsidRPr="6126BA26">
        <w:rPr>
          <w:b/>
          <w:bCs/>
        </w:rPr>
        <w:t>per day?</w:t>
      </w:r>
      <w:r w:rsidRPr="6126BA26">
        <w:rPr>
          <w:rFonts w:ascii="Calibri" w:eastAsia="Times New Roman" w:hAnsi="Calibri" w:cs="Calibri"/>
        </w:rPr>
        <w:t xml:space="preserve"> </w:t>
      </w:r>
    </w:p>
    <w:p w14:paraId="54D382DF" w14:textId="77777777" w:rsidR="00805681" w:rsidRPr="00223642" w:rsidRDefault="00805681" w:rsidP="00805681">
      <w:pPr>
        <w:pStyle w:val="ListParagraph"/>
        <w:ind w:left="450"/>
        <w:rPr>
          <w:rFonts w:cstheme="minorHAnsi"/>
          <w:b/>
        </w:rPr>
      </w:pPr>
    </w:p>
    <w:p w14:paraId="1A1DA262" w14:textId="1BA805FD" w:rsidR="00805681" w:rsidRPr="00223642" w:rsidRDefault="00805681" w:rsidP="00805681">
      <w:pPr>
        <w:pStyle w:val="ListParagraph"/>
        <w:ind w:left="450"/>
        <w:rPr>
          <w:b/>
        </w:rPr>
      </w:pPr>
      <w:r w:rsidRPr="00223642">
        <w:rPr>
          <w:rFonts w:cstheme="minorHAnsi"/>
        </w:rPr>
        <w:t xml:space="preserve">Age [X] to age [Y / 17] </w:t>
      </w:r>
      <w:r w:rsidRPr="00223642">
        <w:t xml:space="preserve">|__|__| #TIMES PER DAY </w:t>
      </w:r>
      <w:r w:rsidRPr="00223642">
        <w:rPr>
          <w:b/>
        </w:rPr>
        <w:t>[X= [VALUE AT TOMAR3]</w:t>
      </w:r>
    </w:p>
    <w:p w14:paraId="7DEB5C78" w14:textId="67B1B83E" w:rsidR="00805681" w:rsidRPr="00223642" w:rsidRDefault="6126BA26" w:rsidP="6126BA26">
      <w:pPr>
        <w:pStyle w:val="ListParagraph"/>
        <w:ind w:left="450"/>
        <w:rPr>
          <w:b/>
          <w:bCs/>
        </w:rPr>
      </w:pPr>
      <w:r w:rsidRPr="6126BA26">
        <w:rPr>
          <w:b/>
          <w:bCs/>
        </w:rPr>
        <w:t>Y= [IF TOMAR4=0 OR TOMAR7B=0 THEN 17 OR CURRENT AGE, WHICHEVER IS LOWEST VALUE] OR [IF TOMAR8C=0 THEN SET TO VALUE AT TOMAR8]</w:t>
      </w:r>
    </w:p>
    <w:p w14:paraId="494763C0" w14:textId="77777777" w:rsidR="00805681" w:rsidRPr="00223642" w:rsidRDefault="00805681" w:rsidP="00805681">
      <w:pPr>
        <w:pStyle w:val="ListParagraph"/>
        <w:ind w:left="450"/>
        <w:rPr>
          <w:b/>
        </w:rPr>
      </w:pPr>
    </w:p>
    <w:p w14:paraId="52CA95D7" w14:textId="46BBCE5B" w:rsidR="00805681" w:rsidRPr="00223642" w:rsidRDefault="6126BA26" w:rsidP="6126BA26">
      <w:pPr>
        <w:pStyle w:val="ListParagraph"/>
        <w:ind w:left="450"/>
        <w:rPr>
          <w:b/>
          <w:bCs/>
        </w:rPr>
      </w:pPr>
      <w:r w:rsidRPr="6126BA26">
        <w:t>Age [X / 18] to age [Y / 24]</w:t>
      </w:r>
      <w:r>
        <w:t xml:space="preserve"> |__|__| #TIMES PER DAY </w:t>
      </w:r>
      <w:r w:rsidRPr="6126BA26">
        <w:rPr>
          <w:b/>
          <w:bCs/>
        </w:rPr>
        <w:t>[X= [VALUE AT TOMAR3 OR 18, WHICHEVER IS HIGHEST VALUE] Y= [IF TOMAR4=0 OR TOMAR7B=0 THEN 24 OR CURRENT AGE, WHICHEVER IS LOWEST VALUE] OR [IF TOMAR8C=0 THEN SET TO VALUE AT TOMAR8]]</w:t>
      </w:r>
    </w:p>
    <w:p w14:paraId="40E331D2" w14:textId="77777777" w:rsidR="00805681" w:rsidRPr="00223642" w:rsidRDefault="00805681" w:rsidP="00805681">
      <w:pPr>
        <w:pStyle w:val="ListParagraph"/>
        <w:ind w:left="450"/>
      </w:pPr>
    </w:p>
    <w:p w14:paraId="66FB2186" w14:textId="2CF5EBFC" w:rsidR="00805681" w:rsidRPr="00223642" w:rsidRDefault="6126BA26" w:rsidP="6126BA26">
      <w:pPr>
        <w:pStyle w:val="ListParagraph"/>
        <w:ind w:left="450"/>
        <w:rPr>
          <w:b/>
          <w:bCs/>
        </w:rPr>
      </w:pPr>
      <w:r w:rsidRPr="6126BA26">
        <w:t>Age [X / 25] to age [Y / 29]</w:t>
      </w:r>
      <w:r>
        <w:t xml:space="preserve"> |__|__| #TIMES PER DAY </w:t>
      </w:r>
      <w:r w:rsidRPr="6126BA26">
        <w:rPr>
          <w:b/>
          <w:bCs/>
        </w:rPr>
        <w:t>[X= [VALUE AT TOMAR3 OR 25, WHICHEVER IS HIGHEST VALUE] Y= [IF TOMAR4=0 OR TOMAR7B=0 THEN 29 OR CURRENT AGE, WHICHEVER IS LOWEST VALUE] OR [IF TOMAR8C=0 THEN SET TO VALUE AT TOMAR8]]</w:t>
      </w:r>
    </w:p>
    <w:p w14:paraId="4B420285" w14:textId="77777777" w:rsidR="00805681" w:rsidRPr="00223642" w:rsidRDefault="00805681" w:rsidP="00805681">
      <w:pPr>
        <w:pStyle w:val="ListParagraph"/>
        <w:ind w:left="450"/>
      </w:pPr>
    </w:p>
    <w:p w14:paraId="3E679749" w14:textId="4099B572" w:rsidR="00805681" w:rsidRPr="00223642" w:rsidRDefault="6126BA26" w:rsidP="6126BA26">
      <w:pPr>
        <w:pStyle w:val="ListParagraph"/>
        <w:ind w:left="450"/>
        <w:rPr>
          <w:b/>
          <w:bCs/>
        </w:rPr>
      </w:pPr>
      <w:r w:rsidRPr="6126BA26">
        <w:t>Age [X / 30] to age [Y / 39 / current age]</w:t>
      </w:r>
      <w:r>
        <w:t xml:space="preserve"> |__|__| #TIMES PER DAY</w:t>
      </w:r>
      <w:r w:rsidRPr="6126BA26">
        <w:rPr>
          <w:b/>
          <w:bCs/>
        </w:rPr>
        <w:t xml:space="preserve"> [X= [VALUE AT TOMAR3 OR 30, WHICHEVER IS HIGHEST VALUE] Y= [IF TOMAR4=0 OR TOMAR7B=0 THEN 39 OR CURRENT AGE, WHICHEVER IS LOWEST VALUE] OR [IF TOMAR8C=0 THEN SET TO VALUE AT TOMAR8]]</w:t>
      </w:r>
    </w:p>
    <w:p w14:paraId="2723A5BC" w14:textId="77777777" w:rsidR="00805681" w:rsidRPr="00223642" w:rsidRDefault="00805681" w:rsidP="00805681">
      <w:pPr>
        <w:pStyle w:val="ListParagraph"/>
        <w:ind w:left="450"/>
        <w:rPr>
          <w:rFonts w:cstheme="minorHAnsi"/>
        </w:rPr>
      </w:pPr>
    </w:p>
    <w:p w14:paraId="1D99EB73" w14:textId="5C2C7D6A" w:rsidR="00805681" w:rsidRPr="00223642" w:rsidRDefault="6126BA26" w:rsidP="6126BA26">
      <w:pPr>
        <w:pStyle w:val="ListParagraph"/>
        <w:ind w:left="450"/>
        <w:rPr>
          <w:b/>
          <w:bCs/>
        </w:rPr>
      </w:pPr>
      <w:r w:rsidRPr="6126BA26">
        <w:t>Age [X / 40] to age [Y / 49 / current age]</w:t>
      </w:r>
      <w:r>
        <w:t xml:space="preserve"> |__|__| #TIMES PER DAY </w:t>
      </w:r>
      <w:r w:rsidRPr="6126BA26">
        <w:rPr>
          <w:b/>
          <w:bCs/>
        </w:rPr>
        <w:t>[X= [VALUE AT TOMAR3 OR 40, WHICHEVER IS HIGHEST VALUE] Y= [IF TOMAR4=0 OR TOMAR7B=0 THEN 49 OR CURRENT AGE, WHICHEVER IS LOWEST VALUE] OR [IF TOMAR8C=0 THEN SET TO VALUE AT TOMAR8]]</w:t>
      </w:r>
    </w:p>
    <w:p w14:paraId="34EA5F90" w14:textId="77777777" w:rsidR="00805681" w:rsidRPr="00223642" w:rsidRDefault="00805681" w:rsidP="00805681">
      <w:pPr>
        <w:pStyle w:val="ListParagraph"/>
        <w:ind w:left="450"/>
        <w:rPr>
          <w:b/>
        </w:rPr>
      </w:pPr>
    </w:p>
    <w:p w14:paraId="1E60E76A" w14:textId="03E81B67" w:rsidR="00805681" w:rsidRPr="00223642" w:rsidRDefault="6126BA26" w:rsidP="6126BA26">
      <w:pPr>
        <w:pStyle w:val="ListParagraph"/>
        <w:ind w:left="450"/>
        <w:rPr>
          <w:b/>
          <w:bCs/>
        </w:rPr>
      </w:pPr>
      <w:r w:rsidRPr="6126BA26">
        <w:t>Age [X / 50] to age [Y / 59 / current age]</w:t>
      </w:r>
      <w:r>
        <w:t xml:space="preserve"> |__|__| #TIMES PER DAY </w:t>
      </w:r>
      <w:r w:rsidRPr="6126BA26">
        <w:rPr>
          <w:b/>
          <w:bCs/>
        </w:rPr>
        <w:t>[X= [VALUE AT TOMAR3 OR 50, WHICHEVER IS HIGHEST VALUE] Y= [IF TOMAR4=0 OR TOMAR7B=0 THEN 59 OR CURRENT AGE, WHICHEVER IS LOWEST VALUE] OR [IF TOMAR8C=0 THEN SET TO VALUE AT TOMAR8]]</w:t>
      </w:r>
    </w:p>
    <w:p w14:paraId="069A87A8" w14:textId="77777777" w:rsidR="00805681" w:rsidRPr="00223642" w:rsidRDefault="00805681" w:rsidP="00805681">
      <w:pPr>
        <w:pStyle w:val="ListParagraph"/>
        <w:ind w:left="450"/>
      </w:pPr>
    </w:p>
    <w:p w14:paraId="7152E9B5" w14:textId="510FCF93" w:rsidR="00805681" w:rsidRPr="00223642" w:rsidRDefault="6126BA26" w:rsidP="6126BA26">
      <w:pPr>
        <w:pStyle w:val="ListParagraph"/>
        <w:ind w:left="450"/>
        <w:rPr>
          <w:b/>
          <w:bCs/>
        </w:rPr>
      </w:pPr>
      <w:r w:rsidRPr="6126BA26">
        <w:t>Age [X / 60] to age [Y / 69 / current age]</w:t>
      </w:r>
      <w:r>
        <w:t xml:space="preserve"> |__|__| #TIMES PER DAY </w:t>
      </w:r>
      <w:r w:rsidRPr="6126BA26">
        <w:rPr>
          <w:b/>
          <w:bCs/>
        </w:rPr>
        <w:t>[X= [VALUE AT TOMAR3 OR 60, WHICHEVER IS HIGHEST VALUE] Y= [IF TOMAR4=0 OR TOMAR7B=0 THEN 69 OR CURRENT AGE, WHICHEVER IS LOWEST VALUE] OR [IF TOMAR8C=0 THEN SET TO VALUE AT TOMAR8]]</w:t>
      </w:r>
    </w:p>
    <w:p w14:paraId="14DCAF01" w14:textId="77777777" w:rsidR="00805681" w:rsidRPr="00223642" w:rsidRDefault="00805681" w:rsidP="00805681">
      <w:pPr>
        <w:pStyle w:val="ListParagraph"/>
        <w:ind w:left="450"/>
      </w:pPr>
    </w:p>
    <w:p w14:paraId="713282B7" w14:textId="531CF0BD" w:rsidR="00805681" w:rsidRPr="00223642" w:rsidRDefault="00805681" w:rsidP="00805681">
      <w:pPr>
        <w:pStyle w:val="ListParagraph"/>
        <w:ind w:left="450"/>
        <w:rPr>
          <w:b/>
        </w:rPr>
      </w:pPr>
      <w:r w:rsidRPr="00223642">
        <w:rPr>
          <w:rFonts w:cstheme="minorHAnsi"/>
        </w:rPr>
        <w:t>Age [X / 70] and older</w:t>
      </w:r>
      <w:r w:rsidRPr="00223642">
        <w:t xml:space="preserve">|__|__| #TIMES PER DAY </w:t>
      </w:r>
      <w:r w:rsidRPr="00223642">
        <w:rPr>
          <w:b/>
        </w:rPr>
        <w:t>[X= [VALUE AT TOMAR3 OR 70, WHICHEVER IS HIGHEST VALUE]]</w:t>
      </w:r>
    </w:p>
    <w:p w14:paraId="1A0DBC11" w14:textId="77777777" w:rsidR="00164543" w:rsidRPr="00223642" w:rsidRDefault="00164543" w:rsidP="00164543">
      <w:pPr>
        <w:pStyle w:val="Heading2"/>
        <w:rPr>
          <w:rFonts w:eastAsia="Calibri"/>
        </w:rPr>
      </w:pPr>
      <w:r w:rsidRPr="00223642">
        <w:rPr>
          <w:rFonts w:eastAsia="Calibri"/>
        </w:rPr>
        <w:t xml:space="preserve">Electronic Delivery Devices </w:t>
      </w:r>
    </w:p>
    <w:p w14:paraId="0EA9F8B8" w14:textId="41B97E85" w:rsidR="00254627"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2.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EAMAR1]</w:t>
      </w:r>
    </w:p>
    <w:p w14:paraId="29B763A4" w14:textId="5D84167F" w:rsidR="00254627" w:rsidRPr="00223642" w:rsidRDefault="6126BA26" w:rsidP="001B1FAF">
      <w:pPr>
        <w:pStyle w:val="Default"/>
        <w:numPr>
          <w:ilvl w:val="0"/>
          <w:numId w:val="11"/>
        </w:numPr>
        <w:spacing w:after="25"/>
        <w:rPr>
          <w:color w:val="auto"/>
          <w:sz w:val="22"/>
          <w:szCs w:val="22"/>
        </w:rPr>
      </w:pPr>
      <w:r w:rsidRPr="6126BA26">
        <w:rPr>
          <w:color w:val="auto"/>
          <w:sz w:val="22"/>
          <w:szCs w:val="22"/>
        </w:rPr>
        <w:t>[ELMAR1] The following questions ask about your use of electronic marijuana delivery devices that can be vaped, such as vape pens or pod-mods. These electronic devices sometimes look like regular cigarettes but are battery-powered and create vapor instead of smoke.</w:t>
      </w:r>
    </w:p>
    <w:p w14:paraId="7B765847" w14:textId="77777777" w:rsidR="00254627" w:rsidRPr="00223642" w:rsidRDefault="00254627" w:rsidP="00254627">
      <w:pPr>
        <w:pStyle w:val="Default"/>
        <w:spacing w:after="25"/>
        <w:ind w:left="450"/>
        <w:rPr>
          <w:color w:val="auto"/>
          <w:sz w:val="22"/>
          <w:szCs w:val="22"/>
        </w:rPr>
      </w:pPr>
    </w:p>
    <w:p w14:paraId="0625837F" w14:textId="169BFA98" w:rsidR="00254627" w:rsidRPr="00223642" w:rsidRDefault="6126BA26" w:rsidP="00254627">
      <w:pPr>
        <w:pStyle w:val="Default"/>
        <w:spacing w:after="25"/>
        <w:ind w:left="450"/>
        <w:rPr>
          <w:color w:val="auto"/>
          <w:sz w:val="22"/>
          <w:szCs w:val="22"/>
        </w:rPr>
      </w:pPr>
      <w:r w:rsidRPr="6126BA26">
        <w:rPr>
          <w:color w:val="auto"/>
          <w:sz w:val="22"/>
          <w:szCs w:val="22"/>
        </w:rPr>
        <w:t xml:space="preserve">How many days have you used an </w:t>
      </w:r>
      <w:r w:rsidRPr="6126BA26">
        <w:rPr>
          <w:b/>
          <w:bCs/>
          <w:color w:val="auto"/>
          <w:sz w:val="22"/>
          <w:szCs w:val="22"/>
        </w:rPr>
        <w:t xml:space="preserve">electronic delivery device </w:t>
      </w:r>
      <w:r w:rsidRPr="6126BA26">
        <w:rPr>
          <w:color w:val="auto"/>
          <w:sz w:val="22"/>
          <w:szCs w:val="22"/>
        </w:rPr>
        <w:t xml:space="preserve">for vaping marijuana in your life? </w:t>
      </w:r>
    </w:p>
    <w:p w14:paraId="68326199" w14:textId="4BA3BBDC" w:rsidR="00254627" w:rsidRPr="00223642" w:rsidRDefault="00466F0D" w:rsidP="00040EF7">
      <w:pPr>
        <w:pStyle w:val="Default"/>
        <w:numPr>
          <w:ilvl w:val="0"/>
          <w:numId w:val="108"/>
        </w:numPr>
        <w:spacing w:after="25"/>
        <w:rPr>
          <w:color w:val="auto"/>
          <w:sz w:val="22"/>
          <w:szCs w:val="22"/>
        </w:rPr>
      </w:pPr>
      <w:r>
        <w:rPr>
          <w:color w:val="auto"/>
          <w:sz w:val="22"/>
          <w:szCs w:val="22"/>
        </w:rPr>
        <w:t xml:space="preserve">10 </w:t>
      </w:r>
      <w:r w:rsidR="00254627" w:rsidRPr="00223642">
        <w:rPr>
          <w:color w:val="auto"/>
          <w:sz w:val="22"/>
          <w:szCs w:val="22"/>
        </w:rPr>
        <w:t xml:space="preserve">or less </w:t>
      </w:r>
      <w:r w:rsidR="00254627"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00254627" w:rsidRPr="00223642">
        <w:rPr>
          <w:rFonts w:eastAsia="Calibri" w:cstheme="minorHAnsi"/>
          <w:b/>
          <w:color w:val="auto"/>
          <w:sz w:val="22"/>
          <w:szCs w:val="22"/>
        </w:rPr>
        <w:t>MAR1</w:t>
      </w:r>
    </w:p>
    <w:p w14:paraId="6FD708D7" w14:textId="4659F717" w:rsidR="00254627" w:rsidRPr="00223642" w:rsidRDefault="00254627" w:rsidP="00040EF7">
      <w:pPr>
        <w:pStyle w:val="Default"/>
        <w:numPr>
          <w:ilvl w:val="0"/>
          <w:numId w:val="108"/>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001B1FAF" w:rsidRPr="00223642">
        <w:rPr>
          <w:rFonts w:eastAsia="Calibri" w:cstheme="minorHAnsi"/>
          <w:b/>
          <w:color w:val="auto"/>
          <w:sz w:val="22"/>
          <w:szCs w:val="22"/>
        </w:rPr>
        <w:t xml:space="preserve"> GO TO EA</w:t>
      </w:r>
      <w:r w:rsidRPr="00223642">
        <w:rPr>
          <w:rFonts w:eastAsia="Calibri" w:cstheme="minorHAnsi"/>
          <w:b/>
          <w:color w:val="auto"/>
          <w:sz w:val="22"/>
          <w:szCs w:val="22"/>
        </w:rPr>
        <w:t>MAR1</w:t>
      </w:r>
    </w:p>
    <w:p w14:paraId="277B0D47" w14:textId="0469198E" w:rsidR="00254627" w:rsidRPr="00223642" w:rsidRDefault="00254627" w:rsidP="00040EF7">
      <w:pPr>
        <w:pStyle w:val="Default"/>
        <w:numPr>
          <w:ilvl w:val="0"/>
          <w:numId w:val="108"/>
        </w:numPr>
        <w:spacing w:after="25"/>
        <w:rPr>
          <w:color w:val="auto"/>
          <w:sz w:val="22"/>
          <w:szCs w:val="22"/>
        </w:rPr>
      </w:pPr>
      <w:r w:rsidRPr="00223642">
        <w:rPr>
          <w:color w:val="auto"/>
          <w:sz w:val="22"/>
          <w:szCs w:val="22"/>
        </w:rPr>
        <w:t>50—99</w:t>
      </w:r>
    </w:p>
    <w:p w14:paraId="36B9294C" w14:textId="1E844F1A" w:rsidR="00254627" w:rsidRPr="00223642" w:rsidRDefault="00040EF7" w:rsidP="00040EF7">
      <w:pPr>
        <w:pStyle w:val="Default"/>
        <w:numPr>
          <w:ilvl w:val="0"/>
          <w:numId w:val="108"/>
        </w:numPr>
        <w:spacing w:after="25"/>
        <w:rPr>
          <w:color w:val="auto"/>
          <w:sz w:val="22"/>
          <w:szCs w:val="22"/>
        </w:rPr>
      </w:pPr>
      <w:r>
        <w:rPr>
          <w:color w:val="auto"/>
          <w:sz w:val="22"/>
          <w:szCs w:val="22"/>
        </w:rPr>
        <w:t xml:space="preserve">100 </w:t>
      </w:r>
      <w:r w:rsidR="00254627" w:rsidRPr="00223642">
        <w:rPr>
          <w:color w:val="auto"/>
          <w:sz w:val="22"/>
          <w:szCs w:val="22"/>
        </w:rPr>
        <w:t>or more</w:t>
      </w:r>
    </w:p>
    <w:p w14:paraId="78720D8A" w14:textId="384C7458" w:rsidR="00254627" w:rsidRPr="00223642" w:rsidRDefault="00254627"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B1FAF" w:rsidRPr="00223642">
        <w:rPr>
          <w:rFonts w:eastAsia="Calibri" w:cstheme="minorHAnsi"/>
          <w:b/>
          <w:i/>
          <w:color w:val="auto"/>
          <w:sz w:val="22"/>
          <w:szCs w:val="22"/>
        </w:rPr>
        <w:t>EA</w:t>
      </w:r>
      <w:r w:rsidRPr="00223642">
        <w:rPr>
          <w:rFonts w:eastAsia="Calibri" w:cstheme="minorHAnsi"/>
          <w:b/>
          <w:i/>
          <w:color w:val="auto"/>
          <w:sz w:val="22"/>
          <w:szCs w:val="22"/>
        </w:rPr>
        <w:t>MAR1</w:t>
      </w:r>
    </w:p>
    <w:p w14:paraId="4EBE511F" w14:textId="77777777" w:rsidR="00254627" w:rsidRPr="00223642" w:rsidRDefault="00254627" w:rsidP="00254627">
      <w:pPr>
        <w:pStyle w:val="Default"/>
        <w:spacing w:after="25"/>
        <w:ind w:left="450"/>
        <w:rPr>
          <w:rFonts w:eastAsia="Calibri" w:cstheme="minorHAnsi"/>
          <w:b/>
          <w:i/>
          <w:color w:val="auto"/>
          <w:sz w:val="22"/>
          <w:szCs w:val="22"/>
        </w:rPr>
      </w:pPr>
    </w:p>
    <w:p w14:paraId="6EF018BF" w14:textId="438374A4" w:rsidR="00254627" w:rsidRPr="00223642" w:rsidRDefault="6126BA26" w:rsidP="1EB28A64">
      <w:pPr>
        <w:pStyle w:val="Default"/>
        <w:numPr>
          <w:ilvl w:val="0"/>
          <w:numId w:val="11"/>
        </w:numPr>
        <w:spacing w:after="25"/>
        <w:rPr>
          <w:color w:val="auto"/>
          <w:sz w:val="22"/>
          <w:szCs w:val="22"/>
        </w:rPr>
      </w:pPr>
      <w:r w:rsidRPr="6126BA26">
        <w:rPr>
          <w:color w:val="auto"/>
          <w:sz w:val="22"/>
          <w:szCs w:val="22"/>
        </w:rPr>
        <w:t xml:space="preserve">[ELMAR2] How old were you when you </w:t>
      </w:r>
      <w:r w:rsidRPr="6126BA26">
        <w:rPr>
          <w:b/>
          <w:bCs/>
          <w:color w:val="auto"/>
          <w:sz w:val="22"/>
          <w:szCs w:val="22"/>
        </w:rPr>
        <w:t xml:space="preserve">first </w:t>
      </w:r>
      <w:r w:rsidRPr="6126BA26">
        <w:rPr>
          <w:color w:val="auto"/>
          <w:sz w:val="22"/>
          <w:szCs w:val="22"/>
        </w:rPr>
        <w:t>used an electronic delivery device for vaping marijuana?</w:t>
      </w:r>
    </w:p>
    <w:p w14:paraId="0BF23726" w14:textId="5B50047D" w:rsidR="00254627" w:rsidRPr="00223642" w:rsidRDefault="1EB28A64" w:rsidP="00254627">
      <w:pPr>
        <w:pStyle w:val="Default"/>
        <w:ind w:left="450"/>
        <w:rPr>
          <w:color w:val="auto"/>
          <w:sz w:val="22"/>
          <w:szCs w:val="22"/>
        </w:rPr>
      </w:pPr>
      <w:r w:rsidRPr="1EB28A64">
        <w:rPr>
          <w:color w:val="auto"/>
          <w:sz w:val="22"/>
          <w:szCs w:val="22"/>
        </w:rPr>
        <w:t>|__|__| Age first vaped marijuana</w:t>
      </w:r>
    </w:p>
    <w:p w14:paraId="695B7284" w14:textId="68183141"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C16F1" w:rsidRPr="00223642">
        <w:rPr>
          <w:rFonts w:eastAsia="Calibri" w:cstheme="minorHAnsi"/>
          <w:b/>
          <w:i/>
          <w:color w:val="auto"/>
          <w:sz w:val="22"/>
          <w:szCs w:val="22"/>
        </w:rPr>
        <w:t>EL</w:t>
      </w:r>
      <w:r w:rsidR="00F35A1B">
        <w:rPr>
          <w:rFonts w:eastAsia="Calibri" w:cstheme="minorHAnsi"/>
          <w:b/>
          <w:i/>
          <w:color w:val="auto"/>
          <w:sz w:val="22"/>
          <w:szCs w:val="22"/>
        </w:rPr>
        <w:t>MAR3</w:t>
      </w:r>
    </w:p>
    <w:p w14:paraId="27C91F6E" w14:textId="77777777" w:rsidR="001C16F1" w:rsidRPr="00223642" w:rsidRDefault="001C16F1" w:rsidP="00254627">
      <w:pPr>
        <w:pStyle w:val="Default"/>
        <w:spacing w:after="25"/>
        <w:ind w:left="450"/>
        <w:rPr>
          <w:rFonts w:eastAsia="Calibri" w:cstheme="minorHAnsi"/>
          <w:b/>
          <w:i/>
          <w:color w:val="auto"/>
          <w:sz w:val="22"/>
          <w:szCs w:val="22"/>
        </w:rPr>
      </w:pPr>
    </w:p>
    <w:p w14:paraId="5CF6740C" w14:textId="74EB92CF" w:rsidR="00254627"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[ELMAR3] How old were you when you started using electronic marijuana delivery devices for vaping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75CEC8EC" w14:textId="5E62060E" w:rsidR="00254627" w:rsidRPr="00223642" w:rsidRDefault="00254627" w:rsidP="00254627">
      <w:pPr>
        <w:pStyle w:val="Default"/>
        <w:ind w:left="450"/>
        <w:rPr>
          <w:color w:val="auto"/>
          <w:sz w:val="22"/>
          <w:szCs w:val="22"/>
        </w:rPr>
      </w:pPr>
      <w:r w:rsidRPr="00223642">
        <w:rPr>
          <w:color w:val="auto"/>
          <w:sz w:val="22"/>
          <w:szCs w:val="22"/>
        </w:rPr>
        <w:t xml:space="preserve">|__|__| Age started </w:t>
      </w:r>
      <w:r w:rsidR="00EA2930" w:rsidRPr="00223642">
        <w:rPr>
          <w:color w:val="auto"/>
          <w:sz w:val="22"/>
          <w:szCs w:val="22"/>
        </w:rPr>
        <w:t>vapin</w:t>
      </w:r>
      <w:r w:rsidRPr="00223642">
        <w:rPr>
          <w:color w:val="auto"/>
          <w:sz w:val="22"/>
          <w:szCs w:val="22"/>
        </w:rPr>
        <w:t xml:space="preserve">g marijuana on a regular basis </w:t>
      </w:r>
    </w:p>
    <w:p w14:paraId="08D8EDDB" w14:textId="344AEE44" w:rsidR="00254627" w:rsidRPr="00223642" w:rsidRDefault="6126BA26" w:rsidP="00254627">
      <w:pPr>
        <w:pStyle w:val="Default"/>
        <w:spacing w:after="30"/>
        <w:ind w:left="450"/>
        <w:rPr>
          <w:color w:val="auto"/>
          <w:sz w:val="22"/>
          <w:szCs w:val="22"/>
        </w:rPr>
      </w:pPr>
      <w:r w:rsidRPr="6126BA26">
        <w:rPr>
          <w:color w:val="auto"/>
          <w:sz w:val="22"/>
          <w:szCs w:val="22"/>
        </w:rPr>
        <w:t xml:space="preserve">44   Never vaped marijuana on a regular basis </w:t>
      </w:r>
    </w:p>
    <w:p w14:paraId="05299306" w14:textId="73BA5E5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EA2930" w:rsidRPr="00223642">
        <w:rPr>
          <w:rFonts w:eastAsia="Calibri" w:cstheme="minorHAnsi"/>
          <w:b/>
          <w:i/>
          <w:color w:val="auto"/>
          <w:sz w:val="22"/>
          <w:szCs w:val="22"/>
        </w:rPr>
        <w:t xml:space="preserve"> GO TO EL</w:t>
      </w:r>
      <w:r w:rsidRPr="00223642">
        <w:rPr>
          <w:rFonts w:eastAsia="Calibri" w:cstheme="minorHAnsi"/>
          <w:b/>
          <w:i/>
          <w:color w:val="auto"/>
          <w:sz w:val="22"/>
          <w:szCs w:val="22"/>
        </w:rPr>
        <w:t>MAR4</w:t>
      </w:r>
    </w:p>
    <w:p w14:paraId="26FA03F4" w14:textId="77777777" w:rsidR="00254627" w:rsidRPr="00223642" w:rsidRDefault="00254627" w:rsidP="00254627">
      <w:pPr>
        <w:pStyle w:val="Default"/>
        <w:spacing w:after="30"/>
        <w:ind w:left="450"/>
        <w:rPr>
          <w:color w:val="auto"/>
          <w:sz w:val="22"/>
          <w:szCs w:val="22"/>
        </w:rPr>
      </w:pPr>
    </w:p>
    <w:p w14:paraId="60767903" w14:textId="651885E5" w:rsidR="00254627" w:rsidRPr="00223642" w:rsidRDefault="6126BA26" w:rsidP="7C7F8A75">
      <w:pPr>
        <w:pStyle w:val="ListParagraph"/>
        <w:numPr>
          <w:ilvl w:val="0"/>
          <w:numId w:val="11"/>
        </w:numPr>
        <w:autoSpaceDE w:val="0"/>
        <w:autoSpaceDN w:val="0"/>
        <w:adjustRightInd w:val="0"/>
        <w:spacing w:after="30" w:line="240" w:lineRule="auto"/>
      </w:pPr>
      <w:r>
        <w:t xml:space="preserve">[ELMAR4] Do you use electronic marijuana delivery devices for vaping now? </w:t>
      </w:r>
    </w:p>
    <w:p w14:paraId="3C0D4BF8" w14:textId="08FDD92D"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3</w:t>
      </w:r>
      <w:r w:rsidR="00254627">
        <w:tab/>
      </w:r>
      <w:r w:rsidRPr="2FC7EF78">
        <w:rPr>
          <w:rFonts w:ascii="Calibri" w:hAnsi="Calibri" w:cs="Calibri"/>
        </w:rPr>
        <w:t xml:space="preserve">Yes, every day </w:t>
      </w:r>
      <w:r w:rsidRPr="2FC7EF78">
        <w:rPr>
          <w:rFonts w:ascii="Wingdings" w:eastAsia="Wingdings" w:hAnsi="Wingdings"/>
        </w:rPr>
        <w:t>à</w:t>
      </w:r>
      <w:r w:rsidRPr="2FC7EF78">
        <w:rPr>
          <w:rFonts w:eastAsia="Calibri"/>
          <w:b/>
          <w:bCs/>
        </w:rPr>
        <w:t xml:space="preserve"> GO TO ELMAR9A</w:t>
      </w:r>
    </w:p>
    <w:p w14:paraId="652847CD" w14:textId="33612690"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lastRenderedPageBreak/>
        <w:t>2</w:t>
      </w:r>
      <w:r w:rsidR="00254627">
        <w:tab/>
      </w:r>
      <w:r w:rsidRPr="2FC7EF78">
        <w:rPr>
          <w:rFonts w:ascii="Calibri" w:hAnsi="Calibri" w:cs="Calibri"/>
        </w:rPr>
        <w:t xml:space="preserve">Yes, some days </w:t>
      </w:r>
      <w:r w:rsidRPr="2FC7EF78">
        <w:rPr>
          <w:rFonts w:ascii="Wingdings" w:eastAsia="Wingdings" w:hAnsi="Wingdings"/>
        </w:rPr>
        <w:t>à</w:t>
      </w:r>
      <w:r w:rsidRPr="2FC7EF78">
        <w:rPr>
          <w:rFonts w:eastAsia="Calibri"/>
          <w:b/>
          <w:bCs/>
        </w:rPr>
        <w:t xml:space="preserve"> GO TO ELMAR5</w:t>
      </w:r>
    </w:p>
    <w:p w14:paraId="55577417" w14:textId="2A3FFD35" w:rsidR="00254627" w:rsidRPr="00223642" w:rsidRDefault="2FC7EF78" w:rsidP="2FC7EF78">
      <w:pPr>
        <w:autoSpaceDE w:val="0"/>
        <w:autoSpaceDN w:val="0"/>
        <w:adjustRightInd w:val="0"/>
        <w:spacing w:after="30" w:line="240" w:lineRule="auto"/>
        <w:ind w:left="90" w:firstLine="630"/>
        <w:rPr>
          <w:rFonts w:ascii="Calibri" w:hAnsi="Calibri" w:cs="Calibri"/>
        </w:rPr>
      </w:pPr>
      <w:r w:rsidRPr="2FC7EF78">
        <w:rPr>
          <w:rFonts w:ascii="Calibri" w:hAnsi="Calibri" w:cs="Calibri"/>
        </w:rPr>
        <w:t>1</w:t>
      </w:r>
      <w:r w:rsidR="00254627">
        <w:tab/>
      </w:r>
      <w:r w:rsidRPr="2FC7EF78">
        <w:rPr>
          <w:rFonts w:ascii="Calibri" w:hAnsi="Calibri" w:cs="Calibri"/>
        </w:rPr>
        <w:t xml:space="preserve">Yes, but rarely </w:t>
      </w:r>
      <w:r w:rsidRPr="2FC7EF78">
        <w:rPr>
          <w:rFonts w:ascii="Wingdings" w:eastAsia="Wingdings" w:hAnsi="Wingdings"/>
        </w:rPr>
        <w:t>à</w:t>
      </w:r>
      <w:r w:rsidRPr="2FC7EF78">
        <w:rPr>
          <w:rFonts w:eastAsia="Calibri"/>
          <w:b/>
          <w:bCs/>
        </w:rPr>
        <w:t xml:space="preserve"> GO TO ELMAR5</w:t>
      </w:r>
    </w:p>
    <w:p w14:paraId="170D706C" w14:textId="02621ECD" w:rsidR="00254627" w:rsidRPr="00223642" w:rsidRDefault="2FC7EF78" w:rsidP="2FC7EF78">
      <w:pPr>
        <w:autoSpaceDE w:val="0"/>
        <w:autoSpaceDN w:val="0"/>
        <w:adjustRightInd w:val="0"/>
        <w:spacing w:after="30" w:line="240" w:lineRule="auto"/>
        <w:ind w:left="90" w:firstLine="630"/>
        <w:rPr>
          <w:rFonts w:eastAsia="Calibri"/>
          <w:b/>
          <w:bCs/>
        </w:rPr>
      </w:pPr>
      <w:r w:rsidRPr="2FC7EF78">
        <w:rPr>
          <w:rFonts w:ascii="Calibri" w:hAnsi="Calibri" w:cs="Calibri"/>
        </w:rPr>
        <w:t>0</w:t>
      </w:r>
      <w:r w:rsidR="00254627">
        <w:tab/>
      </w:r>
      <w:r w:rsidRPr="2FC7EF78">
        <w:rPr>
          <w:rFonts w:ascii="Calibri" w:hAnsi="Calibri" w:cs="Calibri"/>
        </w:rPr>
        <w:t xml:space="preserve">No, not at all </w:t>
      </w:r>
      <w:r w:rsidRPr="2FC7EF78">
        <w:rPr>
          <w:rFonts w:ascii="Wingdings" w:eastAsia="Wingdings" w:hAnsi="Wingdings"/>
        </w:rPr>
        <w:t>à</w:t>
      </w:r>
      <w:r w:rsidRPr="2FC7EF78">
        <w:rPr>
          <w:rFonts w:eastAsia="Calibri"/>
          <w:b/>
          <w:bCs/>
        </w:rPr>
        <w:t xml:space="preserve"> GO TO ELMAR5</w:t>
      </w:r>
    </w:p>
    <w:p w14:paraId="799E9F72" w14:textId="5D30614D"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MAR5</w:t>
      </w:r>
    </w:p>
    <w:p w14:paraId="5557CBCD" w14:textId="77777777" w:rsidR="00254627" w:rsidRPr="00223642" w:rsidRDefault="00254627" w:rsidP="00254627">
      <w:pPr>
        <w:autoSpaceDE w:val="0"/>
        <w:autoSpaceDN w:val="0"/>
        <w:adjustRightInd w:val="0"/>
        <w:spacing w:after="0" w:line="240" w:lineRule="auto"/>
        <w:rPr>
          <w:rFonts w:ascii="Calibri" w:hAnsi="Calibri" w:cs="Calibri"/>
        </w:rPr>
      </w:pPr>
    </w:p>
    <w:p w14:paraId="24326D30" w14:textId="15C4711B" w:rsidR="00254627" w:rsidRPr="00223642" w:rsidRDefault="6126BA26" w:rsidP="00254627">
      <w:pPr>
        <w:pStyle w:val="Default"/>
        <w:numPr>
          <w:ilvl w:val="0"/>
          <w:numId w:val="11"/>
        </w:numPr>
        <w:spacing w:after="25"/>
        <w:rPr>
          <w:color w:val="auto"/>
          <w:sz w:val="22"/>
          <w:szCs w:val="22"/>
        </w:rPr>
      </w:pPr>
      <w:r w:rsidRPr="6126BA26">
        <w:rPr>
          <w:color w:val="auto"/>
          <w:sz w:val="22"/>
          <w:szCs w:val="22"/>
        </w:rPr>
        <w:t>[ELMAR5]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used electronic marijuana delivery devices that can be vaped?</w:t>
      </w:r>
    </w:p>
    <w:p w14:paraId="3D938BA0" w14:textId="2411A3F6"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MAR6</w:t>
      </w:r>
    </w:p>
    <w:p w14:paraId="60605403" w14:textId="53CBD7CD" w:rsidR="00254627" w:rsidRPr="00223642" w:rsidRDefault="00254627" w:rsidP="00040EF7">
      <w:pPr>
        <w:pStyle w:val="Default"/>
        <w:numPr>
          <w:ilvl w:val="0"/>
          <w:numId w:val="110"/>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3F21AD" w:rsidRPr="00223642">
        <w:rPr>
          <w:rFonts w:eastAsia="Calibri" w:cstheme="minorHAnsi"/>
          <w:b/>
          <w:color w:val="auto"/>
          <w:sz w:val="22"/>
          <w:szCs w:val="22"/>
        </w:rPr>
        <w:t xml:space="preserve"> GO TO EL</w:t>
      </w:r>
      <w:r w:rsidRPr="00223642">
        <w:rPr>
          <w:rFonts w:eastAsia="Calibri" w:cstheme="minorHAnsi"/>
          <w:b/>
          <w:color w:val="auto"/>
          <w:sz w:val="22"/>
          <w:szCs w:val="22"/>
        </w:rPr>
        <w:t>MAR7A</w:t>
      </w:r>
    </w:p>
    <w:p w14:paraId="6A83DD97" w14:textId="4E22BF98" w:rsidR="00254627" w:rsidRPr="00223642" w:rsidRDefault="00254627" w:rsidP="00040EF7">
      <w:pPr>
        <w:pStyle w:val="Default"/>
        <w:numPr>
          <w:ilvl w:val="0"/>
          <w:numId w:val="110"/>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3F21AD" w:rsidRPr="00223642">
        <w:rPr>
          <w:rFonts w:eastAsia="Calibri" w:cstheme="minorHAnsi"/>
          <w:b/>
          <w:color w:val="auto"/>
          <w:sz w:val="22"/>
          <w:szCs w:val="22"/>
        </w:rPr>
        <w:t>EL</w:t>
      </w:r>
      <w:r w:rsidRPr="00223642">
        <w:rPr>
          <w:rFonts w:eastAsia="Calibri" w:cstheme="minorHAnsi"/>
          <w:b/>
          <w:color w:val="auto"/>
          <w:sz w:val="22"/>
          <w:szCs w:val="22"/>
        </w:rPr>
        <w:t>MAR8A</w:t>
      </w:r>
    </w:p>
    <w:p w14:paraId="5FD8D646" w14:textId="261D082E"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3F21AD" w:rsidRPr="00223642">
        <w:rPr>
          <w:rFonts w:eastAsia="Calibri" w:cstheme="minorHAnsi"/>
          <w:b/>
          <w:i/>
          <w:color w:val="auto"/>
          <w:sz w:val="22"/>
          <w:szCs w:val="22"/>
        </w:rPr>
        <w:t>EL</w:t>
      </w:r>
      <w:r w:rsidRPr="00223642">
        <w:rPr>
          <w:rFonts w:eastAsia="Calibri" w:cstheme="minorHAnsi"/>
          <w:b/>
          <w:i/>
          <w:color w:val="auto"/>
          <w:sz w:val="22"/>
          <w:szCs w:val="22"/>
        </w:rPr>
        <w:t>MAR9A</w:t>
      </w:r>
    </w:p>
    <w:p w14:paraId="1CA13544" w14:textId="77777777" w:rsidR="00254627" w:rsidRPr="00223642" w:rsidRDefault="00254627" w:rsidP="00254627">
      <w:pPr>
        <w:pStyle w:val="Default"/>
        <w:rPr>
          <w:color w:val="auto"/>
        </w:rPr>
      </w:pPr>
    </w:p>
    <w:p w14:paraId="6F853283" w14:textId="1C8D65A1" w:rsidR="00254627" w:rsidRPr="00223642" w:rsidRDefault="6126BA26" w:rsidP="00254627">
      <w:pPr>
        <w:pStyle w:val="Default"/>
        <w:numPr>
          <w:ilvl w:val="0"/>
          <w:numId w:val="11"/>
        </w:numPr>
        <w:rPr>
          <w:color w:val="auto"/>
          <w:sz w:val="22"/>
          <w:szCs w:val="22"/>
        </w:rPr>
      </w:pPr>
      <w:r w:rsidRPr="6126BA26">
        <w:rPr>
          <w:color w:val="auto"/>
          <w:sz w:val="22"/>
          <w:szCs w:val="22"/>
        </w:rPr>
        <w:t xml:space="preserve">[ELMAR6] </w:t>
      </w:r>
      <w:r w:rsidRPr="6126BA26">
        <w:rPr>
          <w:b/>
          <w:bCs/>
          <w:color w:val="auto"/>
          <w:sz w:val="22"/>
          <w:szCs w:val="22"/>
        </w:rPr>
        <w:t xml:space="preserve">On how many of the past 30 days </w:t>
      </w:r>
      <w:r w:rsidRPr="6126BA26">
        <w:rPr>
          <w:color w:val="auto"/>
          <w:sz w:val="22"/>
          <w:szCs w:val="22"/>
        </w:rPr>
        <w:t xml:space="preserve">have you used electronic marijuana delivery devices that can be vaped? </w:t>
      </w:r>
    </w:p>
    <w:p w14:paraId="63EFD05C" w14:textId="49D86F21" w:rsidR="00254627" w:rsidRPr="00223642" w:rsidRDefault="008839C0" w:rsidP="00254627">
      <w:pPr>
        <w:autoSpaceDE w:val="0"/>
        <w:autoSpaceDN w:val="0"/>
        <w:adjustRightInd w:val="0"/>
        <w:spacing w:after="0" w:line="240" w:lineRule="auto"/>
        <w:ind w:left="450"/>
      </w:pPr>
      <w:r w:rsidRPr="00223642">
        <w:t>|__|__| #Days used electronic marijuana delivery devices that can be vaped</w:t>
      </w:r>
      <w:r w:rsidR="008E7988" w:rsidRPr="00223642">
        <w:t xml:space="preserve"> i</w:t>
      </w:r>
      <w:r w:rsidR="00254627" w:rsidRPr="00223642">
        <w:t xml:space="preserve">n past 30 days </w:t>
      </w:r>
      <w:r w:rsidR="00254627" w:rsidRPr="00223642">
        <w:rPr>
          <w:rFonts w:ascii="Wingdings" w:eastAsia="Wingdings" w:hAnsi="Wingdings" w:cstheme="minorHAnsi"/>
        </w:rPr>
        <w:t>à</w:t>
      </w:r>
      <w:r w:rsidR="006E412F" w:rsidRPr="00223642">
        <w:rPr>
          <w:rFonts w:eastAsia="Calibri" w:cstheme="minorHAnsi"/>
          <w:b/>
        </w:rPr>
        <w:t xml:space="preserve"> GO TO EL</w:t>
      </w:r>
      <w:r w:rsidR="00254627" w:rsidRPr="00223642">
        <w:rPr>
          <w:rFonts w:eastAsia="Calibri" w:cstheme="minorHAnsi"/>
          <w:b/>
        </w:rPr>
        <w:t>MAR9A</w:t>
      </w:r>
    </w:p>
    <w:p w14:paraId="02195488" w14:textId="42CF9E02"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E412F" w:rsidRPr="00223642">
        <w:rPr>
          <w:rFonts w:eastAsia="Calibri" w:cstheme="minorHAnsi"/>
          <w:b/>
          <w:i/>
          <w:color w:val="auto"/>
          <w:sz w:val="22"/>
          <w:szCs w:val="22"/>
        </w:rPr>
        <w:t>EL</w:t>
      </w:r>
      <w:r w:rsidRPr="00223642">
        <w:rPr>
          <w:rFonts w:eastAsia="Calibri" w:cstheme="minorHAnsi"/>
          <w:b/>
          <w:i/>
          <w:color w:val="auto"/>
          <w:sz w:val="22"/>
          <w:szCs w:val="22"/>
        </w:rPr>
        <w:t>MAR9A</w:t>
      </w:r>
    </w:p>
    <w:p w14:paraId="20CCA998" w14:textId="77777777" w:rsidR="00254627" w:rsidRPr="00223642" w:rsidRDefault="00254627" w:rsidP="00254627">
      <w:pPr>
        <w:autoSpaceDE w:val="0"/>
        <w:autoSpaceDN w:val="0"/>
        <w:adjustRightInd w:val="0"/>
        <w:spacing w:after="0" w:line="240" w:lineRule="auto"/>
        <w:rPr>
          <w:rFonts w:ascii="Calibri" w:hAnsi="Calibri" w:cs="Calibri"/>
        </w:rPr>
      </w:pPr>
    </w:p>
    <w:p w14:paraId="6692EAEF" w14:textId="6BB2C36C" w:rsidR="00254627" w:rsidRPr="00223642" w:rsidRDefault="6126BA26" w:rsidP="00254627">
      <w:pPr>
        <w:pStyle w:val="Default"/>
        <w:numPr>
          <w:ilvl w:val="0"/>
          <w:numId w:val="11"/>
        </w:numPr>
        <w:rPr>
          <w:color w:val="auto"/>
          <w:sz w:val="22"/>
          <w:szCs w:val="22"/>
        </w:rPr>
      </w:pPr>
      <w:r w:rsidRPr="6126BA26">
        <w:rPr>
          <w:color w:val="auto"/>
          <w:sz w:val="22"/>
          <w:szCs w:val="22"/>
        </w:rPr>
        <w:t>[ELMAR7A] How many months ago did you</w:t>
      </w:r>
      <w:r w:rsidRPr="6126BA26">
        <w:rPr>
          <w:b/>
          <w:bCs/>
          <w:color w:val="auto"/>
          <w:sz w:val="22"/>
          <w:szCs w:val="22"/>
        </w:rPr>
        <w:t xml:space="preserve"> last</w:t>
      </w:r>
      <w:r w:rsidRPr="6126BA26">
        <w:rPr>
          <w:color w:val="auto"/>
          <w:sz w:val="22"/>
          <w:szCs w:val="22"/>
        </w:rPr>
        <w:t xml:space="preserve"> use electronic marijuana delivery devices that can be vaped? </w:t>
      </w:r>
    </w:p>
    <w:p w14:paraId="2D4BC4F1" w14:textId="655A3351" w:rsidR="00254627" w:rsidRPr="00223642" w:rsidRDefault="00254627" w:rsidP="00254627">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2709BE" w:rsidRPr="00223642">
        <w:t>used electronic marijuana delivery devices that can be vaped</w:t>
      </w:r>
      <w:r w:rsidR="002709BE" w:rsidRPr="00223642">
        <w:rPr>
          <w:rFonts w:cstheme="minorHAnsi"/>
        </w:rPr>
        <w:t xml:space="preserve"> </w:t>
      </w:r>
      <w:r w:rsidRPr="00223642">
        <w:rPr>
          <w:rFonts w:ascii="Wingdings" w:eastAsia="Wingdings" w:hAnsi="Wingdings" w:cstheme="minorHAnsi"/>
        </w:rPr>
        <w:t>à</w:t>
      </w:r>
      <w:r w:rsidR="002709BE" w:rsidRPr="00223642">
        <w:rPr>
          <w:rFonts w:eastAsia="Calibri" w:cstheme="minorHAnsi"/>
          <w:b/>
        </w:rPr>
        <w:t xml:space="preserve"> GO TO EL</w:t>
      </w:r>
      <w:r w:rsidRPr="00223642">
        <w:rPr>
          <w:rFonts w:eastAsia="Calibri" w:cstheme="minorHAnsi"/>
          <w:b/>
        </w:rPr>
        <w:t>MAR7B</w:t>
      </w:r>
    </w:p>
    <w:p w14:paraId="4ECF1D87" w14:textId="31ED8FA4"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2709BE" w:rsidRPr="00223642">
        <w:rPr>
          <w:rFonts w:eastAsia="Calibri" w:cstheme="minorHAnsi"/>
          <w:b/>
          <w:i/>
          <w:color w:val="auto"/>
          <w:sz w:val="22"/>
          <w:szCs w:val="22"/>
        </w:rPr>
        <w:t xml:space="preserve"> GO TO EL</w:t>
      </w:r>
      <w:r w:rsidRPr="00223642">
        <w:rPr>
          <w:rFonts w:eastAsia="Calibri" w:cstheme="minorHAnsi"/>
          <w:b/>
          <w:i/>
          <w:color w:val="auto"/>
          <w:sz w:val="22"/>
          <w:szCs w:val="22"/>
        </w:rPr>
        <w:t>MAR7B</w:t>
      </w:r>
    </w:p>
    <w:p w14:paraId="7AACA4EC" w14:textId="77777777" w:rsidR="00254627" w:rsidRPr="00223642" w:rsidRDefault="00254627" w:rsidP="00254627">
      <w:pPr>
        <w:pStyle w:val="Default"/>
        <w:spacing w:after="25"/>
        <w:ind w:left="450"/>
        <w:rPr>
          <w:rFonts w:eastAsia="Calibri" w:cstheme="minorHAnsi"/>
          <w:b/>
          <w:i/>
          <w:color w:val="auto"/>
          <w:sz w:val="22"/>
          <w:szCs w:val="22"/>
        </w:rPr>
      </w:pPr>
    </w:p>
    <w:p w14:paraId="4C3FEC9E" w14:textId="7F0F63AF" w:rsidR="00254627" w:rsidRPr="00CD14BF" w:rsidRDefault="00254627" w:rsidP="0079306D">
      <w:pPr>
        <w:spacing w:after="0"/>
        <w:ind w:left="720"/>
      </w:pPr>
      <w:r w:rsidRPr="00223642">
        <w:t>T100. [</w:t>
      </w:r>
      <w:r w:rsidR="0079306D" w:rsidRPr="00223642">
        <w:t>EL</w:t>
      </w:r>
      <w:r w:rsidRPr="00223642">
        <w:t>MAR7B</w:t>
      </w:r>
      <w:r w:rsidRPr="00CD14BF">
        <w:t xml:space="preserve">] </w:t>
      </w:r>
      <w:r w:rsidR="004E0FC0" w:rsidRPr="00CD14BF">
        <w:t>During that time, d</w:t>
      </w:r>
      <w:r w:rsidRPr="00CD14BF">
        <w:t xml:space="preserve">id you ever </w:t>
      </w:r>
      <w:r w:rsidR="0079306D" w:rsidRPr="00CD14BF">
        <w:t>use electronic marijuana delivery devices that can be vaped</w:t>
      </w:r>
      <w:r w:rsidR="0079306D" w:rsidRPr="00CD14BF">
        <w:rPr>
          <w:b/>
        </w:rPr>
        <w:t xml:space="preserve"> </w:t>
      </w:r>
      <w:r w:rsidRPr="00CD14BF">
        <w:rPr>
          <w:b/>
        </w:rPr>
        <w:t>every day</w:t>
      </w:r>
      <w:r w:rsidRPr="00CD14BF">
        <w:t>?</w:t>
      </w:r>
    </w:p>
    <w:p w14:paraId="4B653F0B" w14:textId="68B918F9" w:rsidR="00254627" w:rsidRPr="00040EF7" w:rsidRDefault="6126BA26" w:rsidP="6126BA26">
      <w:pPr>
        <w:pStyle w:val="ListParagraph"/>
        <w:numPr>
          <w:ilvl w:val="0"/>
          <w:numId w:val="111"/>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ELMAR7C</w:t>
      </w:r>
    </w:p>
    <w:p w14:paraId="06305414" w14:textId="7FA90238" w:rsidR="00254627" w:rsidRPr="00040EF7" w:rsidRDefault="6126BA26" w:rsidP="6126BA26">
      <w:pPr>
        <w:pStyle w:val="ListParagraph"/>
        <w:numPr>
          <w:ilvl w:val="0"/>
          <w:numId w:val="111"/>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071636E5" w14:textId="375DB61A"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ELMAR7C</w:t>
      </w:r>
    </w:p>
    <w:p w14:paraId="7A44A86F" w14:textId="77777777" w:rsidR="00254627" w:rsidRPr="00223642" w:rsidRDefault="00254627" w:rsidP="00254627">
      <w:pPr>
        <w:spacing w:after="0"/>
        <w:rPr>
          <w:rFonts w:cstheme="minorHAnsi"/>
        </w:rPr>
      </w:pPr>
    </w:p>
    <w:p w14:paraId="36FEA1D6" w14:textId="5EE4A375" w:rsidR="00254627" w:rsidRPr="00223642" w:rsidRDefault="6126BA26" w:rsidP="1FE611D9">
      <w:pPr>
        <w:spacing w:after="0"/>
        <w:ind w:left="720"/>
      </w:pPr>
      <w:r>
        <w:t xml:space="preserve">T100. [ELMAR7C] During that time, how many days (1 to 30) did you use electronic marijuana delivery devices that can be vaped in a usual month? </w:t>
      </w:r>
    </w:p>
    <w:p w14:paraId="61935DCA" w14:textId="5A2181C6" w:rsidR="00254627" w:rsidRPr="00223642" w:rsidRDefault="6126BA26" w:rsidP="1FE611D9">
      <w:pPr>
        <w:spacing w:after="0"/>
        <w:ind w:left="720"/>
        <w:rPr>
          <w:rFonts w:eastAsia="Calibri"/>
          <w:b/>
          <w:bCs/>
        </w:rPr>
      </w:pPr>
      <w:r>
        <w:t xml:space="preserve">   |__|__| #Days used in usual month </w:t>
      </w:r>
      <w:r w:rsidRPr="6126BA26">
        <w:rPr>
          <w:rFonts w:ascii="Wingdings" w:eastAsia="Wingdings" w:hAnsi="Wingdings"/>
        </w:rPr>
        <w:t>à</w:t>
      </w:r>
      <w:r w:rsidRPr="6126BA26">
        <w:rPr>
          <w:rFonts w:eastAsia="Calibri"/>
          <w:b/>
          <w:bCs/>
        </w:rPr>
        <w:t xml:space="preserve"> GO TO ELMAR9A</w:t>
      </w:r>
    </w:p>
    <w:p w14:paraId="6D82006C" w14:textId="3F8C54FD" w:rsidR="00254627"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ELMAR9A</w:t>
      </w:r>
    </w:p>
    <w:p w14:paraId="2F571A9C" w14:textId="77777777" w:rsidR="00254627" w:rsidRPr="00223642" w:rsidRDefault="00254627" w:rsidP="00254627">
      <w:pPr>
        <w:pStyle w:val="Default"/>
        <w:rPr>
          <w:color w:val="auto"/>
        </w:rPr>
      </w:pPr>
    </w:p>
    <w:p w14:paraId="336A5E14" w14:textId="796EE5E1" w:rsidR="00254627" w:rsidRPr="00D5431C" w:rsidRDefault="6126BA26" w:rsidP="00D5431C">
      <w:pPr>
        <w:pStyle w:val="Default"/>
        <w:numPr>
          <w:ilvl w:val="0"/>
          <w:numId w:val="11"/>
        </w:numPr>
        <w:jc w:val="both"/>
        <w:rPr>
          <w:color w:val="auto"/>
          <w:sz w:val="22"/>
          <w:szCs w:val="22"/>
        </w:rPr>
      </w:pPr>
      <w:r w:rsidRPr="6126BA26">
        <w:rPr>
          <w:color w:val="auto"/>
          <w:sz w:val="22"/>
          <w:szCs w:val="22"/>
        </w:rPr>
        <w:t xml:space="preserve">[ELMAR8] How old were you when you </w:t>
      </w:r>
      <w:r w:rsidRPr="6126BA26">
        <w:rPr>
          <w:b/>
          <w:bCs/>
          <w:color w:val="auto"/>
          <w:sz w:val="22"/>
          <w:szCs w:val="22"/>
        </w:rPr>
        <w:t xml:space="preserve">last </w:t>
      </w:r>
      <w:r w:rsidRPr="6126BA26">
        <w:rPr>
          <w:color w:val="auto"/>
          <w:sz w:val="22"/>
          <w:szCs w:val="22"/>
        </w:rPr>
        <w:t>used electronic marijuana delivery devices that can be vaped?</w:t>
      </w:r>
    </w:p>
    <w:p w14:paraId="513A88C2" w14:textId="2E75D0BD" w:rsidR="00254627" w:rsidRPr="00223642" w:rsidRDefault="00254627" w:rsidP="00D5431C">
      <w:pPr>
        <w:pStyle w:val="Default"/>
        <w:ind w:left="450"/>
        <w:rPr>
          <w:color w:val="auto"/>
          <w:sz w:val="22"/>
          <w:szCs w:val="22"/>
        </w:rPr>
      </w:pPr>
      <w:r w:rsidRPr="00223642">
        <w:rPr>
          <w:color w:val="auto"/>
          <w:sz w:val="22"/>
          <w:szCs w:val="22"/>
        </w:rPr>
        <w:t xml:space="preserve">|__|__| Age when last </w:t>
      </w:r>
      <w:r w:rsidR="00B86298" w:rsidRPr="00223642">
        <w:rPr>
          <w:color w:val="auto"/>
          <w:sz w:val="22"/>
          <w:szCs w:val="22"/>
        </w:rPr>
        <w:t>used electronic marijuana delivery devices that can be vaped</w:t>
      </w:r>
    </w:p>
    <w:p w14:paraId="4D9D4F12" w14:textId="00E2C2B5" w:rsidR="00254627" w:rsidRPr="00223642" w:rsidRDefault="00254627" w:rsidP="00254627">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B86298" w:rsidRPr="00223642">
        <w:rPr>
          <w:rFonts w:eastAsia="Calibri" w:cstheme="minorHAnsi"/>
          <w:b/>
          <w:i/>
          <w:color w:val="auto"/>
          <w:sz w:val="22"/>
          <w:szCs w:val="22"/>
        </w:rPr>
        <w:t>EL</w:t>
      </w:r>
      <w:r w:rsidRPr="00223642">
        <w:rPr>
          <w:rFonts w:eastAsia="Calibri" w:cstheme="minorHAnsi"/>
          <w:b/>
          <w:i/>
          <w:color w:val="auto"/>
          <w:sz w:val="22"/>
          <w:szCs w:val="22"/>
        </w:rPr>
        <w:t>MAR8C</w:t>
      </w:r>
    </w:p>
    <w:p w14:paraId="31F0546B" w14:textId="77777777" w:rsidR="00B86298" w:rsidRPr="00223642" w:rsidRDefault="00B86298" w:rsidP="00254627">
      <w:pPr>
        <w:pStyle w:val="Default"/>
        <w:spacing w:after="25"/>
        <w:ind w:left="450"/>
        <w:rPr>
          <w:rFonts w:eastAsia="Calibri" w:cstheme="minorHAnsi"/>
          <w:b/>
          <w:i/>
          <w:color w:val="auto"/>
          <w:sz w:val="22"/>
          <w:szCs w:val="22"/>
        </w:rPr>
      </w:pPr>
    </w:p>
    <w:p w14:paraId="008A5EB6" w14:textId="168633C7" w:rsidR="008615C0" w:rsidRPr="00223642" w:rsidRDefault="00254627" w:rsidP="00254627">
      <w:pPr>
        <w:spacing w:after="0"/>
        <w:ind w:left="720"/>
      </w:pPr>
      <w:r w:rsidRPr="00223642">
        <w:t xml:space="preserve">T101. </w:t>
      </w:r>
      <w:r w:rsidR="008615C0" w:rsidRPr="00223642">
        <w:t>[EL</w:t>
      </w:r>
      <w:r w:rsidRPr="00223642">
        <w:t xml:space="preserve">MAR8C] </w:t>
      </w:r>
      <w:r w:rsidR="004E0FC0" w:rsidRPr="00CD14BF">
        <w:t>During that time, d</w:t>
      </w:r>
      <w:r w:rsidR="008615C0" w:rsidRPr="00CD14BF">
        <w:t xml:space="preserve">id </w:t>
      </w:r>
      <w:r w:rsidR="008615C0" w:rsidRPr="00223642">
        <w:t>you ever use electronic marijuana delivery devices that can be vaped</w:t>
      </w:r>
      <w:r w:rsidR="008615C0" w:rsidRPr="00223642">
        <w:rPr>
          <w:b/>
        </w:rPr>
        <w:t xml:space="preserve"> every day</w:t>
      </w:r>
      <w:r w:rsidR="008615C0" w:rsidRPr="00223642">
        <w:t>?</w:t>
      </w:r>
    </w:p>
    <w:p w14:paraId="28043AFE" w14:textId="54A5A851" w:rsidR="00254627" w:rsidRPr="00040EF7" w:rsidRDefault="6126BA26" w:rsidP="6126BA26">
      <w:pPr>
        <w:pStyle w:val="ListParagraph"/>
        <w:numPr>
          <w:ilvl w:val="0"/>
          <w:numId w:val="112"/>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ELMAR8D</w:t>
      </w:r>
    </w:p>
    <w:p w14:paraId="4557D7FF" w14:textId="2FA6BF39" w:rsidR="00254627" w:rsidRPr="00040EF7" w:rsidRDefault="6126BA26" w:rsidP="6126BA26">
      <w:pPr>
        <w:pStyle w:val="ListParagraph"/>
        <w:numPr>
          <w:ilvl w:val="0"/>
          <w:numId w:val="112"/>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ELMAR9A</w:t>
      </w:r>
    </w:p>
    <w:p w14:paraId="5606348B" w14:textId="5C2470B6" w:rsidR="00254627"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ELMAR8D</w:t>
      </w:r>
    </w:p>
    <w:p w14:paraId="471A8958" w14:textId="77777777" w:rsidR="00254627" w:rsidRPr="00223642" w:rsidRDefault="00254627" w:rsidP="00254627">
      <w:pPr>
        <w:spacing w:after="0"/>
        <w:ind w:left="720"/>
        <w:rPr>
          <w:rFonts w:cstheme="minorHAnsi"/>
        </w:rPr>
      </w:pPr>
    </w:p>
    <w:p w14:paraId="6013CE6E" w14:textId="2225081D" w:rsidR="00254627" w:rsidRPr="00223642" w:rsidRDefault="6126BA26" w:rsidP="1FE611D9">
      <w:pPr>
        <w:spacing w:after="0"/>
        <w:ind w:left="720"/>
      </w:pPr>
      <w:r>
        <w:t xml:space="preserve">T101. [ELMAR8D] During that time, how many days (1 to 30) did you use electronic marijuana delivery devices that can be vaped in a usual month? </w:t>
      </w:r>
    </w:p>
    <w:p w14:paraId="72E34D84" w14:textId="45618E83" w:rsidR="00254627" w:rsidRPr="00223642" w:rsidRDefault="6126BA26" w:rsidP="1FE611D9">
      <w:pPr>
        <w:spacing w:after="0"/>
        <w:ind w:left="720"/>
        <w:rPr>
          <w:rFonts w:eastAsia="Calibri"/>
          <w:b/>
          <w:bCs/>
        </w:rPr>
      </w:pPr>
      <w:r>
        <w:t xml:space="preserve">   |__|__| #Days used in a usual month </w:t>
      </w:r>
      <w:r w:rsidRPr="6126BA26">
        <w:rPr>
          <w:rFonts w:ascii="Wingdings" w:eastAsia="Wingdings" w:hAnsi="Wingdings"/>
        </w:rPr>
        <w:t>à</w:t>
      </w:r>
      <w:r w:rsidRPr="6126BA26">
        <w:rPr>
          <w:rFonts w:eastAsia="Calibri"/>
          <w:b/>
          <w:bCs/>
        </w:rPr>
        <w:t xml:space="preserve"> GO TO ELMAR9A</w:t>
      </w:r>
    </w:p>
    <w:p w14:paraId="1521AEF3" w14:textId="377E60B2" w:rsidR="00254627"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ELMAR9A</w:t>
      </w:r>
    </w:p>
    <w:p w14:paraId="48416CA1" w14:textId="77777777" w:rsidR="00254627" w:rsidRPr="00223642" w:rsidRDefault="00254627" w:rsidP="00254627">
      <w:pPr>
        <w:spacing w:after="0"/>
        <w:rPr>
          <w:rFonts w:eastAsia="Calibri" w:cstheme="minorHAnsi"/>
          <w:b/>
          <w:i/>
        </w:rPr>
      </w:pPr>
    </w:p>
    <w:p w14:paraId="10F139DA" w14:textId="751BE622" w:rsidR="00254627" w:rsidRPr="00223642" w:rsidRDefault="6126BA26" w:rsidP="6126BA26">
      <w:pPr>
        <w:spacing w:after="0"/>
        <w:rPr>
          <w:rFonts w:eastAsia="Calibri"/>
          <w:b/>
          <w:bCs/>
        </w:rPr>
      </w:pPr>
      <w:r w:rsidRPr="6126BA26">
        <w:rPr>
          <w:rFonts w:eastAsia="Calibri"/>
          <w:b/>
          <w:bCs/>
        </w:rPr>
        <w:t xml:space="preserve">[IF ELMAR5 = 0 or NO RESPONSE, fill “use” and “vape” </w:t>
      </w:r>
    </w:p>
    <w:p w14:paraId="1145201D" w14:textId="148F9F12" w:rsidR="00254627" w:rsidRPr="00223642" w:rsidRDefault="6126BA26" w:rsidP="6126BA26">
      <w:pPr>
        <w:spacing w:after="0"/>
      </w:pPr>
      <w:r w:rsidRPr="6126BA26">
        <w:rPr>
          <w:rFonts w:eastAsia="Calibri"/>
          <w:b/>
          <w:bCs/>
        </w:rPr>
        <w:t>IF ELMAR5 = 1 or 2, fill “used” and “vaped”]</w:t>
      </w:r>
    </w:p>
    <w:p w14:paraId="23EDA9B1" w14:textId="37568628" w:rsidR="00254627" w:rsidRPr="00223642" w:rsidRDefault="6126BA26" w:rsidP="00E60831">
      <w:pPr>
        <w:pStyle w:val="Default"/>
        <w:numPr>
          <w:ilvl w:val="0"/>
          <w:numId w:val="11"/>
        </w:numPr>
        <w:rPr>
          <w:color w:val="auto"/>
          <w:sz w:val="22"/>
          <w:szCs w:val="22"/>
        </w:rPr>
      </w:pPr>
      <w:r w:rsidRPr="6126BA26">
        <w:rPr>
          <w:color w:val="auto"/>
          <w:sz w:val="22"/>
          <w:szCs w:val="22"/>
        </w:rPr>
        <w:t xml:space="preserve">[ELMAR9A] On days that you [use/used] electronic marijuana delivery devices that can be vaped, what is the total amount of time you [vape/vaped] </w:t>
      </w:r>
      <w:r w:rsidRPr="6126BA26">
        <w:rPr>
          <w:b/>
          <w:bCs/>
          <w:color w:val="auto"/>
          <w:sz w:val="22"/>
          <w:szCs w:val="22"/>
        </w:rPr>
        <w:t>per day</w:t>
      </w:r>
      <w:r w:rsidRPr="6126BA26">
        <w:rPr>
          <w:color w:val="auto"/>
          <w:sz w:val="22"/>
          <w:szCs w:val="22"/>
        </w:rPr>
        <w:t>?</w:t>
      </w:r>
    </w:p>
    <w:p w14:paraId="6F93A4C5" w14:textId="7E2EE2DE" w:rsidR="00254627" w:rsidRPr="00223642" w:rsidRDefault="00254627" w:rsidP="00040EF7">
      <w:pPr>
        <w:pStyle w:val="Default"/>
        <w:numPr>
          <w:ilvl w:val="0"/>
          <w:numId w:val="113"/>
        </w:numPr>
        <w:rPr>
          <w:color w:val="auto"/>
          <w:sz w:val="22"/>
          <w:szCs w:val="22"/>
        </w:rPr>
      </w:pPr>
      <w:r w:rsidRPr="00223642">
        <w:rPr>
          <w:color w:val="auto"/>
          <w:sz w:val="22"/>
          <w:szCs w:val="22"/>
        </w:rPr>
        <w:t>15 minutes or less</w:t>
      </w:r>
    </w:p>
    <w:p w14:paraId="0E24FF9F" w14:textId="67C24EAA" w:rsidR="00254627" w:rsidRPr="00223642" w:rsidRDefault="00254627" w:rsidP="00040EF7">
      <w:pPr>
        <w:pStyle w:val="Default"/>
        <w:numPr>
          <w:ilvl w:val="0"/>
          <w:numId w:val="113"/>
        </w:numPr>
        <w:rPr>
          <w:color w:val="auto"/>
          <w:sz w:val="22"/>
          <w:szCs w:val="22"/>
        </w:rPr>
      </w:pPr>
      <w:r w:rsidRPr="00223642">
        <w:rPr>
          <w:color w:val="auto"/>
          <w:sz w:val="22"/>
          <w:szCs w:val="22"/>
        </w:rPr>
        <w:t>15 minutes to 30 minutes</w:t>
      </w:r>
    </w:p>
    <w:p w14:paraId="3C6F3986" w14:textId="2450BEE1" w:rsidR="00254627" w:rsidRPr="00223642" w:rsidRDefault="00254627" w:rsidP="00040EF7">
      <w:pPr>
        <w:pStyle w:val="Default"/>
        <w:numPr>
          <w:ilvl w:val="0"/>
          <w:numId w:val="113"/>
        </w:numPr>
        <w:rPr>
          <w:color w:val="auto"/>
          <w:sz w:val="22"/>
          <w:szCs w:val="22"/>
        </w:rPr>
      </w:pPr>
      <w:r w:rsidRPr="00223642">
        <w:rPr>
          <w:color w:val="auto"/>
          <w:sz w:val="22"/>
          <w:szCs w:val="22"/>
        </w:rPr>
        <w:t>30 minutes to 1 hour</w:t>
      </w:r>
    </w:p>
    <w:p w14:paraId="11FE9D74" w14:textId="33AF6207" w:rsidR="00254627" w:rsidRPr="00223642" w:rsidRDefault="00040EF7" w:rsidP="00040EF7">
      <w:pPr>
        <w:pStyle w:val="Default"/>
        <w:numPr>
          <w:ilvl w:val="0"/>
          <w:numId w:val="113"/>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6FEB2176" w14:textId="42A423F4" w:rsidR="00254627" w:rsidRPr="00223642" w:rsidRDefault="00254627" w:rsidP="00040EF7">
      <w:pPr>
        <w:pStyle w:val="Default"/>
        <w:numPr>
          <w:ilvl w:val="0"/>
          <w:numId w:val="113"/>
        </w:numPr>
        <w:rPr>
          <w:color w:val="auto"/>
          <w:sz w:val="22"/>
          <w:szCs w:val="22"/>
        </w:rPr>
      </w:pPr>
      <w:r w:rsidRPr="00223642">
        <w:rPr>
          <w:color w:val="auto"/>
          <w:sz w:val="22"/>
          <w:szCs w:val="22"/>
        </w:rPr>
        <w:t>More than 2 hours</w:t>
      </w:r>
    </w:p>
    <w:p w14:paraId="2A6FA028" w14:textId="77777777" w:rsidR="00254627" w:rsidRPr="00AC774A" w:rsidRDefault="00254627" w:rsidP="00254627">
      <w:pPr>
        <w:pStyle w:val="Default"/>
        <w:rPr>
          <w:b/>
          <w:color w:val="auto"/>
          <w:sz w:val="22"/>
          <w:szCs w:val="22"/>
        </w:rPr>
      </w:pPr>
    </w:p>
    <w:p w14:paraId="565FFD55" w14:textId="6B10584C" w:rsidR="00FC7EB8" w:rsidRPr="00AC774A" w:rsidRDefault="6126BA26" w:rsidP="6126BA26">
      <w:pPr>
        <w:pStyle w:val="Default"/>
        <w:ind w:left="450"/>
        <w:rPr>
          <w:b/>
          <w:bCs/>
          <w:color w:val="auto"/>
          <w:sz w:val="22"/>
          <w:szCs w:val="22"/>
        </w:rPr>
      </w:pPr>
      <w:r w:rsidRPr="6126BA26">
        <w:rPr>
          <w:b/>
          <w:bCs/>
          <w:color w:val="auto"/>
          <w:sz w:val="22"/>
          <w:szCs w:val="22"/>
        </w:rPr>
        <w:t xml:space="preserve">IF (ELMAR4 = 0) </w:t>
      </w:r>
      <w:r w:rsidRPr="6126BA26">
        <w:rPr>
          <w:b/>
          <w:bCs/>
          <w:color w:val="auto"/>
          <w:sz w:val="22"/>
          <w:szCs w:val="22"/>
          <w:u w:val="single"/>
        </w:rPr>
        <w:t>OR</w:t>
      </w:r>
      <w:r w:rsidRPr="6126BA26">
        <w:rPr>
          <w:b/>
          <w:bCs/>
          <w:color w:val="auto"/>
          <w:sz w:val="22"/>
          <w:szCs w:val="22"/>
        </w:rPr>
        <w:t xml:space="preserve"> ((ELMAR4 = 1, 2, OR 3) AND ELMAR5 = 1 AND ELMAR7B = 0) </w:t>
      </w:r>
      <w:r w:rsidRPr="6126BA26">
        <w:rPr>
          <w:b/>
          <w:bCs/>
          <w:color w:val="auto"/>
          <w:sz w:val="22"/>
          <w:szCs w:val="22"/>
          <w:u w:val="single"/>
        </w:rPr>
        <w:t>OR</w:t>
      </w:r>
      <w:r w:rsidRPr="6126BA26">
        <w:rPr>
          <w:b/>
          <w:bCs/>
          <w:color w:val="auto"/>
          <w:sz w:val="22"/>
          <w:szCs w:val="22"/>
        </w:rPr>
        <w:t xml:space="preserve"> ((ELMAR4 = 1, 2, OR 3) AND ELMAR5 = 2 AND ELMAR8C = 0), GO TO ELMAR10</w:t>
      </w:r>
    </w:p>
    <w:p w14:paraId="3B869B84" w14:textId="230ECFAF" w:rsidR="00FC7EB8" w:rsidRPr="00AC774A" w:rsidRDefault="00FC7EB8" w:rsidP="00FC7EB8">
      <w:pPr>
        <w:pStyle w:val="Default"/>
        <w:ind w:left="450"/>
        <w:rPr>
          <w:b/>
          <w:color w:val="auto"/>
          <w:sz w:val="22"/>
          <w:szCs w:val="22"/>
        </w:rPr>
      </w:pPr>
      <w:r w:rsidRPr="00AC774A">
        <w:rPr>
          <w:b/>
          <w:color w:val="auto"/>
          <w:sz w:val="22"/>
          <w:szCs w:val="22"/>
        </w:rPr>
        <w:t>ELSE, GO TO ELMAR9B</w:t>
      </w:r>
    </w:p>
    <w:p w14:paraId="21FF7020" w14:textId="77777777" w:rsidR="00FC7EB8" w:rsidRPr="00223642" w:rsidRDefault="00FC7EB8" w:rsidP="00254627">
      <w:pPr>
        <w:pStyle w:val="Default"/>
        <w:rPr>
          <w:b/>
          <w:color w:val="auto"/>
          <w:sz w:val="22"/>
          <w:szCs w:val="22"/>
        </w:rPr>
      </w:pPr>
    </w:p>
    <w:p w14:paraId="37D3EB8C" w14:textId="33381B58" w:rsidR="00254627" w:rsidRPr="00223642" w:rsidRDefault="00254627" w:rsidP="00254627">
      <w:pPr>
        <w:spacing w:after="0"/>
        <w:ind w:left="720"/>
      </w:pPr>
      <w:r w:rsidRPr="00223642">
        <w:t>T102. [</w:t>
      </w:r>
      <w:r w:rsidR="00EA1284" w:rsidRPr="00223642">
        <w:t>EL</w:t>
      </w:r>
      <w:r w:rsidRPr="00223642">
        <w:t xml:space="preserve">MAR9B] Did you ever </w:t>
      </w:r>
      <w:r w:rsidR="00EA1284" w:rsidRPr="00223642">
        <w:t xml:space="preserve">use electronic marijuana delivery devices that can be vaped </w:t>
      </w:r>
      <w:r w:rsidRPr="00223642">
        <w:rPr>
          <w:b/>
        </w:rPr>
        <w:t>every day</w:t>
      </w:r>
      <w:r w:rsidRPr="00223642">
        <w:t xml:space="preserve">? </w:t>
      </w:r>
    </w:p>
    <w:p w14:paraId="58001D72" w14:textId="650A02FE" w:rsidR="00254627" w:rsidRPr="00040EF7" w:rsidRDefault="6126BA26" w:rsidP="6126BA26">
      <w:pPr>
        <w:pStyle w:val="ListParagraph"/>
        <w:numPr>
          <w:ilvl w:val="0"/>
          <w:numId w:val="114"/>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ELMAR10</w:t>
      </w:r>
    </w:p>
    <w:p w14:paraId="1776721D" w14:textId="3BB97088" w:rsidR="00254627" w:rsidRPr="00040EF7" w:rsidRDefault="6126BA26" w:rsidP="6126BA26">
      <w:pPr>
        <w:pStyle w:val="ListParagraph"/>
        <w:numPr>
          <w:ilvl w:val="0"/>
          <w:numId w:val="114"/>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ELMAR9D</w:t>
      </w:r>
    </w:p>
    <w:p w14:paraId="360471E4" w14:textId="6C074FDD" w:rsidR="00254627"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1ACDCC34" w14:textId="77777777" w:rsidR="00FC7EB8" w:rsidRDefault="00FC7EB8" w:rsidP="00254627">
      <w:pPr>
        <w:spacing w:after="0"/>
        <w:ind w:left="720"/>
        <w:rPr>
          <w:rFonts w:eastAsia="Calibri" w:cstheme="minorHAnsi"/>
          <w:b/>
        </w:rPr>
      </w:pPr>
    </w:p>
    <w:p w14:paraId="06A5965F" w14:textId="3B26197F" w:rsidR="00FC7EB8" w:rsidRPr="00AC774A" w:rsidRDefault="00FC7EB8" w:rsidP="00D5431C">
      <w:pPr>
        <w:spacing w:after="0"/>
        <w:ind w:left="720"/>
      </w:pPr>
      <w:r w:rsidRPr="00AC774A">
        <w:t xml:space="preserve">T102. [ELMAR9D] How old were you when you stopped using electronic marijuana delivery devices that be vaped </w:t>
      </w:r>
      <w:r w:rsidRPr="00AC774A">
        <w:rPr>
          <w:b/>
        </w:rPr>
        <w:t>every day</w:t>
      </w:r>
      <w:r w:rsidRPr="00AC774A">
        <w:t>?</w:t>
      </w:r>
    </w:p>
    <w:p w14:paraId="19867ED9" w14:textId="5C122F3F" w:rsidR="00FC7EB8" w:rsidRPr="00AC774A" w:rsidRDefault="6126BA26" w:rsidP="00FC7EB8">
      <w:pPr>
        <w:pStyle w:val="Default"/>
        <w:ind w:left="720"/>
        <w:rPr>
          <w:color w:val="auto"/>
          <w:sz w:val="22"/>
          <w:szCs w:val="22"/>
        </w:rPr>
      </w:pPr>
      <w:r w:rsidRPr="6126BA26">
        <w:rPr>
          <w:color w:val="auto"/>
          <w:sz w:val="22"/>
          <w:szCs w:val="22"/>
        </w:rPr>
        <w:t xml:space="preserve">    |__|__| Age stopped vaping every day</w:t>
      </w:r>
    </w:p>
    <w:p w14:paraId="57BD177C" w14:textId="3FACFCD2" w:rsidR="00FC7EB8" w:rsidRPr="00AC774A" w:rsidRDefault="00FC7EB8" w:rsidP="00D5431C">
      <w:pPr>
        <w:pStyle w:val="Default"/>
        <w:rPr>
          <w:color w:val="auto"/>
          <w:sz w:val="22"/>
          <w:szCs w:val="22"/>
        </w:rPr>
      </w:pPr>
    </w:p>
    <w:p w14:paraId="4554872A" w14:textId="4C4D4726" w:rsidR="00FC7EB8" w:rsidRPr="00AC774A"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ELMAR9C</w:t>
      </w:r>
    </w:p>
    <w:p w14:paraId="639209DF" w14:textId="77777777" w:rsidR="00254627" w:rsidRPr="00FC7EB8" w:rsidRDefault="00254627" w:rsidP="00254627">
      <w:pPr>
        <w:spacing w:after="0"/>
        <w:rPr>
          <w:rFonts w:cstheme="minorHAnsi"/>
          <w:color w:val="00B050"/>
        </w:rPr>
      </w:pPr>
    </w:p>
    <w:p w14:paraId="7491AC3D" w14:textId="0B534DBA" w:rsidR="00254627" w:rsidRPr="00223642" w:rsidRDefault="1FE611D9" w:rsidP="1FE611D9">
      <w:pPr>
        <w:spacing w:after="0"/>
        <w:ind w:left="720"/>
      </w:pPr>
      <w:r w:rsidRPr="1FE611D9">
        <w:t xml:space="preserve">T102. [ELMAR9C] When you were a daily user of electronic marijuana delivery devices that can be vaped, what is the total amount of time you vaped </w:t>
      </w:r>
      <w:r w:rsidRPr="1FE611D9">
        <w:rPr>
          <w:b/>
          <w:bCs/>
        </w:rPr>
        <w:t>per day</w:t>
      </w:r>
      <w:r w:rsidRPr="1FE611D9">
        <w:t>?</w:t>
      </w:r>
    </w:p>
    <w:p w14:paraId="1389A682" w14:textId="55021434" w:rsidR="00254627" w:rsidRPr="00223642" w:rsidRDefault="00254627" w:rsidP="00040EF7">
      <w:pPr>
        <w:pStyle w:val="Default"/>
        <w:numPr>
          <w:ilvl w:val="0"/>
          <w:numId w:val="115"/>
        </w:numPr>
        <w:rPr>
          <w:color w:val="auto"/>
          <w:sz w:val="22"/>
          <w:szCs w:val="22"/>
        </w:rPr>
      </w:pPr>
      <w:r w:rsidRPr="00223642">
        <w:rPr>
          <w:color w:val="auto"/>
          <w:sz w:val="22"/>
          <w:szCs w:val="22"/>
        </w:rPr>
        <w:t>15 minutes or less</w:t>
      </w:r>
    </w:p>
    <w:p w14:paraId="22C596EE" w14:textId="4BCDE3DC" w:rsidR="00254627" w:rsidRPr="00223642" w:rsidRDefault="00254627" w:rsidP="00040EF7">
      <w:pPr>
        <w:pStyle w:val="Default"/>
        <w:numPr>
          <w:ilvl w:val="0"/>
          <w:numId w:val="115"/>
        </w:numPr>
        <w:rPr>
          <w:color w:val="auto"/>
          <w:sz w:val="22"/>
          <w:szCs w:val="22"/>
        </w:rPr>
      </w:pPr>
      <w:r w:rsidRPr="00223642">
        <w:rPr>
          <w:color w:val="auto"/>
          <w:sz w:val="22"/>
          <w:szCs w:val="22"/>
        </w:rPr>
        <w:t>15 minutes to 30 minutes</w:t>
      </w:r>
    </w:p>
    <w:p w14:paraId="113BE9CD" w14:textId="34AB4803" w:rsidR="00254627" w:rsidRPr="00223642" w:rsidRDefault="00254627" w:rsidP="00040EF7">
      <w:pPr>
        <w:pStyle w:val="Default"/>
        <w:numPr>
          <w:ilvl w:val="0"/>
          <w:numId w:val="115"/>
        </w:numPr>
        <w:rPr>
          <w:color w:val="auto"/>
          <w:sz w:val="22"/>
          <w:szCs w:val="22"/>
        </w:rPr>
      </w:pPr>
      <w:r w:rsidRPr="00223642">
        <w:rPr>
          <w:color w:val="auto"/>
          <w:sz w:val="22"/>
          <w:szCs w:val="22"/>
        </w:rPr>
        <w:t>30 minutes to 1 hour</w:t>
      </w:r>
    </w:p>
    <w:p w14:paraId="42851FEF" w14:textId="49020836" w:rsidR="00254627" w:rsidRPr="00AC774A" w:rsidRDefault="00040EF7" w:rsidP="00040EF7">
      <w:pPr>
        <w:pStyle w:val="Default"/>
        <w:numPr>
          <w:ilvl w:val="0"/>
          <w:numId w:val="114"/>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0826F216" w14:textId="6EC58212" w:rsidR="00254627" w:rsidRPr="00AC774A" w:rsidRDefault="00254627" w:rsidP="00040EF7">
      <w:pPr>
        <w:pStyle w:val="Default"/>
        <w:numPr>
          <w:ilvl w:val="0"/>
          <w:numId w:val="115"/>
        </w:numPr>
        <w:rPr>
          <w:color w:val="auto"/>
          <w:sz w:val="22"/>
          <w:szCs w:val="22"/>
        </w:rPr>
      </w:pPr>
      <w:r w:rsidRPr="00AC774A">
        <w:rPr>
          <w:color w:val="auto"/>
          <w:sz w:val="22"/>
          <w:szCs w:val="22"/>
        </w:rPr>
        <w:t>More than 2 hours</w:t>
      </w:r>
    </w:p>
    <w:p w14:paraId="5921FCCC" w14:textId="27BCA53B" w:rsidR="00254627" w:rsidRPr="00AC774A" w:rsidRDefault="6126BA26" w:rsidP="00FC7EB8">
      <w:r>
        <w:t xml:space="preserve">  </w:t>
      </w:r>
      <w:r w:rsidR="00254627">
        <w:tab/>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ELMAR10</w:t>
      </w:r>
    </w:p>
    <w:p w14:paraId="67D4A708" w14:textId="77777777" w:rsidR="00254627" w:rsidRPr="00223642" w:rsidRDefault="00254627" w:rsidP="00254627">
      <w:pPr>
        <w:pStyle w:val="Default"/>
        <w:ind w:left="720"/>
        <w:rPr>
          <w:color w:val="auto"/>
          <w:sz w:val="22"/>
          <w:szCs w:val="22"/>
        </w:rPr>
      </w:pPr>
    </w:p>
    <w:p w14:paraId="29F2C59E" w14:textId="34B78830" w:rsidR="00254627" w:rsidRPr="00223642" w:rsidRDefault="6126BA26" w:rsidP="6126BA26">
      <w:pPr>
        <w:spacing w:after="0"/>
        <w:rPr>
          <w:rFonts w:eastAsia="Calibri"/>
          <w:b/>
          <w:bCs/>
        </w:rPr>
      </w:pPr>
      <w:r w:rsidRPr="6126BA26">
        <w:rPr>
          <w:rFonts w:eastAsia="Calibri"/>
          <w:b/>
          <w:bCs/>
        </w:rPr>
        <w:t>[IF ELMAR5 = 0 or NO RESPONSE, fill “do”</w:t>
      </w:r>
    </w:p>
    <w:p w14:paraId="61940F18" w14:textId="263FAC85" w:rsidR="00254627" w:rsidRPr="00223642" w:rsidRDefault="6126BA26" w:rsidP="6126BA26">
      <w:pPr>
        <w:spacing w:after="0"/>
      </w:pPr>
      <w:r w:rsidRPr="6126BA26">
        <w:rPr>
          <w:rFonts w:eastAsia="Calibri"/>
          <w:b/>
          <w:bCs/>
        </w:rPr>
        <w:t>IF ELMAR5 = 1 or 2, fill “did”]</w:t>
      </w:r>
    </w:p>
    <w:p w14:paraId="0813FD9D" w14:textId="0407C15F" w:rsidR="00254627" w:rsidRPr="00223642" w:rsidRDefault="6126BA26" w:rsidP="00BD19B9">
      <w:pPr>
        <w:pStyle w:val="ListParagraph"/>
        <w:numPr>
          <w:ilvl w:val="0"/>
          <w:numId w:val="11"/>
        </w:numPr>
        <w:spacing w:after="0"/>
      </w:pPr>
      <w:r>
        <w:t>[ELMAR10] Why [do/did] you use electronic marijuana delivery devices that can be vaped?</w:t>
      </w:r>
    </w:p>
    <w:p w14:paraId="01F5271D" w14:textId="0A08C15C" w:rsidR="00254627" w:rsidRPr="00223642" w:rsidRDefault="00254627" w:rsidP="00040EF7">
      <w:pPr>
        <w:pStyle w:val="ListParagraph"/>
        <w:numPr>
          <w:ilvl w:val="0"/>
          <w:numId w:val="116"/>
        </w:numPr>
        <w:spacing w:after="0"/>
        <w:ind w:left="810"/>
      </w:pPr>
      <w:r w:rsidRPr="00223642">
        <w:t>Recreation</w:t>
      </w:r>
    </w:p>
    <w:p w14:paraId="34EA240E" w14:textId="0CEEA836" w:rsidR="00254627" w:rsidRPr="00223642" w:rsidRDefault="00254627" w:rsidP="00040EF7">
      <w:pPr>
        <w:pStyle w:val="ListParagraph"/>
        <w:numPr>
          <w:ilvl w:val="0"/>
          <w:numId w:val="116"/>
        </w:numPr>
        <w:spacing w:after="0"/>
        <w:ind w:left="810"/>
      </w:pPr>
      <w:r w:rsidRPr="00223642">
        <w:lastRenderedPageBreak/>
        <w:t>As medicine</w:t>
      </w:r>
    </w:p>
    <w:p w14:paraId="1576007D" w14:textId="3AB7E587" w:rsidR="00254627" w:rsidRPr="00223642" w:rsidRDefault="00254627" w:rsidP="00040EF7">
      <w:pPr>
        <w:pStyle w:val="ListParagraph"/>
        <w:numPr>
          <w:ilvl w:val="0"/>
          <w:numId w:val="116"/>
        </w:numPr>
        <w:spacing w:after="0"/>
        <w:ind w:left="810"/>
      </w:pPr>
      <w:r w:rsidRPr="00223642">
        <w:t>Recreation and as medicine</w:t>
      </w:r>
    </w:p>
    <w:p w14:paraId="6AFD65E4" w14:textId="3BED3194" w:rsidR="00254627" w:rsidRPr="00223642" w:rsidRDefault="00254627" w:rsidP="00040EF7">
      <w:pPr>
        <w:pStyle w:val="ListParagraph"/>
        <w:numPr>
          <w:ilvl w:val="0"/>
          <w:numId w:val="117"/>
        </w:numPr>
        <w:spacing w:after="0"/>
        <w:ind w:left="810"/>
      </w:pPr>
      <w:r w:rsidRPr="00223642">
        <w:t>Other: Please describe [text box]</w:t>
      </w:r>
    </w:p>
    <w:p w14:paraId="163ADBA9" w14:textId="1593C3D3" w:rsidR="00254627" w:rsidRPr="00223642" w:rsidRDefault="00254627" w:rsidP="00040EF7">
      <w:pPr>
        <w:pStyle w:val="ListParagraph"/>
        <w:numPr>
          <w:ilvl w:val="0"/>
          <w:numId w:val="118"/>
        </w:numPr>
        <w:spacing w:after="0"/>
        <w:ind w:left="810"/>
      </w:pPr>
      <w:r w:rsidRPr="00223642">
        <w:t>Prefer not to answer</w:t>
      </w:r>
    </w:p>
    <w:p w14:paraId="6B09915F" w14:textId="60CC2CF3" w:rsidR="00254627" w:rsidRPr="00223642" w:rsidRDefault="00254627" w:rsidP="00254627">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F253AE" w:rsidRPr="00223642">
        <w:rPr>
          <w:rFonts w:eastAsia="Calibri" w:cstheme="minorHAnsi"/>
          <w:b/>
          <w:i/>
        </w:rPr>
        <w:t>ELM</w:t>
      </w:r>
      <w:r w:rsidRPr="00223642">
        <w:rPr>
          <w:rFonts w:eastAsia="Calibri" w:cstheme="minorHAnsi"/>
          <w:b/>
          <w:i/>
        </w:rPr>
        <w:t>ARLIFEA</w:t>
      </w:r>
    </w:p>
    <w:p w14:paraId="58BBDABD" w14:textId="77777777" w:rsidR="00E11F45" w:rsidRPr="00CE7879" w:rsidRDefault="00E11F45" w:rsidP="00FC7EB8">
      <w:pPr>
        <w:pStyle w:val="Default"/>
        <w:rPr>
          <w:b/>
          <w:caps/>
          <w:color w:val="auto"/>
          <w:sz w:val="22"/>
          <w:szCs w:val="22"/>
        </w:rPr>
      </w:pPr>
    </w:p>
    <w:p w14:paraId="3B23ED06" w14:textId="3EA7DB11" w:rsidR="00FC7EB8" w:rsidRPr="00CE7879" w:rsidRDefault="6126BA26" w:rsidP="6126BA26">
      <w:pPr>
        <w:pStyle w:val="Default"/>
        <w:rPr>
          <w:b/>
          <w:bCs/>
          <w:caps/>
          <w:color w:val="auto"/>
          <w:sz w:val="22"/>
          <w:szCs w:val="22"/>
        </w:rPr>
      </w:pPr>
      <w:r w:rsidRPr="6126BA26">
        <w:rPr>
          <w:b/>
          <w:bCs/>
          <w:caps/>
          <w:color w:val="auto"/>
          <w:sz w:val="22"/>
          <w:szCs w:val="22"/>
        </w:rPr>
        <w:t xml:space="preserve">IF (ELMAR1 = 3 AND ELMAR4 = 0) </w:t>
      </w:r>
      <w:r w:rsidRPr="6126BA26">
        <w:rPr>
          <w:b/>
          <w:bCs/>
          <w:caps/>
          <w:color w:val="auto"/>
          <w:sz w:val="22"/>
          <w:szCs w:val="22"/>
          <w:u w:val="single"/>
        </w:rPr>
        <w:t>OR</w:t>
      </w:r>
      <w:r w:rsidRPr="6126BA26">
        <w:rPr>
          <w:b/>
          <w:bCs/>
          <w:caps/>
          <w:color w:val="auto"/>
          <w:sz w:val="22"/>
          <w:szCs w:val="22"/>
        </w:rPr>
        <w:t xml:space="preserve"> (ELMAR1 = 3 AND ELMAR7B = 0) </w:t>
      </w:r>
      <w:r w:rsidRPr="6126BA26">
        <w:rPr>
          <w:b/>
          <w:bCs/>
          <w:caps/>
          <w:color w:val="auto"/>
          <w:sz w:val="22"/>
          <w:szCs w:val="22"/>
          <w:u w:val="single"/>
        </w:rPr>
        <w:t>OR</w:t>
      </w:r>
      <w:r w:rsidRPr="6126BA26">
        <w:rPr>
          <w:b/>
          <w:bCs/>
          <w:caps/>
          <w:color w:val="auto"/>
          <w:sz w:val="22"/>
          <w:szCs w:val="22"/>
        </w:rPr>
        <w:t xml:space="preserve"> (ELMAR1 = 3 AND ELMAR8C = 0), GO TO ELMARLIFEA</w:t>
      </w:r>
    </w:p>
    <w:p w14:paraId="6C48D379" w14:textId="2FB01816" w:rsidR="00FC7EB8" w:rsidRPr="00CE7879" w:rsidRDefault="00FC7EB8" w:rsidP="00FC7EB8">
      <w:pPr>
        <w:pStyle w:val="Default"/>
        <w:rPr>
          <w:b/>
          <w:caps/>
          <w:color w:val="auto"/>
          <w:sz w:val="22"/>
          <w:szCs w:val="22"/>
        </w:rPr>
      </w:pPr>
      <w:r w:rsidRPr="00CE7879">
        <w:rPr>
          <w:b/>
          <w:caps/>
          <w:color w:val="auto"/>
          <w:sz w:val="22"/>
          <w:szCs w:val="22"/>
        </w:rPr>
        <w:t>If ELMAR3 IS NULL, GO TO EAMAR1</w:t>
      </w:r>
    </w:p>
    <w:p w14:paraId="40E5B00F" w14:textId="048CC3CD" w:rsidR="00FC7EB8" w:rsidRPr="00CE7879" w:rsidRDefault="6126BA26" w:rsidP="6126BA26">
      <w:pPr>
        <w:pStyle w:val="Default"/>
        <w:spacing w:after="240"/>
        <w:rPr>
          <w:b/>
          <w:bCs/>
          <w:caps/>
          <w:color w:val="auto"/>
          <w:sz w:val="22"/>
          <w:szCs w:val="22"/>
        </w:rPr>
      </w:pPr>
      <w:r w:rsidRPr="6126BA26">
        <w:rPr>
          <w:b/>
          <w:bCs/>
          <w:caps/>
          <w:color w:val="auto"/>
          <w:sz w:val="22"/>
          <w:szCs w:val="22"/>
        </w:rPr>
        <w:t>ELSE, GO TO EAMAR1 (I.E. ELMAR = 2, go to eAMAR1)</w:t>
      </w:r>
    </w:p>
    <w:p w14:paraId="47E10AAC" w14:textId="41383E05" w:rsidR="00254627" w:rsidRPr="00223642" w:rsidRDefault="00254627" w:rsidP="00254627">
      <w:pPr>
        <w:pStyle w:val="Default"/>
        <w:spacing w:after="240"/>
        <w:rPr>
          <w:b/>
          <w:caps/>
          <w:color w:val="auto"/>
          <w:sz w:val="22"/>
          <w:szCs w:val="22"/>
        </w:rPr>
      </w:pPr>
      <w:r w:rsidRPr="00223642">
        <w:rPr>
          <w:b/>
          <w:caps/>
          <w:color w:val="auto"/>
          <w:sz w:val="22"/>
          <w:szCs w:val="22"/>
        </w:rPr>
        <w:t>[</w:t>
      </w:r>
      <w:r w:rsidR="00F253AE" w:rsidRPr="00223642">
        <w:rPr>
          <w:b/>
          <w:caps/>
          <w:color w:val="auto"/>
          <w:sz w:val="22"/>
          <w:szCs w:val="22"/>
        </w:rPr>
        <w:t>ELMAR</w:t>
      </w:r>
      <w:r w:rsidRPr="00223642">
        <w:rPr>
          <w:b/>
          <w:caps/>
          <w:color w:val="auto"/>
          <w:sz w:val="22"/>
          <w:szCs w:val="22"/>
        </w:rPr>
        <w:t xml:space="preserve">life age range: if respondent's current age is </w:t>
      </w:r>
      <w:r w:rsidRPr="00D5431C">
        <w:rPr>
          <w:b/>
          <w:caps/>
          <w:color w:val="000000" w:themeColor="text1"/>
          <w:sz w:val="22"/>
          <w:szCs w:val="22"/>
        </w:rPr>
        <w:t xml:space="preserve">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less from the bottom of the specified age range, they should not be given the q</w:t>
      </w:r>
      <w:r w:rsidR="00F253AE" w:rsidRPr="00223642">
        <w:rPr>
          <w:b/>
          <w:caps/>
          <w:color w:val="auto"/>
          <w:sz w:val="22"/>
          <w:szCs w:val="22"/>
        </w:rPr>
        <w:t>uestion and instead routed to EA</w:t>
      </w:r>
      <w:r w:rsidRPr="00223642">
        <w:rPr>
          <w:b/>
          <w:caps/>
          <w:color w:val="auto"/>
          <w:sz w:val="22"/>
          <w:szCs w:val="22"/>
        </w:rPr>
        <w:t>MAR1.]</w:t>
      </w:r>
    </w:p>
    <w:p w14:paraId="1F635489" w14:textId="13E54211" w:rsidR="00254627" w:rsidRPr="00223642" w:rsidRDefault="00254627" w:rsidP="00254627">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F253AE" w:rsidRPr="00223642">
        <w:rPr>
          <w:b/>
          <w:i/>
          <w:caps/>
          <w:sz w:val="22"/>
          <w:szCs w:val="22"/>
        </w:rPr>
        <w:t>EL</w:t>
      </w:r>
      <w:r w:rsidRPr="00223642">
        <w:rPr>
          <w:b/>
          <w:i/>
          <w:caps/>
          <w:sz w:val="22"/>
          <w:szCs w:val="22"/>
        </w:rPr>
        <w:t>MARLIFE SERIES</w:t>
      </w:r>
    </w:p>
    <w:p w14:paraId="40AEBC66" w14:textId="5D244D35" w:rsidR="00254627" w:rsidRPr="00223642" w:rsidRDefault="00254627" w:rsidP="00254627">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00F253AE" w:rsidRPr="00223642">
        <w:rPr>
          <w:b/>
          <w:i/>
          <w:sz w:val="22"/>
        </w:rPr>
        <w:t xml:space="preserve"> GO TO EA</w:t>
      </w:r>
      <w:r w:rsidRPr="00223642">
        <w:rPr>
          <w:b/>
          <w:i/>
          <w:sz w:val="22"/>
        </w:rPr>
        <w:t>MAR1</w:t>
      </w:r>
    </w:p>
    <w:p w14:paraId="0A7E6A7A" w14:textId="73F9A7C4" w:rsidR="00254627" w:rsidRPr="00223642" w:rsidRDefault="6126BA26" w:rsidP="65310DAF">
      <w:pPr>
        <w:pStyle w:val="ListParagraph"/>
        <w:numPr>
          <w:ilvl w:val="0"/>
          <w:numId w:val="11"/>
        </w:numPr>
        <w:rPr>
          <w:b/>
          <w:bCs/>
        </w:rPr>
      </w:pPr>
      <w:r>
        <w:t>[ELMARLIFEA – ELMARLIFEH] On days that you used electronic marijuana delivery devices when you were age [X] [to age Y], what is the total amount of time you vaped</w:t>
      </w:r>
      <w:r w:rsidRPr="6126BA26">
        <w:rPr>
          <w:b/>
          <w:bCs/>
        </w:rPr>
        <w:t xml:space="preserve"> per day?</w:t>
      </w:r>
      <w:r w:rsidRPr="6126BA26">
        <w:rPr>
          <w:rFonts w:ascii="Calibri" w:eastAsia="Times New Roman" w:hAnsi="Calibri" w:cs="Calibri"/>
        </w:rPr>
        <w:t xml:space="preserve"> </w:t>
      </w:r>
    </w:p>
    <w:p w14:paraId="2EC7807F" w14:textId="54B2CB96" w:rsidR="00254627" w:rsidRPr="00223642" w:rsidRDefault="00254627" w:rsidP="00040EF7">
      <w:pPr>
        <w:pStyle w:val="Default"/>
        <w:numPr>
          <w:ilvl w:val="0"/>
          <w:numId w:val="119"/>
        </w:numPr>
        <w:rPr>
          <w:color w:val="auto"/>
          <w:sz w:val="22"/>
          <w:szCs w:val="22"/>
        </w:rPr>
      </w:pPr>
      <w:r w:rsidRPr="00223642">
        <w:rPr>
          <w:color w:val="auto"/>
          <w:sz w:val="22"/>
          <w:szCs w:val="22"/>
        </w:rPr>
        <w:t>15 minutes or less</w:t>
      </w:r>
    </w:p>
    <w:p w14:paraId="36994820" w14:textId="6A391175" w:rsidR="00254627" w:rsidRPr="00223642" w:rsidRDefault="00254627" w:rsidP="00040EF7">
      <w:pPr>
        <w:pStyle w:val="Default"/>
        <w:numPr>
          <w:ilvl w:val="0"/>
          <w:numId w:val="119"/>
        </w:numPr>
        <w:rPr>
          <w:color w:val="auto"/>
          <w:sz w:val="22"/>
          <w:szCs w:val="22"/>
        </w:rPr>
      </w:pPr>
      <w:r w:rsidRPr="00223642">
        <w:rPr>
          <w:color w:val="auto"/>
          <w:sz w:val="22"/>
          <w:szCs w:val="22"/>
        </w:rPr>
        <w:t>15 minutes to 30 minutes</w:t>
      </w:r>
    </w:p>
    <w:p w14:paraId="3170D21C" w14:textId="2A5F98C9" w:rsidR="00254627" w:rsidRPr="00223642" w:rsidRDefault="00254627" w:rsidP="00040EF7">
      <w:pPr>
        <w:pStyle w:val="Default"/>
        <w:numPr>
          <w:ilvl w:val="0"/>
          <w:numId w:val="119"/>
        </w:numPr>
        <w:rPr>
          <w:color w:val="auto"/>
          <w:sz w:val="22"/>
          <w:szCs w:val="22"/>
        </w:rPr>
      </w:pPr>
      <w:r w:rsidRPr="00223642">
        <w:rPr>
          <w:color w:val="auto"/>
          <w:sz w:val="22"/>
          <w:szCs w:val="22"/>
        </w:rPr>
        <w:t>30 minutes to 1 hour</w:t>
      </w:r>
    </w:p>
    <w:p w14:paraId="503957E2" w14:textId="172481A9" w:rsidR="00254627" w:rsidRPr="00223642" w:rsidRDefault="00040EF7" w:rsidP="00040EF7">
      <w:pPr>
        <w:pStyle w:val="Default"/>
        <w:numPr>
          <w:ilvl w:val="0"/>
          <w:numId w:val="119"/>
        </w:numPr>
        <w:rPr>
          <w:color w:val="auto"/>
          <w:sz w:val="22"/>
          <w:szCs w:val="22"/>
        </w:rPr>
      </w:pPr>
      <w:r>
        <w:rPr>
          <w:color w:val="auto"/>
          <w:sz w:val="22"/>
          <w:szCs w:val="22"/>
        </w:rPr>
        <w:t xml:space="preserve">1 </w:t>
      </w:r>
      <w:r w:rsidR="00254627" w:rsidRPr="00223642">
        <w:rPr>
          <w:color w:val="auto"/>
          <w:sz w:val="22"/>
          <w:szCs w:val="22"/>
        </w:rPr>
        <w:t>to 2 hours</w:t>
      </w:r>
      <w:r w:rsidR="00254627" w:rsidRPr="00223642">
        <w:rPr>
          <w:color w:val="auto"/>
          <w:sz w:val="22"/>
          <w:szCs w:val="22"/>
        </w:rPr>
        <w:tab/>
      </w:r>
    </w:p>
    <w:p w14:paraId="42ED5F87" w14:textId="19002F32" w:rsidR="00254627" w:rsidRPr="00223642" w:rsidRDefault="00254627" w:rsidP="00040EF7">
      <w:pPr>
        <w:pStyle w:val="Default"/>
        <w:numPr>
          <w:ilvl w:val="0"/>
          <w:numId w:val="119"/>
        </w:numPr>
        <w:rPr>
          <w:color w:val="auto"/>
          <w:sz w:val="22"/>
          <w:szCs w:val="22"/>
        </w:rPr>
      </w:pPr>
      <w:r w:rsidRPr="00223642">
        <w:rPr>
          <w:color w:val="auto"/>
          <w:sz w:val="22"/>
          <w:szCs w:val="22"/>
        </w:rPr>
        <w:t>More than 2 hours</w:t>
      </w:r>
    </w:p>
    <w:p w14:paraId="2776A37F" w14:textId="77777777" w:rsidR="00254627" w:rsidRPr="00223642" w:rsidRDefault="00254627" w:rsidP="00254627">
      <w:pPr>
        <w:pStyle w:val="Default"/>
        <w:ind w:left="450"/>
        <w:rPr>
          <w:color w:val="auto"/>
          <w:sz w:val="22"/>
          <w:szCs w:val="22"/>
        </w:rPr>
      </w:pPr>
    </w:p>
    <w:p w14:paraId="0D6B16BB" w14:textId="371F41DE" w:rsidR="00254627" w:rsidRPr="00223642" w:rsidRDefault="00254627" w:rsidP="00254627">
      <w:pPr>
        <w:pStyle w:val="ListParagraph"/>
        <w:ind w:left="450"/>
        <w:rPr>
          <w:b/>
        </w:rPr>
      </w:pPr>
      <w:r w:rsidRPr="00223642">
        <w:rPr>
          <w:rFonts w:cstheme="minorHAnsi"/>
        </w:rPr>
        <w:t xml:space="preserve">Age [X] to age [Y / 17] </w:t>
      </w:r>
      <w:r w:rsidRPr="00223642">
        <w:rPr>
          <w:b/>
        </w:rPr>
        <w:t xml:space="preserve">[X= [VALUE AT </w:t>
      </w:r>
      <w:r w:rsidR="00122D2E" w:rsidRPr="00223642">
        <w:rPr>
          <w:b/>
        </w:rPr>
        <w:t>ELMAR</w:t>
      </w:r>
      <w:r w:rsidRPr="00223642">
        <w:rPr>
          <w:b/>
        </w:rPr>
        <w:t>3]</w:t>
      </w:r>
    </w:p>
    <w:p w14:paraId="6053C45F" w14:textId="117BA861" w:rsidR="00254627" w:rsidRPr="00223642" w:rsidRDefault="6126BA26" w:rsidP="6126BA26">
      <w:pPr>
        <w:pStyle w:val="ListParagraph"/>
        <w:ind w:left="450"/>
        <w:rPr>
          <w:b/>
          <w:bCs/>
        </w:rPr>
      </w:pPr>
      <w:r w:rsidRPr="6126BA26">
        <w:rPr>
          <w:b/>
          <w:bCs/>
        </w:rPr>
        <w:t>Y= [IF ELMAR4=0 OR ELMAR7B=0 THEN 17 OR CURRENT AGE, WHICHEVER IS LOWEST VALUE] OR [IF ELMAR8C=0 THEN SET TO VALUE AT ELMAR8]</w:t>
      </w:r>
    </w:p>
    <w:p w14:paraId="2FE4A267" w14:textId="3F9750D8" w:rsidR="00254627" w:rsidRPr="00223642" w:rsidRDefault="6126BA26" w:rsidP="6126BA26">
      <w:pPr>
        <w:pStyle w:val="ListParagraph"/>
        <w:ind w:left="450"/>
        <w:rPr>
          <w:b/>
          <w:bCs/>
        </w:rPr>
      </w:pPr>
      <w:r w:rsidRPr="6126BA26">
        <w:t>Age [X / 18] to age [Y / 24]</w:t>
      </w:r>
      <w:r>
        <w:t xml:space="preserve"> </w:t>
      </w:r>
      <w:r w:rsidRPr="6126BA26">
        <w:rPr>
          <w:b/>
          <w:bCs/>
        </w:rPr>
        <w:t>[X= [VALUE AT ELMAR3 OR 18, WHICHEVER IS HIGHEST VALUE] Y= [IF ELMAR4=0 OR ELMAR7B=0 THEN 24 OR CURRENT AGE, WHICHEVER IS LOWEST VALUE] OR [IF ELMAR8C=0 THEN SET TO VALUE AT ELMAR8]]</w:t>
      </w:r>
    </w:p>
    <w:p w14:paraId="71370BBA" w14:textId="77777777" w:rsidR="00254627" w:rsidRPr="00223642" w:rsidRDefault="00254627" w:rsidP="00254627">
      <w:pPr>
        <w:pStyle w:val="ListParagraph"/>
        <w:ind w:left="450"/>
      </w:pPr>
    </w:p>
    <w:p w14:paraId="67C9D541" w14:textId="3A48FC8D" w:rsidR="00254627" w:rsidRPr="00223642" w:rsidRDefault="6126BA26" w:rsidP="6126BA26">
      <w:pPr>
        <w:pStyle w:val="ListParagraph"/>
        <w:ind w:left="450"/>
        <w:rPr>
          <w:b/>
          <w:bCs/>
        </w:rPr>
      </w:pPr>
      <w:r w:rsidRPr="6126BA26">
        <w:t>Age [X / 25] to age [Y / 29]</w:t>
      </w:r>
      <w:r>
        <w:t xml:space="preserve"> </w:t>
      </w:r>
      <w:r w:rsidRPr="6126BA26">
        <w:rPr>
          <w:b/>
          <w:bCs/>
        </w:rPr>
        <w:t>[X= [VALUE AT ELMAR3 OR 25, WHICHEVER IS HIGHEST VALUE] Y= [IF ELMAR4=0 OR ELMAR7B=0 THEN 29 OR CURRENT AGE, WHICHEVER IS LOWEST VALUE] OR [IF ELMAR8C=0 THEN SET TO VALUE AT ELMAR8]]</w:t>
      </w:r>
    </w:p>
    <w:p w14:paraId="45071407" w14:textId="77777777" w:rsidR="00254627" w:rsidRPr="00223642" w:rsidRDefault="00254627" w:rsidP="00254627">
      <w:pPr>
        <w:pStyle w:val="ListParagraph"/>
        <w:ind w:left="450"/>
      </w:pPr>
    </w:p>
    <w:p w14:paraId="3B981C39" w14:textId="2A49B320" w:rsidR="00254627" w:rsidRPr="00223642" w:rsidRDefault="6126BA26" w:rsidP="6126BA26">
      <w:pPr>
        <w:pStyle w:val="ListParagraph"/>
        <w:ind w:left="450"/>
        <w:rPr>
          <w:b/>
          <w:bCs/>
        </w:rPr>
      </w:pPr>
      <w:r w:rsidRPr="6126BA26">
        <w:t>Age [X / 30] to age [Y / 39 / current age]</w:t>
      </w:r>
      <w:r>
        <w:t xml:space="preserve"> </w:t>
      </w:r>
      <w:r w:rsidRPr="6126BA26">
        <w:rPr>
          <w:b/>
          <w:bCs/>
        </w:rPr>
        <w:t>[X= [VALUE AT ELMAR3 OR 30, WHICHEVER IS HIGHEST VALUE] Y= [IF ELMAR4=0 OR ELMAR7B=0 THEN 39 OR CURRENT AGE, WHICHEVER IS LOWEST VALUE] OR [IF ELMAR8C=0 THEN SET TO VALUE AT ELMAR8]]</w:t>
      </w:r>
    </w:p>
    <w:p w14:paraId="557F7BB7" w14:textId="77777777" w:rsidR="00254627" w:rsidRPr="00223642" w:rsidRDefault="00254627" w:rsidP="00254627">
      <w:pPr>
        <w:pStyle w:val="ListParagraph"/>
        <w:ind w:left="450"/>
        <w:rPr>
          <w:rFonts w:cstheme="minorHAnsi"/>
        </w:rPr>
      </w:pPr>
    </w:p>
    <w:p w14:paraId="16BA007D" w14:textId="6AD88B65" w:rsidR="00254627" w:rsidRPr="00223642" w:rsidRDefault="6126BA26" w:rsidP="6126BA26">
      <w:pPr>
        <w:pStyle w:val="ListParagraph"/>
        <w:ind w:left="450"/>
        <w:rPr>
          <w:b/>
          <w:bCs/>
        </w:rPr>
      </w:pPr>
      <w:r w:rsidRPr="6126BA26">
        <w:t>Age [X / 40] to age [Y / 49 / current age]</w:t>
      </w:r>
      <w:r>
        <w:t xml:space="preserve"> </w:t>
      </w:r>
      <w:r w:rsidRPr="6126BA26">
        <w:rPr>
          <w:b/>
          <w:bCs/>
        </w:rPr>
        <w:t>[X= [VALUE AT ELMAR3 OR 40, WHICHEVER IS HIGHEST VALUE] Y= [IF ELMAR4=0 OR ELMAR7B=0 THEN 49 OR CURRENT AGE, WHICHEVER IS LOWEST VALUE] OR [IF ELMAR8C=0 THEN SET TO VALUE AT ELMAR8]]</w:t>
      </w:r>
    </w:p>
    <w:p w14:paraId="78B16930" w14:textId="77777777" w:rsidR="00254627" w:rsidRPr="00223642" w:rsidRDefault="00254627" w:rsidP="00254627">
      <w:pPr>
        <w:pStyle w:val="ListParagraph"/>
        <w:ind w:left="450"/>
        <w:rPr>
          <w:b/>
        </w:rPr>
      </w:pPr>
    </w:p>
    <w:p w14:paraId="491D55F7" w14:textId="58EF9626" w:rsidR="00254627" w:rsidRDefault="6126BA26" w:rsidP="6126BA26">
      <w:pPr>
        <w:pStyle w:val="ListParagraph"/>
        <w:ind w:left="450"/>
        <w:rPr>
          <w:b/>
          <w:bCs/>
        </w:rPr>
      </w:pPr>
      <w:r w:rsidRPr="6126BA26">
        <w:t>Age [X / 50] to age [Y / 59 / current age]</w:t>
      </w:r>
      <w:r>
        <w:t xml:space="preserve"> </w:t>
      </w:r>
      <w:r w:rsidRPr="6126BA26">
        <w:rPr>
          <w:b/>
          <w:bCs/>
        </w:rPr>
        <w:t>[X= [VALUE AT ELMAR3 OR 50, WHICHEVER IS HIGHEST VALUE] Y= [IF ELMAR4=0 OR ELMAR7B=0 THEN 59 OR CURRENT AGE, WHICHEVER IS LOWEST VALUE] OR [IF ELMAR8C=0 THEN SET TO VALUE AT ELMAR8]]</w:t>
      </w:r>
    </w:p>
    <w:p w14:paraId="35D0269D" w14:textId="77777777" w:rsidR="00E11F45" w:rsidRPr="00223642" w:rsidRDefault="00E11F45" w:rsidP="00254627">
      <w:pPr>
        <w:pStyle w:val="ListParagraph"/>
        <w:ind w:left="450"/>
        <w:rPr>
          <w:b/>
        </w:rPr>
      </w:pPr>
    </w:p>
    <w:p w14:paraId="5EBCAE5D" w14:textId="71704696" w:rsidR="00254627" w:rsidRPr="00223642" w:rsidRDefault="6126BA26" w:rsidP="6126BA26">
      <w:pPr>
        <w:pStyle w:val="ListParagraph"/>
        <w:ind w:left="450"/>
        <w:rPr>
          <w:b/>
          <w:bCs/>
        </w:rPr>
      </w:pPr>
      <w:r w:rsidRPr="6126BA26">
        <w:t>Age [X / 60] to age [Y / 69 / current age]</w:t>
      </w:r>
      <w:r>
        <w:t xml:space="preserve"> </w:t>
      </w:r>
      <w:r w:rsidRPr="6126BA26">
        <w:rPr>
          <w:b/>
          <w:bCs/>
        </w:rPr>
        <w:t>[X= [VALUE AT ELMAR3 OR 60, WHICHEVER IS HIGHEST VALUE] Y= [IF ELMAR4=0 OR ELMAR7B=0 THEN 69 OR CURRENT AGE, WHICHEVER IS LOWEST VALUE] OR [IF ELMAR8C=0 THEN SET TO VALUE AT ELMAR8]]</w:t>
      </w:r>
    </w:p>
    <w:p w14:paraId="077A0EC3" w14:textId="77777777" w:rsidR="00254627" w:rsidRPr="00223642" w:rsidRDefault="00254627" w:rsidP="00254627">
      <w:pPr>
        <w:pStyle w:val="ListParagraph"/>
        <w:ind w:left="450"/>
      </w:pPr>
    </w:p>
    <w:p w14:paraId="45635468" w14:textId="426B6CB4" w:rsidR="00254627" w:rsidRPr="00223642" w:rsidRDefault="00254627" w:rsidP="00254627">
      <w:pPr>
        <w:pStyle w:val="ListParagraph"/>
        <w:ind w:left="450"/>
      </w:pPr>
      <w:r w:rsidRPr="00223642">
        <w:rPr>
          <w:rFonts w:cstheme="minorHAnsi"/>
        </w:rPr>
        <w:t>Age [X / 70] and older</w:t>
      </w:r>
      <w:r w:rsidRPr="00223642">
        <w:t xml:space="preserve"> </w:t>
      </w:r>
      <w:r w:rsidRPr="00223642">
        <w:rPr>
          <w:b/>
        </w:rPr>
        <w:t xml:space="preserve">[X= [VALUE AT </w:t>
      </w:r>
      <w:r w:rsidR="00122D2E" w:rsidRPr="00223642">
        <w:rPr>
          <w:b/>
        </w:rPr>
        <w:t>ELMAR</w:t>
      </w:r>
      <w:r w:rsidRPr="00223642">
        <w:rPr>
          <w:b/>
        </w:rPr>
        <w:t>3 OR 70, WHICHEVER IS HIGHEST VALUE]]</w:t>
      </w:r>
    </w:p>
    <w:p w14:paraId="1310CFA4" w14:textId="4D9E916F" w:rsidR="00164543" w:rsidRPr="00223642" w:rsidRDefault="6126BA26" w:rsidP="00164543">
      <w:pPr>
        <w:pStyle w:val="Heading2"/>
        <w:rPr>
          <w:rFonts w:eastAsia="Calibri"/>
        </w:rPr>
      </w:pPr>
      <w:r w:rsidRPr="6126BA26">
        <w:rPr>
          <w:rFonts w:eastAsia="Calibri"/>
        </w:rPr>
        <w:t>Consuming Marijuana in Food or Drinks</w:t>
      </w:r>
    </w:p>
    <w:p w14:paraId="5B99869F" w14:textId="082A0074" w:rsidR="00753351"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3.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THMAR1]</w:t>
      </w:r>
    </w:p>
    <w:p w14:paraId="2BCE79B9" w14:textId="2D41AD06" w:rsidR="00753351" w:rsidRPr="00223642" w:rsidRDefault="6126BA26" w:rsidP="00753351">
      <w:pPr>
        <w:pStyle w:val="Default"/>
        <w:numPr>
          <w:ilvl w:val="0"/>
          <w:numId w:val="11"/>
        </w:numPr>
        <w:spacing w:after="25"/>
        <w:rPr>
          <w:color w:val="auto"/>
          <w:sz w:val="22"/>
          <w:szCs w:val="22"/>
        </w:rPr>
      </w:pPr>
      <w:r w:rsidRPr="6126BA26">
        <w:rPr>
          <w:color w:val="auto"/>
          <w:sz w:val="22"/>
          <w:szCs w:val="22"/>
        </w:rPr>
        <w:t>[EAMAR1] The next questions are about consuming marijuana in food or drinks.</w:t>
      </w:r>
    </w:p>
    <w:p w14:paraId="2B2080A1" w14:textId="77777777" w:rsidR="00753351" w:rsidRPr="00223642" w:rsidRDefault="00753351" w:rsidP="00753351">
      <w:pPr>
        <w:pStyle w:val="Default"/>
        <w:spacing w:after="25"/>
        <w:ind w:left="450"/>
        <w:rPr>
          <w:color w:val="auto"/>
          <w:sz w:val="22"/>
          <w:szCs w:val="22"/>
        </w:rPr>
      </w:pPr>
    </w:p>
    <w:p w14:paraId="18F372D6" w14:textId="0403322C" w:rsidR="00753351" w:rsidRPr="00223642" w:rsidRDefault="6126BA26" w:rsidP="00753351">
      <w:pPr>
        <w:pStyle w:val="Default"/>
        <w:spacing w:after="25"/>
        <w:ind w:left="450"/>
        <w:rPr>
          <w:color w:val="auto"/>
          <w:sz w:val="22"/>
          <w:szCs w:val="22"/>
        </w:rPr>
      </w:pPr>
      <w:r w:rsidRPr="6126BA26">
        <w:rPr>
          <w:color w:val="auto"/>
          <w:sz w:val="22"/>
          <w:szCs w:val="22"/>
        </w:rPr>
        <w:t xml:space="preserve">How many days have you </w:t>
      </w:r>
      <w:r w:rsidRPr="6126BA26">
        <w:rPr>
          <w:b/>
          <w:bCs/>
          <w:color w:val="auto"/>
          <w:sz w:val="22"/>
          <w:szCs w:val="22"/>
        </w:rPr>
        <w:t>consumed marijuana in food or drinks</w:t>
      </w:r>
      <w:r w:rsidRPr="6126BA26">
        <w:rPr>
          <w:color w:val="auto"/>
          <w:sz w:val="22"/>
          <w:szCs w:val="22"/>
        </w:rPr>
        <w:t xml:space="preserve"> in your  life? </w:t>
      </w:r>
    </w:p>
    <w:p w14:paraId="4E89471F" w14:textId="460F1139" w:rsidR="00753351" w:rsidRPr="00223642" w:rsidRDefault="00466F0D" w:rsidP="00040EF7">
      <w:pPr>
        <w:pStyle w:val="Default"/>
        <w:numPr>
          <w:ilvl w:val="0"/>
          <w:numId w:val="121"/>
        </w:numPr>
        <w:spacing w:after="25"/>
        <w:rPr>
          <w:color w:val="auto"/>
          <w:sz w:val="22"/>
          <w:szCs w:val="22"/>
        </w:rPr>
      </w:pPr>
      <w:r>
        <w:rPr>
          <w:color w:val="auto"/>
          <w:sz w:val="22"/>
          <w:szCs w:val="22"/>
        </w:rPr>
        <w:t xml:space="preserve">10 </w:t>
      </w:r>
      <w:r w:rsidR="00753351" w:rsidRPr="00223642">
        <w:rPr>
          <w:color w:val="auto"/>
          <w:sz w:val="22"/>
          <w:szCs w:val="22"/>
        </w:rPr>
        <w:t xml:space="preserve">or less </w:t>
      </w:r>
      <w:r w:rsidR="00753351" w:rsidRPr="00223642">
        <w:rPr>
          <w:rFonts w:ascii="Wingdings" w:eastAsia="Wingdings" w:hAnsi="Wingdings" w:cstheme="minorHAnsi"/>
          <w:color w:val="auto"/>
          <w:sz w:val="22"/>
          <w:szCs w:val="22"/>
        </w:rPr>
        <w:t>à</w:t>
      </w:r>
      <w:r w:rsidR="00753351" w:rsidRPr="00223642">
        <w:rPr>
          <w:rFonts w:eastAsia="Calibri" w:cstheme="minorHAnsi"/>
          <w:b/>
          <w:color w:val="auto"/>
          <w:sz w:val="22"/>
          <w:szCs w:val="22"/>
        </w:rPr>
        <w:t xml:space="preserve"> GO TO THMAR1</w:t>
      </w:r>
    </w:p>
    <w:p w14:paraId="037A3FC4" w14:textId="6C6BAB29" w:rsidR="00753351" w:rsidRPr="00223642" w:rsidRDefault="00753351" w:rsidP="00040EF7">
      <w:pPr>
        <w:pStyle w:val="Default"/>
        <w:numPr>
          <w:ilvl w:val="0"/>
          <w:numId w:val="121"/>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THMAR1</w:t>
      </w:r>
    </w:p>
    <w:p w14:paraId="03ECEAF8" w14:textId="799240DF" w:rsidR="00753351" w:rsidRPr="00223642" w:rsidRDefault="00753351" w:rsidP="00040EF7">
      <w:pPr>
        <w:pStyle w:val="Default"/>
        <w:numPr>
          <w:ilvl w:val="0"/>
          <w:numId w:val="121"/>
        </w:numPr>
        <w:spacing w:after="25"/>
        <w:rPr>
          <w:color w:val="auto"/>
          <w:sz w:val="22"/>
          <w:szCs w:val="22"/>
        </w:rPr>
      </w:pPr>
      <w:r w:rsidRPr="00223642">
        <w:rPr>
          <w:color w:val="auto"/>
          <w:sz w:val="22"/>
          <w:szCs w:val="22"/>
        </w:rPr>
        <w:t>50—99</w:t>
      </w:r>
    </w:p>
    <w:p w14:paraId="32FED861" w14:textId="6659E5F7" w:rsidR="00753351" w:rsidRPr="00223642" w:rsidRDefault="00040EF7" w:rsidP="00040EF7">
      <w:pPr>
        <w:pStyle w:val="Default"/>
        <w:numPr>
          <w:ilvl w:val="0"/>
          <w:numId w:val="121"/>
        </w:numPr>
        <w:spacing w:after="25"/>
        <w:rPr>
          <w:color w:val="auto"/>
          <w:sz w:val="22"/>
          <w:szCs w:val="22"/>
        </w:rPr>
      </w:pPr>
      <w:r>
        <w:rPr>
          <w:color w:val="auto"/>
          <w:sz w:val="22"/>
          <w:szCs w:val="22"/>
        </w:rPr>
        <w:t xml:space="preserve">100 </w:t>
      </w:r>
      <w:r w:rsidR="00753351" w:rsidRPr="00223642">
        <w:rPr>
          <w:color w:val="auto"/>
          <w:sz w:val="22"/>
          <w:szCs w:val="22"/>
        </w:rPr>
        <w:t>or more</w:t>
      </w:r>
    </w:p>
    <w:p w14:paraId="75BFC220" w14:textId="0BC5B048"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THMAR1</w:t>
      </w:r>
    </w:p>
    <w:p w14:paraId="58872B00" w14:textId="77777777" w:rsidR="00753351" w:rsidRPr="00223642" w:rsidRDefault="00753351" w:rsidP="00753351">
      <w:pPr>
        <w:pStyle w:val="Default"/>
        <w:spacing w:after="25"/>
        <w:ind w:left="450"/>
        <w:rPr>
          <w:rFonts w:eastAsia="Calibri" w:cstheme="minorHAnsi"/>
          <w:b/>
          <w:i/>
          <w:color w:val="auto"/>
          <w:sz w:val="22"/>
          <w:szCs w:val="22"/>
        </w:rPr>
      </w:pPr>
    </w:p>
    <w:p w14:paraId="3D4EAF57" w14:textId="7499B293" w:rsidR="00753351"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[EAMAR2] How old were you when you </w:t>
      </w:r>
      <w:r w:rsidRPr="6126BA26">
        <w:rPr>
          <w:b/>
          <w:bCs/>
          <w:color w:val="auto"/>
          <w:sz w:val="22"/>
          <w:szCs w:val="22"/>
        </w:rPr>
        <w:t xml:space="preserve">first </w:t>
      </w:r>
      <w:r w:rsidRPr="6126BA26">
        <w:rPr>
          <w:color w:val="auto"/>
          <w:sz w:val="22"/>
          <w:szCs w:val="22"/>
        </w:rPr>
        <w:t>consumed marijuana in food or drinks?</w:t>
      </w:r>
    </w:p>
    <w:p w14:paraId="0EA97A0B" w14:textId="199F71FB" w:rsidR="00753351" w:rsidRPr="00223642" w:rsidRDefault="00753351" w:rsidP="00753351">
      <w:pPr>
        <w:pStyle w:val="Default"/>
        <w:ind w:left="450"/>
        <w:rPr>
          <w:color w:val="auto"/>
          <w:sz w:val="22"/>
          <w:szCs w:val="22"/>
        </w:rPr>
      </w:pPr>
      <w:r w:rsidRPr="00223642">
        <w:rPr>
          <w:color w:val="auto"/>
          <w:sz w:val="22"/>
          <w:szCs w:val="22"/>
        </w:rPr>
        <w:t xml:space="preserve">|__|__| Age first </w:t>
      </w:r>
      <w:r w:rsidR="00155261" w:rsidRPr="00223642">
        <w:rPr>
          <w:color w:val="auto"/>
          <w:sz w:val="22"/>
          <w:szCs w:val="22"/>
        </w:rPr>
        <w:t>consumed marijuana in food or drinks</w:t>
      </w:r>
    </w:p>
    <w:p w14:paraId="3B969122" w14:textId="3A087F51"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155261" w:rsidRPr="00223642">
        <w:rPr>
          <w:rFonts w:eastAsia="Calibri" w:cstheme="minorHAnsi"/>
          <w:b/>
          <w:i/>
          <w:color w:val="auto"/>
          <w:sz w:val="22"/>
          <w:szCs w:val="22"/>
        </w:rPr>
        <w:t>EA</w:t>
      </w:r>
      <w:r w:rsidRPr="00223642">
        <w:rPr>
          <w:rFonts w:eastAsia="Calibri" w:cstheme="minorHAnsi"/>
          <w:b/>
          <w:i/>
          <w:color w:val="auto"/>
          <w:sz w:val="22"/>
          <w:szCs w:val="22"/>
        </w:rPr>
        <w:t>MAR3A</w:t>
      </w:r>
    </w:p>
    <w:p w14:paraId="1A4AA590" w14:textId="77777777" w:rsidR="00753351" w:rsidRPr="00223642" w:rsidRDefault="00753351" w:rsidP="00753351">
      <w:pPr>
        <w:pStyle w:val="Default"/>
        <w:spacing w:after="25"/>
        <w:ind w:left="450"/>
        <w:rPr>
          <w:rFonts w:eastAsia="Calibri" w:cstheme="minorHAnsi"/>
          <w:b/>
          <w:i/>
          <w:color w:val="auto"/>
          <w:sz w:val="22"/>
          <w:szCs w:val="22"/>
        </w:rPr>
      </w:pPr>
    </w:p>
    <w:p w14:paraId="69E2E00D" w14:textId="13F67AC5" w:rsidR="00753351"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[EAMAR3] How old were you when you started consuming marijuana in food or drinks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3FBA40CB" w14:textId="473BEAD5" w:rsidR="00753351" w:rsidRPr="00223642" w:rsidRDefault="00753351" w:rsidP="00753351">
      <w:pPr>
        <w:pStyle w:val="Default"/>
        <w:ind w:left="450"/>
        <w:rPr>
          <w:color w:val="auto"/>
          <w:sz w:val="22"/>
          <w:szCs w:val="22"/>
        </w:rPr>
      </w:pPr>
      <w:r w:rsidRPr="00223642">
        <w:rPr>
          <w:color w:val="auto"/>
          <w:sz w:val="22"/>
          <w:szCs w:val="22"/>
        </w:rPr>
        <w:t xml:space="preserve">|__|__| Age started </w:t>
      </w:r>
      <w:r w:rsidR="00014DB5" w:rsidRPr="00223642">
        <w:rPr>
          <w:color w:val="auto"/>
          <w:sz w:val="22"/>
          <w:szCs w:val="22"/>
        </w:rPr>
        <w:t xml:space="preserve">consuming marijuana in food or drinks </w:t>
      </w:r>
      <w:r w:rsidRPr="00223642">
        <w:rPr>
          <w:color w:val="auto"/>
          <w:sz w:val="22"/>
          <w:szCs w:val="22"/>
        </w:rPr>
        <w:t xml:space="preserve">on a regular basis </w:t>
      </w:r>
    </w:p>
    <w:p w14:paraId="2F9B886B" w14:textId="4F352495" w:rsidR="00753351" w:rsidRPr="00223642" w:rsidRDefault="6126BA26" w:rsidP="00753351">
      <w:pPr>
        <w:pStyle w:val="Default"/>
        <w:spacing w:after="30"/>
        <w:ind w:left="450"/>
        <w:rPr>
          <w:color w:val="auto"/>
          <w:sz w:val="22"/>
          <w:szCs w:val="22"/>
        </w:rPr>
      </w:pPr>
      <w:r w:rsidRPr="6126BA26">
        <w:rPr>
          <w:color w:val="auto"/>
          <w:sz w:val="22"/>
          <w:szCs w:val="22"/>
        </w:rPr>
        <w:t xml:space="preserve">44   Never consumed marijuana in food or drinks on a regular basis </w:t>
      </w:r>
    </w:p>
    <w:p w14:paraId="7CCD3128" w14:textId="3E2AD944"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177668" w:rsidRPr="00223642">
        <w:rPr>
          <w:rFonts w:eastAsia="Calibri" w:cstheme="minorHAnsi"/>
          <w:b/>
          <w:i/>
          <w:color w:val="auto"/>
          <w:sz w:val="22"/>
          <w:szCs w:val="22"/>
        </w:rPr>
        <w:t>A</w:t>
      </w:r>
      <w:r w:rsidRPr="00223642">
        <w:rPr>
          <w:rFonts w:eastAsia="Calibri" w:cstheme="minorHAnsi"/>
          <w:b/>
          <w:i/>
          <w:color w:val="auto"/>
          <w:sz w:val="22"/>
          <w:szCs w:val="22"/>
        </w:rPr>
        <w:t>MAR4</w:t>
      </w:r>
    </w:p>
    <w:p w14:paraId="66E3C5E3" w14:textId="77777777" w:rsidR="00753351" w:rsidRPr="00223642" w:rsidRDefault="00753351" w:rsidP="00753351">
      <w:pPr>
        <w:pStyle w:val="Default"/>
        <w:spacing w:after="30"/>
        <w:ind w:left="450"/>
        <w:rPr>
          <w:color w:val="auto"/>
          <w:sz w:val="22"/>
          <w:szCs w:val="22"/>
        </w:rPr>
      </w:pPr>
    </w:p>
    <w:p w14:paraId="4B2B8721" w14:textId="466FD5BB" w:rsidR="00753351" w:rsidRPr="00223642" w:rsidRDefault="6126BA26" w:rsidP="65310DAF">
      <w:pPr>
        <w:pStyle w:val="ListParagraph"/>
        <w:numPr>
          <w:ilvl w:val="0"/>
          <w:numId w:val="11"/>
        </w:numPr>
        <w:autoSpaceDE w:val="0"/>
        <w:autoSpaceDN w:val="0"/>
        <w:adjustRightInd w:val="0"/>
        <w:spacing w:after="30" w:line="240" w:lineRule="auto"/>
      </w:pPr>
      <w:r>
        <w:t xml:space="preserve">[EAMAR4] Do you consume marijuana in food or drinks now? </w:t>
      </w:r>
    </w:p>
    <w:p w14:paraId="5FEBEBE1" w14:textId="0CDDDFB2"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MAR9A</w:t>
      </w:r>
    </w:p>
    <w:p w14:paraId="78C51058" w14:textId="36DB68E9"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MAR5</w:t>
      </w:r>
    </w:p>
    <w:p w14:paraId="3B10F89B" w14:textId="1A5483CB" w:rsidR="00753351" w:rsidRPr="00223642" w:rsidRDefault="00753351" w:rsidP="00040EF7">
      <w:pPr>
        <w:pStyle w:val="ListParagraph"/>
        <w:numPr>
          <w:ilvl w:val="0"/>
          <w:numId w:val="122"/>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MAR5</w:t>
      </w:r>
    </w:p>
    <w:p w14:paraId="151E16DF" w14:textId="3750D1B9" w:rsidR="00753351" w:rsidRPr="00223642" w:rsidRDefault="00753351" w:rsidP="00040EF7">
      <w:pPr>
        <w:pStyle w:val="ListParagraph"/>
        <w:numPr>
          <w:ilvl w:val="0"/>
          <w:numId w:val="122"/>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Pr="00223642">
        <w:rPr>
          <w:rFonts w:eastAsia="Calibri" w:cstheme="minorHAnsi"/>
          <w:b/>
        </w:rPr>
        <w:t xml:space="preserve"> GO TO E</w:t>
      </w:r>
      <w:r w:rsidR="00F117A2" w:rsidRPr="00223642">
        <w:rPr>
          <w:rFonts w:eastAsia="Calibri" w:cstheme="minorHAnsi"/>
          <w:b/>
        </w:rPr>
        <w:t>A</w:t>
      </w:r>
      <w:r w:rsidRPr="00223642">
        <w:rPr>
          <w:rFonts w:eastAsia="Calibri" w:cstheme="minorHAnsi"/>
          <w:b/>
        </w:rPr>
        <w:t>MAR5</w:t>
      </w:r>
    </w:p>
    <w:p w14:paraId="3E602435" w14:textId="328A6AEB"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MAR5</w:t>
      </w:r>
    </w:p>
    <w:p w14:paraId="0959CBC4" w14:textId="77777777" w:rsidR="00753351" w:rsidRPr="00223642" w:rsidRDefault="00753351" w:rsidP="00753351">
      <w:pPr>
        <w:autoSpaceDE w:val="0"/>
        <w:autoSpaceDN w:val="0"/>
        <w:adjustRightInd w:val="0"/>
        <w:spacing w:after="0" w:line="240" w:lineRule="auto"/>
        <w:rPr>
          <w:rFonts w:ascii="Calibri" w:hAnsi="Calibri" w:cs="Calibri"/>
        </w:rPr>
      </w:pPr>
    </w:p>
    <w:p w14:paraId="6500F3B6" w14:textId="5D4A3BEB" w:rsidR="00F117A2" w:rsidRPr="00223642" w:rsidRDefault="6126BA26" w:rsidP="00A008AB">
      <w:pPr>
        <w:pStyle w:val="Default"/>
        <w:numPr>
          <w:ilvl w:val="0"/>
          <w:numId w:val="11"/>
        </w:numPr>
        <w:spacing w:after="25"/>
        <w:rPr>
          <w:color w:val="auto"/>
          <w:sz w:val="22"/>
          <w:szCs w:val="22"/>
        </w:rPr>
      </w:pPr>
      <w:r w:rsidRPr="6126BA26">
        <w:rPr>
          <w:color w:val="auto"/>
          <w:sz w:val="22"/>
          <w:szCs w:val="22"/>
        </w:rPr>
        <w:t>[EAMAR5]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consumed marijuana in food or drinks?</w:t>
      </w:r>
    </w:p>
    <w:p w14:paraId="4F0AB6ED" w14:textId="03348281" w:rsidR="00753351" w:rsidRPr="00223642" w:rsidRDefault="00753351" w:rsidP="00040EF7">
      <w:pPr>
        <w:pStyle w:val="Default"/>
        <w:numPr>
          <w:ilvl w:val="0"/>
          <w:numId w:val="123"/>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MAR6</w:t>
      </w:r>
    </w:p>
    <w:p w14:paraId="691882C1" w14:textId="107F4D22" w:rsidR="00753351" w:rsidRPr="00223642" w:rsidRDefault="00753351" w:rsidP="00040EF7">
      <w:pPr>
        <w:pStyle w:val="Default"/>
        <w:numPr>
          <w:ilvl w:val="0"/>
          <w:numId w:val="123"/>
        </w:numPr>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00F117A2" w:rsidRPr="00223642">
        <w:rPr>
          <w:rFonts w:eastAsia="Calibri" w:cstheme="minorHAnsi"/>
          <w:b/>
          <w:color w:val="auto"/>
          <w:sz w:val="22"/>
          <w:szCs w:val="22"/>
        </w:rPr>
        <w:t xml:space="preserve"> GO TO EA</w:t>
      </w:r>
      <w:r w:rsidRPr="00223642">
        <w:rPr>
          <w:rFonts w:eastAsia="Calibri" w:cstheme="minorHAnsi"/>
          <w:b/>
          <w:color w:val="auto"/>
          <w:sz w:val="22"/>
          <w:szCs w:val="22"/>
        </w:rPr>
        <w:t>MAR7A</w:t>
      </w:r>
    </w:p>
    <w:p w14:paraId="6C5D0C17" w14:textId="7EBEC2A7" w:rsidR="00753351" w:rsidRPr="00223642" w:rsidRDefault="00753351" w:rsidP="00040EF7">
      <w:pPr>
        <w:pStyle w:val="Default"/>
        <w:numPr>
          <w:ilvl w:val="0"/>
          <w:numId w:val="123"/>
        </w:numPr>
        <w:spacing w:after="25"/>
        <w:rPr>
          <w:rFonts w:eastAsia="Calibri" w:cstheme="minorHAnsi"/>
          <w:b/>
          <w:color w:val="auto"/>
        </w:rPr>
      </w:pPr>
      <w:r w:rsidRPr="00223642">
        <w:rPr>
          <w:color w:val="auto"/>
          <w:sz w:val="22"/>
          <w:szCs w:val="22"/>
        </w:rPr>
        <w:lastRenderedPageBreak/>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F117A2" w:rsidRPr="00223642">
        <w:rPr>
          <w:rFonts w:eastAsia="Calibri" w:cstheme="minorHAnsi"/>
          <w:b/>
          <w:color w:val="auto"/>
        </w:rPr>
        <w:t>EA</w:t>
      </w:r>
      <w:r w:rsidRPr="00223642">
        <w:rPr>
          <w:rFonts w:eastAsia="Calibri" w:cstheme="minorHAnsi"/>
          <w:b/>
          <w:color w:val="auto"/>
        </w:rPr>
        <w:t>MAR8A</w:t>
      </w:r>
    </w:p>
    <w:p w14:paraId="48A5B05D" w14:textId="773E8570"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76BA9BE" w14:textId="77777777" w:rsidR="00753351" w:rsidRPr="00223642" w:rsidRDefault="00753351" w:rsidP="00753351">
      <w:pPr>
        <w:pStyle w:val="Default"/>
        <w:rPr>
          <w:color w:val="auto"/>
        </w:rPr>
      </w:pPr>
    </w:p>
    <w:p w14:paraId="384BF28D" w14:textId="79EDF1F0" w:rsidR="00F117A2" w:rsidRPr="00223642" w:rsidRDefault="6126BA26" w:rsidP="00A008AB">
      <w:pPr>
        <w:pStyle w:val="Default"/>
        <w:numPr>
          <w:ilvl w:val="0"/>
          <w:numId w:val="11"/>
        </w:numPr>
        <w:rPr>
          <w:color w:val="auto"/>
        </w:rPr>
      </w:pPr>
      <w:r w:rsidRPr="6126BA26">
        <w:rPr>
          <w:color w:val="auto"/>
          <w:sz w:val="22"/>
          <w:szCs w:val="22"/>
        </w:rPr>
        <w:t xml:space="preserve">[EAMAR6] </w:t>
      </w:r>
      <w:r w:rsidRPr="6126BA26">
        <w:rPr>
          <w:b/>
          <w:bCs/>
          <w:color w:val="auto"/>
          <w:sz w:val="22"/>
          <w:szCs w:val="22"/>
        </w:rPr>
        <w:t xml:space="preserve">On how many of the past 30 days </w:t>
      </w:r>
      <w:r w:rsidRPr="6126BA26">
        <w:rPr>
          <w:color w:val="auto"/>
          <w:sz w:val="22"/>
          <w:szCs w:val="22"/>
        </w:rPr>
        <w:t>have you consumed marijuana in food or drinks?</w:t>
      </w:r>
    </w:p>
    <w:p w14:paraId="0D84BAAF" w14:textId="2FF99797" w:rsidR="00753351" w:rsidRPr="00223642" w:rsidRDefault="00753351" w:rsidP="00F117A2">
      <w:pPr>
        <w:pStyle w:val="Default"/>
        <w:ind w:left="450"/>
        <w:rPr>
          <w:color w:val="auto"/>
        </w:rPr>
      </w:pPr>
      <w:r w:rsidRPr="00223642">
        <w:rPr>
          <w:color w:val="auto"/>
        </w:rPr>
        <w:t xml:space="preserve">|__|__| #Days </w:t>
      </w:r>
      <w:r w:rsidR="00F117A2" w:rsidRPr="00223642">
        <w:rPr>
          <w:color w:val="auto"/>
          <w:sz w:val="22"/>
          <w:szCs w:val="22"/>
        </w:rPr>
        <w:t>consumed marijuana in food or drinks</w:t>
      </w:r>
      <w:r w:rsidR="00F117A2" w:rsidRPr="00223642">
        <w:rPr>
          <w:color w:val="auto"/>
        </w:rPr>
        <w:t xml:space="preserve"> </w:t>
      </w:r>
      <w:r w:rsidRPr="00223642">
        <w:rPr>
          <w:color w:val="auto"/>
        </w:rPr>
        <w:t xml:space="preserve">in past 30 days </w:t>
      </w:r>
      <w:r w:rsidRPr="00223642">
        <w:rPr>
          <w:rFonts w:ascii="Wingdings" w:eastAsia="Wingdings" w:hAnsi="Wingdings" w:cstheme="minorHAnsi"/>
          <w:color w:val="auto"/>
        </w:rPr>
        <w:t>à</w:t>
      </w:r>
      <w:r w:rsidRPr="00223642">
        <w:rPr>
          <w:rFonts w:eastAsia="Calibri" w:cstheme="minorHAnsi"/>
          <w:b/>
          <w:color w:val="auto"/>
        </w:rPr>
        <w:t xml:space="preserve"> GO TO E</w:t>
      </w:r>
      <w:r w:rsidR="00F117A2" w:rsidRPr="00223642">
        <w:rPr>
          <w:rFonts w:eastAsia="Calibri" w:cstheme="minorHAnsi"/>
          <w:b/>
          <w:color w:val="auto"/>
        </w:rPr>
        <w:t>A</w:t>
      </w:r>
      <w:r w:rsidRPr="00223642">
        <w:rPr>
          <w:rFonts w:eastAsia="Calibri" w:cstheme="minorHAnsi"/>
          <w:b/>
          <w:color w:val="auto"/>
        </w:rPr>
        <w:t>MAR9A</w:t>
      </w:r>
    </w:p>
    <w:p w14:paraId="37FA70BD" w14:textId="349214CC"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F117A2" w:rsidRPr="00223642">
        <w:rPr>
          <w:rFonts w:eastAsia="Calibri" w:cstheme="minorHAnsi"/>
          <w:b/>
          <w:i/>
          <w:color w:val="auto"/>
          <w:sz w:val="22"/>
          <w:szCs w:val="22"/>
        </w:rPr>
        <w:t>A</w:t>
      </w:r>
      <w:r w:rsidRPr="00223642">
        <w:rPr>
          <w:rFonts w:eastAsia="Calibri" w:cstheme="minorHAnsi"/>
          <w:b/>
          <w:i/>
          <w:color w:val="auto"/>
          <w:sz w:val="22"/>
          <w:szCs w:val="22"/>
        </w:rPr>
        <w:t>MAR9A</w:t>
      </w:r>
    </w:p>
    <w:p w14:paraId="1DC3E019" w14:textId="77777777" w:rsidR="00753351" w:rsidRPr="00223642" w:rsidRDefault="00753351" w:rsidP="00753351">
      <w:pPr>
        <w:autoSpaceDE w:val="0"/>
        <w:autoSpaceDN w:val="0"/>
        <w:adjustRightInd w:val="0"/>
        <w:spacing w:after="0" w:line="240" w:lineRule="auto"/>
        <w:rPr>
          <w:rFonts w:ascii="Calibri" w:hAnsi="Calibri" w:cs="Calibri"/>
        </w:rPr>
      </w:pPr>
    </w:p>
    <w:p w14:paraId="7E78E5F6" w14:textId="08209178" w:rsidR="00753351" w:rsidRPr="00223642" w:rsidRDefault="6126BA26" w:rsidP="00753351">
      <w:pPr>
        <w:pStyle w:val="Default"/>
        <w:numPr>
          <w:ilvl w:val="0"/>
          <w:numId w:val="11"/>
        </w:numPr>
        <w:rPr>
          <w:color w:val="auto"/>
          <w:sz w:val="22"/>
          <w:szCs w:val="22"/>
        </w:rPr>
      </w:pPr>
      <w:r w:rsidRPr="6126BA26">
        <w:rPr>
          <w:color w:val="auto"/>
          <w:sz w:val="22"/>
          <w:szCs w:val="22"/>
        </w:rPr>
        <w:t>[EAMAR7A] How many months ago did you</w:t>
      </w:r>
      <w:r w:rsidRPr="6126BA26">
        <w:rPr>
          <w:b/>
          <w:bCs/>
          <w:color w:val="auto"/>
          <w:sz w:val="22"/>
          <w:szCs w:val="22"/>
        </w:rPr>
        <w:t xml:space="preserve"> last</w:t>
      </w:r>
      <w:r w:rsidRPr="6126BA26">
        <w:rPr>
          <w:color w:val="auto"/>
          <w:sz w:val="22"/>
          <w:szCs w:val="22"/>
        </w:rPr>
        <w:t xml:space="preserve"> consume marijuana in food or drinks?</w:t>
      </w:r>
    </w:p>
    <w:p w14:paraId="7F1B081F" w14:textId="08D7E78F" w:rsidR="00753351" w:rsidRPr="00223642" w:rsidRDefault="00753351" w:rsidP="00753351">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F117A2" w:rsidRPr="00223642">
        <w:t>consumed marijuana in food or drinks</w:t>
      </w:r>
      <w:r w:rsidRPr="00223642">
        <w:rPr>
          <w:rFonts w:cstheme="minorHAnsi"/>
        </w:rPr>
        <w:t xml:space="preserve"> </w:t>
      </w:r>
      <w:r w:rsidRPr="00223642">
        <w:rPr>
          <w:rFonts w:ascii="Wingdings" w:eastAsia="Wingdings" w:hAnsi="Wingdings" w:cstheme="minorHAnsi"/>
        </w:rPr>
        <w:t>à</w:t>
      </w:r>
      <w:r w:rsidR="00F117A2" w:rsidRPr="00223642">
        <w:rPr>
          <w:rFonts w:eastAsia="Calibri" w:cstheme="minorHAnsi"/>
          <w:b/>
        </w:rPr>
        <w:t xml:space="preserve"> GO TO EA</w:t>
      </w:r>
      <w:r w:rsidRPr="00223642">
        <w:rPr>
          <w:rFonts w:eastAsia="Calibri" w:cstheme="minorHAnsi"/>
          <w:b/>
        </w:rPr>
        <w:t>MAR7B</w:t>
      </w:r>
    </w:p>
    <w:p w14:paraId="4B1393E8" w14:textId="63349A5E" w:rsidR="00753351" w:rsidRPr="00223642" w:rsidRDefault="00753351" w:rsidP="00753351">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00F117A2" w:rsidRPr="00223642">
        <w:rPr>
          <w:rFonts w:eastAsia="Calibri" w:cstheme="minorHAnsi"/>
          <w:b/>
          <w:i/>
          <w:color w:val="auto"/>
          <w:sz w:val="22"/>
          <w:szCs w:val="22"/>
        </w:rPr>
        <w:t xml:space="preserve"> GO TO EA</w:t>
      </w:r>
      <w:r w:rsidRPr="00223642">
        <w:rPr>
          <w:rFonts w:eastAsia="Calibri" w:cstheme="minorHAnsi"/>
          <w:b/>
          <w:i/>
          <w:color w:val="auto"/>
          <w:sz w:val="22"/>
          <w:szCs w:val="22"/>
        </w:rPr>
        <w:t>MAR7B</w:t>
      </w:r>
    </w:p>
    <w:p w14:paraId="491E14DB" w14:textId="77777777" w:rsidR="00753351" w:rsidRPr="00372E60" w:rsidRDefault="00753351" w:rsidP="00753351">
      <w:pPr>
        <w:pStyle w:val="Default"/>
        <w:spacing w:after="25"/>
        <w:ind w:left="450"/>
        <w:rPr>
          <w:rFonts w:eastAsia="Calibri" w:cstheme="minorHAnsi"/>
          <w:b/>
          <w:i/>
          <w:color w:val="auto"/>
          <w:sz w:val="22"/>
          <w:szCs w:val="22"/>
        </w:rPr>
      </w:pPr>
    </w:p>
    <w:p w14:paraId="2212ECC7" w14:textId="45A170E9" w:rsidR="00753351" w:rsidRPr="00372E60" w:rsidRDefault="00753351" w:rsidP="00753351">
      <w:pPr>
        <w:spacing w:after="0"/>
        <w:ind w:left="720"/>
      </w:pPr>
      <w:r w:rsidRPr="00372E60">
        <w:t>T111. [E</w:t>
      </w:r>
      <w:r w:rsidR="00F117A2" w:rsidRPr="00372E60">
        <w:t>A</w:t>
      </w:r>
      <w:r w:rsidRPr="00372E60">
        <w:t xml:space="preserve">MAR7B] </w:t>
      </w:r>
      <w:r w:rsidR="00125348" w:rsidRPr="00372E60">
        <w:t>During that time, did</w:t>
      </w:r>
      <w:r w:rsidRPr="00372E60">
        <w:t xml:space="preserve"> you ever </w:t>
      </w:r>
      <w:r w:rsidR="00F117A2" w:rsidRPr="00372E60">
        <w:t>consume marijuana in food or drinks</w:t>
      </w:r>
      <w:r w:rsidR="00F117A2" w:rsidRPr="00372E60">
        <w:rPr>
          <w:b/>
        </w:rPr>
        <w:t xml:space="preserve"> </w:t>
      </w:r>
      <w:r w:rsidRPr="00372E60">
        <w:rPr>
          <w:b/>
        </w:rPr>
        <w:t>every day</w:t>
      </w:r>
      <w:r w:rsidRPr="00372E60">
        <w:t>?</w:t>
      </w:r>
    </w:p>
    <w:p w14:paraId="4B125241" w14:textId="06C334FE" w:rsidR="00753351" w:rsidRPr="00040EF7" w:rsidRDefault="6126BA26" w:rsidP="6126BA26">
      <w:pPr>
        <w:pStyle w:val="ListParagraph"/>
        <w:numPr>
          <w:ilvl w:val="0"/>
          <w:numId w:val="124"/>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EAMAR7C</w:t>
      </w:r>
    </w:p>
    <w:p w14:paraId="18EA57CA" w14:textId="6E30E5A3" w:rsidR="00753351" w:rsidRPr="00040EF7" w:rsidRDefault="6126BA26" w:rsidP="6126BA26">
      <w:pPr>
        <w:pStyle w:val="ListParagraph"/>
        <w:numPr>
          <w:ilvl w:val="0"/>
          <w:numId w:val="12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7136A17E" w14:textId="570D152D"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EAMAR7C</w:t>
      </w:r>
    </w:p>
    <w:p w14:paraId="57DE590E" w14:textId="77777777" w:rsidR="00753351" w:rsidRPr="00223642" w:rsidRDefault="00753351" w:rsidP="00753351">
      <w:pPr>
        <w:spacing w:after="0"/>
        <w:rPr>
          <w:rFonts w:cstheme="minorHAnsi"/>
        </w:rPr>
      </w:pPr>
    </w:p>
    <w:p w14:paraId="080B58B6" w14:textId="14469153" w:rsidR="00753351" w:rsidRPr="00372E60" w:rsidRDefault="6126BA26" w:rsidP="1FE611D9">
      <w:pPr>
        <w:spacing w:after="0"/>
        <w:ind w:left="720"/>
      </w:pPr>
      <w:r>
        <w:t xml:space="preserve">T111. [EAMAR7C] During that time, how many days (1 to 30) did you consume marijuana in food or drinks in a usual month? </w:t>
      </w:r>
    </w:p>
    <w:p w14:paraId="365703CD" w14:textId="3449FEB3" w:rsidR="00753351" w:rsidRPr="00223642" w:rsidRDefault="6126BA26" w:rsidP="1FE611D9">
      <w:pPr>
        <w:spacing w:after="0"/>
        <w:ind w:left="720"/>
        <w:rPr>
          <w:rFonts w:eastAsia="Calibri"/>
          <w:b/>
          <w:bCs/>
        </w:rPr>
      </w:pPr>
      <w:r>
        <w:t xml:space="preserve">   |__|__| #Days consumed marijuana in usual month </w:t>
      </w:r>
      <w:r w:rsidRPr="6126BA26">
        <w:rPr>
          <w:rFonts w:ascii="Wingdings" w:eastAsia="Wingdings" w:hAnsi="Wingdings"/>
        </w:rPr>
        <w:t>à</w:t>
      </w:r>
      <w:r w:rsidRPr="6126BA26">
        <w:rPr>
          <w:rFonts w:eastAsia="Calibri"/>
          <w:b/>
          <w:bCs/>
        </w:rPr>
        <w:t xml:space="preserve"> GO TO EAMAR9A</w:t>
      </w:r>
    </w:p>
    <w:p w14:paraId="4339A677" w14:textId="6E5BE36D" w:rsidR="00753351"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EAMAR9A</w:t>
      </w:r>
    </w:p>
    <w:p w14:paraId="2E0B7B12" w14:textId="77777777" w:rsidR="00125348" w:rsidRPr="00223642" w:rsidRDefault="00125348" w:rsidP="00753351">
      <w:pPr>
        <w:pStyle w:val="Default"/>
        <w:spacing w:after="25"/>
        <w:ind w:left="450"/>
        <w:rPr>
          <w:rFonts w:eastAsia="Calibri" w:cstheme="minorHAnsi"/>
          <w:b/>
          <w:i/>
          <w:color w:val="auto"/>
          <w:sz w:val="22"/>
          <w:szCs w:val="22"/>
        </w:rPr>
      </w:pPr>
    </w:p>
    <w:p w14:paraId="02302276" w14:textId="01101F19" w:rsidR="00753351" w:rsidRPr="00D5431C" w:rsidRDefault="6126BA26" w:rsidP="00D5431C">
      <w:pPr>
        <w:pStyle w:val="Default"/>
        <w:numPr>
          <w:ilvl w:val="0"/>
          <w:numId w:val="11"/>
        </w:numPr>
        <w:jc w:val="both"/>
        <w:rPr>
          <w:color w:val="auto"/>
          <w:sz w:val="22"/>
          <w:szCs w:val="22"/>
        </w:rPr>
      </w:pPr>
      <w:r w:rsidRPr="6126BA26">
        <w:rPr>
          <w:color w:val="auto"/>
          <w:sz w:val="22"/>
          <w:szCs w:val="22"/>
        </w:rPr>
        <w:t xml:space="preserve">[EAMAR8] How old were you when you </w:t>
      </w:r>
      <w:r w:rsidRPr="6126BA26">
        <w:rPr>
          <w:b/>
          <w:bCs/>
          <w:color w:val="auto"/>
          <w:sz w:val="22"/>
          <w:szCs w:val="22"/>
        </w:rPr>
        <w:t>last</w:t>
      </w:r>
      <w:r w:rsidRPr="6126BA26">
        <w:rPr>
          <w:color w:val="auto"/>
          <w:sz w:val="22"/>
          <w:szCs w:val="22"/>
        </w:rPr>
        <w:t xml:space="preserve"> consumed marijuana in food or drinks?</w:t>
      </w:r>
    </w:p>
    <w:p w14:paraId="7B9ED0E0" w14:textId="77777777" w:rsidR="00094A89" w:rsidRPr="00223642" w:rsidRDefault="00753351" w:rsidP="00753351">
      <w:pPr>
        <w:pStyle w:val="Default"/>
        <w:ind w:left="450"/>
        <w:rPr>
          <w:color w:val="auto"/>
          <w:sz w:val="22"/>
          <w:szCs w:val="22"/>
        </w:rPr>
      </w:pPr>
      <w:r w:rsidRPr="00223642">
        <w:rPr>
          <w:color w:val="auto"/>
          <w:sz w:val="22"/>
          <w:szCs w:val="22"/>
        </w:rPr>
        <w:t xml:space="preserve">|__|__| Age when last </w:t>
      </w:r>
      <w:r w:rsidR="00094A89" w:rsidRPr="00223642">
        <w:rPr>
          <w:color w:val="auto"/>
          <w:sz w:val="22"/>
          <w:szCs w:val="22"/>
        </w:rPr>
        <w:t xml:space="preserve">consumed marijuana in food or drinks </w:t>
      </w:r>
    </w:p>
    <w:p w14:paraId="07812230" w14:textId="2BBE71CF" w:rsidR="00753351" w:rsidRPr="00223642" w:rsidRDefault="00753351" w:rsidP="00094A89">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E</w:t>
      </w:r>
      <w:r w:rsidR="00094A89" w:rsidRPr="00223642">
        <w:rPr>
          <w:rFonts w:eastAsia="Calibri" w:cstheme="minorHAnsi"/>
          <w:b/>
          <w:i/>
          <w:color w:val="auto"/>
          <w:sz w:val="22"/>
          <w:szCs w:val="22"/>
        </w:rPr>
        <w:t>A</w:t>
      </w:r>
      <w:r w:rsidRPr="00223642">
        <w:rPr>
          <w:rFonts w:eastAsia="Calibri" w:cstheme="minorHAnsi"/>
          <w:b/>
          <w:i/>
          <w:color w:val="auto"/>
          <w:sz w:val="22"/>
          <w:szCs w:val="22"/>
        </w:rPr>
        <w:t>MAR8C</w:t>
      </w:r>
    </w:p>
    <w:p w14:paraId="00093238" w14:textId="77777777" w:rsidR="00753351" w:rsidRPr="00223642" w:rsidRDefault="00753351" w:rsidP="00753351">
      <w:pPr>
        <w:pStyle w:val="Default"/>
        <w:spacing w:after="25"/>
        <w:ind w:left="450"/>
        <w:rPr>
          <w:rFonts w:eastAsia="Calibri" w:cstheme="minorHAnsi"/>
          <w:b/>
          <w:i/>
          <w:color w:val="auto"/>
          <w:sz w:val="22"/>
          <w:szCs w:val="22"/>
        </w:rPr>
      </w:pPr>
    </w:p>
    <w:p w14:paraId="7BD82E99" w14:textId="5279A611" w:rsidR="00753351" w:rsidRPr="00223642" w:rsidRDefault="00753351" w:rsidP="00753351">
      <w:pPr>
        <w:spacing w:after="0"/>
        <w:ind w:left="720"/>
      </w:pPr>
      <w:r w:rsidRPr="00223642">
        <w:t xml:space="preserve">T112. </w:t>
      </w:r>
      <w:r w:rsidR="00094A89" w:rsidRPr="00223642">
        <w:t>[EA</w:t>
      </w:r>
      <w:r w:rsidRPr="00223642">
        <w:t xml:space="preserve">MAR8C] </w:t>
      </w:r>
      <w:r w:rsidR="00C90348" w:rsidRPr="00372E60">
        <w:t>During that time, d</w:t>
      </w:r>
      <w:r w:rsidRPr="00372E60">
        <w:t xml:space="preserve">id you ever </w:t>
      </w:r>
      <w:r w:rsidR="00094A89" w:rsidRPr="00372E60">
        <w:t>consume marijuana in food or drinks</w:t>
      </w:r>
      <w:r w:rsidR="00094A89" w:rsidRPr="00372E60">
        <w:rPr>
          <w:b/>
        </w:rPr>
        <w:t xml:space="preserve"> </w:t>
      </w:r>
      <w:r w:rsidRPr="00372E60">
        <w:rPr>
          <w:b/>
        </w:rPr>
        <w:t>every day</w:t>
      </w:r>
      <w:r w:rsidRPr="00372E60">
        <w:t>?</w:t>
      </w:r>
    </w:p>
    <w:p w14:paraId="2F809823" w14:textId="398DDEA2" w:rsidR="00753351" w:rsidRPr="00040EF7" w:rsidRDefault="6126BA26" w:rsidP="6126BA26">
      <w:pPr>
        <w:pStyle w:val="ListParagraph"/>
        <w:numPr>
          <w:ilvl w:val="0"/>
          <w:numId w:val="125"/>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EAMAR8D</w:t>
      </w:r>
    </w:p>
    <w:p w14:paraId="73593979" w14:textId="1F8D42D0" w:rsidR="00753351" w:rsidRPr="00040EF7" w:rsidRDefault="6126BA26" w:rsidP="6126BA26">
      <w:pPr>
        <w:pStyle w:val="ListParagraph"/>
        <w:numPr>
          <w:ilvl w:val="0"/>
          <w:numId w:val="125"/>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EAMAR9A</w:t>
      </w:r>
    </w:p>
    <w:p w14:paraId="40FED117" w14:textId="3A118520" w:rsidR="00753351"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EAMAR8D</w:t>
      </w:r>
    </w:p>
    <w:p w14:paraId="0AA83C32" w14:textId="77777777" w:rsidR="00753351" w:rsidRPr="00223642" w:rsidRDefault="00753351" w:rsidP="00753351">
      <w:pPr>
        <w:spacing w:after="0"/>
        <w:ind w:left="720"/>
        <w:rPr>
          <w:rFonts w:cstheme="minorHAnsi"/>
        </w:rPr>
      </w:pPr>
    </w:p>
    <w:p w14:paraId="7319FFA9" w14:textId="5D32B0E6" w:rsidR="00753351" w:rsidRPr="00223642" w:rsidRDefault="6126BA26" w:rsidP="1FE611D9">
      <w:pPr>
        <w:spacing w:after="0"/>
        <w:ind w:left="720"/>
      </w:pPr>
      <w:r>
        <w:t xml:space="preserve">T112. [EAMAR8D] During that time, how many days (1 to 30) did you use consume marijuana in food or drinks in a usual month? </w:t>
      </w:r>
    </w:p>
    <w:p w14:paraId="4771EAC2" w14:textId="0B3DE579" w:rsidR="00753351" w:rsidRPr="00223642" w:rsidRDefault="6126BA26" w:rsidP="1FE611D9">
      <w:pPr>
        <w:spacing w:after="0"/>
        <w:ind w:left="720"/>
        <w:rPr>
          <w:rFonts w:eastAsia="Calibri"/>
          <w:b/>
          <w:bCs/>
        </w:rPr>
      </w:pPr>
      <w:r>
        <w:t xml:space="preserve">   |__|__| #Days consumed marijuana in a usual month </w:t>
      </w:r>
      <w:r w:rsidRPr="6126BA26">
        <w:rPr>
          <w:rFonts w:ascii="Wingdings" w:eastAsia="Wingdings" w:hAnsi="Wingdings"/>
        </w:rPr>
        <w:t>à</w:t>
      </w:r>
      <w:r w:rsidRPr="6126BA26">
        <w:rPr>
          <w:rFonts w:eastAsia="Calibri"/>
          <w:b/>
          <w:bCs/>
        </w:rPr>
        <w:t xml:space="preserve"> GO TO EAMAR9A</w:t>
      </w:r>
    </w:p>
    <w:p w14:paraId="7847F1C2" w14:textId="1ADF303B" w:rsidR="00753351" w:rsidRPr="00223642"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EAMAR9A</w:t>
      </w:r>
    </w:p>
    <w:p w14:paraId="15567E72" w14:textId="60B21E2F" w:rsidR="00753351" w:rsidRPr="00223642" w:rsidRDefault="6126BA26" w:rsidP="6126BA26">
      <w:pPr>
        <w:spacing w:after="0"/>
        <w:rPr>
          <w:rFonts w:eastAsia="Calibri"/>
          <w:b/>
          <w:bCs/>
        </w:rPr>
      </w:pPr>
      <w:r w:rsidRPr="6126BA26">
        <w:rPr>
          <w:rFonts w:eastAsia="Calibri"/>
          <w:b/>
          <w:bCs/>
        </w:rPr>
        <w:t xml:space="preserve">[IF EAMAR5 = 0 or NO RESPONSE, fill “consume” and “do” </w:t>
      </w:r>
    </w:p>
    <w:p w14:paraId="323D9496" w14:textId="1BB4EF13" w:rsidR="00753351" w:rsidRPr="00223642" w:rsidRDefault="6126BA26" w:rsidP="6126BA26">
      <w:pPr>
        <w:spacing w:after="0"/>
      </w:pPr>
      <w:r w:rsidRPr="6126BA26">
        <w:rPr>
          <w:rFonts w:eastAsia="Calibri"/>
          <w:b/>
          <w:bCs/>
        </w:rPr>
        <w:t>IF EAMAR5 = 1 or 2, fill “consumed” and “did”]</w:t>
      </w:r>
    </w:p>
    <w:p w14:paraId="7F7A08AB" w14:textId="318D4F24" w:rsidR="00753351" w:rsidRPr="00223642" w:rsidRDefault="6126BA26" w:rsidP="00753351">
      <w:pPr>
        <w:pStyle w:val="Default"/>
        <w:numPr>
          <w:ilvl w:val="0"/>
          <w:numId w:val="11"/>
        </w:numPr>
        <w:rPr>
          <w:color w:val="auto"/>
          <w:sz w:val="22"/>
          <w:szCs w:val="22"/>
        </w:rPr>
      </w:pPr>
      <w:r w:rsidRPr="6126BA26">
        <w:rPr>
          <w:color w:val="auto"/>
          <w:sz w:val="22"/>
          <w:szCs w:val="22"/>
        </w:rPr>
        <w:t xml:space="preserve">[EAMAR9A] On days that you [consume/consumed] marijuana in food or drinks, how many servings [do/did] you have </w:t>
      </w:r>
      <w:r w:rsidRPr="6126BA26">
        <w:rPr>
          <w:b/>
          <w:bCs/>
          <w:color w:val="auto"/>
          <w:sz w:val="22"/>
          <w:szCs w:val="22"/>
        </w:rPr>
        <w:t>per day</w:t>
      </w:r>
      <w:r w:rsidRPr="6126BA26">
        <w:rPr>
          <w:color w:val="auto"/>
          <w:sz w:val="22"/>
          <w:szCs w:val="22"/>
        </w:rPr>
        <w:t>?</w:t>
      </w:r>
    </w:p>
    <w:p w14:paraId="52A9C03A" w14:textId="00EE81AD" w:rsidR="00094A89" w:rsidRPr="00223642" w:rsidRDefault="00094A89" w:rsidP="00094A89">
      <w:pPr>
        <w:pStyle w:val="ListParagraph"/>
        <w:spacing w:after="0"/>
        <w:ind w:left="450"/>
        <w:rPr>
          <w:rFonts w:eastAsia="Calibri" w:cstheme="minorHAnsi"/>
          <w:b/>
        </w:rPr>
      </w:pPr>
      <w:r w:rsidRPr="00223642">
        <w:t>|__|__|</w:t>
      </w:r>
      <w:r w:rsidR="00721E75" w:rsidRPr="00223642">
        <w:t>__|</w:t>
      </w:r>
      <w:r w:rsidRPr="00223642">
        <w:t xml:space="preserve"> #</w:t>
      </w:r>
      <w:r w:rsidR="00C61A19" w:rsidRPr="00223642">
        <w:t>Servings</w:t>
      </w:r>
      <w:r w:rsidR="00AC51FC">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EAMAR9A</w:t>
      </w:r>
    </w:p>
    <w:p w14:paraId="2F04ADFD" w14:textId="6E6FA96C" w:rsidR="00C61A19"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EAMAR9A</w:t>
      </w:r>
    </w:p>
    <w:p w14:paraId="3D5D6FA2" w14:textId="77777777" w:rsidR="00753351" w:rsidRPr="00223642" w:rsidRDefault="00753351" w:rsidP="00753351">
      <w:pPr>
        <w:pStyle w:val="Default"/>
        <w:rPr>
          <w:b/>
          <w:color w:val="auto"/>
          <w:sz w:val="22"/>
          <w:szCs w:val="22"/>
        </w:rPr>
      </w:pPr>
    </w:p>
    <w:p w14:paraId="4DA70C1C" w14:textId="3016C379" w:rsidR="00417CDC" w:rsidRPr="00AC51FC" w:rsidRDefault="6126BA26" w:rsidP="6126BA26">
      <w:pPr>
        <w:pStyle w:val="Default"/>
        <w:ind w:left="450"/>
        <w:rPr>
          <w:b/>
          <w:bCs/>
          <w:color w:val="auto"/>
          <w:sz w:val="22"/>
          <w:szCs w:val="22"/>
        </w:rPr>
      </w:pPr>
      <w:r w:rsidRPr="6126BA26">
        <w:rPr>
          <w:b/>
          <w:bCs/>
          <w:color w:val="auto"/>
          <w:sz w:val="22"/>
          <w:szCs w:val="22"/>
        </w:rPr>
        <w:t xml:space="preserve">IF (EAMAR4 = 0) </w:t>
      </w:r>
      <w:r w:rsidRPr="6126BA26">
        <w:rPr>
          <w:b/>
          <w:bCs/>
          <w:color w:val="auto"/>
          <w:sz w:val="22"/>
          <w:szCs w:val="22"/>
          <w:u w:val="single"/>
        </w:rPr>
        <w:t>OR</w:t>
      </w:r>
      <w:r w:rsidRPr="6126BA26">
        <w:rPr>
          <w:b/>
          <w:bCs/>
          <w:color w:val="auto"/>
          <w:sz w:val="22"/>
          <w:szCs w:val="22"/>
        </w:rPr>
        <w:t xml:space="preserve"> ((EAMAR4 = 1, 2, OR 3) AND EAMAR5 = 1 AND EAMAR7B = 0) </w:t>
      </w:r>
      <w:r w:rsidRPr="6126BA26">
        <w:rPr>
          <w:b/>
          <w:bCs/>
          <w:color w:val="auto"/>
          <w:sz w:val="22"/>
          <w:szCs w:val="22"/>
          <w:u w:val="single"/>
        </w:rPr>
        <w:t>OR</w:t>
      </w:r>
      <w:r w:rsidRPr="6126BA26">
        <w:rPr>
          <w:b/>
          <w:bCs/>
          <w:color w:val="auto"/>
          <w:sz w:val="22"/>
          <w:szCs w:val="22"/>
        </w:rPr>
        <w:t xml:space="preserve"> ((EAMAR4 = 1, 2, OR 3) AND EAMAR5 = 2 AND EAMAR8C = 0), GO TO EAMAR10</w:t>
      </w:r>
    </w:p>
    <w:p w14:paraId="1C887666" w14:textId="2C091ED1" w:rsidR="00417CDC" w:rsidRPr="00AC51FC" w:rsidRDefault="00417CDC" w:rsidP="00417CDC">
      <w:pPr>
        <w:pStyle w:val="Default"/>
        <w:ind w:left="450"/>
        <w:rPr>
          <w:b/>
          <w:color w:val="auto"/>
          <w:sz w:val="22"/>
          <w:szCs w:val="22"/>
        </w:rPr>
      </w:pPr>
      <w:r w:rsidRPr="00AC51FC">
        <w:rPr>
          <w:b/>
          <w:color w:val="auto"/>
          <w:sz w:val="22"/>
          <w:szCs w:val="22"/>
        </w:rPr>
        <w:lastRenderedPageBreak/>
        <w:t>ELSE, GO TO EAMAR9B</w:t>
      </w:r>
    </w:p>
    <w:p w14:paraId="41CC8CF4" w14:textId="77777777" w:rsidR="00AE24CC" w:rsidRPr="00223642" w:rsidRDefault="00AE24CC" w:rsidP="00753351">
      <w:pPr>
        <w:pStyle w:val="Default"/>
        <w:ind w:left="450"/>
        <w:rPr>
          <w:b/>
          <w:color w:val="auto"/>
          <w:sz w:val="22"/>
          <w:szCs w:val="22"/>
        </w:rPr>
      </w:pPr>
    </w:p>
    <w:p w14:paraId="76813F8A" w14:textId="3669388D" w:rsidR="00753351" w:rsidRPr="00223642" w:rsidRDefault="00753351" w:rsidP="00753351">
      <w:pPr>
        <w:spacing w:after="0"/>
        <w:ind w:left="720"/>
      </w:pPr>
      <w:r w:rsidRPr="00223642">
        <w:t>T113. [E</w:t>
      </w:r>
      <w:r w:rsidR="00AE24CC" w:rsidRPr="00223642">
        <w:t>A</w:t>
      </w:r>
      <w:r w:rsidRPr="00223642">
        <w:t xml:space="preserve">MAR9B] Did you ever </w:t>
      </w:r>
      <w:r w:rsidR="00721E75" w:rsidRPr="00223642">
        <w:t>consume marijuana in food or drinks</w:t>
      </w:r>
      <w:r w:rsidR="00721E75" w:rsidRPr="00223642">
        <w:rPr>
          <w:b/>
        </w:rPr>
        <w:t xml:space="preserve"> </w:t>
      </w:r>
      <w:r w:rsidRPr="00223642">
        <w:rPr>
          <w:b/>
        </w:rPr>
        <w:t>every day</w:t>
      </w:r>
      <w:r w:rsidRPr="00223642">
        <w:t xml:space="preserve">? </w:t>
      </w:r>
    </w:p>
    <w:p w14:paraId="576F9694" w14:textId="31968CBF" w:rsidR="00753351" w:rsidRPr="00040EF7" w:rsidRDefault="6126BA26" w:rsidP="6126BA26">
      <w:pPr>
        <w:pStyle w:val="ListParagraph"/>
        <w:numPr>
          <w:ilvl w:val="0"/>
          <w:numId w:val="126"/>
        </w:numPr>
        <w:spacing w:after="0"/>
      </w:pPr>
      <w:r w:rsidRPr="6126BA26">
        <w:rPr>
          <w:rFonts w:ascii="Calibri" w:hAnsi="Calibri" w:cs="Calibri"/>
        </w:rPr>
        <w:t xml:space="preserve">    </w:t>
      </w:r>
      <w:r w:rsidRPr="6126BA26">
        <w:t xml:space="preserve">No </w:t>
      </w:r>
      <w:r w:rsidRPr="6126BA26">
        <w:rPr>
          <w:rFonts w:ascii="Wingdings" w:eastAsia="Wingdings" w:hAnsi="Wingdings"/>
        </w:rPr>
        <w:t>à</w:t>
      </w:r>
      <w:r w:rsidRPr="6126BA26">
        <w:rPr>
          <w:rFonts w:eastAsia="Calibri"/>
          <w:b/>
          <w:bCs/>
        </w:rPr>
        <w:t xml:space="preserve"> GO TO EAMAR10</w:t>
      </w:r>
    </w:p>
    <w:p w14:paraId="6EF098EF" w14:textId="79C9EC09" w:rsidR="00753351" w:rsidRPr="00040EF7" w:rsidRDefault="6126BA26" w:rsidP="6126BA26">
      <w:pPr>
        <w:pStyle w:val="ListParagraph"/>
        <w:numPr>
          <w:ilvl w:val="0"/>
          <w:numId w:val="126"/>
        </w:numPr>
        <w:spacing w:after="0"/>
        <w:rPr>
          <w:rFonts w:eastAsia="Calibri"/>
          <w:b/>
          <w:bCs/>
        </w:rPr>
      </w:pPr>
      <w:r w:rsidRPr="6126BA26">
        <w:rPr>
          <w:rFonts w:ascii="Calibri" w:hAnsi="Calibri" w:cs="Calibri"/>
        </w:rPr>
        <w:t xml:space="preserve">    Yes </w:t>
      </w:r>
      <w:r w:rsidRPr="6126BA26">
        <w:rPr>
          <w:rFonts w:ascii="Wingdings" w:eastAsia="Wingdings" w:hAnsi="Wingdings"/>
        </w:rPr>
        <w:t>à</w:t>
      </w:r>
      <w:r w:rsidRPr="6126BA26">
        <w:rPr>
          <w:rFonts w:eastAsia="Calibri"/>
          <w:b/>
          <w:bCs/>
        </w:rPr>
        <w:t xml:space="preserve"> GO TO EAMAR9D</w:t>
      </w:r>
    </w:p>
    <w:p w14:paraId="1F27FB9E" w14:textId="2B817211" w:rsidR="00753351" w:rsidRPr="00AC51FC"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EAMAR10</w:t>
      </w:r>
    </w:p>
    <w:p w14:paraId="5565B970" w14:textId="77777777" w:rsidR="00417CDC" w:rsidRPr="00AC51FC" w:rsidRDefault="00417CDC" w:rsidP="00753351">
      <w:pPr>
        <w:spacing w:after="0"/>
        <w:ind w:left="720"/>
        <w:rPr>
          <w:rFonts w:eastAsia="Calibri" w:cstheme="minorHAnsi"/>
          <w:b/>
        </w:rPr>
      </w:pPr>
    </w:p>
    <w:p w14:paraId="383CF7D0" w14:textId="7A1D4D22" w:rsidR="00417CDC" w:rsidRPr="00AC51FC" w:rsidRDefault="6126BA26" w:rsidP="00D5431C">
      <w:pPr>
        <w:spacing w:after="0"/>
        <w:ind w:left="720"/>
      </w:pPr>
      <w:r>
        <w:t xml:space="preserve">T113. [ELMAR9D] How old were you when you stopped consuming marijuana in food or drinks </w:t>
      </w:r>
      <w:r w:rsidRPr="6126BA26">
        <w:rPr>
          <w:b/>
          <w:bCs/>
        </w:rPr>
        <w:t>every day</w:t>
      </w:r>
      <w:r>
        <w:t xml:space="preserve">?    </w:t>
      </w:r>
    </w:p>
    <w:p w14:paraId="15FBC8DF" w14:textId="7DAD931F" w:rsidR="00417CDC" w:rsidRPr="00AC51FC" w:rsidRDefault="6126BA26" w:rsidP="00417CDC">
      <w:pPr>
        <w:pStyle w:val="Default"/>
        <w:ind w:left="720"/>
        <w:rPr>
          <w:color w:val="auto"/>
          <w:sz w:val="22"/>
          <w:szCs w:val="22"/>
        </w:rPr>
      </w:pPr>
      <w:r w:rsidRPr="6126BA26">
        <w:rPr>
          <w:color w:val="auto"/>
          <w:sz w:val="22"/>
          <w:szCs w:val="22"/>
        </w:rPr>
        <w:t xml:space="preserve">    |__|__| Age stopped consuming marijuana in food or drinks every day</w:t>
      </w:r>
    </w:p>
    <w:p w14:paraId="4FFCDCAC" w14:textId="06581975" w:rsidR="00417CDC" w:rsidRPr="00AC51FC" w:rsidRDefault="6126BA26" w:rsidP="00417CDC">
      <w:pPr>
        <w:pStyle w:val="Default"/>
        <w:ind w:left="720"/>
        <w:rPr>
          <w:color w:val="auto"/>
          <w:sz w:val="20"/>
          <w:szCs w:val="20"/>
        </w:rPr>
      </w:pPr>
      <w:r w:rsidRPr="6126BA26">
        <w:rPr>
          <w:rFonts w:eastAsia="Calibri" w:cstheme="minorBidi"/>
          <w:b/>
          <w:bCs/>
          <w:color w:val="auto"/>
          <w:sz w:val="22"/>
          <w:szCs w:val="22"/>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EAMAR9C</w:t>
      </w:r>
    </w:p>
    <w:p w14:paraId="5BEC9A5D" w14:textId="77777777" w:rsidR="00753351" w:rsidRPr="00223642" w:rsidRDefault="00753351" w:rsidP="00753351">
      <w:pPr>
        <w:spacing w:after="0"/>
        <w:rPr>
          <w:rFonts w:cstheme="minorHAnsi"/>
        </w:rPr>
      </w:pPr>
    </w:p>
    <w:p w14:paraId="1EEAC3F2" w14:textId="03E77902" w:rsidR="00753351" w:rsidRPr="00E86367" w:rsidRDefault="00753351" w:rsidP="00753351">
      <w:pPr>
        <w:spacing w:after="0"/>
        <w:ind w:left="720"/>
        <w:rPr>
          <w:rFonts w:cstheme="minorHAnsi"/>
        </w:rPr>
      </w:pPr>
      <w:r w:rsidRPr="00223642">
        <w:rPr>
          <w:rFonts w:cstheme="minorHAnsi"/>
        </w:rPr>
        <w:t>T113. [E</w:t>
      </w:r>
      <w:r w:rsidR="00721E75" w:rsidRPr="00223642">
        <w:rPr>
          <w:rFonts w:cstheme="minorHAnsi"/>
        </w:rPr>
        <w:t>A</w:t>
      </w:r>
      <w:r w:rsidRPr="00223642">
        <w:rPr>
          <w:rFonts w:cstheme="minorHAnsi"/>
        </w:rPr>
        <w:t xml:space="preserve">MAR9C] When you were a daily </w:t>
      </w:r>
      <w:r w:rsidR="00721E75" w:rsidRPr="00223642">
        <w:rPr>
          <w:rFonts w:cstheme="minorHAnsi"/>
        </w:rPr>
        <w:t>consumer of marijuana in food or drinks</w:t>
      </w:r>
      <w:r w:rsidRPr="00223642">
        <w:rPr>
          <w:rFonts w:cstheme="minorHAnsi"/>
        </w:rPr>
        <w:t xml:space="preserve">, </w:t>
      </w:r>
      <w:r w:rsidR="00721E75" w:rsidRPr="00223642">
        <w:t xml:space="preserve">how many servings did </w:t>
      </w:r>
      <w:r w:rsidR="00721E75" w:rsidRPr="00E86367">
        <w:t>you have</w:t>
      </w:r>
      <w:r w:rsidR="00721E75" w:rsidRPr="00E86367">
        <w:rPr>
          <w:rFonts w:cstheme="minorHAnsi"/>
          <w:b/>
        </w:rPr>
        <w:t xml:space="preserve"> </w:t>
      </w:r>
      <w:r w:rsidRPr="00E86367">
        <w:rPr>
          <w:rFonts w:cstheme="minorHAnsi"/>
          <w:b/>
        </w:rPr>
        <w:t>per day</w:t>
      </w:r>
      <w:r w:rsidRPr="00E86367">
        <w:rPr>
          <w:rFonts w:cstheme="minorHAnsi"/>
        </w:rPr>
        <w:t>?</w:t>
      </w:r>
    </w:p>
    <w:p w14:paraId="0E2F1D82" w14:textId="7EC905C0" w:rsidR="00721E75" w:rsidRPr="00E86367" w:rsidRDefault="00721E75" w:rsidP="00721E75">
      <w:pPr>
        <w:pStyle w:val="ListParagraph"/>
        <w:spacing w:after="0"/>
        <w:ind w:left="450" w:firstLine="270"/>
        <w:rPr>
          <w:rFonts w:eastAsia="Calibri" w:cstheme="minorHAnsi"/>
          <w:b/>
        </w:rPr>
      </w:pPr>
      <w:r w:rsidRPr="00E86367">
        <w:t xml:space="preserve">|__|__|__| #Servings </w:t>
      </w:r>
      <w:r w:rsidR="00AC51FC" w:rsidRPr="00E86367">
        <w:t>per day</w:t>
      </w:r>
      <w:r w:rsidRPr="00E86367">
        <w:rPr>
          <w:rFonts w:ascii="Wingdings" w:eastAsia="Wingdings" w:hAnsi="Wingdings" w:cstheme="minorHAnsi"/>
        </w:rPr>
        <w:t>à</w:t>
      </w:r>
      <w:r w:rsidRPr="00E86367">
        <w:rPr>
          <w:rFonts w:eastAsia="Calibri" w:cstheme="minorHAnsi"/>
          <w:b/>
        </w:rPr>
        <w:t xml:space="preserve"> GO TO EAMAR</w:t>
      </w:r>
      <w:r w:rsidR="00417CDC" w:rsidRPr="00E86367">
        <w:rPr>
          <w:rFonts w:eastAsia="Calibri" w:cstheme="minorHAnsi"/>
          <w:b/>
        </w:rPr>
        <w:t>10</w:t>
      </w:r>
    </w:p>
    <w:p w14:paraId="408BC364" w14:textId="61B85284" w:rsidR="00721E75" w:rsidRPr="00E86367" w:rsidRDefault="6126BA26" w:rsidP="6126BA26">
      <w:pPr>
        <w:pStyle w:val="ListParagraph"/>
        <w:spacing w:after="0"/>
        <w:ind w:left="450"/>
        <w:rPr>
          <w:rFonts w:eastAsia="Calibri"/>
          <w:b/>
          <w:bCs/>
        </w:rPr>
      </w:pPr>
      <w:r>
        <w:t xml:space="preserve">  </w:t>
      </w:r>
      <w:r w:rsidR="00721E75">
        <w:tab/>
      </w:r>
      <w:r>
        <w:t xml:space="preserve">77 Don’t know </w:t>
      </w:r>
      <w:r w:rsidRPr="6126BA26">
        <w:rPr>
          <w:rFonts w:ascii="Wingdings" w:eastAsia="Wingdings" w:hAnsi="Wingdings"/>
        </w:rPr>
        <w:t>à</w:t>
      </w:r>
      <w:r w:rsidRPr="6126BA26">
        <w:rPr>
          <w:rFonts w:eastAsia="Calibri"/>
          <w:b/>
          <w:bCs/>
        </w:rPr>
        <w:t xml:space="preserve"> GO TO EAMAR10</w:t>
      </w:r>
    </w:p>
    <w:p w14:paraId="3F5D1AC1" w14:textId="77777777" w:rsidR="00753351" w:rsidRPr="00223642" w:rsidRDefault="00753351" w:rsidP="00753351">
      <w:pPr>
        <w:spacing w:after="0"/>
      </w:pPr>
    </w:p>
    <w:p w14:paraId="71D83ADF" w14:textId="584820A0" w:rsidR="00753351" w:rsidRPr="00223642" w:rsidRDefault="6126BA26" w:rsidP="6126BA26">
      <w:pPr>
        <w:spacing w:after="0"/>
        <w:rPr>
          <w:rFonts w:eastAsia="Calibri"/>
          <w:b/>
          <w:bCs/>
        </w:rPr>
      </w:pPr>
      <w:r w:rsidRPr="6126BA26">
        <w:rPr>
          <w:rFonts w:eastAsia="Calibri"/>
          <w:b/>
          <w:bCs/>
        </w:rPr>
        <w:t>[IF EAMAR5 = 0 or NO RESPONSE, fill “do”</w:t>
      </w:r>
    </w:p>
    <w:p w14:paraId="0F577846" w14:textId="16A5D2CE" w:rsidR="00753351" w:rsidRPr="00223642" w:rsidRDefault="6126BA26" w:rsidP="6126BA26">
      <w:pPr>
        <w:spacing w:after="0"/>
      </w:pPr>
      <w:r w:rsidRPr="6126BA26">
        <w:rPr>
          <w:rFonts w:eastAsia="Calibri"/>
          <w:b/>
          <w:bCs/>
        </w:rPr>
        <w:t>IF EAMAR5 = 1 or 2, fill “did”]</w:t>
      </w:r>
    </w:p>
    <w:p w14:paraId="29ADC144" w14:textId="47EC38E1" w:rsidR="00753351" w:rsidRPr="00223642" w:rsidRDefault="6126BA26" w:rsidP="00753351">
      <w:pPr>
        <w:pStyle w:val="ListParagraph"/>
        <w:numPr>
          <w:ilvl w:val="0"/>
          <w:numId w:val="11"/>
        </w:numPr>
        <w:spacing w:after="0"/>
      </w:pPr>
      <w:r>
        <w:t>[EAMAR10] Why [do/did] you use consume marijuana in food or drinks?</w:t>
      </w:r>
    </w:p>
    <w:p w14:paraId="09DC0B26" w14:textId="127F6635" w:rsidR="00753351" w:rsidRPr="00223642" w:rsidRDefault="00753351" w:rsidP="00040EF7">
      <w:pPr>
        <w:pStyle w:val="ListParagraph"/>
        <w:numPr>
          <w:ilvl w:val="0"/>
          <w:numId w:val="127"/>
        </w:numPr>
        <w:spacing w:after="0"/>
        <w:ind w:left="810"/>
      </w:pPr>
      <w:r w:rsidRPr="00223642">
        <w:t>Recreation</w:t>
      </w:r>
    </w:p>
    <w:p w14:paraId="59A4622E" w14:textId="3C80B893" w:rsidR="00753351" w:rsidRPr="00223642" w:rsidRDefault="00753351" w:rsidP="00040EF7">
      <w:pPr>
        <w:pStyle w:val="ListParagraph"/>
        <w:numPr>
          <w:ilvl w:val="0"/>
          <w:numId w:val="127"/>
        </w:numPr>
        <w:spacing w:after="0"/>
        <w:ind w:left="810"/>
      </w:pPr>
      <w:r w:rsidRPr="00223642">
        <w:t>As medicine</w:t>
      </w:r>
    </w:p>
    <w:p w14:paraId="12577374" w14:textId="3135B785" w:rsidR="00753351" w:rsidRPr="00223642" w:rsidRDefault="00753351" w:rsidP="00040EF7">
      <w:pPr>
        <w:pStyle w:val="ListParagraph"/>
        <w:numPr>
          <w:ilvl w:val="0"/>
          <w:numId w:val="127"/>
        </w:numPr>
        <w:spacing w:after="0"/>
        <w:ind w:left="810"/>
      </w:pPr>
      <w:r w:rsidRPr="00223642">
        <w:t>Recreation and as medicine</w:t>
      </w:r>
    </w:p>
    <w:p w14:paraId="3FF4DC78" w14:textId="74CE342B" w:rsidR="00753351" w:rsidRPr="00223642" w:rsidRDefault="00753351" w:rsidP="00040EF7">
      <w:pPr>
        <w:pStyle w:val="ListParagraph"/>
        <w:numPr>
          <w:ilvl w:val="0"/>
          <w:numId w:val="128"/>
        </w:numPr>
        <w:spacing w:after="0"/>
        <w:ind w:left="810"/>
      </w:pPr>
      <w:r w:rsidRPr="00223642">
        <w:t>Other: Please describe [text box]</w:t>
      </w:r>
    </w:p>
    <w:p w14:paraId="2FBAAB55" w14:textId="25B44112" w:rsidR="00753351" w:rsidRPr="00223642" w:rsidRDefault="00753351" w:rsidP="00040EF7">
      <w:pPr>
        <w:pStyle w:val="ListParagraph"/>
        <w:numPr>
          <w:ilvl w:val="0"/>
          <w:numId w:val="129"/>
        </w:numPr>
        <w:spacing w:after="0"/>
        <w:ind w:left="810"/>
      </w:pPr>
      <w:r w:rsidRPr="00223642">
        <w:t>Prefer not to answer</w:t>
      </w:r>
    </w:p>
    <w:p w14:paraId="274B9726" w14:textId="0F31154D" w:rsidR="00753351" w:rsidRDefault="00753351" w:rsidP="00753351">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721E75" w:rsidRPr="00223642">
        <w:rPr>
          <w:rFonts w:eastAsia="Calibri" w:cstheme="minorHAnsi"/>
          <w:b/>
          <w:i/>
        </w:rPr>
        <w:t>EA</w:t>
      </w:r>
      <w:r w:rsidRPr="00223642">
        <w:rPr>
          <w:rFonts w:eastAsia="Calibri" w:cstheme="minorHAnsi"/>
          <w:b/>
          <w:i/>
        </w:rPr>
        <w:t>MARLIFEA</w:t>
      </w:r>
    </w:p>
    <w:p w14:paraId="4AF15608" w14:textId="77777777" w:rsidR="004A35CD" w:rsidRDefault="004A35CD" w:rsidP="004A35CD">
      <w:pPr>
        <w:spacing w:after="0"/>
        <w:rPr>
          <w:rFonts w:eastAsia="Calibri" w:cstheme="minorHAnsi"/>
          <w:b/>
          <w:i/>
        </w:rPr>
      </w:pPr>
    </w:p>
    <w:p w14:paraId="1B44D5BF" w14:textId="79117757" w:rsidR="004A35CD" w:rsidRPr="00E006B0" w:rsidRDefault="6126BA26" w:rsidP="6126BA26">
      <w:pPr>
        <w:pStyle w:val="Default"/>
        <w:rPr>
          <w:b/>
          <w:bCs/>
          <w:caps/>
          <w:color w:val="auto"/>
          <w:sz w:val="22"/>
          <w:szCs w:val="22"/>
        </w:rPr>
      </w:pPr>
      <w:r w:rsidRPr="6126BA26">
        <w:rPr>
          <w:b/>
          <w:bCs/>
          <w:caps/>
          <w:color w:val="auto"/>
          <w:sz w:val="22"/>
          <w:szCs w:val="22"/>
        </w:rPr>
        <w:t xml:space="preserve">IF (EAMAR1 = 3 AND EAMAR4 = 0) </w:t>
      </w:r>
      <w:r w:rsidRPr="6126BA26">
        <w:rPr>
          <w:b/>
          <w:bCs/>
          <w:caps/>
          <w:color w:val="auto"/>
          <w:sz w:val="22"/>
          <w:szCs w:val="22"/>
          <w:u w:val="single"/>
        </w:rPr>
        <w:t>OR</w:t>
      </w:r>
      <w:r w:rsidRPr="6126BA26">
        <w:rPr>
          <w:b/>
          <w:bCs/>
          <w:caps/>
          <w:color w:val="auto"/>
          <w:sz w:val="22"/>
          <w:szCs w:val="22"/>
        </w:rPr>
        <w:t xml:space="preserve"> (EAMAR1 = 3 AND EAMAR7B = 0) </w:t>
      </w:r>
      <w:r w:rsidRPr="6126BA26">
        <w:rPr>
          <w:b/>
          <w:bCs/>
          <w:caps/>
          <w:color w:val="auto"/>
          <w:sz w:val="22"/>
          <w:szCs w:val="22"/>
          <w:u w:val="single"/>
        </w:rPr>
        <w:t>OR</w:t>
      </w:r>
      <w:r w:rsidRPr="6126BA26">
        <w:rPr>
          <w:b/>
          <w:bCs/>
          <w:caps/>
          <w:color w:val="auto"/>
          <w:sz w:val="22"/>
          <w:szCs w:val="22"/>
        </w:rPr>
        <w:t xml:space="preserve"> (EAMAR1 = 3 AND EAMAR8C = 0), GO TO EAMARLIFEA</w:t>
      </w:r>
    </w:p>
    <w:p w14:paraId="3AC8CD0A" w14:textId="789FE33B" w:rsidR="004A35CD" w:rsidRPr="00E006B0" w:rsidRDefault="004A35CD" w:rsidP="004A35CD">
      <w:pPr>
        <w:pStyle w:val="Default"/>
        <w:rPr>
          <w:b/>
          <w:caps/>
          <w:color w:val="auto"/>
          <w:sz w:val="22"/>
          <w:szCs w:val="22"/>
        </w:rPr>
      </w:pPr>
      <w:r w:rsidRPr="00E006B0">
        <w:rPr>
          <w:b/>
          <w:caps/>
          <w:color w:val="auto"/>
          <w:sz w:val="22"/>
          <w:szCs w:val="22"/>
        </w:rPr>
        <w:t>If EAMAR3 IS NULL, GO TO THMAR1</w:t>
      </w:r>
    </w:p>
    <w:p w14:paraId="446ECB81" w14:textId="3FFE5A08" w:rsidR="004A35CD" w:rsidRPr="00E006B0" w:rsidRDefault="6126BA26" w:rsidP="6126BA26">
      <w:pPr>
        <w:pStyle w:val="Default"/>
        <w:spacing w:after="240"/>
        <w:rPr>
          <w:b/>
          <w:bCs/>
          <w:caps/>
          <w:color w:val="auto"/>
          <w:sz w:val="22"/>
          <w:szCs w:val="22"/>
        </w:rPr>
      </w:pPr>
      <w:r w:rsidRPr="6126BA26">
        <w:rPr>
          <w:b/>
          <w:bCs/>
          <w:caps/>
          <w:color w:val="auto"/>
          <w:sz w:val="22"/>
          <w:szCs w:val="22"/>
        </w:rPr>
        <w:t>ELSE, GO TO THMAR1 (I.E. EAMAR1 = 2, go to THMAR1)</w:t>
      </w:r>
    </w:p>
    <w:p w14:paraId="017E4EF5" w14:textId="7D8C1253" w:rsidR="00753351" w:rsidRPr="00223642" w:rsidRDefault="00753351" w:rsidP="00753351">
      <w:pPr>
        <w:pStyle w:val="Default"/>
        <w:spacing w:after="240"/>
        <w:rPr>
          <w:b/>
          <w:caps/>
          <w:color w:val="auto"/>
          <w:sz w:val="22"/>
          <w:szCs w:val="22"/>
        </w:rPr>
      </w:pPr>
      <w:r w:rsidRPr="00223642">
        <w:rPr>
          <w:b/>
          <w:caps/>
          <w:color w:val="auto"/>
          <w:sz w:val="22"/>
          <w:szCs w:val="22"/>
        </w:rPr>
        <w:t>[</w:t>
      </w:r>
      <w:r w:rsidR="00721E75" w:rsidRPr="00223642">
        <w:rPr>
          <w:b/>
          <w:caps/>
          <w:color w:val="auto"/>
          <w:sz w:val="22"/>
          <w:szCs w:val="22"/>
        </w:rPr>
        <w:t>EA</w:t>
      </w:r>
      <w:r w:rsidRPr="00223642">
        <w:rPr>
          <w:b/>
          <w:caps/>
          <w:color w:val="auto"/>
          <w:sz w:val="22"/>
          <w:szCs w:val="22"/>
        </w:rPr>
        <w:t xml:space="preserve">MARlife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less from the bottom of the specified age range, they should not be given the question and instead routed to EAMAR1.]</w:t>
      </w:r>
    </w:p>
    <w:p w14:paraId="65A7B577" w14:textId="690AE291" w:rsidR="00753351" w:rsidRPr="00223642" w:rsidRDefault="00753351" w:rsidP="00753351">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721E75" w:rsidRPr="00223642">
        <w:rPr>
          <w:b/>
          <w:i/>
          <w:caps/>
          <w:sz w:val="22"/>
          <w:szCs w:val="22"/>
        </w:rPr>
        <w:t>EA</w:t>
      </w:r>
      <w:r w:rsidRPr="00223642">
        <w:rPr>
          <w:b/>
          <w:i/>
          <w:caps/>
          <w:sz w:val="22"/>
          <w:szCs w:val="22"/>
        </w:rPr>
        <w:t>MARLIFE SERIES</w:t>
      </w:r>
    </w:p>
    <w:p w14:paraId="6DE9735D" w14:textId="61A2CC56" w:rsidR="00753351" w:rsidRPr="00223642" w:rsidRDefault="00753351" w:rsidP="00753351">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GO TO </w:t>
      </w:r>
      <w:r w:rsidR="00721E75" w:rsidRPr="00223642">
        <w:rPr>
          <w:b/>
          <w:i/>
          <w:sz w:val="22"/>
        </w:rPr>
        <w:t>TH</w:t>
      </w:r>
      <w:r w:rsidRPr="00223642">
        <w:rPr>
          <w:b/>
          <w:i/>
          <w:sz w:val="22"/>
        </w:rPr>
        <w:t>MAR1</w:t>
      </w:r>
    </w:p>
    <w:p w14:paraId="2E640C53" w14:textId="3DF5342D" w:rsidR="00737D31" w:rsidRPr="00223642" w:rsidRDefault="6126BA26" w:rsidP="65310DAF">
      <w:pPr>
        <w:pStyle w:val="ListParagraph"/>
        <w:numPr>
          <w:ilvl w:val="0"/>
          <w:numId w:val="11"/>
        </w:numPr>
        <w:rPr>
          <w:b/>
          <w:bCs/>
        </w:rPr>
      </w:pPr>
      <w:r>
        <w:t xml:space="preserve">[EAMARLIFEA – EAMARLIFEH] On days that you consumed marijuana in food or drinks when you were age [X] [to age Y], about how many servings did you have </w:t>
      </w:r>
      <w:r w:rsidRPr="6126BA26">
        <w:rPr>
          <w:b/>
          <w:bCs/>
        </w:rPr>
        <w:t>per day?</w:t>
      </w:r>
      <w:r w:rsidRPr="6126BA26">
        <w:rPr>
          <w:rFonts w:ascii="Calibri" w:eastAsia="Times New Roman" w:hAnsi="Calibri" w:cs="Calibri"/>
        </w:rPr>
        <w:t xml:space="preserve"> </w:t>
      </w:r>
    </w:p>
    <w:p w14:paraId="4F3995CE" w14:textId="77777777" w:rsidR="00737D31" w:rsidRPr="00223642" w:rsidRDefault="00737D31" w:rsidP="00737D31">
      <w:pPr>
        <w:pStyle w:val="ListParagraph"/>
        <w:ind w:left="450"/>
        <w:rPr>
          <w:rFonts w:cstheme="minorHAnsi"/>
          <w:b/>
        </w:rPr>
      </w:pPr>
    </w:p>
    <w:p w14:paraId="6F34EEE1" w14:textId="3D85DC27" w:rsidR="00737D31" w:rsidRPr="00223642" w:rsidRDefault="00737D31" w:rsidP="00737D31">
      <w:pPr>
        <w:pStyle w:val="ListParagraph"/>
        <w:ind w:left="450"/>
        <w:rPr>
          <w:b/>
        </w:rPr>
      </w:pPr>
      <w:r w:rsidRPr="00223642">
        <w:rPr>
          <w:rFonts w:cstheme="minorHAnsi"/>
        </w:rPr>
        <w:t xml:space="preserve">Age [X] to age [Y / 17] </w:t>
      </w:r>
      <w:r w:rsidRPr="00223642">
        <w:t xml:space="preserve">|__|__| #SERVINGS PER DAY </w:t>
      </w:r>
      <w:r w:rsidRPr="00223642">
        <w:rPr>
          <w:b/>
        </w:rPr>
        <w:t>[X= [VALUE AT EAMAR3]</w:t>
      </w:r>
    </w:p>
    <w:p w14:paraId="5CBD0EEB" w14:textId="747C0D55" w:rsidR="00737D31" w:rsidRPr="00223642" w:rsidRDefault="6126BA26" w:rsidP="6126BA26">
      <w:pPr>
        <w:pStyle w:val="ListParagraph"/>
        <w:ind w:left="450"/>
        <w:rPr>
          <w:b/>
          <w:bCs/>
        </w:rPr>
      </w:pPr>
      <w:r w:rsidRPr="6126BA26">
        <w:rPr>
          <w:b/>
          <w:bCs/>
        </w:rPr>
        <w:t>Y= [IF EAMAR4=0 OR EAMAR7B=0 THEN 17 OR CURRENT AGE, WHICHEVER IS LOWEST VALUE] OR [IF EAMAR8C=0 THEN SET TO VALUE AT EAMAR8]</w:t>
      </w:r>
    </w:p>
    <w:p w14:paraId="5BF23DD6" w14:textId="77777777" w:rsidR="00737D31" w:rsidRPr="00223642" w:rsidRDefault="00737D31" w:rsidP="6126BA26">
      <w:pPr>
        <w:pStyle w:val="ListParagraph"/>
        <w:ind w:left="0"/>
        <w:rPr>
          <w:b/>
          <w:bCs/>
        </w:rPr>
      </w:pPr>
    </w:p>
    <w:p w14:paraId="773B2D3B" w14:textId="289C93C7" w:rsidR="00737D31" w:rsidRPr="00223642" w:rsidRDefault="6126BA26" w:rsidP="6126BA26">
      <w:pPr>
        <w:pStyle w:val="ListParagraph"/>
        <w:ind w:left="450"/>
        <w:rPr>
          <w:b/>
          <w:bCs/>
        </w:rPr>
      </w:pPr>
      <w:r w:rsidRPr="6126BA26">
        <w:t>Age [X / 18] to age [Y / 24]</w:t>
      </w:r>
      <w:r>
        <w:t xml:space="preserve"> |__|__| #SERVINGS PER DAY </w:t>
      </w:r>
      <w:r w:rsidRPr="6126BA26">
        <w:rPr>
          <w:b/>
          <w:bCs/>
        </w:rPr>
        <w:t>[X= [VALUE AT EAMAR3 OR 18, WHICHEVER IS HIGHEST VALUE] Y= [IF EAMAR4=0 OR EAMAR7B=0 THEN 24 OR CURRENT AGE, WHICHEVER IS LOWEST VALUE] OR [IF EAMAR8C=0 THEN SET TO VALUE AT EAMAR8]]</w:t>
      </w:r>
    </w:p>
    <w:p w14:paraId="34431F41" w14:textId="77777777" w:rsidR="00737D31" w:rsidRPr="00223642" w:rsidRDefault="00737D31" w:rsidP="00737D31">
      <w:pPr>
        <w:pStyle w:val="ListParagraph"/>
        <w:ind w:left="450"/>
      </w:pPr>
    </w:p>
    <w:p w14:paraId="0E12CCF8" w14:textId="1D307B01" w:rsidR="00737D31" w:rsidRPr="00223642" w:rsidRDefault="6126BA26" w:rsidP="6126BA26">
      <w:pPr>
        <w:pStyle w:val="ListParagraph"/>
        <w:ind w:left="450"/>
        <w:rPr>
          <w:b/>
          <w:bCs/>
        </w:rPr>
      </w:pPr>
      <w:r w:rsidRPr="6126BA26">
        <w:t>Age [X / 25] to age [Y / 29]</w:t>
      </w:r>
      <w:r>
        <w:t xml:space="preserve"> |__|__| #SERVINGS PER DAY </w:t>
      </w:r>
      <w:r w:rsidRPr="6126BA26">
        <w:rPr>
          <w:b/>
          <w:bCs/>
        </w:rPr>
        <w:t>[X= [VALUE AT EAMAR3 OR 25, WHICHEVER IS HIGHEST VALUE] Y= [IF EAMAR4=0 OR EAMAR7B=0 THEN 29 OR CURRENT AGE, WHICHEVER IS LOWEST VALUE] OR [IF EAMAR8C=0 THEN SET TO VALUE AT EAMAR8]]</w:t>
      </w:r>
    </w:p>
    <w:p w14:paraId="024DFD18" w14:textId="77777777" w:rsidR="00737D31" w:rsidRPr="00223642" w:rsidRDefault="00737D31" w:rsidP="00737D31">
      <w:pPr>
        <w:pStyle w:val="ListParagraph"/>
        <w:ind w:left="450"/>
      </w:pPr>
    </w:p>
    <w:p w14:paraId="04F341A3" w14:textId="4429DADE" w:rsidR="00737D31" w:rsidRDefault="6126BA26" w:rsidP="6126BA26">
      <w:pPr>
        <w:pStyle w:val="ListParagraph"/>
        <w:ind w:left="450"/>
        <w:rPr>
          <w:b/>
          <w:bCs/>
        </w:rPr>
      </w:pPr>
      <w:r w:rsidRPr="6126BA26">
        <w:t>Age [X / 30] to age [Y / 39 / current age]</w:t>
      </w:r>
      <w:r>
        <w:t xml:space="preserve"> |__|__| #SERVINGS PER DAY </w:t>
      </w:r>
      <w:r w:rsidRPr="6126BA26">
        <w:rPr>
          <w:b/>
          <w:bCs/>
        </w:rPr>
        <w:t>[X= [VALUE AT EAMAR3 OR 30, WHICHEVER IS HIGHEST VALUE] Y= [IF EAMAR4=0 OR EAMAR7B=0 THEN 39 OR CURRENT AGE, WHICHEVER IS LOWEST VALUE] OR [IF EAMAR8C=0 THEN SET TO VALUE AT EAMAR8]]</w:t>
      </w:r>
    </w:p>
    <w:p w14:paraId="72413654" w14:textId="77777777" w:rsidR="00221690" w:rsidRPr="00223642" w:rsidRDefault="00221690" w:rsidP="00737D31">
      <w:pPr>
        <w:pStyle w:val="ListParagraph"/>
        <w:ind w:left="450"/>
        <w:rPr>
          <w:rFonts w:cstheme="minorHAnsi"/>
          <w:b/>
        </w:rPr>
      </w:pPr>
    </w:p>
    <w:p w14:paraId="7305FBF9" w14:textId="6A5E3EC0" w:rsidR="00737D31" w:rsidRPr="00223642" w:rsidRDefault="6126BA26" w:rsidP="6126BA26">
      <w:pPr>
        <w:pStyle w:val="ListParagraph"/>
        <w:ind w:left="450"/>
        <w:rPr>
          <w:b/>
          <w:bCs/>
        </w:rPr>
      </w:pPr>
      <w:r w:rsidRPr="6126BA26">
        <w:t>Age [X / 40] to age [Y / 49 / current age]</w:t>
      </w:r>
      <w:r>
        <w:t xml:space="preserve"> |__|__| #SERVINGS PER DAY </w:t>
      </w:r>
      <w:r w:rsidRPr="6126BA26">
        <w:rPr>
          <w:b/>
          <w:bCs/>
        </w:rPr>
        <w:t>[X= [VALUE AT EAMAR3 OR 40, WHICHEVER IS HIGHEST VALUE] Y= [IF EAMAR4=0 OR EAMAR7B=0 THEN 49 OR CURRENT AGE, WHICHEVER IS LOWEST VALUE] OR [IF EAMAR8C=0 THEN SET TO VALUE AT EAMAR8]]</w:t>
      </w:r>
    </w:p>
    <w:p w14:paraId="47A0738D" w14:textId="77777777" w:rsidR="00737D31" w:rsidRPr="00223642" w:rsidRDefault="00737D31" w:rsidP="00737D31">
      <w:pPr>
        <w:pStyle w:val="ListParagraph"/>
        <w:ind w:left="450"/>
        <w:rPr>
          <w:b/>
        </w:rPr>
      </w:pPr>
    </w:p>
    <w:p w14:paraId="717DC80E" w14:textId="6AB11228" w:rsidR="00737D31" w:rsidRPr="00223642" w:rsidRDefault="6126BA26" w:rsidP="6126BA26">
      <w:pPr>
        <w:pStyle w:val="ListParagraph"/>
        <w:ind w:left="450"/>
        <w:rPr>
          <w:b/>
          <w:bCs/>
        </w:rPr>
      </w:pPr>
      <w:r w:rsidRPr="6126BA26">
        <w:t>Age [X / 50] to age [Y / 59 / current age]</w:t>
      </w:r>
      <w:r>
        <w:t xml:space="preserve"> |__|__| #SERVINGS PER DAY </w:t>
      </w:r>
      <w:r w:rsidRPr="6126BA26">
        <w:rPr>
          <w:b/>
          <w:bCs/>
        </w:rPr>
        <w:t>[X= [VALUE AT EAMAR3 OR 50, WHICHEVER IS HIGHEST VALUE] Y= [IF EAMAR4=0 OR EAMAR7B=0 THEN 59 OR CURRENT AGE, WHICHEVER IS LOWEST VALUE] OR [IF EAMAR8C=0 THEN SET TO VALUE AT EAMAR8]]</w:t>
      </w:r>
    </w:p>
    <w:p w14:paraId="0170A724" w14:textId="77777777" w:rsidR="00737D31" w:rsidRPr="00223642" w:rsidRDefault="00737D31" w:rsidP="00737D31">
      <w:pPr>
        <w:pStyle w:val="ListParagraph"/>
        <w:ind w:left="450"/>
      </w:pPr>
    </w:p>
    <w:p w14:paraId="59C8D2D7" w14:textId="3B2B6006" w:rsidR="00737D31" w:rsidRPr="00223642" w:rsidRDefault="6126BA26" w:rsidP="6126BA26">
      <w:pPr>
        <w:pStyle w:val="ListParagraph"/>
        <w:ind w:left="450"/>
        <w:rPr>
          <w:b/>
          <w:bCs/>
        </w:rPr>
      </w:pPr>
      <w:r w:rsidRPr="6126BA26">
        <w:t>Age [X / 60] to age [Y / 69 / current age]</w:t>
      </w:r>
      <w:r>
        <w:t xml:space="preserve"> |__|__| #SERVINGS PER DAY </w:t>
      </w:r>
      <w:r w:rsidRPr="6126BA26">
        <w:rPr>
          <w:b/>
          <w:bCs/>
        </w:rPr>
        <w:t>[X= [VALUE AT EAMAR3 OR 60, WHICHEVER IS HIGHEST VALUE] Y= [IF EAMAR4=0 OR EAMAR7B=0 THEN 69 OR CURRENT AGE, WHICHEVER IS LOWEST VALUE] OR [IF EAMAR8C=0 THEN SET TO VALUE AT EAMAR8]]</w:t>
      </w:r>
    </w:p>
    <w:p w14:paraId="084D55E1" w14:textId="77777777" w:rsidR="00737D31" w:rsidRPr="00223642" w:rsidRDefault="00737D31" w:rsidP="00737D31">
      <w:pPr>
        <w:pStyle w:val="ListParagraph"/>
        <w:ind w:left="450"/>
      </w:pPr>
    </w:p>
    <w:p w14:paraId="5AC1F9A1" w14:textId="2437792E" w:rsidR="00753351" w:rsidRPr="00223642" w:rsidRDefault="00737D31" w:rsidP="00737D31">
      <w:pPr>
        <w:pStyle w:val="ListParagraph"/>
        <w:ind w:left="450"/>
        <w:rPr>
          <w:b/>
        </w:rPr>
      </w:pPr>
      <w:r w:rsidRPr="00223642">
        <w:rPr>
          <w:rFonts w:cstheme="minorHAnsi"/>
        </w:rPr>
        <w:t>Age [X / 70] and older</w:t>
      </w:r>
      <w:r w:rsidRPr="00223642">
        <w:t xml:space="preserve">|__|__| #SERVINGS PER DAY </w:t>
      </w:r>
      <w:r w:rsidRPr="00223642">
        <w:rPr>
          <w:b/>
        </w:rPr>
        <w:t>[X= [VALUE AT EAMAR3 OR 70, WHICHEVER IS HIGHEST VALUE]]</w:t>
      </w:r>
    </w:p>
    <w:p w14:paraId="52379C1C" w14:textId="1C19F8A8" w:rsidR="00164543" w:rsidRPr="00223642" w:rsidRDefault="6126BA26" w:rsidP="00164543">
      <w:pPr>
        <w:pStyle w:val="Heading2"/>
        <w:rPr>
          <w:rFonts w:eastAsia="Calibri"/>
        </w:rPr>
      </w:pPr>
      <w:r w:rsidRPr="6126BA26">
        <w:rPr>
          <w:rFonts w:eastAsia="Calibri"/>
        </w:rPr>
        <w:t xml:space="preserve">THC Concentrates via Dabbing (Such as Wax, Shatter, Butter, Hash, or Kief) </w:t>
      </w:r>
    </w:p>
    <w:p w14:paraId="1F4B24B4" w14:textId="32C58BB5" w:rsidR="00165FE2" w:rsidRPr="00223642" w:rsidRDefault="6126BA26" w:rsidP="6126BA26">
      <w:pPr>
        <w:spacing w:after="0" w:line="240" w:lineRule="auto"/>
        <w:rPr>
          <w:rFonts w:eastAsia="Calibri" w:cs="Times New Roman"/>
          <w:b/>
          <w:bCs/>
        </w:rPr>
      </w:pPr>
      <w:r w:rsidRPr="6126BA26">
        <w:rPr>
          <w:rFonts w:eastAsia="Calibri" w:cs="Times New Roman"/>
          <w:b/>
          <w:bCs/>
        </w:rPr>
        <w:t xml:space="preserve">[DISPLAY IF MARIJUANA = 4 OTHERWISE </w:t>
      </w:r>
      <w:r w:rsidRPr="6126BA26">
        <w:rPr>
          <w:rFonts w:ascii="Wingdings" w:eastAsia="Wingdings" w:hAnsi="Wingdings"/>
        </w:rPr>
        <w:t>à</w:t>
      </w:r>
      <w:r w:rsidRPr="6126BA26">
        <w:rPr>
          <w:rFonts w:eastAsia="Calibri"/>
          <w:b/>
          <w:bCs/>
        </w:rPr>
        <w:t xml:space="preserve"> GO TO</w:t>
      </w:r>
      <w:r w:rsidRPr="6126BA26">
        <w:rPr>
          <w:rFonts w:eastAsia="Calibri" w:cs="Times New Roman"/>
          <w:b/>
          <w:bCs/>
        </w:rPr>
        <w:t xml:space="preserve"> ALCOHOL SECTION]</w:t>
      </w:r>
    </w:p>
    <w:p w14:paraId="4675F682" w14:textId="499FBB14" w:rsidR="00165FE2" w:rsidRPr="00223642" w:rsidRDefault="6126BA26" w:rsidP="00A008AB">
      <w:pPr>
        <w:pStyle w:val="ListParagraph"/>
        <w:numPr>
          <w:ilvl w:val="0"/>
          <w:numId w:val="11"/>
        </w:numPr>
        <w:spacing w:after="25"/>
      </w:pPr>
      <w:r>
        <w:t xml:space="preserve">[THMAR1] </w:t>
      </w:r>
      <w:r w:rsidRPr="6126BA26">
        <w:rPr>
          <w:rFonts w:ascii="Calibri" w:hAnsi="Calibri" w:cs="Calibri"/>
        </w:rPr>
        <w:t>The next questions are about your use of THC concentrates via dabbing (such as wax, shatter, butter, hash, or kief).</w:t>
      </w:r>
    </w:p>
    <w:p w14:paraId="4C9F5017" w14:textId="418335A6" w:rsidR="7C7F8A75" w:rsidRDefault="7C7F8A75" w:rsidP="6126BA26">
      <w:pPr>
        <w:spacing w:after="25"/>
        <w:rPr>
          <w:rFonts w:ascii="Calibri" w:hAnsi="Calibri" w:cs="Calibri"/>
        </w:rPr>
      </w:pPr>
    </w:p>
    <w:p w14:paraId="367EA248" w14:textId="382BAEAF" w:rsidR="00165FE2" w:rsidRPr="00223642" w:rsidRDefault="6126BA26" w:rsidP="00165FE2">
      <w:pPr>
        <w:pStyle w:val="Default"/>
        <w:spacing w:after="25"/>
        <w:ind w:left="450"/>
        <w:rPr>
          <w:color w:val="auto"/>
          <w:sz w:val="22"/>
          <w:szCs w:val="22"/>
        </w:rPr>
      </w:pPr>
      <w:r w:rsidRPr="6126BA26">
        <w:rPr>
          <w:color w:val="auto"/>
          <w:sz w:val="22"/>
          <w:szCs w:val="22"/>
        </w:rPr>
        <w:t xml:space="preserve">How many days have you used </w:t>
      </w:r>
      <w:r w:rsidRPr="6126BA26">
        <w:rPr>
          <w:b/>
          <w:bCs/>
          <w:color w:val="auto"/>
          <w:sz w:val="22"/>
          <w:szCs w:val="22"/>
        </w:rPr>
        <w:t>THC concentrates via dabbing</w:t>
      </w:r>
      <w:r w:rsidRPr="6126BA26">
        <w:rPr>
          <w:color w:val="auto"/>
          <w:sz w:val="22"/>
          <w:szCs w:val="22"/>
        </w:rPr>
        <w:t xml:space="preserve"> in your  life</w:t>
      </w:r>
      <w:r w:rsidRPr="6126BA26">
        <w:rPr>
          <w:b/>
          <w:bCs/>
          <w:color w:val="auto"/>
          <w:sz w:val="22"/>
          <w:szCs w:val="22"/>
        </w:rPr>
        <w:t>?</w:t>
      </w:r>
    </w:p>
    <w:p w14:paraId="332481D1" w14:textId="29AE1BD1" w:rsidR="00165FE2" w:rsidRPr="00223642" w:rsidRDefault="00466F0D" w:rsidP="00040EF7">
      <w:pPr>
        <w:pStyle w:val="Default"/>
        <w:numPr>
          <w:ilvl w:val="0"/>
          <w:numId w:val="130"/>
        </w:numPr>
        <w:spacing w:after="25"/>
        <w:rPr>
          <w:color w:val="auto"/>
          <w:sz w:val="22"/>
          <w:szCs w:val="22"/>
        </w:rPr>
      </w:pPr>
      <w:r>
        <w:rPr>
          <w:color w:val="auto"/>
          <w:sz w:val="22"/>
          <w:szCs w:val="22"/>
        </w:rPr>
        <w:t xml:space="preserve">10 </w:t>
      </w:r>
      <w:r w:rsidR="00165FE2" w:rsidRPr="00223642">
        <w:rPr>
          <w:color w:val="auto"/>
          <w:sz w:val="22"/>
          <w:szCs w:val="22"/>
        </w:rPr>
        <w:t xml:space="preserve">or less </w:t>
      </w:r>
      <w:r w:rsidR="00165FE2" w:rsidRPr="00223642">
        <w:rPr>
          <w:rFonts w:ascii="Wingdings" w:eastAsia="Wingdings" w:hAnsi="Wingdings" w:cstheme="minorHAnsi"/>
          <w:color w:val="auto"/>
          <w:sz w:val="22"/>
          <w:szCs w:val="22"/>
        </w:rPr>
        <w:t>à</w:t>
      </w:r>
      <w:r w:rsidR="00165FE2" w:rsidRPr="00223642">
        <w:rPr>
          <w:rFonts w:eastAsia="Calibri" w:cstheme="minorHAnsi"/>
          <w:b/>
          <w:color w:val="auto"/>
          <w:sz w:val="22"/>
          <w:szCs w:val="22"/>
        </w:rPr>
        <w:t xml:space="preserve"> 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1A950AB7" w14:textId="089ECE55" w:rsidR="00165FE2" w:rsidRPr="00223642" w:rsidRDefault="00165FE2" w:rsidP="00040EF7">
      <w:pPr>
        <w:pStyle w:val="Default"/>
        <w:numPr>
          <w:ilvl w:val="0"/>
          <w:numId w:val="130"/>
        </w:numPr>
        <w:spacing w:after="25"/>
        <w:rPr>
          <w:color w:val="auto"/>
          <w:sz w:val="22"/>
          <w:szCs w:val="22"/>
        </w:rPr>
      </w:pPr>
      <w:r w:rsidRPr="00223642">
        <w:rPr>
          <w:color w:val="auto"/>
          <w:sz w:val="22"/>
          <w:szCs w:val="22"/>
        </w:rPr>
        <w:t xml:space="preserve">11—49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w:t>
      </w:r>
      <w:r w:rsidR="002B2592" w:rsidRPr="00223642">
        <w:rPr>
          <w:rFonts w:eastAsia="Calibri" w:cstheme="minorHAnsi"/>
          <w:b/>
          <w:color w:val="auto"/>
          <w:sz w:val="22"/>
          <w:szCs w:val="22"/>
        </w:rPr>
        <w:t xml:space="preserve">GO TO </w:t>
      </w:r>
      <w:r w:rsidR="00BE7236" w:rsidRPr="00223642">
        <w:rPr>
          <w:rFonts w:eastAsia="Calibri" w:cstheme="minorHAnsi"/>
          <w:b/>
          <w:color w:val="auto"/>
          <w:sz w:val="22"/>
          <w:szCs w:val="22"/>
        </w:rPr>
        <w:t>ALCOHOL</w:t>
      </w:r>
      <w:r w:rsidR="002B2592" w:rsidRPr="00223642">
        <w:rPr>
          <w:rFonts w:eastAsia="Calibri" w:cstheme="minorHAnsi"/>
          <w:b/>
          <w:color w:val="auto"/>
          <w:sz w:val="22"/>
          <w:szCs w:val="22"/>
        </w:rPr>
        <w:t xml:space="preserve"> SECTION</w:t>
      </w:r>
    </w:p>
    <w:p w14:paraId="62C8D583" w14:textId="4F5E44DB" w:rsidR="00165FE2" w:rsidRPr="00223642" w:rsidRDefault="00165FE2" w:rsidP="00040EF7">
      <w:pPr>
        <w:pStyle w:val="Default"/>
        <w:numPr>
          <w:ilvl w:val="0"/>
          <w:numId w:val="130"/>
        </w:numPr>
        <w:spacing w:after="25"/>
        <w:rPr>
          <w:color w:val="auto"/>
          <w:sz w:val="22"/>
          <w:szCs w:val="22"/>
        </w:rPr>
      </w:pPr>
      <w:r w:rsidRPr="00223642">
        <w:rPr>
          <w:color w:val="auto"/>
          <w:sz w:val="22"/>
          <w:szCs w:val="22"/>
        </w:rPr>
        <w:t>50—99</w:t>
      </w:r>
    </w:p>
    <w:p w14:paraId="4DB3E3EC" w14:textId="228E7F0E" w:rsidR="00165FE2" w:rsidRPr="00223642" w:rsidRDefault="00040EF7" w:rsidP="00040EF7">
      <w:pPr>
        <w:pStyle w:val="Default"/>
        <w:numPr>
          <w:ilvl w:val="0"/>
          <w:numId w:val="130"/>
        </w:numPr>
        <w:spacing w:after="25"/>
        <w:rPr>
          <w:color w:val="auto"/>
          <w:sz w:val="22"/>
          <w:szCs w:val="22"/>
        </w:rPr>
      </w:pPr>
      <w:r>
        <w:rPr>
          <w:color w:val="auto"/>
          <w:sz w:val="22"/>
          <w:szCs w:val="22"/>
        </w:rPr>
        <w:t xml:space="preserve">100 </w:t>
      </w:r>
      <w:r w:rsidR="00165FE2" w:rsidRPr="00223642">
        <w:rPr>
          <w:color w:val="auto"/>
          <w:sz w:val="22"/>
          <w:szCs w:val="22"/>
        </w:rPr>
        <w:t>or more</w:t>
      </w:r>
    </w:p>
    <w:p w14:paraId="093BACB4" w14:textId="682FB382"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w:t>
      </w:r>
      <w:r w:rsidR="002B2592" w:rsidRPr="00223642">
        <w:rPr>
          <w:rFonts w:eastAsia="Calibri" w:cstheme="minorHAnsi"/>
          <w:b/>
          <w:i/>
          <w:color w:val="auto"/>
          <w:sz w:val="22"/>
          <w:szCs w:val="22"/>
        </w:rPr>
        <w:t xml:space="preserve">GO TO </w:t>
      </w:r>
      <w:r w:rsidR="002B6E7B" w:rsidRPr="00223642">
        <w:rPr>
          <w:rFonts w:eastAsia="Calibri" w:cstheme="minorHAnsi"/>
          <w:b/>
          <w:i/>
          <w:color w:val="auto"/>
          <w:sz w:val="22"/>
          <w:szCs w:val="22"/>
        </w:rPr>
        <w:t xml:space="preserve">ALCOHOL </w:t>
      </w:r>
      <w:r w:rsidR="002B2592" w:rsidRPr="00223642">
        <w:rPr>
          <w:rFonts w:eastAsia="Calibri" w:cstheme="minorHAnsi"/>
          <w:b/>
          <w:i/>
          <w:color w:val="auto"/>
          <w:sz w:val="22"/>
          <w:szCs w:val="22"/>
        </w:rPr>
        <w:t>SECTION</w:t>
      </w:r>
    </w:p>
    <w:p w14:paraId="515D324E" w14:textId="77777777" w:rsidR="00165FE2" w:rsidRPr="00223642" w:rsidRDefault="00165FE2" w:rsidP="00165FE2">
      <w:pPr>
        <w:pStyle w:val="Default"/>
        <w:spacing w:after="25"/>
        <w:ind w:left="450"/>
        <w:rPr>
          <w:rFonts w:eastAsia="Calibri" w:cstheme="minorHAnsi"/>
          <w:b/>
          <w:i/>
          <w:color w:val="auto"/>
          <w:sz w:val="22"/>
          <w:szCs w:val="22"/>
        </w:rPr>
      </w:pPr>
    </w:p>
    <w:p w14:paraId="196FA768" w14:textId="3B017A44" w:rsidR="00165FE2" w:rsidRPr="00D5431C" w:rsidRDefault="6126BA26" w:rsidP="00D5431C">
      <w:pPr>
        <w:pStyle w:val="Default"/>
        <w:numPr>
          <w:ilvl w:val="0"/>
          <w:numId w:val="11"/>
        </w:numPr>
        <w:spacing w:after="25"/>
        <w:rPr>
          <w:color w:val="auto"/>
          <w:sz w:val="22"/>
          <w:szCs w:val="22"/>
        </w:rPr>
      </w:pPr>
      <w:r w:rsidRPr="6126BA26">
        <w:rPr>
          <w:color w:val="auto"/>
          <w:sz w:val="22"/>
          <w:szCs w:val="22"/>
        </w:rPr>
        <w:t xml:space="preserve">[THMAR2] How old were you when you </w:t>
      </w:r>
      <w:r w:rsidRPr="6126BA26">
        <w:rPr>
          <w:b/>
          <w:bCs/>
          <w:color w:val="auto"/>
          <w:sz w:val="22"/>
          <w:szCs w:val="22"/>
        </w:rPr>
        <w:t xml:space="preserve">first </w:t>
      </w:r>
      <w:r w:rsidRPr="6126BA26">
        <w:rPr>
          <w:color w:val="auto"/>
          <w:sz w:val="22"/>
          <w:szCs w:val="22"/>
        </w:rPr>
        <w:t>used THC concentrates via dabbing?</w:t>
      </w:r>
    </w:p>
    <w:p w14:paraId="6B75F18F" w14:textId="7201DA66" w:rsidR="00165FE2" w:rsidRPr="00223642" w:rsidRDefault="00165FE2" w:rsidP="00165FE2">
      <w:pPr>
        <w:pStyle w:val="Default"/>
        <w:ind w:left="450"/>
        <w:rPr>
          <w:color w:val="auto"/>
          <w:sz w:val="22"/>
          <w:szCs w:val="22"/>
        </w:rPr>
      </w:pPr>
      <w:r w:rsidRPr="00223642">
        <w:rPr>
          <w:color w:val="auto"/>
          <w:sz w:val="22"/>
          <w:szCs w:val="22"/>
        </w:rPr>
        <w:t xml:space="preserve">|__|__| Age first </w:t>
      </w:r>
      <w:r w:rsidR="00C3774F" w:rsidRPr="00223642">
        <w:rPr>
          <w:color w:val="auto"/>
          <w:sz w:val="22"/>
          <w:szCs w:val="22"/>
        </w:rPr>
        <w:t>used THC concentrates via dabbing</w:t>
      </w:r>
    </w:p>
    <w:p w14:paraId="501D2AC8" w14:textId="09066F67"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3774F" w:rsidRPr="00223642">
        <w:rPr>
          <w:rFonts w:eastAsia="Calibri" w:cstheme="minorHAnsi"/>
          <w:b/>
          <w:i/>
          <w:color w:val="auto"/>
          <w:sz w:val="22"/>
          <w:szCs w:val="22"/>
        </w:rPr>
        <w:t>TH</w:t>
      </w:r>
      <w:r w:rsidRPr="00223642">
        <w:rPr>
          <w:rFonts w:eastAsia="Calibri" w:cstheme="minorHAnsi"/>
          <w:b/>
          <w:i/>
          <w:color w:val="auto"/>
          <w:sz w:val="22"/>
          <w:szCs w:val="22"/>
        </w:rPr>
        <w:t>MAR3A</w:t>
      </w:r>
    </w:p>
    <w:p w14:paraId="458AE516" w14:textId="77777777" w:rsidR="00AE3E6E" w:rsidRPr="00223642" w:rsidRDefault="00AE3E6E" w:rsidP="00165FE2">
      <w:pPr>
        <w:pStyle w:val="Default"/>
        <w:spacing w:after="25"/>
        <w:ind w:left="450"/>
        <w:rPr>
          <w:rFonts w:eastAsia="Calibri" w:cstheme="minorHAnsi"/>
          <w:b/>
          <w:i/>
          <w:color w:val="auto"/>
          <w:sz w:val="22"/>
          <w:szCs w:val="22"/>
        </w:rPr>
      </w:pPr>
    </w:p>
    <w:p w14:paraId="1802C5E2" w14:textId="1D0BB2ED" w:rsidR="00165FE2" w:rsidRPr="00D5431C" w:rsidRDefault="6126BA26" w:rsidP="00D5431C">
      <w:pPr>
        <w:pStyle w:val="Default"/>
        <w:numPr>
          <w:ilvl w:val="0"/>
          <w:numId w:val="11"/>
        </w:numPr>
        <w:spacing w:after="30"/>
        <w:rPr>
          <w:color w:val="auto"/>
          <w:sz w:val="22"/>
          <w:szCs w:val="22"/>
        </w:rPr>
      </w:pPr>
      <w:r w:rsidRPr="6126BA26">
        <w:rPr>
          <w:color w:val="auto"/>
          <w:sz w:val="22"/>
          <w:szCs w:val="22"/>
        </w:rPr>
        <w:t xml:space="preserve">[THMAR3] How old were you when you started using THC concentrates via dabbing on a regular basis? </w:t>
      </w:r>
      <w:r w:rsidRPr="6126BA26">
        <w:rPr>
          <w:rFonts w:eastAsia="Calibri" w:cstheme="minorBidi"/>
          <w:i/>
          <w:iCs/>
          <w:color w:val="auto"/>
          <w:sz w:val="22"/>
          <w:szCs w:val="22"/>
        </w:rPr>
        <w:t xml:space="preserve">[Informational text when “regular basis” is selected: </w:t>
      </w:r>
      <w:r w:rsidRPr="6126BA26">
        <w:rPr>
          <w:i/>
          <w:iCs/>
          <w:color w:val="auto"/>
          <w:sz w:val="22"/>
          <w:szCs w:val="22"/>
        </w:rPr>
        <w:t>We understand that the meaning of "regular basis" might be different for different people. When you answer this question, please think about what "regular basis" means to you.</w:t>
      </w:r>
      <w:r w:rsidRPr="6126BA26">
        <w:rPr>
          <w:rFonts w:eastAsia="Calibri" w:cstheme="minorBidi"/>
          <w:i/>
          <w:iCs/>
          <w:color w:val="auto"/>
          <w:sz w:val="22"/>
          <w:szCs w:val="22"/>
        </w:rPr>
        <w:t>]</w:t>
      </w:r>
    </w:p>
    <w:p w14:paraId="3D6E2BDE" w14:textId="395951D7" w:rsidR="00165FE2" w:rsidRPr="00223642" w:rsidRDefault="00165FE2" w:rsidP="00165FE2">
      <w:pPr>
        <w:pStyle w:val="Default"/>
        <w:ind w:left="450"/>
        <w:rPr>
          <w:color w:val="auto"/>
          <w:sz w:val="22"/>
          <w:szCs w:val="22"/>
        </w:rPr>
      </w:pPr>
      <w:r w:rsidRPr="00223642">
        <w:rPr>
          <w:color w:val="auto"/>
          <w:sz w:val="22"/>
          <w:szCs w:val="22"/>
        </w:rPr>
        <w:t xml:space="preserve">|__|__| Age started </w:t>
      </w:r>
      <w:r w:rsidR="00C3774F" w:rsidRPr="00223642">
        <w:rPr>
          <w:color w:val="auto"/>
          <w:sz w:val="22"/>
          <w:szCs w:val="22"/>
        </w:rPr>
        <w:t xml:space="preserve">using THC concentrates via dabbing </w:t>
      </w:r>
      <w:r w:rsidRPr="00223642">
        <w:rPr>
          <w:color w:val="auto"/>
          <w:sz w:val="22"/>
          <w:szCs w:val="22"/>
        </w:rPr>
        <w:t xml:space="preserve">on a regular basis </w:t>
      </w:r>
    </w:p>
    <w:p w14:paraId="7B5C4184" w14:textId="14E9CFB1" w:rsidR="00165FE2" w:rsidRPr="00223642" w:rsidRDefault="6126BA26" w:rsidP="00165FE2">
      <w:pPr>
        <w:pStyle w:val="Default"/>
        <w:spacing w:after="30"/>
        <w:ind w:left="450"/>
        <w:rPr>
          <w:color w:val="auto"/>
          <w:sz w:val="22"/>
          <w:szCs w:val="22"/>
        </w:rPr>
      </w:pPr>
      <w:r w:rsidRPr="6126BA26">
        <w:rPr>
          <w:color w:val="auto"/>
          <w:sz w:val="22"/>
          <w:szCs w:val="22"/>
        </w:rPr>
        <w:t xml:space="preserve">44    Never used THC concentrates via dabbing on a regular basis </w:t>
      </w:r>
    </w:p>
    <w:p w14:paraId="1D4A61A3" w14:textId="46711B03"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MAR4</w:t>
      </w:r>
    </w:p>
    <w:p w14:paraId="49906748" w14:textId="77777777" w:rsidR="00165FE2" w:rsidRPr="00223642" w:rsidRDefault="00165FE2" w:rsidP="00165FE2">
      <w:pPr>
        <w:pStyle w:val="Default"/>
        <w:spacing w:after="30"/>
        <w:ind w:left="450"/>
        <w:rPr>
          <w:color w:val="auto"/>
          <w:sz w:val="22"/>
          <w:szCs w:val="22"/>
        </w:rPr>
      </w:pPr>
    </w:p>
    <w:p w14:paraId="43D7106B" w14:textId="552B7C67" w:rsidR="00165FE2" w:rsidRPr="00223642" w:rsidRDefault="6126BA26" w:rsidP="51331A65">
      <w:pPr>
        <w:pStyle w:val="ListParagraph"/>
        <w:numPr>
          <w:ilvl w:val="0"/>
          <w:numId w:val="11"/>
        </w:numPr>
        <w:autoSpaceDE w:val="0"/>
        <w:autoSpaceDN w:val="0"/>
        <w:adjustRightInd w:val="0"/>
        <w:spacing w:after="30" w:line="240" w:lineRule="auto"/>
      </w:pPr>
      <w:r>
        <w:t xml:space="preserve">[THMAR4] Do you use THC concentrates via dabbing in food or drinks now? </w:t>
      </w:r>
    </w:p>
    <w:p w14:paraId="2C9DBBDA" w14:textId="7C26243E"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bCs/>
        </w:rPr>
      </w:pPr>
      <w:r w:rsidRPr="00223642">
        <w:rPr>
          <w:rFonts w:ascii="Calibri" w:hAnsi="Calibri" w:cs="Calibri"/>
        </w:rPr>
        <w:t xml:space="preserve">Yes, every day </w:t>
      </w:r>
      <w:r w:rsidRPr="00223642">
        <w:rPr>
          <w:rFonts w:ascii="Wingdings" w:eastAsia="Wingdings" w:hAnsi="Wingdings" w:cstheme="minorHAnsi"/>
        </w:rPr>
        <w:t>à</w:t>
      </w:r>
      <w:r w:rsidRPr="00223642">
        <w:rPr>
          <w:rFonts w:eastAsia="Calibri" w:cstheme="minorHAnsi"/>
          <w:b/>
        </w:rPr>
        <w:t xml:space="preserve"> </w:t>
      </w:r>
      <w:r w:rsidR="00CD2617" w:rsidRPr="00223642">
        <w:rPr>
          <w:rFonts w:eastAsia="Calibri" w:cstheme="minorHAnsi"/>
          <w:b/>
        </w:rPr>
        <w:t>GO TO TH</w:t>
      </w:r>
      <w:r w:rsidRPr="00223642">
        <w:rPr>
          <w:rFonts w:eastAsia="Calibri" w:cstheme="minorHAnsi"/>
          <w:b/>
        </w:rPr>
        <w:t>MAR9A</w:t>
      </w:r>
    </w:p>
    <w:p w14:paraId="3A3C7203" w14:textId="5E495CC7"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rPr>
      </w:pPr>
      <w:r w:rsidRPr="00223642">
        <w:rPr>
          <w:rFonts w:ascii="Calibri" w:hAnsi="Calibri" w:cs="Calibri"/>
        </w:rPr>
        <w:t xml:space="preserve">Yes, some days </w:t>
      </w:r>
      <w:r w:rsidRPr="00223642">
        <w:rPr>
          <w:rFonts w:ascii="Wingdings" w:eastAsia="Wingdings" w:hAnsi="Wingdings" w:cstheme="minorHAnsi"/>
        </w:rPr>
        <w:t>à</w:t>
      </w:r>
      <w:r w:rsidRPr="00223642">
        <w:rPr>
          <w:rFonts w:eastAsia="Calibri" w:cstheme="minorHAnsi"/>
          <w:b/>
        </w:rPr>
        <w:t xml:space="preserve"> GO TO </w:t>
      </w:r>
      <w:r w:rsidR="00CD2617" w:rsidRPr="00223642">
        <w:rPr>
          <w:rFonts w:eastAsia="Calibri" w:cstheme="minorHAnsi"/>
          <w:b/>
        </w:rPr>
        <w:t>TH</w:t>
      </w:r>
      <w:r w:rsidRPr="00223642">
        <w:rPr>
          <w:rFonts w:eastAsia="Calibri" w:cstheme="minorHAnsi"/>
          <w:b/>
        </w:rPr>
        <w:t>MAR5</w:t>
      </w:r>
    </w:p>
    <w:p w14:paraId="3BEEB26F" w14:textId="3F791AAE" w:rsidR="00165FE2" w:rsidRPr="00223642" w:rsidRDefault="00165FE2" w:rsidP="00040EF7">
      <w:pPr>
        <w:pStyle w:val="ListParagraph"/>
        <w:numPr>
          <w:ilvl w:val="0"/>
          <w:numId w:val="132"/>
        </w:numPr>
        <w:autoSpaceDE w:val="0"/>
        <w:autoSpaceDN w:val="0"/>
        <w:adjustRightInd w:val="0"/>
        <w:spacing w:after="30" w:line="240" w:lineRule="auto"/>
        <w:rPr>
          <w:rFonts w:ascii="Calibri" w:hAnsi="Calibri" w:cs="Calibri"/>
        </w:rPr>
      </w:pPr>
      <w:r w:rsidRPr="00223642">
        <w:rPr>
          <w:rFonts w:ascii="Calibri" w:hAnsi="Calibri" w:cs="Calibri"/>
        </w:rPr>
        <w:t xml:space="preserve">Yes, but rarely </w:t>
      </w:r>
      <w:r w:rsidRPr="00223642">
        <w:rPr>
          <w:rFonts w:ascii="Wingdings" w:eastAsia="Wingdings" w:hAnsi="Wingdings" w:cstheme="minorHAnsi"/>
        </w:rPr>
        <w:t>à</w:t>
      </w:r>
      <w:r w:rsidR="00CD2617" w:rsidRPr="00223642">
        <w:rPr>
          <w:rFonts w:eastAsia="Calibri" w:cstheme="minorHAnsi"/>
          <w:b/>
        </w:rPr>
        <w:t xml:space="preserve"> GO TO TH</w:t>
      </w:r>
      <w:r w:rsidRPr="00223642">
        <w:rPr>
          <w:rFonts w:eastAsia="Calibri" w:cstheme="minorHAnsi"/>
          <w:b/>
        </w:rPr>
        <w:t>MAR5</w:t>
      </w:r>
    </w:p>
    <w:p w14:paraId="4F4021E4" w14:textId="24015DA1" w:rsidR="00165FE2" w:rsidRPr="00223642" w:rsidRDefault="00165FE2" w:rsidP="00040EF7">
      <w:pPr>
        <w:pStyle w:val="ListParagraph"/>
        <w:numPr>
          <w:ilvl w:val="0"/>
          <w:numId w:val="132"/>
        </w:numPr>
        <w:autoSpaceDE w:val="0"/>
        <w:autoSpaceDN w:val="0"/>
        <w:adjustRightInd w:val="0"/>
        <w:spacing w:after="30" w:line="240" w:lineRule="auto"/>
        <w:rPr>
          <w:rFonts w:eastAsia="Calibri" w:cstheme="minorHAnsi"/>
          <w:b/>
        </w:rPr>
      </w:pPr>
      <w:r w:rsidRPr="00223642">
        <w:rPr>
          <w:rFonts w:ascii="Calibri" w:hAnsi="Calibri" w:cs="Calibri"/>
        </w:rPr>
        <w:t xml:space="preserve">No, not at all </w:t>
      </w:r>
      <w:r w:rsidRPr="00223642">
        <w:rPr>
          <w:rFonts w:ascii="Wingdings" w:eastAsia="Wingdings" w:hAnsi="Wingdings" w:cstheme="minorHAnsi"/>
        </w:rPr>
        <w:t>à</w:t>
      </w:r>
      <w:r w:rsidR="00CD2617" w:rsidRPr="00223642">
        <w:rPr>
          <w:rFonts w:eastAsia="Calibri" w:cstheme="minorHAnsi"/>
          <w:b/>
        </w:rPr>
        <w:t xml:space="preserve"> GO TO TH</w:t>
      </w:r>
      <w:r w:rsidRPr="00223642">
        <w:rPr>
          <w:rFonts w:eastAsia="Calibri" w:cstheme="minorHAnsi"/>
          <w:b/>
        </w:rPr>
        <w:t>MAR5</w:t>
      </w:r>
    </w:p>
    <w:p w14:paraId="6A61124D" w14:textId="6371A9DA"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CD2617" w:rsidRPr="00223642">
        <w:rPr>
          <w:rFonts w:eastAsia="Calibri" w:cstheme="minorHAnsi"/>
          <w:b/>
          <w:i/>
          <w:color w:val="auto"/>
          <w:sz w:val="22"/>
          <w:szCs w:val="22"/>
        </w:rPr>
        <w:t>TH</w:t>
      </w:r>
      <w:r w:rsidRPr="00223642">
        <w:rPr>
          <w:rFonts w:eastAsia="Calibri" w:cstheme="minorHAnsi"/>
          <w:b/>
          <w:i/>
          <w:color w:val="auto"/>
          <w:sz w:val="22"/>
          <w:szCs w:val="22"/>
        </w:rPr>
        <w:t>MAR5</w:t>
      </w:r>
    </w:p>
    <w:p w14:paraId="2907F216" w14:textId="77777777" w:rsidR="00165FE2" w:rsidRPr="00223642" w:rsidRDefault="00165FE2" w:rsidP="00165FE2">
      <w:pPr>
        <w:autoSpaceDE w:val="0"/>
        <w:autoSpaceDN w:val="0"/>
        <w:adjustRightInd w:val="0"/>
        <w:spacing w:after="0" w:line="240" w:lineRule="auto"/>
        <w:rPr>
          <w:rFonts w:ascii="Calibri" w:hAnsi="Calibri" w:cs="Calibri"/>
        </w:rPr>
      </w:pPr>
    </w:p>
    <w:p w14:paraId="30DEEEDD" w14:textId="2803237F" w:rsidR="00165FE2" w:rsidRPr="00223642" w:rsidRDefault="6126BA26" w:rsidP="00165FE2">
      <w:pPr>
        <w:pStyle w:val="Default"/>
        <w:numPr>
          <w:ilvl w:val="0"/>
          <w:numId w:val="11"/>
        </w:numPr>
        <w:spacing w:after="25"/>
        <w:rPr>
          <w:color w:val="auto"/>
          <w:sz w:val="22"/>
          <w:szCs w:val="22"/>
        </w:rPr>
      </w:pPr>
      <w:r w:rsidRPr="6126BA26">
        <w:rPr>
          <w:color w:val="auto"/>
          <w:sz w:val="22"/>
          <w:szCs w:val="22"/>
        </w:rPr>
        <w:t>[THMAR5] When was the</w:t>
      </w:r>
      <w:r w:rsidRPr="6126BA26">
        <w:rPr>
          <w:b/>
          <w:bCs/>
          <w:color w:val="auto"/>
          <w:sz w:val="22"/>
          <w:szCs w:val="22"/>
        </w:rPr>
        <w:t xml:space="preserve"> last </w:t>
      </w:r>
      <w:r w:rsidRPr="6126BA26">
        <w:rPr>
          <w:color w:val="auto"/>
          <w:sz w:val="22"/>
          <w:szCs w:val="22"/>
        </w:rPr>
        <w:t>time</w:t>
      </w:r>
      <w:r w:rsidRPr="6126BA26">
        <w:rPr>
          <w:b/>
          <w:bCs/>
          <w:color w:val="auto"/>
          <w:sz w:val="22"/>
          <w:szCs w:val="22"/>
        </w:rPr>
        <w:t xml:space="preserve"> </w:t>
      </w:r>
      <w:r w:rsidRPr="6126BA26">
        <w:rPr>
          <w:color w:val="auto"/>
          <w:sz w:val="22"/>
          <w:szCs w:val="22"/>
        </w:rPr>
        <w:t>you used THC concentrates via dabbing?</w:t>
      </w:r>
    </w:p>
    <w:p w14:paraId="737E68F4" w14:textId="1A8DEB29"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In the past month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MAR6</w:t>
      </w:r>
    </w:p>
    <w:p w14:paraId="538D3C38" w14:textId="51834B00" w:rsidR="00165FE2" w:rsidRPr="00223642" w:rsidRDefault="00165FE2" w:rsidP="00040EF7">
      <w:pPr>
        <w:pStyle w:val="Default"/>
        <w:numPr>
          <w:ilvl w:val="0"/>
          <w:numId w:val="131"/>
        </w:numPr>
        <w:spacing w:after="25"/>
        <w:rPr>
          <w:color w:val="auto"/>
          <w:sz w:val="22"/>
          <w:szCs w:val="22"/>
        </w:rPr>
      </w:pPr>
      <w:r w:rsidRPr="00223642">
        <w:rPr>
          <w:color w:val="auto"/>
          <w:sz w:val="22"/>
          <w:szCs w:val="22"/>
        </w:rPr>
        <w:t xml:space="preserve">More than a month ago, but in the past </w:t>
      </w:r>
      <w:r w:rsidR="00D5431C" w:rsidRPr="00D5431C">
        <w:rPr>
          <w:color w:val="000000" w:themeColor="text1"/>
          <w:sz w:val="22"/>
          <w:szCs w:val="22"/>
        </w:rPr>
        <w:t xml:space="preserve">year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MAR7A</w:t>
      </w:r>
    </w:p>
    <w:p w14:paraId="6C4C199E" w14:textId="34E1274D" w:rsidR="00165FE2" w:rsidRPr="00223642" w:rsidRDefault="00165FE2" w:rsidP="00040EF7">
      <w:pPr>
        <w:pStyle w:val="Default"/>
        <w:numPr>
          <w:ilvl w:val="0"/>
          <w:numId w:val="131"/>
        </w:numPr>
        <w:spacing w:after="25"/>
        <w:rPr>
          <w:rFonts w:eastAsia="Calibri" w:cstheme="minorHAnsi"/>
          <w:b/>
          <w:color w:val="auto"/>
          <w:sz w:val="22"/>
          <w:szCs w:val="22"/>
        </w:rPr>
      </w:pPr>
      <w:r w:rsidRPr="00223642">
        <w:rPr>
          <w:color w:val="auto"/>
          <w:sz w:val="22"/>
          <w:szCs w:val="22"/>
        </w:rPr>
        <w:t xml:space="preserve">More than 1 </w:t>
      </w:r>
      <w:r w:rsidR="00D5431C" w:rsidRPr="00D5431C">
        <w:rPr>
          <w:color w:val="000000" w:themeColor="text1"/>
          <w:sz w:val="22"/>
          <w:szCs w:val="22"/>
        </w:rPr>
        <w:t xml:space="preserve">year </w:t>
      </w:r>
      <w:r w:rsidRPr="00223642">
        <w:rPr>
          <w:color w:val="auto"/>
          <w:sz w:val="22"/>
          <w:szCs w:val="22"/>
        </w:rPr>
        <w:t xml:space="preserve">ago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MAR8A</w:t>
      </w:r>
    </w:p>
    <w:p w14:paraId="3E7FA41B" w14:textId="3CAD88D1" w:rsidR="00165FE2" w:rsidRPr="00223642" w:rsidRDefault="00165FE2" w:rsidP="00040EF7">
      <w:pPr>
        <w:pStyle w:val="Default"/>
        <w:spacing w:after="25"/>
        <w:ind w:left="450" w:firstLine="27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41C77441" w14:textId="77777777" w:rsidR="00165FE2" w:rsidRPr="00223642" w:rsidRDefault="00165FE2" w:rsidP="00165FE2">
      <w:pPr>
        <w:pStyle w:val="Default"/>
        <w:rPr>
          <w:color w:val="auto"/>
        </w:rPr>
      </w:pPr>
    </w:p>
    <w:p w14:paraId="1BC3B04A" w14:textId="4104E696" w:rsidR="00165FE2" w:rsidRPr="00223642" w:rsidRDefault="6126BA26" w:rsidP="00165FE2">
      <w:pPr>
        <w:pStyle w:val="Default"/>
        <w:numPr>
          <w:ilvl w:val="0"/>
          <w:numId w:val="11"/>
        </w:numPr>
        <w:rPr>
          <w:color w:val="auto"/>
        </w:rPr>
      </w:pPr>
      <w:r w:rsidRPr="6126BA26">
        <w:rPr>
          <w:color w:val="auto"/>
          <w:sz w:val="22"/>
          <w:szCs w:val="22"/>
        </w:rPr>
        <w:t xml:space="preserve">[THMAR6] </w:t>
      </w:r>
      <w:r w:rsidRPr="6126BA26">
        <w:rPr>
          <w:b/>
          <w:bCs/>
          <w:color w:val="auto"/>
          <w:sz w:val="22"/>
          <w:szCs w:val="22"/>
        </w:rPr>
        <w:t xml:space="preserve">On how many of the past 30 days </w:t>
      </w:r>
      <w:r w:rsidRPr="6126BA26">
        <w:rPr>
          <w:color w:val="auto"/>
          <w:sz w:val="22"/>
          <w:szCs w:val="22"/>
        </w:rPr>
        <w:t>have you used THC concentrates via dabbing?</w:t>
      </w:r>
    </w:p>
    <w:p w14:paraId="3D4ED615" w14:textId="40E9F27B" w:rsidR="00165FE2" w:rsidRPr="00223642" w:rsidRDefault="00165FE2" w:rsidP="00165FE2">
      <w:pPr>
        <w:pStyle w:val="Default"/>
        <w:ind w:left="450"/>
        <w:rPr>
          <w:color w:val="auto"/>
        </w:rPr>
      </w:pPr>
      <w:r w:rsidRPr="00223642">
        <w:rPr>
          <w:color w:val="auto"/>
        </w:rPr>
        <w:t xml:space="preserve">|__|__| #Days </w:t>
      </w:r>
      <w:r w:rsidR="006941BC" w:rsidRPr="00223642">
        <w:rPr>
          <w:color w:val="auto"/>
          <w:sz w:val="22"/>
          <w:szCs w:val="22"/>
        </w:rPr>
        <w:t>used THC concentrates via dabbing</w:t>
      </w:r>
      <w:r w:rsidR="006941BC" w:rsidRPr="00223642">
        <w:rPr>
          <w:color w:val="auto"/>
        </w:rPr>
        <w:t xml:space="preserve"> </w:t>
      </w:r>
      <w:r w:rsidRPr="00223642">
        <w:rPr>
          <w:color w:val="auto"/>
          <w:sz w:val="22"/>
          <w:szCs w:val="22"/>
        </w:rPr>
        <w:t xml:space="preserve">in past 30 days </w:t>
      </w:r>
      <w:r w:rsidRPr="00223642">
        <w:rPr>
          <w:rFonts w:ascii="Wingdings" w:eastAsia="Wingdings" w:hAnsi="Wingdings" w:cstheme="minorHAnsi"/>
          <w:color w:val="auto"/>
          <w:sz w:val="22"/>
          <w:szCs w:val="22"/>
        </w:rPr>
        <w:t>à</w:t>
      </w:r>
      <w:r w:rsidRPr="00223642">
        <w:rPr>
          <w:rFonts w:eastAsia="Calibri" w:cstheme="minorHAnsi"/>
          <w:b/>
          <w:color w:val="auto"/>
          <w:sz w:val="22"/>
          <w:szCs w:val="22"/>
        </w:rPr>
        <w:t xml:space="preserve"> GO TO </w:t>
      </w:r>
      <w:r w:rsidR="006941BC" w:rsidRPr="00223642">
        <w:rPr>
          <w:rFonts w:eastAsia="Calibri" w:cstheme="minorHAnsi"/>
          <w:b/>
          <w:color w:val="auto"/>
          <w:sz w:val="22"/>
          <w:szCs w:val="22"/>
        </w:rPr>
        <w:t>TH</w:t>
      </w:r>
      <w:r w:rsidRPr="00223642">
        <w:rPr>
          <w:rFonts w:eastAsia="Calibri" w:cstheme="minorHAnsi"/>
          <w:b/>
          <w:color w:val="auto"/>
          <w:sz w:val="22"/>
          <w:szCs w:val="22"/>
        </w:rPr>
        <w:t>MAR9A</w:t>
      </w:r>
    </w:p>
    <w:p w14:paraId="1477BD3F" w14:textId="68669D94"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MAR9A</w:t>
      </w:r>
    </w:p>
    <w:p w14:paraId="50A3D6A7" w14:textId="77777777" w:rsidR="00165FE2" w:rsidRPr="00223642" w:rsidRDefault="00165FE2" w:rsidP="00165FE2">
      <w:pPr>
        <w:autoSpaceDE w:val="0"/>
        <w:autoSpaceDN w:val="0"/>
        <w:adjustRightInd w:val="0"/>
        <w:spacing w:after="0" w:line="240" w:lineRule="auto"/>
        <w:rPr>
          <w:rFonts w:ascii="Calibri" w:hAnsi="Calibri" w:cs="Calibri"/>
        </w:rPr>
      </w:pPr>
    </w:p>
    <w:p w14:paraId="386EAA6C" w14:textId="4A195151" w:rsidR="00165FE2" w:rsidRPr="00223642" w:rsidRDefault="6126BA26" w:rsidP="00165FE2">
      <w:pPr>
        <w:pStyle w:val="Default"/>
        <w:numPr>
          <w:ilvl w:val="0"/>
          <w:numId w:val="11"/>
        </w:numPr>
        <w:rPr>
          <w:color w:val="auto"/>
          <w:sz w:val="22"/>
          <w:szCs w:val="22"/>
        </w:rPr>
      </w:pPr>
      <w:r w:rsidRPr="6126BA26">
        <w:rPr>
          <w:color w:val="auto"/>
          <w:sz w:val="22"/>
          <w:szCs w:val="22"/>
        </w:rPr>
        <w:t>[THMAR7A] How many months ago did you</w:t>
      </w:r>
      <w:r w:rsidRPr="6126BA26">
        <w:rPr>
          <w:b/>
          <w:bCs/>
          <w:color w:val="auto"/>
          <w:sz w:val="22"/>
          <w:szCs w:val="22"/>
        </w:rPr>
        <w:t xml:space="preserve"> last</w:t>
      </w:r>
      <w:r w:rsidRPr="6126BA26">
        <w:rPr>
          <w:color w:val="auto"/>
          <w:sz w:val="22"/>
          <w:szCs w:val="22"/>
        </w:rPr>
        <w:t xml:space="preserve"> use THC concentrates via dabbing?</w:t>
      </w:r>
    </w:p>
    <w:p w14:paraId="088CBE57" w14:textId="1E04EC34" w:rsidR="00165FE2" w:rsidRPr="00223642" w:rsidRDefault="00165FE2" w:rsidP="00165FE2">
      <w:pPr>
        <w:spacing w:after="0"/>
        <w:ind w:left="450"/>
        <w:rPr>
          <w:rFonts w:eastAsia="Calibri" w:cstheme="minorHAnsi"/>
          <w:b/>
        </w:rPr>
      </w:pPr>
      <w:r w:rsidRPr="00223642">
        <w:t xml:space="preserve">|__|__| #Months </w:t>
      </w:r>
      <w:proofErr w:type="gramStart"/>
      <w:r w:rsidRPr="00223642">
        <w:t>ago</w:t>
      </w:r>
      <w:proofErr w:type="gramEnd"/>
      <w:r w:rsidRPr="00223642">
        <w:t xml:space="preserve"> last </w:t>
      </w:r>
      <w:r w:rsidR="006941BC" w:rsidRPr="00223642">
        <w:t>used THC concentrates via dabbing</w:t>
      </w:r>
      <w:r w:rsidR="006941BC" w:rsidRPr="00223642">
        <w:rPr>
          <w:rFonts w:cstheme="minorHAnsi"/>
        </w:rPr>
        <w:t xml:space="preserve"> </w:t>
      </w:r>
      <w:r w:rsidRPr="00223642">
        <w:rPr>
          <w:rFonts w:ascii="Wingdings" w:eastAsia="Wingdings" w:hAnsi="Wingdings" w:cstheme="minorHAnsi"/>
        </w:rPr>
        <w:t>à</w:t>
      </w:r>
      <w:r w:rsidR="006941BC" w:rsidRPr="00223642">
        <w:rPr>
          <w:rFonts w:eastAsia="Calibri" w:cstheme="minorHAnsi"/>
          <w:b/>
        </w:rPr>
        <w:t xml:space="preserve"> GO TO THM</w:t>
      </w:r>
      <w:r w:rsidRPr="00223642">
        <w:rPr>
          <w:rFonts w:eastAsia="Calibri" w:cstheme="minorHAnsi"/>
          <w:b/>
        </w:rPr>
        <w:t>AR7B</w:t>
      </w:r>
    </w:p>
    <w:p w14:paraId="1A6EBF90" w14:textId="43B826EF" w:rsidR="00165FE2" w:rsidRPr="00223642" w:rsidRDefault="00165FE2" w:rsidP="00165FE2">
      <w:pPr>
        <w:pStyle w:val="Default"/>
        <w:spacing w:after="25"/>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6941BC" w:rsidRPr="00223642">
        <w:rPr>
          <w:rFonts w:eastAsia="Calibri" w:cstheme="minorHAnsi"/>
          <w:b/>
          <w:i/>
          <w:color w:val="auto"/>
          <w:sz w:val="22"/>
          <w:szCs w:val="22"/>
        </w:rPr>
        <w:t>TH</w:t>
      </w:r>
      <w:r w:rsidRPr="00223642">
        <w:rPr>
          <w:rFonts w:eastAsia="Calibri" w:cstheme="minorHAnsi"/>
          <w:b/>
          <w:i/>
          <w:color w:val="auto"/>
          <w:sz w:val="22"/>
          <w:szCs w:val="22"/>
        </w:rPr>
        <w:t>MAR7B</w:t>
      </w:r>
    </w:p>
    <w:p w14:paraId="25B7B462" w14:textId="77777777" w:rsidR="00165FE2" w:rsidRPr="00D539B0" w:rsidRDefault="00165FE2" w:rsidP="00165FE2">
      <w:pPr>
        <w:pStyle w:val="Default"/>
        <w:spacing w:after="25"/>
        <w:ind w:left="450"/>
        <w:rPr>
          <w:rFonts w:eastAsia="Calibri" w:cstheme="minorHAnsi"/>
          <w:b/>
          <w:i/>
          <w:color w:val="auto"/>
          <w:sz w:val="22"/>
          <w:szCs w:val="22"/>
        </w:rPr>
      </w:pPr>
    </w:p>
    <w:p w14:paraId="138FC881" w14:textId="4860FDFE" w:rsidR="00165FE2" w:rsidRPr="00D539B0" w:rsidRDefault="00165FE2" w:rsidP="00165FE2">
      <w:pPr>
        <w:spacing w:after="0"/>
        <w:ind w:left="720"/>
      </w:pPr>
      <w:r w:rsidRPr="00D539B0">
        <w:t>T122. [</w:t>
      </w:r>
      <w:r w:rsidR="006941BC" w:rsidRPr="00D539B0">
        <w:t>TH</w:t>
      </w:r>
      <w:r w:rsidRPr="00D539B0">
        <w:t xml:space="preserve">MAR7B] </w:t>
      </w:r>
      <w:r w:rsidR="00931B18" w:rsidRPr="00D539B0">
        <w:t>During that time, d</w:t>
      </w:r>
      <w:r w:rsidRPr="00D539B0">
        <w:t xml:space="preserve">id you ever </w:t>
      </w:r>
      <w:r w:rsidR="006941BC" w:rsidRPr="00D539B0">
        <w:t>use THC concentrates via dabbing</w:t>
      </w:r>
      <w:r w:rsidR="006941BC" w:rsidRPr="00D539B0">
        <w:rPr>
          <w:b/>
        </w:rPr>
        <w:t xml:space="preserve"> </w:t>
      </w:r>
      <w:r w:rsidRPr="00D539B0">
        <w:rPr>
          <w:b/>
        </w:rPr>
        <w:t>every day</w:t>
      </w:r>
      <w:r w:rsidRPr="00D539B0">
        <w:t>?</w:t>
      </w:r>
    </w:p>
    <w:p w14:paraId="0E0BB97C" w14:textId="613A5E08" w:rsidR="00165FE2" w:rsidRPr="00040EF7" w:rsidRDefault="6126BA26" w:rsidP="6126BA26">
      <w:pPr>
        <w:pStyle w:val="ListParagraph"/>
        <w:numPr>
          <w:ilvl w:val="0"/>
          <w:numId w:val="133"/>
        </w:numPr>
        <w:spacing w:after="0"/>
        <w:rPr>
          <w:rFonts w:eastAsia="Calibri"/>
          <w:b/>
          <w:bCs/>
        </w:rPr>
      </w:pPr>
      <w:r w:rsidRPr="6126BA26">
        <w:t xml:space="preserve">   No </w:t>
      </w:r>
      <w:r w:rsidRPr="6126BA26">
        <w:rPr>
          <w:rFonts w:ascii="Wingdings" w:eastAsia="Wingdings" w:hAnsi="Wingdings"/>
        </w:rPr>
        <w:t>à</w:t>
      </w:r>
      <w:r w:rsidRPr="6126BA26">
        <w:rPr>
          <w:rFonts w:eastAsia="Calibri"/>
          <w:b/>
          <w:bCs/>
        </w:rPr>
        <w:t xml:space="preserve"> GO TO THMAR7C</w:t>
      </w:r>
    </w:p>
    <w:p w14:paraId="72D77B7F" w14:textId="2C884E0F" w:rsidR="00165FE2" w:rsidRPr="00040EF7" w:rsidRDefault="6126BA26" w:rsidP="6126BA26">
      <w:pPr>
        <w:pStyle w:val="ListParagraph"/>
        <w:numPr>
          <w:ilvl w:val="0"/>
          <w:numId w:val="133"/>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4FA9B2D8" w14:textId="18FE44FB"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THMAR7C</w:t>
      </w:r>
    </w:p>
    <w:p w14:paraId="3C3EDE1D" w14:textId="77777777" w:rsidR="00165FE2" w:rsidRPr="00D539B0" w:rsidRDefault="00165FE2" w:rsidP="00165FE2">
      <w:pPr>
        <w:spacing w:after="0"/>
        <w:rPr>
          <w:rFonts w:cstheme="minorHAnsi"/>
        </w:rPr>
      </w:pPr>
    </w:p>
    <w:p w14:paraId="52DBC99D" w14:textId="7AE83120" w:rsidR="00165FE2" w:rsidRPr="00D539B0" w:rsidRDefault="6126BA26" w:rsidP="1FE611D9">
      <w:pPr>
        <w:spacing w:after="0"/>
        <w:ind w:left="720"/>
      </w:pPr>
      <w:r>
        <w:t xml:space="preserve">T122. [THMAR7C] During that time, how many days (1 to 30) did you use THC concentrates via dabbing in a usual month? </w:t>
      </w:r>
    </w:p>
    <w:p w14:paraId="54D26606" w14:textId="109D6EAB" w:rsidR="00165FE2" w:rsidRPr="00223642" w:rsidRDefault="6126BA26" w:rsidP="1FE611D9">
      <w:pPr>
        <w:spacing w:after="0"/>
        <w:ind w:left="720"/>
        <w:rPr>
          <w:rFonts w:eastAsia="Calibri"/>
          <w:b/>
          <w:bCs/>
        </w:rPr>
      </w:pPr>
      <w:r>
        <w:t xml:space="preserve">   |__|__| #Days used THC concentrates via dabbing in usual month </w:t>
      </w:r>
      <w:r w:rsidRPr="6126BA26">
        <w:rPr>
          <w:rFonts w:ascii="Wingdings" w:eastAsia="Wingdings" w:hAnsi="Wingdings"/>
        </w:rPr>
        <w:t>à</w:t>
      </w:r>
      <w:r w:rsidRPr="6126BA26">
        <w:rPr>
          <w:rFonts w:eastAsia="Calibri"/>
          <w:b/>
          <w:bCs/>
        </w:rPr>
        <w:t xml:space="preserve"> GO TO THMAR9A</w:t>
      </w:r>
    </w:p>
    <w:p w14:paraId="26A0D3CA" w14:textId="4917588A" w:rsidR="00165FE2" w:rsidRPr="00223642" w:rsidRDefault="6126BA26" w:rsidP="6126BA26">
      <w:pPr>
        <w:pStyle w:val="Default"/>
        <w:spacing w:after="25"/>
        <w:ind w:left="450"/>
        <w:rPr>
          <w:rFonts w:eastAsia="Calibri" w:cstheme="minorBidi"/>
          <w:b/>
          <w:bCs/>
          <w:i/>
          <w:iCs/>
          <w:color w:val="auto"/>
          <w:sz w:val="22"/>
          <w:szCs w:val="22"/>
        </w:rPr>
      </w:pPr>
      <w:r w:rsidRPr="6126BA26">
        <w:rPr>
          <w:color w:val="auto"/>
        </w:rPr>
        <w:t xml:space="preserve">     </w:t>
      </w:r>
      <w:r w:rsidRPr="6126BA26">
        <w:rPr>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THMAR9A</w:t>
      </w:r>
    </w:p>
    <w:p w14:paraId="02E9BD89" w14:textId="77777777" w:rsidR="00165FE2" w:rsidRPr="00223642" w:rsidRDefault="00165FE2" w:rsidP="00165FE2">
      <w:pPr>
        <w:pStyle w:val="Default"/>
        <w:rPr>
          <w:color w:val="auto"/>
        </w:rPr>
      </w:pPr>
    </w:p>
    <w:p w14:paraId="40584950" w14:textId="2B8BD707" w:rsidR="00165FE2" w:rsidRPr="00D5431C" w:rsidRDefault="6126BA26" w:rsidP="00D5431C">
      <w:pPr>
        <w:pStyle w:val="Default"/>
        <w:numPr>
          <w:ilvl w:val="0"/>
          <w:numId w:val="11"/>
        </w:numPr>
        <w:jc w:val="both"/>
        <w:rPr>
          <w:color w:val="auto"/>
          <w:sz w:val="22"/>
          <w:szCs w:val="22"/>
        </w:rPr>
      </w:pPr>
      <w:r w:rsidRPr="6126BA26">
        <w:rPr>
          <w:color w:val="auto"/>
          <w:sz w:val="22"/>
          <w:szCs w:val="22"/>
        </w:rPr>
        <w:t xml:space="preserve">[THMAR8] How old were you when you </w:t>
      </w:r>
      <w:r w:rsidRPr="6126BA26">
        <w:rPr>
          <w:b/>
          <w:bCs/>
          <w:color w:val="auto"/>
          <w:sz w:val="22"/>
          <w:szCs w:val="22"/>
        </w:rPr>
        <w:t>last</w:t>
      </w:r>
      <w:r w:rsidRPr="6126BA26">
        <w:rPr>
          <w:color w:val="auto"/>
          <w:sz w:val="22"/>
          <w:szCs w:val="22"/>
        </w:rPr>
        <w:t xml:space="preserve"> used THC concentrates via dabbing?</w:t>
      </w:r>
    </w:p>
    <w:p w14:paraId="16016233" w14:textId="4A2A681E" w:rsidR="00165FE2" w:rsidRPr="00223642" w:rsidRDefault="00165FE2" w:rsidP="00165FE2">
      <w:pPr>
        <w:pStyle w:val="Default"/>
        <w:ind w:left="450"/>
        <w:rPr>
          <w:color w:val="auto"/>
          <w:sz w:val="22"/>
          <w:szCs w:val="22"/>
        </w:rPr>
      </w:pPr>
      <w:r w:rsidRPr="00223642">
        <w:rPr>
          <w:color w:val="auto"/>
          <w:sz w:val="22"/>
          <w:szCs w:val="22"/>
        </w:rPr>
        <w:t xml:space="preserve">|__|__| Age when last </w:t>
      </w:r>
      <w:r w:rsidR="00EB4727" w:rsidRPr="00223642">
        <w:rPr>
          <w:color w:val="auto"/>
          <w:sz w:val="22"/>
          <w:szCs w:val="22"/>
        </w:rPr>
        <w:t>used THC concentrates via dabbing</w:t>
      </w:r>
    </w:p>
    <w:p w14:paraId="6132FF0F" w14:textId="26590A9F" w:rsidR="00165FE2" w:rsidRPr="00223642" w:rsidRDefault="00165FE2" w:rsidP="00165FE2">
      <w:pPr>
        <w:pStyle w:val="Default"/>
        <w:ind w:left="450"/>
        <w:rPr>
          <w:rFonts w:eastAsia="Calibri" w:cstheme="minorHAnsi"/>
          <w:b/>
          <w:i/>
          <w:color w:val="auto"/>
          <w:sz w:val="22"/>
          <w:szCs w:val="22"/>
        </w:rPr>
      </w:pPr>
      <w:r w:rsidRPr="00223642">
        <w:rPr>
          <w:i/>
          <w:color w:val="auto"/>
          <w:sz w:val="22"/>
          <w:szCs w:val="22"/>
        </w:rPr>
        <w:t xml:space="preserve">NO RESPONSE </w:t>
      </w:r>
      <w:r w:rsidRPr="00223642">
        <w:rPr>
          <w:rFonts w:ascii="Wingdings" w:eastAsia="Wingdings" w:hAnsi="Wingdings" w:cstheme="minorHAnsi"/>
          <w:i/>
          <w:color w:val="auto"/>
          <w:sz w:val="22"/>
          <w:szCs w:val="22"/>
        </w:rPr>
        <w:t>à</w:t>
      </w:r>
      <w:r w:rsidRPr="00223642">
        <w:rPr>
          <w:rFonts w:eastAsia="Calibri" w:cstheme="minorHAnsi"/>
          <w:b/>
          <w:i/>
          <w:color w:val="auto"/>
          <w:sz w:val="22"/>
          <w:szCs w:val="22"/>
        </w:rPr>
        <w:t xml:space="preserve"> GO TO </w:t>
      </w:r>
      <w:r w:rsidR="00EB4727" w:rsidRPr="00223642">
        <w:rPr>
          <w:rFonts w:eastAsia="Calibri" w:cstheme="minorHAnsi"/>
          <w:b/>
          <w:i/>
          <w:color w:val="auto"/>
          <w:sz w:val="22"/>
          <w:szCs w:val="22"/>
        </w:rPr>
        <w:t>TH</w:t>
      </w:r>
      <w:r w:rsidRPr="00223642">
        <w:rPr>
          <w:rFonts w:eastAsia="Calibri" w:cstheme="minorHAnsi"/>
          <w:b/>
          <w:i/>
          <w:color w:val="auto"/>
          <w:sz w:val="22"/>
          <w:szCs w:val="22"/>
        </w:rPr>
        <w:t>MAR8C</w:t>
      </w:r>
    </w:p>
    <w:p w14:paraId="7C6FD024" w14:textId="77777777" w:rsidR="00165FE2" w:rsidRPr="00223642" w:rsidRDefault="00165FE2" w:rsidP="00165FE2">
      <w:pPr>
        <w:pStyle w:val="Default"/>
        <w:spacing w:after="25"/>
        <w:ind w:left="450"/>
        <w:rPr>
          <w:rFonts w:eastAsia="Calibri" w:cstheme="minorHAnsi"/>
          <w:b/>
          <w:i/>
          <w:color w:val="auto"/>
          <w:sz w:val="22"/>
          <w:szCs w:val="22"/>
        </w:rPr>
      </w:pPr>
    </w:p>
    <w:p w14:paraId="6890F248" w14:textId="0128750A" w:rsidR="00165FE2" w:rsidRPr="00D539B0" w:rsidRDefault="00165FE2" w:rsidP="00165FE2">
      <w:pPr>
        <w:spacing w:after="0"/>
        <w:ind w:left="720"/>
      </w:pPr>
      <w:r w:rsidRPr="00223642">
        <w:t xml:space="preserve">T123. </w:t>
      </w:r>
      <w:r w:rsidR="00EB4727" w:rsidRPr="00223642">
        <w:t>[TH</w:t>
      </w:r>
      <w:r w:rsidRPr="00223642">
        <w:t xml:space="preserve">MAR8C] </w:t>
      </w:r>
      <w:r w:rsidR="00A5060B" w:rsidRPr="00D539B0">
        <w:t>During that time, d</w:t>
      </w:r>
      <w:r w:rsidRPr="00D539B0">
        <w:t xml:space="preserve">id you ever </w:t>
      </w:r>
      <w:r w:rsidR="00EB4727" w:rsidRPr="00D539B0">
        <w:t>use THC concentrates via dabbing</w:t>
      </w:r>
      <w:r w:rsidR="00EB4727" w:rsidRPr="00D539B0">
        <w:rPr>
          <w:b/>
        </w:rPr>
        <w:t xml:space="preserve"> </w:t>
      </w:r>
      <w:r w:rsidRPr="00D539B0">
        <w:rPr>
          <w:b/>
        </w:rPr>
        <w:t>every day</w:t>
      </w:r>
      <w:r w:rsidRPr="00D539B0">
        <w:t>?</w:t>
      </w:r>
    </w:p>
    <w:p w14:paraId="1BABA214" w14:textId="22AAB278" w:rsidR="00165FE2" w:rsidRPr="00040EF7" w:rsidRDefault="6126BA26" w:rsidP="6126BA26">
      <w:pPr>
        <w:pStyle w:val="ListParagraph"/>
        <w:numPr>
          <w:ilvl w:val="0"/>
          <w:numId w:val="134"/>
        </w:numPr>
        <w:spacing w:after="0"/>
        <w:rPr>
          <w:rFonts w:eastAsia="Calibri"/>
          <w:b/>
          <w:bCs/>
        </w:rPr>
      </w:pPr>
      <w:r w:rsidRPr="6126BA26">
        <w:lastRenderedPageBreak/>
        <w:t xml:space="preserve">   No </w:t>
      </w:r>
      <w:r w:rsidRPr="6126BA26">
        <w:rPr>
          <w:rFonts w:ascii="Wingdings" w:eastAsia="Wingdings" w:hAnsi="Wingdings"/>
        </w:rPr>
        <w:t>à</w:t>
      </w:r>
      <w:r w:rsidRPr="6126BA26">
        <w:rPr>
          <w:rFonts w:eastAsia="Calibri"/>
          <w:b/>
          <w:bCs/>
        </w:rPr>
        <w:t xml:space="preserve"> GO TO THMAR8D</w:t>
      </w:r>
    </w:p>
    <w:p w14:paraId="22759EA7" w14:textId="79D711B1" w:rsidR="00165FE2" w:rsidRPr="00040EF7" w:rsidRDefault="6126BA26" w:rsidP="6126BA26">
      <w:pPr>
        <w:pStyle w:val="ListParagraph"/>
        <w:numPr>
          <w:ilvl w:val="0"/>
          <w:numId w:val="134"/>
        </w:numPr>
        <w:spacing w:after="0"/>
        <w:rPr>
          <w:rFonts w:eastAsia="Calibri"/>
          <w:b/>
          <w:bCs/>
        </w:rPr>
      </w:pPr>
      <w:r w:rsidRPr="6126BA26">
        <w:rPr>
          <w:rFonts w:eastAsia="Calibri"/>
          <w:b/>
          <w:bCs/>
        </w:rPr>
        <w:t xml:space="preserve">   </w:t>
      </w:r>
      <w:r w:rsidRPr="6126BA26">
        <w:rPr>
          <w:rFonts w:eastAsia="Calibri"/>
        </w:rPr>
        <w:t xml:space="preserve">Yes </w:t>
      </w:r>
      <w:r w:rsidRPr="6126BA26">
        <w:rPr>
          <w:rFonts w:ascii="Wingdings" w:eastAsia="Wingdings" w:hAnsi="Wingdings"/>
        </w:rPr>
        <w:t>à</w:t>
      </w:r>
      <w:r w:rsidRPr="6126BA26">
        <w:rPr>
          <w:rFonts w:eastAsia="Calibri"/>
          <w:b/>
          <w:bCs/>
        </w:rPr>
        <w:t xml:space="preserve"> GO TO THMAR9A</w:t>
      </w:r>
    </w:p>
    <w:p w14:paraId="155427CA" w14:textId="5A27ABD8" w:rsidR="00165FE2" w:rsidRPr="00223642" w:rsidRDefault="6126BA26" w:rsidP="6126BA26">
      <w:pPr>
        <w:spacing w:after="0"/>
        <w:ind w:left="720"/>
        <w:rPr>
          <w:rFonts w:eastAsia="Calibri"/>
          <w:b/>
          <w:bCs/>
          <w:i/>
          <w:i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THMAR8D</w:t>
      </w:r>
    </w:p>
    <w:p w14:paraId="58872FEC" w14:textId="77777777" w:rsidR="00165FE2" w:rsidRPr="00223642" w:rsidRDefault="00165FE2" w:rsidP="00165FE2">
      <w:pPr>
        <w:spacing w:after="0"/>
        <w:ind w:left="720"/>
        <w:rPr>
          <w:rFonts w:cstheme="minorHAnsi"/>
        </w:rPr>
      </w:pPr>
    </w:p>
    <w:p w14:paraId="55464BC5" w14:textId="4CDE83D7" w:rsidR="00165FE2" w:rsidRPr="00D539B0" w:rsidRDefault="6126BA26" w:rsidP="1FE611D9">
      <w:pPr>
        <w:spacing w:after="0"/>
        <w:ind w:left="720"/>
      </w:pPr>
      <w:r>
        <w:t>T123. [THMAR8D] During that time, how many days (1 to 30) did you use THC concentrates via dabbing in a usual month?</w:t>
      </w:r>
    </w:p>
    <w:p w14:paraId="04D5B902" w14:textId="49B87CCE" w:rsidR="00165FE2" w:rsidRPr="00D539B0" w:rsidRDefault="6126BA26" w:rsidP="1FE611D9">
      <w:pPr>
        <w:spacing w:after="0"/>
        <w:ind w:left="720"/>
        <w:rPr>
          <w:rFonts w:eastAsia="Calibri"/>
          <w:b/>
          <w:bCs/>
        </w:rPr>
      </w:pPr>
      <w:r>
        <w:t xml:space="preserve">   |__|__| # Days used THC concentrates via dabbing in usual month </w:t>
      </w:r>
      <w:r w:rsidRPr="6126BA26">
        <w:rPr>
          <w:rFonts w:ascii="Wingdings" w:eastAsia="Wingdings" w:hAnsi="Wingdings"/>
        </w:rPr>
        <w:t>à</w:t>
      </w:r>
      <w:r w:rsidRPr="6126BA26">
        <w:rPr>
          <w:rFonts w:eastAsia="Calibri"/>
          <w:b/>
          <w:bCs/>
        </w:rPr>
        <w:t xml:space="preserve"> GO TO THMAR9A</w:t>
      </w:r>
    </w:p>
    <w:p w14:paraId="16273F8C" w14:textId="5073B466" w:rsidR="00165FE2" w:rsidRPr="00D539B0" w:rsidRDefault="6126BA26" w:rsidP="6126BA26">
      <w:pPr>
        <w:spacing w:after="0"/>
        <w:ind w:left="720"/>
        <w:rPr>
          <w:rFonts w:eastAsia="Calibri"/>
          <w:b/>
          <w:bCs/>
          <w:i/>
          <w:iCs/>
        </w:rPr>
      </w:pPr>
      <w: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THMAR9A</w:t>
      </w:r>
    </w:p>
    <w:p w14:paraId="7ABD8BB6" w14:textId="77777777" w:rsidR="00165FE2" w:rsidRPr="00223642" w:rsidRDefault="00165FE2" w:rsidP="00165FE2">
      <w:pPr>
        <w:spacing w:after="0"/>
        <w:rPr>
          <w:rFonts w:eastAsia="Calibri" w:cstheme="minorHAnsi"/>
          <w:b/>
          <w:i/>
        </w:rPr>
      </w:pPr>
    </w:p>
    <w:p w14:paraId="54A5CB9D" w14:textId="5EAFFAD3" w:rsidR="00165FE2" w:rsidRPr="00223642" w:rsidRDefault="6126BA26" w:rsidP="6126BA26">
      <w:pPr>
        <w:spacing w:after="0"/>
        <w:rPr>
          <w:rFonts w:eastAsia="Calibri"/>
          <w:b/>
          <w:bCs/>
        </w:rPr>
      </w:pPr>
      <w:r w:rsidRPr="6126BA26">
        <w:rPr>
          <w:rFonts w:eastAsia="Calibri"/>
          <w:b/>
          <w:bCs/>
        </w:rPr>
        <w:t xml:space="preserve">[IF THMAR5 = 0 or NO RESPONSE, fill “use” and “do” </w:t>
      </w:r>
    </w:p>
    <w:p w14:paraId="778121AB" w14:textId="46BFF3E4" w:rsidR="00165FE2" w:rsidRPr="00223642" w:rsidRDefault="6126BA26" w:rsidP="6126BA26">
      <w:pPr>
        <w:spacing w:after="0"/>
      </w:pPr>
      <w:r w:rsidRPr="6126BA26">
        <w:rPr>
          <w:rFonts w:eastAsia="Calibri"/>
          <w:b/>
          <w:bCs/>
        </w:rPr>
        <w:t>IF THMAR5 = 1 or 2, fill “used” and “did”]</w:t>
      </w:r>
    </w:p>
    <w:p w14:paraId="2FF5A2F2" w14:textId="7DAB7237" w:rsidR="00165FE2" w:rsidRPr="00223642" w:rsidRDefault="6126BA26" w:rsidP="00165FE2">
      <w:pPr>
        <w:pStyle w:val="Default"/>
        <w:numPr>
          <w:ilvl w:val="0"/>
          <w:numId w:val="11"/>
        </w:numPr>
        <w:rPr>
          <w:color w:val="auto"/>
          <w:sz w:val="22"/>
          <w:szCs w:val="22"/>
        </w:rPr>
      </w:pPr>
      <w:r w:rsidRPr="6126BA26">
        <w:rPr>
          <w:color w:val="auto"/>
          <w:sz w:val="22"/>
          <w:szCs w:val="22"/>
        </w:rPr>
        <w:t xml:space="preserve">[THMAR9A] On days that you [use/used] THC concentrates via dabbing, how many servings [do/did] you have </w:t>
      </w:r>
      <w:r w:rsidRPr="6126BA26">
        <w:rPr>
          <w:b/>
          <w:bCs/>
          <w:color w:val="auto"/>
          <w:sz w:val="22"/>
          <w:szCs w:val="22"/>
        </w:rPr>
        <w:t>per day</w:t>
      </w:r>
      <w:r w:rsidRPr="6126BA26">
        <w:rPr>
          <w:color w:val="auto"/>
          <w:sz w:val="22"/>
          <w:szCs w:val="22"/>
        </w:rPr>
        <w:t>?</w:t>
      </w:r>
    </w:p>
    <w:p w14:paraId="7D78E145" w14:textId="276F9FC3" w:rsidR="00165FE2" w:rsidRPr="00223642" w:rsidRDefault="00165FE2" w:rsidP="00165FE2">
      <w:pPr>
        <w:pStyle w:val="ListParagraph"/>
        <w:spacing w:after="0"/>
        <w:ind w:left="450"/>
        <w:rPr>
          <w:rFonts w:eastAsia="Calibri" w:cstheme="minorHAnsi"/>
          <w:b/>
        </w:rPr>
      </w:pPr>
      <w:r w:rsidRPr="00223642">
        <w:t>|__|__|__| #Servings</w:t>
      </w:r>
      <w:r w:rsidR="00D539B0">
        <w:t xml:space="preserve"> per day</w:t>
      </w:r>
      <w:r w:rsidRPr="00223642">
        <w:t xml:space="preserve"> </w:t>
      </w:r>
      <w:r w:rsidRPr="00223642">
        <w:rPr>
          <w:rFonts w:ascii="Wingdings" w:eastAsia="Wingdings" w:hAnsi="Wingdings" w:cstheme="minorHAnsi"/>
        </w:rPr>
        <w:t>à</w:t>
      </w:r>
      <w:r w:rsidRPr="00223642">
        <w:rPr>
          <w:rFonts w:eastAsia="Calibri" w:cstheme="minorHAnsi"/>
          <w:b/>
        </w:rPr>
        <w:t xml:space="preserve"> GO TO </w:t>
      </w:r>
      <w:r w:rsidR="00EB4727" w:rsidRPr="00223642">
        <w:rPr>
          <w:rFonts w:eastAsia="Calibri" w:cstheme="minorHAnsi"/>
          <w:b/>
        </w:rPr>
        <w:t>TH</w:t>
      </w:r>
      <w:r w:rsidRPr="00223642">
        <w:rPr>
          <w:rFonts w:eastAsia="Calibri" w:cstheme="minorHAnsi"/>
          <w:b/>
        </w:rPr>
        <w:t>MAR9A</w:t>
      </w:r>
    </w:p>
    <w:p w14:paraId="21671F96" w14:textId="17A85DDD" w:rsidR="00165FE2" w:rsidRPr="00223642" w:rsidRDefault="6126BA26" w:rsidP="6126BA26">
      <w:pPr>
        <w:pStyle w:val="ListParagraph"/>
        <w:spacing w:after="0"/>
        <w:ind w:left="450"/>
        <w:rPr>
          <w:rFonts w:eastAsia="Calibri"/>
          <w:b/>
          <w:bCs/>
        </w:rPr>
      </w:pPr>
      <w:r>
        <w:t xml:space="preserve"> 77 Don’t know </w:t>
      </w:r>
      <w:r w:rsidRPr="6126BA26">
        <w:rPr>
          <w:rFonts w:ascii="Wingdings" w:eastAsia="Wingdings" w:hAnsi="Wingdings"/>
        </w:rPr>
        <w:t>à</w:t>
      </w:r>
      <w:r w:rsidRPr="6126BA26">
        <w:rPr>
          <w:rFonts w:eastAsia="Calibri"/>
          <w:b/>
          <w:bCs/>
        </w:rPr>
        <w:t xml:space="preserve"> GO TO THMAR9A</w:t>
      </w:r>
    </w:p>
    <w:p w14:paraId="0C33795D" w14:textId="77777777" w:rsidR="00165FE2" w:rsidRPr="00223642" w:rsidRDefault="00165FE2" w:rsidP="00165FE2">
      <w:pPr>
        <w:pStyle w:val="Default"/>
        <w:rPr>
          <w:b/>
          <w:color w:val="auto"/>
          <w:sz w:val="22"/>
          <w:szCs w:val="22"/>
        </w:rPr>
      </w:pPr>
    </w:p>
    <w:p w14:paraId="56D833A8" w14:textId="2C2ACE38" w:rsidR="00CC4A2D" w:rsidRPr="00D539B0" w:rsidRDefault="6126BA26" w:rsidP="6126BA26">
      <w:pPr>
        <w:pStyle w:val="Default"/>
        <w:ind w:left="450"/>
        <w:rPr>
          <w:b/>
          <w:bCs/>
          <w:color w:val="auto"/>
          <w:sz w:val="22"/>
          <w:szCs w:val="22"/>
        </w:rPr>
      </w:pPr>
      <w:r w:rsidRPr="6126BA26">
        <w:rPr>
          <w:b/>
          <w:bCs/>
          <w:color w:val="auto"/>
          <w:sz w:val="22"/>
          <w:szCs w:val="22"/>
        </w:rPr>
        <w:t xml:space="preserve">IF (THMAR4 = 0) </w:t>
      </w:r>
      <w:r w:rsidRPr="6126BA26">
        <w:rPr>
          <w:b/>
          <w:bCs/>
          <w:color w:val="auto"/>
          <w:sz w:val="22"/>
          <w:szCs w:val="22"/>
          <w:u w:val="single"/>
        </w:rPr>
        <w:t>OR</w:t>
      </w:r>
      <w:r w:rsidRPr="6126BA26">
        <w:rPr>
          <w:b/>
          <w:bCs/>
          <w:color w:val="auto"/>
          <w:sz w:val="22"/>
          <w:szCs w:val="22"/>
        </w:rPr>
        <w:t xml:space="preserve"> ((THMAR4 = 1, 2, OR 3) AND THMAR5 = 1 AND THMAR7B = 0) </w:t>
      </w:r>
      <w:r w:rsidRPr="6126BA26">
        <w:rPr>
          <w:b/>
          <w:bCs/>
          <w:color w:val="auto"/>
          <w:sz w:val="22"/>
          <w:szCs w:val="22"/>
          <w:u w:val="single"/>
        </w:rPr>
        <w:t>OR</w:t>
      </w:r>
      <w:r w:rsidRPr="6126BA26">
        <w:rPr>
          <w:b/>
          <w:bCs/>
          <w:color w:val="auto"/>
          <w:sz w:val="22"/>
          <w:szCs w:val="22"/>
        </w:rPr>
        <w:t xml:space="preserve"> ((THMAR4 = 1, 2, OR 3) AND THMAR5 = 2 AND THMAR8C = 0), GO TO THMAR10</w:t>
      </w:r>
    </w:p>
    <w:p w14:paraId="3F428A20" w14:textId="32C698C0" w:rsidR="00CC4A2D" w:rsidRPr="00D539B0" w:rsidRDefault="00CC4A2D" w:rsidP="00CC4A2D">
      <w:pPr>
        <w:pStyle w:val="Default"/>
        <w:ind w:left="450"/>
        <w:rPr>
          <w:b/>
          <w:color w:val="auto"/>
          <w:sz w:val="22"/>
          <w:szCs w:val="22"/>
        </w:rPr>
      </w:pPr>
      <w:r w:rsidRPr="00D539B0">
        <w:rPr>
          <w:b/>
          <w:color w:val="auto"/>
          <w:sz w:val="22"/>
          <w:szCs w:val="22"/>
        </w:rPr>
        <w:t>ELSE, GO TO THMAR9B</w:t>
      </w:r>
    </w:p>
    <w:p w14:paraId="0A258A7F" w14:textId="77777777" w:rsidR="00165FE2" w:rsidRPr="00223642" w:rsidRDefault="00165FE2" w:rsidP="00165FE2">
      <w:pPr>
        <w:pStyle w:val="Default"/>
        <w:ind w:left="450"/>
        <w:rPr>
          <w:b/>
          <w:color w:val="auto"/>
          <w:sz w:val="22"/>
          <w:szCs w:val="22"/>
        </w:rPr>
      </w:pPr>
    </w:p>
    <w:p w14:paraId="5DA7265B" w14:textId="77777777" w:rsidR="001F6857" w:rsidRPr="00223642" w:rsidRDefault="00165FE2" w:rsidP="00165FE2">
      <w:pPr>
        <w:spacing w:after="0"/>
        <w:ind w:left="720"/>
        <w:rPr>
          <w:rFonts w:cstheme="minorHAnsi"/>
        </w:rPr>
      </w:pPr>
      <w:r w:rsidRPr="00223642">
        <w:t>T124. [</w:t>
      </w:r>
      <w:r w:rsidR="001F6857" w:rsidRPr="00223642">
        <w:rPr>
          <w:rFonts w:cstheme="minorHAnsi"/>
        </w:rPr>
        <w:t>TH</w:t>
      </w:r>
      <w:r w:rsidRPr="00223642">
        <w:rPr>
          <w:rFonts w:cstheme="minorHAnsi"/>
        </w:rPr>
        <w:t xml:space="preserve">MAR9B] </w:t>
      </w:r>
      <w:r w:rsidR="001F6857" w:rsidRPr="00223642">
        <w:rPr>
          <w:rFonts w:cstheme="minorHAnsi"/>
        </w:rPr>
        <w:t>Did you ever use THC concentrates via dabbing</w:t>
      </w:r>
      <w:r w:rsidR="001F6857" w:rsidRPr="00223642">
        <w:rPr>
          <w:rFonts w:cstheme="minorHAnsi"/>
          <w:b/>
        </w:rPr>
        <w:t xml:space="preserve"> every day</w:t>
      </w:r>
      <w:r w:rsidR="001F6857" w:rsidRPr="00223642">
        <w:rPr>
          <w:rFonts w:cstheme="minorHAnsi"/>
        </w:rPr>
        <w:t>?</w:t>
      </w:r>
    </w:p>
    <w:p w14:paraId="529181A2" w14:textId="37C2032B" w:rsidR="00165FE2" w:rsidRPr="00040EF7" w:rsidRDefault="6126BA26" w:rsidP="6126BA26">
      <w:pPr>
        <w:pStyle w:val="ListParagraph"/>
        <w:numPr>
          <w:ilvl w:val="0"/>
          <w:numId w:val="135"/>
        </w:numPr>
        <w:spacing w:after="0"/>
      </w:pPr>
      <w:r w:rsidRPr="6126BA26">
        <w:t xml:space="preserve">    No </w:t>
      </w:r>
      <w:r w:rsidRPr="6126BA26">
        <w:rPr>
          <w:rFonts w:ascii="Wingdings" w:eastAsia="Wingdings" w:hAnsi="Wingdings"/>
        </w:rPr>
        <w:t>à</w:t>
      </w:r>
      <w:r w:rsidRPr="6126BA26">
        <w:rPr>
          <w:rFonts w:eastAsia="Calibri"/>
          <w:b/>
          <w:bCs/>
        </w:rPr>
        <w:t xml:space="preserve"> GO TO THMAR10</w:t>
      </w:r>
    </w:p>
    <w:p w14:paraId="33270B07" w14:textId="51A7AF1A" w:rsidR="00165FE2" w:rsidRPr="00040EF7" w:rsidRDefault="6126BA26" w:rsidP="6126BA26">
      <w:pPr>
        <w:pStyle w:val="ListParagraph"/>
        <w:numPr>
          <w:ilvl w:val="0"/>
          <w:numId w:val="135"/>
        </w:numPr>
        <w:spacing w:after="0"/>
        <w:rPr>
          <w:rFonts w:eastAsia="Calibri"/>
          <w:b/>
          <w:bCs/>
        </w:rPr>
      </w:pPr>
      <w:r w:rsidRPr="6126BA26">
        <w:t xml:space="preserve">    Yes </w:t>
      </w:r>
      <w:r w:rsidRPr="6126BA26">
        <w:rPr>
          <w:rFonts w:ascii="Wingdings" w:eastAsia="Wingdings" w:hAnsi="Wingdings"/>
        </w:rPr>
        <w:t>à</w:t>
      </w:r>
      <w:r w:rsidRPr="6126BA26">
        <w:rPr>
          <w:rFonts w:eastAsia="Calibri"/>
          <w:b/>
          <w:bCs/>
        </w:rPr>
        <w:t xml:space="preserve"> GO TO THMAR9D</w:t>
      </w:r>
    </w:p>
    <w:p w14:paraId="7BDEE9F3" w14:textId="7553584A" w:rsidR="00165FE2" w:rsidRPr="00223642" w:rsidRDefault="6126BA26" w:rsidP="6126BA26">
      <w:pPr>
        <w:spacing w:after="0"/>
        <w:ind w:left="720"/>
        <w:rPr>
          <w:rFonts w:eastAsia="Calibri"/>
          <w:b/>
          <w:bCs/>
        </w:rPr>
      </w:pPr>
      <w:r w:rsidRPr="6126BA26">
        <w:rPr>
          <w:rFonts w:eastAsia="Calibri"/>
          <w:b/>
          <w:bCs/>
        </w:rPr>
        <w:t xml:space="preserve">    </w:t>
      </w:r>
      <w:r w:rsidRPr="6126BA26">
        <w:rPr>
          <w:i/>
          <w:iCs/>
        </w:rPr>
        <w:t xml:space="preserve">NO RESPONSE </w:t>
      </w:r>
      <w:r w:rsidRPr="6126BA26">
        <w:rPr>
          <w:rFonts w:ascii="Wingdings" w:eastAsia="Wingdings" w:hAnsi="Wingdings"/>
          <w:i/>
          <w:iCs/>
        </w:rPr>
        <w:t>à</w:t>
      </w:r>
      <w:r w:rsidRPr="6126BA26">
        <w:rPr>
          <w:rFonts w:eastAsia="Calibri"/>
          <w:b/>
          <w:bCs/>
          <w:i/>
          <w:iCs/>
        </w:rPr>
        <w:t xml:space="preserve"> GO TO THMAR10</w:t>
      </w:r>
    </w:p>
    <w:p w14:paraId="31C20A63" w14:textId="77777777" w:rsidR="00165FE2" w:rsidRDefault="00165FE2" w:rsidP="00165FE2">
      <w:pPr>
        <w:spacing w:after="0"/>
        <w:rPr>
          <w:rFonts w:cstheme="minorHAnsi"/>
        </w:rPr>
      </w:pPr>
    </w:p>
    <w:p w14:paraId="3F24DF34" w14:textId="73524F63" w:rsidR="00D64149" w:rsidRPr="00D539B0" w:rsidRDefault="00D64149" w:rsidP="00D5431C">
      <w:pPr>
        <w:spacing w:after="0"/>
        <w:ind w:left="720"/>
      </w:pPr>
      <w:r w:rsidRPr="00D539B0">
        <w:t xml:space="preserve">T124. [THMAR9D] How old were you when you stopped using THC concentrates via dabbing </w:t>
      </w:r>
      <w:r w:rsidRPr="00D539B0">
        <w:rPr>
          <w:b/>
        </w:rPr>
        <w:t>every day</w:t>
      </w:r>
      <w:r w:rsidRPr="00D539B0">
        <w:t>?</w:t>
      </w:r>
    </w:p>
    <w:p w14:paraId="049392FA" w14:textId="3859EAA5" w:rsidR="00D64149" w:rsidRPr="00D539B0" w:rsidRDefault="6126BA26" w:rsidP="00D64149">
      <w:pPr>
        <w:pStyle w:val="Default"/>
        <w:ind w:left="720"/>
        <w:rPr>
          <w:color w:val="auto"/>
          <w:sz w:val="22"/>
          <w:szCs w:val="22"/>
        </w:rPr>
      </w:pPr>
      <w:r w:rsidRPr="6126BA26">
        <w:rPr>
          <w:color w:val="auto"/>
          <w:sz w:val="22"/>
          <w:szCs w:val="22"/>
        </w:rPr>
        <w:t xml:space="preserve">    |__|__| Age stopped using THC concentrates via dabbing every day</w:t>
      </w:r>
    </w:p>
    <w:p w14:paraId="76337227" w14:textId="63F03573" w:rsidR="00D64149" w:rsidRPr="00D539B0" w:rsidRDefault="6126BA26" w:rsidP="00D64149">
      <w:pPr>
        <w:pStyle w:val="Default"/>
        <w:ind w:left="720"/>
        <w:rPr>
          <w:color w:val="auto"/>
          <w:sz w:val="22"/>
          <w:szCs w:val="22"/>
        </w:rPr>
      </w:pPr>
      <w:r w:rsidRPr="6126BA26">
        <w:rPr>
          <w:rFonts w:eastAsia="Calibri" w:cstheme="minorBidi"/>
          <w:b/>
          <w:bCs/>
          <w:color w:val="auto"/>
          <w:sz w:val="22"/>
          <w:szCs w:val="22"/>
        </w:rPr>
        <w:t xml:space="preserve">    </w:t>
      </w:r>
      <w:r w:rsidRPr="6126BA26">
        <w:rPr>
          <w:rFonts w:cstheme="minorBidi"/>
          <w:i/>
          <w:iCs/>
          <w:color w:val="auto"/>
          <w:sz w:val="22"/>
          <w:szCs w:val="22"/>
        </w:rPr>
        <w:t xml:space="preserve">NO RESPONSE </w:t>
      </w:r>
      <w:r w:rsidRPr="6126BA26">
        <w:rPr>
          <w:rFonts w:ascii="Wingdings" w:eastAsia="Wingdings" w:hAnsi="Wingdings" w:cstheme="minorBidi"/>
          <w:i/>
          <w:iCs/>
          <w:color w:val="auto"/>
          <w:sz w:val="22"/>
          <w:szCs w:val="22"/>
        </w:rPr>
        <w:t>à</w:t>
      </w:r>
      <w:r w:rsidRPr="6126BA26">
        <w:rPr>
          <w:rFonts w:eastAsia="Calibri" w:cstheme="minorBidi"/>
          <w:b/>
          <w:bCs/>
          <w:i/>
          <w:iCs/>
          <w:color w:val="auto"/>
          <w:sz w:val="22"/>
          <w:szCs w:val="22"/>
        </w:rPr>
        <w:t xml:space="preserve"> GO TO THMAR9C</w:t>
      </w:r>
    </w:p>
    <w:p w14:paraId="5BF2EF5B" w14:textId="77777777" w:rsidR="00D64149" w:rsidRPr="00223642" w:rsidRDefault="00D64149" w:rsidP="00165FE2">
      <w:pPr>
        <w:spacing w:after="0"/>
        <w:rPr>
          <w:rFonts w:cstheme="minorHAnsi"/>
        </w:rPr>
      </w:pPr>
    </w:p>
    <w:p w14:paraId="7C153C39" w14:textId="7C60BA82" w:rsidR="00165FE2" w:rsidRPr="00D539B0" w:rsidRDefault="1FE611D9" w:rsidP="1FE611D9">
      <w:pPr>
        <w:spacing w:after="0"/>
        <w:ind w:left="720"/>
      </w:pPr>
      <w:r w:rsidRPr="1FE611D9">
        <w:t xml:space="preserve">T124. [THMAR9C] When you were a daily user of THC concentrates via dabbing, how many servings did you have </w:t>
      </w:r>
      <w:r w:rsidRPr="1FE611D9">
        <w:rPr>
          <w:b/>
          <w:bCs/>
        </w:rPr>
        <w:t>per day</w:t>
      </w:r>
      <w:r w:rsidRPr="1FE611D9">
        <w:t>?</w:t>
      </w:r>
    </w:p>
    <w:p w14:paraId="55B442C1" w14:textId="5716F987" w:rsidR="00165FE2" w:rsidRPr="00D539B0" w:rsidRDefault="00165FE2" w:rsidP="00165FE2">
      <w:pPr>
        <w:pStyle w:val="ListParagraph"/>
        <w:spacing w:after="0"/>
        <w:ind w:left="450" w:firstLine="270"/>
        <w:rPr>
          <w:rFonts w:eastAsia="Calibri" w:cstheme="minorHAnsi"/>
          <w:b/>
        </w:rPr>
      </w:pPr>
      <w:r w:rsidRPr="00D539B0">
        <w:rPr>
          <w:rFonts w:cstheme="minorHAnsi"/>
        </w:rPr>
        <w:t>|__|__|__| #Servings</w:t>
      </w:r>
      <w:r w:rsidR="00D539B0" w:rsidRPr="00D539B0">
        <w:rPr>
          <w:rFonts w:cstheme="minorHAnsi"/>
        </w:rPr>
        <w:t xml:space="preserve"> per day</w:t>
      </w:r>
      <w:r w:rsidRPr="00D539B0">
        <w:rPr>
          <w:rFonts w:cstheme="minorHAnsi"/>
        </w:rPr>
        <w:t xml:space="preserve"> </w:t>
      </w:r>
      <w:r w:rsidRPr="00D539B0">
        <w:rPr>
          <w:rFonts w:ascii="Wingdings" w:eastAsia="Wingdings" w:hAnsi="Wingdings" w:cstheme="minorHAnsi"/>
        </w:rPr>
        <w:t>à</w:t>
      </w:r>
      <w:r w:rsidRPr="00D539B0">
        <w:rPr>
          <w:rFonts w:eastAsia="Calibri" w:cstheme="minorHAnsi"/>
          <w:b/>
        </w:rPr>
        <w:t xml:space="preserve"> GO TO </w:t>
      </w:r>
      <w:r w:rsidR="001F6857" w:rsidRPr="00D539B0">
        <w:rPr>
          <w:rFonts w:eastAsia="Calibri" w:cstheme="minorHAnsi"/>
          <w:b/>
        </w:rPr>
        <w:t>TH</w:t>
      </w:r>
      <w:r w:rsidRPr="00D539B0">
        <w:rPr>
          <w:rFonts w:eastAsia="Calibri" w:cstheme="minorHAnsi"/>
          <w:b/>
        </w:rPr>
        <w:t>MAR</w:t>
      </w:r>
      <w:r w:rsidR="00D64149" w:rsidRPr="00D539B0">
        <w:rPr>
          <w:rFonts w:eastAsia="Calibri" w:cstheme="minorHAnsi"/>
          <w:b/>
        </w:rPr>
        <w:t>10</w:t>
      </w:r>
    </w:p>
    <w:p w14:paraId="7F71BD40" w14:textId="763CB563" w:rsidR="00165FE2" w:rsidRPr="00D539B0" w:rsidRDefault="6126BA26" w:rsidP="6126BA26">
      <w:pPr>
        <w:pStyle w:val="ListParagraph"/>
        <w:spacing w:after="0"/>
        <w:ind w:left="450" w:firstLine="270"/>
        <w:rPr>
          <w:rFonts w:eastAsia="Calibri"/>
          <w:b/>
          <w:bCs/>
        </w:rPr>
      </w:pPr>
      <w:r w:rsidRPr="6126BA26">
        <w:t xml:space="preserve"> 77 Don’t know </w:t>
      </w:r>
      <w:r w:rsidRPr="6126BA26">
        <w:rPr>
          <w:rFonts w:ascii="Wingdings" w:eastAsia="Wingdings" w:hAnsi="Wingdings"/>
        </w:rPr>
        <w:t>à</w:t>
      </w:r>
      <w:r w:rsidRPr="6126BA26">
        <w:rPr>
          <w:rFonts w:eastAsia="Calibri"/>
          <w:b/>
          <w:bCs/>
        </w:rPr>
        <w:t xml:space="preserve"> GO TO THMAR10</w:t>
      </w:r>
    </w:p>
    <w:p w14:paraId="69ECB9FB" w14:textId="77777777" w:rsidR="00D64149" w:rsidRPr="00223642" w:rsidRDefault="00D64149" w:rsidP="00165FE2">
      <w:pPr>
        <w:pStyle w:val="ListParagraph"/>
        <w:spacing w:after="0"/>
        <w:ind w:left="450"/>
        <w:rPr>
          <w:rFonts w:eastAsia="Calibri" w:cstheme="minorHAnsi"/>
          <w:b/>
        </w:rPr>
      </w:pPr>
    </w:p>
    <w:p w14:paraId="35C7675B" w14:textId="4BB9A8D3" w:rsidR="00165FE2" w:rsidRPr="00223642" w:rsidRDefault="6126BA26" w:rsidP="6126BA26">
      <w:pPr>
        <w:spacing w:after="0"/>
        <w:rPr>
          <w:rFonts w:eastAsia="Calibri"/>
          <w:b/>
          <w:bCs/>
        </w:rPr>
      </w:pPr>
      <w:r w:rsidRPr="6126BA26">
        <w:rPr>
          <w:rFonts w:eastAsia="Calibri"/>
          <w:b/>
          <w:bCs/>
        </w:rPr>
        <w:t>[IF THMAR5 = 0 or NO RESPONSE, fill “do”</w:t>
      </w:r>
    </w:p>
    <w:p w14:paraId="3DD4EFB1" w14:textId="0F240024" w:rsidR="00165FE2" w:rsidRPr="00223642" w:rsidRDefault="6126BA26" w:rsidP="6126BA26">
      <w:pPr>
        <w:spacing w:after="0"/>
      </w:pPr>
      <w:r w:rsidRPr="6126BA26">
        <w:rPr>
          <w:rFonts w:eastAsia="Calibri"/>
          <w:b/>
          <w:bCs/>
        </w:rPr>
        <w:t>IF THMAR5 = 1 or 2, fill “did”]</w:t>
      </w:r>
    </w:p>
    <w:p w14:paraId="2CFC26C7" w14:textId="2B65586C" w:rsidR="00165FE2" w:rsidRPr="00223642" w:rsidRDefault="6126BA26" w:rsidP="00165FE2">
      <w:pPr>
        <w:pStyle w:val="ListParagraph"/>
        <w:numPr>
          <w:ilvl w:val="0"/>
          <w:numId w:val="11"/>
        </w:numPr>
        <w:spacing w:after="0"/>
      </w:pPr>
      <w:r>
        <w:t>[THMAR10] Why [do/did] you use THC concentrates via dabbing?</w:t>
      </w:r>
    </w:p>
    <w:p w14:paraId="60687316" w14:textId="78031912" w:rsidR="00165FE2" w:rsidRPr="00223642" w:rsidRDefault="00165FE2" w:rsidP="00040EF7">
      <w:pPr>
        <w:pStyle w:val="ListParagraph"/>
        <w:numPr>
          <w:ilvl w:val="0"/>
          <w:numId w:val="136"/>
        </w:numPr>
        <w:spacing w:after="0"/>
      </w:pPr>
      <w:r w:rsidRPr="00223642">
        <w:t>Recreation</w:t>
      </w:r>
    </w:p>
    <w:p w14:paraId="2214082F" w14:textId="29E5AF9E" w:rsidR="00165FE2" w:rsidRPr="00223642" w:rsidRDefault="00165FE2" w:rsidP="00040EF7">
      <w:pPr>
        <w:pStyle w:val="ListParagraph"/>
        <w:numPr>
          <w:ilvl w:val="0"/>
          <w:numId w:val="136"/>
        </w:numPr>
        <w:spacing w:after="0"/>
      </w:pPr>
      <w:r w:rsidRPr="00223642">
        <w:t>As medicine</w:t>
      </w:r>
    </w:p>
    <w:p w14:paraId="758AA9D8" w14:textId="6B8EFF69" w:rsidR="00165FE2" w:rsidRPr="00223642" w:rsidRDefault="00165FE2" w:rsidP="00040EF7">
      <w:pPr>
        <w:pStyle w:val="ListParagraph"/>
        <w:numPr>
          <w:ilvl w:val="0"/>
          <w:numId w:val="136"/>
        </w:numPr>
        <w:spacing w:after="0"/>
      </w:pPr>
      <w:r w:rsidRPr="00223642">
        <w:t>Recreation and as medicine</w:t>
      </w:r>
    </w:p>
    <w:p w14:paraId="63A2BB34" w14:textId="67E95621" w:rsidR="00165FE2" w:rsidRPr="00223642" w:rsidRDefault="00165FE2" w:rsidP="00040EF7">
      <w:pPr>
        <w:pStyle w:val="ListParagraph"/>
        <w:numPr>
          <w:ilvl w:val="0"/>
          <w:numId w:val="137"/>
        </w:numPr>
        <w:spacing w:after="0"/>
      </w:pPr>
      <w:r w:rsidRPr="00223642">
        <w:t>Other: Please describe [text box]</w:t>
      </w:r>
    </w:p>
    <w:p w14:paraId="74F49DEB" w14:textId="7D9A1AE8" w:rsidR="00165FE2" w:rsidRPr="00223642" w:rsidRDefault="00165FE2" w:rsidP="00040EF7">
      <w:pPr>
        <w:pStyle w:val="ListParagraph"/>
        <w:numPr>
          <w:ilvl w:val="0"/>
          <w:numId w:val="138"/>
        </w:numPr>
        <w:spacing w:after="0"/>
      </w:pPr>
      <w:r w:rsidRPr="00223642">
        <w:t>Prefer not to answer</w:t>
      </w:r>
    </w:p>
    <w:p w14:paraId="675B2D04" w14:textId="1C073E34" w:rsidR="00165FE2" w:rsidRDefault="00165FE2" w:rsidP="00165FE2">
      <w:pPr>
        <w:pStyle w:val="ListParagraph"/>
        <w:spacing w:after="0"/>
        <w:ind w:left="450"/>
        <w:rPr>
          <w:rFonts w:eastAsia="Calibri" w:cstheme="minorHAnsi"/>
          <w:b/>
          <w:i/>
        </w:rPr>
      </w:pPr>
      <w:r w:rsidRPr="00223642">
        <w:rPr>
          <w:i/>
        </w:rPr>
        <w:t xml:space="preserve">NO RESPONSE </w:t>
      </w:r>
      <w:r w:rsidRPr="00223642">
        <w:rPr>
          <w:rFonts w:ascii="Wingdings" w:eastAsia="Wingdings" w:hAnsi="Wingdings" w:cstheme="minorHAnsi"/>
          <w:i/>
        </w:rPr>
        <w:t>à</w:t>
      </w:r>
      <w:r w:rsidRPr="00223642">
        <w:rPr>
          <w:rFonts w:eastAsia="Calibri" w:cstheme="minorHAnsi"/>
          <w:b/>
          <w:i/>
        </w:rPr>
        <w:t xml:space="preserve"> GO TO </w:t>
      </w:r>
      <w:r w:rsidR="00495E09" w:rsidRPr="00223642">
        <w:rPr>
          <w:rFonts w:eastAsia="Calibri" w:cstheme="minorHAnsi"/>
          <w:b/>
          <w:i/>
        </w:rPr>
        <w:t>TH</w:t>
      </w:r>
      <w:r w:rsidRPr="00223642">
        <w:rPr>
          <w:rFonts w:eastAsia="Calibri" w:cstheme="minorHAnsi"/>
          <w:b/>
          <w:i/>
        </w:rPr>
        <w:t>MARLIFEA</w:t>
      </w:r>
    </w:p>
    <w:p w14:paraId="43931564" w14:textId="507E9168" w:rsidR="00F97ABB" w:rsidRPr="00C067B2" w:rsidRDefault="6126BA26" w:rsidP="6126BA26">
      <w:pPr>
        <w:pStyle w:val="Default"/>
        <w:rPr>
          <w:b/>
          <w:bCs/>
          <w:caps/>
          <w:color w:val="auto"/>
          <w:sz w:val="22"/>
          <w:szCs w:val="22"/>
        </w:rPr>
      </w:pPr>
      <w:r w:rsidRPr="6126BA26">
        <w:rPr>
          <w:b/>
          <w:bCs/>
          <w:caps/>
          <w:color w:val="auto"/>
          <w:sz w:val="22"/>
          <w:szCs w:val="22"/>
        </w:rPr>
        <w:lastRenderedPageBreak/>
        <w:t xml:space="preserve">IF (THMAR1 = 3 AND THMAR4 = 0) </w:t>
      </w:r>
      <w:r w:rsidRPr="6126BA26">
        <w:rPr>
          <w:b/>
          <w:bCs/>
          <w:caps/>
          <w:color w:val="auto"/>
          <w:sz w:val="22"/>
          <w:szCs w:val="22"/>
          <w:u w:val="single"/>
        </w:rPr>
        <w:t>OR</w:t>
      </w:r>
      <w:r w:rsidRPr="6126BA26">
        <w:rPr>
          <w:b/>
          <w:bCs/>
          <w:caps/>
          <w:color w:val="auto"/>
          <w:sz w:val="22"/>
          <w:szCs w:val="22"/>
        </w:rPr>
        <w:t xml:space="preserve"> (THMAR1 = 3 AND THMAR7B = 0) </w:t>
      </w:r>
      <w:r w:rsidRPr="6126BA26">
        <w:rPr>
          <w:b/>
          <w:bCs/>
          <w:caps/>
          <w:color w:val="auto"/>
          <w:sz w:val="22"/>
          <w:szCs w:val="22"/>
          <w:u w:val="single"/>
        </w:rPr>
        <w:t>OR</w:t>
      </w:r>
      <w:r w:rsidRPr="6126BA26">
        <w:rPr>
          <w:b/>
          <w:bCs/>
          <w:caps/>
          <w:color w:val="auto"/>
          <w:sz w:val="22"/>
          <w:szCs w:val="22"/>
        </w:rPr>
        <w:t xml:space="preserve"> (THMAR1 = 3 AND THMAR8C = 0), GO TO THMARLIFEA</w:t>
      </w:r>
    </w:p>
    <w:p w14:paraId="7CA88447" w14:textId="32FFCF27" w:rsidR="00F97ABB" w:rsidRPr="00C067B2" w:rsidRDefault="00F97ABB" w:rsidP="00F97ABB">
      <w:pPr>
        <w:pStyle w:val="Default"/>
        <w:rPr>
          <w:b/>
          <w:caps/>
          <w:color w:val="auto"/>
          <w:sz w:val="22"/>
          <w:szCs w:val="22"/>
        </w:rPr>
      </w:pPr>
      <w:r w:rsidRPr="00C067B2">
        <w:rPr>
          <w:b/>
          <w:caps/>
          <w:color w:val="auto"/>
          <w:sz w:val="22"/>
          <w:szCs w:val="22"/>
        </w:rPr>
        <w:t>If THMAR3 IS NULL, GO TO ALCOHOL SECTION</w:t>
      </w:r>
    </w:p>
    <w:p w14:paraId="3A54000F" w14:textId="2D856F30" w:rsidR="00F97ABB" w:rsidRPr="00C067B2" w:rsidRDefault="6126BA26" w:rsidP="6126BA26">
      <w:pPr>
        <w:pStyle w:val="Default"/>
        <w:spacing w:after="240"/>
        <w:rPr>
          <w:b/>
          <w:bCs/>
          <w:caps/>
          <w:color w:val="auto"/>
          <w:sz w:val="22"/>
          <w:szCs w:val="22"/>
        </w:rPr>
      </w:pPr>
      <w:r w:rsidRPr="6126BA26">
        <w:rPr>
          <w:b/>
          <w:bCs/>
          <w:caps/>
          <w:color w:val="auto"/>
          <w:sz w:val="22"/>
          <w:szCs w:val="22"/>
        </w:rPr>
        <w:t>ELSE, GO TO ALCOHOL SECTION (I.E. THMAR1 = 2, go to ALCOHOL SECTION)</w:t>
      </w:r>
    </w:p>
    <w:p w14:paraId="7A0F9191" w14:textId="7618FF37" w:rsidR="00165FE2" w:rsidRPr="00223642" w:rsidRDefault="00165FE2" w:rsidP="00165FE2">
      <w:pPr>
        <w:pStyle w:val="Default"/>
        <w:spacing w:after="240"/>
        <w:rPr>
          <w:b/>
          <w:caps/>
          <w:color w:val="auto"/>
          <w:sz w:val="22"/>
          <w:szCs w:val="22"/>
        </w:rPr>
      </w:pPr>
      <w:r w:rsidRPr="00223642">
        <w:rPr>
          <w:b/>
          <w:caps/>
          <w:color w:val="auto"/>
          <w:sz w:val="22"/>
          <w:szCs w:val="22"/>
        </w:rPr>
        <w:t>[</w:t>
      </w:r>
      <w:r w:rsidR="00495E09" w:rsidRPr="00223642">
        <w:rPr>
          <w:b/>
          <w:caps/>
          <w:color w:val="auto"/>
          <w:sz w:val="22"/>
          <w:szCs w:val="22"/>
        </w:rPr>
        <w:t>TH</w:t>
      </w:r>
      <w:r w:rsidRPr="00223642">
        <w:rPr>
          <w:b/>
          <w:caps/>
          <w:color w:val="auto"/>
          <w:sz w:val="22"/>
          <w:szCs w:val="22"/>
        </w:rPr>
        <w:t xml:space="preserve">MARlife age range: if respondent's current age is 2 </w:t>
      </w:r>
      <w:r w:rsidR="00D5431C" w:rsidRPr="00D5431C">
        <w:rPr>
          <w:b/>
          <w:caps/>
          <w:color w:val="000000" w:themeColor="text1"/>
          <w:sz w:val="22"/>
          <w:szCs w:val="22"/>
        </w:rPr>
        <w:t>Year</w:t>
      </w:r>
      <w:r w:rsidRPr="00D5431C">
        <w:rPr>
          <w:b/>
          <w:caps/>
          <w:color w:val="000000" w:themeColor="text1"/>
          <w:sz w:val="22"/>
          <w:szCs w:val="22"/>
        </w:rPr>
        <w:t xml:space="preserve">s or </w:t>
      </w:r>
      <w:r w:rsidRPr="00223642">
        <w:rPr>
          <w:b/>
          <w:caps/>
          <w:color w:val="auto"/>
          <w:sz w:val="22"/>
          <w:szCs w:val="22"/>
        </w:rPr>
        <w:t xml:space="preserve">less from the bottom of the specified age range, they should not be given the question and instead routed to </w:t>
      </w:r>
      <w:r w:rsidR="00FC4A86" w:rsidRPr="00223642">
        <w:rPr>
          <w:b/>
          <w:caps/>
          <w:color w:val="auto"/>
          <w:sz w:val="22"/>
          <w:szCs w:val="22"/>
        </w:rPr>
        <w:t>ALCOHOL</w:t>
      </w:r>
      <w:r w:rsidR="00495E09" w:rsidRPr="00223642">
        <w:rPr>
          <w:b/>
          <w:caps/>
          <w:color w:val="auto"/>
          <w:sz w:val="22"/>
          <w:szCs w:val="22"/>
        </w:rPr>
        <w:t xml:space="preserve"> SECTION</w:t>
      </w:r>
      <w:r w:rsidRPr="00223642">
        <w:rPr>
          <w:b/>
          <w:caps/>
          <w:color w:val="auto"/>
          <w:sz w:val="22"/>
          <w:szCs w:val="22"/>
        </w:rPr>
        <w:t>.]</w:t>
      </w:r>
    </w:p>
    <w:p w14:paraId="42506555" w14:textId="5CEA178C" w:rsidR="00165FE2" w:rsidRPr="00223642" w:rsidRDefault="00165FE2" w:rsidP="00165FE2">
      <w:pPr>
        <w:pStyle w:val="CommentText"/>
        <w:spacing w:after="0"/>
        <w:ind w:left="450"/>
        <w:rPr>
          <w:rFonts w:eastAsia="Calibri" w:cstheme="minorHAnsi"/>
          <w:b/>
          <w:i/>
          <w:caps/>
          <w:sz w:val="22"/>
          <w:szCs w:val="22"/>
        </w:rPr>
      </w:pPr>
      <w:r w:rsidRPr="00223642">
        <w:rPr>
          <w:i/>
          <w:caps/>
          <w:sz w:val="22"/>
          <w:szCs w:val="22"/>
        </w:rPr>
        <w:t xml:space="preserve">non-response to any age group that isn’t the last </w:t>
      </w:r>
      <w:r w:rsidRPr="00223642">
        <w:rPr>
          <w:rFonts w:ascii="Wingdings" w:eastAsia="Wingdings" w:hAnsi="Wingdings" w:cs="Wingdings"/>
          <w:b/>
          <w:i/>
          <w:caps/>
          <w:sz w:val="22"/>
          <w:szCs w:val="22"/>
        </w:rPr>
        <w:t>à</w:t>
      </w:r>
      <w:r w:rsidRPr="00223642">
        <w:rPr>
          <w:b/>
          <w:i/>
          <w:caps/>
          <w:sz w:val="22"/>
          <w:szCs w:val="22"/>
        </w:rPr>
        <w:t xml:space="preserve"> GO TO NEXT ITEM IN </w:t>
      </w:r>
      <w:r w:rsidR="00495E09" w:rsidRPr="00223642">
        <w:rPr>
          <w:b/>
          <w:i/>
          <w:caps/>
          <w:sz w:val="22"/>
          <w:szCs w:val="22"/>
        </w:rPr>
        <w:t>TH</w:t>
      </w:r>
      <w:r w:rsidRPr="00223642">
        <w:rPr>
          <w:b/>
          <w:i/>
          <w:caps/>
          <w:sz w:val="22"/>
          <w:szCs w:val="22"/>
        </w:rPr>
        <w:t>MARLIFE SERIES</w:t>
      </w:r>
    </w:p>
    <w:p w14:paraId="214C38E2" w14:textId="1B963AB7" w:rsidR="00165FE2" w:rsidRPr="00223642" w:rsidRDefault="00165FE2" w:rsidP="00165FE2">
      <w:pPr>
        <w:pStyle w:val="CommentText"/>
        <w:ind w:left="450"/>
        <w:rPr>
          <w:b/>
          <w:i/>
          <w:sz w:val="22"/>
        </w:rPr>
      </w:pPr>
      <w:r w:rsidRPr="00223642">
        <w:rPr>
          <w:i/>
          <w:caps/>
          <w:sz w:val="22"/>
        </w:rPr>
        <w:t>non-response to the last relevant age group</w:t>
      </w:r>
      <w:r w:rsidRPr="00223642">
        <w:rPr>
          <w:b/>
          <w:i/>
          <w:sz w:val="22"/>
        </w:rPr>
        <w:t xml:space="preserve"> </w:t>
      </w:r>
      <w:r w:rsidRPr="00223642">
        <w:rPr>
          <w:rFonts w:ascii="Wingdings" w:eastAsia="Wingdings" w:hAnsi="Wingdings" w:cs="Wingdings"/>
          <w:b/>
          <w:i/>
          <w:sz w:val="22"/>
        </w:rPr>
        <w:t>à</w:t>
      </w:r>
      <w:r w:rsidRPr="00223642">
        <w:rPr>
          <w:b/>
          <w:i/>
          <w:sz w:val="22"/>
        </w:rPr>
        <w:t xml:space="preserve"> G</w:t>
      </w:r>
      <w:r w:rsidR="00495E09" w:rsidRPr="00223642">
        <w:rPr>
          <w:b/>
          <w:i/>
          <w:sz w:val="22"/>
        </w:rPr>
        <w:t xml:space="preserve">O TO </w:t>
      </w:r>
      <w:r w:rsidR="00455346" w:rsidRPr="00223642">
        <w:rPr>
          <w:b/>
          <w:i/>
          <w:sz w:val="22"/>
        </w:rPr>
        <w:t xml:space="preserve">ALCOHOL </w:t>
      </w:r>
      <w:r w:rsidR="00495E09" w:rsidRPr="00223642">
        <w:rPr>
          <w:b/>
          <w:i/>
          <w:sz w:val="22"/>
        </w:rPr>
        <w:t>SECTION</w:t>
      </w:r>
    </w:p>
    <w:p w14:paraId="042F0920" w14:textId="44182BB8" w:rsidR="00165FE2" w:rsidRPr="00223642" w:rsidRDefault="6126BA26" w:rsidP="51331A65">
      <w:pPr>
        <w:pStyle w:val="ListParagraph"/>
        <w:numPr>
          <w:ilvl w:val="0"/>
          <w:numId w:val="11"/>
        </w:numPr>
        <w:rPr>
          <w:b/>
          <w:bCs/>
        </w:rPr>
      </w:pPr>
      <w:r>
        <w:t xml:space="preserve">[THMARLIFEA – THMARLIFEH] On days that you used THC concentrates via dabbing when you were age [X] [to age Y], about how many servings did you have </w:t>
      </w:r>
      <w:r w:rsidRPr="6126BA26">
        <w:rPr>
          <w:b/>
          <w:bCs/>
        </w:rPr>
        <w:t>per day?</w:t>
      </w:r>
      <w:r w:rsidRPr="6126BA26">
        <w:rPr>
          <w:rFonts w:ascii="Calibri" w:eastAsia="Times New Roman" w:hAnsi="Calibri" w:cs="Calibri"/>
        </w:rPr>
        <w:t xml:space="preserve"> </w:t>
      </w:r>
    </w:p>
    <w:p w14:paraId="1B7DCDFE" w14:textId="77777777" w:rsidR="00165FE2" w:rsidRPr="00223642" w:rsidRDefault="00165FE2" w:rsidP="00165FE2">
      <w:pPr>
        <w:pStyle w:val="ListParagraph"/>
        <w:ind w:left="450"/>
        <w:rPr>
          <w:rFonts w:cstheme="minorHAnsi"/>
          <w:b/>
        </w:rPr>
      </w:pPr>
    </w:p>
    <w:p w14:paraId="44545A0C" w14:textId="6D5744B0" w:rsidR="00165FE2" w:rsidRPr="00223642" w:rsidRDefault="00165FE2" w:rsidP="00165FE2">
      <w:pPr>
        <w:pStyle w:val="ListParagraph"/>
        <w:ind w:left="450"/>
        <w:rPr>
          <w:b/>
        </w:rPr>
      </w:pPr>
      <w:r w:rsidRPr="00223642">
        <w:rPr>
          <w:rFonts w:cstheme="minorHAnsi"/>
        </w:rPr>
        <w:t xml:space="preserve">Age [X] to age [Y / 17] </w:t>
      </w:r>
      <w:r w:rsidRPr="00223642">
        <w:t xml:space="preserve">|__|__| #SERVINGS PER DAY </w:t>
      </w:r>
      <w:r w:rsidRPr="00223642">
        <w:rPr>
          <w:b/>
        </w:rPr>
        <w:t xml:space="preserve">[X= [VALUE AT </w:t>
      </w:r>
      <w:r w:rsidR="006378E9" w:rsidRPr="00223642">
        <w:rPr>
          <w:b/>
        </w:rPr>
        <w:t>THMAR</w:t>
      </w:r>
      <w:r w:rsidRPr="00223642">
        <w:rPr>
          <w:b/>
        </w:rPr>
        <w:t>3]</w:t>
      </w:r>
    </w:p>
    <w:p w14:paraId="730F50DA" w14:textId="469461AA" w:rsidR="00165FE2" w:rsidRPr="00223642" w:rsidRDefault="6126BA26" w:rsidP="6126BA26">
      <w:pPr>
        <w:pStyle w:val="ListParagraph"/>
        <w:ind w:left="450"/>
        <w:rPr>
          <w:b/>
          <w:bCs/>
        </w:rPr>
      </w:pPr>
      <w:r w:rsidRPr="6126BA26">
        <w:rPr>
          <w:b/>
          <w:bCs/>
        </w:rPr>
        <w:t>Y= [IF THMAR4=0 OR THMAR7B=0 THEN 17 OR CURRENT AGE, WHICHEVER IS LOWEST VALUE] OR [IF THMAR8C=0 THEN SET TO VALUE AT THMAR8]</w:t>
      </w:r>
    </w:p>
    <w:p w14:paraId="2D9DBAE0" w14:textId="77777777" w:rsidR="00165FE2" w:rsidRPr="00223642" w:rsidRDefault="00165FE2" w:rsidP="00165FE2">
      <w:pPr>
        <w:pStyle w:val="ListParagraph"/>
        <w:ind w:left="450"/>
        <w:rPr>
          <w:b/>
        </w:rPr>
      </w:pPr>
    </w:p>
    <w:p w14:paraId="1716EAA2" w14:textId="7CE60E9E" w:rsidR="00165FE2" w:rsidRPr="00223642" w:rsidRDefault="6126BA26" w:rsidP="6126BA26">
      <w:pPr>
        <w:pStyle w:val="ListParagraph"/>
        <w:ind w:left="450"/>
        <w:rPr>
          <w:b/>
          <w:bCs/>
        </w:rPr>
      </w:pPr>
      <w:r w:rsidRPr="6126BA26">
        <w:t>Age [X / 18] to age [Y / 24]</w:t>
      </w:r>
      <w:r>
        <w:t xml:space="preserve"> |__|__| #SERVINGS PER DAY </w:t>
      </w:r>
      <w:r w:rsidRPr="6126BA26">
        <w:rPr>
          <w:b/>
          <w:bCs/>
        </w:rPr>
        <w:t>[X= [VALUE AT THMAR3 OR 18, WHICHEVER IS HIGHEST VALUE] Y= [IF THMAR4=0 OR THMAR7B=00 THEN 24 OR CURRENT AGE, WHICHEVER IS LOWEST VALUE] OR [IF THMAR8C=0 THEN SET TO VALUE AT THMAR8]]</w:t>
      </w:r>
    </w:p>
    <w:p w14:paraId="653418B9" w14:textId="77777777" w:rsidR="00165FE2" w:rsidRPr="00223642" w:rsidRDefault="00165FE2" w:rsidP="00165FE2">
      <w:pPr>
        <w:pStyle w:val="ListParagraph"/>
        <w:ind w:left="450"/>
      </w:pPr>
    </w:p>
    <w:p w14:paraId="1AA5632D" w14:textId="5EAEC991" w:rsidR="00165FE2" w:rsidRPr="00223642" w:rsidRDefault="6126BA26" w:rsidP="6126BA26">
      <w:pPr>
        <w:pStyle w:val="ListParagraph"/>
        <w:ind w:left="450"/>
        <w:rPr>
          <w:b/>
          <w:bCs/>
        </w:rPr>
      </w:pPr>
      <w:r w:rsidRPr="6126BA26">
        <w:t>Age [X / 25] to age [Y / 29]</w:t>
      </w:r>
      <w:r>
        <w:t xml:space="preserve"> |__|__| #SERVINGS PER DAY </w:t>
      </w:r>
      <w:r w:rsidRPr="6126BA26">
        <w:rPr>
          <w:b/>
          <w:bCs/>
        </w:rPr>
        <w:t>[X= [VALUE AT THMAR3 OR 25, WHICHEVER IS HIGHEST VALUE] Y= [IF THMAR4=0 OR THMAR7B=0 THEN 29 OR CURRENT AGE, WHICHEVER IS LOWEST VALUE] OR [IF THMAR8C=0 THEN SET TO VALUE AT THMAR8]]</w:t>
      </w:r>
    </w:p>
    <w:p w14:paraId="55DA7363" w14:textId="77777777" w:rsidR="00165FE2" w:rsidRPr="00223642" w:rsidRDefault="00165FE2" w:rsidP="00165FE2">
      <w:pPr>
        <w:pStyle w:val="ListParagraph"/>
        <w:ind w:left="450"/>
      </w:pPr>
    </w:p>
    <w:p w14:paraId="38898617" w14:textId="172EBBE7" w:rsidR="00165FE2" w:rsidRDefault="6126BA26" w:rsidP="6126BA26">
      <w:pPr>
        <w:pStyle w:val="ListParagraph"/>
        <w:ind w:left="450"/>
        <w:rPr>
          <w:b/>
          <w:bCs/>
        </w:rPr>
      </w:pPr>
      <w:r w:rsidRPr="6126BA26">
        <w:t>Age [X / 30] to age [Y / 39 / current age]</w:t>
      </w:r>
      <w:r>
        <w:t xml:space="preserve"> |__|__| #SERVINGS PER DAY </w:t>
      </w:r>
      <w:r w:rsidRPr="6126BA26">
        <w:rPr>
          <w:b/>
          <w:bCs/>
        </w:rPr>
        <w:t>[X= [VALUE AT THMAR3 OR 30, WHICHEVER IS HIGHEST VALUE] Y= [IF THMAR4=0 OR THMAR7B=0 THEN 39 OR CURRENT AGE, WHICHEVER IS LOWEST VALUE] OR [IF THMAR8C=0 THEN SET TO VALUE AT THMAR8]]</w:t>
      </w:r>
    </w:p>
    <w:p w14:paraId="0EAD35E8" w14:textId="77777777" w:rsidR="00FA012B" w:rsidRPr="00223642" w:rsidRDefault="00FA012B" w:rsidP="00165FE2">
      <w:pPr>
        <w:pStyle w:val="ListParagraph"/>
        <w:ind w:left="450"/>
        <w:rPr>
          <w:rFonts w:cstheme="minorHAnsi"/>
          <w:b/>
        </w:rPr>
      </w:pPr>
    </w:p>
    <w:p w14:paraId="40474C50" w14:textId="1231ECAD" w:rsidR="00165FE2" w:rsidRPr="00223642" w:rsidRDefault="6126BA26" w:rsidP="6126BA26">
      <w:pPr>
        <w:pStyle w:val="ListParagraph"/>
        <w:ind w:left="450"/>
        <w:rPr>
          <w:b/>
          <w:bCs/>
        </w:rPr>
      </w:pPr>
      <w:r w:rsidRPr="6126BA26">
        <w:t>Age [X / 40] to age [Y / 49 / current age]</w:t>
      </w:r>
      <w:r>
        <w:t xml:space="preserve"> |__|__| #SERVINGS PER DAY </w:t>
      </w:r>
      <w:r w:rsidRPr="6126BA26">
        <w:rPr>
          <w:b/>
          <w:bCs/>
        </w:rPr>
        <w:t>[X= [VALUE AT THMAR3 OR 40, WHICHEVER IS HIGHEST VALUE] Y= [IF THMAR4=0 OR THMAR7B=0 THEN 49 OR CURRENT AGE, WHICHEVER IS LOWEST VALUE] OR [IF THMAR8C=0 THEN SET TO VALUE AT THMAR8]]</w:t>
      </w:r>
    </w:p>
    <w:p w14:paraId="0A4766FE" w14:textId="77777777" w:rsidR="00165FE2" w:rsidRPr="00223642" w:rsidRDefault="00165FE2" w:rsidP="00165FE2">
      <w:pPr>
        <w:pStyle w:val="ListParagraph"/>
        <w:ind w:left="450"/>
        <w:rPr>
          <w:b/>
        </w:rPr>
      </w:pPr>
    </w:p>
    <w:p w14:paraId="7046CE26" w14:textId="29D44C3D" w:rsidR="00165FE2" w:rsidRPr="00223642" w:rsidRDefault="6126BA26" w:rsidP="6126BA26">
      <w:pPr>
        <w:pStyle w:val="ListParagraph"/>
        <w:ind w:left="450"/>
        <w:rPr>
          <w:b/>
          <w:bCs/>
        </w:rPr>
      </w:pPr>
      <w:r w:rsidRPr="6126BA26">
        <w:t>Age [X / 50] to age [Y / 59 / current age]</w:t>
      </w:r>
      <w:r>
        <w:t xml:space="preserve"> |__|__| #SERVINGS PER DAY </w:t>
      </w:r>
      <w:r w:rsidRPr="6126BA26">
        <w:rPr>
          <w:b/>
          <w:bCs/>
        </w:rPr>
        <w:t>[X= [VALUE AT THMAR3 OR 50, WHICHEVER IS HIGHEST VALUE] Y= [IF THMAR4=0 OR THMAR7B=0 THEN 59 OR CURRENT AGE, WHICHEVER IS LOWEST VALUE] OR [IF THMAR8C=0 THEN SET TO VALUE AT THMAR8]]</w:t>
      </w:r>
    </w:p>
    <w:p w14:paraId="675F8AA1" w14:textId="77777777" w:rsidR="00165FE2" w:rsidRPr="00223642" w:rsidRDefault="00165FE2" w:rsidP="00165FE2">
      <w:pPr>
        <w:pStyle w:val="ListParagraph"/>
        <w:ind w:left="450"/>
      </w:pPr>
    </w:p>
    <w:p w14:paraId="57562205" w14:textId="636C9BFD" w:rsidR="00165FE2" w:rsidRPr="00223642" w:rsidRDefault="6126BA26" w:rsidP="6126BA26">
      <w:pPr>
        <w:pStyle w:val="ListParagraph"/>
        <w:ind w:left="450"/>
        <w:rPr>
          <w:b/>
          <w:bCs/>
        </w:rPr>
      </w:pPr>
      <w:r w:rsidRPr="6126BA26">
        <w:t>Age [X / 60] to age [Y / 69 / current age]</w:t>
      </w:r>
      <w:r>
        <w:t xml:space="preserve"> |__|__| #SERVINGS PER DAY </w:t>
      </w:r>
      <w:r w:rsidRPr="6126BA26">
        <w:rPr>
          <w:b/>
          <w:bCs/>
        </w:rPr>
        <w:t>[X= [VALUE AT THMAR3 OR 60, WHICHEVER IS HIGHEST VALUE] Y= [IF THMAR4=0 OR THMAR7B=0 THEN 69 OR CURRENT AGE, WHICHEVER IS LOWEST VALUE] OR [IF THMAR8C=0 THEN SET TO VALUE AT THMAR8]]</w:t>
      </w:r>
    </w:p>
    <w:p w14:paraId="1E640A5C" w14:textId="77777777" w:rsidR="00165FE2" w:rsidRPr="00223642" w:rsidRDefault="00165FE2" w:rsidP="00165FE2">
      <w:pPr>
        <w:pStyle w:val="ListParagraph"/>
        <w:ind w:left="450"/>
      </w:pPr>
    </w:p>
    <w:p w14:paraId="38C2ABF2" w14:textId="2D972A2C" w:rsidR="00165FE2" w:rsidRPr="00223642" w:rsidRDefault="00165FE2" w:rsidP="007279B1">
      <w:pPr>
        <w:pStyle w:val="ListParagraph"/>
        <w:spacing w:before="240"/>
        <w:ind w:left="450"/>
        <w:rPr>
          <w:b/>
        </w:rPr>
      </w:pPr>
      <w:r w:rsidRPr="00223642">
        <w:rPr>
          <w:rFonts w:cstheme="minorHAnsi"/>
        </w:rPr>
        <w:t>Age [X / 70] and older</w:t>
      </w:r>
      <w:r w:rsidRPr="00223642">
        <w:t xml:space="preserve">|__|__| #SERVINGS PER DAY </w:t>
      </w:r>
      <w:r w:rsidRPr="00223642">
        <w:rPr>
          <w:b/>
        </w:rPr>
        <w:t xml:space="preserve">[X= [VALUE AT </w:t>
      </w:r>
      <w:r w:rsidR="006378E9" w:rsidRPr="00223642">
        <w:rPr>
          <w:b/>
        </w:rPr>
        <w:t>THMAR</w:t>
      </w:r>
      <w:r w:rsidRPr="00223642">
        <w:rPr>
          <w:b/>
        </w:rPr>
        <w:t>3 OR 70, WHICHEVER IS HIGHEST VALUE]]</w:t>
      </w:r>
    </w:p>
    <w:p w14:paraId="3485AF68" w14:textId="42C495CD" w:rsidR="00164543" w:rsidRPr="00223642" w:rsidRDefault="006F220B" w:rsidP="007279B1">
      <w:pPr>
        <w:keepNext/>
        <w:keepLines/>
        <w:spacing w:before="240" w:after="240" w:line="240" w:lineRule="auto"/>
        <w:outlineLvl w:val="0"/>
        <w:rPr>
          <w:rFonts w:eastAsia="Times New Roman" w:cs="Times New Roman"/>
          <w:b/>
          <w:bCs/>
          <w:sz w:val="32"/>
        </w:rPr>
      </w:pPr>
      <w:bookmarkStart w:id="1" w:name="_Toc496540780"/>
      <w:r w:rsidRPr="00223642">
        <w:rPr>
          <w:rFonts w:eastAsia="Times New Roman" w:cs="Times New Roman"/>
          <w:b/>
          <w:bCs/>
          <w:sz w:val="32"/>
        </w:rPr>
        <w:lastRenderedPageBreak/>
        <w:t>Alcohol</w:t>
      </w:r>
      <w:bookmarkEnd w:id="1"/>
      <w:r w:rsidR="009C3859">
        <w:rPr>
          <w:rFonts w:eastAsia="Times New Roman" w:cs="Times New Roman"/>
          <w:b/>
          <w:bCs/>
          <w:sz w:val="32"/>
        </w:rPr>
        <w:t xml:space="preserve"> [SECTION 3]</w:t>
      </w:r>
    </w:p>
    <w:p w14:paraId="34C03275" w14:textId="786E0E11" w:rsidR="006F220B" w:rsidRPr="00223642" w:rsidRDefault="6126BA26" w:rsidP="006F220B">
      <w:pPr>
        <w:keepNext/>
        <w:keepLines/>
        <w:spacing w:after="240" w:line="240" w:lineRule="auto"/>
        <w:outlineLvl w:val="0"/>
      </w:pPr>
      <w:r w:rsidRPr="6126BA26">
        <w:rPr>
          <w:rFonts w:eastAsia="Times New Roman" w:cs="Times New Roman"/>
        </w:rPr>
        <w:t xml:space="preserve">[INTROALC] Next, we will ask you some questions about your alcohol use. </w:t>
      </w:r>
      <w:r>
        <w:t>Many questions will ask you to share the age you were when you started or stopped using a product. Please make your best guess if you are not sure of the age you were when you started or stopped using a product.</w:t>
      </w:r>
    </w:p>
    <w:p w14:paraId="531C3446" w14:textId="61581CF3" w:rsidR="006F220B" w:rsidRPr="00223642" w:rsidRDefault="6126BA26" w:rsidP="7C7F8A75">
      <w:pPr>
        <w:keepNext/>
        <w:keepLines/>
        <w:spacing w:after="25"/>
        <w:outlineLvl w:val="1"/>
        <w:rPr>
          <w:rFonts w:eastAsia="Times New Roman"/>
        </w:rPr>
      </w:pPr>
      <w:r w:rsidRPr="6126BA26">
        <w:rPr>
          <w:rFonts w:eastAsia="Times New Roman"/>
        </w:rPr>
        <w:t xml:space="preserve"> </w:t>
      </w:r>
      <w:r>
        <w:t>Please remember that we protect your privacy. We remove information that can identify you from your survey answers before we share them with researchers.</w:t>
      </w:r>
    </w:p>
    <w:p w14:paraId="15921CDE" w14:textId="3BB86A0D" w:rsidR="006F220B" w:rsidRPr="00223642" w:rsidRDefault="6126BA26" w:rsidP="6126BA26">
      <w:pPr>
        <w:pStyle w:val="ListParagraph"/>
        <w:keepNext/>
        <w:numPr>
          <w:ilvl w:val="0"/>
          <w:numId w:val="2"/>
        </w:numPr>
        <w:spacing w:after="240" w:line="240" w:lineRule="auto"/>
        <w:outlineLvl w:val="1"/>
        <w:rPr>
          <w:rFonts w:eastAsiaTheme="minorEastAsia"/>
        </w:rPr>
      </w:pPr>
      <w:r w:rsidRPr="6126BA26">
        <w:rPr>
          <w:rFonts w:eastAsia="Calibri" w:cs="Times New Roman"/>
        </w:rPr>
        <w:t xml:space="preserve">[ALCOHOL1] Have you ever had an </w:t>
      </w:r>
      <w:r w:rsidRPr="6126BA26">
        <w:rPr>
          <w:rFonts w:eastAsia="Calibri" w:cs="Times New Roman"/>
          <w:b/>
          <w:bCs/>
        </w:rPr>
        <w:t>alcoholic beverage</w:t>
      </w:r>
      <w:r w:rsidRPr="6126BA26">
        <w:rPr>
          <w:rFonts w:eastAsia="Calibri" w:cs="Times New Roman"/>
        </w:rPr>
        <w:t xml:space="preserve"> (beer, wine, wine cooler, liquor, cocktail, or a mixed drink) in your  life?</w:t>
      </w:r>
    </w:p>
    <w:p w14:paraId="216A3150" w14:textId="2E60F65D" w:rsidR="006F220B" w:rsidRPr="00040EF7" w:rsidRDefault="6126BA26" w:rsidP="00040EF7">
      <w:pPr>
        <w:pStyle w:val="ListParagraph"/>
        <w:numPr>
          <w:ilvl w:val="1"/>
          <w:numId w:val="2"/>
        </w:numPr>
        <w:spacing w:after="0" w:line="240" w:lineRule="auto"/>
        <w:rPr>
          <w:rFonts w:eastAsia="Calibri" w:cs="Times New Roman"/>
        </w:rPr>
      </w:pPr>
      <w:r w:rsidRPr="6126BA26">
        <w:rPr>
          <w:rFonts w:eastAsia="Calibri" w:cs="Times New Roman"/>
        </w:rPr>
        <w:t>Yes</w:t>
      </w:r>
    </w:p>
    <w:p w14:paraId="01F29A8A" w14:textId="711339B3" w:rsidR="006F220B" w:rsidRPr="00223642" w:rsidRDefault="006F220B" w:rsidP="00040EF7">
      <w:pPr>
        <w:numPr>
          <w:ilvl w:val="0"/>
          <w:numId w:val="139"/>
        </w:numPr>
        <w:spacing w:after="0" w:line="240" w:lineRule="auto"/>
        <w:contextualSpacing/>
        <w:rPr>
          <w:rFonts w:eastAsia="Calibri" w:cs="Times New Roman"/>
        </w:rPr>
      </w:pPr>
      <w:r w:rsidRPr="00223642">
        <w:rPr>
          <w:rFonts w:eastAsia="Calibri" w:cs="Times New Roman"/>
        </w:rPr>
        <w:t xml:space="preserve">No </w:t>
      </w:r>
      <w:r w:rsidRPr="00223642">
        <w:rPr>
          <w:rFonts w:ascii="Wingdings" w:eastAsia="Wingdings" w:hAnsi="Wingdings" w:cs="Wingdings"/>
          <w:b/>
        </w:rPr>
        <w:t>à</w:t>
      </w:r>
      <w:r w:rsidR="00AB3143" w:rsidRPr="00223642">
        <w:rPr>
          <w:rFonts w:eastAsia="Calibri" w:cs="Times New Roman"/>
          <w:b/>
        </w:rPr>
        <w:t xml:space="preserve"> GO TO SUN EXPOSURE SECTION</w:t>
      </w:r>
    </w:p>
    <w:p w14:paraId="099974AD" w14:textId="69520662" w:rsidR="00AB3143" w:rsidRPr="00223642"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531F56C1" w14:textId="77777777" w:rsidR="006F220B" w:rsidRPr="00223642" w:rsidRDefault="006F220B" w:rsidP="006F220B">
      <w:pPr>
        <w:spacing w:after="0" w:line="240" w:lineRule="auto"/>
        <w:ind w:left="720"/>
        <w:contextualSpacing/>
        <w:rPr>
          <w:rFonts w:eastAsia="Calibri" w:cs="Times New Roman"/>
        </w:rPr>
      </w:pPr>
    </w:p>
    <w:p w14:paraId="745013E9" w14:textId="7E0BCE2A" w:rsidR="006F220B" w:rsidRPr="00223642" w:rsidRDefault="6126BA26" w:rsidP="006F220B">
      <w:pPr>
        <w:numPr>
          <w:ilvl w:val="0"/>
          <w:numId w:val="2"/>
        </w:numPr>
        <w:spacing w:after="0" w:line="240" w:lineRule="auto"/>
        <w:contextualSpacing/>
        <w:rPr>
          <w:rFonts w:eastAsia="Calibri" w:cs="Times New Roman"/>
        </w:rPr>
      </w:pPr>
      <w:r w:rsidRPr="6126BA26">
        <w:rPr>
          <w:rFonts w:eastAsia="Calibri" w:cs="Times New Roman"/>
        </w:rPr>
        <w:t>[ALCOHOL2] How many alcoholic beverages have you had in your</w:t>
      </w:r>
      <w:r w:rsidRPr="6126BA26">
        <w:rPr>
          <w:rFonts w:eastAsia="Calibri" w:cs="Times New Roman"/>
          <w:b/>
          <w:bCs/>
        </w:rPr>
        <w:t xml:space="preserve">  life</w:t>
      </w:r>
      <w:r w:rsidRPr="6126BA26">
        <w:rPr>
          <w:rFonts w:eastAsia="Calibri" w:cs="Times New Roman"/>
        </w:rPr>
        <w:t>?</w:t>
      </w:r>
    </w:p>
    <w:p w14:paraId="3F18D4C5" w14:textId="4634A59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10 or less </w:t>
      </w:r>
      <w:r w:rsidRPr="00223642">
        <w:rPr>
          <w:rFonts w:ascii="Wingdings" w:eastAsia="Wingdings" w:hAnsi="Wingdings" w:cs="Wingdings"/>
        </w:rPr>
        <w:t>à</w:t>
      </w:r>
      <w:r w:rsidRPr="00223642">
        <w:rPr>
          <w:rFonts w:eastAsia="Calibri" w:cs="Times New Roman"/>
          <w:b/>
        </w:rPr>
        <w:t xml:space="preserve"> GO TO </w:t>
      </w:r>
      <w:r w:rsidR="00AB3143" w:rsidRPr="00223642">
        <w:rPr>
          <w:rFonts w:eastAsia="Calibri" w:cs="Times New Roman"/>
          <w:b/>
        </w:rPr>
        <w:t>SUN EXPOSURE SECTION</w:t>
      </w:r>
    </w:p>
    <w:p w14:paraId="36A75E9C" w14:textId="10BD5FD8" w:rsidR="006F220B" w:rsidRPr="00223642" w:rsidRDefault="006F220B" w:rsidP="00040EF7">
      <w:pPr>
        <w:numPr>
          <w:ilvl w:val="0"/>
          <w:numId w:val="141"/>
        </w:numPr>
        <w:spacing w:after="0" w:line="240" w:lineRule="auto"/>
        <w:contextualSpacing/>
        <w:rPr>
          <w:rFonts w:eastAsia="Calibri" w:cs="Times New Roman"/>
        </w:rPr>
      </w:pPr>
      <w:r w:rsidRPr="00223642">
        <w:rPr>
          <w:rFonts w:eastAsia="Calibri" w:cs="Times New Roman"/>
        </w:rPr>
        <w:t xml:space="preserve">11—49 </w:t>
      </w:r>
      <w:r w:rsidRPr="00223642">
        <w:rPr>
          <w:rFonts w:ascii="Wingdings" w:eastAsia="Wingdings" w:hAnsi="Wingdings" w:cs="Wingdings"/>
        </w:rPr>
        <w:t>à</w:t>
      </w:r>
      <w:r w:rsidR="00AB3143" w:rsidRPr="00223642">
        <w:rPr>
          <w:rFonts w:eastAsia="Calibri" w:cs="Times New Roman"/>
          <w:b/>
        </w:rPr>
        <w:t xml:space="preserve"> GO TO SUN EXPOSURE SECTION</w:t>
      </w:r>
    </w:p>
    <w:p w14:paraId="4DE566BB"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 xml:space="preserve">50—99 </w:t>
      </w:r>
    </w:p>
    <w:p w14:paraId="74A2E886" w14:textId="77777777" w:rsidR="006F220B" w:rsidRPr="00223642" w:rsidRDefault="006F220B" w:rsidP="00040EF7">
      <w:pPr>
        <w:numPr>
          <w:ilvl w:val="0"/>
          <w:numId w:val="141"/>
        </w:numPr>
        <w:spacing w:before="60" w:after="0" w:line="240" w:lineRule="auto"/>
        <w:contextualSpacing/>
        <w:rPr>
          <w:rFonts w:eastAsia="Calibri" w:cs="Times New Roman"/>
        </w:rPr>
      </w:pPr>
      <w:r w:rsidRPr="00223642">
        <w:rPr>
          <w:rFonts w:eastAsia="Calibri" w:cs="Times New Roman"/>
        </w:rPr>
        <w:t>100 or more</w:t>
      </w:r>
    </w:p>
    <w:p w14:paraId="00C34FC3" w14:textId="2983FA9A" w:rsidR="00AB3143" w:rsidRPr="00DE3D50" w:rsidRDefault="00AB3143"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 EXPOSURE SECTION</w:t>
      </w:r>
    </w:p>
    <w:p w14:paraId="63D0DAAB" w14:textId="77777777" w:rsidR="00DE3D50" w:rsidRPr="00223642" w:rsidRDefault="00DE3D50" w:rsidP="00DE3D50">
      <w:pPr>
        <w:spacing w:after="0" w:line="240" w:lineRule="auto"/>
        <w:ind w:left="720"/>
        <w:contextualSpacing/>
        <w:rPr>
          <w:rFonts w:eastAsia="Calibri" w:cs="Times New Roman"/>
        </w:rPr>
      </w:pPr>
    </w:p>
    <w:p w14:paraId="42C83384" w14:textId="66F0821F" w:rsidR="006F220B" w:rsidRPr="00223642" w:rsidRDefault="00AB3143" w:rsidP="002F3EE0">
      <w:pPr>
        <w:numPr>
          <w:ilvl w:val="0"/>
          <w:numId w:val="4"/>
        </w:numPr>
        <w:spacing w:after="0" w:line="240" w:lineRule="auto"/>
        <w:contextualSpacing/>
        <w:rPr>
          <w:rFonts w:eastAsia="Calibri" w:cs="Times New Roman"/>
        </w:rPr>
      </w:pPr>
      <w:r w:rsidRPr="00223642">
        <w:rPr>
          <w:rFonts w:eastAsia="Calibri" w:cs="Times New Roman"/>
        </w:rPr>
        <w:t xml:space="preserve"> </w:t>
      </w:r>
      <w:r w:rsidR="00C84239" w:rsidRPr="00223642">
        <w:rPr>
          <w:rFonts w:eastAsia="Calibri" w:cs="Times New Roman"/>
        </w:rPr>
        <w:t>[ALCOHOL3</w:t>
      </w:r>
      <w:r w:rsidR="006F220B" w:rsidRPr="00223642">
        <w:rPr>
          <w:rFonts w:eastAsia="Calibri" w:cs="Times New Roman"/>
        </w:rPr>
        <w:t xml:space="preserve">] How old were you when you </w:t>
      </w:r>
      <w:r w:rsidR="006F220B" w:rsidRPr="00223642">
        <w:rPr>
          <w:rFonts w:eastAsia="Calibri" w:cs="Times New Roman"/>
          <w:b/>
        </w:rPr>
        <w:t>first</w:t>
      </w:r>
      <w:r w:rsidR="006F220B" w:rsidRPr="00223642">
        <w:rPr>
          <w:rFonts w:eastAsia="Calibri" w:cs="Times New Roman"/>
        </w:rPr>
        <w:t xml:space="preserve"> drank alcohol? </w:t>
      </w:r>
    </w:p>
    <w:p w14:paraId="0940F397" w14:textId="4868897A" w:rsidR="004B4E99"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first drank alcohol</w:t>
      </w:r>
    </w:p>
    <w:p w14:paraId="7E2C18AD" w14:textId="03D003D2"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DE3D50">
        <w:rPr>
          <w:rFonts w:eastAsia="Calibri" w:cs="Times New Roman"/>
          <w:b/>
          <w:i/>
        </w:rPr>
        <w:t xml:space="preserve"> GO TO ALCOHOL4</w:t>
      </w:r>
    </w:p>
    <w:p w14:paraId="7CBB95B0" w14:textId="77777777" w:rsidR="009D57BC" w:rsidRPr="00223642" w:rsidRDefault="009D57BC" w:rsidP="006F220B">
      <w:pPr>
        <w:spacing w:after="0" w:line="240" w:lineRule="auto"/>
        <w:rPr>
          <w:rFonts w:eastAsia="Calibri" w:cs="Times New Roman"/>
        </w:rPr>
      </w:pPr>
    </w:p>
    <w:p w14:paraId="16E6C6C3" w14:textId="0A325735" w:rsidR="006F220B" w:rsidRPr="00223642" w:rsidRDefault="009D57BC" w:rsidP="006F220B">
      <w:pPr>
        <w:numPr>
          <w:ilvl w:val="0"/>
          <w:numId w:val="4"/>
        </w:numPr>
        <w:spacing w:after="0" w:line="240" w:lineRule="auto"/>
        <w:contextualSpacing/>
        <w:rPr>
          <w:rFonts w:eastAsia="Calibri" w:cs="Times New Roman"/>
        </w:rPr>
      </w:pPr>
      <w:r w:rsidRPr="00223642">
        <w:rPr>
          <w:rFonts w:eastAsia="Calibri" w:cs="Times New Roman"/>
        </w:rPr>
        <w:t xml:space="preserve"> </w:t>
      </w:r>
      <w:r w:rsidR="00D00C7D" w:rsidRPr="00223642">
        <w:rPr>
          <w:rFonts w:eastAsia="Calibri" w:cs="Times New Roman"/>
        </w:rPr>
        <w:t>[ALCOHOL4</w:t>
      </w:r>
      <w:r w:rsidR="006F220B" w:rsidRPr="00223642">
        <w:rPr>
          <w:rFonts w:eastAsia="Calibri" w:cs="Times New Roman"/>
        </w:rPr>
        <w:t>] How old were you when you started drinking alcohol on a</w:t>
      </w:r>
      <w:r w:rsidR="006F220B" w:rsidRPr="00223642">
        <w:rPr>
          <w:rFonts w:eastAsia="Calibri" w:cs="Times New Roman"/>
          <w:b/>
        </w:rPr>
        <w:t xml:space="preserve"> </w:t>
      </w:r>
      <w:r w:rsidR="006F220B" w:rsidRPr="00223642">
        <w:rPr>
          <w:rFonts w:eastAsia="Calibri" w:cs="Times New Roman"/>
        </w:rPr>
        <w:t xml:space="preserve">regular basis? </w:t>
      </w:r>
      <w:r w:rsidR="006F220B" w:rsidRPr="00223642">
        <w:rPr>
          <w:rFonts w:eastAsia="Calibri" w:cstheme="minorHAnsi"/>
          <w:i/>
        </w:rPr>
        <w:t>[Help text: We understand that the meaning of “regular basis” might be different for different people. When you answer this question, please think about what “regular basis” means to you.]</w:t>
      </w:r>
      <w:r w:rsidR="006F220B" w:rsidRPr="00223642">
        <w:rPr>
          <w:rFonts w:eastAsia="Calibri" w:cs="Times New Roman"/>
        </w:rPr>
        <w:t xml:space="preserve"> </w:t>
      </w:r>
    </w:p>
    <w:p w14:paraId="22FE9FDA" w14:textId="77777777" w:rsidR="00466F0D" w:rsidRDefault="006F220B" w:rsidP="00466F0D">
      <w:pPr>
        <w:spacing w:before="120" w:after="0" w:line="240" w:lineRule="auto"/>
        <w:ind w:firstLine="720"/>
        <w:rPr>
          <w:rFonts w:eastAsia="Calibri" w:cs="Times New Roman"/>
        </w:rPr>
      </w:pPr>
      <w:r w:rsidRPr="00223642">
        <w:rPr>
          <w:rFonts w:eastAsia="Calibri" w:cs="Times New Roman"/>
        </w:rPr>
        <w:t>|__|__| Age started drinking alcohol on a regular basis</w:t>
      </w:r>
    </w:p>
    <w:p w14:paraId="20EEC8D8" w14:textId="507CD793" w:rsidR="006F220B" w:rsidRPr="00466F0D" w:rsidRDefault="6126BA26" w:rsidP="00466F0D">
      <w:pPr>
        <w:spacing w:before="120" w:after="0" w:line="240" w:lineRule="auto"/>
        <w:ind w:firstLine="720"/>
        <w:rPr>
          <w:rFonts w:eastAsia="Calibri" w:cs="Times New Roman"/>
        </w:rPr>
      </w:pPr>
      <w:r w:rsidRPr="6126BA26">
        <w:rPr>
          <w:rFonts w:eastAsia="Calibri" w:cs="Times New Roman"/>
        </w:rPr>
        <w:t>44   Never drank on a regular basis</w:t>
      </w:r>
    </w:p>
    <w:p w14:paraId="201BA956" w14:textId="213EB094"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ALCOHOL5</w:t>
      </w:r>
    </w:p>
    <w:p w14:paraId="039BC93C" w14:textId="77777777" w:rsidR="006F220B" w:rsidRPr="00223642" w:rsidRDefault="006F220B" w:rsidP="006F220B">
      <w:pPr>
        <w:spacing w:after="0" w:line="240" w:lineRule="auto"/>
        <w:rPr>
          <w:rFonts w:eastAsia="Calibri" w:cs="Times New Roman"/>
        </w:rPr>
      </w:pPr>
    </w:p>
    <w:p w14:paraId="0A83B035" w14:textId="64B0171B" w:rsidR="006F220B" w:rsidRPr="00223642" w:rsidRDefault="6126BA26" w:rsidP="006F220B">
      <w:pPr>
        <w:numPr>
          <w:ilvl w:val="0"/>
          <w:numId w:val="4"/>
        </w:numPr>
        <w:spacing w:after="0" w:line="240" w:lineRule="auto"/>
        <w:contextualSpacing/>
        <w:rPr>
          <w:rFonts w:eastAsia="Calibri" w:cs="Times New Roman"/>
        </w:rPr>
      </w:pPr>
      <w:r w:rsidRPr="6126BA26">
        <w:rPr>
          <w:rFonts w:eastAsia="Calibri" w:cs="Times New Roman"/>
        </w:rPr>
        <w:t xml:space="preserve">[ALCOHOL5] Over the </w:t>
      </w:r>
      <w:r w:rsidRPr="6126BA26">
        <w:rPr>
          <w:rFonts w:eastAsia="Calibri" w:cs="Times New Roman"/>
          <w:b/>
          <w:bCs/>
        </w:rPr>
        <w:t>past 12 months</w:t>
      </w:r>
      <w:r w:rsidRPr="6126BA26">
        <w:rPr>
          <w:rFonts w:eastAsia="Calibri" w:cs="Times New Roman"/>
        </w:rPr>
        <w:t>, did you drink alcohol?</w:t>
      </w:r>
    </w:p>
    <w:p w14:paraId="790B9793" w14:textId="75C8BCA0"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1</w:t>
      </w:r>
      <w:r w:rsidR="006F220B">
        <w:tab/>
      </w: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ALCOHOL8</w:t>
      </w:r>
    </w:p>
    <w:p w14:paraId="4CC2D6B1" w14:textId="233C3E46" w:rsidR="006F220B" w:rsidRPr="00223642" w:rsidRDefault="6126BA26" w:rsidP="6126BA26">
      <w:pPr>
        <w:spacing w:before="60" w:after="0" w:line="240" w:lineRule="auto"/>
        <w:ind w:left="360" w:firstLine="720"/>
        <w:contextualSpacing/>
        <w:rPr>
          <w:rFonts w:eastAsia="Calibri" w:cs="Times New Roman"/>
        </w:rPr>
      </w:pPr>
      <w:r w:rsidRPr="6126BA26">
        <w:rPr>
          <w:rFonts w:eastAsia="Calibri" w:cs="Times New Roman"/>
        </w:rPr>
        <w:t>0</w:t>
      </w:r>
      <w:r w:rsidR="006F220B">
        <w:tab/>
      </w:r>
      <w:r w:rsidRPr="6126BA26">
        <w:rPr>
          <w:rFonts w:eastAsia="Calibri" w:cs="Times New Roman"/>
        </w:rPr>
        <w:t>No</w:t>
      </w:r>
      <w:r w:rsidRPr="6126BA26">
        <w:rPr>
          <w:rFonts w:eastAsia="Calibri" w:cs="Times New Roman"/>
          <w:b/>
          <w:bCs/>
        </w:rPr>
        <w:t xml:space="preserve"> </w:t>
      </w:r>
    </w:p>
    <w:p w14:paraId="7D08E193" w14:textId="5E2F416A" w:rsidR="009D57BC" w:rsidRPr="00223642" w:rsidRDefault="009D57BC" w:rsidP="00466F0D">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ALCOHOL6</w:t>
      </w:r>
    </w:p>
    <w:p w14:paraId="69B31A8B" w14:textId="77777777" w:rsidR="006F220B" w:rsidRPr="00223642" w:rsidRDefault="006F220B" w:rsidP="006F220B">
      <w:pPr>
        <w:spacing w:after="0" w:line="240" w:lineRule="auto"/>
        <w:rPr>
          <w:rFonts w:eastAsia="Calibri" w:cs="Times New Roman"/>
        </w:rPr>
      </w:pPr>
    </w:p>
    <w:p w14:paraId="75080460" w14:textId="033DD3F4" w:rsidR="006F220B" w:rsidRPr="00223642" w:rsidRDefault="00B80105" w:rsidP="00B80105">
      <w:pPr>
        <w:numPr>
          <w:ilvl w:val="0"/>
          <w:numId w:val="4"/>
        </w:numPr>
        <w:spacing w:after="0" w:line="240" w:lineRule="auto"/>
        <w:contextualSpacing/>
        <w:rPr>
          <w:rFonts w:eastAsia="Calibri" w:cs="Times New Roman"/>
        </w:rPr>
      </w:pPr>
      <w:r w:rsidRPr="00223642">
        <w:rPr>
          <w:rFonts w:eastAsia="Calibri" w:cs="Times New Roman"/>
        </w:rPr>
        <w:t>[ALCOHOL6</w:t>
      </w:r>
      <w:r w:rsidR="006F220B" w:rsidRPr="00223642">
        <w:rPr>
          <w:rFonts w:eastAsia="Calibri" w:cs="Times New Roman"/>
        </w:rPr>
        <w:t xml:space="preserve">] How old were you when you </w:t>
      </w:r>
      <w:r w:rsidR="006F220B" w:rsidRPr="00223642">
        <w:rPr>
          <w:rFonts w:eastAsia="Calibri" w:cs="Times New Roman"/>
          <w:b/>
        </w:rPr>
        <w:t>last</w:t>
      </w:r>
      <w:r w:rsidR="006F220B" w:rsidRPr="00223642">
        <w:rPr>
          <w:rFonts w:eastAsia="Calibri" w:cs="Times New Roman"/>
        </w:rPr>
        <w:t xml:space="preserve"> drank alcohol? </w:t>
      </w:r>
    </w:p>
    <w:p w14:paraId="75F8F6F4" w14:textId="47FD002C" w:rsidR="00B80105" w:rsidRPr="00223642" w:rsidRDefault="006F220B" w:rsidP="00924071">
      <w:pPr>
        <w:spacing w:before="120" w:after="0" w:line="240" w:lineRule="auto"/>
        <w:ind w:left="720" w:hanging="720"/>
        <w:rPr>
          <w:rFonts w:eastAsia="Calibri" w:cs="Times New Roman"/>
        </w:rPr>
      </w:pPr>
      <w:r w:rsidRPr="00223642">
        <w:rPr>
          <w:rFonts w:eastAsia="Calibri" w:cs="Times New Roman"/>
        </w:rPr>
        <w:tab/>
        <w:t>|__|__| Age last drank alcohol</w:t>
      </w:r>
    </w:p>
    <w:p w14:paraId="0C299646" w14:textId="6BCABD36" w:rsidR="009D57BC" w:rsidRPr="00223642" w:rsidRDefault="009D57BC" w:rsidP="00040EF7">
      <w:pPr>
        <w:spacing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ALCOHOL7</w:t>
      </w:r>
    </w:p>
    <w:p w14:paraId="0F0415CB" w14:textId="77777777" w:rsidR="006F220B" w:rsidRPr="00223642" w:rsidRDefault="006F220B" w:rsidP="006F220B">
      <w:pPr>
        <w:spacing w:before="120" w:after="0" w:line="240" w:lineRule="auto"/>
        <w:ind w:left="720" w:hanging="720"/>
        <w:rPr>
          <w:rFonts w:eastAsia="Calibri" w:cs="Times New Roman"/>
        </w:rPr>
      </w:pPr>
      <w:r w:rsidRPr="00223642">
        <w:rPr>
          <w:rFonts w:eastAsia="Calibri" w:cs="Times New Roman"/>
        </w:rPr>
        <w:tab/>
      </w:r>
    </w:p>
    <w:p w14:paraId="2AC4D68D" w14:textId="77777777" w:rsidR="006F220B" w:rsidRPr="00223642" w:rsidRDefault="006F220B" w:rsidP="006F220B">
      <w:pPr>
        <w:numPr>
          <w:ilvl w:val="0"/>
          <w:numId w:val="4"/>
        </w:numPr>
        <w:spacing w:after="200" w:line="276" w:lineRule="auto"/>
        <w:contextualSpacing/>
        <w:rPr>
          <w:rFonts w:eastAsia="Calibri" w:cs="Times New Roman"/>
        </w:rPr>
      </w:pPr>
      <w:r w:rsidRPr="00223642">
        <w:rPr>
          <w:rFonts w:eastAsia="Calibri" w:cs="Times New Roman"/>
        </w:rPr>
        <w:t>[ALCOHOL7] Why did you stop drinking alcohol? Select all that apply.</w:t>
      </w:r>
    </w:p>
    <w:p w14:paraId="5C67B5D7" w14:textId="0ADAF775"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Personal choice</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11B7D20C" w14:textId="489C6A8F"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Health or medical reasons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5401E123" w14:textId="1F0F2982" w:rsidR="006F220B" w:rsidRPr="00223642" w:rsidRDefault="006F220B" w:rsidP="00040EF7">
      <w:pPr>
        <w:numPr>
          <w:ilvl w:val="1"/>
          <w:numId w:val="143"/>
        </w:numPr>
        <w:spacing w:before="60" w:after="0" w:line="240" w:lineRule="auto"/>
        <w:contextualSpacing/>
        <w:rPr>
          <w:rFonts w:eastAsia="Calibri" w:cs="Times New Roman"/>
        </w:rPr>
      </w:pPr>
      <w:r w:rsidRPr="00223642">
        <w:rPr>
          <w:rFonts w:eastAsia="Calibri" w:cs="Times New Roman"/>
        </w:rPr>
        <w:t>Interactions with medications</w:t>
      </w:r>
      <w:r w:rsidR="009D57BC" w:rsidRPr="00223642">
        <w:rPr>
          <w:rFonts w:eastAsia="Calibri" w:cs="Times New Roman"/>
        </w:rPr>
        <w:t xml:space="preserve"> </w:t>
      </w:r>
      <w:r w:rsidR="009D57BC" w:rsidRPr="00223642">
        <w:rPr>
          <w:rFonts w:ascii="Wingdings" w:eastAsia="Wingdings" w:hAnsi="Wingdings" w:cs="Wingdings"/>
          <w:b/>
        </w:rPr>
        <w:t>à</w:t>
      </w:r>
      <w:r w:rsidR="009D57BC" w:rsidRPr="00223642">
        <w:rPr>
          <w:rFonts w:eastAsia="Calibri" w:cs="Times New Roman"/>
          <w:b/>
        </w:rPr>
        <w:t xml:space="preserve"> GO TO ALCLIFE1</w:t>
      </w:r>
    </w:p>
    <w:p w14:paraId="6726E031" w14:textId="68C46775" w:rsidR="006F220B" w:rsidRPr="00223642" w:rsidRDefault="009D57BC" w:rsidP="00040EF7">
      <w:pPr>
        <w:numPr>
          <w:ilvl w:val="0"/>
          <w:numId w:val="144"/>
        </w:numPr>
        <w:spacing w:before="60" w:after="0" w:line="240" w:lineRule="auto"/>
        <w:contextualSpacing/>
        <w:rPr>
          <w:rFonts w:eastAsia="Calibri" w:cs="Times New Roman"/>
        </w:rPr>
      </w:pPr>
      <w:r w:rsidRPr="00223642">
        <w:rPr>
          <w:rFonts w:eastAsia="Calibri" w:cs="Times New Roman"/>
        </w:rPr>
        <w:lastRenderedPageBreak/>
        <w:t>Other:</w:t>
      </w:r>
      <w:r w:rsidR="006F220B" w:rsidRPr="00223642">
        <w:rPr>
          <w:rFonts w:eastAsia="Calibri" w:cs="Times New Roman"/>
        </w:rPr>
        <w:t xml:space="preserve"> Please describe</w:t>
      </w:r>
      <w:r w:rsidRPr="00223642">
        <w:rPr>
          <w:rFonts w:eastAsia="Calibri" w:cs="Times New Roman"/>
        </w:rPr>
        <w:t xml:space="preserve"> [text box] </w:t>
      </w:r>
      <w:r w:rsidRPr="00223642">
        <w:rPr>
          <w:rFonts w:ascii="Wingdings" w:eastAsia="Wingdings" w:hAnsi="Wingdings" w:cs="Wingdings"/>
          <w:b/>
        </w:rPr>
        <w:t>à</w:t>
      </w:r>
      <w:r w:rsidRPr="00223642">
        <w:rPr>
          <w:rFonts w:eastAsia="Calibri" w:cs="Times New Roman"/>
          <w:b/>
        </w:rPr>
        <w:t xml:space="preserve"> GO TO ALCLIFE1</w:t>
      </w:r>
    </w:p>
    <w:p w14:paraId="1E06BEAD" w14:textId="10D8ECA3"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973A7E4" w14:textId="77777777" w:rsidR="006F220B" w:rsidRPr="00223642" w:rsidRDefault="006F220B" w:rsidP="006F220B">
      <w:pPr>
        <w:spacing w:after="0" w:line="240" w:lineRule="auto"/>
        <w:rPr>
          <w:rFonts w:eastAsia="Calibri" w:cs="Times New Roman"/>
        </w:rPr>
      </w:pPr>
    </w:p>
    <w:p w14:paraId="44FCCBD7" w14:textId="41B79236" w:rsidR="006F220B" w:rsidRPr="00223642" w:rsidRDefault="6126BA26" w:rsidP="006F220B">
      <w:pPr>
        <w:numPr>
          <w:ilvl w:val="0"/>
          <w:numId w:val="4"/>
        </w:numPr>
        <w:spacing w:after="120" w:line="240" w:lineRule="auto"/>
        <w:contextualSpacing/>
        <w:rPr>
          <w:rFonts w:eastAsia="Calibri" w:cs="Times New Roman"/>
        </w:rPr>
      </w:pPr>
      <w:r w:rsidRPr="6126BA26">
        <w:rPr>
          <w:rFonts w:eastAsia="Calibri" w:cs="Times New Roman"/>
        </w:rPr>
        <w:t>[ALCOHOL8] Over the</w:t>
      </w:r>
      <w:r w:rsidRPr="6126BA26">
        <w:rPr>
          <w:rFonts w:eastAsia="Calibri" w:cs="Times New Roman"/>
          <w:b/>
          <w:bCs/>
        </w:rPr>
        <w:t xml:space="preserve"> past 12 months</w:t>
      </w:r>
      <w:r w:rsidRPr="6126BA26">
        <w:rPr>
          <w:rFonts w:eastAsia="Calibri" w:cs="Times New Roman"/>
        </w:rPr>
        <w:t>, did you drink any of these types of alcohol? Select all that apply.</w:t>
      </w:r>
    </w:p>
    <w:p w14:paraId="3124D42B" w14:textId="47C870AE" w:rsidR="006F220B" w:rsidRPr="00B31716" w:rsidRDefault="6126BA26" w:rsidP="6126BA26">
      <w:pPr>
        <w:pStyle w:val="ListParagraph"/>
        <w:numPr>
          <w:ilvl w:val="1"/>
          <w:numId w:val="4"/>
        </w:numPr>
        <w:spacing w:before="60" w:after="0" w:line="240" w:lineRule="auto"/>
        <w:rPr>
          <w:rFonts w:eastAsia="Calibri" w:cs="Times New Roman"/>
        </w:rPr>
      </w:pPr>
      <w:r w:rsidRPr="6126BA26">
        <w:rPr>
          <w:rFonts w:eastAsia="Calibri" w:cs="Times New Roman"/>
        </w:rPr>
        <w:t>Beer or hard cider</w:t>
      </w:r>
    </w:p>
    <w:p w14:paraId="6CEC4006" w14:textId="77777777" w:rsidR="006F220B" w:rsidRPr="00223642" w:rsidRDefault="6126BA26" w:rsidP="006F220B">
      <w:pPr>
        <w:numPr>
          <w:ilvl w:val="1"/>
          <w:numId w:val="4"/>
        </w:numPr>
        <w:spacing w:before="60" w:after="0" w:line="240" w:lineRule="auto"/>
        <w:contextualSpacing/>
        <w:rPr>
          <w:rFonts w:eastAsia="Calibri" w:cs="Times New Roman"/>
        </w:rPr>
      </w:pPr>
      <w:r w:rsidRPr="6126BA26">
        <w:rPr>
          <w:rFonts w:eastAsia="Calibri" w:cs="Times New Roman"/>
        </w:rPr>
        <w:t>Liquor or mixed drinks</w:t>
      </w:r>
    </w:p>
    <w:p w14:paraId="3E610E2E" w14:textId="77777777" w:rsidR="006F220B" w:rsidRPr="00223642" w:rsidRDefault="6126BA26" w:rsidP="006F220B">
      <w:pPr>
        <w:numPr>
          <w:ilvl w:val="1"/>
          <w:numId w:val="4"/>
        </w:numPr>
        <w:spacing w:before="60" w:after="0" w:line="240" w:lineRule="auto"/>
        <w:contextualSpacing/>
        <w:rPr>
          <w:rFonts w:eastAsia="Calibri" w:cs="Times New Roman"/>
        </w:rPr>
      </w:pPr>
      <w:r w:rsidRPr="6126BA26">
        <w:rPr>
          <w:rFonts w:eastAsia="Calibri" w:cs="Times New Roman"/>
        </w:rPr>
        <w:t>Wine</w:t>
      </w:r>
    </w:p>
    <w:p w14:paraId="2C69D90C" w14:textId="274AF902" w:rsidR="006F220B" w:rsidRPr="00223642" w:rsidRDefault="6126BA26" w:rsidP="6126BA26">
      <w:pPr>
        <w:numPr>
          <w:ilvl w:val="0"/>
          <w:numId w:val="145"/>
        </w:numPr>
        <w:spacing w:before="60" w:after="0" w:line="240" w:lineRule="auto"/>
        <w:contextualSpacing/>
        <w:rPr>
          <w:rFonts w:eastAsiaTheme="minorEastAsia"/>
        </w:rPr>
      </w:pPr>
      <w:r w:rsidRPr="6126BA26">
        <w:rPr>
          <w:rFonts w:eastAsia="Calibri" w:cs="Times New Roman"/>
        </w:rPr>
        <w:t>Other (such as wine coolers, "hard soda," spiked seltzer (sparkling water), Smirnoff® Ice, malt liquor, or pre-mixed cocktails)</w:t>
      </w:r>
    </w:p>
    <w:p w14:paraId="298ECCE9" w14:textId="6B5621A8" w:rsidR="009D57BC" w:rsidRPr="00223642" w:rsidRDefault="009D57BC"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t>
      </w:r>
      <w:r w:rsidR="00405391" w:rsidRPr="00223642">
        <w:rPr>
          <w:rFonts w:eastAsia="Calibri" w:cs="Times New Roman"/>
          <w:b/>
          <w:i/>
        </w:rPr>
        <w:t>ALCOHOL9</w:t>
      </w:r>
    </w:p>
    <w:p w14:paraId="058C5A06" w14:textId="77777777" w:rsidR="006F220B" w:rsidRPr="00223642" w:rsidRDefault="006F220B" w:rsidP="006F220B">
      <w:pPr>
        <w:spacing w:after="120" w:line="240" w:lineRule="auto"/>
        <w:ind w:left="360"/>
        <w:contextualSpacing/>
        <w:rPr>
          <w:rFonts w:eastAsia="Calibri" w:cs="Times New Roman"/>
        </w:rPr>
      </w:pPr>
    </w:p>
    <w:p w14:paraId="74665698" w14:textId="77777777" w:rsidR="006F220B" w:rsidRPr="00223642" w:rsidRDefault="006F220B" w:rsidP="006F220B">
      <w:pPr>
        <w:spacing w:after="60" w:line="240" w:lineRule="auto"/>
        <w:rPr>
          <w:rFonts w:eastAsia="Calibri" w:cs="Times New Roman"/>
          <w:b/>
          <w:sz w:val="28"/>
        </w:rPr>
      </w:pPr>
      <w:r w:rsidRPr="00223642">
        <w:rPr>
          <w:rFonts w:eastAsia="Calibri" w:cs="Times New Roman"/>
          <w:b/>
          <w:sz w:val="28"/>
        </w:rPr>
        <w:t>Beer and Hard Cider</w:t>
      </w:r>
    </w:p>
    <w:p w14:paraId="1514EAD3" w14:textId="1426425B" w:rsidR="006F220B"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ALCOHOL8=0. OTHERWISE </w:t>
      </w:r>
      <w:r w:rsidRPr="6126BA26">
        <w:rPr>
          <w:rFonts w:ascii="Wingdings" w:eastAsia="Wingdings" w:hAnsi="Wingdings" w:cs="Wingdings"/>
          <w:b/>
          <w:bCs/>
        </w:rPr>
        <w:t>à</w:t>
      </w:r>
      <w:r w:rsidRPr="6126BA26">
        <w:rPr>
          <w:rFonts w:eastAsia="Calibri" w:cs="Times New Roman"/>
          <w:b/>
          <w:bCs/>
        </w:rPr>
        <w:t xml:space="preserve"> GO TO LIQUOR1]</w:t>
      </w:r>
    </w:p>
    <w:p w14:paraId="5E815FD1" w14:textId="77777777" w:rsidR="006F220B" w:rsidRPr="00223642" w:rsidRDefault="006F220B" w:rsidP="002F3EE0">
      <w:pPr>
        <w:numPr>
          <w:ilvl w:val="0"/>
          <w:numId w:val="5"/>
        </w:numPr>
        <w:spacing w:after="0" w:line="240" w:lineRule="auto"/>
        <w:contextualSpacing/>
        <w:rPr>
          <w:rFonts w:eastAsia="Calibri" w:cs="Times New Roman"/>
        </w:rPr>
      </w:pPr>
      <w:r w:rsidRPr="00223642">
        <w:rPr>
          <w:rFonts w:eastAsia="Calibri" w:cs="Times New Roman"/>
        </w:rPr>
        <w:t xml:space="preserve"> [BEER1]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beer or hard cider</w:t>
      </w:r>
      <w:r w:rsidRPr="00223642">
        <w:rPr>
          <w:rFonts w:eastAsia="Calibri" w:cs="Times New Roman"/>
        </w:rPr>
        <w:t>?</w:t>
      </w:r>
    </w:p>
    <w:p w14:paraId="2445B37D"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Less than once a month</w:t>
      </w:r>
    </w:p>
    <w:p w14:paraId="21037EBB"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Once a month</w:t>
      </w:r>
    </w:p>
    <w:p w14:paraId="1E2187E1"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07668235"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1 – 2 times a week</w:t>
      </w:r>
    </w:p>
    <w:p w14:paraId="029DD8F7"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3 – 4 times a week</w:t>
      </w:r>
    </w:p>
    <w:p w14:paraId="7C99278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5 – 6 times a week</w:t>
      </w:r>
    </w:p>
    <w:p w14:paraId="1A8FA31F" w14:textId="77777777" w:rsidR="006F220B" w:rsidRPr="00223642" w:rsidRDefault="006F220B" w:rsidP="00040EF7">
      <w:pPr>
        <w:numPr>
          <w:ilvl w:val="1"/>
          <w:numId w:val="146"/>
        </w:numPr>
        <w:spacing w:before="60" w:after="0" w:line="240" w:lineRule="auto"/>
        <w:contextualSpacing/>
        <w:rPr>
          <w:rFonts w:eastAsia="Calibri" w:cs="Times New Roman"/>
        </w:rPr>
      </w:pPr>
      <w:r w:rsidRPr="00223642">
        <w:rPr>
          <w:rFonts w:eastAsia="Calibri" w:cs="Times New Roman"/>
        </w:rPr>
        <w:t>Every day</w:t>
      </w:r>
    </w:p>
    <w:p w14:paraId="629E34CC" w14:textId="78314864" w:rsidR="00300E97" w:rsidRPr="00223642" w:rsidRDefault="00300E97" w:rsidP="00040EF7">
      <w:pPr>
        <w:spacing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BEER2</w:t>
      </w:r>
    </w:p>
    <w:p w14:paraId="1371A4B8" w14:textId="77777777" w:rsidR="006F220B" w:rsidRPr="00223642" w:rsidRDefault="006F220B" w:rsidP="006F220B">
      <w:pPr>
        <w:spacing w:after="0" w:line="240" w:lineRule="auto"/>
        <w:rPr>
          <w:rFonts w:eastAsia="Calibri" w:cs="Times New Roman"/>
        </w:rPr>
      </w:pPr>
    </w:p>
    <w:p w14:paraId="09C8F320" w14:textId="77777777" w:rsidR="006F220B" w:rsidRPr="00223642" w:rsidRDefault="006F220B" w:rsidP="006F220B">
      <w:pPr>
        <w:numPr>
          <w:ilvl w:val="0"/>
          <w:numId w:val="5"/>
        </w:numPr>
        <w:spacing w:after="0" w:line="240" w:lineRule="auto"/>
        <w:contextualSpacing/>
        <w:rPr>
          <w:rFonts w:eastAsia="Calibri" w:cs="Times New Roman"/>
        </w:rPr>
      </w:pPr>
      <w:r w:rsidRPr="00223642">
        <w:rPr>
          <w:rFonts w:eastAsia="Calibri" w:cs="Times New Roman"/>
        </w:rPr>
        <w:t>[BEER2] Over the</w:t>
      </w:r>
      <w:r w:rsidRPr="00223642">
        <w:rPr>
          <w:rFonts w:eastAsia="Calibri" w:cs="Times New Roman"/>
          <w:b/>
        </w:rPr>
        <w:t xml:space="preserve"> past 12 months</w:t>
      </w:r>
      <w:r w:rsidRPr="00223642">
        <w:rPr>
          <w:rFonts w:eastAsia="Calibri" w:cs="Times New Roman"/>
        </w:rPr>
        <w:t xml:space="preserve">, on the days that you drank beer or hard cider, how many 12-ounce beers or hard ciders did you drink </w:t>
      </w:r>
      <w:r w:rsidRPr="00223642">
        <w:rPr>
          <w:rFonts w:eastAsia="Calibri" w:cs="Times New Roman"/>
          <w:b/>
        </w:rPr>
        <w:t>per day</w:t>
      </w:r>
      <w:r w:rsidRPr="00223642">
        <w:rPr>
          <w:rFonts w:eastAsia="Calibri" w:cs="Times New Roman"/>
        </w:rPr>
        <w:t>?</w:t>
      </w:r>
    </w:p>
    <w:p w14:paraId="7D23C2A7"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1 beer</w:t>
      </w:r>
    </w:p>
    <w:p w14:paraId="5FEF6B11"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2 beers</w:t>
      </w:r>
    </w:p>
    <w:p w14:paraId="7EEB4250"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Calibri"/>
        </w:rPr>
        <w:t>3 beers</w:t>
      </w:r>
    </w:p>
    <w:p w14:paraId="225C00C8"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4 beers</w:t>
      </w:r>
    </w:p>
    <w:p w14:paraId="3E96CD1A"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5 beers</w:t>
      </w:r>
    </w:p>
    <w:p w14:paraId="3A472D1F" w14:textId="77777777" w:rsidR="006F220B" w:rsidRPr="00223642" w:rsidRDefault="006F220B" w:rsidP="00040EF7">
      <w:pPr>
        <w:numPr>
          <w:ilvl w:val="1"/>
          <w:numId w:val="147"/>
        </w:numPr>
        <w:spacing w:before="60" w:after="0" w:line="240" w:lineRule="auto"/>
        <w:contextualSpacing/>
        <w:rPr>
          <w:rFonts w:eastAsia="Calibri" w:cs="Times New Roman"/>
        </w:rPr>
      </w:pPr>
      <w:r w:rsidRPr="00223642">
        <w:rPr>
          <w:rFonts w:eastAsia="Calibri" w:cs="Times New Roman"/>
        </w:rPr>
        <w:t>6 or more beers</w:t>
      </w:r>
    </w:p>
    <w:p w14:paraId="14FD6230" w14:textId="5B74FD0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LIQUOR1</w:t>
      </w:r>
    </w:p>
    <w:p w14:paraId="579ACD76" w14:textId="77777777" w:rsidR="006F220B" w:rsidRPr="00223642" w:rsidRDefault="006F220B" w:rsidP="006F220B">
      <w:pPr>
        <w:spacing w:after="0" w:line="240" w:lineRule="auto"/>
        <w:rPr>
          <w:rFonts w:eastAsia="Calibri" w:cs="Times New Roman"/>
          <w:b/>
          <w:sz w:val="28"/>
        </w:rPr>
      </w:pPr>
    </w:p>
    <w:p w14:paraId="68C9017B"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Liquor and Mixed Drinks</w:t>
      </w:r>
    </w:p>
    <w:p w14:paraId="21D18CED" w14:textId="726D3E97"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ALCOHOL8=1. OTHERWISE </w:t>
      </w:r>
      <w:r w:rsidRPr="6126BA26">
        <w:rPr>
          <w:rFonts w:ascii="Wingdings" w:eastAsia="Wingdings" w:hAnsi="Wingdings" w:cs="Wingdings"/>
        </w:rPr>
        <w:t>à</w:t>
      </w:r>
      <w:r w:rsidRPr="6126BA26">
        <w:rPr>
          <w:rFonts w:eastAsia="Calibri" w:cs="Times New Roman"/>
          <w:b/>
          <w:bCs/>
        </w:rPr>
        <w:t xml:space="preserve"> GO TO WINE1]</w:t>
      </w:r>
    </w:p>
    <w:p w14:paraId="06214752" w14:textId="77777777" w:rsidR="006F220B" w:rsidRPr="00223642" w:rsidRDefault="006F220B" w:rsidP="002F3EE0">
      <w:pPr>
        <w:numPr>
          <w:ilvl w:val="0"/>
          <w:numId w:val="6"/>
        </w:numPr>
        <w:spacing w:after="0" w:line="240" w:lineRule="auto"/>
        <w:contextualSpacing/>
        <w:rPr>
          <w:rFonts w:eastAsia="Calibri" w:cs="Times New Roman"/>
        </w:rPr>
      </w:pPr>
      <w:r w:rsidRPr="00223642">
        <w:rPr>
          <w:rFonts w:eastAsia="Calibri" w:cs="Times New Roman"/>
        </w:rPr>
        <w:t xml:space="preserve"> [LIQUOR1]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liquor or mixed drinks</w:t>
      </w:r>
      <w:r w:rsidRPr="00223642">
        <w:rPr>
          <w:rFonts w:eastAsia="Calibri" w:cs="Times New Roman"/>
        </w:rPr>
        <w:t>?</w:t>
      </w:r>
    </w:p>
    <w:p w14:paraId="45B9BB88"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Less than once a month</w:t>
      </w:r>
    </w:p>
    <w:p w14:paraId="015C1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Once a month</w:t>
      </w:r>
    </w:p>
    <w:p w14:paraId="44F8C923"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17491DB5"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1 – 2 times a week</w:t>
      </w:r>
    </w:p>
    <w:p w14:paraId="6B056D76"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3 – 4 times a week</w:t>
      </w:r>
    </w:p>
    <w:p w14:paraId="4A45375C"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5 – 6 times a week</w:t>
      </w:r>
    </w:p>
    <w:p w14:paraId="5C69A90D" w14:textId="77777777" w:rsidR="006F220B" w:rsidRPr="00223642" w:rsidRDefault="006F220B" w:rsidP="00040EF7">
      <w:pPr>
        <w:numPr>
          <w:ilvl w:val="1"/>
          <w:numId w:val="148"/>
        </w:numPr>
        <w:spacing w:before="60" w:after="0" w:line="240" w:lineRule="auto"/>
        <w:contextualSpacing/>
        <w:rPr>
          <w:rFonts w:eastAsia="Calibri" w:cs="Times New Roman"/>
        </w:rPr>
      </w:pPr>
      <w:r w:rsidRPr="00223642">
        <w:rPr>
          <w:rFonts w:eastAsia="Calibri" w:cs="Times New Roman"/>
        </w:rPr>
        <w:t>Every day</w:t>
      </w:r>
    </w:p>
    <w:p w14:paraId="321B99A9" w14:textId="763DD835"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LIQUOR2</w:t>
      </w:r>
    </w:p>
    <w:p w14:paraId="5C872F63" w14:textId="77777777" w:rsidR="006F220B" w:rsidRPr="00223642" w:rsidRDefault="006F220B" w:rsidP="006F220B">
      <w:pPr>
        <w:spacing w:before="60" w:after="0" w:line="240" w:lineRule="auto"/>
        <w:contextualSpacing/>
        <w:rPr>
          <w:rFonts w:eastAsia="Calibri" w:cs="Times New Roman"/>
        </w:rPr>
      </w:pPr>
    </w:p>
    <w:p w14:paraId="4931D6BC"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[LIQUOR2] Over the</w:t>
      </w:r>
      <w:r w:rsidRPr="00223642">
        <w:rPr>
          <w:rFonts w:eastAsia="Calibri" w:cs="Times New Roman"/>
          <w:b/>
        </w:rPr>
        <w:t xml:space="preserve"> past 12 months</w:t>
      </w:r>
      <w:r w:rsidRPr="00223642">
        <w:rPr>
          <w:rFonts w:eastAsia="Calibri" w:cs="Times New Roman"/>
        </w:rPr>
        <w:t xml:space="preserve">, on the days that you drank liquor or mixed drinks, how many shots of liquor (1 shot = 1.5 ounces) did you drink </w:t>
      </w:r>
      <w:r w:rsidRPr="00223642">
        <w:rPr>
          <w:rFonts w:eastAsia="Calibri" w:cs="Times New Roman"/>
          <w:b/>
        </w:rPr>
        <w:t>per day</w:t>
      </w:r>
      <w:r w:rsidRPr="00223642">
        <w:rPr>
          <w:rFonts w:eastAsia="Calibri" w:cs="Times New Roman"/>
        </w:rPr>
        <w:t>?</w:t>
      </w:r>
    </w:p>
    <w:p w14:paraId="1807C81C"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1 shot</w:t>
      </w:r>
    </w:p>
    <w:p w14:paraId="7D949D87"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2 shots</w:t>
      </w:r>
    </w:p>
    <w:p w14:paraId="496C4F8F"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shot</w:t>
      </w:r>
      <w:r w:rsidRPr="00223642">
        <w:rPr>
          <w:rFonts w:eastAsia="Calibri" w:cs="Calibri"/>
        </w:rPr>
        <w:t>s</w:t>
      </w:r>
    </w:p>
    <w:p w14:paraId="5B35032E"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4 shots</w:t>
      </w:r>
    </w:p>
    <w:p w14:paraId="1BC7DA93"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5 shots</w:t>
      </w:r>
    </w:p>
    <w:p w14:paraId="5D18EB3A" w14:textId="77777777" w:rsidR="006F220B" w:rsidRPr="00223642" w:rsidRDefault="006F220B" w:rsidP="00040EF7">
      <w:pPr>
        <w:numPr>
          <w:ilvl w:val="1"/>
          <w:numId w:val="149"/>
        </w:numPr>
        <w:spacing w:before="60" w:after="0" w:line="240" w:lineRule="auto"/>
        <w:contextualSpacing/>
        <w:rPr>
          <w:rFonts w:eastAsia="Calibri" w:cs="Times New Roman"/>
        </w:rPr>
      </w:pPr>
      <w:r w:rsidRPr="00223642">
        <w:rPr>
          <w:rFonts w:eastAsia="Calibri" w:cs="Times New Roman"/>
        </w:rPr>
        <w:t>6 or more shots</w:t>
      </w:r>
    </w:p>
    <w:p w14:paraId="3D9C66AF" w14:textId="4DEDF9F8" w:rsidR="00300E97" w:rsidRPr="00223642" w:rsidRDefault="6126BA26" w:rsidP="00040EF7">
      <w:pPr>
        <w:spacing w:before="60" w:after="0" w:line="240" w:lineRule="auto"/>
        <w:ind w:left="36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WINE1</w:t>
      </w:r>
    </w:p>
    <w:p w14:paraId="200583D8" w14:textId="1D6EE210" w:rsidR="7C7F8A75" w:rsidRDefault="7C7F8A75" w:rsidP="6126BA26">
      <w:pPr>
        <w:spacing w:before="60" w:after="0" w:line="240" w:lineRule="auto"/>
        <w:rPr>
          <w:rFonts w:eastAsia="Calibri" w:cs="Times New Roman"/>
          <w:b/>
          <w:bCs/>
          <w:i/>
          <w:iCs/>
        </w:rPr>
      </w:pPr>
    </w:p>
    <w:p w14:paraId="7C1A8CF0" w14:textId="77777777" w:rsidR="006F220B" w:rsidRPr="00223642" w:rsidRDefault="006F220B" w:rsidP="006F220B">
      <w:pPr>
        <w:spacing w:after="0" w:line="240" w:lineRule="auto"/>
        <w:rPr>
          <w:rFonts w:eastAsia="Calibri" w:cs="Times New Roman"/>
          <w:b/>
          <w:sz w:val="28"/>
        </w:rPr>
      </w:pPr>
      <w:r w:rsidRPr="00223642">
        <w:rPr>
          <w:rFonts w:eastAsia="Calibri" w:cs="Times New Roman"/>
          <w:b/>
          <w:sz w:val="28"/>
        </w:rPr>
        <w:t>Wine</w:t>
      </w:r>
    </w:p>
    <w:p w14:paraId="420ECFD4" w14:textId="57238DA6"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ALCOHOL8=2. OTHERWISE </w:t>
      </w:r>
      <w:r w:rsidRPr="6126BA26">
        <w:rPr>
          <w:rFonts w:ascii="Wingdings" w:eastAsia="Wingdings" w:hAnsi="Wingdings" w:cs="Wingdings"/>
          <w:b/>
          <w:bCs/>
        </w:rPr>
        <w:t>à</w:t>
      </w:r>
      <w:r w:rsidRPr="6126BA26">
        <w:rPr>
          <w:rFonts w:eastAsia="Calibri" w:cs="Times New Roman"/>
          <w:b/>
          <w:bCs/>
        </w:rPr>
        <w:t xml:space="preserve"> GO TO OTHALC1]</w:t>
      </w:r>
    </w:p>
    <w:p w14:paraId="3BC9B76C" w14:textId="4D47D52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[WINE1] Over the</w:t>
      </w:r>
      <w:r w:rsidRPr="00223642">
        <w:rPr>
          <w:rFonts w:eastAsia="Calibri" w:cs="Times New Roman"/>
          <w:b/>
        </w:rPr>
        <w:t xml:space="preserve"> past 12 months</w:t>
      </w:r>
      <w:r w:rsidRPr="00223642">
        <w:rPr>
          <w:rFonts w:eastAsia="Calibri" w:cs="Times New Roman"/>
        </w:rPr>
        <w:t xml:space="preserve">, how often did you usually drink </w:t>
      </w:r>
      <w:r w:rsidRPr="00223642">
        <w:rPr>
          <w:rFonts w:eastAsia="Calibri" w:cs="Times New Roman"/>
          <w:b/>
        </w:rPr>
        <w:t>wine</w:t>
      </w:r>
      <w:r w:rsidRPr="00223642">
        <w:rPr>
          <w:rFonts w:eastAsia="Calibri" w:cs="Times New Roman"/>
        </w:rPr>
        <w:t>?</w:t>
      </w:r>
    </w:p>
    <w:p w14:paraId="448E7D1B"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Less than once a month</w:t>
      </w:r>
    </w:p>
    <w:p w14:paraId="29624A9A"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Once a month</w:t>
      </w:r>
    </w:p>
    <w:p w14:paraId="3AD4CEF6"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1114851E"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1 – 2 times a week</w:t>
      </w:r>
    </w:p>
    <w:p w14:paraId="5B4389E4"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3 – 4 times a week</w:t>
      </w:r>
    </w:p>
    <w:p w14:paraId="490DE04C"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5 – 6 times a week</w:t>
      </w:r>
    </w:p>
    <w:p w14:paraId="34628FBD" w14:textId="77777777" w:rsidR="006F220B" w:rsidRPr="00223642" w:rsidRDefault="006F220B" w:rsidP="00040EF7">
      <w:pPr>
        <w:numPr>
          <w:ilvl w:val="1"/>
          <w:numId w:val="150"/>
        </w:numPr>
        <w:spacing w:before="60" w:after="0" w:line="240" w:lineRule="auto"/>
        <w:contextualSpacing/>
        <w:rPr>
          <w:rFonts w:eastAsia="Calibri" w:cs="Times New Roman"/>
        </w:rPr>
      </w:pPr>
      <w:r w:rsidRPr="00223642">
        <w:rPr>
          <w:rFonts w:eastAsia="Calibri" w:cs="Times New Roman"/>
        </w:rPr>
        <w:t>Every day</w:t>
      </w:r>
    </w:p>
    <w:p w14:paraId="3D9B8585" w14:textId="50D788CF"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WINE2</w:t>
      </w:r>
    </w:p>
    <w:p w14:paraId="44310E1E" w14:textId="77777777" w:rsidR="006F220B" w:rsidRPr="00223642" w:rsidRDefault="006F220B" w:rsidP="006F220B">
      <w:pPr>
        <w:spacing w:after="0" w:line="240" w:lineRule="auto"/>
        <w:rPr>
          <w:rFonts w:eastAsia="Calibri" w:cs="Times New Roman"/>
        </w:rPr>
      </w:pPr>
    </w:p>
    <w:p w14:paraId="28F7612D" w14:textId="77777777" w:rsidR="006F220B" w:rsidRPr="00223642" w:rsidRDefault="006F220B" w:rsidP="006F220B">
      <w:pPr>
        <w:numPr>
          <w:ilvl w:val="0"/>
          <w:numId w:val="6"/>
        </w:numPr>
        <w:spacing w:after="0" w:line="240" w:lineRule="auto"/>
        <w:contextualSpacing/>
        <w:rPr>
          <w:rFonts w:eastAsia="Calibri" w:cs="Times New Roman"/>
        </w:rPr>
      </w:pPr>
      <w:r w:rsidRPr="00223642">
        <w:rPr>
          <w:rFonts w:eastAsia="Calibri" w:cs="Times New Roman"/>
        </w:rPr>
        <w:t>[WINE2] Over the</w:t>
      </w:r>
      <w:r w:rsidRPr="00223642">
        <w:rPr>
          <w:rFonts w:eastAsia="Calibri" w:cs="Times New Roman"/>
          <w:b/>
        </w:rPr>
        <w:t xml:space="preserve"> past 12 months</w:t>
      </w:r>
      <w:r w:rsidRPr="00223642">
        <w:rPr>
          <w:rFonts w:eastAsia="Calibri" w:cs="Times New Roman"/>
        </w:rPr>
        <w:t xml:space="preserve">, on the days that you drank wine, how many 5-ounce glasses of wine did you drink </w:t>
      </w:r>
      <w:r w:rsidRPr="00223642">
        <w:rPr>
          <w:rFonts w:eastAsia="Calibri" w:cs="Times New Roman"/>
          <w:b/>
        </w:rPr>
        <w:t>per day</w:t>
      </w:r>
      <w:r w:rsidRPr="00223642">
        <w:rPr>
          <w:rFonts w:eastAsia="Calibri" w:cs="Times New Roman"/>
        </w:rPr>
        <w:t>?</w:t>
      </w:r>
    </w:p>
    <w:p w14:paraId="3557D1BE"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1 glass</w:t>
      </w:r>
    </w:p>
    <w:p w14:paraId="05162A10"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2 glasses</w:t>
      </w:r>
    </w:p>
    <w:p w14:paraId="3E585897"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glasse</w:t>
      </w:r>
      <w:r w:rsidRPr="00223642">
        <w:rPr>
          <w:rFonts w:eastAsia="Calibri" w:cs="Calibri"/>
        </w:rPr>
        <w:t>s</w:t>
      </w:r>
    </w:p>
    <w:p w14:paraId="5E4B7C35"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4 glasses</w:t>
      </w:r>
    </w:p>
    <w:p w14:paraId="10E8F7EA"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5 glasses</w:t>
      </w:r>
    </w:p>
    <w:p w14:paraId="547B8CBF" w14:textId="77777777" w:rsidR="006F220B" w:rsidRPr="00223642" w:rsidRDefault="006F220B" w:rsidP="00040EF7">
      <w:pPr>
        <w:numPr>
          <w:ilvl w:val="1"/>
          <w:numId w:val="151"/>
        </w:numPr>
        <w:spacing w:before="60" w:after="0" w:line="240" w:lineRule="auto"/>
        <w:contextualSpacing/>
        <w:rPr>
          <w:rFonts w:eastAsia="Calibri" w:cs="Times New Roman"/>
        </w:rPr>
      </w:pPr>
      <w:r w:rsidRPr="00223642">
        <w:rPr>
          <w:rFonts w:eastAsia="Calibri" w:cs="Times New Roman"/>
        </w:rPr>
        <w:t>6 or more glasses</w:t>
      </w:r>
    </w:p>
    <w:p w14:paraId="77A8568C" w14:textId="19197B1A"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OTHALC1</w:t>
      </w:r>
    </w:p>
    <w:p w14:paraId="22D352D5" w14:textId="77777777" w:rsidR="006F220B" w:rsidRPr="00223642" w:rsidRDefault="006F220B" w:rsidP="006F220B">
      <w:pPr>
        <w:spacing w:before="60" w:after="0" w:line="240" w:lineRule="auto"/>
        <w:ind w:left="360"/>
        <w:contextualSpacing/>
        <w:rPr>
          <w:rFonts w:eastAsia="Calibri" w:cs="Times New Roman"/>
        </w:rPr>
      </w:pPr>
    </w:p>
    <w:p w14:paraId="201D67E2" w14:textId="5F8247A3" w:rsidR="006F220B" w:rsidRPr="00223642" w:rsidRDefault="006F220B" w:rsidP="006F220B">
      <w:pPr>
        <w:spacing w:after="0" w:line="240" w:lineRule="auto"/>
        <w:rPr>
          <w:rFonts w:eastAsia="Calibri" w:cs="Times New Roman"/>
          <w:b/>
          <w:sz w:val="28"/>
        </w:rPr>
      </w:pPr>
      <w:r w:rsidRPr="00223642">
        <w:rPr>
          <w:rFonts w:eastAsia="Calibri" w:cs="Times New Roman"/>
          <w:b/>
          <w:sz w:val="28"/>
        </w:rPr>
        <w:t xml:space="preserve">Other </w:t>
      </w:r>
      <w:r w:rsidR="00964127">
        <w:rPr>
          <w:rFonts w:eastAsia="Calibri" w:cs="Times New Roman"/>
          <w:b/>
          <w:sz w:val="28"/>
        </w:rPr>
        <w:t>A</w:t>
      </w:r>
      <w:r w:rsidRPr="00223642">
        <w:rPr>
          <w:rFonts w:eastAsia="Calibri" w:cs="Times New Roman"/>
          <w:b/>
          <w:sz w:val="28"/>
        </w:rPr>
        <w:t>lcoho</w:t>
      </w:r>
      <w:r w:rsidR="00964127">
        <w:rPr>
          <w:rFonts w:eastAsia="Calibri" w:cs="Times New Roman"/>
          <w:b/>
          <w:sz w:val="28"/>
        </w:rPr>
        <w:t>lic B</w:t>
      </w:r>
      <w:r w:rsidRPr="00223642">
        <w:rPr>
          <w:rFonts w:eastAsia="Calibri" w:cs="Times New Roman"/>
          <w:b/>
          <w:sz w:val="28"/>
        </w:rPr>
        <w:t>everages</w:t>
      </w:r>
    </w:p>
    <w:p w14:paraId="27EDDA0B" w14:textId="4CFF9432" w:rsidR="00300E97" w:rsidRPr="00223642" w:rsidRDefault="6126BA26" w:rsidP="6126BA26">
      <w:pPr>
        <w:spacing w:after="60" w:line="240" w:lineRule="auto"/>
        <w:rPr>
          <w:rFonts w:eastAsia="Calibri" w:cs="Times New Roman"/>
          <w:b/>
          <w:bCs/>
        </w:rPr>
      </w:pPr>
      <w:r w:rsidRPr="6126BA26">
        <w:rPr>
          <w:rFonts w:eastAsia="Calibri" w:cs="Times New Roman"/>
          <w:b/>
          <w:bCs/>
        </w:rPr>
        <w:t xml:space="preserve">[DISPLAY IF ALCOHOL8=55. OTHERWISE </w:t>
      </w:r>
      <w:r w:rsidRPr="6126BA26">
        <w:rPr>
          <w:rFonts w:ascii="Wingdings" w:eastAsia="Wingdings" w:hAnsi="Wingdings" w:cs="Wingdings"/>
          <w:b/>
          <w:bCs/>
        </w:rPr>
        <w:t>à</w:t>
      </w:r>
      <w:r w:rsidRPr="6126BA26">
        <w:rPr>
          <w:rFonts w:eastAsia="Calibri" w:cs="Times New Roman"/>
          <w:b/>
          <w:bCs/>
        </w:rPr>
        <w:t xml:space="preserve"> GO TO ALCOHOL9]</w:t>
      </w:r>
    </w:p>
    <w:p w14:paraId="2C272F3F" w14:textId="02271AF4"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 xml:space="preserve"> [OTHALC1] Over the</w:t>
      </w:r>
      <w:r w:rsidRPr="6126BA26">
        <w:rPr>
          <w:rFonts w:eastAsia="Calibri" w:cs="Times New Roman"/>
          <w:b/>
          <w:bCs/>
        </w:rPr>
        <w:t xml:space="preserve"> past 12 months</w:t>
      </w:r>
      <w:r w:rsidRPr="6126BA26">
        <w:rPr>
          <w:rFonts w:eastAsia="Calibri" w:cs="Times New Roman"/>
        </w:rPr>
        <w:t xml:space="preserve">, how often did you usually drink </w:t>
      </w:r>
      <w:r w:rsidRPr="6126BA26">
        <w:rPr>
          <w:rFonts w:eastAsia="Calibri" w:cs="Times New Roman"/>
          <w:b/>
          <w:bCs/>
        </w:rPr>
        <w:t>other alcoholic beverages</w:t>
      </w:r>
      <w:r w:rsidRPr="6126BA26">
        <w:rPr>
          <w:rFonts w:eastAsia="Calibri" w:cs="Times New Roman"/>
        </w:rPr>
        <w:t xml:space="preserve"> (such as wine coolers, "hard soda", spiked sparkling water, Smirnoff® Ice, malt liquor, or pre-mixed cocktails)?</w:t>
      </w:r>
    </w:p>
    <w:p w14:paraId="764C4D3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Less than once a month</w:t>
      </w:r>
    </w:p>
    <w:p w14:paraId="683C16B1"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Once a month</w:t>
      </w:r>
    </w:p>
    <w:p w14:paraId="643F761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Calibri"/>
        </w:rPr>
        <w:t xml:space="preserve">2 </w:t>
      </w:r>
      <w:r w:rsidRPr="00223642">
        <w:rPr>
          <w:rFonts w:eastAsia="Calibri" w:cs="Times New Roman"/>
        </w:rPr>
        <w:t>–</w:t>
      </w:r>
      <w:r w:rsidRPr="00223642">
        <w:rPr>
          <w:rFonts w:eastAsia="Calibri" w:cs="Calibri"/>
        </w:rPr>
        <w:t xml:space="preserve"> 3 times a month</w:t>
      </w:r>
    </w:p>
    <w:p w14:paraId="71A3335D"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1 – 2 times a week</w:t>
      </w:r>
    </w:p>
    <w:p w14:paraId="1CF66827"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3 – 4 times a week</w:t>
      </w:r>
    </w:p>
    <w:p w14:paraId="34067344"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5 – 6 times a week</w:t>
      </w:r>
    </w:p>
    <w:p w14:paraId="7680BC09" w14:textId="77777777" w:rsidR="006F220B" w:rsidRPr="00223642" w:rsidRDefault="006F220B" w:rsidP="00040EF7">
      <w:pPr>
        <w:numPr>
          <w:ilvl w:val="1"/>
          <w:numId w:val="152"/>
        </w:numPr>
        <w:spacing w:before="60" w:after="0" w:line="240" w:lineRule="auto"/>
        <w:contextualSpacing/>
        <w:rPr>
          <w:rFonts w:eastAsia="Calibri" w:cs="Times New Roman"/>
        </w:rPr>
      </w:pPr>
      <w:r w:rsidRPr="00223642">
        <w:rPr>
          <w:rFonts w:eastAsia="Calibri" w:cs="Times New Roman"/>
        </w:rPr>
        <w:t>Every day</w:t>
      </w:r>
    </w:p>
    <w:p w14:paraId="01944F91" w14:textId="4CA2061E" w:rsidR="00300E97" w:rsidRPr="00223642" w:rsidRDefault="00300E97" w:rsidP="00040EF7">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OTHALC2</w:t>
      </w:r>
    </w:p>
    <w:p w14:paraId="43BA9849" w14:textId="77777777" w:rsidR="006F220B" w:rsidRPr="00223642" w:rsidRDefault="006F220B" w:rsidP="006F220B">
      <w:pPr>
        <w:spacing w:before="60" w:after="0" w:line="240" w:lineRule="auto"/>
        <w:ind w:left="720"/>
        <w:contextualSpacing/>
        <w:rPr>
          <w:rFonts w:eastAsia="Calibri" w:cs="Times New Roman"/>
        </w:rPr>
      </w:pPr>
    </w:p>
    <w:p w14:paraId="6870FB77" w14:textId="48BD9C9F" w:rsidR="006F220B" w:rsidRPr="00223642" w:rsidRDefault="6126BA26" w:rsidP="6126BA26">
      <w:pPr>
        <w:numPr>
          <w:ilvl w:val="0"/>
          <w:numId w:val="6"/>
        </w:numPr>
        <w:spacing w:before="60" w:after="0" w:line="240" w:lineRule="auto"/>
        <w:contextualSpacing/>
        <w:rPr>
          <w:rFonts w:eastAsiaTheme="minorEastAsia"/>
        </w:rPr>
      </w:pPr>
      <w:r w:rsidRPr="6126BA26">
        <w:rPr>
          <w:rFonts w:eastAsia="Calibri" w:cs="Times New Roman"/>
        </w:rPr>
        <w:t>[OTHALC2] Over the</w:t>
      </w:r>
      <w:r w:rsidRPr="6126BA26">
        <w:rPr>
          <w:rFonts w:eastAsia="Calibri" w:cs="Times New Roman"/>
          <w:b/>
          <w:bCs/>
        </w:rPr>
        <w:t xml:space="preserve"> past 12 months</w:t>
      </w:r>
      <w:r w:rsidRPr="6126BA26">
        <w:rPr>
          <w:rFonts w:eastAsia="Calibri" w:cs="Times New Roman"/>
        </w:rPr>
        <w:t xml:space="preserve">, on the days that you drank other alcoholic beverages, how many servings of these beverages (such as wine coolers, "hard soda," spiked seltzer (sparkling water), Smirnoff® Ice, malt liquor, or pre-mixed cocktails) did you drink </w:t>
      </w:r>
      <w:r w:rsidRPr="6126BA26">
        <w:rPr>
          <w:rFonts w:eastAsia="Calibri" w:cs="Times New Roman"/>
          <w:b/>
          <w:bCs/>
        </w:rPr>
        <w:t>per day</w:t>
      </w:r>
      <w:r w:rsidRPr="6126BA26">
        <w:rPr>
          <w:rFonts w:eastAsia="Calibri" w:cs="Times New Roman"/>
        </w:rPr>
        <w:t>?</w:t>
      </w:r>
      <w:bookmarkStart w:id="2" w:name="_Hlk534296478"/>
      <w:bookmarkEnd w:id="2"/>
    </w:p>
    <w:p w14:paraId="516BE0F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1 serving</w:t>
      </w:r>
    </w:p>
    <w:p w14:paraId="32A3452B"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2 servings</w:t>
      </w:r>
    </w:p>
    <w:p w14:paraId="3CA154BE"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Calibri"/>
        </w:rPr>
        <w:t xml:space="preserve">3 </w:t>
      </w:r>
      <w:r w:rsidRPr="00223642">
        <w:rPr>
          <w:rFonts w:eastAsia="Calibri" w:cs="Times New Roman"/>
        </w:rPr>
        <w:t>servings</w:t>
      </w:r>
    </w:p>
    <w:p w14:paraId="143CD9DD"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4 servings</w:t>
      </w:r>
    </w:p>
    <w:p w14:paraId="7D7EA8C8"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5 servings</w:t>
      </w:r>
    </w:p>
    <w:p w14:paraId="7F1DF504" w14:textId="77777777" w:rsidR="006F220B" w:rsidRPr="00223642" w:rsidRDefault="006F220B" w:rsidP="00D145F1">
      <w:pPr>
        <w:numPr>
          <w:ilvl w:val="1"/>
          <w:numId w:val="153"/>
        </w:numPr>
        <w:spacing w:before="60" w:after="0" w:line="240" w:lineRule="auto"/>
        <w:contextualSpacing/>
        <w:rPr>
          <w:rFonts w:eastAsia="Calibri" w:cs="Times New Roman"/>
        </w:rPr>
      </w:pPr>
      <w:r w:rsidRPr="00223642">
        <w:rPr>
          <w:rFonts w:eastAsia="Calibri" w:cs="Times New Roman"/>
        </w:rPr>
        <w:t>6 or more servings</w:t>
      </w:r>
    </w:p>
    <w:p w14:paraId="7ED19139" w14:textId="613BF570"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ALCOHOL9</w:t>
      </w:r>
    </w:p>
    <w:p w14:paraId="40434622" w14:textId="77777777" w:rsidR="00110CB8" w:rsidRPr="00223642" w:rsidRDefault="00110CB8" w:rsidP="00110CB8">
      <w:pPr>
        <w:spacing w:before="60" w:after="0" w:line="240" w:lineRule="auto"/>
        <w:contextualSpacing/>
        <w:rPr>
          <w:rFonts w:eastAsia="Calibri" w:cs="Times New Roman"/>
        </w:rPr>
      </w:pPr>
    </w:p>
    <w:p w14:paraId="730814DA" w14:textId="0085C3FF" w:rsidR="00110CB8" w:rsidRPr="00223642" w:rsidRDefault="6126BA26" w:rsidP="6126BA26">
      <w:pPr>
        <w:spacing w:after="60" w:line="240" w:lineRule="auto"/>
        <w:rPr>
          <w:rFonts w:eastAsia="Calibri" w:cs="Times New Roman"/>
          <w:b/>
          <w:bCs/>
        </w:rPr>
      </w:pPr>
      <w:r w:rsidRPr="6126BA26">
        <w:rPr>
          <w:rFonts w:eastAsia="Calibri" w:cs="Times New Roman"/>
          <w:b/>
          <w:bCs/>
        </w:rPr>
        <w:t>[DISPLAY ALCOHOL9 – ALCLIFE4H IF ALCOHOL2=3 AND IF RESPONSE PROVIDED TO THE FOLLOWING VARIABLES: (1) ALCOHOL4; ALCOHOL5; AND (2) IF SHOWN, ALCOHOL6.</w:t>
      </w:r>
    </w:p>
    <w:p w14:paraId="1814DA1F" w14:textId="77777777" w:rsidR="00110CB8" w:rsidRPr="00223642" w:rsidRDefault="00110CB8" w:rsidP="00110CB8">
      <w:pPr>
        <w:spacing w:after="60" w:line="240" w:lineRule="auto"/>
        <w:rPr>
          <w:rFonts w:eastAsia="Calibri" w:cs="Times New Roman"/>
          <w:b/>
        </w:rPr>
      </w:pPr>
      <w:r w:rsidRPr="00223642">
        <w:rPr>
          <w:rFonts w:eastAsia="Calibri" w:cs="Times New Roman"/>
          <w:b/>
        </w:rPr>
        <w:t>OTHERWISE GO TO SUN EXPOSURE SECTION]</w:t>
      </w:r>
    </w:p>
    <w:p w14:paraId="1D909A39" w14:textId="76D18F11" w:rsidR="00300E97" w:rsidRPr="00223642" w:rsidRDefault="6126BA26" w:rsidP="6126BA26">
      <w:pPr>
        <w:spacing w:after="60" w:line="240" w:lineRule="auto"/>
        <w:rPr>
          <w:rFonts w:eastAsia="Calibri" w:cs="Times New Roman"/>
          <w:b/>
          <w:bCs/>
        </w:rPr>
      </w:pPr>
      <w:r w:rsidRPr="6126BA26">
        <w:rPr>
          <w:rFonts w:eastAsia="Calibri" w:cs="Times New Roman"/>
          <w:b/>
          <w:bCs/>
        </w:rPr>
        <w:t>[If SEX=1, fill “5”</w:t>
      </w:r>
    </w:p>
    <w:p w14:paraId="7DF95419" w14:textId="7A18F2F3" w:rsidR="006F220B" w:rsidRPr="00223642" w:rsidRDefault="6126BA26" w:rsidP="6126BA26">
      <w:pPr>
        <w:spacing w:after="60" w:line="240" w:lineRule="auto"/>
        <w:rPr>
          <w:rFonts w:eastAsia="Calibri" w:cs="Times New Roman"/>
          <w:b/>
          <w:bCs/>
        </w:rPr>
      </w:pPr>
      <w:r w:rsidRPr="6126BA26">
        <w:rPr>
          <w:rFonts w:eastAsia="Calibri" w:cs="Times New Roman"/>
          <w:b/>
          <w:bCs/>
        </w:rPr>
        <w:t>If SEX=0 OR 2, fill “4”]</w:t>
      </w:r>
    </w:p>
    <w:p w14:paraId="611C2D07" w14:textId="77777777" w:rsidR="006F220B" w:rsidRPr="00223642" w:rsidRDefault="006F220B" w:rsidP="002F3EE0">
      <w:pPr>
        <w:numPr>
          <w:ilvl w:val="0"/>
          <w:numId w:val="7"/>
        </w:numPr>
        <w:spacing w:after="0" w:line="240" w:lineRule="auto"/>
        <w:contextualSpacing/>
        <w:rPr>
          <w:rFonts w:eastAsia="Calibri" w:cs="Times New Roman"/>
        </w:rPr>
      </w:pPr>
      <w:r w:rsidRPr="00223642">
        <w:rPr>
          <w:rFonts w:eastAsia="Calibri" w:cs="Times New Roman"/>
        </w:rPr>
        <w:t>[ALCOHOL9] Over the</w:t>
      </w:r>
      <w:r w:rsidRPr="00223642">
        <w:rPr>
          <w:rFonts w:eastAsia="Calibri" w:cs="Times New Roman"/>
          <w:b/>
        </w:rPr>
        <w:t xml:space="preserve"> past 12 months</w:t>
      </w:r>
      <w:r w:rsidRPr="00223642">
        <w:rPr>
          <w:rFonts w:eastAsia="Calibri" w:cs="Times New Roman"/>
        </w:rPr>
        <w:t>, how often did you have [4/5] or more alcoholic beverages at the same sitting or occasion? (One drink is equal to a 12-ounce beer, a 5-ounce glass of wine, one mixed drink, or a shot of liquor.)</w:t>
      </w:r>
    </w:p>
    <w:p w14:paraId="10F85FC1" w14:textId="5D9C8A62"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237E2C68" w14:textId="101B34BB"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 xml:space="preserve">1 – 5 times a </w:t>
      </w:r>
      <w:r w:rsidRPr="6126BA26">
        <w:rPr>
          <w:rFonts w:eastAsia="Calibri" w:cs="Times New Roman"/>
          <w:color w:val="000000" w:themeColor="text1"/>
        </w:rPr>
        <w:t>year</w:t>
      </w:r>
    </w:p>
    <w:p w14:paraId="3A7A5B96" w14:textId="2AAD3059"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Calibri"/>
        </w:rPr>
        <w:t xml:space="preserve">6 – 11 times a </w:t>
      </w:r>
      <w:r w:rsidRPr="6126BA26">
        <w:rPr>
          <w:rFonts w:eastAsia="Calibri" w:cs="Times New Roman"/>
          <w:color w:val="000000" w:themeColor="text1"/>
        </w:rPr>
        <w:t>year</w:t>
      </w:r>
    </w:p>
    <w:p w14:paraId="0318601D"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month</w:t>
      </w:r>
    </w:p>
    <w:p w14:paraId="592BEB1C"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2 – 3 times a month</w:t>
      </w:r>
    </w:p>
    <w:p w14:paraId="04E78252"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Once a week</w:t>
      </w:r>
    </w:p>
    <w:p w14:paraId="407F328B"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Twice a week</w:t>
      </w:r>
    </w:p>
    <w:p w14:paraId="6AC2E585"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3 – 4 times a week</w:t>
      </w:r>
    </w:p>
    <w:p w14:paraId="51EC16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5 – 6 times a week</w:t>
      </w:r>
    </w:p>
    <w:p w14:paraId="691AB327" w14:textId="77777777" w:rsidR="006F220B" w:rsidRPr="00223642" w:rsidRDefault="6126BA26" w:rsidP="00D145F1">
      <w:pPr>
        <w:numPr>
          <w:ilvl w:val="1"/>
          <w:numId w:val="154"/>
        </w:numPr>
        <w:spacing w:before="60" w:after="0" w:line="240" w:lineRule="auto"/>
        <w:contextualSpacing/>
        <w:rPr>
          <w:rFonts w:eastAsia="Calibri" w:cs="Times New Roman"/>
        </w:rPr>
      </w:pPr>
      <w:r w:rsidRPr="6126BA26">
        <w:rPr>
          <w:rFonts w:eastAsia="Calibri" w:cs="Times New Roman"/>
        </w:rPr>
        <w:t>Every day</w:t>
      </w:r>
    </w:p>
    <w:p w14:paraId="448E8511" w14:textId="7F7F6DCF" w:rsidR="00300E97" w:rsidRPr="00223642" w:rsidRDefault="00300E9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ALCLIFE1</w:t>
      </w:r>
    </w:p>
    <w:p w14:paraId="539196F9" w14:textId="77777777" w:rsidR="00CB259F" w:rsidRPr="00223642" w:rsidRDefault="00CB259F" w:rsidP="006F220B">
      <w:pPr>
        <w:spacing w:after="60" w:line="240" w:lineRule="auto"/>
        <w:rPr>
          <w:rFonts w:eastAsia="Calibri" w:cs="Times New Roman"/>
          <w:b/>
        </w:rPr>
      </w:pPr>
    </w:p>
    <w:p w14:paraId="21F61343" w14:textId="5E951AC5" w:rsidR="00CB259F" w:rsidRPr="00223642" w:rsidRDefault="00CB259F" w:rsidP="00CB259F">
      <w:pPr>
        <w:spacing w:after="60" w:line="240" w:lineRule="auto"/>
        <w:rPr>
          <w:rFonts w:eastAsia="Calibri" w:cs="Times New Roman"/>
          <w:b/>
        </w:rPr>
      </w:pPr>
      <w:r w:rsidRPr="00223642">
        <w:rPr>
          <w:rFonts w:eastAsia="Calibri" w:cs="Times New Roman"/>
          <w:b/>
        </w:rPr>
        <w:t>&lt;</w:t>
      </w:r>
      <w:r w:rsidRPr="00591668">
        <w:rPr>
          <w:rFonts w:eastAsia="Calibri" w:cs="Times New Roman"/>
          <w:b/>
        </w:rPr>
        <w:t>ALCLIFE</w:t>
      </w:r>
      <w:r w:rsidR="000F5CB6" w:rsidRPr="00591668">
        <w:rPr>
          <w:rFonts w:eastAsia="Calibri" w:cs="Times New Roman"/>
          <w:b/>
        </w:rPr>
        <w:t>2</w:t>
      </w:r>
      <w:r w:rsidRPr="00223642">
        <w:rPr>
          <w:rFonts w:eastAsia="Calibri" w:cs="Times New Roman"/>
          <w:b/>
        </w:rPr>
        <w:t xml:space="preserve"> - ALCLIFE4: DISPLAY ONLY ROWS THAT INCLUDE AT LEAST 1 AGE THAT FA</w:t>
      </w:r>
      <w:r w:rsidR="00FE36A1">
        <w:rPr>
          <w:rFonts w:eastAsia="Calibri" w:cs="Times New Roman"/>
          <w:b/>
        </w:rPr>
        <w:t>LLS BETWEEN START AGE (ALCOHOL4</w:t>
      </w:r>
      <w:r w:rsidRPr="00223642">
        <w:rPr>
          <w:rFonts w:eastAsia="Calibri" w:cs="Times New Roman"/>
          <w:b/>
        </w:rPr>
        <w:t>) AND [STOP AGE (ALCOHOL</w:t>
      </w:r>
      <w:r w:rsidR="003C2284">
        <w:rPr>
          <w:rFonts w:eastAsia="Calibri" w:cs="Times New Roman"/>
          <w:b/>
        </w:rPr>
        <w:t>6</w:t>
      </w:r>
      <w:r w:rsidRPr="00223642">
        <w:rPr>
          <w:rFonts w:eastAsia="Calibri" w:cs="Times New Roman"/>
          <w:b/>
        </w:rPr>
        <w:t>) OR CURRENT AGE (if current drinker)]&gt;</w:t>
      </w:r>
    </w:p>
    <w:p w14:paraId="312C0D58" w14:textId="77E47090" w:rsidR="00CB259F" w:rsidRPr="00223642" w:rsidRDefault="00CB259F" w:rsidP="00CB259F">
      <w:pPr>
        <w:spacing w:after="60" w:line="240" w:lineRule="auto"/>
        <w:rPr>
          <w:rFonts w:eastAsia="Calibri" w:cs="Times New Roman"/>
          <w:b/>
        </w:rPr>
      </w:pPr>
      <w:r w:rsidRPr="00223642">
        <w:rPr>
          <w:rFonts w:eastAsia="Calibri" w:cs="Times New Roman"/>
          <w:b/>
        </w:rPr>
        <w:t>&lt;FILL FOR X: IF R</w:t>
      </w:r>
      <w:r w:rsidR="003C2284">
        <w:rPr>
          <w:rFonts w:eastAsia="Calibri" w:cs="Times New Roman"/>
          <w:b/>
        </w:rPr>
        <w:t>OW CONTAINS START AGE (ALCOHOL4</w:t>
      </w:r>
      <w:r w:rsidRPr="00223642">
        <w:rPr>
          <w:rFonts w:eastAsia="Calibri" w:cs="Times New Roman"/>
          <w:b/>
        </w:rPr>
        <w:t>), USE AGE FROM (ALCOHOL4); ELSE USE LOWER BOUND OF ROW&gt;</w:t>
      </w:r>
    </w:p>
    <w:p w14:paraId="0208A930" w14:textId="01F4C178" w:rsidR="00CB259F" w:rsidRPr="00223642" w:rsidRDefault="00CB259F" w:rsidP="00CB259F">
      <w:pPr>
        <w:spacing w:after="60" w:line="240" w:lineRule="auto"/>
        <w:rPr>
          <w:rFonts w:eastAsia="Calibri" w:cs="Times New Roman"/>
          <w:b/>
        </w:rPr>
      </w:pPr>
      <w:r w:rsidRPr="00223642">
        <w:rPr>
          <w:rFonts w:eastAsia="Calibri" w:cs="Times New Roman"/>
          <w:b/>
        </w:rPr>
        <w:t>&lt;FILL FOR Y: IF R</w:t>
      </w:r>
      <w:r w:rsidR="003C2284">
        <w:rPr>
          <w:rFonts w:eastAsia="Calibri" w:cs="Times New Roman"/>
          <w:b/>
        </w:rPr>
        <w:t>OW CONTAINS STOP AGE (ALCOHOL6</w:t>
      </w:r>
      <w:r w:rsidRPr="00223642">
        <w:rPr>
          <w:rFonts w:eastAsia="Calibri" w:cs="Times New Roman"/>
          <w:b/>
        </w:rPr>
        <w:t xml:space="preserve">)/CURRENT AGE, </w:t>
      </w:r>
      <w:r w:rsidR="009E5E1B">
        <w:rPr>
          <w:rFonts w:eastAsia="Calibri" w:cs="Times New Roman"/>
          <w:b/>
        </w:rPr>
        <w:t>USE AGE FROM (ALCOHOL6</w:t>
      </w:r>
      <w:r w:rsidRPr="00223642">
        <w:rPr>
          <w:rFonts w:eastAsia="Calibri" w:cs="Times New Roman"/>
          <w:b/>
        </w:rPr>
        <w:t>)/CURRENT AGE; ELSE USE UPPER BOUND OF ROW&gt;</w:t>
      </w:r>
    </w:p>
    <w:p w14:paraId="1359AA9F" w14:textId="35F52BCE" w:rsidR="00CB259F" w:rsidRDefault="000217E6" w:rsidP="00CB259F">
      <w:pPr>
        <w:spacing w:after="60" w:line="240" w:lineRule="auto"/>
        <w:rPr>
          <w:rFonts w:eastAsia="Calibri" w:cs="Times New Roman"/>
          <w:b/>
        </w:rPr>
      </w:pPr>
      <w:r>
        <w:rPr>
          <w:rFonts w:eastAsia="Calibri" w:cs="Times New Roman"/>
          <w:b/>
        </w:rPr>
        <w:t>&lt;</w:t>
      </w:r>
      <w:r w:rsidR="00CB259F" w:rsidRPr="00223642">
        <w:rPr>
          <w:rFonts w:eastAsia="Calibri" w:cs="Times New Roman"/>
          <w:b/>
        </w:rPr>
        <w:t>IF ROW HAS ONLY 1 AGE THAT FALLS BETWEEN START AGE</w:t>
      </w:r>
      <w:r w:rsidR="009E5E1B">
        <w:rPr>
          <w:rFonts w:eastAsia="Calibri" w:cs="Times New Roman"/>
          <w:b/>
        </w:rPr>
        <w:t xml:space="preserve"> (ALCOHOL4) AND STOP AGE (ALCOHOL6</w:t>
      </w:r>
      <w:r w:rsidR="00CB259F" w:rsidRPr="00223642">
        <w:rPr>
          <w:rFonts w:eastAsia="Calibri" w:cs="Times New Roman"/>
          <w:b/>
        </w:rPr>
        <w:t>)/CURRENT AGE, DO NOT DISPLAY “to age Y”&gt;</w:t>
      </w:r>
    </w:p>
    <w:p w14:paraId="2A9EAD26" w14:textId="1D48EB05" w:rsidR="000217E6" w:rsidRPr="00591668" w:rsidRDefault="6126BA26" w:rsidP="196E7DF8">
      <w:pPr>
        <w:spacing w:after="60" w:line="240" w:lineRule="auto"/>
        <w:rPr>
          <w:rFonts w:eastAsia="Calibri" w:cs="Times New Roman"/>
          <w:b/>
          <w:bCs/>
        </w:rPr>
      </w:pPr>
      <w:r w:rsidRPr="6126BA26">
        <w:rPr>
          <w:b/>
          <w:bCs/>
        </w:rPr>
        <w:t>&lt;IF ALCLIFE2 = 7, SKIP ALCLIFE3 AND ALCLIFE4 FOR AGE GROUP AND GO TO ALCLIFE2 FOR NEXT AGE GROUP. IF LAST RELEVANT AGE GROUP, GO TO SUN EXPOSURE SECTION.&gt;</w:t>
      </w:r>
    </w:p>
    <w:p w14:paraId="0082B753" w14:textId="77777777" w:rsidR="00CA42BF" w:rsidRPr="00223642" w:rsidRDefault="00CA42BF" w:rsidP="00CB259F">
      <w:pPr>
        <w:spacing w:after="60" w:line="240" w:lineRule="auto"/>
        <w:rPr>
          <w:rFonts w:eastAsia="Calibri" w:cs="Times New Roman"/>
          <w:b/>
        </w:rPr>
      </w:pPr>
    </w:p>
    <w:p w14:paraId="1F5D965A" w14:textId="5C7D3A2A" w:rsidR="00CA42BF" w:rsidRPr="00223642" w:rsidRDefault="65310DAF" w:rsidP="00CA42BF">
      <w:pPr>
        <w:numPr>
          <w:ilvl w:val="1"/>
          <w:numId w:val="6"/>
        </w:numPr>
        <w:spacing w:before="60" w:after="0" w:line="240" w:lineRule="auto"/>
        <w:contextualSpacing/>
        <w:rPr>
          <w:rFonts w:eastAsia="Calibri" w:cs="Times New Roman"/>
        </w:rPr>
      </w:pPr>
      <w:r w:rsidRPr="65310DAF">
        <w:rPr>
          <w:rFonts w:eastAsia="Calibri" w:cs="Times New Roman"/>
          <w:i/>
          <w:iCs/>
        </w:rPr>
        <w:t xml:space="preserve">NO RESPONSE (ANY) </w:t>
      </w:r>
      <w:r w:rsidRPr="65310DAF">
        <w:rPr>
          <w:rFonts w:ascii="Wingdings" w:eastAsia="Wingdings" w:hAnsi="Wingdings" w:cs="Wingdings"/>
          <w:b/>
          <w:bCs/>
          <w:i/>
          <w:iCs/>
        </w:rPr>
        <w:t>à</w:t>
      </w:r>
      <w:r w:rsidRPr="65310DAF">
        <w:rPr>
          <w:rFonts w:eastAsia="Calibri" w:cs="Times New Roman"/>
          <w:b/>
          <w:bCs/>
          <w:i/>
          <w:iCs/>
        </w:rPr>
        <w:t xml:space="preserve"> GO TO NEXT APPLICABLE ITEM IN SERIES. IF LAST APPLICABLE ITEM IN SERIES, GO TO SUN EXPOSURE SECTION.</w:t>
      </w:r>
    </w:p>
    <w:p w14:paraId="04870F91" w14:textId="77777777" w:rsidR="006F220B" w:rsidRPr="00223642" w:rsidRDefault="006F220B" w:rsidP="006F220B">
      <w:pPr>
        <w:spacing w:after="0" w:line="240" w:lineRule="auto"/>
        <w:rPr>
          <w:rFonts w:eastAsia="Calibri" w:cs="Times New Roman"/>
        </w:rPr>
      </w:pPr>
    </w:p>
    <w:p w14:paraId="4C6CD34A" w14:textId="5363AD17" w:rsidR="006F220B" w:rsidRDefault="6126BA26" w:rsidP="7C7F8A75">
      <w:pPr>
        <w:spacing w:after="0" w:line="240" w:lineRule="auto"/>
      </w:pPr>
      <w:r w:rsidRPr="6126BA26">
        <w:rPr>
          <w:rFonts w:eastAsia="Calibri" w:cs="Times New Roman"/>
        </w:rPr>
        <w:t>T144. [ALCLIFE1] The next questions ask about how much you drank alcohol</w:t>
      </w:r>
      <w:r w:rsidRPr="6126BA26">
        <w:rPr>
          <w:rFonts w:eastAsia="Calibri" w:cs="Times New Roman"/>
          <w:b/>
          <w:bCs/>
        </w:rPr>
        <w:t xml:space="preserve"> </w:t>
      </w:r>
      <w:r w:rsidRPr="6126BA26">
        <w:rPr>
          <w:rFonts w:eastAsia="Calibri" w:cs="Times New Roman"/>
        </w:rPr>
        <w:t>at different times in your life. Remember, you can make your</w:t>
      </w:r>
      <w:r>
        <w:t xml:space="preserve"> best guess if you are not sure about how much alcohol you drank during any of these time periods.</w:t>
      </w:r>
    </w:p>
    <w:p w14:paraId="7EFD680D" w14:textId="77777777" w:rsidR="003D7FC0" w:rsidRPr="00223642" w:rsidRDefault="003D7FC0" w:rsidP="006F220B">
      <w:pPr>
        <w:spacing w:after="0" w:line="240" w:lineRule="auto"/>
        <w:rPr>
          <w:rFonts w:eastAsia="Calibri" w:cs="Times New Roman"/>
        </w:rPr>
      </w:pPr>
    </w:p>
    <w:tbl>
      <w:tblPr>
        <w:tblStyle w:val="TableGrid21"/>
        <w:tblW w:w="10165" w:type="dxa"/>
        <w:tblInd w:w="90" w:type="dxa"/>
        <w:tblLook w:val="04A0" w:firstRow="1" w:lastRow="0" w:firstColumn="1" w:lastColumn="0" w:noHBand="0" w:noVBand="1"/>
      </w:tblPr>
      <w:tblGrid>
        <w:gridCol w:w="3145"/>
        <w:gridCol w:w="3510"/>
        <w:gridCol w:w="3510"/>
      </w:tblGrid>
      <w:tr w:rsidR="007979B4" w:rsidRPr="00223642" w14:paraId="4CDACF4B" w14:textId="77777777" w:rsidTr="008D2A03">
        <w:trPr>
          <w:cantSplit/>
        </w:trPr>
        <w:tc>
          <w:tcPr>
            <w:tcW w:w="31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804A40" w:rsidRDefault="007979B4" w:rsidP="00E0572D">
            <w:pPr>
              <w:rPr>
                <w:rFonts w:eastAsia="Calibri" w:cs="Times New Roman"/>
              </w:rPr>
            </w:pPr>
          </w:p>
          <w:p w14:paraId="69F32D45" w14:textId="77777777" w:rsidR="007979B4" w:rsidRPr="00804A40" w:rsidRDefault="007979B4" w:rsidP="00E0572D">
            <w:pPr>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11CB06B" w14:textId="502DC820" w:rsidR="007979B4" w:rsidRPr="00804A40" w:rsidRDefault="007979B4" w:rsidP="00E0572D">
            <w:pPr>
              <w:ind w:left="-29" w:firstLine="29"/>
              <w:rPr>
                <w:rFonts w:eastAsia="Calibri" w:cs="Times New Roman"/>
              </w:rPr>
            </w:pPr>
            <w:r w:rsidRPr="00804A40">
              <w:rPr>
                <w:rFonts w:eastAsia="Calibri" w:cs="Times New Roman"/>
              </w:rPr>
              <w:t>T145. [ALCLIFE2]</w:t>
            </w:r>
          </w:p>
          <w:p w14:paraId="34A8D87B" w14:textId="705DD8E4" w:rsidR="007979B4" w:rsidRPr="00804A40" w:rsidRDefault="007979B4" w:rsidP="00E0572D">
            <w:pPr>
              <w:ind w:left="-29" w:firstLine="29"/>
              <w:rPr>
                <w:rFonts w:eastAsia="Calibri" w:cs="Times New Roman"/>
              </w:rPr>
            </w:pPr>
            <w:r w:rsidRPr="00804A40">
              <w:rPr>
                <w:rFonts w:eastAsia="Calibri" w:cs="Times New Roman"/>
              </w:rPr>
              <w:t xml:space="preserve">[During the </w:t>
            </w:r>
            <w:r w:rsidRPr="00924071">
              <w:rPr>
                <w:rFonts w:eastAsia="Calibri" w:cs="Times New Roman"/>
                <w:color w:val="000000" w:themeColor="text1"/>
              </w:rPr>
              <w:t>year</w:t>
            </w:r>
            <w:r w:rsidRPr="00804A40">
              <w:rPr>
                <w:rFonts w:eastAsia="Calibri" w:cs="Times New Roman"/>
              </w:rPr>
              <w:t xml:space="preserve"> (s) you were drinking] when you were age [X] [to age Y], about how often did you drink alcohol? </w:t>
            </w:r>
          </w:p>
        </w:tc>
        <w:tc>
          <w:tcPr>
            <w:tcW w:w="3510" w:type="dxa"/>
            <w:tcBorders>
              <w:bottom w:val="single" w:sz="4" w:space="0" w:color="auto"/>
            </w:tcBorders>
            <w:shd w:val="clear" w:color="auto" w:fill="FFFFFF" w:themeFill="background1"/>
          </w:tcPr>
          <w:p w14:paraId="740DA8C4" w14:textId="21CA99BA" w:rsidR="007979B4" w:rsidRPr="00804A40" w:rsidRDefault="007979B4" w:rsidP="00E0572D">
            <w:pPr>
              <w:ind w:left="-14"/>
              <w:rPr>
                <w:rFonts w:eastAsia="Calibri" w:cs="Times New Roman"/>
              </w:rPr>
            </w:pPr>
            <w:r w:rsidRPr="00804A40">
              <w:rPr>
                <w:rFonts w:eastAsia="Calibri" w:cs="Times New Roman"/>
              </w:rPr>
              <w:t>T147. [ALCLIFE4]</w:t>
            </w:r>
          </w:p>
          <w:p w14:paraId="4B1056B2" w14:textId="53D684BE" w:rsidR="007979B4" w:rsidRPr="00804A40" w:rsidRDefault="6126BA26" w:rsidP="00E0572D">
            <w:pPr>
              <w:ind w:left="-14"/>
              <w:rPr>
                <w:rFonts w:eastAsia="Calibri" w:cs="Times New Roman"/>
              </w:rPr>
            </w:pPr>
            <w:r w:rsidRPr="6126BA26">
              <w:rPr>
                <w:rFonts w:eastAsia="Calibri" w:cs="Times New Roman"/>
              </w:rPr>
              <w:t>What type(s) of alcoholic beverages did you usually drink when you were age [X] [to age Y]? Select all that apply.</w:t>
            </w:r>
          </w:p>
        </w:tc>
      </w:tr>
      <w:tr w:rsidR="007979B4" w:rsidRPr="00223642" w14:paraId="1F4EDF75" w14:textId="77777777" w:rsidTr="008D2A03">
        <w:trPr>
          <w:cantSplit/>
        </w:trPr>
        <w:tc>
          <w:tcPr>
            <w:tcW w:w="3145" w:type="dxa"/>
            <w:shd w:val="clear" w:color="auto" w:fill="FFFFFF" w:themeFill="background1"/>
            <w:tcMar>
              <w:top w:w="72" w:type="dxa"/>
              <w:left w:w="115" w:type="dxa"/>
              <w:bottom w:w="72" w:type="dxa"/>
              <w:right w:w="115" w:type="dxa"/>
            </w:tcMar>
          </w:tcPr>
          <w:p w14:paraId="1D37F752" w14:textId="4AB80001" w:rsidR="007979B4" w:rsidRPr="00804A40" w:rsidRDefault="007979B4" w:rsidP="003D7FC0">
            <w:pPr>
              <w:tabs>
                <w:tab w:val="left" w:pos="330"/>
              </w:tabs>
              <w:ind w:left="330" w:hanging="360"/>
              <w:rPr>
                <w:rFonts w:eastAsia="Calibri" w:cs="Times New Roman"/>
              </w:rPr>
            </w:pPr>
            <w:r w:rsidRPr="00804A40">
              <w:rPr>
                <w:rFonts w:eastAsia="Calibri" w:cs="Times New Roman"/>
              </w:rPr>
              <w:t>Age [X] to age [Y / 17]</w:t>
            </w:r>
          </w:p>
          <w:p w14:paraId="73A82BF8" w14:textId="518627CD"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18D8E87D" w14:textId="12E83D13" w:rsidR="007979B4" w:rsidRPr="00804A40" w:rsidRDefault="6126BA26" w:rsidP="6126BA26">
            <w:pPr>
              <w:rPr>
                <w:rFonts w:eastAsia="Calibri"/>
              </w:rPr>
            </w:pPr>
            <w:r w:rsidRPr="6126BA26">
              <w:rPr>
                <w:rFonts w:eastAsia="Calibri" w:cs="Times New Roman"/>
              </w:rPr>
              <w:t>[ALCLIFE2A]</w:t>
            </w:r>
          </w:p>
          <w:p w14:paraId="76F922F8" w14:textId="434C2B9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A502444" w14:textId="2A092139"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567065E8" w14:textId="00D1B143"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33B804B4" w14:textId="0326B44B"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8FD6F94" w14:textId="6CA7B28F" w:rsidR="00D145F1"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5B1F2B11"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C3FF2B" w14:textId="5FC5E98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3DEF7F0D" w14:textId="2DC04574" w:rsidR="007979B4" w:rsidRPr="00D145F1" w:rsidRDefault="6126BA26" w:rsidP="6126BA26">
            <w:r w:rsidRPr="6126BA26">
              <w:rPr>
                <w:rFonts w:ascii="Calibri" w:eastAsia="Calibri" w:hAnsi="Calibri" w:cs="Calibri"/>
                <w:color w:val="24292E"/>
                <w:sz w:val="21"/>
                <w:szCs w:val="21"/>
              </w:rPr>
              <w:t>7     4-5 timer per day</w:t>
            </w:r>
            <w:r w:rsidR="65310DAF">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23116B8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[ALCLIFE4A]</w:t>
            </w:r>
          </w:p>
          <w:p w14:paraId="6E5700C4" w14:textId="624A3B56"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Beer or hard cider</w:t>
            </w:r>
          </w:p>
          <w:p w14:paraId="1AC56088" w14:textId="4673FA99"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 xml:space="preserve">Liquor or mixed drinks </w:t>
            </w:r>
          </w:p>
          <w:p w14:paraId="211508AA" w14:textId="3FFC56BD" w:rsidR="007979B4" w:rsidRPr="00D145F1" w:rsidRDefault="007979B4" w:rsidP="00D145F1">
            <w:pPr>
              <w:pStyle w:val="ListParagraph"/>
              <w:numPr>
                <w:ilvl w:val="0"/>
                <w:numId w:val="156"/>
              </w:numPr>
              <w:tabs>
                <w:tab w:val="left" w:pos="406"/>
              </w:tabs>
              <w:spacing w:before="60"/>
              <w:rPr>
                <w:rFonts w:eastAsia="Calibri" w:cs="Times New Roman"/>
              </w:rPr>
            </w:pPr>
            <w:r w:rsidRPr="00D145F1">
              <w:rPr>
                <w:rFonts w:eastAsia="Calibri" w:cs="Times New Roman"/>
              </w:rPr>
              <w:t>Wine</w:t>
            </w:r>
          </w:p>
          <w:p w14:paraId="3EFA31A2" w14:textId="59E6DFE5" w:rsidR="007979B4" w:rsidRPr="00D145F1" w:rsidRDefault="6126BA26" w:rsidP="6126BA26">
            <w:pPr>
              <w:pStyle w:val="ListParagraph"/>
              <w:numPr>
                <w:ilvl w:val="0"/>
                <w:numId w:val="157"/>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r w:rsidR="007979B4" w:rsidRPr="00223642" w14:paraId="442C01AA"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804A40" w:rsidRDefault="007979B4" w:rsidP="003D7FC0">
            <w:pPr>
              <w:tabs>
                <w:tab w:val="left" w:pos="330"/>
              </w:tabs>
              <w:ind w:left="330" w:hanging="360"/>
              <w:rPr>
                <w:rFonts w:eastAsia="Calibri" w:cs="Times New Roman"/>
              </w:rPr>
            </w:pPr>
            <w:r w:rsidRPr="00804A40">
              <w:rPr>
                <w:rFonts w:eastAsia="Calibri" w:cs="Times New Roman"/>
              </w:rPr>
              <w:t>Age [X / 18] to age [Y / 24]</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804A40" w:rsidRDefault="6126BA26" w:rsidP="6126BA26">
            <w:pPr>
              <w:rPr>
                <w:rFonts w:eastAsia="Calibri"/>
              </w:rPr>
            </w:pPr>
            <w:r w:rsidRPr="6126BA26">
              <w:rPr>
                <w:rFonts w:eastAsia="Calibri" w:cs="Times New Roman"/>
              </w:rPr>
              <w:t>[ALCLIFE2B]</w:t>
            </w:r>
          </w:p>
          <w:p w14:paraId="19010E2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365CEE8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6E059E14"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C80C93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178E2CE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6F963E9"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30411799"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66DC396" w14:textId="43EF72D7"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51D53B53"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[ALCLIFE4B]</w:t>
            </w:r>
          </w:p>
          <w:p w14:paraId="0EE2B355"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Beer or hard cider</w:t>
            </w:r>
          </w:p>
          <w:p w14:paraId="2A0683F2" w14:textId="77777777" w:rsidR="00D145F1" w:rsidRP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 xml:space="preserve">Liquor or mixed drinks </w:t>
            </w:r>
          </w:p>
          <w:p w14:paraId="348BD33D" w14:textId="77777777" w:rsidR="00D145F1" w:rsidRDefault="00D145F1" w:rsidP="00D145F1">
            <w:pPr>
              <w:pStyle w:val="ListParagraph"/>
              <w:numPr>
                <w:ilvl w:val="0"/>
                <w:numId w:val="163"/>
              </w:numPr>
              <w:tabs>
                <w:tab w:val="left" w:pos="406"/>
              </w:tabs>
              <w:spacing w:before="60"/>
              <w:rPr>
                <w:rFonts w:eastAsia="Calibri" w:cs="Times New Roman"/>
              </w:rPr>
            </w:pPr>
            <w:r w:rsidRPr="00D145F1">
              <w:rPr>
                <w:rFonts w:eastAsia="Calibri" w:cs="Times New Roman"/>
              </w:rPr>
              <w:t>Wine</w:t>
            </w:r>
          </w:p>
          <w:p w14:paraId="33399C40" w14:textId="13E634BA" w:rsidR="007979B4" w:rsidRPr="00D145F1" w:rsidRDefault="6126BA26" w:rsidP="6126BA26">
            <w:pPr>
              <w:pStyle w:val="ListParagraph"/>
              <w:numPr>
                <w:ilvl w:val="0"/>
                <w:numId w:val="16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50073C9E" w14:textId="77777777" w:rsidTr="008D2A03">
        <w:trPr>
          <w:cantSplit/>
        </w:trPr>
        <w:tc>
          <w:tcPr>
            <w:tcW w:w="3145" w:type="dxa"/>
            <w:shd w:val="clear" w:color="auto" w:fill="FFFFFF" w:themeFill="background1"/>
            <w:tcMar>
              <w:top w:w="72" w:type="dxa"/>
              <w:left w:w="115" w:type="dxa"/>
              <w:bottom w:w="72" w:type="dxa"/>
              <w:right w:w="115" w:type="dxa"/>
            </w:tcMar>
          </w:tcPr>
          <w:p w14:paraId="2816AC92" w14:textId="200F8341" w:rsidR="007979B4" w:rsidRPr="00804A40" w:rsidRDefault="007979B4" w:rsidP="003D7FC0">
            <w:pPr>
              <w:tabs>
                <w:tab w:val="left" w:pos="330"/>
              </w:tabs>
              <w:ind w:left="330" w:hanging="360"/>
              <w:rPr>
                <w:rFonts w:eastAsia="Calibri" w:cs="Times New Roman"/>
              </w:rPr>
            </w:pPr>
            <w:r w:rsidRPr="00804A40">
              <w:rPr>
                <w:rFonts w:eastAsia="Calibri" w:cs="Times New Roman"/>
              </w:rPr>
              <w:t>Age [X / 25] to age [Y / 29]</w:t>
            </w:r>
          </w:p>
        </w:tc>
        <w:tc>
          <w:tcPr>
            <w:tcW w:w="3510" w:type="dxa"/>
            <w:shd w:val="clear" w:color="auto" w:fill="FFFFFF" w:themeFill="background1"/>
            <w:tcMar>
              <w:top w:w="72" w:type="dxa"/>
              <w:left w:w="115" w:type="dxa"/>
              <w:bottom w:w="72" w:type="dxa"/>
              <w:right w:w="115" w:type="dxa"/>
            </w:tcMar>
          </w:tcPr>
          <w:p w14:paraId="08E71769" w14:textId="77777777" w:rsidR="007979B4" w:rsidRPr="00804A40" w:rsidRDefault="6126BA26" w:rsidP="00E0572D">
            <w:pPr>
              <w:rPr>
                <w:rFonts w:eastAsia="Calibri" w:cstheme="minorHAnsi"/>
              </w:rPr>
            </w:pPr>
            <w:r w:rsidRPr="6126BA26">
              <w:rPr>
                <w:rFonts w:eastAsia="Calibri" w:cs="Times New Roman"/>
              </w:rPr>
              <w:t>[ALCLIFE2C]</w:t>
            </w:r>
          </w:p>
          <w:p w14:paraId="395113D8"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2D819AA"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2D1451D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69FE8AFC"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6F227054"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66D604E"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8A4EA66"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47D7F37F" w14:textId="661DCCCA"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65E0398B"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[ALCLIFE4C]</w:t>
            </w:r>
          </w:p>
          <w:p w14:paraId="6141B56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Beer or hard cider</w:t>
            </w:r>
          </w:p>
          <w:p w14:paraId="30D9FC0D" w14:textId="77777777" w:rsidR="00D145F1" w:rsidRP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 xml:space="preserve">Liquor or mixed drinks </w:t>
            </w:r>
          </w:p>
          <w:p w14:paraId="649CB152" w14:textId="77777777" w:rsidR="00D145F1" w:rsidRDefault="00D145F1" w:rsidP="00D145F1">
            <w:pPr>
              <w:pStyle w:val="ListParagraph"/>
              <w:numPr>
                <w:ilvl w:val="0"/>
                <w:numId w:val="165"/>
              </w:numPr>
              <w:tabs>
                <w:tab w:val="left" w:pos="406"/>
              </w:tabs>
              <w:spacing w:before="60"/>
              <w:rPr>
                <w:rFonts w:eastAsia="Calibri" w:cs="Times New Roman"/>
              </w:rPr>
            </w:pPr>
            <w:r w:rsidRPr="00D145F1">
              <w:rPr>
                <w:rFonts w:eastAsia="Calibri" w:cs="Times New Roman"/>
              </w:rPr>
              <w:t>Wine</w:t>
            </w:r>
          </w:p>
          <w:p w14:paraId="0BEAF6B5" w14:textId="3DBFA3A0" w:rsidR="007979B4" w:rsidRPr="00D145F1" w:rsidRDefault="6126BA26" w:rsidP="6126BA26">
            <w:pPr>
              <w:pStyle w:val="ListParagraph"/>
              <w:numPr>
                <w:ilvl w:val="0"/>
                <w:numId w:val="176"/>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3B48199"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 xml:space="preserve">Age [X / 30] to age [Y / 39 / current age] </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804A40" w:rsidRDefault="6126BA26" w:rsidP="00E0572D">
            <w:pPr>
              <w:rPr>
                <w:rFonts w:eastAsia="Calibri" w:cstheme="minorHAnsi"/>
              </w:rPr>
            </w:pPr>
            <w:r w:rsidRPr="6126BA26">
              <w:rPr>
                <w:rFonts w:eastAsia="Calibri" w:cs="Times New Roman"/>
              </w:rPr>
              <w:t>[ALCLIFE2D]</w:t>
            </w:r>
          </w:p>
          <w:p w14:paraId="480B224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63191C62"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3F825E22"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3EBB39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E308A1"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4EA5CE06"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29A5012"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386C56E" w14:textId="018C99B0"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3C0FD4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[ALCLIFE4D]</w:t>
            </w:r>
          </w:p>
          <w:p w14:paraId="002BFBF3"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Beer or hard cider</w:t>
            </w:r>
          </w:p>
          <w:p w14:paraId="326D427D" w14:textId="77777777" w:rsidR="00D145F1" w:rsidRP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 xml:space="preserve">Liquor or mixed drinks </w:t>
            </w:r>
          </w:p>
          <w:p w14:paraId="66365758" w14:textId="77777777" w:rsidR="00D145F1" w:rsidRDefault="00D145F1" w:rsidP="00D145F1">
            <w:pPr>
              <w:pStyle w:val="ListParagraph"/>
              <w:numPr>
                <w:ilvl w:val="0"/>
                <w:numId w:val="166"/>
              </w:numPr>
              <w:tabs>
                <w:tab w:val="left" w:pos="406"/>
              </w:tabs>
              <w:spacing w:before="60"/>
              <w:rPr>
                <w:rFonts w:eastAsia="Calibri" w:cs="Times New Roman"/>
              </w:rPr>
            </w:pPr>
            <w:r w:rsidRPr="00D145F1">
              <w:rPr>
                <w:rFonts w:eastAsia="Calibri" w:cs="Times New Roman"/>
              </w:rPr>
              <w:t>Wine</w:t>
            </w:r>
          </w:p>
          <w:p w14:paraId="20C153B1" w14:textId="1BDA8F53" w:rsidR="007979B4" w:rsidRPr="00D145F1" w:rsidRDefault="6126BA26" w:rsidP="6126BA26">
            <w:pPr>
              <w:pStyle w:val="ListParagraph"/>
              <w:numPr>
                <w:ilvl w:val="0"/>
                <w:numId w:val="174"/>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E49C404" w14:textId="77777777" w:rsidTr="008D2A03">
        <w:trPr>
          <w:cantSplit/>
        </w:trPr>
        <w:tc>
          <w:tcPr>
            <w:tcW w:w="3145" w:type="dxa"/>
            <w:shd w:val="clear" w:color="auto" w:fill="FFFFFF" w:themeFill="background1"/>
            <w:tcMar>
              <w:top w:w="72" w:type="dxa"/>
              <w:left w:w="115" w:type="dxa"/>
              <w:bottom w:w="72" w:type="dxa"/>
              <w:right w:w="115" w:type="dxa"/>
            </w:tcMar>
          </w:tcPr>
          <w:p w14:paraId="00E4D04D" w14:textId="3C45372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40] to age [Y / 49 / current age] </w:t>
            </w:r>
          </w:p>
          <w:p w14:paraId="7958FE4B" w14:textId="0672D5B9" w:rsidR="007979B4" w:rsidRPr="00804A40" w:rsidRDefault="007979B4" w:rsidP="00E0572D">
            <w:pPr>
              <w:tabs>
                <w:tab w:val="left" w:pos="240"/>
              </w:tabs>
              <w:ind w:left="330" w:hanging="360"/>
              <w:rPr>
                <w:rFonts w:eastAsia="Calibri" w:cs="Times New Roman"/>
              </w:rPr>
            </w:pPr>
          </w:p>
        </w:tc>
        <w:tc>
          <w:tcPr>
            <w:tcW w:w="3510" w:type="dxa"/>
            <w:shd w:val="clear" w:color="auto" w:fill="FFFFFF" w:themeFill="background1"/>
            <w:tcMar>
              <w:top w:w="72" w:type="dxa"/>
              <w:left w:w="115" w:type="dxa"/>
              <w:bottom w:w="72" w:type="dxa"/>
              <w:right w:w="115" w:type="dxa"/>
            </w:tcMar>
          </w:tcPr>
          <w:p w14:paraId="5D146294" w14:textId="3DC3598E" w:rsidR="007979B4" w:rsidRPr="00804A40" w:rsidRDefault="6126BA26" w:rsidP="6126BA26">
            <w:pPr>
              <w:rPr>
                <w:rFonts w:eastAsia="Calibri"/>
              </w:rPr>
            </w:pPr>
            <w:r w:rsidRPr="6126BA26">
              <w:rPr>
                <w:rFonts w:eastAsia="Calibri" w:cs="Times New Roman"/>
              </w:rPr>
              <w:t>[ALCLIFE2E]</w:t>
            </w:r>
          </w:p>
          <w:p w14:paraId="7A36E2C7"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4BCFDF5D"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36D0211"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CD6A88B"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5AF33AA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3734611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1CCEC053"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50E49517" w14:textId="441CAE5E"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2233A759"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[ALCLIFE4E]</w:t>
            </w:r>
          </w:p>
          <w:p w14:paraId="51D6A38F"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Beer or hard cider</w:t>
            </w:r>
          </w:p>
          <w:p w14:paraId="324D8934" w14:textId="77777777" w:rsidR="00D145F1" w:rsidRP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 xml:space="preserve">Liquor or mixed drinks </w:t>
            </w:r>
          </w:p>
          <w:p w14:paraId="1FF189BC" w14:textId="77777777" w:rsidR="00D145F1" w:rsidRDefault="00D145F1" w:rsidP="00D145F1">
            <w:pPr>
              <w:pStyle w:val="ListParagraph"/>
              <w:numPr>
                <w:ilvl w:val="0"/>
                <w:numId w:val="167"/>
              </w:numPr>
              <w:tabs>
                <w:tab w:val="left" w:pos="406"/>
              </w:tabs>
              <w:spacing w:before="60"/>
              <w:rPr>
                <w:rFonts w:eastAsia="Calibri" w:cs="Times New Roman"/>
              </w:rPr>
            </w:pPr>
            <w:r w:rsidRPr="00D145F1">
              <w:rPr>
                <w:rFonts w:eastAsia="Calibri" w:cs="Times New Roman"/>
              </w:rPr>
              <w:t>Wine</w:t>
            </w:r>
          </w:p>
          <w:p w14:paraId="2ECA346B" w14:textId="0FC17EF5" w:rsidR="007979B4" w:rsidRPr="00D145F1" w:rsidRDefault="6126BA26" w:rsidP="6126BA26">
            <w:pPr>
              <w:pStyle w:val="ListParagraph"/>
              <w:numPr>
                <w:ilvl w:val="0"/>
                <w:numId w:val="175"/>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D3F16A3"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804A40" w:rsidRDefault="007979B4" w:rsidP="003D7FC0">
            <w:pPr>
              <w:tabs>
                <w:tab w:val="left" w:pos="330"/>
              </w:tabs>
              <w:ind w:left="330" w:hanging="360"/>
              <w:rPr>
                <w:rFonts w:eastAsia="Calibri" w:cs="Times New Roman"/>
              </w:rPr>
            </w:pPr>
            <w:r w:rsidRPr="00804A40">
              <w:rPr>
                <w:rFonts w:eastAsia="Calibri" w:cs="Times New Roman"/>
              </w:rPr>
              <w:t xml:space="preserve">Age [X / 50] to age [Y / 59 / current age] </w:t>
            </w:r>
          </w:p>
          <w:p w14:paraId="6C4FFC29" w14:textId="466259CB" w:rsidR="007979B4" w:rsidRPr="00804A40" w:rsidRDefault="007979B4" w:rsidP="00E0572D">
            <w:pPr>
              <w:tabs>
                <w:tab w:val="left" w:pos="240"/>
              </w:tabs>
              <w:ind w:left="330" w:hanging="360"/>
              <w:rPr>
                <w:rFonts w:eastAsia="Calibri" w:cs="Times New Roman"/>
              </w:rPr>
            </w:pP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804A40" w:rsidRDefault="6126BA26" w:rsidP="00E0572D">
            <w:pPr>
              <w:rPr>
                <w:rFonts w:eastAsia="Calibri" w:cstheme="minorHAnsi"/>
              </w:rPr>
            </w:pPr>
            <w:r w:rsidRPr="6126BA26">
              <w:rPr>
                <w:rFonts w:eastAsia="Calibri" w:cs="Times New Roman"/>
              </w:rPr>
              <w:t>[ALCLIFE2F]</w:t>
            </w:r>
          </w:p>
          <w:p w14:paraId="7AD37BF3"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2B8DF1E3"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497FD11E"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18190452"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47902D3E"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671FFA63"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550E3168"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68BC5BD3" w14:textId="176FD2D2"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47E9B120"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[ALCLIFE4F]</w:t>
            </w:r>
          </w:p>
          <w:p w14:paraId="1AF0F965"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Beer or hard cider</w:t>
            </w:r>
          </w:p>
          <w:p w14:paraId="299C4E2A" w14:textId="77777777" w:rsidR="00D145F1" w:rsidRP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 xml:space="preserve">Liquor or mixed drinks </w:t>
            </w:r>
          </w:p>
          <w:p w14:paraId="34F824DF" w14:textId="77777777" w:rsidR="00D145F1" w:rsidRDefault="00D145F1" w:rsidP="00D145F1">
            <w:pPr>
              <w:pStyle w:val="ListParagraph"/>
              <w:numPr>
                <w:ilvl w:val="0"/>
                <w:numId w:val="168"/>
              </w:numPr>
              <w:tabs>
                <w:tab w:val="left" w:pos="406"/>
              </w:tabs>
              <w:spacing w:before="60"/>
              <w:rPr>
                <w:rFonts w:eastAsia="Calibri" w:cs="Times New Roman"/>
              </w:rPr>
            </w:pPr>
            <w:r w:rsidRPr="00D145F1">
              <w:rPr>
                <w:rFonts w:eastAsia="Calibri" w:cs="Times New Roman"/>
              </w:rPr>
              <w:t>Wine</w:t>
            </w:r>
          </w:p>
          <w:p w14:paraId="64160EB5" w14:textId="784E2990" w:rsidR="007979B4" w:rsidRPr="00D145F1" w:rsidRDefault="6126BA26" w:rsidP="6126BA26">
            <w:pPr>
              <w:pStyle w:val="ListParagraph"/>
              <w:numPr>
                <w:ilvl w:val="0"/>
                <w:numId w:val="173"/>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1C997F5C" w14:textId="77777777" w:rsidTr="008D2A03">
        <w:trPr>
          <w:cantSplit/>
        </w:trPr>
        <w:tc>
          <w:tcPr>
            <w:tcW w:w="31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804A40" w:rsidRDefault="007979B4" w:rsidP="003D7FC0">
            <w:pPr>
              <w:tabs>
                <w:tab w:val="left" w:pos="330"/>
              </w:tabs>
              <w:ind w:left="330" w:hanging="360"/>
              <w:rPr>
                <w:rFonts w:eastAsia="Calibri" w:cs="Times New Roman"/>
              </w:rPr>
            </w:pPr>
            <w:r w:rsidRPr="00804A40">
              <w:rPr>
                <w:rFonts w:eastAsia="Calibri" w:cs="Times New Roman"/>
              </w:rPr>
              <w:t>Age [X / 60] to age [Y / 69 / current age]</w:t>
            </w:r>
          </w:p>
        </w:tc>
        <w:tc>
          <w:tcPr>
            <w:tcW w:w="351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804A40" w:rsidRDefault="6126BA26" w:rsidP="00E0572D">
            <w:pPr>
              <w:rPr>
                <w:rFonts w:eastAsia="Calibri" w:cstheme="minorHAnsi"/>
              </w:rPr>
            </w:pPr>
            <w:r w:rsidRPr="6126BA26">
              <w:rPr>
                <w:rFonts w:eastAsia="Calibri" w:cs="Times New Roman"/>
              </w:rPr>
              <w:t>[ALCLIFE2G]</w:t>
            </w:r>
          </w:p>
          <w:p w14:paraId="644DAFFB" w14:textId="434C2B9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0CEAB5F9" w14:textId="2A09213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0814C18F" w14:textId="00D1B143"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2DB267D3" w14:textId="0326B44B"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74925043" w14:textId="6CA7B28F"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78A8D734" w14:textId="09CD2054"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25199C56" w14:textId="5FC5E989" w:rsidR="007979B4" w:rsidRPr="00804A40"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498600B4" w14:textId="3A6040E7" w:rsidR="007979B4" w:rsidRPr="00804A40" w:rsidRDefault="6126BA26" w:rsidP="6126BA26">
            <w:r w:rsidRPr="6126BA26">
              <w:rPr>
                <w:rFonts w:ascii="Calibri" w:eastAsia="Calibri" w:hAnsi="Calibri" w:cs="Calibri"/>
                <w:color w:val="24292E"/>
                <w:sz w:val="21"/>
                <w:szCs w:val="21"/>
              </w:rPr>
              <w:t>7     4-5 timer per day</w:t>
            </w:r>
            <w:r w:rsidR="007979B4">
              <w:br/>
            </w:r>
            <w:r w:rsidRPr="6126BA26">
              <w:rPr>
                <w:rFonts w:ascii="Calibri" w:eastAsia="Calibri" w:hAnsi="Calibri" w:cs="Calibri"/>
                <w:color w:val="24292E"/>
                <w:sz w:val="21"/>
                <w:szCs w:val="21"/>
              </w:rPr>
              <w:t>8     6 or more times per day</w:t>
            </w:r>
          </w:p>
        </w:tc>
        <w:tc>
          <w:tcPr>
            <w:tcW w:w="3510" w:type="dxa"/>
            <w:tcBorders>
              <w:bottom w:val="single" w:sz="4" w:space="0" w:color="auto"/>
            </w:tcBorders>
            <w:shd w:val="clear" w:color="auto" w:fill="FFFFFF" w:themeFill="background1"/>
          </w:tcPr>
          <w:p w14:paraId="1680C872"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[ALCLIFE4G]</w:t>
            </w:r>
          </w:p>
          <w:p w14:paraId="002D35A2"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Beer or hard cider</w:t>
            </w:r>
          </w:p>
          <w:p w14:paraId="616F3063" w14:textId="77777777" w:rsidR="00D145F1" w:rsidRP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 xml:space="preserve">Liquor or mixed drinks </w:t>
            </w:r>
          </w:p>
          <w:p w14:paraId="435B79D4" w14:textId="77777777" w:rsidR="00D145F1" w:rsidRDefault="00D145F1" w:rsidP="00D145F1">
            <w:pPr>
              <w:pStyle w:val="ListParagraph"/>
              <w:numPr>
                <w:ilvl w:val="0"/>
                <w:numId w:val="169"/>
              </w:numPr>
              <w:tabs>
                <w:tab w:val="left" w:pos="406"/>
              </w:tabs>
              <w:spacing w:before="60"/>
              <w:rPr>
                <w:rFonts w:eastAsia="Calibri" w:cs="Times New Roman"/>
              </w:rPr>
            </w:pPr>
            <w:r w:rsidRPr="00D145F1">
              <w:rPr>
                <w:rFonts w:eastAsia="Calibri" w:cs="Times New Roman"/>
              </w:rPr>
              <w:t>Wine</w:t>
            </w:r>
          </w:p>
          <w:p w14:paraId="1BDD873A" w14:textId="29DFFDCE" w:rsidR="007979B4" w:rsidRPr="00D145F1" w:rsidRDefault="6126BA26" w:rsidP="6126BA26">
            <w:pPr>
              <w:pStyle w:val="ListParagraph"/>
              <w:numPr>
                <w:ilvl w:val="0"/>
                <w:numId w:val="172"/>
              </w:numPr>
              <w:tabs>
                <w:tab w:val="left" w:pos="406"/>
              </w:tabs>
              <w:spacing w:before="60"/>
              <w:rPr>
                <w:rFonts w:eastAsiaTheme="minorEastAsia"/>
              </w:rPr>
            </w:pPr>
            <w:r w:rsidRPr="6126BA26">
              <w:rPr>
                <w:rFonts w:eastAsia="Calibri" w:cs="Times New Roman"/>
              </w:rPr>
              <w:t xml:space="preserve">Other alcoholic beverages (such as wine coolers, "hard soda," spiked seltzer (sparkling water), Smirnoff® Ice, malt liquor, or pre-mixed cocktails) </w:t>
            </w:r>
          </w:p>
        </w:tc>
      </w:tr>
      <w:tr w:rsidR="007979B4" w:rsidRPr="00223642" w14:paraId="3816DA5B" w14:textId="77777777" w:rsidTr="008D2A03">
        <w:trPr>
          <w:cantSplit/>
          <w:trHeight w:val="1808"/>
        </w:trPr>
        <w:tc>
          <w:tcPr>
            <w:tcW w:w="3145" w:type="dxa"/>
            <w:shd w:val="clear" w:color="auto" w:fill="FFFFFF" w:themeFill="background1"/>
            <w:tcMar>
              <w:top w:w="72" w:type="dxa"/>
              <w:left w:w="115" w:type="dxa"/>
              <w:bottom w:w="72" w:type="dxa"/>
              <w:right w:w="115" w:type="dxa"/>
            </w:tcMar>
          </w:tcPr>
          <w:p w14:paraId="3AD29A63" w14:textId="66F27849" w:rsidR="007979B4" w:rsidRPr="00804A40" w:rsidRDefault="007979B4" w:rsidP="003D7FC0">
            <w:pPr>
              <w:tabs>
                <w:tab w:val="left" w:pos="330"/>
              </w:tabs>
              <w:ind w:left="330" w:hanging="360"/>
              <w:rPr>
                <w:rFonts w:eastAsia="Calibri" w:cs="Times New Roman"/>
              </w:rPr>
            </w:pPr>
            <w:r w:rsidRPr="00804A40">
              <w:rPr>
                <w:rFonts w:eastAsia="Calibri" w:cs="Times New Roman"/>
              </w:rPr>
              <w:lastRenderedPageBreak/>
              <w:t>Age [X / 70] and older</w:t>
            </w:r>
          </w:p>
        </w:tc>
        <w:tc>
          <w:tcPr>
            <w:tcW w:w="3510" w:type="dxa"/>
            <w:shd w:val="clear" w:color="auto" w:fill="FFFFFF" w:themeFill="background1"/>
            <w:tcMar>
              <w:top w:w="72" w:type="dxa"/>
              <w:left w:w="115" w:type="dxa"/>
              <w:bottom w:w="72" w:type="dxa"/>
              <w:right w:w="115" w:type="dxa"/>
            </w:tcMar>
          </w:tcPr>
          <w:p w14:paraId="3C798E9F" w14:textId="77777777" w:rsidR="007979B4" w:rsidRPr="00804A40" w:rsidRDefault="6126BA26" w:rsidP="00E0572D">
            <w:pPr>
              <w:rPr>
                <w:rFonts w:eastAsia="Calibri" w:cstheme="minorHAnsi"/>
              </w:rPr>
            </w:pPr>
            <w:r w:rsidRPr="6126BA26">
              <w:rPr>
                <w:rFonts w:eastAsia="Calibri" w:cs="Times New Roman"/>
              </w:rPr>
              <w:t>[ALCLIFE2H]</w:t>
            </w:r>
          </w:p>
          <w:p w14:paraId="69FD41BD" w14:textId="434C2B9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0     Didn't drink during this time</w:t>
            </w:r>
          </w:p>
          <w:p w14:paraId="127620D9" w14:textId="2A09213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1     A few times per year</w:t>
            </w:r>
          </w:p>
          <w:p w14:paraId="1B612FFE" w14:textId="00D1B143"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2     A few times per month</w:t>
            </w:r>
          </w:p>
          <w:p w14:paraId="010FB686" w14:textId="0326B44B"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3     Once per week</w:t>
            </w:r>
          </w:p>
          <w:p w14:paraId="2F61902F" w14:textId="6CA7B28F"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4     A few times per week</w:t>
            </w:r>
          </w:p>
          <w:p w14:paraId="2005D9BA" w14:textId="09CD2054"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5     Once per day</w:t>
            </w:r>
          </w:p>
          <w:p w14:paraId="65849884" w14:textId="5FC5E989" w:rsidR="007979B4" w:rsidRPr="00D145F1" w:rsidRDefault="6126BA26" w:rsidP="6126BA26">
            <w:pPr>
              <w:rPr>
                <w:rFonts w:ascii="Wingdings 2" w:eastAsia="Wingdings 2" w:hAnsi="Wingdings 2"/>
              </w:rPr>
            </w:pPr>
            <w:r w:rsidRPr="6126BA26">
              <w:rPr>
                <w:rFonts w:ascii="Calibri" w:eastAsia="Calibri" w:hAnsi="Calibri" w:cs="Calibri"/>
                <w:color w:val="24292E"/>
                <w:sz w:val="21"/>
                <w:szCs w:val="21"/>
              </w:rPr>
              <w:t>6     2-3 times per day</w:t>
            </w:r>
          </w:p>
          <w:p w14:paraId="0A710DD3" w14:textId="7D6630AA" w:rsidR="007979B4" w:rsidRPr="00D145F1" w:rsidRDefault="6126BA26" w:rsidP="6126BA26">
            <w:r w:rsidRPr="6126BA26">
              <w:rPr>
                <w:rFonts w:ascii="Calibri" w:eastAsia="Calibri" w:hAnsi="Calibri" w:cs="Calibri"/>
                <w:color w:val="24292E"/>
                <w:sz w:val="21"/>
                <w:szCs w:val="21"/>
              </w:rPr>
              <w:t>7     4-5 timer per day</w:t>
            </w:r>
            <w:r w:rsidR="65310DAF">
              <w:br/>
            </w:r>
            <w:r w:rsidRPr="6126BA26">
              <w:rPr>
                <w:rFonts w:ascii="Calibri" w:eastAsia="Calibri" w:hAnsi="Calibri" w:cs="Calibri"/>
                <w:color w:val="24292E"/>
                <w:sz w:val="21"/>
                <w:szCs w:val="21"/>
              </w:rPr>
              <w:t>8     6 or more times per day</w:t>
            </w:r>
          </w:p>
        </w:tc>
        <w:tc>
          <w:tcPr>
            <w:tcW w:w="3510" w:type="dxa"/>
            <w:shd w:val="clear" w:color="auto" w:fill="FFFFFF" w:themeFill="background1"/>
          </w:tcPr>
          <w:p w14:paraId="142FAC08" w14:textId="77777777" w:rsidR="007979B4" w:rsidRPr="00804A40" w:rsidRDefault="007979B4" w:rsidP="00E0572D">
            <w:pPr>
              <w:tabs>
                <w:tab w:val="left" w:pos="406"/>
              </w:tabs>
              <w:spacing w:before="60"/>
              <w:rPr>
                <w:rFonts w:eastAsia="Calibri" w:cs="Times New Roman"/>
              </w:rPr>
            </w:pPr>
            <w:r w:rsidRPr="00804A40">
              <w:rPr>
                <w:rFonts w:eastAsia="Calibri" w:cs="Times New Roman"/>
              </w:rPr>
              <w:t>[ALCLIFE4H]</w:t>
            </w:r>
          </w:p>
          <w:p w14:paraId="4A323EC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Beer or hard cider</w:t>
            </w:r>
          </w:p>
          <w:p w14:paraId="049E6462" w14:textId="77777777" w:rsidR="00D145F1" w:rsidRP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 xml:space="preserve">Liquor or mixed drinks </w:t>
            </w:r>
          </w:p>
          <w:p w14:paraId="788F4F76" w14:textId="77777777" w:rsidR="00D145F1" w:rsidRDefault="00D145F1" w:rsidP="00D145F1">
            <w:pPr>
              <w:pStyle w:val="ListParagraph"/>
              <w:numPr>
                <w:ilvl w:val="0"/>
                <w:numId w:val="170"/>
              </w:numPr>
              <w:tabs>
                <w:tab w:val="left" w:pos="406"/>
              </w:tabs>
              <w:spacing w:before="60"/>
              <w:rPr>
                <w:rFonts w:eastAsia="Calibri" w:cs="Times New Roman"/>
              </w:rPr>
            </w:pPr>
            <w:r w:rsidRPr="00D145F1">
              <w:rPr>
                <w:rFonts w:eastAsia="Calibri" w:cs="Times New Roman"/>
              </w:rPr>
              <w:t>Wine</w:t>
            </w:r>
          </w:p>
          <w:p w14:paraId="6C66A00C" w14:textId="70A14B87" w:rsidR="007979B4" w:rsidRPr="00D145F1" w:rsidRDefault="6126BA26" w:rsidP="6126BA26">
            <w:pPr>
              <w:pStyle w:val="ListParagraph"/>
              <w:numPr>
                <w:ilvl w:val="0"/>
                <w:numId w:val="171"/>
              </w:numPr>
              <w:tabs>
                <w:tab w:val="left" w:pos="406"/>
              </w:tabs>
              <w:spacing w:before="60"/>
              <w:rPr>
                <w:rFonts w:eastAsiaTheme="minorEastAsia"/>
              </w:rPr>
            </w:pPr>
            <w:r w:rsidRPr="6126BA26">
              <w:rPr>
                <w:rFonts w:eastAsia="Calibri" w:cs="Times New Roman"/>
              </w:rPr>
              <w:t>Other alcoholic beverages (such as wine coolers, "hard soda," spiked seltzer (sparkling water), Smirnoff® Ice, malt liquor, or pre-mixed cocktails)</w:t>
            </w:r>
          </w:p>
        </w:tc>
      </w:tr>
    </w:tbl>
    <w:p w14:paraId="5FC3A169" w14:textId="77777777" w:rsidR="006F220B" w:rsidRPr="00223642" w:rsidRDefault="006F220B" w:rsidP="006F220B">
      <w:pPr>
        <w:spacing w:after="0" w:line="240" w:lineRule="auto"/>
        <w:rPr>
          <w:rFonts w:eastAsia="Calibri" w:cs="Times New Roman"/>
        </w:rPr>
      </w:pPr>
    </w:p>
    <w:p w14:paraId="6F141681" w14:textId="0AB3AC33" w:rsidR="006F220B" w:rsidRPr="00223642" w:rsidRDefault="006F220B" w:rsidP="006F220B">
      <w:pPr>
        <w:keepNext/>
        <w:keepLines/>
        <w:spacing w:after="240" w:line="240" w:lineRule="auto"/>
        <w:contextualSpacing/>
        <w:outlineLvl w:val="0"/>
        <w:rPr>
          <w:rFonts w:eastAsia="Times New Roman" w:cs="Times New Roman"/>
          <w:b/>
          <w:bCs/>
          <w:sz w:val="32"/>
        </w:rPr>
      </w:pPr>
      <w:bookmarkStart w:id="3" w:name="_Toc496540781"/>
      <w:r w:rsidRPr="00223642">
        <w:rPr>
          <w:rFonts w:eastAsia="Times New Roman" w:cs="Times New Roman"/>
          <w:b/>
          <w:bCs/>
          <w:sz w:val="32"/>
        </w:rPr>
        <w:t>Sun Exposure</w:t>
      </w:r>
      <w:bookmarkEnd w:id="3"/>
      <w:r w:rsidR="009C3859">
        <w:rPr>
          <w:rFonts w:eastAsia="Times New Roman" w:cs="Times New Roman"/>
          <w:b/>
          <w:bCs/>
          <w:sz w:val="32"/>
        </w:rPr>
        <w:t xml:space="preserve"> [SECTION 4]</w:t>
      </w:r>
    </w:p>
    <w:p w14:paraId="70B03923" w14:textId="77777777" w:rsidR="006F220B" w:rsidRPr="00223642" w:rsidRDefault="006F220B" w:rsidP="006F220B">
      <w:pPr>
        <w:keepNext/>
        <w:keepLines/>
        <w:spacing w:after="240" w:line="240" w:lineRule="auto"/>
        <w:contextualSpacing/>
        <w:outlineLvl w:val="0"/>
        <w:rPr>
          <w:rFonts w:eastAsia="Times New Roman" w:cs="Times New Roman"/>
          <w:b/>
          <w:bCs/>
          <w:sz w:val="32"/>
        </w:rPr>
      </w:pPr>
    </w:p>
    <w:p w14:paraId="7F3C7E07" w14:textId="49BA31AE" w:rsidR="002F3EE0" w:rsidRPr="00223642" w:rsidRDefault="6126BA26" w:rsidP="6126BA26">
      <w:pPr>
        <w:keepNext/>
        <w:spacing w:before="60" w:after="240" w:line="240" w:lineRule="auto"/>
        <w:contextualSpacing/>
        <w:outlineLvl w:val="0"/>
        <w:rPr>
          <w:rFonts w:eastAsia="Times New Roman" w:cs="Times New Roman"/>
        </w:rPr>
      </w:pPr>
      <w:r w:rsidRPr="6126BA26">
        <w:rPr>
          <w:rFonts w:eastAsia="Times New Roman" w:cs="Times New Roman"/>
        </w:rPr>
        <w:t>[INTROSE] In the final set of questions, we ask about your exposure to the sun and use of tanning beds.</w:t>
      </w:r>
    </w:p>
    <w:p w14:paraId="69979591" w14:textId="5D3D58C0" w:rsidR="6126BA26" w:rsidRDefault="6126BA26" w:rsidP="6126BA26">
      <w:pPr>
        <w:keepNext/>
        <w:spacing w:after="240" w:line="240" w:lineRule="auto"/>
        <w:outlineLvl w:val="0"/>
        <w:rPr>
          <w:rFonts w:eastAsia="Times New Roman" w:cs="Times New Roman"/>
        </w:rPr>
      </w:pPr>
    </w:p>
    <w:p w14:paraId="3B02389C" w14:textId="77777777"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[SKINSUN] After several months of not being in the sun, what would happen to your skin if you spent</w:t>
      </w:r>
      <w:r w:rsidRPr="6126BA26">
        <w:rPr>
          <w:rFonts w:eastAsia="Calibri" w:cs="Times New Roman"/>
          <w:b/>
          <w:bCs/>
        </w:rPr>
        <w:t xml:space="preserve"> </w:t>
      </w:r>
      <w:r w:rsidRPr="6126BA26">
        <w:rPr>
          <w:rFonts w:eastAsia="Calibri" w:cs="Times New Roman"/>
        </w:rPr>
        <w:t xml:space="preserve">an hour in the summer sun </w:t>
      </w:r>
      <w:r w:rsidRPr="6126BA26">
        <w:rPr>
          <w:rFonts w:eastAsia="Calibri" w:cs="Times New Roman"/>
          <w:b/>
          <w:bCs/>
        </w:rPr>
        <w:t>without</w:t>
      </w:r>
      <w:r w:rsidRPr="6126BA26">
        <w:rPr>
          <w:rFonts w:eastAsia="Calibri" w:cs="Times New Roman"/>
        </w:rPr>
        <w:t xml:space="preserve"> sunscreen?</w:t>
      </w:r>
    </w:p>
    <w:p w14:paraId="5F427A9B"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blistering sunburn</w:t>
      </w:r>
    </w:p>
    <w:p w14:paraId="14668685"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sunburn without blisters</w:t>
      </w:r>
    </w:p>
    <w:p w14:paraId="3C43599C"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mild sunburn that becomes a tan</w:t>
      </w:r>
    </w:p>
    <w:p w14:paraId="7ED17F79"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A tan with no sunburn</w:t>
      </w:r>
    </w:p>
    <w:p w14:paraId="461441F0" w14:textId="77777777" w:rsidR="006F220B" w:rsidRPr="00223642" w:rsidRDefault="006F220B" w:rsidP="00D145F1">
      <w:pPr>
        <w:numPr>
          <w:ilvl w:val="1"/>
          <w:numId w:val="177"/>
        </w:numPr>
        <w:spacing w:before="60" w:after="0" w:line="240" w:lineRule="auto"/>
        <w:contextualSpacing/>
        <w:rPr>
          <w:rFonts w:eastAsia="Calibri" w:cs="Times New Roman"/>
        </w:rPr>
      </w:pPr>
      <w:r w:rsidRPr="00223642">
        <w:rPr>
          <w:rFonts w:eastAsia="Calibri" w:cs="Times New Roman"/>
        </w:rPr>
        <w:t>No change in skin color</w:t>
      </w:r>
    </w:p>
    <w:p w14:paraId="2B6D7DF0" w14:textId="35CFB78C"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BLISTERING</w:t>
      </w:r>
    </w:p>
    <w:p w14:paraId="12326D21" w14:textId="77777777" w:rsidR="006F220B" w:rsidRPr="00223642" w:rsidRDefault="006F220B" w:rsidP="006F220B">
      <w:pPr>
        <w:spacing w:after="0" w:line="240" w:lineRule="auto"/>
        <w:contextualSpacing/>
        <w:rPr>
          <w:rFonts w:eastAsia="Calibri" w:cs="Times New Roman"/>
        </w:rPr>
      </w:pPr>
    </w:p>
    <w:p w14:paraId="339155C5" w14:textId="21E037EB"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[BLISTERING] In your  life, how many blistering sunburns (blisters filled with fluid) have you ever had?</w:t>
      </w:r>
    </w:p>
    <w:p w14:paraId="699424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None</w:t>
      </w:r>
    </w:p>
    <w:p w14:paraId="7350174D"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 to 2</w:t>
      </w:r>
    </w:p>
    <w:p w14:paraId="629ADAFC"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3 to 4</w:t>
      </w:r>
    </w:p>
    <w:p w14:paraId="69CFD2AE"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5 to 9</w:t>
      </w:r>
    </w:p>
    <w:p w14:paraId="64D254F2" w14:textId="77777777" w:rsidR="006F220B" w:rsidRPr="00223642" w:rsidRDefault="006F220B" w:rsidP="00D145F1">
      <w:pPr>
        <w:numPr>
          <w:ilvl w:val="1"/>
          <w:numId w:val="178"/>
        </w:numPr>
        <w:spacing w:before="60" w:after="0" w:line="240" w:lineRule="auto"/>
        <w:contextualSpacing/>
        <w:rPr>
          <w:rFonts w:eastAsia="Calibri" w:cs="Times New Roman"/>
        </w:rPr>
      </w:pPr>
      <w:r w:rsidRPr="00223642">
        <w:rPr>
          <w:rFonts w:eastAsia="Calibri" w:cs="Times New Roman"/>
        </w:rPr>
        <w:t>10 or more</w:t>
      </w:r>
    </w:p>
    <w:p w14:paraId="7411ABCA" w14:textId="77777777" w:rsidR="006F220B" w:rsidRPr="00223642" w:rsidRDefault="006F220B" w:rsidP="007D2F96">
      <w:pPr>
        <w:numPr>
          <w:ilvl w:val="1"/>
          <w:numId w:val="196"/>
        </w:numPr>
        <w:spacing w:before="60" w:after="0" w:line="240" w:lineRule="auto"/>
        <w:contextualSpacing/>
        <w:rPr>
          <w:rFonts w:eastAsia="Calibri" w:cs="Times New Roman"/>
        </w:rPr>
      </w:pPr>
      <w:r w:rsidRPr="00223642">
        <w:rPr>
          <w:rFonts w:eastAsia="Calibri" w:cs="Times New Roman"/>
        </w:rPr>
        <w:t>Don’t know</w:t>
      </w:r>
    </w:p>
    <w:p w14:paraId="7CC152EB" w14:textId="36CEDB7F"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TANOUT12</w:t>
      </w:r>
    </w:p>
    <w:p w14:paraId="64F86974" w14:textId="77777777" w:rsidR="006F220B" w:rsidRPr="00223642" w:rsidRDefault="006F220B" w:rsidP="006F220B">
      <w:pPr>
        <w:spacing w:before="60" w:after="0" w:line="240" w:lineRule="auto"/>
        <w:ind w:left="720"/>
        <w:contextualSpacing/>
        <w:rPr>
          <w:rFonts w:eastAsia="Calibri" w:cs="Times New Roman"/>
        </w:rPr>
      </w:pPr>
    </w:p>
    <w:p w14:paraId="28F277C2" w14:textId="77777777" w:rsidR="006F220B" w:rsidRPr="00223642" w:rsidRDefault="006F220B" w:rsidP="006F220B">
      <w:pPr>
        <w:numPr>
          <w:ilvl w:val="0"/>
          <w:numId w:val="8"/>
        </w:numPr>
        <w:spacing w:before="60" w:after="0" w:line="240" w:lineRule="auto"/>
        <w:contextualSpacing/>
        <w:rPr>
          <w:rFonts w:eastAsia="Calibri" w:cs="Times New Roman"/>
        </w:rPr>
      </w:pPr>
      <w:r w:rsidRPr="00223642">
        <w:rPr>
          <w:rFonts w:eastAsia="Calibri" w:cs="Times New Roman"/>
        </w:rPr>
        <w:t xml:space="preserve">[TANOUT12] In the </w:t>
      </w:r>
      <w:r w:rsidRPr="00223642">
        <w:rPr>
          <w:rFonts w:eastAsia="Calibri" w:cs="Times New Roman"/>
          <w:b/>
        </w:rPr>
        <w:t>past 12 months</w:t>
      </w:r>
      <w:r w:rsidRPr="00223642">
        <w:rPr>
          <w:rFonts w:eastAsia="Calibri" w:cs="Times New Roman"/>
        </w:rPr>
        <w:t>, how often did you sunbathe outdoors with the goal of getting tan?</w:t>
      </w:r>
      <w:r w:rsidRPr="00223642">
        <w:rPr>
          <w:rFonts w:eastAsia="Calibri" w:cs="Times New Roman"/>
        </w:rPr>
        <w:tab/>
      </w:r>
    </w:p>
    <w:p w14:paraId="78E9278A" w14:textId="2157B48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239EBFB6"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Rarely</w:t>
      </w:r>
    </w:p>
    <w:p w14:paraId="1C2D7639" w14:textId="77777777"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Sometimes</w:t>
      </w:r>
    </w:p>
    <w:p w14:paraId="5247EED3" w14:textId="089706AF" w:rsidR="006F220B" w:rsidRPr="00223642" w:rsidRDefault="6126BA26" w:rsidP="00D145F1">
      <w:pPr>
        <w:numPr>
          <w:ilvl w:val="1"/>
          <w:numId w:val="179"/>
        </w:numPr>
        <w:spacing w:before="60" w:after="0" w:line="240" w:lineRule="auto"/>
        <w:contextualSpacing/>
        <w:rPr>
          <w:rFonts w:eastAsia="Calibri" w:cs="Times New Roman"/>
        </w:rPr>
      </w:pPr>
      <w:r w:rsidRPr="6126BA26">
        <w:rPr>
          <w:rFonts w:eastAsia="Calibri" w:cs="Times New Roman"/>
        </w:rPr>
        <w:t>Often</w:t>
      </w:r>
    </w:p>
    <w:p w14:paraId="769F1C30" w14:textId="5F0D304A"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TANOUTADU</w:t>
      </w:r>
    </w:p>
    <w:p w14:paraId="24E815F5" w14:textId="77777777" w:rsidR="00BF6787" w:rsidRPr="00223642" w:rsidRDefault="00BF6787" w:rsidP="00BF6787">
      <w:pPr>
        <w:spacing w:before="60" w:after="0" w:line="240" w:lineRule="auto"/>
        <w:contextualSpacing/>
        <w:rPr>
          <w:rFonts w:eastAsia="Calibri" w:cs="Times New Roman"/>
        </w:rPr>
      </w:pPr>
    </w:p>
    <w:p w14:paraId="2CA1EFEB" w14:textId="149E36CF" w:rsidR="006F220B" w:rsidRPr="00223642" w:rsidRDefault="6126BA26" w:rsidP="006F220B">
      <w:pPr>
        <w:numPr>
          <w:ilvl w:val="0"/>
          <w:numId w:val="8"/>
        </w:numPr>
        <w:spacing w:before="60" w:after="0" w:line="240" w:lineRule="auto"/>
        <w:contextualSpacing/>
        <w:rPr>
          <w:rFonts w:eastAsia="Calibri" w:cs="Times New Roman"/>
        </w:rPr>
      </w:pPr>
      <w:r w:rsidRPr="6126BA26">
        <w:rPr>
          <w:rFonts w:eastAsia="Calibri" w:cs="Times New Roman"/>
        </w:rPr>
        <w:t>[TANOUTADU] During your adult life, how often did you sunbathe outdoors with the goal of getting tan?</w:t>
      </w:r>
    </w:p>
    <w:p w14:paraId="5B7DC6FD" w14:textId="3431A296"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0347AFBB"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lastRenderedPageBreak/>
        <w:t>Rarely</w:t>
      </w:r>
    </w:p>
    <w:p w14:paraId="702D47E9"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Sometimes</w:t>
      </w:r>
    </w:p>
    <w:p w14:paraId="142CB195" w14:textId="77777777" w:rsidR="006F220B" w:rsidRPr="00223642" w:rsidRDefault="6126BA26" w:rsidP="00D145F1">
      <w:pPr>
        <w:numPr>
          <w:ilvl w:val="1"/>
          <w:numId w:val="180"/>
        </w:numPr>
        <w:spacing w:before="60" w:after="0" w:line="240" w:lineRule="auto"/>
        <w:contextualSpacing/>
        <w:rPr>
          <w:rFonts w:eastAsia="Calibri" w:cs="Times New Roman"/>
        </w:rPr>
      </w:pPr>
      <w:r w:rsidRPr="6126BA26">
        <w:rPr>
          <w:rFonts w:eastAsia="Calibri" w:cs="Times New Roman"/>
        </w:rPr>
        <w:t>Often</w:t>
      </w:r>
    </w:p>
    <w:p w14:paraId="18028238" w14:textId="25F97034"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SUNSCREEN1</w:t>
      </w:r>
    </w:p>
    <w:p w14:paraId="11A555F5" w14:textId="77777777" w:rsidR="006F220B" w:rsidRPr="00223642" w:rsidRDefault="006F220B" w:rsidP="006F220B">
      <w:pPr>
        <w:spacing w:after="0" w:line="240" w:lineRule="auto"/>
        <w:ind w:left="720" w:hanging="720"/>
        <w:contextualSpacing/>
        <w:rPr>
          <w:rFonts w:eastAsia="Calibri" w:cs="Times New Roman"/>
        </w:rPr>
      </w:pPr>
    </w:p>
    <w:p w14:paraId="0EDF4DA8" w14:textId="7B51350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[SUNSCREEN1] How often do you usually apply sunscreen when you go out in the sun for one hour or more?</w:t>
      </w:r>
    </w:p>
    <w:p w14:paraId="27B2DB9B" w14:textId="167CE3A3"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rPr>
        <w:t>à</w:t>
      </w:r>
      <w:r w:rsidRPr="6126BA26">
        <w:rPr>
          <w:rFonts w:eastAsia="Calibri" w:cs="Times New Roman"/>
          <w:b/>
          <w:bCs/>
        </w:rPr>
        <w:t xml:space="preserve"> GO TO COVERSKIN</w:t>
      </w:r>
    </w:p>
    <w:p w14:paraId="139F9E48"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Rarely</w:t>
      </w:r>
    </w:p>
    <w:p w14:paraId="6D87E2E1"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Sometimes</w:t>
      </w:r>
    </w:p>
    <w:p w14:paraId="1117D0D2"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Often</w:t>
      </w:r>
    </w:p>
    <w:p w14:paraId="59B2BE29" w14:textId="77777777" w:rsidR="006F220B" w:rsidRPr="00223642" w:rsidRDefault="6126BA26" w:rsidP="00D145F1">
      <w:pPr>
        <w:numPr>
          <w:ilvl w:val="1"/>
          <w:numId w:val="181"/>
        </w:numPr>
        <w:spacing w:before="60" w:after="0" w:line="240" w:lineRule="auto"/>
        <w:contextualSpacing/>
        <w:rPr>
          <w:rFonts w:eastAsia="Calibri" w:cs="Times New Roman"/>
        </w:rPr>
      </w:pPr>
      <w:r w:rsidRPr="6126BA26">
        <w:rPr>
          <w:rFonts w:eastAsia="Calibri" w:cs="Times New Roman"/>
        </w:rPr>
        <w:t>Always</w:t>
      </w:r>
    </w:p>
    <w:p w14:paraId="77608F65" w14:textId="50B0EC41"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39361BBD" w14:textId="77777777" w:rsidR="006F220B" w:rsidRPr="00223642" w:rsidRDefault="006F220B" w:rsidP="006F220B">
      <w:pPr>
        <w:tabs>
          <w:tab w:val="left" w:pos="2220"/>
        </w:tabs>
        <w:spacing w:after="0" w:line="240" w:lineRule="auto"/>
        <w:contextualSpacing/>
        <w:rPr>
          <w:rFonts w:eastAsia="Calibri" w:cs="Times New Roman"/>
        </w:rPr>
      </w:pPr>
      <w:r w:rsidRPr="00223642">
        <w:rPr>
          <w:rFonts w:eastAsia="Calibri" w:cs="Times New Roman"/>
        </w:rPr>
        <w:tab/>
      </w:r>
    </w:p>
    <w:p w14:paraId="6BD2EA43"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[SUNSCREEN2] To what body parts do you usually apply sunscreen?</w:t>
      </w:r>
    </w:p>
    <w:p w14:paraId="15720CEB"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All sun exposed areas</w:t>
      </w:r>
    </w:p>
    <w:p w14:paraId="53666185"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Some sun exposed areas</w:t>
      </w:r>
    </w:p>
    <w:p w14:paraId="19B81677" w14:textId="77777777" w:rsidR="006F220B" w:rsidRPr="00223642" w:rsidRDefault="006F220B" w:rsidP="00D145F1">
      <w:pPr>
        <w:numPr>
          <w:ilvl w:val="1"/>
          <w:numId w:val="182"/>
        </w:numPr>
        <w:spacing w:before="60" w:after="0" w:line="240" w:lineRule="auto"/>
        <w:contextualSpacing/>
        <w:rPr>
          <w:rFonts w:eastAsia="Calibri" w:cs="Times New Roman"/>
        </w:rPr>
      </w:pPr>
      <w:r w:rsidRPr="00223642">
        <w:rPr>
          <w:rFonts w:eastAsia="Calibri" w:cs="Times New Roman"/>
        </w:rPr>
        <w:t>Face/Head only</w:t>
      </w:r>
    </w:p>
    <w:p w14:paraId="2E646164" w14:textId="7FDC625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SUNSCREEN3</w:t>
      </w:r>
    </w:p>
    <w:p w14:paraId="4642A354" w14:textId="77777777" w:rsidR="006F220B" w:rsidRPr="00223642" w:rsidRDefault="006F220B" w:rsidP="006F220B">
      <w:pPr>
        <w:spacing w:after="0" w:line="240" w:lineRule="auto"/>
        <w:contextualSpacing/>
        <w:rPr>
          <w:rFonts w:eastAsia="Calibri" w:cs="Times New Roman"/>
        </w:rPr>
      </w:pPr>
    </w:p>
    <w:p w14:paraId="0580AE07" w14:textId="6201EE19"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[SUNSCREEN3] When you are in the sun for an extended period of time, or in and out of the water (such as when you swim), how often do you usually re-apply sunscreen?</w:t>
      </w:r>
    </w:p>
    <w:p w14:paraId="34A0F439" w14:textId="41EF4701"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 xml:space="preserve">Never </w:t>
      </w:r>
    </w:p>
    <w:p w14:paraId="1DC5F298"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Rarely</w:t>
      </w:r>
    </w:p>
    <w:p w14:paraId="4DF87A6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Sometimes</w:t>
      </w:r>
    </w:p>
    <w:p w14:paraId="507D6CD5"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Often</w:t>
      </w:r>
    </w:p>
    <w:p w14:paraId="76C4FAEC" w14:textId="77777777" w:rsidR="006F220B" w:rsidRPr="00223642" w:rsidRDefault="6126BA26" w:rsidP="00D145F1">
      <w:pPr>
        <w:numPr>
          <w:ilvl w:val="1"/>
          <w:numId w:val="183"/>
        </w:numPr>
        <w:spacing w:before="60" w:after="0" w:line="240" w:lineRule="auto"/>
        <w:contextualSpacing/>
        <w:rPr>
          <w:rFonts w:eastAsia="Calibri" w:cs="Times New Roman"/>
        </w:rPr>
      </w:pPr>
      <w:r w:rsidRPr="6126BA26">
        <w:rPr>
          <w:rFonts w:eastAsia="Calibri" w:cs="Times New Roman"/>
        </w:rPr>
        <w:t>Always</w:t>
      </w:r>
    </w:p>
    <w:p w14:paraId="0A7C09F1" w14:textId="3236916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SUNSCREEN4</w:t>
      </w:r>
    </w:p>
    <w:p w14:paraId="7DDB1DE0" w14:textId="77777777" w:rsidR="006F220B" w:rsidRPr="00223642" w:rsidRDefault="006F220B" w:rsidP="006F220B">
      <w:pPr>
        <w:spacing w:before="60" w:after="0" w:line="240" w:lineRule="auto"/>
        <w:ind w:left="720"/>
        <w:contextualSpacing/>
        <w:rPr>
          <w:rFonts w:eastAsia="Calibri" w:cs="Times New Roman"/>
        </w:rPr>
      </w:pPr>
    </w:p>
    <w:p w14:paraId="5A161B2D" w14:textId="77777777" w:rsidR="006F220B" w:rsidRPr="00223642" w:rsidRDefault="006F220B" w:rsidP="006F220B">
      <w:pPr>
        <w:numPr>
          <w:ilvl w:val="0"/>
          <w:numId w:val="8"/>
        </w:numPr>
        <w:spacing w:after="0" w:line="240" w:lineRule="auto"/>
        <w:contextualSpacing/>
        <w:rPr>
          <w:rFonts w:eastAsia="Calibri" w:cs="Times New Roman"/>
        </w:rPr>
      </w:pPr>
      <w:r w:rsidRPr="00223642">
        <w:rPr>
          <w:rFonts w:eastAsia="Calibri" w:cs="Times New Roman"/>
        </w:rPr>
        <w:t xml:space="preserve">[SUNSCREEN4] What is the highest SPF number of the sunscreen you use most often? </w:t>
      </w:r>
    </w:p>
    <w:p w14:paraId="1D1D707B"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Less than 15</w:t>
      </w:r>
    </w:p>
    <w:p w14:paraId="0D70DE14"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15 – 20</w:t>
      </w:r>
    </w:p>
    <w:p w14:paraId="3E044C01"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21 – 35</w:t>
      </w:r>
    </w:p>
    <w:p w14:paraId="45E498AE"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36 – 50</w:t>
      </w:r>
    </w:p>
    <w:p w14:paraId="6DC22EA3" w14:textId="77777777" w:rsidR="006F220B" w:rsidRPr="00223642" w:rsidRDefault="006F220B" w:rsidP="00D145F1">
      <w:pPr>
        <w:numPr>
          <w:ilvl w:val="1"/>
          <w:numId w:val="184"/>
        </w:numPr>
        <w:spacing w:before="60" w:after="0" w:line="240" w:lineRule="auto"/>
        <w:contextualSpacing/>
        <w:rPr>
          <w:rFonts w:eastAsia="Calibri" w:cs="Times New Roman"/>
        </w:rPr>
      </w:pPr>
      <w:r w:rsidRPr="00223642">
        <w:rPr>
          <w:rFonts w:eastAsia="Calibri" w:cs="Times New Roman"/>
        </w:rPr>
        <w:t>Higher than 50</w:t>
      </w:r>
    </w:p>
    <w:p w14:paraId="4D8424D7" w14:textId="77777777" w:rsidR="006F220B" w:rsidRPr="00223642" w:rsidRDefault="006F220B" w:rsidP="00D145F1">
      <w:pPr>
        <w:numPr>
          <w:ilvl w:val="1"/>
          <w:numId w:val="185"/>
        </w:numPr>
        <w:spacing w:before="120" w:after="0" w:line="240" w:lineRule="auto"/>
        <w:contextualSpacing/>
        <w:rPr>
          <w:rFonts w:eastAsia="Calibri" w:cs="Times New Roman"/>
        </w:rPr>
      </w:pPr>
      <w:r w:rsidRPr="00223642">
        <w:rPr>
          <w:rFonts w:eastAsia="Calibri" w:cs="Times New Roman"/>
        </w:rPr>
        <w:t>Don’t know</w:t>
      </w:r>
    </w:p>
    <w:p w14:paraId="7274FECC" w14:textId="44E8A736" w:rsidR="00BF6787" w:rsidRPr="00223642" w:rsidRDefault="00BF6787" w:rsidP="00D145F1">
      <w:pPr>
        <w:spacing w:before="60" w:after="0" w:line="240" w:lineRule="auto"/>
        <w:ind w:left="36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COVERSKIN</w:t>
      </w:r>
    </w:p>
    <w:p w14:paraId="61862F3C" w14:textId="77777777" w:rsidR="006F220B" w:rsidRPr="00223642" w:rsidRDefault="006F220B" w:rsidP="006F220B">
      <w:pPr>
        <w:spacing w:after="0" w:line="240" w:lineRule="auto"/>
        <w:ind w:left="720" w:hanging="720"/>
        <w:contextualSpacing/>
        <w:rPr>
          <w:rFonts w:eastAsia="Calibri" w:cs="Times New Roman"/>
        </w:rPr>
      </w:pPr>
    </w:p>
    <w:p w14:paraId="73CEF68C" w14:textId="40FC9250"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t>[COVERSKIN] How often do you wear clothing or a hat to cover your skin when you are in the</w:t>
      </w:r>
      <w:r w:rsidRPr="6126BA26">
        <w:rPr>
          <w:rFonts w:eastAsia="Calibri" w:cs="Times New Roman"/>
          <w:b/>
          <w:bCs/>
        </w:rPr>
        <w:t xml:space="preserve"> </w:t>
      </w:r>
      <w:r w:rsidRPr="6126BA26">
        <w:rPr>
          <w:rFonts w:eastAsia="Calibri" w:cs="Times New Roman"/>
        </w:rPr>
        <w:t>sun?</w:t>
      </w:r>
    </w:p>
    <w:p w14:paraId="65D54C52" w14:textId="7B926D19" w:rsidR="006F220B" w:rsidRPr="00223642" w:rsidRDefault="6126BA26" w:rsidP="6126BA26">
      <w:pPr>
        <w:spacing w:before="60" w:after="0" w:line="240" w:lineRule="auto"/>
        <w:contextualSpacing/>
        <w:rPr>
          <w:rFonts w:eastAsia="Calibri" w:cs="Times New Roman"/>
        </w:rPr>
      </w:pPr>
      <w:r w:rsidRPr="6126BA26">
        <w:rPr>
          <w:rFonts w:eastAsia="Calibri" w:cs="Times New Roman"/>
        </w:rPr>
        <w:t>44</w:t>
      </w:r>
      <w:r w:rsidR="006F220B">
        <w:tab/>
      </w:r>
      <w:r w:rsidRPr="6126BA26">
        <w:rPr>
          <w:rFonts w:eastAsia="Calibri" w:cs="Times New Roman"/>
        </w:rPr>
        <w:t>Never</w:t>
      </w:r>
    </w:p>
    <w:p w14:paraId="42DDE28B"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Rarely</w:t>
      </w:r>
    </w:p>
    <w:p w14:paraId="5548D8E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Sometimes</w:t>
      </w:r>
    </w:p>
    <w:p w14:paraId="66B5A055" w14:textId="77777777"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Often</w:t>
      </w:r>
    </w:p>
    <w:p w14:paraId="60D4C03B" w14:textId="2CEAE8AE" w:rsidR="006F220B" w:rsidRPr="00223642" w:rsidRDefault="6126BA26" w:rsidP="00D145F1">
      <w:pPr>
        <w:numPr>
          <w:ilvl w:val="1"/>
          <w:numId w:val="186"/>
        </w:numPr>
        <w:spacing w:before="60" w:after="0" w:line="240" w:lineRule="auto"/>
        <w:contextualSpacing/>
        <w:rPr>
          <w:rFonts w:eastAsia="Calibri" w:cs="Times New Roman"/>
        </w:rPr>
      </w:pPr>
      <w:r w:rsidRPr="6126BA26">
        <w:rPr>
          <w:rFonts w:eastAsia="Calibri" w:cs="Times New Roman"/>
        </w:rPr>
        <w:t>Always</w:t>
      </w:r>
    </w:p>
    <w:p w14:paraId="073366A0" w14:textId="15523000" w:rsidR="00BF6787" w:rsidRPr="00223642" w:rsidRDefault="6126BA26" w:rsidP="00D145F1">
      <w:pPr>
        <w:spacing w:before="60" w:after="0" w:line="240" w:lineRule="auto"/>
        <w:ind w:left="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TANBED1</w:t>
      </w:r>
    </w:p>
    <w:p w14:paraId="32B05DBB" w14:textId="1723F671" w:rsidR="51331A65" w:rsidRDefault="51331A65" w:rsidP="6126BA26">
      <w:pPr>
        <w:spacing w:before="60" w:after="0" w:line="240" w:lineRule="auto"/>
        <w:rPr>
          <w:rFonts w:eastAsia="Calibri" w:cs="Times New Roman"/>
          <w:b/>
          <w:bCs/>
          <w:i/>
          <w:iCs/>
        </w:rPr>
      </w:pPr>
    </w:p>
    <w:p w14:paraId="5CDF9217" w14:textId="03DF5A8D" w:rsidR="006F220B" w:rsidRPr="00223642" w:rsidRDefault="6126BA26" w:rsidP="006F220B">
      <w:pPr>
        <w:numPr>
          <w:ilvl w:val="0"/>
          <w:numId w:val="8"/>
        </w:numPr>
        <w:spacing w:after="0" w:line="240" w:lineRule="auto"/>
        <w:contextualSpacing/>
        <w:rPr>
          <w:rFonts w:eastAsia="Calibri" w:cs="Times New Roman"/>
        </w:rPr>
      </w:pPr>
      <w:r w:rsidRPr="6126BA26">
        <w:rPr>
          <w:rFonts w:eastAsia="Calibri" w:cs="Times New Roman"/>
        </w:rPr>
        <w:lastRenderedPageBreak/>
        <w:t>[TANBED1] How many times have you ever used an indoor tanning bed or sunbed?</w:t>
      </w:r>
    </w:p>
    <w:p w14:paraId="07F46376" w14:textId="7CCCA6B7" w:rsidR="006F220B" w:rsidRPr="00223642" w:rsidRDefault="6126BA26" w:rsidP="6126BA26">
      <w:pPr>
        <w:spacing w:before="60" w:after="0" w:line="240" w:lineRule="auto"/>
        <w:contextualSpacing/>
        <w:rPr>
          <w:rFonts w:eastAsia="Calibri" w:cs="Times New Roman"/>
          <w:b/>
          <w:bCs/>
          <w:i/>
          <w:iCs/>
        </w:rPr>
      </w:pPr>
      <w:r w:rsidRPr="6126BA26">
        <w:rPr>
          <w:rFonts w:eastAsia="Calibri" w:cs="Times New Roman"/>
        </w:rPr>
        <w:t>44</w:t>
      </w:r>
      <w:r w:rsidR="006F220B">
        <w:tab/>
      </w:r>
      <w:r w:rsidRPr="6126BA26">
        <w:rPr>
          <w:rFonts w:eastAsia="Calibri" w:cs="Times New Roman"/>
        </w:rPr>
        <w:t xml:space="preserve">Never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459856F2" w14:textId="599629C2" w:rsidR="006F220B" w:rsidRPr="00223642" w:rsidRDefault="6126BA26" w:rsidP="6126BA26">
      <w:pPr>
        <w:numPr>
          <w:ilvl w:val="1"/>
          <w:numId w:val="187"/>
        </w:numPr>
        <w:spacing w:before="60" w:after="0" w:line="240" w:lineRule="auto"/>
        <w:contextualSpacing/>
        <w:rPr>
          <w:rFonts w:eastAsia="Calibri" w:cs="Times New Roman"/>
        </w:rPr>
      </w:pPr>
      <w:r w:rsidRPr="6126BA26">
        <w:rPr>
          <w:rFonts w:eastAsia="Calibri" w:cs="Times New Roman"/>
        </w:rPr>
        <w:t xml:space="preserve">1-9 times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004C5AC9" w14:textId="488795B1" w:rsidR="006F220B" w:rsidRPr="00223642" w:rsidRDefault="6126BA26" w:rsidP="6126BA26">
      <w:pPr>
        <w:numPr>
          <w:ilvl w:val="1"/>
          <w:numId w:val="187"/>
        </w:numPr>
        <w:spacing w:before="60" w:after="0" w:line="240" w:lineRule="auto"/>
        <w:contextualSpacing/>
        <w:rPr>
          <w:rFonts w:eastAsia="Calibri" w:cs="Times New Roman"/>
        </w:rPr>
      </w:pPr>
      <w:r w:rsidRPr="6126BA26">
        <w:rPr>
          <w:rFonts w:eastAsia="Calibri" w:cs="Times New Roman"/>
        </w:rPr>
        <w:t xml:space="preserve">10-49 times </w:t>
      </w:r>
      <w:r w:rsidRPr="6126BA26">
        <w:rPr>
          <w:rFonts w:ascii="Wingdings" w:eastAsia="Wingdings" w:hAnsi="Wingdings" w:cs="Wingdings"/>
          <w:b/>
          <w:bCs/>
        </w:rPr>
        <w:t>à</w:t>
      </w:r>
      <w:r w:rsidRPr="6126BA26">
        <w:rPr>
          <w:rFonts w:eastAsia="Calibri" w:cs="Times New Roman"/>
          <w:b/>
          <w:bCs/>
        </w:rPr>
        <w:t xml:space="preserve"> </w:t>
      </w:r>
      <w:r w:rsidRPr="6126BA26">
        <w:rPr>
          <w:rFonts w:eastAsia="Calibri" w:cs="Times New Roman"/>
          <w:b/>
          <w:bCs/>
          <w:i/>
          <w:iCs/>
        </w:rPr>
        <w:t xml:space="preserve">GO TO EYECOLORINTRO </w:t>
      </w:r>
    </w:p>
    <w:p w14:paraId="0C436E78"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50-99 times </w:t>
      </w:r>
    </w:p>
    <w:p w14:paraId="11F1B3D6"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100-249 times</w:t>
      </w:r>
    </w:p>
    <w:p w14:paraId="008CCA1D" w14:textId="77777777" w:rsidR="006F220B" w:rsidRPr="00223642" w:rsidRDefault="6126BA26" w:rsidP="00D145F1">
      <w:pPr>
        <w:numPr>
          <w:ilvl w:val="1"/>
          <w:numId w:val="187"/>
        </w:numPr>
        <w:spacing w:before="60" w:after="0" w:line="240" w:lineRule="auto"/>
        <w:contextualSpacing/>
        <w:rPr>
          <w:rFonts w:eastAsia="Calibri" w:cs="Times New Roman"/>
        </w:rPr>
      </w:pPr>
      <w:r w:rsidRPr="6126BA26">
        <w:rPr>
          <w:rFonts w:eastAsia="Calibri" w:cs="Times New Roman"/>
        </w:rPr>
        <w:t xml:space="preserve">250 times or more </w:t>
      </w:r>
    </w:p>
    <w:p w14:paraId="0D082DBF" w14:textId="36BF14DA" w:rsidR="00BF6787"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 </w:t>
      </w:r>
    </w:p>
    <w:p w14:paraId="343279AA" w14:textId="77777777" w:rsidR="006F220B" w:rsidRPr="00223642" w:rsidRDefault="006F220B" w:rsidP="006F220B">
      <w:pPr>
        <w:spacing w:after="200" w:line="240" w:lineRule="auto"/>
        <w:contextualSpacing/>
        <w:rPr>
          <w:rFonts w:eastAsia="Calibri" w:cs="Times New Roman"/>
        </w:rPr>
      </w:pPr>
    </w:p>
    <w:p w14:paraId="0F7236A8" w14:textId="4964952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[TANBED2] How old were you when you </w:t>
      </w:r>
      <w:r w:rsidRPr="6126BA26">
        <w:rPr>
          <w:rFonts w:eastAsia="Calibri" w:cs="Times New Roman"/>
          <w:b/>
          <w:bCs/>
        </w:rPr>
        <w:t>first</w:t>
      </w:r>
      <w:r w:rsidRPr="6126BA26">
        <w:rPr>
          <w:rFonts w:eastAsia="Calibri" w:cs="Times New Roman"/>
        </w:rPr>
        <w:t xml:space="preserve"> used a tanning bed or sunbed?</w:t>
      </w:r>
    </w:p>
    <w:p w14:paraId="2BA781BB" w14:textId="536B5A99" w:rsidR="006F220B" w:rsidRPr="00223642" w:rsidRDefault="006F220B" w:rsidP="006F220B">
      <w:pPr>
        <w:spacing w:line="240" w:lineRule="auto"/>
        <w:ind w:firstLine="360"/>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269E1CA5" w14:textId="44999D88"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TANBED3</w:t>
      </w:r>
    </w:p>
    <w:p w14:paraId="559B5F08" w14:textId="77777777" w:rsidR="00BF6787" w:rsidRPr="00223642" w:rsidRDefault="00BF6787" w:rsidP="00BF6787">
      <w:pPr>
        <w:spacing w:before="60" w:after="0" w:line="240" w:lineRule="auto"/>
        <w:ind w:left="720"/>
        <w:contextualSpacing/>
        <w:rPr>
          <w:rFonts w:eastAsia="Calibri" w:cs="Times New Roman"/>
        </w:rPr>
      </w:pPr>
    </w:p>
    <w:p w14:paraId="5428AD56" w14:textId="6E173704" w:rsidR="006F220B" w:rsidRPr="00223642" w:rsidRDefault="6126BA26" w:rsidP="006F220B">
      <w:pPr>
        <w:numPr>
          <w:ilvl w:val="0"/>
          <w:numId w:val="8"/>
        </w:numPr>
        <w:spacing w:line="240" w:lineRule="auto"/>
        <w:contextualSpacing/>
        <w:rPr>
          <w:rFonts w:eastAsia="Calibri" w:cs="Times New Roman"/>
        </w:rPr>
      </w:pPr>
      <w:r w:rsidRPr="6126BA26">
        <w:rPr>
          <w:rFonts w:eastAsia="Calibri" w:cs="Times New Roman"/>
        </w:rPr>
        <w:t xml:space="preserve">[TANBED3] Have you used a tanning bed or sunbed in the </w:t>
      </w:r>
      <w:r w:rsidRPr="6126BA26">
        <w:rPr>
          <w:rFonts w:eastAsia="Calibri" w:cs="Times New Roman"/>
          <w:b/>
          <w:bCs/>
        </w:rPr>
        <w:t>past 12 months</w:t>
      </w:r>
      <w:r w:rsidRPr="6126BA26">
        <w:rPr>
          <w:rFonts w:eastAsia="Calibri" w:cs="Times New Roman"/>
        </w:rPr>
        <w:t>?</w:t>
      </w:r>
    </w:p>
    <w:p w14:paraId="378EA43E" w14:textId="49105518" w:rsidR="006F220B" w:rsidRPr="00D145F1" w:rsidRDefault="6126BA26" w:rsidP="6126BA26">
      <w:pPr>
        <w:pStyle w:val="ListParagraph"/>
        <w:numPr>
          <w:ilvl w:val="1"/>
          <w:numId w:val="8"/>
        </w:numPr>
        <w:spacing w:after="0" w:line="240" w:lineRule="auto"/>
        <w:rPr>
          <w:rFonts w:eastAsia="Calibri" w:cs="Times New Roman"/>
        </w:rPr>
      </w:pPr>
      <w:r w:rsidRPr="6126BA26">
        <w:rPr>
          <w:rFonts w:eastAsia="Calibri" w:cs="Times New Roman"/>
        </w:rPr>
        <w:t xml:space="preserve">Yes </w:t>
      </w:r>
      <w:r w:rsidRPr="6126BA26">
        <w:rPr>
          <w:rFonts w:ascii="Wingdings" w:eastAsia="Wingdings" w:hAnsi="Wingdings" w:cs="Wingdings"/>
        </w:rPr>
        <w:t>à</w:t>
      </w:r>
      <w:r w:rsidRPr="6126BA26">
        <w:rPr>
          <w:rFonts w:eastAsia="Calibri" w:cs="Times New Roman"/>
          <w:b/>
          <w:bCs/>
        </w:rPr>
        <w:t xml:space="preserve"> GO TO TANBED5</w:t>
      </w:r>
    </w:p>
    <w:p w14:paraId="763FBCDB" w14:textId="77777777" w:rsidR="006F220B" w:rsidRPr="00223642" w:rsidRDefault="006F220B" w:rsidP="00D145F1">
      <w:pPr>
        <w:numPr>
          <w:ilvl w:val="1"/>
          <w:numId w:val="188"/>
        </w:numPr>
        <w:spacing w:line="240" w:lineRule="auto"/>
        <w:contextualSpacing/>
        <w:rPr>
          <w:rFonts w:eastAsia="Calibri" w:cs="Times New Roman"/>
        </w:rPr>
      </w:pPr>
      <w:r w:rsidRPr="00223642">
        <w:rPr>
          <w:rFonts w:eastAsia="Calibri" w:cs="Times New Roman"/>
        </w:rPr>
        <w:t>No</w:t>
      </w:r>
    </w:p>
    <w:p w14:paraId="6D834E86" w14:textId="5B00AF50"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000C076C" w:rsidRPr="00223642">
        <w:rPr>
          <w:rFonts w:eastAsia="Calibri" w:cs="Times New Roman"/>
          <w:b/>
          <w:i/>
        </w:rPr>
        <w:t xml:space="preserve"> GO TO TANBED5</w:t>
      </w:r>
    </w:p>
    <w:p w14:paraId="72C0E7A3" w14:textId="77777777" w:rsidR="00BF6787" w:rsidRPr="00223642" w:rsidRDefault="00BF6787" w:rsidP="00BF6787">
      <w:pPr>
        <w:spacing w:line="240" w:lineRule="auto"/>
        <w:ind w:left="360"/>
        <w:contextualSpacing/>
        <w:rPr>
          <w:rFonts w:eastAsia="Calibri" w:cs="Times New Roman"/>
        </w:rPr>
      </w:pPr>
    </w:p>
    <w:p w14:paraId="6FDCC87B" w14:textId="65F5823E" w:rsidR="006F220B" w:rsidRPr="00223642" w:rsidRDefault="6126BA26" w:rsidP="00D145F1">
      <w:pPr>
        <w:numPr>
          <w:ilvl w:val="0"/>
          <w:numId w:val="188"/>
        </w:numPr>
        <w:spacing w:line="240" w:lineRule="auto"/>
        <w:contextualSpacing/>
        <w:rPr>
          <w:rFonts w:eastAsia="Calibri" w:cs="Times New Roman"/>
        </w:rPr>
      </w:pPr>
      <w:r w:rsidRPr="6126BA26">
        <w:rPr>
          <w:rFonts w:eastAsia="Calibri" w:cs="Times New Roman"/>
        </w:rPr>
        <w:t xml:space="preserve">[TANBED4] How old were you when you </w:t>
      </w:r>
      <w:r w:rsidRPr="6126BA26">
        <w:rPr>
          <w:rFonts w:eastAsia="Calibri" w:cs="Times New Roman"/>
          <w:b/>
          <w:bCs/>
        </w:rPr>
        <w:t>last</w:t>
      </w:r>
      <w:r w:rsidRPr="6126BA26">
        <w:rPr>
          <w:rFonts w:eastAsia="Calibri" w:cs="Times New Roman"/>
        </w:rPr>
        <w:t xml:space="preserve"> used a tanning bed or sunbed? </w:t>
      </w:r>
    </w:p>
    <w:p w14:paraId="04040954" w14:textId="5B7E2BC2" w:rsidR="006F220B" w:rsidRPr="00223642" w:rsidRDefault="006F220B" w:rsidP="00D145F1">
      <w:pPr>
        <w:spacing w:line="240" w:lineRule="auto"/>
        <w:ind w:left="720"/>
        <w:contextualSpacing/>
        <w:rPr>
          <w:rFonts w:eastAsia="Calibri" w:cs="Times New Roman"/>
        </w:rPr>
      </w:pPr>
      <w:r w:rsidRPr="00223642">
        <w:rPr>
          <w:rFonts w:eastAsia="Calibri" w:cs="Times New Roman"/>
        </w:rPr>
        <w:t xml:space="preserve">|__|__| </w:t>
      </w:r>
      <w:r w:rsidR="00924071">
        <w:rPr>
          <w:rFonts w:eastAsia="Calibri" w:cs="Times New Roman"/>
          <w:color w:val="000000" w:themeColor="text1"/>
        </w:rPr>
        <w:t xml:space="preserve">Years </w:t>
      </w:r>
      <w:r w:rsidRPr="00223642">
        <w:rPr>
          <w:rFonts w:eastAsia="Calibri" w:cs="Times New Roman"/>
        </w:rPr>
        <w:t>old</w:t>
      </w:r>
    </w:p>
    <w:p w14:paraId="15F24639" w14:textId="23A686CE" w:rsidR="00BF6787" w:rsidRPr="00223642" w:rsidRDefault="00BF6787"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TANBED5</w:t>
      </w:r>
    </w:p>
    <w:p w14:paraId="7B635A9B" w14:textId="77777777" w:rsidR="006F220B" w:rsidRPr="00223642" w:rsidRDefault="006F220B" w:rsidP="006F220B">
      <w:pPr>
        <w:spacing w:after="0" w:line="240" w:lineRule="auto"/>
        <w:rPr>
          <w:rFonts w:eastAsia="Calibri" w:cs="Times New Roman"/>
          <w:b/>
          <w:i/>
        </w:rPr>
      </w:pPr>
    </w:p>
    <w:p w14:paraId="4463862F" w14:textId="631BE3FA" w:rsidR="00BF6787" w:rsidRPr="00223642" w:rsidRDefault="6126BA26" w:rsidP="6126BA26">
      <w:pPr>
        <w:spacing w:after="0" w:line="240" w:lineRule="auto"/>
        <w:rPr>
          <w:rFonts w:eastAsia="Calibri" w:cs="Times New Roman"/>
          <w:b/>
          <w:bCs/>
        </w:rPr>
      </w:pPr>
      <w:r w:rsidRPr="6126BA26">
        <w:rPr>
          <w:rFonts w:eastAsia="Calibri" w:cs="Times New Roman"/>
          <w:b/>
          <w:bCs/>
        </w:rPr>
        <w:t>[IF TANBED3 = 0, fill “did”</w:t>
      </w:r>
    </w:p>
    <w:p w14:paraId="29E68BB2" w14:textId="711B07E8" w:rsidR="006F220B" w:rsidRPr="00223642" w:rsidRDefault="6126BA26" w:rsidP="6126BA26">
      <w:pPr>
        <w:spacing w:after="0" w:line="240" w:lineRule="auto"/>
        <w:rPr>
          <w:rFonts w:eastAsia="Calibri" w:cs="Times New Roman"/>
          <w:b/>
          <w:bCs/>
          <w:i/>
          <w:iCs/>
        </w:rPr>
      </w:pPr>
      <w:r w:rsidRPr="6126BA26">
        <w:rPr>
          <w:rFonts w:eastAsia="Calibri" w:cs="Times New Roman"/>
          <w:b/>
          <w:bCs/>
        </w:rPr>
        <w:t>IF TABBED3 = 1, fill “do”]</w:t>
      </w:r>
    </w:p>
    <w:p w14:paraId="0C89FDA4" w14:textId="000FAB48" w:rsidR="006F220B" w:rsidRPr="00223642" w:rsidRDefault="6126BA26" w:rsidP="00D145F1">
      <w:pPr>
        <w:numPr>
          <w:ilvl w:val="0"/>
          <w:numId w:val="188"/>
        </w:numPr>
        <w:spacing w:after="0" w:line="240" w:lineRule="auto"/>
        <w:contextualSpacing/>
        <w:rPr>
          <w:rFonts w:eastAsia="Calibri" w:cs="Times New Roman"/>
        </w:rPr>
      </w:pPr>
      <w:r w:rsidRPr="6126BA26">
        <w:rPr>
          <w:rFonts w:eastAsia="Calibri" w:cs="Times New Roman"/>
        </w:rPr>
        <w:t>[TANBED5] How often [do/did] you usually use a tanning bed?</w:t>
      </w:r>
    </w:p>
    <w:p w14:paraId="24D4251E" w14:textId="4F537D0C"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Every day or almost every day (20-31 days a month)</w:t>
      </w:r>
    </w:p>
    <w:p w14:paraId="79A0ADA3" w14:textId="7B138E48"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A few days per week (5-19 days per month)</w:t>
      </w:r>
    </w:p>
    <w:p w14:paraId="243239D5" w14:textId="50B1A702"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Once a week</w:t>
      </w:r>
    </w:p>
    <w:p w14:paraId="35E15E58" w14:textId="59995645"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A few times per month (1-4 days per month)</w:t>
      </w:r>
    </w:p>
    <w:p w14:paraId="21ED3821" w14:textId="68CB8CB3" w:rsidR="006F220B" w:rsidRPr="00223642" w:rsidRDefault="6126BA26" w:rsidP="00D145F1">
      <w:pPr>
        <w:numPr>
          <w:ilvl w:val="1"/>
          <w:numId w:val="188"/>
        </w:numPr>
        <w:spacing w:after="0" w:line="240" w:lineRule="auto"/>
        <w:contextualSpacing/>
        <w:rPr>
          <w:rFonts w:eastAsia="Calibri" w:cs="Times New Roman"/>
        </w:rPr>
      </w:pPr>
      <w:r w:rsidRPr="6126BA26">
        <w:rPr>
          <w:rFonts w:eastAsia="Calibri" w:cs="Times New Roman"/>
        </w:rPr>
        <w:t>Less than 12 times p</w:t>
      </w:r>
      <w:r w:rsidRPr="6126BA26">
        <w:rPr>
          <w:rFonts w:eastAsia="Calibri" w:cs="Times New Roman"/>
          <w:color w:val="000000" w:themeColor="text1"/>
        </w:rPr>
        <w:t>er year</w:t>
      </w:r>
    </w:p>
    <w:p w14:paraId="36C23BBA" w14:textId="3E742D02" w:rsidR="006F220B" w:rsidRPr="00223642" w:rsidRDefault="6126BA26" w:rsidP="6126BA26">
      <w:pPr>
        <w:spacing w:before="60" w:after="0" w:line="240" w:lineRule="auto"/>
        <w:ind w:left="720"/>
        <w:contextualSpacing/>
        <w:rPr>
          <w:rFonts w:eastAsia="Calibri" w:cs="Times New Roman"/>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EYECOLORINTRO</w:t>
      </w:r>
    </w:p>
    <w:p w14:paraId="76FA9781" w14:textId="77777777" w:rsidR="004613B4" w:rsidRPr="00223642" w:rsidRDefault="004613B4" w:rsidP="004613B4">
      <w:pPr>
        <w:spacing w:before="60" w:after="0" w:line="240" w:lineRule="auto"/>
        <w:ind w:left="720"/>
        <w:contextualSpacing/>
        <w:rPr>
          <w:rFonts w:eastAsia="Calibri" w:cs="Times New Roman"/>
        </w:rPr>
      </w:pPr>
    </w:p>
    <w:p w14:paraId="4C644290" w14:textId="6988865E" w:rsidR="4FAACF1B" w:rsidRDefault="6126BA26" w:rsidP="6126BA26">
      <w:pPr>
        <w:spacing w:before="60" w:after="0" w:line="240" w:lineRule="auto"/>
      </w:pPr>
      <w:r w:rsidRPr="6126BA26">
        <w:rPr>
          <w:rFonts w:ascii="Segoe UI" w:eastAsia="Segoe UI" w:hAnsi="Segoe UI" w:cs="Segoe UI"/>
          <w:color w:val="333333"/>
          <w:sz w:val="18"/>
          <w:szCs w:val="18"/>
        </w:rPr>
        <w:t>[EYECOLORINTRO] The next questions ask about your eye and hair color, skin tone, and freckling. These things may relate to how your body responds to sun exposure and to tanning beds.</w:t>
      </w:r>
    </w:p>
    <w:p w14:paraId="79379004" w14:textId="34D1BA29" w:rsidR="4FAACF1B" w:rsidRDefault="4FAACF1B" w:rsidP="4FAACF1B">
      <w:pPr>
        <w:spacing w:before="60" w:after="0" w:line="240" w:lineRule="auto"/>
        <w:rPr>
          <w:rFonts w:ascii="Segoe UI" w:eastAsia="Segoe UI" w:hAnsi="Segoe UI" w:cs="Segoe UI"/>
          <w:color w:val="333333"/>
          <w:sz w:val="18"/>
          <w:szCs w:val="18"/>
        </w:rPr>
      </w:pPr>
    </w:p>
    <w:p w14:paraId="5546D10F" w14:textId="77777777" w:rsidR="004613B4" w:rsidRPr="00223642" w:rsidRDefault="0EDF4B86" w:rsidP="00D145F1">
      <w:pPr>
        <w:numPr>
          <w:ilvl w:val="0"/>
          <w:numId w:val="188"/>
        </w:numPr>
        <w:spacing w:after="0" w:line="240" w:lineRule="auto"/>
        <w:contextualSpacing/>
        <w:rPr>
          <w:rFonts w:eastAsia="Calibri" w:cs="Times New Roman"/>
        </w:rPr>
      </w:pPr>
      <w:r w:rsidRPr="0EDF4B86">
        <w:rPr>
          <w:rFonts w:eastAsia="Calibri" w:cs="Times New Roman"/>
        </w:rPr>
        <w:t>[EYECOLOR] What is the natural color of your eyes?</w:t>
      </w:r>
    </w:p>
    <w:p w14:paraId="18CEFE59"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Blue</w:t>
      </w:r>
    </w:p>
    <w:p w14:paraId="58006443"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Green</w:t>
      </w:r>
    </w:p>
    <w:p w14:paraId="22134691"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Hazel [</w:t>
      </w:r>
      <w:r w:rsidRPr="6126BA26">
        <w:rPr>
          <w:rFonts w:eastAsia="Calibri" w:cs="Times New Roman"/>
          <w:b/>
          <w:bCs/>
        </w:rPr>
        <w:t>Informational text to appear when “Hazel” is selected:</w:t>
      </w:r>
      <w:r w:rsidRPr="6126BA26">
        <w:rPr>
          <w:rFonts w:eastAsia="Calibri" w:cs="Times New Roman"/>
        </w:rPr>
        <w:t xml:space="preserve"> Hazel is a combination of green and brown.</w:t>
      </w:r>
      <w:r w:rsidRPr="6126BA26">
        <w:rPr>
          <w:rFonts w:eastAsia="Calibri" w:cs="Times New Roman"/>
          <w:b/>
          <w:bCs/>
        </w:rPr>
        <w:t>]</w:t>
      </w:r>
    </w:p>
    <w:p w14:paraId="5886F58D"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Light Brown</w:t>
      </w:r>
    </w:p>
    <w:p w14:paraId="4C8709FF" w14:textId="77777777" w:rsidR="004613B4" w:rsidRPr="00223642" w:rsidRDefault="6126BA26" w:rsidP="00D145F1">
      <w:pPr>
        <w:numPr>
          <w:ilvl w:val="1"/>
          <w:numId w:val="188"/>
        </w:numPr>
        <w:spacing w:before="60" w:after="0" w:line="240" w:lineRule="auto"/>
        <w:contextualSpacing/>
        <w:rPr>
          <w:rFonts w:eastAsia="Calibri" w:cs="Times New Roman"/>
        </w:rPr>
      </w:pPr>
      <w:r w:rsidRPr="6126BA26">
        <w:rPr>
          <w:rFonts w:eastAsia="Calibri" w:cs="Times New Roman"/>
        </w:rPr>
        <w:t>Dark Brown</w:t>
      </w:r>
    </w:p>
    <w:p w14:paraId="73976B6D" w14:textId="77777777" w:rsidR="004613B4" w:rsidRPr="00223642" w:rsidRDefault="004613B4" w:rsidP="00D145F1">
      <w:pPr>
        <w:numPr>
          <w:ilvl w:val="1"/>
          <w:numId w:val="189"/>
        </w:numPr>
        <w:spacing w:before="60" w:after="0" w:line="240" w:lineRule="auto"/>
        <w:contextualSpacing/>
        <w:rPr>
          <w:rFonts w:eastAsia="Calibri" w:cs="Times New Roman"/>
        </w:rPr>
      </w:pPr>
      <w:r w:rsidRPr="00223642">
        <w:rPr>
          <w:rFonts w:eastAsia="Calibri" w:cs="Times New Roman"/>
        </w:rPr>
        <w:t>Other</w:t>
      </w:r>
    </w:p>
    <w:p w14:paraId="1301351A"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HAIRCOLOR</w:t>
      </w:r>
    </w:p>
    <w:p w14:paraId="305EEDB4" w14:textId="77777777" w:rsidR="004613B4" w:rsidRPr="00223642" w:rsidRDefault="004613B4" w:rsidP="004613B4">
      <w:pPr>
        <w:spacing w:after="0" w:line="240" w:lineRule="auto"/>
        <w:ind w:left="720" w:hanging="720"/>
        <w:contextualSpacing/>
        <w:rPr>
          <w:rFonts w:eastAsia="Calibri" w:cs="Times New Roman"/>
        </w:rPr>
      </w:pPr>
    </w:p>
    <w:p w14:paraId="44D1E244" w14:textId="77777777" w:rsidR="004613B4" w:rsidRPr="00223642" w:rsidRDefault="004613B4" w:rsidP="00D145F1">
      <w:pPr>
        <w:numPr>
          <w:ilvl w:val="0"/>
          <w:numId w:val="189"/>
        </w:numPr>
        <w:spacing w:after="0" w:line="240" w:lineRule="auto"/>
        <w:contextualSpacing/>
        <w:rPr>
          <w:rFonts w:eastAsia="Calibri" w:cs="Times New Roman"/>
        </w:rPr>
      </w:pPr>
      <w:r w:rsidRPr="00223642">
        <w:rPr>
          <w:rFonts w:eastAsia="Calibri" w:cs="Times New Roman"/>
        </w:rPr>
        <w:t>[HAIRCOLOR] What was the natural color of your hair at age 20?</w:t>
      </w:r>
    </w:p>
    <w:p w14:paraId="42E2164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lastRenderedPageBreak/>
        <w:t>Blond</w:t>
      </w:r>
    </w:p>
    <w:p w14:paraId="61FE5255" w14:textId="77777777" w:rsidR="00D145F1"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Red</w:t>
      </w:r>
    </w:p>
    <w:p w14:paraId="70D045C8" w14:textId="0869E838" w:rsidR="004613B4" w:rsidRPr="00D145F1" w:rsidRDefault="004613B4" w:rsidP="00D145F1">
      <w:pPr>
        <w:numPr>
          <w:ilvl w:val="1"/>
          <w:numId w:val="190"/>
        </w:numPr>
        <w:spacing w:before="60" w:after="0" w:line="240" w:lineRule="auto"/>
        <w:contextualSpacing/>
        <w:rPr>
          <w:rFonts w:eastAsia="Calibri" w:cs="Times New Roman"/>
        </w:rPr>
      </w:pPr>
      <w:r w:rsidRPr="00D145F1">
        <w:rPr>
          <w:rFonts w:eastAsia="Calibri" w:cs="Times New Roman"/>
        </w:rPr>
        <w:t>Reddish-Brown</w:t>
      </w:r>
    </w:p>
    <w:p w14:paraId="011203DE"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Light Brown</w:t>
      </w:r>
    </w:p>
    <w:p w14:paraId="2B2B1904"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Medium Brown</w:t>
      </w:r>
    </w:p>
    <w:p w14:paraId="2F6B7F3A"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Dark Brown</w:t>
      </w:r>
    </w:p>
    <w:p w14:paraId="49FCB211" w14:textId="77777777" w:rsidR="004613B4" w:rsidRPr="00223642" w:rsidRDefault="004613B4" w:rsidP="00D145F1">
      <w:pPr>
        <w:numPr>
          <w:ilvl w:val="1"/>
          <w:numId w:val="190"/>
        </w:numPr>
        <w:spacing w:before="60" w:after="0" w:line="240" w:lineRule="auto"/>
        <w:contextualSpacing/>
        <w:rPr>
          <w:rFonts w:eastAsia="Calibri" w:cs="Times New Roman"/>
        </w:rPr>
      </w:pPr>
      <w:r w:rsidRPr="00223642">
        <w:rPr>
          <w:rFonts w:eastAsia="Calibri" w:cs="Times New Roman"/>
        </w:rPr>
        <w:t>Black</w:t>
      </w:r>
    </w:p>
    <w:p w14:paraId="7E481E23" w14:textId="77777777" w:rsidR="004613B4" w:rsidRPr="00223642" w:rsidRDefault="004613B4" w:rsidP="007D2F96">
      <w:pPr>
        <w:numPr>
          <w:ilvl w:val="1"/>
          <w:numId w:val="191"/>
        </w:numPr>
        <w:spacing w:before="60" w:after="0" w:line="240" w:lineRule="auto"/>
        <w:contextualSpacing/>
        <w:rPr>
          <w:rFonts w:eastAsia="Calibri" w:cs="Times New Roman"/>
        </w:rPr>
      </w:pPr>
      <w:r w:rsidRPr="00223642">
        <w:rPr>
          <w:rFonts w:eastAsia="Calibri" w:cs="Times New Roman"/>
        </w:rPr>
        <w:t>Other</w:t>
      </w:r>
    </w:p>
    <w:p w14:paraId="2FB912B6" w14:textId="77777777" w:rsidR="004613B4" w:rsidRPr="00223642" w:rsidRDefault="004613B4" w:rsidP="00D145F1">
      <w:pPr>
        <w:spacing w:before="60" w:after="0" w:line="240" w:lineRule="auto"/>
        <w:ind w:left="720"/>
        <w:contextualSpacing/>
        <w:rPr>
          <w:rFonts w:eastAsia="Calibri" w:cs="Times New Roman"/>
        </w:rPr>
      </w:pPr>
      <w:r w:rsidRPr="00223642">
        <w:rPr>
          <w:rFonts w:eastAsia="Calibri" w:cs="Times New Roman"/>
          <w:i/>
        </w:rPr>
        <w:t xml:space="preserve">NO RESPONSE </w:t>
      </w:r>
      <w:r w:rsidRPr="00223642">
        <w:rPr>
          <w:rFonts w:ascii="Wingdings" w:eastAsia="Wingdings" w:hAnsi="Wingdings" w:cs="Wingdings"/>
          <w:b/>
          <w:i/>
        </w:rPr>
        <w:t>à</w:t>
      </w:r>
      <w:r w:rsidRPr="00223642">
        <w:rPr>
          <w:rFonts w:eastAsia="Calibri" w:cs="Times New Roman"/>
          <w:b/>
          <w:i/>
        </w:rPr>
        <w:t xml:space="preserve"> GO TO SKINCOLOR</w:t>
      </w:r>
    </w:p>
    <w:p w14:paraId="6A0F9C78" w14:textId="77777777" w:rsidR="004613B4" w:rsidRPr="00223642" w:rsidRDefault="004613B4" w:rsidP="004613B4">
      <w:pPr>
        <w:spacing w:after="0" w:line="240" w:lineRule="auto"/>
        <w:contextualSpacing/>
        <w:rPr>
          <w:rFonts w:eastAsia="Calibri" w:cs="Times New Roman"/>
        </w:rPr>
      </w:pPr>
    </w:p>
    <w:p w14:paraId="73F284F4" w14:textId="1CBDE51A" w:rsidR="004613B4" w:rsidRPr="00223642" w:rsidRDefault="6126BA26" w:rsidP="00D145F1">
      <w:pPr>
        <w:numPr>
          <w:ilvl w:val="0"/>
          <w:numId w:val="191"/>
        </w:numPr>
        <w:spacing w:after="0" w:line="240" w:lineRule="auto"/>
        <w:contextualSpacing/>
        <w:rPr>
          <w:rFonts w:eastAsia="Calibri" w:cs="Times New Roman"/>
        </w:rPr>
      </w:pPr>
      <w:r w:rsidRPr="6126BA26">
        <w:rPr>
          <w:rFonts w:eastAsia="Calibri" w:cs="Times New Roman"/>
        </w:rPr>
        <w:t xml:space="preserve">[SKINCOLOR] Which of </w:t>
      </w:r>
      <w:proofErr w:type="gramStart"/>
      <w:r w:rsidRPr="6126BA26">
        <w:rPr>
          <w:rFonts w:eastAsia="Calibri" w:cs="Times New Roman"/>
        </w:rPr>
        <w:t>these best</w:t>
      </w:r>
      <w:proofErr w:type="gramEnd"/>
      <w:r w:rsidRPr="6126BA26">
        <w:rPr>
          <w:rFonts w:eastAsia="Calibri" w:cs="Times New Roman"/>
        </w:rPr>
        <w:t xml:space="preserve"> describes your natural skin color on the parts of your body that are </w:t>
      </w:r>
      <w:r w:rsidRPr="6126BA26">
        <w:rPr>
          <w:rFonts w:eastAsia="Calibri" w:cs="Times New Roman"/>
          <w:b/>
          <w:bCs/>
        </w:rPr>
        <w:t xml:space="preserve">not </w:t>
      </w:r>
      <w:r w:rsidRPr="6126BA26">
        <w:rPr>
          <w:rFonts w:eastAsia="Calibri" w:cs="Times New Roman"/>
        </w:rPr>
        <w:t>exposed to sun or tanning beds?</w:t>
      </w:r>
    </w:p>
    <w:p w14:paraId="39E36AEB"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Very light</w:t>
      </w:r>
    </w:p>
    <w:p w14:paraId="648990F6"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Light</w:t>
      </w:r>
    </w:p>
    <w:p w14:paraId="0C8B142C"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Medium</w:t>
      </w:r>
    </w:p>
    <w:p w14:paraId="4E91978D" w14:textId="77777777" w:rsidR="004613B4" w:rsidRPr="00223642" w:rsidRDefault="004613B4" w:rsidP="007D2F96">
      <w:pPr>
        <w:numPr>
          <w:ilvl w:val="1"/>
          <w:numId w:val="195"/>
        </w:numPr>
        <w:spacing w:before="60" w:after="0" w:line="240" w:lineRule="auto"/>
        <w:contextualSpacing/>
        <w:rPr>
          <w:rFonts w:eastAsia="Calibri" w:cs="Times New Roman"/>
        </w:rPr>
      </w:pPr>
      <w:r w:rsidRPr="00223642">
        <w:rPr>
          <w:rFonts w:eastAsia="Calibri" w:cs="Times New Roman"/>
        </w:rPr>
        <w:t>Dark</w:t>
      </w:r>
    </w:p>
    <w:p w14:paraId="426FE592" w14:textId="77777777" w:rsidR="004613B4" w:rsidRPr="00223642" w:rsidRDefault="004613B4" w:rsidP="007D2F96">
      <w:pPr>
        <w:numPr>
          <w:ilvl w:val="1"/>
          <w:numId w:val="195"/>
        </w:numPr>
        <w:spacing w:after="0" w:line="240" w:lineRule="auto"/>
        <w:contextualSpacing/>
        <w:rPr>
          <w:rFonts w:eastAsia="Calibri" w:cs="Times New Roman"/>
        </w:rPr>
      </w:pPr>
      <w:r w:rsidRPr="00223642">
        <w:rPr>
          <w:rFonts w:eastAsia="Calibri" w:cs="Times New Roman"/>
        </w:rPr>
        <w:t>Very Dark</w:t>
      </w:r>
    </w:p>
    <w:p w14:paraId="59C6FAB6" w14:textId="11AF1235" w:rsidR="004613B4" w:rsidRPr="00223642" w:rsidRDefault="6126BA26" w:rsidP="6126BA26">
      <w:pPr>
        <w:spacing w:before="60" w:after="0" w:line="240" w:lineRule="auto"/>
        <w:ind w:left="360"/>
        <w:contextualSpacing/>
        <w:rPr>
          <w:rFonts w:eastAsiaTheme="minorEastAsia"/>
          <w:b/>
          <w:bCs/>
          <w:i/>
          <w:iCs/>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w:t>
      </w:r>
      <w:r w:rsidRPr="6126BA26">
        <w:rPr>
          <w:rFonts w:eastAsia="Calibri" w:cs="Times New Roman"/>
        </w:rPr>
        <w:t xml:space="preserve"> FRECKCHLD</w:t>
      </w:r>
    </w:p>
    <w:p w14:paraId="418D0ECE" w14:textId="77777777" w:rsidR="004613B4" w:rsidRPr="00223642" w:rsidRDefault="004613B4" w:rsidP="004613B4">
      <w:pPr>
        <w:spacing w:after="0" w:line="240" w:lineRule="auto"/>
        <w:ind w:left="720"/>
        <w:contextualSpacing/>
        <w:rPr>
          <w:rFonts w:eastAsia="Calibri" w:cs="Times New Roman"/>
        </w:rPr>
      </w:pPr>
    </w:p>
    <w:p w14:paraId="7FBF42E2" w14:textId="6D043C66" w:rsidR="559CBD77" w:rsidRDefault="6126BA26" w:rsidP="6126BA26">
      <w:pPr>
        <w:spacing w:after="0" w:line="240" w:lineRule="auto"/>
        <w:rPr>
          <w:rFonts w:eastAsia="Calibri" w:cs="Times New Roman"/>
        </w:rPr>
      </w:pPr>
      <w:r w:rsidRPr="6126BA26">
        <w:rPr>
          <w:rFonts w:eastAsia="Calibri" w:cs="Times New Roman"/>
        </w:rPr>
        <w:t>[FRECKCHLD]</w:t>
      </w:r>
      <w:r w:rsidRPr="6126BA26">
        <w:rPr>
          <w:rFonts w:ascii="Calibri" w:eastAsia="Calibri" w:hAnsi="Calibri" w:cs="Calibri"/>
        </w:rPr>
        <w:t xml:space="preserve"> Do you remember having freckles before you were 15 years old?</w:t>
      </w:r>
    </w:p>
    <w:p w14:paraId="47A9C86D" w14:textId="3AB10120" w:rsidR="559CBD77" w:rsidRPr="007979B4" w:rsidRDefault="6126BA26" w:rsidP="6126BA26">
      <w:pPr>
        <w:spacing w:after="0"/>
        <w:ind w:firstLine="720"/>
        <w:rPr>
          <w:rFonts w:eastAsia="Calibri" w:cs="Times New Roman"/>
        </w:rPr>
      </w:pPr>
      <w:r w:rsidRPr="6126BA26">
        <w:rPr>
          <w:rFonts w:eastAsia="Calibri" w:cs="Times New Roman"/>
        </w:rPr>
        <w:t>1</w:t>
      </w:r>
      <w:r w:rsidR="559CBD77">
        <w:tab/>
      </w:r>
      <w:r w:rsidRPr="6126BA26">
        <w:rPr>
          <w:rFonts w:eastAsia="Calibri" w:cs="Times New Roman"/>
        </w:rPr>
        <w:t xml:space="preserve">Yes </w:t>
      </w:r>
    </w:p>
    <w:p w14:paraId="1FB41A30" w14:textId="48C339F1" w:rsidR="559CBD77" w:rsidRPr="007979B4" w:rsidRDefault="6126BA26" w:rsidP="6126BA26">
      <w:pPr>
        <w:ind w:firstLine="720"/>
        <w:rPr>
          <w:rFonts w:eastAsia="Calibri" w:cs="Times New Roman"/>
        </w:rPr>
      </w:pPr>
      <w:r w:rsidRPr="6126BA26">
        <w:rPr>
          <w:rFonts w:eastAsia="Calibri" w:cs="Times New Roman"/>
        </w:rPr>
        <w:t>0</w:t>
      </w:r>
      <w:r w:rsidR="559CBD77">
        <w:tab/>
      </w:r>
      <w:r w:rsidRPr="6126BA26">
        <w:rPr>
          <w:rFonts w:eastAsia="Calibri" w:cs="Times New Roman"/>
        </w:rPr>
        <w:t>No</w:t>
      </w:r>
    </w:p>
    <w:p w14:paraId="59B1B786" w14:textId="7E8D4BA4" w:rsidR="559CBD77" w:rsidRDefault="6126BA26" w:rsidP="6126BA26">
      <w:pPr>
        <w:spacing w:line="240" w:lineRule="auto"/>
        <w:ind w:left="360"/>
        <w:rPr>
          <w:rFonts w:eastAsia="Calibri" w:cs="Times New Roman"/>
          <w:b/>
          <w:bCs/>
          <w:i/>
          <w:iCs/>
        </w:rPr>
      </w:pPr>
      <w:r w:rsidRPr="6126BA26">
        <w:rPr>
          <w:rFonts w:eastAsia="Calibri" w:cs="Times New Roman"/>
          <w:i/>
          <w:iCs/>
        </w:rPr>
        <w:t xml:space="preserve">NO RESPONSE </w:t>
      </w:r>
    </w:p>
    <w:p w14:paraId="5966BCAC" w14:textId="59E56865" w:rsidR="559CBD77" w:rsidRDefault="559CBD77" w:rsidP="559CBD77">
      <w:pPr>
        <w:spacing w:after="0" w:line="240" w:lineRule="auto"/>
        <w:ind w:left="720"/>
        <w:rPr>
          <w:rFonts w:ascii="Calibri" w:eastAsia="Calibri" w:hAnsi="Calibri" w:cs="Calibri"/>
        </w:rPr>
      </w:pPr>
    </w:p>
    <w:p w14:paraId="5B7DC3E2" w14:textId="22B75836" w:rsidR="004613B4" w:rsidRPr="00223642" w:rsidRDefault="6126BA26" w:rsidP="6126BA26">
      <w:pPr>
        <w:numPr>
          <w:ilvl w:val="0"/>
          <w:numId w:val="141"/>
        </w:numPr>
        <w:spacing w:after="0" w:line="240" w:lineRule="auto"/>
        <w:contextualSpacing/>
        <w:rPr>
          <w:rFonts w:eastAsiaTheme="minorEastAsia"/>
        </w:rPr>
      </w:pPr>
      <w:r w:rsidRPr="6126BA26">
        <w:rPr>
          <w:rFonts w:eastAsia="Calibri" w:cs="Times New Roman"/>
        </w:rPr>
        <w:t xml:space="preserve">[FRECKLING] </w:t>
      </w:r>
      <w:r w:rsidRPr="6126BA26">
        <w:rPr>
          <w:rFonts w:ascii="Calibri" w:eastAsia="Calibri" w:hAnsi="Calibri" w:cs="Calibri"/>
        </w:rPr>
        <w:t xml:space="preserve"> How many freckles do you have  on your back and shoulders now? Please see the pictures below for examples.</w:t>
      </w:r>
      <w:r w:rsidRPr="6126BA26">
        <w:rPr>
          <w:rFonts w:eastAsia="Times New Roman" w:cs="Helvetica"/>
          <w:noProof/>
        </w:rPr>
        <w:t xml:space="preserve"> [</w:t>
      </w:r>
      <w:r w:rsidRPr="6126BA26">
        <w:rPr>
          <w:rFonts w:eastAsia="Times New Roman" w:cs="Helvetica"/>
          <w:b/>
          <w:bCs/>
          <w:noProof/>
        </w:rPr>
        <w:t>Informational text when the first instance of “freckling” is selected:</w:t>
      </w:r>
      <w:r w:rsidRPr="6126BA26">
        <w:rPr>
          <w:rFonts w:eastAsia="Times New Roman" w:cs="Helvetica"/>
          <w:noProof/>
        </w:rPr>
        <w:t xml:space="preserve"> We are interested in freckling on the </w:t>
      </w:r>
      <w:r w:rsidRPr="6126BA26">
        <w:rPr>
          <w:rFonts w:eastAsia="Times New Roman" w:cs="Helvetica"/>
          <w:b/>
          <w:bCs/>
          <w:noProof/>
        </w:rPr>
        <w:t>back and shoulders</w:t>
      </w:r>
      <w:r w:rsidRPr="6126BA26">
        <w:rPr>
          <w:rFonts w:eastAsia="Times New Roman" w:cs="Helvetica"/>
          <w:noProof/>
        </w:rPr>
        <w:t>, not the face and arms. Your face and arms are more exposed to the sun and may have a different amount of freckling.]</w:t>
      </w:r>
    </w:p>
    <w:p w14:paraId="311D3746" w14:textId="627C177D" w:rsidR="4E51E2B3" w:rsidRPr="00A2480C" w:rsidRDefault="6126BA26" w:rsidP="00A2480C">
      <w:pPr>
        <w:numPr>
          <w:ilvl w:val="1"/>
          <w:numId w:val="141"/>
        </w:numPr>
        <w:spacing w:before="60" w:after="0" w:line="240" w:lineRule="auto"/>
        <w:contextualSpacing/>
        <w:rPr>
          <w:rFonts w:eastAsia="Calibri" w:cs="Times New Roman"/>
        </w:rPr>
      </w:pPr>
      <w:r w:rsidRPr="6126BA26">
        <w:rPr>
          <w:rFonts w:eastAsia="Calibri" w:cs="Times New Roman"/>
        </w:rPr>
        <w:t>No freckles</w:t>
      </w:r>
    </w:p>
    <w:p w14:paraId="19A8FB74" w14:textId="42792317" w:rsidR="004613B4" w:rsidRPr="00223642" w:rsidRDefault="6126BA26" w:rsidP="00D145F1">
      <w:pPr>
        <w:numPr>
          <w:ilvl w:val="1"/>
          <w:numId w:val="141"/>
        </w:numPr>
        <w:spacing w:before="60" w:after="0" w:line="240" w:lineRule="auto"/>
        <w:contextualSpacing/>
        <w:rPr>
          <w:rFonts w:eastAsia="Calibri" w:cs="Times New Roman"/>
        </w:rPr>
      </w:pPr>
      <w:r w:rsidRPr="6126BA26">
        <w:rPr>
          <w:rFonts w:eastAsia="Calibri" w:cs="Times New Roman"/>
        </w:rPr>
        <w:t xml:space="preserve">A few freckles      </w:t>
      </w:r>
    </w:p>
    <w:p w14:paraId="6669AEE7" w14:textId="1139EA17" w:rsidR="4E51E2B3" w:rsidRDefault="4E51E2B3" w:rsidP="6126BA26">
      <w:pPr>
        <w:spacing w:after="0" w:line="240" w:lineRule="auto"/>
        <w:ind w:left="2880" w:hanging="720"/>
      </w:pPr>
      <w:r>
        <w:rPr>
          <w:noProof/>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8">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2220FB17" w:rsidR="004613B4" w:rsidRPr="00223642" w:rsidRDefault="6126BA26" w:rsidP="00D145F1">
      <w:pPr>
        <w:numPr>
          <w:ilvl w:val="1"/>
          <w:numId w:val="141"/>
        </w:numPr>
        <w:spacing w:after="0" w:line="240" w:lineRule="auto"/>
        <w:contextualSpacing/>
        <w:rPr>
          <w:rFonts w:eastAsia="Calibri" w:cs="Times New Roman"/>
        </w:rPr>
      </w:pPr>
      <w:r w:rsidRPr="6126BA26">
        <w:rPr>
          <w:rFonts w:eastAsia="Calibri" w:cs="Times New Roman"/>
        </w:rPr>
        <w:t xml:space="preserve"> Some freckles </w:t>
      </w:r>
    </w:p>
    <w:p w14:paraId="251E2CF0" w14:textId="633865A8" w:rsidR="004613B4" w:rsidRPr="00223642" w:rsidRDefault="00A2480C" w:rsidP="00A2480C">
      <w:pPr>
        <w:spacing w:after="0" w:line="240" w:lineRule="auto"/>
        <w:ind w:left="2880" w:hanging="720"/>
        <w:contextualSpacing/>
        <w:rPr>
          <w:rFonts w:eastAsia="Calibri" w:cs="Times New Roman"/>
        </w:rPr>
      </w:pPr>
      <w:r>
        <w:rPr>
          <w:noProof/>
        </w:rPr>
        <w:lastRenderedPageBreak/>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9">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Default="4E51E2B3" w:rsidP="00A2480C">
      <w:pPr>
        <w:spacing w:after="0" w:line="240" w:lineRule="auto"/>
        <w:ind w:left="1440"/>
      </w:pPr>
    </w:p>
    <w:p w14:paraId="11AEC457" w14:textId="0E75D466" w:rsidR="004613B4" w:rsidRPr="00223642" w:rsidRDefault="6126BA26" w:rsidP="00D145F1">
      <w:pPr>
        <w:numPr>
          <w:ilvl w:val="1"/>
          <w:numId w:val="141"/>
        </w:numPr>
        <w:spacing w:after="0" w:line="240" w:lineRule="auto"/>
        <w:contextualSpacing/>
        <w:rPr>
          <w:rFonts w:eastAsia="Calibri" w:cs="Times New Roman"/>
        </w:rPr>
      </w:pPr>
      <w:r w:rsidRPr="6126BA26">
        <w:rPr>
          <w:rFonts w:eastAsia="Calibri" w:cs="Times New Roman"/>
        </w:rPr>
        <w:t xml:space="preserve"> A lot of freckles     </w:t>
      </w:r>
    </w:p>
    <w:p w14:paraId="78AEE637" w14:textId="2B638C8C" w:rsidR="004613B4" w:rsidRPr="00223642" w:rsidRDefault="00A2480C" w:rsidP="00A2480C">
      <w:pPr>
        <w:spacing w:after="0" w:line="240" w:lineRule="auto"/>
        <w:ind w:left="2880" w:hanging="720"/>
        <w:contextualSpacing/>
        <w:rPr>
          <w:rFonts w:eastAsia="Calibri" w:cs="Times New Roman"/>
        </w:rPr>
      </w:pPr>
      <w:r>
        <w:rPr>
          <w:noProof/>
        </w:rPr>
        <w:drawing>
          <wp:inline distT="0" distB="0" distL="0" distR="0" wp14:anchorId="0733959F" wp14:editId="028DCEDC">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0">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68C2B70D" w14:textId="4FC0E842" w:rsidR="004613B4" w:rsidRPr="00223642" w:rsidRDefault="6126BA26" w:rsidP="007D2F96">
      <w:pPr>
        <w:spacing w:before="60" w:after="0" w:line="240" w:lineRule="auto"/>
        <w:ind w:left="360" w:firstLine="720"/>
        <w:contextualSpacing/>
        <w:rPr>
          <w:rFonts w:eastAsia="Calibri" w:cs="Times New Roman"/>
        </w:rPr>
      </w:pPr>
      <w:r w:rsidRPr="6126BA26">
        <w:rPr>
          <w:rFonts w:eastAsia="Calibri" w:cs="Times New Roman"/>
          <w:i/>
          <w:iCs/>
        </w:rPr>
        <w:t xml:space="preserve">NO RESPONSE </w:t>
      </w:r>
      <w:r w:rsidRPr="6126BA26">
        <w:rPr>
          <w:rFonts w:ascii="Wingdings" w:eastAsia="Wingdings" w:hAnsi="Wingdings" w:cs="Wingdings"/>
          <w:b/>
          <w:bCs/>
          <w:i/>
          <w:iCs/>
        </w:rPr>
        <w:t>à</w:t>
      </w:r>
      <w:r w:rsidRPr="6126BA26">
        <w:rPr>
          <w:rFonts w:eastAsia="Calibri" w:cs="Times New Roman"/>
          <w:b/>
          <w:bCs/>
          <w:i/>
          <w:iCs/>
        </w:rPr>
        <w:t xml:space="preserve"> GO TO END OF MODULE</w:t>
      </w:r>
    </w:p>
    <w:p w14:paraId="15CFE222" w14:textId="1EA2F425" w:rsidR="6BF0E834" w:rsidRDefault="6BF0E834" w:rsidP="6126BA26">
      <w:pPr>
        <w:spacing w:before="60" w:after="0" w:line="240" w:lineRule="auto"/>
        <w:ind w:left="360" w:firstLine="720"/>
        <w:rPr>
          <w:rFonts w:eastAsia="Calibri" w:cs="Times New Roman"/>
          <w:b/>
          <w:bCs/>
          <w:i/>
          <w:iCs/>
        </w:rPr>
      </w:pPr>
    </w:p>
    <w:p w14:paraId="33F92C90" w14:textId="1048DA6B" w:rsidR="6BF0E834" w:rsidRDefault="6BF0E834" w:rsidP="6126BA26">
      <w:pPr>
        <w:rPr>
          <w:rFonts w:ascii="Calibri" w:eastAsia="Calibri" w:hAnsi="Calibri" w:cs="Calibri"/>
          <w:b/>
          <w:bCs/>
          <w:color w:val="000000" w:themeColor="text1"/>
        </w:rPr>
      </w:pPr>
    </w:p>
    <w:p w14:paraId="5339C3D9" w14:textId="41301A83" w:rsidR="6BF0E834" w:rsidRDefault="6126BA26" w:rsidP="6126BA26">
      <w:pPr>
        <w:rPr>
          <w:rFonts w:ascii="Calibri" w:eastAsia="Calibri" w:hAnsi="Calibri" w:cs="Calibri"/>
          <w:color w:val="000000" w:themeColor="text1"/>
        </w:rPr>
      </w:pPr>
      <w:r w:rsidRPr="6126BA26">
        <w:rPr>
          <w:rFonts w:ascii="Calibri" w:eastAsia="Calibri" w:hAnsi="Calibri" w:cs="Calibri"/>
          <w:b/>
          <w:bCs/>
          <w:color w:val="000000" w:themeColor="text1"/>
        </w:rPr>
        <w:t>END OF MODULE</w:t>
      </w:r>
    </w:p>
    <w:p w14:paraId="534454DD" w14:textId="765375CA" w:rsidR="6BF0E834" w:rsidRDefault="6126BA26" w:rsidP="6126BA26">
      <w:pPr>
        <w:rPr>
          <w:rFonts w:ascii="Calibri" w:eastAsia="Calibri" w:hAnsi="Calibri" w:cs="Calibri"/>
          <w:color w:val="000000" w:themeColor="text1"/>
        </w:rPr>
      </w:pPr>
      <w:r w:rsidRPr="6126BA26">
        <w:rPr>
          <w:rFonts w:ascii="Calibri" w:eastAsia="Calibri" w:hAnsi="Calibri" w:cs="Calibri"/>
          <w:b/>
          <w:bCs/>
        </w:rPr>
        <w:t>Closing remark on submit survey screen: “Thank you for completing this section of the survey.”</w:t>
      </w:r>
    </w:p>
    <w:p w14:paraId="6361017F" w14:textId="48FEC211" w:rsidR="6BF0E834" w:rsidRDefault="6BF0E834" w:rsidP="6BF0E834">
      <w:pPr>
        <w:spacing w:before="60" w:after="0" w:line="240" w:lineRule="auto"/>
        <w:ind w:left="360"/>
        <w:rPr>
          <w:rFonts w:eastAsia="Calibri" w:cs="Times New Roman"/>
          <w:b/>
          <w:bCs/>
          <w:i/>
          <w:iCs/>
        </w:rPr>
      </w:pPr>
    </w:p>
    <w:p w14:paraId="05AEBF07" w14:textId="48E1E73D" w:rsidR="00C031B7" w:rsidRPr="00C031B7" w:rsidRDefault="00C031B7" w:rsidP="00472038">
      <w:pPr>
        <w:rPr>
          <w:rFonts w:cstheme="minorHAnsi"/>
          <w:b/>
        </w:rPr>
      </w:pPr>
    </w:p>
    <w:sectPr w:rsidR="00C031B7" w:rsidRPr="00C031B7" w:rsidSect="008F5AEB">
      <w:headerReference w:type="default" r:id="rId11"/>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6324" w14:textId="77777777" w:rsidR="000D7002" w:rsidRDefault="000D7002" w:rsidP="00D57867">
      <w:pPr>
        <w:spacing w:after="0" w:line="240" w:lineRule="auto"/>
      </w:pPr>
      <w:r>
        <w:separator/>
      </w:r>
    </w:p>
  </w:endnote>
  <w:endnote w:type="continuationSeparator" w:id="0">
    <w:p w14:paraId="7DF24F19" w14:textId="77777777" w:rsidR="000D7002" w:rsidRDefault="000D7002"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E7C9" w14:textId="77777777" w:rsidR="000D7002" w:rsidRDefault="000D7002" w:rsidP="00D57867">
      <w:pPr>
        <w:spacing w:after="0" w:line="240" w:lineRule="auto"/>
      </w:pPr>
      <w:r>
        <w:separator/>
      </w:r>
    </w:p>
  </w:footnote>
  <w:footnote w:type="continuationSeparator" w:id="0">
    <w:p w14:paraId="04CC8819" w14:textId="77777777" w:rsidR="000D7002" w:rsidRDefault="000D7002"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6ACC" w14:textId="03C54528" w:rsidR="007238D5" w:rsidRDefault="007238D5">
    <w:pPr>
      <w:pStyle w:val="Header"/>
    </w:pPr>
    <w:r>
      <w:t>Version 1.1</w:t>
    </w:r>
  </w:p>
  <w:p w14:paraId="41FAAFFA" w14:textId="02A4E235" w:rsidR="007238D5" w:rsidRDefault="007238D5">
    <w:pPr>
      <w:pStyle w:val="Header"/>
    </w:pPr>
    <w:r>
      <w:t>Released 8/24/2022</w:t>
    </w:r>
  </w:p>
  <w:p w14:paraId="263FC3FF" w14:textId="675E2CAA" w:rsidR="00D145F1" w:rsidRPr="004A2D55" w:rsidRDefault="00D145F1" w:rsidP="004A2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662"/>
    <w:multiLevelType w:val="hybridMultilevel"/>
    <w:tmpl w:val="727C9A2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2" w15:restartNumberingAfterBreak="0">
    <w:nsid w:val="011F3641"/>
    <w:multiLevelType w:val="hybridMultilevel"/>
    <w:tmpl w:val="465A5AB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91523D"/>
    <w:multiLevelType w:val="hybridMultilevel"/>
    <w:tmpl w:val="56740E1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A81957"/>
    <w:multiLevelType w:val="hybridMultilevel"/>
    <w:tmpl w:val="A894AC3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8"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D1815"/>
    <w:multiLevelType w:val="hybridMultilevel"/>
    <w:tmpl w:val="1D687CD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6994FA5"/>
    <w:multiLevelType w:val="hybridMultilevel"/>
    <w:tmpl w:val="45E4A0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8C76F53"/>
    <w:multiLevelType w:val="hybridMultilevel"/>
    <w:tmpl w:val="40AA3FDA"/>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0C15E4"/>
    <w:multiLevelType w:val="hybridMultilevel"/>
    <w:tmpl w:val="181EBA7A"/>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3A7B12"/>
    <w:multiLevelType w:val="hybridMultilevel"/>
    <w:tmpl w:val="4FF00F38"/>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9391E"/>
    <w:multiLevelType w:val="hybridMultilevel"/>
    <w:tmpl w:val="C4DCAEF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673C3F"/>
    <w:multiLevelType w:val="hybridMultilevel"/>
    <w:tmpl w:val="00A4E5EC"/>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B146D5"/>
    <w:multiLevelType w:val="hybridMultilevel"/>
    <w:tmpl w:val="250A530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EEB0A21"/>
    <w:multiLevelType w:val="hybridMultilevel"/>
    <w:tmpl w:val="9C0E632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F514DC1"/>
    <w:multiLevelType w:val="hybridMultilevel"/>
    <w:tmpl w:val="F2728B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12491EE2"/>
    <w:multiLevelType w:val="hybridMultilevel"/>
    <w:tmpl w:val="D94CD6D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27D74C2"/>
    <w:multiLevelType w:val="hybridMultilevel"/>
    <w:tmpl w:val="179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01222"/>
    <w:multiLevelType w:val="hybridMultilevel"/>
    <w:tmpl w:val="B9EE8F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27" w15:restartNumberingAfterBreak="0">
    <w:nsid w:val="1469329E"/>
    <w:multiLevelType w:val="hybridMultilevel"/>
    <w:tmpl w:val="42B2114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4CB7736"/>
    <w:multiLevelType w:val="hybridMultilevel"/>
    <w:tmpl w:val="2BA8147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4E11F46"/>
    <w:multiLevelType w:val="hybridMultilevel"/>
    <w:tmpl w:val="43CA24CE"/>
    <w:lvl w:ilvl="0" w:tplc="E1F637D4">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6211BC9"/>
    <w:multiLevelType w:val="hybridMultilevel"/>
    <w:tmpl w:val="FB28FAF6"/>
    <w:lvl w:ilvl="0" w:tplc="99BC4D9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8C235A"/>
    <w:multiLevelType w:val="hybridMultilevel"/>
    <w:tmpl w:val="C17E90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6D931A0"/>
    <w:multiLevelType w:val="hybridMultilevel"/>
    <w:tmpl w:val="094858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8287DAD"/>
    <w:multiLevelType w:val="hybridMultilevel"/>
    <w:tmpl w:val="7ECA73C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19AD303F"/>
    <w:multiLevelType w:val="hybridMultilevel"/>
    <w:tmpl w:val="3010283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B292E94"/>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2E6145"/>
    <w:multiLevelType w:val="hybridMultilevel"/>
    <w:tmpl w:val="9A6A69F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C2624AE"/>
    <w:multiLevelType w:val="hybridMultilevel"/>
    <w:tmpl w:val="CAD6FD6E"/>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D7B416B"/>
    <w:multiLevelType w:val="hybridMultilevel"/>
    <w:tmpl w:val="C6426E0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1E28200D"/>
    <w:multiLevelType w:val="hybridMultilevel"/>
    <w:tmpl w:val="82FECAAA"/>
    <w:lvl w:ilvl="0" w:tplc="C6E27F54">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437F35"/>
    <w:multiLevelType w:val="hybridMultilevel"/>
    <w:tmpl w:val="B560B0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FF37120"/>
    <w:multiLevelType w:val="hybridMultilevel"/>
    <w:tmpl w:val="55EA716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15:restartNumberingAfterBreak="0">
    <w:nsid w:val="2246165B"/>
    <w:multiLevelType w:val="hybridMultilevel"/>
    <w:tmpl w:val="7E841F38"/>
    <w:lvl w:ilvl="0" w:tplc="6E2ABC18">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501C64"/>
    <w:multiLevelType w:val="hybridMultilevel"/>
    <w:tmpl w:val="D764C84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25B404B"/>
    <w:multiLevelType w:val="hybridMultilevel"/>
    <w:tmpl w:val="93602C3C"/>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9" w15:restartNumberingAfterBreak="0">
    <w:nsid w:val="231A56BE"/>
    <w:multiLevelType w:val="hybridMultilevel"/>
    <w:tmpl w:val="F7C25988"/>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3465F09"/>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35368B1"/>
    <w:multiLevelType w:val="hybridMultilevel"/>
    <w:tmpl w:val="11BE25F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37F74A2"/>
    <w:multiLevelType w:val="hybridMultilevel"/>
    <w:tmpl w:val="8614565A"/>
    <w:lvl w:ilvl="0" w:tplc="362C9908">
      <w:numFmt w:val="decimal"/>
      <w:lvlText w:val="%1"/>
      <w:lvlJc w:val="left"/>
      <w:pPr>
        <w:ind w:left="1440" w:hanging="360"/>
      </w:pPr>
      <w:rPr>
        <w:rFonts w:hint="default"/>
        <w:b w:val="0"/>
        <w:color w:val="auto"/>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44A5A04"/>
    <w:multiLevelType w:val="hybridMultilevel"/>
    <w:tmpl w:val="2C0C2F0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45B0318"/>
    <w:multiLevelType w:val="hybridMultilevel"/>
    <w:tmpl w:val="0E56712C"/>
    <w:lvl w:ilvl="0" w:tplc="E6A02088">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C94F6A"/>
    <w:multiLevelType w:val="hybridMultilevel"/>
    <w:tmpl w:val="C3063666"/>
    <w:lvl w:ilvl="0" w:tplc="7E0053E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58"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59"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60"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B0D5079"/>
    <w:multiLevelType w:val="hybridMultilevel"/>
    <w:tmpl w:val="D38430E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B91165F"/>
    <w:multiLevelType w:val="hybridMultilevel"/>
    <w:tmpl w:val="F9BC352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5"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66" w15:restartNumberingAfterBreak="0">
    <w:nsid w:val="2CA031A3"/>
    <w:multiLevelType w:val="hybridMultilevel"/>
    <w:tmpl w:val="E668D62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E2C7A57"/>
    <w:multiLevelType w:val="hybridMultilevel"/>
    <w:tmpl w:val="5FA469F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E83184E"/>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71" w15:restartNumberingAfterBreak="0">
    <w:nsid w:val="2FE10752"/>
    <w:multiLevelType w:val="hybridMultilevel"/>
    <w:tmpl w:val="1696F63A"/>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2" w15:restartNumberingAfterBreak="0">
    <w:nsid w:val="305859E3"/>
    <w:multiLevelType w:val="hybridMultilevel"/>
    <w:tmpl w:val="24FA1356"/>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3"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74"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AA52A1"/>
    <w:multiLevelType w:val="hybridMultilevel"/>
    <w:tmpl w:val="4CA27162"/>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3B97740"/>
    <w:multiLevelType w:val="hybridMultilevel"/>
    <w:tmpl w:val="7CF2EB70"/>
    <w:lvl w:ilvl="0" w:tplc="E23A4772">
      <w:start w:val="1"/>
      <w:numFmt w:val="decimal"/>
      <w:lvlText w:val="%1"/>
      <w:lvlJc w:val="left"/>
      <w:pPr>
        <w:ind w:left="90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7" w15:restartNumberingAfterBreak="0">
    <w:nsid w:val="33EC2E14"/>
    <w:multiLevelType w:val="hybridMultilevel"/>
    <w:tmpl w:val="D7EE7FC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79" w15:restartNumberingAfterBreak="0">
    <w:nsid w:val="35826BEC"/>
    <w:multiLevelType w:val="hybridMultilevel"/>
    <w:tmpl w:val="3404C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81"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82" w15:restartNumberingAfterBreak="0">
    <w:nsid w:val="368C4DA7"/>
    <w:multiLevelType w:val="hybridMultilevel"/>
    <w:tmpl w:val="A54CD0B2"/>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3" w15:restartNumberingAfterBreak="0">
    <w:nsid w:val="369107E2"/>
    <w:multiLevelType w:val="hybridMultilevel"/>
    <w:tmpl w:val="078E2D36"/>
    <w:lvl w:ilvl="0" w:tplc="1AA44D1A">
      <w:start w:val="8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69F24EB"/>
    <w:multiLevelType w:val="hybridMultilevel"/>
    <w:tmpl w:val="F84E86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832267F"/>
    <w:multiLevelType w:val="hybridMultilevel"/>
    <w:tmpl w:val="2BD88A9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963466C"/>
    <w:multiLevelType w:val="hybridMultilevel"/>
    <w:tmpl w:val="CCEE6086"/>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88" w15:restartNumberingAfterBreak="0">
    <w:nsid w:val="39D02D3A"/>
    <w:multiLevelType w:val="hybridMultilevel"/>
    <w:tmpl w:val="9296EA12"/>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3A9D5171"/>
    <w:multiLevelType w:val="hybridMultilevel"/>
    <w:tmpl w:val="3BEC3D1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AF641F1"/>
    <w:multiLevelType w:val="hybridMultilevel"/>
    <w:tmpl w:val="F06A9F8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B1252C6"/>
    <w:multiLevelType w:val="hybridMultilevel"/>
    <w:tmpl w:val="9FFC2D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3BF908D1"/>
    <w:multiLevelType w:val="hybridMultilevel"/>
    <w:tmpl w:val="E8DCC484"/>
    <w:lvl w:ilvl="0" w:tplc="DDD82570">
      <w:numFmt w:val="decimal"/>
      <w:lvlText w:val="%1"/>
      <w:lvlJc w:val="left"/>
      <w:pPr>
        <w:ind w:left="1440" w:hanging="360"/>
      </w:pPr>
      <w:rPr>
        <w:rFonts w:asciiTheme="minorHAnsi" w:eastAsia="Calibri" w:hAnsiTheme="minorHAnsi" w:cs="Times New Roman"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C055D51"/>
    <w:multiLevelType w:val="hybridMultilevel"/>
    <w:tmpl w:val="69BA8168"/>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CBD6019"/>
    <w:multiLevelType w:val="hybridMultilevel"/>
    <w:tmpl w:val="CE820BCC"/>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3D14561D"/>
    <w:multiLevelType w:val="hybridMultilevel"/>
    <w:tmpl w:val="BF58233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97" w15:restartNumberingAfterBreak="0">
    <w:nsid w:val="410C24B3"/>
    <w:multiLevelType w:val="hybridMultilevel"/>
    <w:tmpl w:val="55340F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99"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101"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102"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105" w15:restartNumberingAfterBreak="0">
    <w:nsid w:val="48760B6A"/>
    <w:multiLevelType w:val="hybridMultilevel"/>
    <w:tmpl w:val="3148FF5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6" w15:restartNumberingAfterBreak="0">
    <w:nsid w:val="48BD3307"/>
    <w:multiLevelType w:val="hybridMultilevel"/>
    <w:tmpl w:val="94FC1E8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95870F6"/>
    <w:multiLevelType w:val="hybridMultilevel"/>
    <w:tmpl w:val="C6BA4820"/>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9" w15:restartNumberingAfterBreak="0">
    <w:nsid w:val="498B1D7F"/>
    <w:multiLevelType w:val="hybridMultilevel"/>
    <w:tmpl w:val="B04A9EE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49EA515F"/>
    <w:multiLevelType w:val="hybridMultilevel"/>
    <w:tmpl w:val="0638F7A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112"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113" w15:restartNumberingAfterBreak="0">
    <w:nsid w:val="4B3F01EF"/>
    <w:multiLevelType w:val="hybridMultilevel"/>
    <w:tmpl w:val="D2348E1A"/>
    <w:lvl w:ilvl="0" w:tplc="D63AEE2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412A9D"/>
    <w:multiLevelType w:val="hybridMultilevel"/>
    <w:tmpl w:val="04E063D2"/>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D8E09F4"/>
    <w:multiLevelType w:val="hybridMultilevel"/>
    <w:tmpl w:val="0116E19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E8514A0"/>
    <w:multiLevelType w:val="hybridMultilevel"/>
    <w:tmpl w:val="6C94C8C4"/>
    <w:lvl w:ilvl="0" w:tplc="CCFA3862">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232B70"/>
    <w:multiLevelType w:val="hybridMultilevel"/>
    <w:tmpl w:val="4ECAF3E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0883879"/>
    <w:multiLevelType w:val="hybridMultilevel"/>
    <w:tmpl w:val="8C08931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122" w15:restartNumberingAfterBreak="0">
    <w:nsid w:val="524156A2"/>
    <w:multiLevelType w:val="hybridMultilevel"/>
    <w:tmpl w:val="7DF83842"/>
    <w:lvl w:ilvl="0" w:tplc="362C9908">
      <w:numFmt w:val="decimal"/>
      <w:lvlText w:val="%1"/>
      <w:lvlJc w:val="left"/>
      <w:pPr>
        <w:ind w:left="1890" w:hanging="360"/>
      </w:pPr>
      <w:rPr>
        <w:rFonts w:hint="default"/>
        <w:b w:val="0"/>
        <w:color w:val="auto"/>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3" w15:restartNumberingAfterBreak="0">
    <w:nsid w:val="52E6186E"/>
    <w:multiLevelType w:val="hybridMultilevel"/>
    <w:tmpl w:val="ED962F9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4" w15:restartNumberingAfterBreak="0">
    <w:nsid w:val="543238B7"/>
    <w:multiLevelType w:val="hybridMultilevel"/>
    <w:tmpl w:val="FC526A14"/>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445117F"/>
    <w:multiLevelType w:val="hybridMultilevel"/>
    <w:tmpl w:val="B8089D68"/>
    <w:lvl w:ilvl="0" w:tplc="01AED422">
      <w:start w:val="1"/>
      <w:numFmt w:val="decimal"/>
      <w:lvlText w:val="T%1"/>
      <w:lvlJc w:val="left"/>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6" w15:restartNumberingAfterBreak="0">
    <w:nsid w:val="54FD3E0F"/>
    <w:multiLevelType w:val="hybridMultilevel"/>
    <w:tmpl w:val="08307A4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28" w15:restartNumberingAfterBreak="0">
    <w:nsid w:val="55A02545"/>
    <w:multiLevelType w:val="hybridMultilevel"/>
    <w:tmpl w:val="3814D320"/>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63B54BC"/>
    <w:multiLevelType w:val="hybridMultilevel"/>
    <w:tmpl w:val="0AB0860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56B81751"/>
    <w:multiLevelType w:val="hybridMultilevel"/>
    <w:tmpl w:val="67080B4C"/>
    <w:lvl w:ilvl="0" w:tplc="AD925DD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6C4728D"/>
    <w:multiLevelType w:val="hybridMultilevel"/>
    <w:tmpl w:val="B24A6F6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3"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134" w15:restartNumberingAfterBreak="0">
    <w:nsid w:val="57343AD7"/>
    <w:multiLevelType w:val="hybridMultilevel"/>
    <w:tmpl w:val="02D84F9C"/>
    <w:lvl w:ilvl="0" w:tplc="E23A4772">
      <w:start w:val="1"/>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73D0E97"/>
    <w:multiLevelType w:val="hybridMultilevel"/>
    <w:tmpl w:val="AEB0188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7" w15:restartNumberingAfterBreak="0">
    <w:nsid w:val="57F644E0"/>
    <w:multiLevelType w:val="hybridMultilevel"/>
    <w:tmpl w:val="009E11A8"/>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8" w15:restartNumberingAfterBreak="0">
    <w:nsid w:val="586D05A5"/>
    <w:multiLevelType w:val="hybridMultilevel"/>
    <w:tmpl w:val="85ACB73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140" w15:restartNumberingAfterBreak="0">
    <w:nsid w:val="593C22FA"/>
    <w:multiLevelType w:val="hybridMultilevel"/>
    <w:tmpl w:val="1200DFEE"/>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9DD3555"/>
    <w:multiLevelType w:val="hybridMultilevel"/>
    <w:tmpl w:val="8A4046AA"/>
    <w:lvl w:ilvl="0" w:tplc="E23A47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2" w15:restartNumberingAfterBreak="0">
    <w:nsid w:val="59F720E9"/>
    <w:multiLevelType w:val="hybridMultilevel"/>
    <w:tmpl w:val="78B8BAA4"/>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A966805"/>
    <w:multiLevelType w:val="hybridMultilevel"/>
    <w:tmpl w:val="C9CE641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4" w15:restartNumberingAfterBreak="0">
    <w:nsid w:val="5AAC518A"/>
    <w:multiLevelType w:val="hybridMultilevel"/>
    <w:tmpl w:val="CA8634A6"/>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C9A417A"/>
    <w:multiLevelType w:val="hybridMultilevel"/>
    <w:tmpl w:val="7F763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149" w15:restartNumberingAfterBreak="0">
    <w:nsid w:val="5CE4735A"/>
    <w:multiLevelType w:val="hybridMultilevel"/>
    <w:tmpl w:val="33C0BFD6"/>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15:restartNumberingAfterBreak="0">
    <w:nsid w:val="5D0E37B6"/>
    <w:multiLevelType w:val="hybridMultilevel"/>
    <w:tmpl w:val="FEB27D8E"/>
    <w:lvl w:ilvl="0" w:tplc="D29C4BE4">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152" w15:restartNumberingAfterBreak="0">
    <w:nsid w:val="60C47C29"/>
    <w:multiLevelType w:val="hybridMultilevel"/>
    <w:tmpl w:val="2BCEC8BA"/>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3" w15:restartNumberingAfterBreak="0">
    <w:nsid w:val="620F34D6"/>
    <w:multiLevelType w:val="hybridMultilevel"/>
    <w:tmpl w:val="7D0C9E4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2C979DD"/>
    <w:multiLevelType w:val="hybridMultilevel"/>
    <w:tmpl w:val="EB06DD8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4235B82"/>
    <w:multiLevelType w:val="hybridMultilevel"/>
    <w:tmpl w:val="C3CE40B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6" w15:restartNumberingAfterBreak="0">
    <w:nsid w:val="64C77B35"/>
    <w:multiLevelType w:val="hybridMultilevel"/>
    <w:tmpl w:val="F9FCFDA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15:restartNumberingAfterBreak="0">
    <w:nsid w:val="653C781A"/>
    <w:multiLevelType w:val="hybridMultilevel"/>
    <w:tmpl w:val="1458C3B0"/>
    <w:lvl w:ilvl="0" w:tplc="A38CBDBA">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6ED63F4"/>
    <w:multiLevelType w:val="hybridMultilevel"/>
    <w:tmpl w:val="9DAC4B94"/>
    <w:lvl w:ilvl="0" w:tplc="9C76CFC8">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8C2244F"/>
    <w:multiLevelType w:val="hybridMultilevel"/>
    <w:tmpl w:val="3E1074CC"/>
    <w:lvl w:ilvl="0" w:tplc="4740C7D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C810E4"/>
    <w:multiLevelType w:val="hybridMultilevel"/>
    <w:tmpl w:val="4BE4D6BC"/>
    <w:lvl w:ilvl="0" w:tplc="938E347C">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93C727F"/>
    <w:multiLevelType w:val="hybridMultilevel"/>
    <w:tmpl w:val="9AF64900"/>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6B2944A0"/>
    <w:multiLevelType w:val="hybridMultilevel"/>
    <w:tmpl w:val="C61A6314"/>
    <w:lvl w:ilvl="0" w:tplc="4B56B286">
      <w:start w:val="163"/>
      <w:numFmt w:val="decimal"/>
      <w:lvlText w:val="T%1."/>
      <w:lvlJc w:val="left"/>
      <w:pPr>
        <w:ind w:left="360" w:hanging="360"/>
      </w:pPr>
      <w:rPr>
        <w:rFonts w:hint="default"/>
        <w:color w:val="auto"/>
      </w:rPr>
    </w:lvl>
    <w:lvl w:ilvl="1" w:tplc="6C789E22">
      <w:start w:val="1"/>
      <w:numFmt w:val="decimal"/>
      <w:lvlText w:val="%2"/>
      <w:lvlJc w:val="left"/>
      <w:pPr>
        <w:ind w:left="720" w:hanging="360"/>
      </w:pPr>
      <w:rPr>
        <w:rFonts w:asciiTheme="minorHAnsi" w:eastAsia="Calibri" w:hAnsiTheme="minorHAnsi" w:cs="Times New Roman"/>
        <w:color w:val="auto"/>
      </w:rPr>
    </w:lvl>
    <w:lvl w:ilvl="2" w:tplc="16425A90">
      <w:start w:val="1"/>
      <w:numFmt w:val="lowerRoman"/>
      <w:lvlText w:val="%3)"/>
      <w:lvlJc w:val="left"/>
      <w:pPr>
        <w:ind w:left="1080" w:hanging="360"/>
      </w:pPr>
      <w:rPr>
        <w:rFonts w:hint="default"/>
      </w:rPr>
    </w:lvl>
    <w:lvl w:ilvl="3" w:tplc="D33C661A">
      <w:start w:val="1"/>
      <w:numFmt w:val="decimal"/>
      <w:lvlText w:val="(%4)"/>
      <w:lvlJc w:val="left"/>
      <w:pPr>
        <w:ind w:left="1440" w:hanging="360"/>
      </w:pPr>
      <w:rPr>
        <w:rFonts w:hint="default"/>
      </w:rPr>
    </w:lvl>
    <w:lvl w:ilvl="4" w:tplc="75E8DA2A">
      <w:start w:val="1"/>
      <w:numFmt w:val="lowerLetter"/>
      <w:lvlText w:val="(%5)"/>
      <w:lvlJc w:val="left"/>
      <w:pPr>
        <w:ind w:left="1800" w:hanging="360"/>
      </w:pPr>
      <w:rPr>
        <w:rFonts w:hint="default"/>
      </w:rPr>
    </w:lvl>
    <w:lvl w:ilvl="5" w:tplc="F4C0FF18">
      <w:start w:val="1"/>
      <w:numFmt w:val="lowerRoman"/>
      <w:lvlText w:val="(%6)"/>
      <w:lvlJc w:val="left"/>
      <w:pPr>
        <w:ind w:left="2160" w:hanging="360"/>
      </w:pPr>
      <w:rPr>
        <w:rFonts w:hint="default"/>
      </w:rPr>
    </w:lvl>
    <w:lvl w:ilvl="6" w:tplc="02CC94D8">
      <w:start w:val="1"/>
      <w:numFmt w:val="decimal"/>
      <w:lvlText w:val="%7."/>
      <w:lvlJc w:val="left"/>
      <w:pPr>
        <w:ind w:left="2520" w:hanging="360"/>
      </w:pPr>
      <w:rPr>
        <w:rFonts w:hint="default"/>
      </w:rPr>
    </w:lvl>
    <w:lvl w:ilvl="7" w:tplc="9D86A550">
      <w:start w:val="1"/>
      <w:numFmt w:val="lowerLetter"/>
      <w:lvlText w:val="%8."/>
      <w:lvlJc w:val="left"/>
      <w:pPr>
        <w:ind w:left="2880" w:hanging="360"/>
      </w:pPr>
      <w:rPr>
        <w:rFonts w:hint="default"/>
      </w:rPr>
    </w:lvl>
    <w:lvl w:ilvl="8" w:tplc="88F47A2E">
      <w:start w:val="1"/>
      <w:numFmt w:val="lowerRoman"/>
      <w:lvlText w:val="%9."/>
      <w:lvlJc w:val="left"/>
      <w:pPr>
        <w:ind w:left="3240" w:hanging="360"/>
      </w:pPr>
      <w:rPr>
        <w:rFonts w:hint="default"/>
      </w:rPr>
    </w:lvl>
  </w:abstractNum>
  <w:abstractNum w:abstractNumId="165" w15:restartNumberingAfterBreak="0">
    <w:nsid w:val="6C233C76"/>
    <w:multiLevelType w:val="hybridMultilevel"/>
    <w:tmpl w:val="850A6848"/>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C554317"/>
    <w:multiLevelType w:val="hybridMultilevel"/>
    <w:tmpl w:val="F6D4E044"/>
    <w:lvl w:ilvl="0" w:tplc="362C9908">
      <w:numFmt w:val="decimal"/>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CB82230"/>
    <w:multiLevelType w:val="hybridMultilevel"/>
    <w:tmpl w:val="9FD65BDA"/>
    <w:lvl w:ilvl="0" w:tplc="E23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F2D6856"/>
    <w:multiLevelType w:val="hybridMultilevel"/>
    <w:tmpl w:val="942C0B24"/>
    <w:lvl w:ilvl="0" w:tplc="919C7F90">
      <w:start w:val="1"/>
      <w:numFmt w:val="decimal"/>
      <w:lvlText w:val="A%1."/>
      <w:lvlJc w:val="left"/>
      <w:pPr>
        <w:ind w:left="360" w:hanging="360"/>
      </w:pPr>
      <w:rPr>
        <w:rFonts w:hint="default"/>
      </w:rPr>
    </w:lvl>
    <w:lvl w:ilvl="1" w:tplc="318C3A68">
      <w:start w:val="1"/>
      <w:numFmt w:val="bullet"/>
      <w:lvlText w:val=""/>
      <w:lvlJc w:val="left"/>
      <w:pPr>
        <w:ind w:left="720" w:hanging="360"/>
      </w:pPr>
      <w:rPr>
        <w:rFonts w:ascii="Symbol" w:hAnsi="Symbol" w:hint="default"/>
        <w:color w:val="auto"/>
      </w:rPr>
    </w:lvl>
    <w:lvl w:ilvl="2" w:tplc="3BB29CB0">
      <w:start w:val="1"/>
      <w:numFmt w:val="lowerRoman"/>
      <w:lvlText w:val="%3)"/>
      <w:lvlJc w:val="left"/>
      <w:pPr>
        <w:ind w:left="1080" w:hanging="360"/>
      </w:pPr>
      <w:rPr>
        <w:rFonts w:hint="default"/>
      </w:rPr>
    </w:lvl>
    <w:lvl w:ilvl="3" w:tplc="A5D0B82C">
      <w:start w:val="1"/>
      <w:numFmt w:val="decimal"/>
      <w:lvlText w:val="(%4)"/>
      <w:lvlJc w:val="left"/>
      <w:pPr>
        <w:ind w:left="1440" w:hanging="360"/>
      </w:pPr>
      <w:rPr>
        <w:rFonts w:hint="default"/>
      </w:rPr>
    </w:lvl>
    <w:lvl w:ilvl="4" w:tplc="1A8EFA16">
      <w:start w:val="1"/>
      <w:numFmt w:val="lowerLetter"/>
      <w:lvlText w:val="(%5)"/>
      <w:lvlJc w:val="left"/>
      <w:pPr>
        <w:ind w:left="1800" w:hanging="360"/>
      </w:pPr>
      <w:rPr>
        <w:rFonts w:hint="default"/>
      </w:rPr>
    </w:lvl>
    <w:lvl w:ilvl="5" w:tplc="E3365224">
      <w:start w:val="1"/>
      <w:numFmt w:val="lowerRoman"/>
      <w:lvlText w:val="(%6)"/>
      <w:lvlJc w:val="left"/>
      <w:pPr>
        <w:ind w:left="2160" w:hanging="360"/>
      </w:pPr>
      <w:rPr>
        <w:rFonts w:hint="default"/>
      </w:rPr>
    </w:lvl>
    <w:lvl w:ilvl="6" w:tplc="C8C6CF7E">
      <w:start w:val="1"/>
      <w:numFmt w:val="decimal"/>
      <w:lvlText w:val="%7."/>
      <w:lvlJc w:val="left"/>
      <w:pPr>
        <w:ind w:left="2520" w:hanging="360"/>
      </w:pPr>
      <w:rPr>
        <w:rFonts w:hint="default"/>
      </w:rPr>
    </w:lvl>
    <w:lvl w:ilvl="7" w:tplc="9C563EA0">
      <w:start w:val="1"/>
      <w:numFmt w:val="lowerLetter"/>
      <w:lvlText w:val="%8."/>
      <w:lvlJc w:val="left"/>
      <w:pPr>
        <w:ind w:left="2880" w:hanging="360"/>
      </w:pPr>
      <w:rPr>
        <w:rFonts w:hint="default"/>
      </w:rPr>
    </w:lvl>
    <w:lvl w:ilvl="8" w:tplc="EA7E89F0">
      <w:start w:val="1"/>
      <w:numFmt w:val="lowerRoman"/>
      <w:lvlText w:val="%9."/>
      <w:lvlJc w:val="left"/>
      <w:pPr>
        <w:ind w:left="3240" w:hanging="360"/>
      </w:pPr>
      <w:rPr>
        <w:rFonts w:hint="default"/>
      </w:rPr>
    </w:lvl>
  </w:abstractNum>
  <w:abstractNum w:abstractNumId="170" w15:restartNumberingAfterBreak="0">
    <w:nsid w:val="6F567CAF"/>
    <w:multiLevelType w:val="hybridMultilevel"/>
    <w:tmpl w:val="39B421A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0245F59"/>
    <w:multiLevelType w:val="hybridMultilevel"/>
    <w:tmpl w:val="44221D6E"/>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3" w15:restartNumberingAfterBreak="0">
    <w:nsid w:val="70460AF4"/>
    <w:multiLevelType w:val="hybridMultilevel"/>
    <w:tmpl w:val="ECF89A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175" w15:restartNumberingAfterBreak="0">
    <w:nsid w:val="73501E22"/>
    <w:multiLevelType w:val="hybridMultilevel"/>
    <w:tmpl w:val="77AEC41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6"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177" w15:restartNumberingAfterBreak="0">
    <w:nsid w:val="74B05C0C"/>
    <w:multiLevelType w:val="hybridMultilevel"/>
    <w:tmpl w:val="0024D09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4B22FB0"/>
    <w:multiLevelType w:val="hybridMultilevel"/>
    <w:tmpl w:val="5E380000"/>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9" w15:restartNumberingAfterBreak="0">
    <w:nsid w:val="74F06663"/>
    <w:multiLevelType w:val="hybridMultilevel"/>
    <w:tmpl w:val="4D4CAC90"/>
    <w:lvl w:ilvl="0" w:tplc="362C9908">
      <w:numFmt w:val="decimal"/>
      <w:lvlText w:val="%1"/>
      <w:lvlJc w:val="left"/>
      <w:pPr>
        <w:ind w:left="1080" w:hanging="360"/>
      </w:pPr>
      <w:rPr>
        <w:rFonts w:hint="default"/>
        <w:b w:val="0"/>
        <w:color w:val="auto"/>
        <w:sz w:val="22"/>
        <w:szCs w:val="22"/>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0" w15:restartNumberingAfterBreak="0">
    <w:nsid w:val="75EE78A4"/>
    <w:multiLevelType w:val="hybridMultilevel"/>
    <w:tmpl w:val="0974E68C"/>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773D36BF"/>
    <w:multiLevelType w:val="hybridMultilevel"/>
    <w:tmpl w:val="11D8D92A"/>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183" w15:restartNumberingAfterBreak="0">
    <w:nsid w:val="7947790F"/>
    <w:multiLevelType w:val="hybridMultilevel"/>
    <w:tmpl w:val="1F28C9A6"/>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A1B3B9D"/>
    <w:multiLevelType w:val="hybridMultilevel"/>
    <w:tmpl w:val="79762F8C"/>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5" w15:restartNumberingAfterBreak="0">
    <w:nsid w:val="7A3063C6"/>
    <w:multiLevelType w:val="hybridMultilevel"/>
    <w:tmpl w:val="DE027010"/>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6" w15:restartNumberingAfterBreak="0">
    <w:nsid w:val="7AEA3B50"/>
    <w:multiLevelType w:val="hybridMultilevel"/>
    <w:tmpl w:val="73060AA4"/>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7"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BFF2814"/>
    <w:multiLevelType w:val="hybridMultilevel"/>
    <w:tmpl w:val="A8486CB4"/>
    <w:lvl w:ilvl="0" w:tplc="83C0C4D6">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190" w15:restartNumberingAfterBreak="0">
    <w:nsid w:val="7C757375"/>
    <w:multiLevelType w:val="hybridMultilevel"/>
    <w:tmpl w:val="64B04014"/>
    <w:lvl w:ilvl="0" w:tplc="362C9908">
      <w:numFmt w:val="decimal"/>
      <w:lvlText w:val="%1"/>
      <w:lvlJc w:val="left"/>
      <w:pPr>
        <w:ind w:left="810" w:hanging="360"/>
      </w:pPr>
      <w:rPr>
        <w:rFonts w:hint="default"/>
        <w:b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15:restartNumberingAfterBreak="0">
    <w:nsid w:val="7CBD39DE"/>
    <w:multiLevelType w:val="hybridMultilevel"/>
    <w:tmpl w:val="55B0D74A"/>
    <w:lvl w:ilvl="0" w:tplc="AB4622B6">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193" w15:restartNumberingAfterBreak="0">
    <w:nsid w:val="7D450FA4"/>
    <w:multiLevelType w:val="hybridMultilevel"/>
    <w:tmpl w:val="8E1660BA"/>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4"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195" w15:restartNumberingAfterBreak="0">
    <w:nsid w:val="7F2D24EF"/>
    <w:multiLevelType w:val="hybridMultilevel"/>
    <w:tmpl w:val="49849A18"/>
    <w:lvl w:ilvl="0" w:tplc="49D0FE9A">
      <w:start w:val="88"/>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F831AEF"/>
    <w:multiLevelType w:val="hybridMultilevel"/>
    <w:tmpl w:val="CF021954"/>
    <w:lvl w:ilvl="0" w:tplc="2E5A7E70">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45840072">
    <w:abstractNumId w:val="24"/>
  </w:num>
  <w:num w:numId="2" w16cid:durableId="1864897263">
    <w:abstractNumId w:val="133"/>
  </w:num>
  <w:num w:numId="3" w16cid:durableId="360518585">
    <w:abstractNumId w:val="169"/>
  </w:num>
  <w:num w:numId="4" w16cid:durableId="337126128">
    <w:abstractNumId w:val="58"/>
  </w:num>
  <w:num w:numId="5" w16cid:durableId="1921791344">
    <w:abstractNumId w:val="96"/>
  </w:num>
  <w:num w:numId="6" w16cid:durableId="1843084215">
    <w:abstractNumId w:val="81"/>
  </w:num>
  <w:num w:numId="7" w16cid:durableId="492724177">
    <w:abstractNumId w:val="101"/>
  </w:num>
  <w:num w:numId="8" w16cid:durableId="426316779">
    <w:abstractNumId w:val="100"/>
  </w:num>
  <w:num w:numId="9" w16cid:durableId="1270578589">
    <w:abstractNumId w:val="147"/>
  </w:num>
  <w:num w:numId="10" w16cid:durableId="1222443091">
    <w:abstractNumId w:val="125"/>
  </w:num>
  <w:num w:numId="11" w16cid:durableId="1775249097">
    <w:abstractNumId w:val="18"/>
  </w:num>
  <w:num w:numId="12" w16cid:durableId="1906332773">
    <w:abstractNumId w:val="108"/>
  </w:num>
  <w:num w:numId="13" w16cid:durableId="1729451176">
    <w:abstractNumId w:val="161"/>
  </w:num>
  <w:num w:numId="14" w16cid:durableId="34040566">
    <w:abstractNumId w:val="128"/>
  </w:num>
  <w:num w:numId="15" w16cid:durableId="194538888">
    <w:abstractNumId w:val="30"/>
  </w:num>
  <w:num w:numId="16" w16cid:durableId="1571766274">
    <w:abstractNumId w:val="117"/>
  </w:num>
  <w:num w:numId="17" w16cid:durableId="850409293">
    <w:abstractNumId w:val="191"/>
  </w:num>
  <w:num w:numId="18" w16cid:durableId="406922035">
    <w:abstractNumId w:val="50"/>
  </w:num>
  <w:num w:numId="19" w16cid:durableId="94332122">
    <w:abstractNumId w:val="131"/>
  </w:num>
  <w:num w:numId="20" w16cid:durableId="1563982432">
    <w:abstractNumId w:val="46"/>
  </w:num>
  <w:num w:numId="21" w16cid:durableId="966005195">
    <w:abstractNumId w:val="157"/>
  </w:num>
  <w:num w:numId="22" w16cid:durableId="1472942398">
    <w:abstractNumId w:val="29"/>
  </w:num>
  <w:num w:numId="23" w16cid:durableId="1544749279">
    <w:abstractNumId w:val="141"/>
  </w:num>
  <w:num w:numId="24" w16cid:durableId="1247612563">
    <w:abstractNumId w:val="13"/>
  </w:num>
  <w:num w:numId="25" w16cid:durableId="468595015">
    <w:abstractNumId w:val="55"/>
  </w:num>
  <w:num w:numId="26" w16cid:durableId="1313410213">
    <w:abstractNumId w:val="195"/>
  </w:num>
  <w:num w:numId="27" w16cid:durableId="1590037545">
    <w:abstractNumId w:val="14"/>
  </w:num>
  <w:num w:numId="28" w16cid:durableId="832263768">
    <w:abstractNumId w:val="31"/>
  </w:num>
  <w:num w:numId="29" w16cid:durableId="1018434361">
    <w:abstractNumId w:val="76"/>
  </w:num>
  <w:num w:numId="30" w16cid:durableId="2126656430">
    <w:abstractNumId w:val="82"/>
  </w:num>
  <w:num w:numId="31" w16cid:durableId="1037394197">
    <w:abstractNumId w:val="193"/>
  </w:num>
  <w:num w:numId="32" w16cid:durableId="1904486433">
    <w:abstractNumId w:val="180"/>
  </w:num>
  <w:num w:numId="33" w16cid:durableId="407968444">
    <w:abstractNumId w:val="23"/>
  </w:num>
  <w:num w:numId="34" w16cid:durableId="996609192">
    <w:abstractNumId w:val="9"/>
  </w:num>
  <w:num w:numId="35" w16cid:durableId="1917472200">
    <w:abstractNumId w:val="109"/>
  </w:num>
  <w:num w:numId="36" w16cid:durableId="2138258551">
    <w:abstractNumId w:val="184"/>
  </w:num>
  <w:num w:numId="37" w16cid:durableId="618338969">
    <w:abstractNumId w:val="135"/>
  </w:num>
  <w:num w:numId="38" w16cid:durableId="1900243976">
    <w:abstractNumId w:val="119"/>
  </w:num>
  <w:num w:numId="39" w16cid:durableId="1124885808">
    <w:abstractNumId w:val="47"/>
  </w:num>
  <w:num w:numId="40" w16cid:durableId="1708486473">
    <w:abstractNumId w:val="97"/>
  </w:num>
  <w:num w:numId="41" w16cid:durableId="121382648">
    <w:abstractNumId w:val="49"/>
  </w:num>
  <w:num w:numId="42" w16cid:durableId="185826419">
    <w:abstractNumId w:val="154"/>
  </w:num>
  <w:num w:numId="43" w16cid:durableId="938948791">
    <w:abstractNumId w:val="79"/>
  </w:num>
  <w:num w:numId="44" w16cid:durableId="1495031169">
    <w:abstractNumId w:val="52"/>
  </w:num>
  <w:num w:numId="45" w16cid:durableId="1596669938">
    <w:abstractNumId w:val="124"/>
  </w:num>
  <w:num w:numId="46" w16cid:durableId="2133282180">
    <w:abstractNumId w:val="186"/>
  </w:num>
  <w:num w:numId="47" w16cid:durableId="825710370">
    <w:abstractNumId w:val="190"/>
  </w:num>
  <w:num w:numId="48" w16cid:durableId="2009868182">
    <w:abstractNumId w:val="149"/>
  </w:num>
  <w:num w:numId="49" w16cid:durableId="1483546631">
    <w:abstractNumId w:val="10"/>
  </w:num>
  <w:num w:numId="50" w16cid:durableId="313416161">
    <w:abstractNumId w:val="44"/>
  </w:num>
  <w:num w:numId="51" w16cid:durableId="1247958424">
    <w:abstractNumId w:val="51"/>
  </w:num>
  <w:num w:numId="52" w16cid:durableId="830677298">
    <w:abstractNumId w:val="33"/>
  </w:num>
  <w:num w:numId="53" w16cid:durableId="575825307">
    <w:abstractNumId w:val="113"/>
  </w:num>
  <w:num w:numId="54" w16cid:durableId="520780980">
    <w:abstractNumId w:val="41"/>
  </w:num>
  <w:num w:numId="55" w16cid:durableId="1835292516">
    <w:abstractNumId w:val="45"/>
  </w:num>
  <w:num w:numId="56" w16cid:durableId="958491363">
    <w:abstractNumId w:val="39"/>
  </w:num>
  <w:num w:numId="57" w16cid:durableId="541987848">
    <w:abstractNumId w:val="95"/>
  </w:num>
  <w:num w:numId="58" w16cid:durableId="1109007267">
    <w:abstractNumId w:val="5"/>
  </w:num>
  <w:num w:numId="59" w16cid:durableId="1196119603">
    <w:abstractNumId w:val="89"/>
  </w:num>
  <w:num w:numId="60" w16cid:durableId="2086951966">
    <w:abstractNumId w:val="170"/>
  </w:num>
  <w:num w:numId="61" w16cid:durableId="371075130">
    <w:abstractNumId w:val="32"/>
  </w:num>
  <w:num w:numId="62" w16cid:durableId="2128111891">
    <w:abstractNumId w:val="66"/>
  </w:num>
  <w:num w:numId="63" w16cid:durableId="113015247">
    <w:abstractNumId w:val="123"/>
  </w:num>
  <w:num w:numId="64" w16cid:durableId="1207984541">
    <w:abstractNumId w:val="155"/>
  </w:num>
  <w:num w:numId="65" w16cid:durableId="353117523">
    <w:abstractNumId w:val="152"/>
  </w:num>
  <w:num w:numId="66" w16cid:durableId="1646081519">
    <w:abstractNumId w:val="27"/>
  </w:num>
  <w:num w:numId="67" w16cid:durableId="791097232">
    <w:abstractNumId w:val="130"/>
  </w:num>
  <w:num w:numId="68" w16cid:durableId="1797719867">
    <w:abstractNumId w:val="94"/>
  </w:num>
  <w:num w:numId="69" w16cid:durableId="1042948940">
    <w:abstractNumId w:val="20"/>
  </w:num>
  <w:num w:numId="70" w16cid:durableId="1108937648">
    <w:abstractNumId w:val="185"/>
  </w:num>
  <w:num w:numId="71" w16cid:durableId="1722316740">
    <w:abstractNumId w:val="77"/>
  </w:num>
  <w:num w:numId="72" w16cid:durableId="536166793">
    <w:abstractNumId w:val="91"/>
  </w:num>
  <w:num w:numId="73" w16cid:durableId="1997026471">
    <w:abstractNumId w:val="137"/>
  </w:num>
  <w:num w:numId="74" w16cid:durableId="1939482483">
    <w:abstractNumId w:val="134"/>
  </w:num>
  <w:num w:numId="75" w16cid:durableId="739405150">
    <w:abstractNumId w:val="64"/>
  </w:num>
  <w:num w:numId="76" w16cid:durableId="846208252">
    <w:abstractNumId w:val="34"/>
  </w:num>
  <w:num w:numId="77" w16cid:durableId="130439711">
    <w:abstractNumId w:val="90"/>
  </w:num>
  <w:num w:numId="78" w16cid:durableId="1892107909">
    <w:abstractNumId w:val="181"/>
  </w:num>
  <w:num w:numId="79" w16cid:durableId="296379799">
    <w:abstractNumId w:val="156"/>
  </w:num>
  <w:num w:numId="80" w16cid:durableId="2087990231">
    <w:abstractNumId w:val="167"/>
  </w:num>
  <w:num w:numId="81" w16cid:durableId="1582063151">
    <w:abstractNumId w:val="28"/>
  </w:num>
  <w:num w:numId="82" w16cid:durableId="1474984185">
    <w:abstractNumId w:val="179"/>
  </w:num>
  <w:num w:numId="83" w16cid:durableId="1620066612">
    <w:abstractNumId w:val="21"/>
  </w:num>
  <w:num w:numId="84" w16cid:durableId="1940092591">
    <w:abstractNumId w:val="22"/>
  </w:num>
  <w:num w:numId="85" w16cid:durableId="1891763480">
    <w:abstractNumId w:val="83"/>
  </w:num>
  <w:num w:numId="86" w16cid:durableId="160896471">
    <w:abstractNumId w:val="86"/>
  </w:num>
  <w:num w:numId="87" w16cid:durableId="43066183">
    <w:abstractNumId w:val="72"/>
  </w:num>
  <w:num w:numId="88" w16cid:durableId="445003257">
    <w:abstractNumId w:val="175"/>
  </w:num>
  <w:num w:numId="89" w16cid:durableId="931935551">
    <w:abstractNumId w:val="173"/>
  </w:num>
  <w:num w:numId="90" w16cid:durableId="1137335594">
    <w:abstractNumId w:val="25"/>
  </w:num>
  <w:num w:numId="91" w16cid:durableId="898706001">
    <w:abstractNumId w:val="62"/>
  </w:num>
  <w:num w:numId="92" w16cid:durableId="1659114294">
    <w:abstractNumId w:val="68"/>
  </w:num>
  <w:num w:numId="93" w16cid:durableId="1283919196">
    <w:abstractNumId w:val="122"/>
  </w:num>
  <w:num w:numId="94" w16cid:durableId="800457904">
    <w:abstractNumId w:val="183"/>
  </w:num>
  <w:num w:numId="95" w16cid:durableId="1824615917">
    <w:abstractNumId w:val="159"/>
  </w:num>
  <w:num w:numId="96" w16cid:durableId="1787848134">
    <w:abstractNumId w:val="196"/>
  </w:num>
  <w:num w:numId="97" w16cid:durableId="2004626447">
    <w:abstractNumId w:val="37"/>
  </w:num>
  <w:num w:numId="98" w16cid:durableId="129321691">
    <w:abstractNumId w:val="132"/>
  </w:num>
  <w:num w:numId="99" w16cid:durableId="579632939">
    <w:abstractNumId w:val="120"/>
  </w:num>
  <w:num w:numId="100" w16cid:durableId="1110206190">
    <w:abstractNumId w:val="15"/>
  </w:num>
  <w:num w:numId="101" w16cid:durableId="1815636239">
    <w:abstractNumId w:val="48"/>
  </w:num>
  <w:num w:numId="102" w16cid:durableId="690716440">
    <w:abstractNumId w:val="110"/>
  </w:num>
  <w:num w:numId="103" w16cid:durableId="356850740">
    <w:abstractNumId w:val="0"/>
  </w:num>
  <w:num w:numId="104" w16cid:durableId="1778985459">
    <w:abstractNumId w:val="88"/>
  </w:num>
  <w:num w:numId="105" w16cid:durableId="1358770345">
    <w:abstractNumId w:val="178"/>
  </w:num>
  <w:num w:numId="106" w16cid:durableId="271935449">
    <w:abstractNumId w:val="160"/>
  </w:num>
  <w:num w:numId="107" w16cid:durableId="1160540591">
    <w:abstractNumId w:val="54"/>
  </w:num>
  <w:num w:numId="108" w16cid:durableId="450782020">
    <w:abstractNumId w:val="166"/>
  </w:num>
  <w:num w:numId="109" w16cid:durableId="1852983289">
    <w:abstractNumId w:val="93"/>
  </w:num>
  <w:num w:numId="110" w16cid:durableId="1100418185">
    <w:abstractNumId w:val="12"/>
  </w:num>
  <w:num w:numId="111" w16cid:durableId="129638295">
    <w:abstractNumId w:val="3"/>
  </w:num>
  <w:num w:numId="112" w16cid:durableId="1656059183">
    <w:abstractNumId w:val="142"/>
  </w:num>
  <w:num w:numId="113" w16cid:durableId="1655135181">
    <w:abstractNumId w:val="162"/>
  </w:num>
  <w:num w:numId="114" w16cid:durableId="656417669">
    <w:abstractNumId w:val="85"/>
  </w:num>
  <w:num w:numId="115" w16cid:durableId="191891211">
    <w:abstractNumId w:val="126"/>
  </w:num>
  <w:num w:numId="116" w16cid:durableId="199780316">
    <w:abstractNumId w:val="19"/>
  </w:num>
  <w:num w:numId="117" w16cid:durableId="1684162834">
    <w:abstractNumId w:val="188"/>
  </w:num>
  <w:num w:numId="118" w16cid:durableId="1336034979">
    <w:abstractNumId w:val="42"/>
  </w:num>
  <w:num w:numId="119" w16cid:durableId="2001881254">
    <w:abstractNumId w:val="172"/>
  </w:num>
  <w:num w:numId="120" w16cid:durableId="954361348">
    <w:abstractNumId w:val="143"/>
  </w:num>
  <w:num w:numId="121" w16cid:durableId="1154567478">
    <w:abstractNumId w:val="71"/>
  </w:num>
  <w:num w:numId="122" w16cid:durableId="1488548143">
    <w:abstractNumId w:val="2"/>
  </w:num>
  <w:num w:numId="123" w16cid:durableId="1850019168">
    <w:abstractNumId w:val="138"/>
  </w:num>
  <w:num w:numId="124" w16cid:durableId="1960723436">
    <w:abstractNumId w:val="153"/>
  </w:num>
  <w:num w:numId="125" w16cid:durableId="1955476508">
    <w:abstractNumId w:val="53"/>
  </w:num>
  <w:num w:numId="126" w16cid:durableId="122770200">
    <w:abstractNumId w:val="40"/>
  </w:num>
  <w:num w:numId="127" w16cid:durableId="1977449535">
    <w:abstractNumId w:val="145"/>
  </w:num>
  <w:num w:numId="128" w16cid:durableId="181628809">
    <w:abstractNumId w:val="63"/>
  </w:num>
  <w:num w:numId="129" w16cid:durableId="1718822811">
    <w:abstractNumId w:val="115"/>
  </w:num>
  <w:num w:numId="130" w16cid:durableId="1559244024">
    <w:abstractNumId w:val="17"/>
  </w:num>
  <w:num w:numId="131" w16cid:durableId="1911848099">
    <w:abstractNumId w:val="11"/>
  </w:num>
  <w:num w:numId="132" w16cid:durableId="1237858891">
    <w:abstractNumId w:val="105"/>
  </w:num>
  <w:num w:numId="133" w16cid:durableId="5137757">
    <w:abstractNumId w:val="84"/>
  </w:num>
  <w:num w:numId="134" w16cid:durableId="1528520864">
    <w:abstractNumId w:val="163"/>
  </w:num>
  <w:num w:numId="135" w16cid:durableId="1358892427">
    <w:abstractNumId w:val="16"/>
  </w:num>
  <w:num w:numId="136" w16cid:durableId="206769968">
    <w:abstractNumId w:val="136"/>
  </w:num>
  <w:num w:numId="137" w16cid:durableId="1630432969">
    <w:abstractNumId w:val="99"/>
  </w:num>
  <w:num w:numId="138" w16cid:durableId="1370566561">
    <w:abstractNumId w:val="35"/>
  </w:num>
  <w:num w:numId="139" w16cid:durableId="1097022909">
    <w:abstractNumId w:val="129"/>
  </w:num>
  <w:num w:numId="140" w16cid:durableId="1180270278">
    <w:abstractNumId w:val="75"/>
  </w:num>
  <w:num w:numId="141" w16cid:durableId="1077946654">
    <w:abstractNumId w:val="102"/>
  </w:num>
  <w:num w:numId="142" w16cid:durableId="1902596033">
    <w:abstractNumId w:val="150"/>
  </w:num>
  <w:num w:numId="143" w16cid:durableId="409039992">
    <w:abstractNumId w:val="192"/>
  </w:num>
  <w:num w:numId="144" w16cid:durableId="1110050218">
    <w:abstractNumId w:val="74"/>
  </w:num>
  <w:num w:numId="145" w16cid:durableId="337275415">
    <w:abstractNumId w:val="158"/>
  </w:num>
  <w:num w:numId="146" w16cid:durableId="1926642570">
    <w:abstractNumId w:val="127"/>
  </w:num>
  <w:num w:numId="147" w16cid:durableId="779420562">
    <w:abstractNumId w:val="1"/>
  </w:num>
  <w:num w:numId="148" w16cid:durableId="1638484776">
    <w:abstractNumId w:val="148"/>
  </w:num>
  <w:num w:numId="149" w16cid:durableId="829366986">
    <w:abstractNumId w:val="65"/>
  </w:num>
  <w:num w:numId="150" w16cid:durableId="1054502413">
    <w:abstractNumId w:val="59"/>
  </w:num>
  <w:num w:numId="151" w16cid:durableId="826171177">
    <w:abstractNumId w:val="112"/>
  </w:num>
  <w:num w:numId="152" w16cid:durableId="1884824498">
    <w:abstractNumId w:val="139"/>
  </w:num>
  <w:num w:numId="153" w16cid:durableId="1532105520">
    <w:abstractNumId w:val="78"/>
  </w:num>
  <w:num w:numId="154" w16cid:durableId="378090837">
    <w:abstractNumId w:val="70"/>
  </w:num>
  <w:num w:numId="155" w16cid:durableId="279993780">
    <w:abstractNumId w:val="116"/>
  </w:num>
  <w:num w:numId="156" w16cid:durableId="732191658">
    <w:abstractNumId w:val="4"/>
  </w:num>
  <w:num w:numId="157" w16cid:durableId="80223913">
    <w:abstractNumId w:val="168"/>
  </w:num>
  <w:num w:numId="158" w16cid:durableId="214706150">
    <w:abstractNumId w:val="177"/>
  </w:num>
  <w:num w:numId="159" w16cid:durableId="660426802">
    <w:abstractNumId w:val="114"/>
  </w:num>
  <w:num w:numId="160" w16cid:durableId="1392919983">
    <w:abstractNumId w:val="140"/>
  </w:num>
  <w:num w:numId="161" w16cid:durableId="1620455704">
    <w:abstractNumId w:val="144"/>
  </w:num>
  <w:num w:numId="162" w16cid:durableId="363992368">
    <w:abstractNumId w:val="106"/>
  </w:num>
  <w:num w:numId="163" w16cid:durableId="1918318558">
    <w:abstractNumId w:val="8"/>
  </w:num>
  <w:num w:numId="164" w16cid:durableId="1578051285">
    <w:abstractNumId w:val="60"/>
  </w:num>
  <w:num w:numId="165" w16cid:durableId="401024935">
    <w:abstractNumId w:val="187"/>
  </w:num>
  <w:num w:numId="166" w16cid:durableId="891383154">
    <w:abstractNumId w:val="67"/>
  </w:num>
  <w:num w:numId="167" w16cid:durableId="101415726">
    <w:abstractNumId w:val="56"/>
  </w:num>
  <w:num w:numId="168" w16cid:durableId="1799180929">
    <w:abstractNumId w:val="107"/>
  </w:num>
  <w:num w:numId="169" w16cid:durableId="1211190480">
    <w:abstractNumId w:val="171"/>
  </w:num>
  <w:num w:numId="170" w16cid:durableId="1688600876">
    <w:abstractNumId w:val="61"/>
  </w:num>
  <w:num w:numId="171" w16cid:durableId="945624220">
    <w:abstractNumId w:val="43"/>
  </w:num>
  <w:num w:numId="172" w16cid:durableId="1304652326">
    <w:abstractNumId w:val="38"/>
  </w:num>
  <w:num w:numId="173" w16cid:durableId="1557886325">
    <w:abstractNumId w:val="118"/>
  </w:num>
  <w:num w:numId="174" w16cid:durableId="1509442649">
    <w:abstractNumId w:val="103"/>
  </w:num>
  <w:num w:numId="175" w16cid:durableId="851803697">
    <w:abstractNumId w:val="6"/>
  </w:num>
  <w:num w:numId="176" w16cid:durableId="1091243202">
    <w:abstractNumId w:val="146"/>
  </w:num>
  <w:num w:numId="177" w16cid:durableId="269437751">
    <w:abstractNumId w:val="73"/>
  </w:num>
  <w:num w:numId="178" w16cid:durableId="122769923">
    <w:abstractNumId w:val="98"/>
  </w:num>
  <w:num w:numId="179" w16cid:durableId="1616129889">
    <w:abstractNumId w:val="111"/>
  </w:num>
  <w:num w:numId="180" w16cid:durableId="1490947557">
    <w:abstractNumId w:val="26"/>
  </w:num>
  <w:num w:numId="181" w16cid:durableId="1765608798">
    <w:abstractNumId w:val="197"/>
  </w:num>
  <w:num w:numId="182" w16cid:durableId="598754357">
    <w:abstractNumId w:val="194"/>
  </w:num>
  <w:num w:numId="183" w16cid:durableId="1319921780">
    <w:abstractNumId w:val="121"/>
  </w:num>
  <w:num w:numId="184" w16cid:durableId="1484929681">
    <w:abstractNumId w:val="174"/>
  </w:num>
  <w:num w:numId="185" w16cid:durableId="1079211199">
    <w:abstractNumId w:val="151"/>
  </w:num>
  <w:num w:numId="186" w16cid:durableId="1391267386">
    <w:abstractNumId w:val="87"/>
  </w:num>
  <w:num w:numId="187" w16cid:durableId="301035636">
    <w:abstractNumId w:val="7"/>
  </w:num>
  <w:num w:numId="188" w16cid:durableId="784352443">
    <w:abstractNumId w:val="176"/>
  </w:num>
  <w:num w:numId="189" w16cid:durableId="2056393153">
    <w:abstractNumId w:val="80"/>
  </w:num>
  <w:num w:numId="190" w16cid:durableId="1407417663">
    <w:abstractNumId w:val="104"/>
  </w:num>
  <w:num w:numId="191" w16cid:durableId="1094477848">
    <w:abstractNumId w:val="57"/>
  </w:num>
  <w:num w:numId="192" w16cid:durableId="914436070">
    <w:abstractNumId w:val="164"/>
  </w:num>
  <w:num w:numId="193" w16cid:durableId="1675913141">
    <w:abstractNumId w:val="92"/>
  </w:num>
  <w:num w:numId="194" w16cid:durableId="1444962648">
    <w:abstractNumId w:val="165"/>
  </w:num>
  <w:num w:numId="195" w16cid:durableId="1887184668">
    <w:abstractNumId w:val="182"/>
  </w:num>
  <w:num w:numId="196" w16cid:durableId="64763704">
    <w:abstractNumId w:val="189"/>
  </w:num>
  <w:num w:numId="197" w16cid:durableId="1002663059">
    <w:abstractNumId w:val="36"/>
  </w:num>
  <w:num w:numId="198" w16cid:durableId="1842306978">
    <w:abstractNumId w:val="6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47E"/>
    <w:rsid w:val="00014DB5"/>
    <w:rsid w:val="000217E6"/>
    <w:rsid w:val="00022DC6"/>
    <w:rsid w:val="00024A1B"/>
    <w:rsid w:val="00033FBA"/>
    <w:rsid w:val="00037288"/>
    <w:rsid w:val="00040EF7"/>
    <w:rsid w:val="00052050"/>
    <w:rsid w:val="00056160"/>
    <w:rsid w:val="00061854"/>
    <w:rsid w:val="000623DC"/>
    <w:rsid w:val="000747C6"/>
    <w:rsid w:val="00077549"/>
    <w:rsid w:val="0008438B"/>
    <w:rsid w:val="000850B2"/>
    <w:rsid w:val="00092C96"/>
    <w:rsid w:val="00094A89"/>
    <w:rsid w:val="000A50FE"/>
    <w:rsid w:val="000A7B2B"/>
    <w:rsid w:val="000B250E"/>
    <w:rsid w:val="000C076C"/>
    <w:rsid w:val="000C16C0"/>
    <w:rsid w:val="000C3468"/>
    <w:rsid w:val="000C6A52"/>
    <w:rsid w:val="000D33E2"/>
    <w:rsid w:val="000D7002"/>
    <w:rsid w:val="000F046F"/>
    <w:rsid w:val="000F2341"/>
    <w:rsid w:val="000F366C"/>
    <w:rsid w:val="000F580F"/>
    <w:rsid w:val="000F5CB6"/>
    <w:rsid w:val="00103985"/>
    <w:rsid w:val="00110CB8"/>
    <w:rsid w:val="001116DA"/>
    <w:rsid w:val="00116E64"/>
    <w:rsid w:val="00116F09"/>
    <w:rsid w:val="00122D2E"/>
    <w:rsid w:val="00125348"/>
    <w:rsid w:val="00130ED5"/>
    <w:rsid w:val="00141EB0"/>
    <w:rsid w:val="00142992"/>
    <w:rsid w:val="00145FC9"/>
    <w:rsid w:val="00146855"/>
    <w:rsid w:val="001547F6"/>
    <w:rsid w:val="00155261"/>
    <w:rsid w:val="00164543"/>
    <w:rsid w:val="00165475"/>
    <w:rsid w:val="00165FE2"/>
    <w:rsid w:val="0017261F"/>
    <w:rsid w:val="00177668"/>
    <w:rsid w:val="0018289B"/>
    <w:rsid w:val="00183F19"/>
    <w:rsid w:val="00186BD6"/>
    <w:rsid w:val="001A559D"/>
    <w:rsid w:val="001B1FAF"/>
    <w:rsid w:val="001B77F2"/>
    <w:rsid w:val="001B7947"/>
    <w:rsid w:val="001C153E"/>
    <w:rsid w:val="001C16F1"/>
    <w:rsid w:val="001C5897"/>
    <w:rsid w:val="001C5925"/>
    <w:rsid w:val="001E07A0"/>
    <w:rsid w:val="001E58A9"/>
    <w:rsid w:val="001F6857"/>
    <w:rsid w:val="001F7419"/>
    <w:rsid w:val="00203D26"/>
    <w:rsid w:val="00207EB9"/>
    <w:rsid w:val="00221690"/>
    <w:rsid w:val="00223642"/>
    <w:rsid w:val="0022640B"/>
    <w:rsid w:val="00232D3C"/>
    <w:rsid w:val="00240B71"/>
    <w:rsid w:val="0024704F"/>
    <w:rsid w:val="00251F95"/>
    <w:rsid w:val="002533EA"/>
    <w:rsid w:val="00254627"/>
    <w:rsid w:val="002709BE"/>
    <w:rsid w:val="0027379D"/>
    <w:rsid w:val="00275F0E"/>
    <w:rsid w:val="00277786"/>
    <w:rsid w:val="00290801"/>
    <w:rsid w:val="00293931"/>
    <w:rsid w:val="002A0901"/>
    <w:rsid w:val="002B2592"/>
    <w:rsid w:val="002B4F1A"/>
    <w:rsid w:val="002B5E71"/>
    <w:rsid w:val="002B6E7B"/>
    <w:rsid w:val="002C6866"/>
    <w:rsid w:val="002D0F5C"/>
    <w:rsid w:val="002D73FE"/>
    <w:rsid w:val="002E0567"/>
    <w:rsid w:val="002E14D3"/>
    <w:rsid w:val="002E62E4"/>
    <w:rsid w:val="002F3EE0"/>
    <w:rsid w:val="00300E97"/>
    <w:rsid w:val="00302FB2"/>
    <w:rsid w:val="003057A9"/>
    <w:rsid w:val="003072DB"/>
    <w:rsid w:val="00311F85"/>
    <w:rsid w:val="00323168"/>
    <w:rsid w:val="0032364C"/>
    <w:rsid w:val="00324998"/>
    <w:rsid w:val="00324FEB"/>
    <w:rsid w:val="003273CC"/>
    <w:rsid w:val="003332BA"/>
    <w:rsid w:val="00336C7C"/>
    <w:rsid w:val="003501C1"/>
    <w:rsid w:val="0035038D"/>
    <w:rsid w:val="00350B09"/>
    <w:rsid w:val="00350CC3"/>
    <w:rsid w:val="00353E05"/>
    <w:rsid w:val="0035554E"/>
    <w:rsid w:val="003556F0"/>
    <w:rsid w:val="00372E60"/>
    <w:rsid w:val="0037784F"/>
    <w:rsid w:val="003903E1"/>
    <w:rsid w:val="00394847"/>
    <w:rsid w:val="00397CC4"/>
    <w:rsid w:val="003A0F54"/>
    <w:rsid w:val="003A0FF1"/>
    <w:rsid w:val="003A43F1"/>
    <w:rsid w:val="003B1EE5"/>
    <w:rsid w:val="003B4B03"/>
    <w:rsid w:val="003B7F9C"/>
    <w:rsid w:val="003C1AD9"/>
    <w:rsid w:val="003C2284"/>
    <w:rsid w:val="003C2D94"/>
    <w:rsid w:val="003C7CF4"/>
    <w:rsid w:val="003D7FC0"/>
    <w:rsid w:val="003E7BF3"/>
    <w:rsid w:val="003F13F0"/>
    <w:rsid w:val="003F21AD"/>
    <w:rsid w:val="004008BE"/>
    <w:rsid w:val="0040386B"/>
    <w:rsid w:val="00405391"/>
    <w:rsid w:val="00406BC8"/>
    <w:rsid w:val="0040745B"/>
    <w:rsid w:val="004108DE"/>
    <w:rsid w:val="004126E7"/>
    <w:rsid w:val="004129DC"/>
    <w:rsid w:val="00417CDC"/>
    <w:rsid w:val="00420BFB"/>
    <w:rsid w:val="00420FD9"/>
    <w:rsid w:val="00425789"/>
    <w:rsid w:val="00434160"/>
    <w:rsid w:val="00434D02"/>
    <w:rsid w:val="0044008C"/>
    <w:rsid w:val="004500D7"/>
    <w:rsid w:val="00451FEE"/>
    <w:rsid w:val="00455346"/>
    <w:rsid w:val="00457E44"/>
    <w:rsid w:val="004613B4"/>
    <w:rsid w:val="00463E17"/>
    <w:rsid w:val="0046694B"/>
    <w:rsid w:val="00466F0D"/>
    <w:rsid w:val="00472038"/>
    <w:rsid w:val="00477ABB"/>
    <w:rsid w:val="00482181"/>
    <w:rsid w:val="00484EB8"/>
    <w:rsid w:val="00493122"/>
    <w:rsid w:val="00495E09"/>
    <w:rsid w:val="004A2D55"/>
    <w:rsid w:val="004A35CD"/>
    <w:rsid w:val="004A5510"/>
    <w:rsid w:val="004A7BAC"/>
    <w:rsid w:val="004B2B6B"/>
    <w:rsid w:val="004B4E99"/>
    <w:rsid w:val="004B51D9"/>
    <w:rsid w:val="004C17C9"/>
    <w:rsid w:val="004C482C"/>
    <w:rsid w:val="004D3CED"/>
    <w:rsid w:val="004E0FC0"/>
    <w:rsid w:val="004E2D51"/>
    <w:rsid w:val="004F1746"/>
    <w:rsid w:val="004F1ABF"/>
    <w:rsid w:val="004F2F43"/>
    <w:rsid w:val="004F4639"/>
    <w:rsid w:val="004F5E2D"/>
    <w:rsid w:val="0052053B"/>
    <w:rsid w:val="00526C32"/>
    <w:rsid w:val="00535926"/>
    <w:rsid w:val="0053690E"/>
    <w:rsid w:val="0054129C"/>
    <w:rsid w:val="00554BA4"/>
    <w:rsid w:val="00564935"/>
    <w:rsid w:val="00576466"/>
    <w:rsid w:val="005839CB"/>
    <w:rsid w:val="0058578C"/>
    <w:rsid w:val="005857D5"/>
    <w:rsid w:val="00585C1D"/>
    <w:rsid w:val="00585FA1"/>
    <w:rsid w:val="00591668"/>
    <w:rsid w:val="005A1E41"/>
    <w:rsid w:val="005A28F7"/>
    <w:rsid w:val="005B3AF8"/>
    <w:rsid w:val="005C0196"/>
    <w:rsid w:val="005C2FE9"/>
    <w:rsid w:val="005C62A7"/>
    <w:rsid w:val="005C6947"/>
    <w:rsid w:val="005D345F"/>
    <w:rsid w:val="005D64B5"/>
    <w:rsid w:val="005F0A8C"/>
    <w:rsid w:val="005F1252"/>
    <w:rsid w:val="00605D4D"/>
    <w:rsid w:val="006254B4"/>
    <w:rsid w:val="00636117"/>
    <w:rsid w:val="00636406"/>
    <w:rsid w:val="00636BF3"/>
    <w:rsid w:val="006378E9"/>
    <w:rsid w:val="0065105F"/>
    <w:rsid w:val="00653592"/>
    <w:rsid w:val="00656B16"/>
    <w:rsid w:val="006602AF"/>
    <w:rsid w:val="00662E87"/>
    <w:rsid w:val="00664396"/>
    <w:rsid w:val="006724B4"/>
    <w:rsid w:val="00672623"/>
    <w:rsid w:val="0067614A"/>
    <w:rsid w:val="0068715E"/>
    <w:rsid w:val="00687522"/>
    <w:rsid w:val="00692A35"/>
    <w:rsid w:val="006941BC"/>
    <w:rsid w:val="006B100E"/>
    <w:rsid w:val="006B5FB6"/>
    <w:rsid w:val="006B7FEF"/>
    <w:rsid w:val="006C3877"/>
    <w:rsid w:val="006D1354"/>
    <w:rsid w:val="006D29D5"/>
    <w:rsid w:val="006D2FAE"/>
    <w:rsid w:val="006D60D5"/>
    <w:rsid w:val="006E412F"/>
    <w:rsid w:val="006E4CCA"/>
    <w:rsid w:val="006E7A8B"/>
    <w:rsid w:val="006F220B"/>
    <w:rsid w:val="006F6E6C"/>
    <w:rsid w:val="00707CEE"/>
    <w:rsid w:val="00710147"/>
    <w:rsid w:val="00711C48"/>
    <w:rsid w:val="00715912"/>
    <w:rsid w:val="00715D17"/>
    <w:rsid w:val="00721E75"/>
    <w:rsid w:val="0072203F"/>
    <w:rsid w:val="00723875"/>
    <w:rsid w:val="007238D5"/>
    <w:rsid w:val="00724FD7"/>
    <w:rsid w:val="007279B1"/>
    <w:rsid w:val="00732250"/>
    <w:rsid w:val="007348D3"/>
    <w:rsid w:val="00735707"/>
    <w:rsid w:val="00737D31"/>
    <w:rsid w:val="00744655"/>
    <w:rsid w:val="00744F72"/>
    <w:rsid w:val="00753275"/>
    <w:rsid w:val="00753351"/>
    <w:rsid w:val="00764A79"/>
    <w:rsid w:val="0077305C"/>
    <w:rsid w:val="00782411"/>
    <w:rsid w:val="007826CB"/>
    <w:rsid w:val="00787F22"/>
    <w:rsid w:val="00792542"/>
    <w:rsid w:val="0079306D"/>
    <w:rsid w:val="007979B4"/>
    <w:rsid w:val="007A0868"/>
    <w:rsid w:val="007A0E7F"/>
    <w:rsid w:val="007A2A6C"/>
    <w:rsid w:val="007A405E"/>
    <w:rsid w:val="007A5081"/>
    <w:rsid w:val="007B5FC2"/>
    <w:rsid w:val="007C3611"/>
    <w:rsid w:val="007D05EB"/>
    <w:rsid w:val="007D16EE"/>
    <w:rsid w:val="007D2F96"/>
    <w:rsid w:val="007D3265"/>
    <w:rsid w:val="007D4319"/>
    <w:rsid w:val="007D6A6E"/>
    <w:rsid w:val="007E048B"/>
    <w:rsid w:val="007E1399"/>
    <w:rsid w:val="007E351F"/>
    <w:rsid w:val="007E3B11"/>
    <w:rsid w:val="007E3B59"/>
    <w:rsid w:val="007E7184"/>
    <w:rsid w:val="007F1B6E"/>
    <w:rsid w:val="007F6FFD"/>
    <w:rsid w:val="00801F11"/>
    <w:rsid w:val="00804173"/>
    <w:rsid w:val="00804A40"/>
    <w:rsid w:val="00805681"/>
    <w:rsid w:val="008075A9"/>
    <w:rsid w:val="008078E0"/>
    <w:rsid w:val="00810428"/>
    <w:rsid w:val="008172A2"/>
    <w:rsid w:val="0082139B"/>
    <w:rsid w:val="00823279"/>
    <w:rsid w:val="008263EE"/>
    <w:rsid w:val="00836DC8"/>
    <w:rsid w:val="00842C93"/>
    <w:rsid w:val="00851064"/>
    <w:rsid w:val="0085138D"/>
    <w:rsid w:val="008519E2"/>
    <w:rsid w:val="00855EF3"/>
    <w:rsid w:val="00860686"/>
    <w:rsid w:val="008615C0"/>
    <w:rsid w:val="00864EB7"/>
    <w:rsid w:val="00872B47"/>
    <w:rsid w:val="00873C3D"/>
    <w:rsid w:val="00877022"/>
    <w:rsid w:val="008778AA"/>
    <w:rsid w:val="008839C0"/>
    <w:rsid w:val="0089072D"/>
    <w:rsid w:val="008A6275"/>
    <w:rsid w:val="008B3A6A"/>
    <w:rsid w:val="008B3C9B"/>
    <w:rsid w:val="008B4B10"/>
    <w:rsid w:val="008C295F"/>
    <w:rsid w:val="008C3776"/>
    <w:rsid w:val="008C78CF"/>
    <w:rsid w:val="008D26CC"/>
    <w:rsid w:val="008D2A03"/>
    <w:rsid w:val="008E608E"/>
    <w:rsid w:val="008E6AA2"/>
    <w:rsid w:val="008E7988"/>
    <w:rsid w:val="008F3146"/>
    <w:rsid w:val="008F506D"/>
    <w:rsid w:val="008F5A78"/>
    <w:rsid w:val="008F5AC6"/>
    <w:rsid w:val="008F5AEB"/>
    <w:rsid w:val="00905367"/>
    <w:rsid w:val="0090553E"/>
    <w:rsid w:val="00910DB1"/>
    <w:rsid w:val="00912A2C"/>
    <w:rsid w:val="00921A0C"/>
    <w:rsid w:val="00921C67"/>
    <w:rsid w:val="00924071"/>
    <w:rsid w:val="00924E32"/>
    <w:rsid w:val="00931757"/>
    <w:rsid w:val="00931B18"/>
    <w:rsid w:val="00935059"/>
    <w:rsid w:val="009433A0"/>
    <w:rsid w:val="00947813"/>
    <w:rsid w:val="00952AB6"/>
    <w:rsid w:val="00952B0C"/>
    <w:rsid w:val="0095762E"/>
    <w:rsid w:val="00964127"/>
    <w:rsid w:val="009704EA"/>
    <w:rsid w:val="0097071C"/>
    <w:rsid w:val="009710A8"/>
    <w:rsid w:val="00973230"/>
    <w:rsid w:val="009749E1"/>
    <w:rsid w:val="00981E56"/>
    <w:rsid w:val="0098210E"/>
    <w:rsid w:val="0098329C"/>
    <w:rsid w:val="009841BD"/>
    <w:rsid w:val="00984EE5"/>
    <w:rsid w:val="00992CF0"/>
    <w:rsid w:val="00995D6F"/>
    <w:rsid w:val="009A2757"/>
    <w:rsid w:val="009A29C5"/>
    <w:rsid w:val="009A383D"/>
    <w:rsid w:val="009B1D97"/>
    <w:rsid w:val="009B2DA0"/>
    <w:rsid w:val="009C3859"/>
    <w:rsid w:val="009C586B"/>
    <w:rsid w:val="009D57BC"/>
    <w:rsid w:val="009D63EC"/>
    <w:rsid w:val="009D694E"/>
    <w:rsid w:val="009E04AA"/>
    <w:rsid w:val="009E09D4"/>
    <w:rsid w:val="009E5E1B"/>
    <w:rsid w:val="009F02FE"/>
    <w:rsid w:val="009F2002"/>
    <w:rsid w:val="009F4EBC"/>
    <w:rsid w:val="00A008AB"/>
    <w:rsid w:val="00A01A97"/>
    <w:rsid w:val="00A06ADA"/>
    <w:rsid w:val="00A101DF"/>
    <w:rsid w:val="00A15B3B"/>
    <w:rsid w:val="00A1752D"/>
    <w:rsid w:val="00A206D1"/>
    <w:rsid w:val="00A2480C"/>
    <w:rsid w:val="00A31D7E"/>
    <w:rsid w:val="00A3232E"/>
    <w:rsid w:val="00A3406E"/>
    <w:rsid w:val="00A4083A"/>
    <w:rsid w:val="00A425DE"/>
    <w:rsid w:val="00A505CE"/>
    <w:rsid w:val="00A5060B"/>
    <w:rsid w:val="00A54FB2"/>
    <w:rsid w:val="00A66AA1"/>
    <w:rsid w:val="00A722F5"/>
    <w:rsid w:val="00A74C3F"/>
    <w:rsid w:val="00A836B0"/>
    <w:rsid w:val="00A92EAA"/>
    <w:rsid w:val="00AA02C9"/>
    <w:rsid w:val="00AA372D"/>
    <w:rsid w:val="00AA4565"/>
    <w:rsid w:val="00AA4C54"/>
    <w:rsid w:val="00AB3143"/>
    <w:rsid w:val="00AB4AE6"/>
    <w:rsid w:val="00AC06FE"/>
    <w:rsid w:val="00AC51FC"/>
    <w:rsid w:val="00AC774A"/>
    <w:rsid w:val="00AD1AEB"/>
    <w:rsid w:val="00AD5221"/>
    <w:rsid w:val="00AD77B5"/>
    <w:rsid w:val="00AE01FD"/>
    <w:rsid w:val="00AE24CC"/>
    <w:rsid w:val="00AE32C2"/>
    <w:rsid w:val="00AE3E6E"/>
    <w:rsid w:val="00AE40C1"/>
    <w:rsid w:val="00AE5EA9"/>
    <w:rsid w:val="00AF2ACA"/>
    <w:rsid w:val="00AF2ED6"/>
    <w:rsid w:val="00AF7245"/>
    <w:rsid w:val="00B00E0E"/>
    <w:rsid w:val="00B0370A"/>
    <w:rsid w:val="00B06C2E"/>
    <w:rsid w:val="00B10C79"/>
    <w:rsid w:val="00B149DB"/>
    <w:rsid w:val="00B15956"/>
    <w:rsid w:val="00B2018B"/>
    <w:rsid w:val="00B25F98"/>
    <w:rsid w:val="00B31716"/>
    <w:rsid w:val="00B34A7E"/>
    <w:rsid w:val="00B35B8F"/>
    <w:rsid w:val="00B36382"/>
    <w:rsid w:val="00B378E3"/>
    <w:rsid w:val="00B4180D"/>
    <w:rsid w:val="00B42F9C"/>
    <w:rsid w:val="00B45382"/>
    <w:rsid w:val="00B4667B"/>
    <w:rsid w:val="00B559F9"/>
    <w:rsid w:val="00B6040D"/>
    <w:rsid w:val="00B72EB4"/>
    <w:rsid w:val="00B7406A"/>
    <w:rsid w:val="00B76E19"/>
    <w:rsid w:val="00B80105"/>
    <w:rsid w:val="00B849B5"/>
    <w:rsid w:val="00B85478"/>
    <w:rsid w:val="00B861FE"/>
    <w:rsid w:val="00B86298"/>
    <w:rsid w:val="00B87D17"/>
    <w:rsid w:val="00BA0103"/>
    <w:rsid w:val="00BA218A"/>
    <w:rsid w:val="00BA3533"/>
    <w:rsid w:val="00BB1AD2"/>
    <w:rsid w:val="00BB777D"/>
    <w:rsid w:val="00BC1894"/>
    <w:rsid w:val="00BD10A8"/>
    <w:rsid w:val="00BD19B9"/>
    <w:rsid w:val="00BD2A4E"/>
    <w:rsid w:val="00BE7236"/>
    <w:rsid w:val="00BF3C33"/>
    <w:rsid w:val="00BF4547"/>
    <w:rsid w:val="00BF6787"/>
    <w:rsid w:val="00BF7965"/>
    <w:rsid w:val="00C031B7"/>
    <w:rsid w:val="00C067B2"/>
    <w:rsid w:val="00C105C1"/>
    <w:rsid w:val="00C1236A"/>
    <w:rsid w:val="00C1424C"/>
    <w:rsid w:val="00C3374E"/>
    <w:rsid w:val="00C3774F"/>
    <w:rsid w:val="00C42DFC"/>
    <w:rsid w:val="00C453D3"/>
    <w:rsid w:val="00C549EB"/>
    <w:rsid w:val="00C60A74"/>
    <w:rsid w:val="00C613D0"/>
    <w:rsid w:val="00C61A19"/>
    <w:rsid w:val="00C72B50"/>
    <w:rsid w:val="00C74012"/>
    <w:rsid w:val="00C74259"/>
    <w:rsid w:val="00C743EA"/>
    <w:rsid w:val="00C84239"/>
    <w:rsid w:val="00C90348"/>
    <w:rsid w:val="00C92455"/>
    <w:rsid w:val="00C93414"/>
    <w:rsid w:val="00C951D3"/>
    <w:rsid w:val="00CA20D0"/>
    <w:rsid w:val="00CA42BF"/>
    <w:rsid w:val="00CB259F"/>
    <w:rsid w:val="00CB3AE5"/>
    <w:rsid w:val="00CB586A"/>
    <w:rsid w:val="00CB62CA"/>
    <w:rsid w:val="00CC27C2"/>
    <w:rsid w:val="00CC4A2D"/>
    <w:rsid w:val="00CD14BF"/>
    <w:rsid w:val="00CD2617"/>
    <w:rsid w:val="00CD6405"/>
    <w:rsid w:val="00CD7C4A"/>
    <w:rsid w:val="00CE294B"/>
    <w:rsid w:val="00CE3BD1"/>
    <w:rsid w:val="00CE4C71"/>
    <w:rsid w:val="00CE655E"/>
    <w:rsid w:val="00CE7879"/>
    <w:rsid w:val="00CF72CD"/>
    <w:rsid w:val="00D00C7D"/>
    <w:rsid w:val="00D01215"/>
    <w:rsid w:val="00D026DE"/>
    <w:rsid w:val="00D0327B"/>
    <w:rsid w:val="00D10518"/>
    <w:rsid w:val="00D145F1"/>
    <w:rsid w:val="00D16635"/>
    <w:rsid w:val="00D23B2C"/>
    <w:rsid w:val="00D25548"/>
    <w:rsid w:val="00D327A3"/>
    <w:rsid w:val="00D539B0"/>
    <w:rsid w:val="00D5431C"/>
    <w:rsid w:val="00D54A91"/>
    <w:rsid w:val="00D5754A"/>
    <w:rsid w:val="00D57867"/>
    <w:rsid w:val="00D64149"/>
    <w:rsid w:val="00D64D6E"/>
    <w:rsid w:val="00D678B5"/>
    <w:rsid w:val="00D74B48"/>
    <w:rsid w:val="00D76DF2"/>
    <w:rsid w:val="00D841D7"/>
    <w:rsid w:val="00D87614"/>
    <w:rsid w:val="00D90974"/>
    <w:rsid w:val="00D91B72"/>
    <w:rsid w:val="00DA2C53"/>
    <w:rsid w:val="00DA3753"/>
    <w:rsid w:val="00DA793E"/>
    <w:rsid w:val="00DB0404"/>
    <w:rsid w:val="00DB17CB"/>
    <w:rsid w:val="00DB354E"/>
    <w:rsid w:val="00DB54D1"/>
    <w:rsid w:val="00DD2A2C"/>
    <w:rsid w:val="00DD3E29"/>
    <w:rsid w:val="00DD57CD"/>
    <w:rsid w:val="00DD70C5"/>
    <w:rsid w:val="00DE3D50"/>
    <w:rsid w:val="00DF02DF"/>
    <w:rsid w:val="00DF1120"/>
    <w:rsid w:val="00E006B0"/>
    <w:rsid w:val="00E023F5"/>
    <w:rsid w:val="00E04323"/>
    <w:rsid w:val="00E0572D"/>
    <w:rsid w:val="00E10956"/>
    <w:rsid w:val="00E11F45"/>
    <w:rsid w:val="00E14B71"/>
    <w:rsid w:val="00E157DE"/>
    <w:rsid w:val="00E15AB1"/>
    <w:rsid w:val="00E16846"/>
    <w:rsid w:val="00E22036"/>
    <w:rsid w:val="00E25580"/>
    <w:rsid w:val="00E30CEB"/>
    <w:rsid w:val="00E36DE5"/>
    <w:rsid w:val="00E43189"/>
    <w:rsid w:val="00E44DC4"/>
    <w:rsid w:val="00E477EB"/>
    <w:rsid w:val="00E55734"/>
    <w:rsid w:val="00E56655"/>
    <w:rsid w:val="00E60831"/>
    <w:rsid w:val="00E74131"/>
    <w:rsid w:val="00E758A2"/>
    <w:rsid w:val="00E76726"/>
    <w:rsid w:val="00E76ABE"/>
    <w:rsid w:val="00E800DC"/>
    <w:rsid w:val="00E86367"/>
    <w:rsid w:val="00E91B3D"/>
    <w:rsid w:val="00E93F2F"/>
    <w:rsid w:val="00E96ABE"/>
    <w:rsid w:val="00EA1284"/>
    <w:rsid w:val="00EA1C0E"/>
    <w:rsid w:val="00EA2930"/>
    <w:rsid w:val="00EB4727"/>
    <w:rsid w:val="00EB6FE0"/>
    <w:rsid w:val="00EC007E"/>
    <w:rsid w:val="00EC2B70"/>
    <w:rsid w:val="00EC7B5B"/>
    <w:rsid w:val="00ED33B1"/>
    <w:rsid w:val="00EE25A5"/>
    <w:rsid w:val="00EF091C"/>
    <w:rsid w:val="00EF2883"/>
    <w:rsid w:val="00F104BC"/>
    <w:rsid w:val="00F11337"/>
    <w:rsid w:val="00F117A2"/>
    <w:rsid w:val="00F1186F"/>
    <w:rsid w:val="00F12B98"/>
    <w:rsid w:val="00F147D8"/>
    <w:rsid w:val="00F14A1C"/>
    <w:rsid w:val="00F1503E"/>
    <w:rsid w:val="00F15238"/>
    <w:rsid w:val="00F16EA4"/>
    <w:rsid w:val="00F203A4"/>
    <w:rsid w:val="00F253AE"/>
    <w:rsid w:val="00F35A1B"/>
    <w:rsid w:val="00F40DE0"/>
    <w:rsid w:val="00F43A6E"/>
    <w:rsid w:val="00F51A61"/>
    <w:rsid w:val="00F62262"/>
    <w:rsid w:val="00F65B7B"/>
    <w:rsid w:val="00F679E0"/>
    <w:rsid w:val="00F70B4D"/>
    <w:rsid w:val="00F725CB"/>
    <w:rsid w:val="00F735DE"/>
    <w:rsid w:val="00F75DE8"/>
    <w:rsid w:val="00F81A91"/>
    <w:rsid w:val="00F83855"/>
    <w:rsid w:val="00F97ABB"/>
    <w:rsid w:val="00FA012B"/>
    <w:rsid w:val="00FA1236"/>
    <w:rsid w:val="00FB232B"/>
    <w:rsid w:val="00FB73A5"/>
    <w:rsid w:val="00FC4A86"/>
    <w:rsid w:val="00FC4D1B"/>
    <w:rsid w:val="00FC72AF"/>
    <w:rsid w:val="00FC7EB8"/>
    <w:rsid w:val="00FD172E"/>
    <w:rsid w:val="00FD4630"/>
    <w:rsid w:val="00FE36A1"/>
    <w:rsid w:val="00FF072A"/>
    <w:rsid w:val="00FF2080"/>
    <w:rsid w:val="00FF5989"/>
    <w:rsid w:val="0C27C51C"/>
    <w:rsid w:val="0EDF4B86"/>
    <w:rsid w:val="0EE7E39C"/>
    <w:rsid w:val="108FEA4F"/>
    <w:rsid w:val="12A60754"/>
    <w:rsid w:val="13E5D724"/>
    <w:rsid w:val="196E7DF8"/>
    <w:rsid w:val="1A4E6DB5"/>
    <w:rsid w:val="1EB28A64"/>
    <w:rsid w:val="1FE611D9"/>
    <w:rsid w:val="2B87E8A8"/>
    <w:rsid w:val="2FC7EF78"/>
    <w:rsid w:val="338002C9"/>
    <w:rsid w:val="399E261D"/>
    <w:rsid w:val="3C302752"/>
    <w:rsid w:val="4C997BFF"/>
    <w:rsid w:val="4E51E2B3"/>
    <w:rsid w:val="4FAACF1B"/>
    <w:rsid w:val="51331A65"/>
    <w:rsid w:val="558497E6"/>
    <w:rsid w:val="559CBD77"/>
    <w:rsid w:val="6126BA26"/>
    <w:rsid w:val="65310DAF"/>
    <w:rsid w:val="6A7FD71B"/>
    <w:rsid w:val="6BE0121A"/>
    <w:rsid w:val="6BF0E834"/>
    <w:rsid w:val="6E81CFE1"/>
    <w:rsid w:val="6F40A6BD"/>
    <w:rsid w:val="717AE913"/>
    <w:rsid w:val="73B09B25"/>
    <w:rsid w:val="7A299ABD"/>
    <w:rsid w:val="7C7F8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numbering" w:customStyle="1" w:styleId="NoList1">
    <w:name w:val="No List1"/>
    <w:next w:val="NoList"/>
    <w:uiPriority w:val="99"/>
    <w:semiHidden/>
    <w:unhideWhenUsed/>
    <w:rsid w:val="006F220B"/>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24071"/>
    <w:rPr>
      <w:color w:val="605E5C"/>
      <w:shd w:val="clear" w:color="auto" w:fill="E1DFDD"/>
    </w:rPr>
  </w:style>
  <w:style w:type="character" w:customStyle="1" w:styleId="normaltextrun">
    <w:name w:val="normaltextrun"/>
    <w:basedOn w:val="DefaultParagraphFont"/>
    <w:rsid w:val="007D4319"/>
  </w:style>
  <w:style w:type="character" w:customStyle="1" w:styleId="eop">
    <w:name w:val="eop"/>
    <w:basedOn w:val="DefaultParagraphFont"/>
    <w:rsid w:val="007D4319"/>
  </w:style>
  <w:style w:type="character" w:customStyle="1" w:styleId="spellingerror">
    <w:name w:val="spellingerror"/>
    <w:basedOn w:val="DefaultParagraphFont"/>
    <w:rsid w:val="007D4319"/>
  </w:style>
  <w:style w:type="paragraph" w:customStyle="1" w:styleId="paragraph">
    <w:name w:val="paragraph"/>
    <w:basedOn w:val="Normal"/>
    <w:rsid w:val="007D4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538012391">
      <w:bodyDiv w:val="1"/>
      <w:marLeft w:val="0"/>
      <w:marRight w:val="0"/>
      <w:marTop w:val="0"/>
      <w:marBottom w:val="0"/>
      <w:divBdr>
        <w:top w:val="none" w:sz="0" w:space="0" w:color="auto"/>
        <w:left w:val="none" w:sz="0" w:space="0" w:color="auto"/>
        <w:bottom w:val="none" w:sz="0" w:space="0" w:color="auto"/>
        <w:right w:val="none" w:sz="0" w:space="0" w:color="auto"/>
      </w:divBdr>
      <w:divsChild>
        <w:div w:id="153187404">
          <w:marLeft w:val="0"/>
          <w:marRight w:val="0"/>
          <w:marTop w:val="0"/>
          <w:marBottom w:val="0"/>
          <w:divBdr>
            <w:top w:val="none" w:sz="0" w:space="0" w:color="auto"/>
            <w:left w:val="none" w:sz="0" w:space="0" w:color="auto"/>
            <w:bottom w:val="none" w:sz="0" w:space="0" w:color="auto"/>
            <w:right w:val="none" w:sz="0" w:space="0" w:color="auto"/>
          </w:divBdr>
          <w:divsChild>
            <w:div w:id="1174612096">
              <w:marLeft w:val="0"/>
              <w:marRight w:val="0"/>
              <w:marTop w:val="0"/>
              <w:marBottom w:val="0"/>
              <w:divBdr>
                <w:top w:val="none" w:sz="0" w:space="0" w:color="auto"/>
                <w:left w:val="none" w:sz="0" w:space="0" w:color="auto"/>
                <w:bottom w:val="none" w:sz="0" w:space="0" w:color="auto"/>
                <w:right w:val="none" w:sz="0" w:space="0" w:color="auto"/>
              </w:divBdr>
            </w:div>
            <w:div w:id="9492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FC47-DADF-49B9-950B-603FF00C3D91}">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53</Pages>
  <Words>13775</Words>
  <Characters>78523</Characters>
  <Application>Microsoft Office Word</Application>
  <DocSecurity>0</DocSecurity>
  <Lines>654</Lines>
  <Paragraphs>184</Paragraphs>
  <ScaleCrop>false</ScaleCrop>
  <Company>NORC @ the University of Chicago</Company>
  <LinksUpToDate>false</LinksUpToDate>
  <CharactersWithSpaces>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Cusack, Julie (NIH/NCI) [C]</cp:lastModifiedBy>
  <cp:revision>3</cp:revision>
  <cp:lastPrinted>2019-09-19T15:49:00Z</cp:lastPrinted>
  <dcterms:created xsi:type="dcterms:W3CDTF">2023-07-07T19:47:00Z</dcterms:created>
  <dcterms:modified xsi:type="dcterms:W3CDTF">2023-07-07T19:47:00Z</dcterms:modified>
</cp:coreProperties>
</file>