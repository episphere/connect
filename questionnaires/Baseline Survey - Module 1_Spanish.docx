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EE4D42" w:rsidRDefault="08C96759" w:rsidP="00EE4D42">
      <w:pPr>
        <w:pStyle w:val="Heading1"/>
        <w:spacing w:after="0"/>
        <w:rPr>
          <w:rFonts w:eastAsia="Times New Roman"/>
        </w:rPr>
      </w:pPr>
      <w:r>
        <w:t>Módulo 1: Antecedentes y salud general</w:t>
      </w:r>
    </w:p>
    <w:p w14:paraId="187A0DBE" w14:textId="6891CE28" w:rsidR="007F3FA4" w:rsidRPr="00791206" w:rsidRDefault="6838C06C" w:rsidP="00766499">
      <w:pPr>
        <w:spacing w:before="240"/>
        <w:ind w:right="-360"/>
      </w:pPr>
      <w:r>
        <w:t>[INTROM1] ¡Bienvenido, []! Este cuestionario se divide en secciones. Cada sección incluye preguntas sobre una gran variedad de temas. Nuestro objetivo es recopilar información sobre sus antecedentes médicos, su familia, su trabajo y sus conductas saludables. Puede responder a todas las preguntas de cada sección del cuestionario de una sola vez, o responder a algunas preguntas, tomar un descanso y volver para responder el resto después. Si toma un descanso, sus respuestas se guardarán</w:t>
      </w:r>
      <w:r w:rsidR="00995BAF">
        <w:t>,</w:t>
      </w:r>
      <w:r>
        <w:t xml:space="preserve"> y podrá continuar donde se quedó. Se puede saltar cualquier pregunta que no desee responder. </w:t>
      </w:r>
    </w:p>
    <w:p w14:paraId="6DF879C9" w14:textId="77777777" w:rsidR="00381DAC" w:rsidRDefault="6838C06C" w:rsidP="00766499">
      <w:pPr>
        <w:ind w:right="-360"/>
      </w:pPr>
      <w:r>
        <w:t xml:space="preserve">En algunas preguntas, verá una palabra o frase en forma de botón. Al hacer clic en el botón, verá más información que le puede ayudar a responder a la pregunta. Este es un ejemplo. </w:t>
      </w:r>
    </w:p>
    <w:p w14:paraId="1D6DF5FC" w14:textId="09EE71D4" w:rsidR="007F3FA4" w:rsidRPr="005B03DD" w:rsidRDefault="6838C06C" w:rsidP="00766499">
      <w:pPr>
        <w:ind w:right="-360"/>
        <w:rPr>
          <w:iCs/>
          <w:u w:val="single"/>
        </w:rPr>
      </w:pPr>
      <w:r w:rsidRPr="0079381A">
        <w:rPr>
          <w:iCs/>
        </w:rPr>
        <w:t>[</w:t>
      </w:r>
      <w:r w:rsidRPr="005B03DD">
        <w:rPr>
          <w:iCs/>
          <w:u w:val="single"/>
        </w:rPr>
        <w:t>Este es un ejemplo de cómo se verá la información adicional</w:t>
      </w:r>
      <w:r w:rsidRPr="0079381A">
        <w:rPr>
          <w:iCs/>
        </w:rPr>
        <w:t xml:space="preserve">]. </w:t>
      </w:r>
    </w:p>
    <w:p w14:paraId="207DD49F" w14:textId="5C0654A9" w:rsidR="00FB20F7" w:rsidRPr="00791206" w:rsidRDefault="007F3FA4" w:rsidP="00766499">
      <w:pPr>
        <w:ind w:right="-360"/>
      </w:pPr>
      <w:r>
        <w:t>Comencemos.</w:t>
      </w:r>
    </w:p>
    <w:p w14:paraId="18EBC5CA" w14:textId="793FC2D0" w:rsidR="005527B2" w:rsidRPr="00791206" w:rsidRDefault="6838C06C" w:rsidP="00766499">
      <w:pPr>
        <w:ind w:right="-360"/>
      </w:pPr>
      <w:r>
        <w:t>[INTROBAC] En primer lugar, nos interesa obtener un poco de información general sobre usted y sus antecedentes médicos y familiares. Esta información nos ayudará a entender mejor su estado de salud actual. También nos ayudará a entender cómo se compara su salud con la de otras personas.</w:t>
      </w:r>
    </w:p>
    <w:p w14:paraId="78115E01" w14:textId="5485421E" w:rsidR="004D79C4" w:rsidRDefault="6838C06C" w:rsidP="00766499">
      <w:pPr>
        <w:ind w:right="-360"/>
        <w:rPr>
          <w:rFonts w:eastAsia="Calibri" w:cs="Times New Roman"/>
        </w:rPr>
      </w:pPr>
      <w:r>
        <w:t xml:space="preserve">No se olvide de que protegemos su privacidad. </w:t>
      </w:r>
      <w:r w:rsidR="000A3713">
        <w:t>Antes de dárselas a los investigadores, e</w:t>
      </w:r>
      <w:r>
        <w:t>limina</w:t>
      </w:r>
      <w:r w:rsidR="000A3713">
        <w:t>re</w:t>
      </w:r>
      <w:r>
        <w:t>mos de sus respuestas al cuestionario la información que pueda identificarlo.</w:t>
      </w:r>
      <w:r w:rsidR="000358DD">
        <w:t xml:space="preserve"> </w:t>
      </w:r>
    </w:p>
    <w:p w14:paraId="26DCD04F" w14:textId="77777777" w:rsidR="00805701" w:rsidRPr="00791206" w:rsidRDefault="00805701" w:rsidP="00766499">
      <w:pPr>
        <w:spacing w:after="0"/>
        <w:ind w:right="-360"/>
        <w:rPr>
          <w:rFonts w:eastAsia="Times New Roman"/>
          <w:b/>
          <w:bCs/>
          <w:sz w:val="32"/>
          <w:szCs w:val="32"/>
        </w:rPr>
      </w:pPr>
    </w:p>
    <w:p w14:paraId="5F6059C8" w14:textId="055CD214" w:rsidR="004D79C4" w:rsidRPr="00805701" w:rsidRDefault="6838C06C" w:rsidP="00766499">
      <w:pPr>
        <w:pStyle w:val="Heading1"/>
        <w:spacing w:after="0"/>
        <w:ind w:right="-360"/>
        <w:rPr>
          <w:rFonts w:eastAsia="Times New Roman"/>
          <w:sz w:val="28"/>
          <w:szCs w:val="24"/>
        </w:rPr>
      </w:pPr>
      <w:r>
        <w:rPr>
          <w:sz w:val="28"/>
        </w:rPr>
        <w:t>Información general [SECTION 1]</w:t>
      </w:r>
    </w:p>
    <w:p w14:paraId="0E613210" w14:textId="5E3890D3" w:rsidR="004D79C4" w:rsidRPr="00791206" w:rsidRDefault="43BF4B94" w:rsidP="00766499">
      <w:pPr>
        <w:spacing w:line="240" w:lineRule="auto"/>
        <w:ind w:right="-360"/>
        <w:rPr>
          <w:rFonts w:eastAsia="Times New Roman"/>
        </w:rPr>
      </w:pPr>
      <w:r>
        <w:t>Para empezar, díganos un poco sobre usted.</w:t>
      </w:r>
    </w:p>
    <w:p w14:paraId="41CA5293" w14:textId="205473BD" w:rsidR="004D79C4" w:rsidRPr="00242BD8" w:rsidRDefault="43BF4B94" w:rsidP="00766499">
      <w:pPr>
        <w:pStyle w:val="ListParagraph"/>
        <w:numPr>
          <w:ilvl w:val="0"/>
          <w:numId w:val="19"/>
        </w:numPr>
        <w:ind w:right="-360"/>
        <w:rPr>
          <w:rFonts w:eastAsia="Calibri"/>
        </w:rPr>
      </w:pPr>
      <w:r>
        <w:t xml:space="preserve">[AGECOR] Según la información que dio cuando se inscribió en este estudio, hoy tiene [] años. ¿Es correcto? </w:t>
      </w:r>
    </w:p>
    <w:p w14:paraId="4AF146A6" w14:textId="04D04A2E" w:rsidR="00ED0295" w:rsidRPr="00A70F1A" w:rsidRDefault="43BF4B94" w:rsidP="00766499">
      <w:pPr>
        <w:spacing w:after="0"/>
        <w:ind w:right="-360" w:firstLine="720"/>
        <w:rPr>
          <w:rFonts w:eastAsia="Calibri"/>
        </w:rPr>
      </w:pPr>
      <w:r>
        <w:t>0</w:t>
      </w:r>
      <w:r>
        <w:tab/>
        <w:t>No</w:t>
      </w:r>
    </w:p>
    <w:p w14:paraId="1699EB92" w14:textId="43072982" w:rsidR="00ED0295" w:rsidRDefault="00A70F1A" w:rsidP="00766499">
      <w:pPr>
        <w:spacing w:after="0"/>
        <w:ind w:right="-360" w:firstLine="720"/>
        <w:rPr>
          <w:rFonts w:cstheme="minorHAnsi"/>
          <w:b/>
        </w:rPr>
      </w:pPr>
      <w:r>
        <w:t>1</w:t>
      </w:r>
      <w:r>
        <w:tab/>
        <w:t>Sí</w:t>
      </w:r>
    </w:p>
    <w:p w14:paraId="64DA684B" w14:textId="77777777" w:rsidR="00242BD8" w:rsidRPr="00323C2C" w:rsidRDefault="00242BD8" w:rsidP="00766499">
      <w:pPr>
        <w:spacing w:after="0"/>
        <w:ind w:right="-360" w:firstLine="720"/>
        <w:rPr>
          <w:rFonts w:eastAsia="Calibri" w:cstheme="minorHAnsi"/>
        </w:rPr>
      </w:pPr>
    </w:p>
    <w:p w14:paraId="48AC711A" w14:textId="7D744318" w:rsidR="00141C44" w:rsidRPr="00242BD8" w:rsidRDefault="006476CC" w:rsidP="00766499">
      <w:pPr>
        <w:pStyle w:val="ListParagraph"/>
        <w:numPr>
          <w:ilvl w:val="0"/>
          <w:numId w:val="19"/>
        </w:numPr>
        <w:ind w:right="-360"/>
        <w:rPr>
          <w:rFonts w:eastAsia="Calibri" w:cstheme="minorHAnsi"/>
        </w:rPr>
      </w:pPr>
      <w:r>
        <w:t xml:space="preserve">[AGE] ¿Cuántos años tiene el día de hoy? </w:t>
      </w:r>
    </w:p>
    <w:p w14:paraId="143D1712" w14:textId="38D81F98" w:rsidR="00242BD8" w:rsidRDefault="6838C06C" w:rsidP="00766499">
      <w:pPr>
        <w:spacing w:after="0"/>
        <w:ind w:right="-360" w:firstLine="720"/>
        <w:rPr>
          <w:rFonts w:eastAsia="Calibri"/>
          <w:b/>
          <w:bCs/>
        </w:rPr>
      </w:pPr>
      <w:r>
        <w:t>Edad: |__|__|</w:t>
      </w:r>
    </w:p>
    <w:p w14:paraId="7F950F39" w14:textId="77777777" w:rsidR="00ED4DB3" w:rsidRPr="00ED4DB3" w:rsidRDefault="00ED4DB3" w:rsidP="00766499">
      <w:pPr>
        <w:spacing w:after="0"/>
        <w:ind w:right="-360" w:firstLine="720"/>
        <w:rPr>
          <w:rFonts w:eastAsia="Calibri"/>
          <w:b/>
          <w:bCs/>
        </w:rPr>
      </w:pPr>
    </w:p>
    <w:p w14:paraId="713ADA21" w14:textId="53E48BDE" w:rsidR="004D79C4" w:rsidRPr="00415F9D" w:rsidRDefault="43BF4B94" w:rsidP="00766499">
      <w:pPr>
        <w:pStyle w:val="ListParagraph"/>
        <w:numPr>
          <w:ilvl w:val="0"/>
          <w:numId w:val="19"/>
        </w:numPr>
        <w:ind w:right="-360"/>
        <w:rPr>
          <w:rFonts w:eastAsia="Calibri"/>
        </w:rPr>
      </w:pPr>
      <w:r>
        <w:t>[MARITAL] ¿Actualmente está casado</w:t>
      </w:r>
      <w:r w:rsidR="00995BAF">
        <w:t>(a)</w:t>
      </w:r>
      <w:r>
        <w:t>, divorciado</w:t>
      </w:r>
      <w:r w:rsidR="00995BAF">
        <w:t>(a)</w:t>
      </w:r>
      <w:r>
        <w:t>, separado</w:t>
      </w:r>
      <w:r w:rsidR="00995BAF">
        <w:t>(a)</w:t>
      </w:r>
      <w:r>
        <w:t>, es viudo</w:t>
      </w:r>
      <w:r w:rsidR="00995BAF">
        <w:t>(a)</w:t>
      </w:r>
      <w:r>
        <w:t xml:space="preserve">, nunca se casó o vive </w:t>
      </w:r>
      <w:r w:rsidR="00912B1E">
        <w:t>co</w:t>
      </w:r>
      <w:r>
        <w:t>n</w:t>
      </w:r>
      <w:r w:rsidR="00912B1E">
        <w:t xml:space="preserve"> su</w:t>
      </w:r>
      <w:r>
        <w:t xml:space="preserve"> pareja?</w:t>
      </w:r>
    </w:p>
    <w:p w14:paraId="0F760EE5" w14:textId="2320CC12" w:rsidR="00B23157" w:rsidRPr="00415F9D" w:rsidRDefault="00415F9D" w:rsidP="00766499">
      <w:pPr>
        <w:spacing w:after="0"/>
        <w:ind w:left="720" w:right="-360"/>
        <w:rPr>
          <w:rFonts w:eastAsia="Calibri"/>
        </w:rPr>
      </w:pPr>
      <w:r>
        <w:t>0</w:t>
      </w:r>
      <w:r>
        <w:tab/>
        <w:t>Nunca se casó</w:t>
      </w:r>
    </w:p>
    <w:p w14:paraId="3F2624C8" w14:textId="2815198E" w:rsidR="00B23157" w:rsidRPr="00415F9D" w:rsidRDefault="00415F9D" w:rsidP="00766499">
      <w:pPr>
        <w:spacing w:after="0"/>
        <w:ind w:left="720" w:right="-360"/>
        <w:rPr>
          <w:rFonts w:eastAsia="Calibri" w:cstheme="minorHAnsi"/>
        </w:rPr>
      </w:pPr>
      <w:r>
        <w:t>1</w:t>
      </w:r>
      <w:r>
        <w:tab/>
        <w:t>No está casado(a)</w:t>
      </w:r>
      <w:r w:rsidR="00FC3A7A">
        <w:t>,</w:t>
      </w:r>
      <w:r>
        <w:t xml:space="preserve"> pero vive con su pareja</w:t>
      </w:r>
    </w:p>
    <w:p w14:paraId="355DF256" w14:textId="270C0E45" w:rsidR="00B23157" w:rsidRPr="0079381A" w:rsidRDefault="00415F9D" w:rsidP="00766499">
      <w:pPr>
        <w:spacing w:after="0"/>
        <w:ind w:left="720" w:right="-360"/>
        <w:rPr>
          <w:rFonts w:eastAsia="Calibri" w:cstheme="minorHAnsi"/>
          <w:lang w:val="pt-BR"/>
        </w:rPr>
      </w:pPr>
      <w:r w:rsidRPr="0079381A">
        <w:rPr>
          <w:lang w:val="pt-BR"/>
        </w:rPr>
        <w:t>2</w:t>
      </w:r>
      <w:r w:rsidRPr="0079381A">
        <w:rPr>
          <w:lang w:val="pt-BR"/>
        </w:rPr>
        <w:tab/>
        <w:t>Casado(a)</w:t>
      </w:r>
    </w:p>
    <w:p w14:paraId="7026935F" w14:textId="6335D336" w:rsidR="00B23157" w:rsidRPr="0079381A" w:rsidRDefault="00415F9D" w:rsidP="00766499">
      <w:pPr>
        <w:spacing w:after="0"/>
        <w:ind w:left="720" w:right="-360"/>
        <w:rPr>
          <w:rFonts w:eastAsia="Calibri"/>
          <w:lang w:val="pt-BR"/>
        </w:rPr>
      </w:pPr>
      <w:r w:rsidRPr="0079381A">
        <w:rPr>
          <w:lang w:val="pt-BR"/>
        </w:rPr>
        <w:t>3</w:t>
      </w:r>
      <w:r w:rsidRPr="0079381A">
        <w:rPr>
          <w:lang w:val="pt-BR"/>
        </w:rPr>
        <w:tab/>
        <w:t>Divorciado(a)</w:t>
      </w:r>
    </w:p>
    <w:p w14:paraId="12F0A451" w14:textId="205AE635" w:rsidR="00B23157" w:rsidRPr="0079381A" w:rsidRDefault="00415F9D" w:rsidP="00766499">
      <w:pPr>
        <w:spacing w:after="0"/>
        <w:ind w:left="720" w:right="-360"/>
        <w:rPr>
          <w:rFonts w:eastAsia="Calibri" w:cstheme="minorHAnsi"/>
          <w:lang w:val="pt-BR"/>
        </w:rPr>
      </w:pPr>
      <w:r w:rsidRPr="0079381A">
        <w:rPr>
          <w:lang w:val="pt-BR"/>
        </w:rPr>
        <w:t>4</w:t>
      </w:r>
      <w:r w:rsidRPr="0079381A">
        <w:rPr>
          <w:lang w:val="pt-BR"/>
        </w:rPr>
        <w:tab/>
        <w:t>Viudo(a)</w:t>
      </w:r>
    </w:p>
    <w:p w14:paraId="34DC7432" w14:textId="21D922D4" w:rsidR="00B23157" w:rsidRPr="00415F9D" w:rsidRDefault="00415F9D" w:rsidP="00766499">
      <w:pPr>
        <w:spacing w:after="0"/>
        <w:ind w:left="720" w:right="-360"/>
        <w:rPr>
          <w:rFonts w:eastAsia="Calibri" w:cstheme="minorHAnsi"/>
        </w:rPr>
      </w:pPr>
      <w:r>
        <w:t>5</w:t>
      </w:r>
      <w:r>
        <w:tab/>
        <w:t>Separado(a)</w:t>
      </w:r>
    </w:p>
    <w:p w14:paraId="0862618F" w14:textId="08EAD6D0" w:rsidR="00B23157" w:rsidRPr="00415F9D" w:rsidRDefault="00415F9D" w:rsidP="00AE7B15">
      <w:pPr>
        <w:ind w:left="720"/>
        <w:rPr>
          <w:rFonts w:eastAsia="Calibri" w:cstheme="minorHAnsi"/>
        </w:rPr>
      </w:pPr>
      <w:r>
        <w:lastRenderedPageBreak/>
        <w:t>99</w:t>
      </w:r>
      <w:r>
        <w:tab/>
        <w:t>Prefier</w:t>
      </w:r>
      <w:r w:rsidR="005B03DD">
        <w:t>o</w:t>
      </w:r>
      <w:r>
        <w:t xml:space="preserve"> no responder</w:t>
      </w:r>
    </w:p>
    <w:p w14:paraId="697BB11D" w14:textId="77777777" w:rsidR="00415F9D" w:rsidRPr="00A70F1A" w:rsidRDefault="00415F9D" w:rsidP="00415F9D">
      <w:pPr>
        <w:spacing w:after="0"/>
        <w:ind w:left="360" w:firstLine="360"/>
        <w:rPr>
          <w:rFonts w:eastAsia="Calibri"/>
          <w:i/>
          <w:iCs/>
        </w:rPr>
      </w:pPr>
    </w:p>
    <w:p w14:paraId="7AF4036E" w14:textId="667D8C7A" w:rsidR="004D79C4" w:rsidRPr="00150C6C" w:rsidRDefault="43BF4B94" w:rsidP="004A3523">
      <w:pPr>
        <w:pStyle w:val="ListParagraph"/>
        <w:numPr>
          <w:ilvl w:val="0"/>
          <w:numId w:val="19"/>
        </w:numPr>
        <w:rPr>
          <w:rFonts w:eastAsia="Calibri"/>
        </w:rPr>
      </w:pPr>
      <w:r>
        <w:t xml:space="preserve">[RACEETH] </w:t>
      </w:r>
      <w:r>
        <w:rPr>
          <w:rFonts w:ascii="Calibri" w:hAnsi="Calibri"/>
        </w:rPr>
        <w:t>¿Qué categorías lo describen? Seleccione todas las opciones que correspondan. Nota: puede seleccionar más de un grupo.</w:t>
      </w:r>
    </w:p>
    <w:p w14:paraId="7E349136" w14:textId="691E6255" w:rsidR="004D79C4" w:rsidRPr="00150C6C" w:rsidRDefault="00150C6C" w:rsidP="00150C6C">
      <w:pPr>
        <w:spacing w:after="0"/>
        <w:ind w:left="720"/>
        <w:rPr>
          <w:rFonts w:eastAsia="Calibri"/>
        </w:rPr>
      </w:pPr>
      <w:r>
        <w:t>0</w:t>
      </w:r>
      <w:r>
        <w:tab/>
        <w:t>Indígena americano o nativo de Alaska</w:t>
      </w:r>
    </w:p>
    <w:p w14:paraId="41B3C75E" w14:textId="59B83D4B" w:rsidR="004D79C4" w:rsidRPr="00150C6C" w:rsidRDefault="00150C6C" w:rsidP="00150C6C">
      <w:pPr>
        <w:spacing w:after="0"/>
        <w:ind w:left="720"/>
        <w:rPr>
          <w:rFonts w:eastAsia="Calibri" w:cstheme="minorHAnsi"/>
        </w:rPr>
      </w:pPr>
      <w:r>
        <w:t>1</w:t>
      </w:r>
      <w:r>
        <w:tab/>
        <w:t>Asiático</w:t>
      </w:r>
    </w:p>
    <w:p w14:paraId="28F439A4" w14:textId="009AB5C8" w:rsidR="004D79C4" w:rsidRPr="00150C6C" w:rsidRDefault="00150C6C" w:rsidP="00150C6C">
      <w:pPr>
        <w:spacing w:after="0"/>
        <w:ind w:left="720"/>
        <w:rPr>
          <w:rFonts w:eastAsia="Calibri" w:cstheme="minorHAnsi"/>
        </w:rPr>
      </w:pPr>
      <w:r>
        <w:t>2</w:t>
      </w:r>
      <w:r>
        <w:tab/>
        <w:t>Negro, afroamericano o africano</w:t>
      </w:r>
    </w:p>
    <w:p w14:paraId="47C3F213" w14:textId="07F4C867" w:rsidR="000C5CB7" w:rsidRPr="00150C6C" w:rsidRDefault="00150C6C" w:rsidP="00150C6C">
      <w:pPr>
        <w:spacing w:after="0"/>
        <w:ind w:left="720"/>
        <w:rPr>
          <w:rFonts w:eastAsia="Calibri" w:cstheme="minorHAnsi"/>
        </w:rPr>
      </w:pPr>
      <w:r>
        <w:t>3</w:t>
      </w:r>
      <w:r>
        <w:tab/>
        <w:t xml:space="preserve">Hispano, latino o de origen español </w:t>
      </w:r>
    </w:p>
    <w:p w14:paraId="3C540FE9" w14:textId="52352EE1" w:rsidR="004D79C4" w:rsidRPr="00150C6C" w:rsidRDefault="00150C6C" w:rsidP="00150C6C">
      <w:pPr>
        <w:spacing w:after="0"/>
        <w:ind w:left="720"/>
        <w:rPr>
          <w:rFonts w:eastAsia="Calibri" w:cstheme="minorHAnsi"/>
        </w:rPr>
      </w:pPr>
      <w:r>
        <w:t>4</w:t>
      </w:r>
      <w:r>
        <w:tab/>
        <w:t>Del Medio Oriente o África del Norte</w:t>
      </w:r>
    </w:p>
    <w:p w14:paraId="7FF3347C" w14:textId="03B85C8C" w:rsidR="004D79C4" w:rsidRPr="00150C6C" w:rsidRDefault="00150C6C" w:rsidP="00150C6C">
      <w:pPr>
        <w:spacing w:after="0"/>
        <w:ind w:left="720"/>
        <w:rPr>
          <w:rFonts w:eastAsia="Calibri" w:cstheme="minorHAnsi"/>
        </w:rPr>
      </w:pPr>
      <w:r>
        <w:t>5</w:t>
      </w:r>
      <w:r>
        <w:tab/>
        <w:t xml:space="preserve">Nativo de Hawái u otra isla del Pacífico </w:t>
      </w:r>
    </w:p>
    <w:p w14:paraId="303166E5" w14:textId="21FE651B" w:rsidR="004D79C4" w:rsidRPr="00150C6C" w:rsidRDefault="00150C6C" w:rsidP="00150C6C">
      <w:pPr>
        <w:spacing w:after="0"/>
        <w:ind w:left="720"/>
        <w:rPr>
          <w:rFonts w:eastAsia="Calibri" w:cstheme="minorHAnsi"/>
        </w:rPr>
      </w:pPr>
      <w:r>
        <w:t>6</w:t>
      </w:r>
      <w:r>
        <w:tab/>
        <w:t>Blanco</w:t>
      </w:r>
    </w:p>
    <w:p w14:paraId="001C33C8" w14:textId="2B5CE10B" w:rsidR="00A70F1A" w:rsidRPr="00150C6C" w:rsidRDefault="00150C6C" w:rsidP="00150C6C">
      <w:pPr>
        <w:tabs>
          <w:tab w:val="left" w:pos="1080"/>
        </w:tabs>
        <w:spacing w:after="0"/>
        <w:ind w:left="720"/>
        <w:rPr>
          <w:rFonts w:eastAsia="Calibri" w:cstheme="minorHAnsi"/>
        </w:rPr>
      </w:pPr>
      <w:r>
        <w:t>55</w:t>
      </w:r>
      <w:r>
        <w:tab/>
      </w:r>
      <w:r>
        <w:tab/>
        <w:t xml:space="preserve">Ninguno de estos me describe por completo: </w:t>
      </w:r>
      <w:r w:rsidR="00713DC8">
        <w:t>d</w:t>
      </w:r>
      <w:r>
        <w:t>escriba [text box]</w:t>
      </w:r>
    </w:p>
    <w:p w14:paraId="64C802B0" w14:textId="035C6C20" w:rsidR="00ED0295" w:rsidRPr="00150C6C" w:rsidRDefault="00150C6C" w:rsidP="00AE7B15">
      <w:pPr>
        <w:tabs>
          <w:tab w:val="left" w:pos="1080"/>
        </w:tabs>
        <w:ind w:left="720"/>
        <w:rPr>
          <w:rFonts w:eastAsia="Calibri"/>
          <w:i/>
          <w:iCs/>
        </w:rPr>
      </w:pPr>
      <w:r>
        <w:t>99</w:t>
      </w:r>
      <w:r>
        <w:tab/>
      </w:r>
      <w:r>
        <w:tab/>
        <w:t xml:space="preserve">Prefiero no responder </w:t>
      </w:r>
    </w:p>
    <w:p w14:paraId="26B8827A" w14:textId="77777777" w:rsidR="001B40CC" w:rsidRPr="00A70F1A" w:rsidRDefault="001B40CC" w:rsidP="00CA03AF">
      <w:pPr>
        <w:spacing w:after="0"/>
        <w:rPr>
          <w:rFonts w:eastAsia="Calibri"/>
          <w:i/>
          <w:iCs/>
        </w:rPr>
      </w:pPr>
    </w:p>
    <w:p w14:paraId="66AF3543" w14:textId="6FA73B54" w:rsidR="00E7172A" w:rsidRPr="000B2425" w:rsidRDefault="43BF4B94" w:rsidP="004A3523">
      <w:pPr>
        <w:pStyle w:val="ListParagraph"/>
        <w:numPr>
          <w:ilvl w:val="0"/>
          <w:numId w:val="19"/>
        </w:numPr>
        <w:rPr>
          <w:rFonts w:eastAsia="Calibri"/>
          <w:i/>
          <w:iCs/>
        </w:rPr>
      </w:pPr>
      <w:r>
        <w:t>[RACEETH2] ¿Cuál de estas categorías lo describe mejor? Seleccione todas las opciones que correspondan.</w:t>
      </w:r>
    </w:p>
    <w:p w14:paraId="3C118095" w14:textId="2D279942" w:rsidR="00E7172A" w:rsidRPr="000B2425" w:rsidRDefault="000B2425" w:rsidP="000B2425">
      <w:pPr>
        <w:spacing w:after="0"/>
        <w:ind w:left="720"/>
        <w:rPr>
          <w:rFonts w:eastAsia="Calibri"/>
          <w:i/>
          <w:iCs/>
        </w:rPr>
      </w:pPr>
      <w:r>
        <w:t>0</w:t>
      </w:r>
      <w:r>
        <w:tab/>
        <w:t>Indígena americano</w:t>
      </w:r>
    </w:p>
    <w:p w14:paraId="0022B517" w14:textId="27FF2DB4" w:rsidR="00E7172A" w:rsidRPr="000B2425" w:rsidRDefault="000B2425" w:rsidP="000B2425">
      <w:pPr>
        <w:spacing w:after="0"/>
        <w:ind w:left="720"/>
        <w:rPr>
          <w:rFonts w:eastAsia="Calibri" w:cstheme="minorHAnsi"/>
          <w:i/>
        </w:rPr>
      </w:pPr>
      <w:r>
        <w:t>1</w:t>
      </w:r>
      <w:r>
        <w:tab/>
        <w:t>Nativo de Alaska</w:t>
      </w:r>
    </w:p>
    <w:p w14:paraId="1B138F20" w14:textId="3E08A0E9" w:rsidR="00E7172A" w:rsidRPr="000B2425" w:rsidRDefault="000B2425" w:rsidP="000B2425">
      <w:pPr>
        <w:spacing w:after="0"/>
        <w:ind w:left="720"/>
        <w:rPr>
          <w:rFonts w:eastAsia="Calibri" w:cstheme="minorHAnsi"/>
          <w:i/>
        </w:rPr>
      </w:pPr>
      <w:r>
        <w:t>2</w:t>
      </w:r>
      <w:r>
        <w:tab/>
        <w:t>Indígena centroamericano o sudamericano</w:t>
      </w:r>
    </w:p>
    <w:p w14:paraId="1CAE7932" w14:textId="362DEC5A" w:rsidR="00E7172A" w:rsidRPr="000B2425" w:rsidRDefault="000B2425" w:rsidP="000B2425">
      <w:pPr>
        <w:spacing w:after="0"/>
        <w:ind w:left="720"/>
        <w:rPr>
          <w:rFonts w:eastAsia="Calibri" w:cstheme="minorHAnsi"/>
          <w:i/>
        </w:rPr>
      </w:pPr>
      <w:r>
        <w:t>55</w:t>
      </w:r>
      <w:r>
        <w:tab/>
        <w:t xml:space="preserve">Ninguna de estas me describe por completo: </w:t>
      </w:r>
      <w:r w:rsidR="00BE32DF">
        <w:t>d</w:t>
      </w:r>
      <w:r>
        <w:t>escriba [text box]</w:t>
      </w:r>
    </w:p>
    <w:p w14:paraId="530AE673" w14:textId="05D080F0" w:rsidR="00867C6A" w:rsidRPr="000B2425" w:rsidRDefault="000B2425" w:rsidP="00AE7B15">
      <w:pPr>
        <w:ind w:left="720"/>
        <w:rPr>
          <w:rFonts w:eastAsia="Calibri"/>
        </w:rPr>
      </w:pPr>
      <w:r>
        <w:t>99</w:t>
      </w:r>
      <w:r>
        <w:tab/>
        <w:t xml:space="preserve">Prefiero no responder </w:t>
      </w:r>
    </w:p>
    <w:p w14:paraId="630235DC" w14:textId="77777777" w:rsidR="000B2425" w:rsidRPr="000B2425" w:rsidRDefault="000B2425" w:rsidP="000B2425">
      <w:pPr>
        <w:spacing w:after="0"/>
        <w:ind w:left="720"/>
        <w:rPr>
          <w:rFonts w:eastAsia="Calibri"/>
          <w:i/>
          <w:iCs/>
        </w:rPr>
      </w:pPr>
    </w:p>
    <w:p w14:paraId="0B63E925" w14:textId="3792F6D9" w:rsidR="00FF3200" w:rsidRPr="00722F28" w:rsidRDefault="43BF4B94" w:rsidP="004A3523">
      <w:pPr>
        <w:pStyle w:val="ListParagraph"/>
        <w:numPr>
          <w:ilvl w:val="0"/>
          <w:numId w:val="19"/>
        </w:numPr>
        <w:rPr>
          <w:rFonts w:eastAsia="Calibri"/>
        </w:rPr>
      </w:pPr>
      <w:r>
        <w:t>[RACEETH3] ¿Cuál de estas categorías lo describe mejor? Seleccione todas las opciones que correspondan.</w:t>
      </w:r>
    </w:p>
    <w:p w14:paraId="23EC7F06" w14:textId="77CF1ABD" w:rsidR="00FF3200" w:rsidRPr="00722F28" w:rsidRDefault="00722F28" w:rsidP="007C38F4">
      <w:pPr>
        <w:spacing w:after="0"/>
        <w:ind w:left="720"/>
        <w:rPr>
          <w:rFonts w:eastAsia="Calibri"/>
        </w:rPr>
      </w:pPr>
      <w:r>
        <w:t>0</w:t>
      </w:r>
      <w:r>
        <w:tab/>
        <w:t>Indígena asiático</w:t>
      </w:r>
    </w:p>
    <w:p w14:paraId="282ECE60" w14:textId="77CB73CE" w:rsidR="00FF3200" w:rsidRPr="00722F28" w:rsidRDefault="00722F28" w:rsidP="007C38F4">
      <w:pPr>
        <w:spacing w:after="0"/>
        <w:ind w:left="720"/>
        <w:rPr>
          <w:rFonts w:eastAsia="Calibri" w:cstheme="minorHAnsi"/>
        </w:rPr>
      </w:pPr>
      <w:r>
        <w:t>1</w:t>
      </w:r>
      <w:r>
        <w:tab/>
        <w:t>Camboyano</w:t>
      </w:r>
    </w:p>
    <w:p w14:paraId="5B0CBC7A" w14:textId="0E51ED13" w:rsidR="00FF3200" w:rsidRPr="00722F28" w:rsidRDefault="00722F28" w:rsidP="007C38F4">
      <w:pPr>
        <w:spacing w:after="0"/>
        <w:ind w:left="720"/>
        <w:rPr>
          <w:rFonts w:eastAsia="Calibri" w:cstheme="minorHAnsi"/>
        </w:rPr>
      </w:pPr>
      <w:r>
        <w:t>2</w:t>
      </w:r>
      <w:r>
        <w:tab/>
        <w:t>Chino</w:t>
      </w:r>
    </w:p>
    <w:p w14:paraId="7183E9A1" w14:textId="4AEC7663" w:rsidR="00FF3200" w:rsidRPr="00722F28" w:rsidRDefault="00722F28" w:rsidP="007C38F4">
      <w:pPr>
        <w:spacing w:after="0"/>
        <w:ind w:left="720"/>
        <w:rPr>
          <w:rFonts w:eastAsia="Calibri" w:cstheme="minorHAnsi"/>
        </w:rPr>
      </w:pPr>
      <w:r>
        <w:t>3</w:t>
      </w:r>
      <w:r>
        <w:tab/>
        <w:t>Filipino</w:t>
      </w:r>
    </w:p>
    <w:p w14:paraId="34DB8CB0" w14:textId="7F34BDF0" w:rsidR="00FF3200" w:rsidRPr="00722F28" w:rsidRDefault="00722F28" w:rsidP="007C38F4">
      <w:pPr>
        <w:spacing w:after="0"/>
        <w:ind w:left="720"/>
        <w:rPr>
          <w:rFonts w:eastAsia="Calibri" w:cstheme="minorHAnsi"/>
        </w:rPr>
      </w:pPr>
      <w:r>
        <w:t>4</w:t>
      </w:r>
      <w:r>
        <w:tab/>
        <w:t>Hmong</w:t>
      </w:r>
    </w:p>
    <w:p w14:paraId="27188C5F" w14:textId="134770AA" w:rsidR="00FF3200" w:rsidRPr="00722F28" w:rsidRDefault="00722F28" w:rsidP="007C38F4">
      <w:pPr>
        <w:spacing w:after="0"/>
        <w:ind w:left="720"/>
        <w:rPr>
          <w:rFonts w:eastAsia="Calibri" w:cstheme="minorHAnsi"/>
        </w:rPr>
      </w:pPr>
      <w:r>
        <w:t>5</w:t>
      </w:r>
      <w:r>
        <w:tab/>
        <w:t>Japonés</w:t>
      </w:r>
    </w:p>
    <w:p w14:paraId="3F0BCE4D" w14:textId="1D8D56FD" w:rsidR="00FF3200" w:rsidRPr="00722F28" w:rsidRDefault="00722F28" w:rsidP="007C38F4">
      <w:pPr>
        <w:spacing w:after="0"/>
        <w:ind w:left="720"/>
        <w:rPr>
          <w:rFonts w:eastAsia="Calibri" w:cstheme="minorHAnsi"/>
        </w:rPr>
      </w:pPr>
      <w:r>
        <w:t>6</w:t>
      </w:r>
      <w:r>
        <w:tab/>
        <w:t>Coreano</w:t>
      </w:r>
      <w:r w:rsidR="000358DD">
        <w:t xml:space="preserve"> </w:t>
      </w:r>
    </w:p>
    <w:p w14:paraId="7EA464DC" w14:textId="5EB07ED2" w:rsidR="00FF3200" w:rsidRPr="00722F28" w:rsidRDefault="00722F28" w:rsidP="007C38F4">
      <w:pPr>
        <w:spacing w:after="0"/>
        <w:ind w:left="720"/>
        <w:rPr>
          <w:rFonts w:eastAsia="Calibri" w:cstheme="minorHAnsi"/>
        </w:rPr>
      </w:pPr>
      <w:r>
        <w:t>7</w:t>
      </w:r>
      <w:r>
        <w:tab/>
        <w:t xml:space="preserve">Pakistaní </w:t>
      </w:r>
    </w:p>
    <w:p w14:paraId="6DB8B5FC" w14:textId="39CD4F2C" w:rsidR="00FF3200" w:rsidRPr="00722F28" w:rsidRDefault="00722F28" w:rsidP="007C38F4">
      <w:pPr>
        <w:spacing w:after="0"/>
        <w:ind w:left="720"/>
        <w:rPr>
          <w:rFonts w:eastAsia="Calibri" w:cstheme="minorHAnsi"/>
        </w:rPr>
      </w:pPr>
      <w:r>
        <w:t>8</w:t>
      </w:r>
      <w:r>
        <w:tab/>
        <w:t>Vietnamita</w:t>
      </w:r>
    </w:p>
    <w:p w14:paraId="4FABAB49" w14:textId="5EFAE362" w:rsidR="00FF3200" w:rsidRPr="00722F28" w:rsidRDefault="00722F28" w:rsidP="007C38F4">
      <w:pPr>
        <w:spacing w:after="0"/>
        <w:ind w:left="720"/>
        <w:rPr>
          <w:rFonts w:eastAsia="Calibri" w:cstheme="minorHAnsi"/>
        </w:rPr>
      </w:pPr>
      <w:r>
        <w:t>55</w:t>
      </w:r>
      <w:r>
        <w:tab/>
        <w:t xml:space="preserve">Ninguna de estas me describe por completo: </w:t>
      </w:r>
      <w:r w:rsidR="00BE32DF">
        <w:t>d</w:t>
      </w:r>
      <w:r>
        <w:t>escriba [text box]</w:t>
      </w:r>
    </w:p>
    <w:p w14:paraId="2706F53F" w14:textId="4FA1A53A" w:rsidR="00FF3200" w:rsidRPr="00722F28" w:rsidRDefault="007C38F4" w:rsidP="00AE7B15">
      <w:pPr>
        <w:ind w:left="720"/>
        <w:rPr>
          <w:rFonts w:eastAsia="Calibri"/>
          <w:b/>
          <w:bCs/>
        </w:rPr>
      </w:pPr>
      <w:r>
        <w:t>99</w:t>
      </w:r>
      <w:r>
        <w:tab/>
        <w:t>Prefiero no responder</w:t>
      </w:r>
    </w:p>
    <w:p w14:paraId="721380E7" w14:textId="5BFCAD50" w:rsidR="00E7172A" w:rsidRPr="00586BFF" w:rsidRDefault="43BF4B94" w:rsidP="004A3523">
      <w:pPr>
        <w:pStyle w:val="ListParagraph"/>
        <w:numPr>
          <w:ilvl w:val="0"/>
          <w:numId w:val="19"/>
        </w:numPr>
        <w:rPr>
          <w:rFonts w:eastAsia="Calibri"/>
          <w:b/>
          <w:bCs/>
        </w:rPr>
      </w:pPr>
      <w:r>
        <w:t>[RACEETH4] ¿Cuál de estas categorías lo describe mejor? Seleccione todas las opciones que correspondan.</w:t>
      </w:r>
    </w:p>
    <w:p w14:paraId="0392D3D2" w14:textId="38AF6D4C" w:rsidR="008B4794" w:rsidRPr="00C76DA0" w:rsidRDefault="00436555" w:rsidP="00436555">
      <w:pPr>
        <w:spacing w:after="0"/>
        <w:ind w:left="720"/>
        <w:rPr>
          <w:rFonts w:eastAsia="Calibri"/>
        </w:rPr>
      </w:pPr>
      <w:r>
        <w:t>0</w:t>
      </w:r>
      <w:r>
        <w:tab/>
        <w:t>Afroamericano</w:t>
      </w:r>
    </w:p>
    <w:p w14:paraId="504B728D" w14:textId="621643A2" w:rsidR="008B4794" w:rsidRPr="00C76DA0" w:rsidRDefault="00436555" w:rsidP="00436555">
      <w:pPr>
        <w:spacing w:after="0"/>
        <w:ind w:left="720"/>
        <w:rPr>
          <w:rFonts w:eastAsia="Calibri" w:cstheme="minorHAnsi"/>
        </w:rPr>
      </w:pPr>
      <w:r>
        <w:t>1</w:t>
      </w:r>
      <w:r>
        <w:tab/>
        <w:t>Barbadense</w:t>
      </w:r>
    </w:p>
    <w:p w14:paraId="729526F0" w14:textId="6AC5ADED" w:rsidR="008B4794" w:rsidRPr="00C76DA0" w:rsidRDefault="00436555" w:rsidP="00436555">
      <w:pPr>
        <w:spacing w:after="0"/>
        <w:ind w:left="720"/>
        <w:rPr>
          <w:rFonts w:eastAsia="Calibri" w:cstheme="minorHAnsi"/>
        </w:rPr>
      </w:pPr>
      <w:r>
        <w:t>2</w:t>
      </w:r>
      <w:r>
        <w:tab/>
        <w:t>Caribeño</w:t>
      </w:r>
    </w:p>
    <w:p w14:paraId="2818DC5A" w14:textId="071611F8" w:rsidR="008B4794" w:rsidRPr="00C76DA0" w:rsidRDefault="00436555" w:rsidP="00436555">
      <w:pPr>
        <w:spacing w:after="0"/>
        <w:ind w:left="720"/>
        <w:rPr>
          <w:rFonts w:eastAsia="Calibri" w:cstheme="minorHAnsi"/>
        </w:rPr>
      </w:pPr>
      <w:r>
        <w:lastRenderedPageBreak/>
        <w:t>3</w:t>
      </w:r>
      <w:r>
        <w:tab/>
        <w:t>Etíope</w:t>
      </w:r>
    </w:p>
    <w:p w14:paraId="7654E547" w14:textId="6D3BF137" w:rsidR="008B4794" w:rsidRPr="00C76DA0" w:rsidRDefault="00436555" w:rsidP="00436555">
      <w:pPr>
        <w:spacing w:after="0"/>
        <w:ind w:left="720"/>
        <w:rPr>
          <w:rFonts w:eastAsia="Calibri" w:cstheme="minorHAnsi"/>
        </w:rPr>
      </w:pPr>
      <w:r>
        <w:t>4</w:t>
      </w:r>
      <w:r>
        <w:tab/>
        <w:t>Ghanés</w:t>
      </w:r>
    </w:p>
    <w:p w14:paraId="2158EFAD" w14:textId="6D80D5DF" w:rsidR="008B4794" w:rsidRPr="00C76DA0" w:rsidRDefault="00436555" w:rsidP="00436555">
      <w:pPr>
        <w:spacing w:after="0"/>
        <w:ind w:left="720"/>
        <w:rPr>
          <w:rFonts w:eastAsia="Calibri" w:cstheme="minorHAnsi"/>
        </w:rPr>
      </w:pPr>
      <w:r>
        <w:t>5</w:t>
      </w:r>
      <w:r>
        <w:tab/>
        <w:t>Haitiano</w:t>
      </w:r>
    </w:p>
    <w:p w14:paraId="0A76EDF6" w14:textId="5CCCBEBC" w:rsidR="008B4794" w:rsidRPr="00C76DA0" w:rsidRDefault="00436555" w:rsidP="00436555">
      <w:pPr>
        <w:spacing w:after="0"/>
        <w:ind w:left="720"/>
        <w:rPr>
          <w:rFonts w:eastAsia="Calibri" w:cstheme="minorHAnsi"/>
        </w:rPr>
      </w:pPr>
      <w:r>
        <w:t>6</w:t>
      </w:r>
      <w:r>
        <w:tab/>
        <w:t>Jamaicano</w:t>
      </w:r>
    </w:p>
    <w:p w14:paraId="70675A8C" w14:textId="594E8795" w:rsidR="008B4794" w:rsidRPr="00C76DA0" w:rsidRDefault="00436555" w:rsidP="00436555">
      <w:pPr>
        <w:spacing w:after="0"/>
        <w:ind w:left="720"/>
        <w:rPr>
          <w:rFonts w:eastAsia="Calibri" w:cstheme="minorHAnsi"/>
        </w:rPr>
      </w:pPr>
      <w:r>
        <w:t>7</w:t>
      </w:r>
      <w:r>
        <w:tab/>
        <w:t>Liberiano</w:t>
      </w:r>
    </w:p>
    <w:p w14:paraId="7693C1D6" w14:textId="04C02851" w:rsidR="008B4794" w:rsidRPr="00C76DA0" w:rsidRDefault="00436555" w:rsidP="00436555">
      <w:pPr>
        <w:spacing w:after="0"/>
        <w:ind w:left="720"/>
        <w:rPr>
          <w:rFonts w:eastAsia="Calibri" w:cstheme="minorHAnsi"/>
        </w:rPr>
      </w:pPr>
      <w:r>
        <w:t>8</w:t>
      </w:r>
      <w:r>
        <w:tab/>
        <w:t>Nigeriano</w:t>
      </w:r>
    </w:p>
    <w:p w14:paraId="4AE75921" w14:textId="12C55C94" w:rsidR="008B4794" w:rsidRPr="00C76DA0" w:rsidRDefault="00436555" w:rsidP="00436555">
      <w:pPr>
        <w:spacing w:after="0"/>
        <w:ind w:left="720"/>
        <w:rPr>
          <w:rFonts w:eastAsia="Calibri" w:cstheme="minorHAnsi"/>
        </w:rPr>
      </w:pPr>
      <w:r>
        <w:t>9</w:t>
      </w:r>
      <w:r>
        <w:tab/>
        <w:t>Somalí</w:t>
      </w:r>
    </w:p>
    <w:p w14:paraId="0DFA7456" w14:textId="03CA4C5E" w:rsidR="008B4794" w:rsidRPr="00C76DA0" w:rsidRDefault="00436555" w:rsidP="00436555">
      <w:pPr>
        <w:spacing w:after="0"/>
        <w:ind w:left="720"/>
        <w:rPr>
          <w:rFonts w:eastAsia="Calibri" w:cstheme="minorHAnsi"/>
        </w:rPr>
      </w:pPr>
      <w:r>
        <w:t>10</w:t>
      </w:r>
      <w:r>
        <w:tab/>
        <w:t>Sudafricano</w:t>
      </w:r>
    </w:p>
    <w:p w14:paraId="75382813" w14:textId="0CB7CD69" w:rsidR="008B4794" w:rsidRPr="00C76DA0" w:rsidRDefault="00436555" w:rsidP="00436555">
      <w:pPr>
        <w:spacing w:after="0"/>
        <w:ind w:left="720"/>
        <w:rPr>
          <w:rFonts w:eastAsia="Calibri" w:cstheme="minorHAnsi"/>
        </w:rPr>
      </w:pPr>
      <w:r>
        <w:t>55</w:t>
      </w:r>
      <w:r>
        <w:tab/>
        <w:t xml:space="preserve">Ninguna de estas me describe por completo: </w:t>
      </w:r>
      <w:r w:rsidR="007E5C8B">
        <w:t>d</w:t>
      </w:r>
      <w:r>
        <w:t>escriba [text box]</w:t>
      </w:r>
    </w:p>
    <w:p w14:paraId="6FDE4644" w14:textId="70191C93" w:rsidR="00E7172A" w:rsidRPr="00C76DA0" w:rsidRDefault="00436555" w:rsidP="00AE7B15">
      <w:pPr>
        <w:ind w:left="720"/>
        <w:rPr>
          <w:rFonts w:eastAsia="Calibri"/>
        </w:rPr>
      </w:pPr>
      <w:r>
        <w:t>99</w:t>
      </w:r>
      <w:r>
        <w:tab/>
        <w:t>Prefiero no responder</w:t>
      </w:r>
    </w:p>
    <w:p w14:paraId="695220FE" w14:textId="6D019133" w:rsidR="000C5CB7" w:rsidRPr="002E574B" w:rsidRDefault="43BF4B94" w:rsidP="004A3523">
      <w:pPr>
        <w:pStyle w:val="ListParagraph"/>
        <w:numPr>
          <w:ilvl w:val="0"/>
          <w:numId w:val="19"/>
        </w:numPr>
        <w:rPr>
          <w:rFonts w:eastAsia="Calibri"/>
        </w:rPr>
      </w:pPr>
      <w:r>
        <w:t>[RACEETH5] ¿Cuál de estas categorías lo describe mejor? Seleccione todas las opciones que correspondan.</w:t>
      </w:r>
    </w:p>
    <w:p w14:paraId="7F361473" w14:textId="3C2DC9CF" w:rsidR="000C5CB7" w:rsidRPr="002E574B" w:rsidRDefault="00F84614" w:rsidP="00F84614">
      <w:pPr>
        <w:spacing w:after="0"/>
        <w:ind w:left="720"/>
        <w:rPr>
          <w:rFonts w:eastAsia="Calibri"/>
        </w:rPr>
      </w:pPr>
      <w:r>
        <w:t>0</w:t>
      </w:r>
      <w:r>
        <w:tab/>
        <w:t>Colombiano</w:t>
      </w:r>
    </w:p>
    <w:p w14:paraId="15433F95" w14:textId="00C0CD33" w:rsidR="000C5CB7" w:rsidRPr="002E574B" w:rsidRDefault="00F84614" w:rsidP="00F84614">
      <w:pPr>
        <w:spacing w:after="0"/>
        <w:ind w:left="720"/>
        <w:rPr>
          <w:rFonts w:eastAsia="Calibri" w:cstheme="minorHAnsi"/>
        </w:rPr>
      </w:pPr>
      <w:r>
        <w:t>1</w:t>
      </w:r>
      <w:r>
        <w:tab/>
        <w:t>Cubano</w:t>
      </w:r>
    </w:p>
    <w:p w14:paraId="4846F0BB" w14:textId="5597636D" w:rsidR="000C5CB7" w:rsidRPr="002E574B" w:rsidRDefault="00F84614" w:rsidP="00F84614">
      <w:pPr>
        <w:spacing w:after="0"/>
        <w:ind w:left="720"/>
        <w:rPr>
          <w:rFonts w:eastAsia="Calibri" w:cstheme="minorHAnsi"/>
        </w:rPr>
      </w:pPr>
      <w:r>
        <w:t>2</w:t>
      </w:r>
      <w:r>
        <w:tab/>
        <w:t>Dominicano</w:t>
      </w:r>
    </w:p>
    <w:p w14:paraId="1B36FF60" w14:textId="21B904ED" w:rsidR="000C5CB7" w:rsidRPr="002E574B" w:rsidRDefault="00F84614" w:rsidP="00F84614">
      <w:pPr>
        <w:spacing w:after="0"/>
        <w:ind w:left="720"/>
        <w:rPr>
          <w:rFonts w:eastAsia="Calibri" w:cstheme="minorHAnsi"/>
        </w:rPr>
      </w:pPr>
      <w:r>
        <w:t>3</w:t>
      </w:r>
      <w:r>
        <w:tab/>
        <w:t>Ecuatoriano</w:t>
      </w:r>
    </w:p>
    <w:p w14:paraId="3D1688E1" w14:textId="35395359" w:rsidR="000C5CB7" w:rsidRPr="002E574B" w:rsidRDefault="00F84614" w:rsidP="00F84614">
      <w:pPr>
        <w:spacing w:after="0"/>
        <w:ind w:left="720"/>
        <w:rPr>
          <w:rFonts w:eastAsia="Calibri" w:cstheme="minorHAnsi"/>
        </w:rPr>
      </w:pPr>
      <w:r>
        <w:t>4</w:t>
      </w:r>
      <w:r>
        <w:tab/>
        <w:t>Hondureño</w:t>
      </w:r>
    </w:p>
    <w:p w14:paraId="50697CC0" w14:textId="5D03670E" w:rsidR="000C5CB7" w:rsidRPr="002E574B" w:rsidRDefault="00F84614" w:rsidP="00F84614">
      <w:pPr>
        <w:spacing w:after="0"/>
        <w:ind w:left="720"/>
        <w:rPr>
          <w:rFonts w:eastAsia="Calibri" w:cstheme="minorHAnsi"/>
        </w:rPr>
      </w:pPr>
      <w:r>
        <w:t>5</w:t>
      </w:r>
      <w:r>
        <w:tab/>
        <w:t>Mexicano o méxicoestadounidense</w:t>
      </w:r>
    </w:p>
    <w:p w14:paraId="217035E7" w14:textId="0E7CF987" w:rsidR="000C5CB7" w:rsidRPr="002E574B" w:rsidRDefault="00F84614" w:rsidP="00F84614">
      <w:pPr>
        <w:spacing w:after="0"/>
        <w:ind w:left="720"/>
        <w:rPr>
          <w:rFonts w:eastAsia="Calibri" w:cstheme="minorHAnsi"/>
        </w:rPr>
      </w:pPr>
      <w:r>
        <w:t>6</w:t>
      </w:r>
      <w:r>
        <w:tab/>
        <w:t>Puertorriqueño</w:t>
      </w:r>
    </w:p>
    <w:p w14:paraId="6DE2F5C3" w14:textId="44AA73A0" w:rsidR="000C5CB7" w:rsidRPr="002E574B" w:rsidRDefault="00F84614" w:rsidP="00F84614">
      <w:pPr>
        <w:spacing w:after="0"/>
        <w:ind w:left="720"/>
        <w:rPr>
          <w:rFonts w:eastAsia="Calibri" w:cstheme="minorHAnsi"/>
        </w:rPr>
      </w:pPr>
      <w:r>
        <w:t>7</w:t>
      </w:r>
      <w:r>
        <w:tab/>
        <w:t>Salvadoreño</w:t>
      </w:r>
    </w:p>
    <w:p w14:paraId="0A644158" w14:textId="7DBF3A77" w:rsidR="000C5CB7" w:rsidRPr="002E574B" w:rsidRDefault="00F84614" w:rsidP="00F84614">
      <w:pPr>
        <w:spacing w:after="0"/>
        <w:ind w:left="720"/>
        <w:rPr>
          <w:rFonts w:eastAsia="Calibri" w:cstheme="minorHAnsi"/>
        </w:rPr>
      </w:pPr>
      <w:r>
        <w:t>8</w:t>
      </w:r>
      <w:r>
        <w:tab/>
        <w:t>Español</w:t>
      </w:r>
    </w:p>
    <w:p w14:paraId="718C7A6F" w14:textId="5AF56EB5" w:rsidR="000C5CB7" w:rsidRPr="002E574B" w:rsidRDefault="00F84614" w:rsidP="00F84614">
      <w:pPr>
        <w:spacing w:after="0"/>
        <w:ind w:left="720"/>
        <w:rPr>
          <w:rFonts w:eastAsia="Calibri" w:cstheme="minorHAnsi"/>
        </w:rPr>
      </w:pPr>
      <w:r>
        <w:t>55</w:t>
      </w:r>
      <w:r>
        <w:tab/>
        <w:t xml:space="preserve">Ninguna de estas me describe por completo: </w:t>
      </w:r>
      <w:r w:rsidR="009D46BF">
        <w:t>d</w:t>
      </w:r>
      <w:r>
        <w:t>escriba [text box]</w:t>
      </w:r>
    </w:p>
    <w:p w14:paraId="338F2A7A" w14:textId="4FD9807F" w:rsidR="000C5CB7" w:rsidRPr="002E574B" w:rsidRDefault="00F84614" w:rsidP="00F026AF">
      <w:pPr>
        <w:ind w:left="720"/>
        <w:rPr>
          <w:rFonts w:eastAsia="Calibri"/>
        </w:rPr>
      </w:pPr>
      <w:r>
        <w:t>99</w:t>
      </w:r>
      <w:r>
        <w:tab/>
        <w:t>Prefiero no responder</w:t>
      </w:r>
    </w:p>
    <w:p w14:paraId="72BE8DCD" w14:textId="49A35195" w:rsidR="009B763A" w:rsidRPr="008C37E9" w:rsidRDefault="43BF4B94" w:rsidP="004A3523">
      <w:pPr>
        <w:pStyle w:val="ListParagraph"/>
        <w:numPr>
          <w:ilvl w:val="0"/>
          <w:numId w:val="19"/>
        </w:numPr>
        <w:rPr>
          <w:rFonts w:eastAsia="Calibri"/>
          <w:b/>
          <w:bCs/>
        </w:rPr>
      </w:pPr>
      <w:r>
        <w:t>[RACEETH6] ¿Cuál de estas categorías lo describe mejor? Seleccione todas las opciones que correspondan.</w:t>
      </w:r>
    </w:p>
    <w:p w14:paraId="25AFC22D" w14:textId="1C3CFB38" w:rsidR="009B763A" w:rsidRPr="004B0435" w:rsidRDefault="004B0435" w:rsidP="005A1576">
      <w:pPr>
        <w:spacing w:after="0"/>
        <w:ind w:left="720"/>
        <w:rPr>
          <w:rFonts w:eastAsia="Calibri"/>
        </w:rPr>
      </w:pPr>
      <w:r>
        <w:t>0</w:t>
      </w:r>
      <w:r>
        <w:tab/>
        <w:t>Afgano</w:t>
      </w:r>
    </w:p>
    <w:p w14:paraId="6772A294" w14:textId="0B4722C1" w:rsidR="009B763A" w:rsidRPr="004B0435" w:rsidRDefault="004B0435" w:rsidP="005A1576">
      <w:pPr>
        <w:spacing w:after="0"/>
        <w:ind w:left="720"/>
        <w:rPr>
          <w:rFonts w:eastAsia="Calibri" w:cstheme="minorHAnsi"/>
        </w:rPr>
      </w:pPr>
      <w:r>
        <w:t>1</w:t>
      </w:r>
      <w:r>
        <w:tab/>
        <w:t>Argelino</w:t>
      </w:r>
    </w:p>
    <w:p w14:paraId="3E734F6C" w14:textId="65F20EF4" w:rsidR="009B763A" w:rsidRPr="004B0435" w:rsidRDefault="004B0435" w:rsidP="005A1576">
      <w:pPr>
        <w:spacing w:after="0"/>
        <w:ind w:left="720"/>
        <w:rPr>
          <w:rFonts w:eastAsia="Calibri" w:cstheme="minorHAnsi"/>
        </w:rPr>
      </w:pPr>
      <w:r>
        <w:t>2</w:t>
      </w:r>
      <w:r>
        <w:tab/>
        <w:t>Egipcio</w:t>
      </w:r>
    </w:p>
    <w:p w14:paraId="7D4A4DF4" w14:textId="06849A14" w:rsidR="009B763A" w:rsidRPr="004B0435" w:rsidRDefault="004B0435" w:rsidP="005A1576">
      <w:pPr>
        <w:spacing w:after="0"/>
        <w:ind w:left="720"/>
        <w:rPr>
          <w:rFonts w:eastAsia="Calibri" w:cstheme="minorHAnsi"/>
        </w:rPr>
      </w:pPr>
      <w:r>
        <w:t>3</w:t>
      </w:r>
      <w:r>
        <w:tab/>
        <w:t>Iraní</w:t>
      </w:r>
    </w:p>
    <w:p w14:paraId="6B4A67BD" w14:textId="2F319206" w:rsidR="009B763A" w:rsidRPr="004B0435" w:rsidRDefault="004B0435" w:rsidP="005A1576">
      <w:pPr>
        <w:spacing w:after="0"/>
        <w:ind w:left="720"/>
        <w:rPr>
          <w:rFonts w:eastAsia="Calibri" w:cstheme="minorHAnsi"/>
        </w:rPr>
      </w:pPr>
      <w:r>
        <w:t>4</w:t>
      </w:r>
      <w:r>
        <w:tab/>
        <w:t>Iraquí</w:t>
      </w:r>
    </w:p>
    <w:p w14:paraId="010FC937" w14:textId="0B289730" w:rsidR="009B763A" w:rsidRPr="004B0435" w:rsidRDefault="004B0435" w:rsidP="005A1576">
      <w:pPr>
        <w:spacing w:after="0"/>
        <w:ind w:left="720"/>
        <w:rPr>
          <w:rFonts w:eastAsia="Calibri" w:cstheme="minorHAnsi"/>
        </w:rPr>
      </w:pPr>
      <w:r>
        <w:t>5</w:t>
      </w:r>
      <w:r>
        <w:tab/>
        <w:t>Israelí</w:t>
      </w:r>
    </w:p>
    <w:p w14:paraId="74F45AB0" w14:textId="46849DBC" w:rsidR="009B763A" w:rsidRPr="004B0435" w:rsidRDefault="004B0435" w:rsidP="005A1576">
      <w:pPr>
        <w:spacing w:after="0"/>
        <w:ind w:left="720"/>
        <w:rPr>
          <w:rFonts w:eastAsia="Calibri" w:cstheme="minorHAnsi"/>
        </w:rPr>
      </w:pPr>
      <w:r>
        <w:t>6</w:t>
      </w:r>
      <w:r>
        <w:tab/>
        <w:t>Libanés</w:t>
      </w:r>
    </w:p>
    <w:p w14:paraId="609268F1" w14:textId="78B78574" w:rsidR="009B763A" w:rsidRPr="004B0435" w:rsidRDefault="004B0435" w:rsidP="005A1576">
      <w:pPr>
        <w:spacing w:after="0"/>
        <w:ind w:left="720"/>
        <w:rPr>
          <w:rFonts w:eastAsia="Calibri" w:cstheme="minorHAnsi"/>
        </w:rPr>
      </w:pPr>
      <w:r>
        <w:t>7</w:t>
      </w:r>
      <w:r>
        <w:tab/>
        <w:t>Marroquí</w:t>
      </w:r>
    </w:p>
    <w:p w14:paraId="4BF60D61" w14:textId="7648DC1D" w:rsidR="009B763A" w:rsidRPr="004B0435" w:rsidRDefault="004B0435" w:rsidP="005A1576">
      <w:pPr>
        <w:spacing w:after="0"/>
        <w:ind w:left="720"/>
        <w:rPr>
          <w:rFonts w:eastAsia="Calibri" w:cstheme="minorHAnsi"/>
        </w:rPr>
      </w:pPr>
      <w:r>
        <w:t>8</w:t>
      </w:r>
      <w:r>
        <w:tab/>
        <w:t xml:space="preserve">Sirio </w:t>
      </w:r>
    </w:p>
    <w:p w14:paraId="49C683F0" w14:textId="4D07E7CB" w:rsidR="003F4143" w:rsidRPr="004B0435" w:rsidRDefault="004B0435" w:rsidP="005A1576">
      <w:pPr>
        <w:spacing w:after="0"/>
        <w:ind w:left="720"/>
        <w:rPr>
          <w:rFonts w:eastAsia="Calibri" w:cstheme="minorHAnsi"/>
        </w:rPr>
      </w:pPr>
      <w:r>
        <w:t>9</w:t>
      </w:r>
      <w:r>
        <w:tab/>
        <w:t>Tunecino</w:t>
      </w:r>
    </w:p>
    <w:p w14:paraId="0D0EF9DA" w14:textId="169F6ADC" w:rsidR="003F4143" w:rsidRPr="004B0435" w:rsidRDefault="004B0435" w:rsidP="00181253">
      <w:pPr>
        <w:tabs>
          <w:tab w:val="left" w:pos="1440"/>
          <w:tab w:val="left" w:pos="2520"/>
        </w:tabs>
        <w:spacing w:after="0"/>
        <w:ind w:left="720"/>
        <w:rPr>
          <w:rFonts w:eastAsia="Calibri" w:cstheme="minorHAnsi"/>
        </w:rPr>
      </w:pPr>
      <w:r>
        <w:t>55</w:t>
      </w:r>
      <w:r w:rsidR="00181253">
        <w:tab/>
      </w:r>
      <w:r>
        <w:t xml:space="preserve">Ninguna de estas me describe por completo: </w:t>
      </w:r>
      <w:r w:rsidR="009D46BF">
        <w:t>d</w:t>
      </w:r>
      <w:r>
        <w:t>escriba [text box]</w:t>
      </w:r>
    </w:p>
    <w:p w14:paraId="1076BC5A" w14:textId="72D70CBB" w:rsidR="009B763A" w:rsidRPr="004B0435" w:rsidRDefault="005A1576" w:rsidP="00F026AF">
      <w:pPr>
        <w:ind w:left="720"/>
        <w:rPr>
          <w:rFonts w:eastAsia="Calibri"/>
        </w:rPr>
      </w:pPr>
      <w:r>
        <w:t>99</w:t>
      </w:r>
      <w:r>
        <w:tab/>
        <w:t>Prefiero no responder</w:t>
      </w:r>
    </w:p>
    <w:p w14:paraId="5C7226E7" w14:textId="702C4DFB" w:rsidR="00A3069D" w:rsidRPr="00F026AF" w:rsidRDefault="43BF4B94" w:rsidP="004A3523">
      <w:pPr>
        <w:pStyle w:val="ListParagraph"/>
        <w:numPr>
          <w:ilvl w:val="0"/>
          <w:numId w:val="19"/>
        </w:numPr>
        <w:rPr>
          <w:rFonts w:eastAsia="Calibri"/>
          <w:i/>
          <w:iCs/>
        </w:rPr>
      </w:pPr>
      <w:r>
        <w:t>[RACEETH7] ¿Cuál de estas categorías lo describe mejor? Seleccione todas las opciones que correspondan.</w:t>
      </w:r>
    </w:p>
    <w:p w14:paraId="0FDFE7AD" w14:textId="75994C4C" w:rsidR="00B410E3" w:rsidRPr="00F026AF" w:rsidRDefault="00F026AF" w:rsidP="00F026AF">
      <w:pPr>
        <w:spacing w:after="0"/>
        <w:ind w:left="720"/>
        <w:rPr>
          <w:rFonts w:eastAsia="Calibri"/>
        </w:rPr>
      </w:pPr>
      <w:r>
        <w:t>0</w:t>
      </w:r>
      <w:r>
        <w:tab/>
        <w:t>Chamorro</w:t>
      </w:r>
    </w:p>
    <w:p w14:paraId="45C07F61" w14:textId="488E9C2C" w:rsidR="00B410E3" w:rsidRPr="00F026AF" w:rsidRDefault="00F026AF" w:rsidP="00F026AF">
      <w:pPr>
        <w:spacing w:after="0"/>
        <w:ind w:left="720"/>
        <w:rPr>
          <w:rFonts w:eastAsia="Calibri" w:cstheme="minorHAnsi"/>
        </w:rPr>
      </w:pPr>
      <w:r>
        <w:t>1</w:t>
      </w:r>
      <w:r>
        <w:tab/>
        <w:t>Chuukés</w:t>
      </w:r>
    </w:p>
    <w:p w14:paraId="546A305B" w14:textId="779D2B0A" w:rsidR="00B410E3" w:rsidRPr="00F026AF" w:rsidRDefault="00F026AF" w:rsidP="00F026AF">
      <w:pPr>
        <w:spacing w:after="0"/>
        <w:ind w:left="720"/>
        <w:rPr>
          <w:rFonts w:eastAsia="Calibri" w:cstheme="minorHAnsi"/>
        </w:rPr>
      </w:pPr>
      <w:r>
        <w:lastRenderedPageBreak/>
        <w:t>2</w:t>
      </w:r>
      <w:r>
        <w:tab/>
        <w:t>Fiyiano</w:t>
      </w:r>
    </w:p>
    <w:p w14:paraId="0F968743" w14:textId="1CBEBCF2" w:rsidR="00B410E3" w:rsidRPr="00F026AF" w:rsidRDefault="00F026AF" w:rsidP="00F026AF">
      <w:pPr>
        <w:spacing w:after="0"/>
        <w:ind w:left="720"/>
        <w:rPr>
          <w:rFonts w:eastAsia="Calibri" w:cstheme="minorHAnsi"/>
        </w:rPr>
      </w:pPr>
      <w:r>
        <w:t>3</w:t>
      </w:r>
      <w:r>
        <w:tab/>
        <w:t>Marshalés</w:t>
      </w:r>
    </w:p>
    <w:p w14:paraId="7994A0B3" w14:textId="6850B729" w:rsidR="00A3069D" w:rsidRPr="00F026AF" w:rsidRDefault="00F026AF" w:rsidP="00F026AF">
      <w:pPr>
        <w:spacing w:after="0"/>
        <w:ind w:left="720"/>
        <w:rPr>
          <w:rFonts w:eastAsia="Calibri" w:cstheme="minorHAnsi"/>
        </w:rPr>
      </w:pPr>
      <w:r>
        <w:t>4</w:t>
      </w:r>
      <w:r>
        <w:tab/>
        <w:t>Nativo de Hawái</w:t>
      </w:r>
    </w:p>
    <w:p w14:paraId="0F1920AA" w14:textId="4D153240" w:rsidR="00A3069D" w:rsidRPr="00F026AF" w:rsidRDefault="00F026AF" w:rsidP="00F026AF">
      <w:pPr>
        <w:spacing w:after="0"/>
        <w:ind w:left="720"/>
        <w:rPr>
          <w:rFonts w:eastAsia="Calibri" w:cstheme="minorHAnsi"/>
        </w:rPr>
      </w:pPr>
      <w:r>
        <w:t>5</w:t>
      </w:r>
      <w:r>
        <w:tab/>
        <w:t>Palauano</w:t>
      </w:r>
    </w:p>
    <w:p w14:paraId="66F5CE6C" w14:textId="3F779F71" w:rsidR="00A3069D" w:rsidRPr="00F026AF" w:rsidRDefault="00F026AF" w:rsidP="00F026AF">
      <w:pPr>
        <w:spacing w:after="0"/>
        <w:ind w:left="720"/>
        <w:rPr>
          <w:rFonts w:eastAsia="Calibri" w:cstheme="minorHAnsi"/>
        </w:rPr>
      </w:pPr>
      <w:r>
        <w:t>6</w:t>
      </w:r>
      <w:r>
        <w:tab/>
        <w:t>Samoano</w:t>
      </w:r>
    </w:p>
    <w:p w14:paraId="7F1FB402" w14:textId="28BA2796" w:rsidR="00A3069D" w:rsidRPr="00F026AF" w:rsidRDefault="00F026AF" w:rsidP="00F026AF">
      <w:pPr>
        <w:spacing w:after="0"/>
        <w:ind w:left="720"/>
        <w:rPr>
          <w:rFonts w:eastAsia="Calibri" w:cstheme="minorHAnsi"/>
        </w:rPr>
      </w:pPr>
      <w:r>
        <w:t>7</w:t>
      </w:r>
      <w:r>
        <w:tab/>
        <w:t>Tahitiano</w:t>
      </w:r>
    </w:p>
    <w:p w14:paraId="1870630D" w14:textId="342A5648" w:rsidR="00A3069D" w:rsidRPr="00F026AF" w:rsidRDefault="00F026AF" w:rsidP="00F026AF">
      <w:pPr>
        <w:spacing w:after="0"/>
        <w:ind w:left="720"/>
        <w:rPr>
          <w:rFonts w:eastAsia="Calibri" w:cstheme="minorHAnsi"/>
        </w:rPr>
      </w:pPr>
      <w:r>
        <w:t>8</w:t>
      </w:r>
      <w:r>
        <w:tab/>
        <w:t>Tongano</w:t>
      </w:r>
    </w:p>
    <w:p w14:paraId="14EC6C6B" w14:textId="3F767FD8" w:rsidR="00A3069D" w:rsidRPr="00F026AF" w:rsidRDefault="00F026AF" w:rsidP="00F026AF">
      <w:pPr>
        <w:spacing w:after="0"/>
        <w:ind w:left="720"/>
        <w:rPr>
          <w:rFonts w:eastAsia="Calibri" w:cstheme="minorHAnsi"/>
        </w:rPr>
      </w:pPr>
      <w:r>
        <w:t>55</w:t>
      </w:r>
      <w:r>
        <w:tab/>
        <w:t xml:space="preserve">Ninguna de estas me describe por completo: </w:t>
      </w:r>
      <w:r w:rsidR="00B06D1B">
        <w:t>d</w:t>
      </w:r>
      <w:r>
        <w:t>escriba [text box]</w:t>
      </w:r>
    </w:p>
    <w:p w14:paraId="54DC98A7" w14:textId="39F30438" w:rsidR="00A3069D" w:rsidRPr="00F026AF" w:rsidRDefault="00F026AF" w:rsidP="00F026AF">
      <w:pPr>
        <w:ind w:left="720"/>
        <w:rPr>
          <w:rFonts w:eastAsia="Calibri"/>
        </w:rPr>
      </w:pPr>
      <w:r>
        <w:t>99</w:t>
      </w:r>
      <w:r>
        <w:tab/>
        <w:t>Prefiero no responder</w:t>
      </w:r>
    </w:p>
    <w:p w14:paraId="499D785D" w14:textId="4E9449FE" w:rsidR="007A7788" w:rsidRPr="00114B54" w:rsidRDefault="43BF4B94" w:rsidP="004A3523">
      <w:pPr>
        <w:pStyle w:val="ListParagraph"/>
        <w:numPr>
          <w:ilvl w:val="0"/>
          <w:numId w:val="19"/>
        </w:numPr>
        <w:rPr>
          <w:rFonts w:eastAsia="Calibri"/>
          <w:b/>
          <w:bCs/>
        </w:rPr>
      </w:pPr>
      <w:r>
        <w:t>[RACEETH8] ¿Cuál de estas categorías lo describe mejor? Seleccione todas las opciones que correspondan.</w:t>
      </w:r>
    </w:p>
    <w:p w14:paraId="191A8484" w14:textId="1D4C889B" w:rsidR="007A7788" w:rsidRPr="00114B54" w:rsidRDefault="00114B54" w:rsidP="00114B54">
      <w:pPr>
        <w:spacing w:after="0"/>
        <w:ind w:left="720"/>
        <w:rPr>
          <w:rFonts w:eastAsia="Calibri"/>
        </w:rPr>
      </w:pPr>
      <w:r>
        <w:t>0</w:t>
      </w:r>
      <w:r>
        <w:tab/>
        <w:t>Holandés o neerlandés</w:t>
      </w:r>
    </w:p>
    <w:p w14:paraId="6641B2B3" w14:textId="462CAE75" w:rsidR="004F1EB7" w:rsidRPr="00114B54" w:rsidRDefault="00114B54" w:rsidP="00114B54">
      <w:pPr>
        <w:spacing w:after="0"/>
        <w:ind w:left="720"/>
        <w:rPr>
          <w:rFonts w:eastAsia="Calibri" w:cstheme="minorHAnsi"/>
        </w:rPr>
      </w:pPr>
      <w:r>
        <w:t>1</w:t>
      </w:r>
      <w:r>
        <w:tab/>
        <w:t>Inglés</w:t>
      </w:r>
    </w:p>
    <w:p w14:paraId="05181E4E" w14:textId="60F7C598" w:rsidR="004F1EB7" w:rsidRPr="00114B54" w:rsidRDefault="00114B54" w:rsidP="00114B54">
      <w:pPr>
        <w:spacing w:after="0"/>
        <w:ind w:left="720"/>
        <w:rPr>
          <w:rFonts w:eastAsia="Calibri" w:cstheme="minorHAnsi"/>
        </w:rPr>
      </w:pPr>
      <w:r>
        <w:t>2</w:t>
      </w:r>
      <w:r>
        <w:tab/>
        <w:t>Europeo</w:t>
      </w:r>
    </w:p>
    <w:p w14:paraId="40B8AEC7" w14:textId="4CD284BF" w:rsidR="004F1EB7" w:rsidRPr="00114B54" w:rsidRDefault="00114B54" w:rsidP="00114B54">
      <w:pPr>
        <w:spacing w:after="0"/>
        <w:ind w:left="720"/>
        <w:rPr>
          <w:rFonts w:eastAsia="Calibri" w:cstheme="minorHAnsi"/>
        </w:rPr>
      </w:pPr>
      <w:r>
        <w:t>3</w:t>
      </w:r>
      <w:r>
        <w:tab/>
        <w:t>Francés</w:t>
      </w:r>
    </w:p>
    <w:p w14:paraId="3FD0A6B8" w14:textId="5C2D20F8" w:rsidR="004F1EB7" w:rsidRPr="00114B54" w:rsidRDefault="00114B54" w:rsidP="00114B54">
      <w:pPr>
        <w:spacing w:after="0"/>
        <w:ind w:left="720"/>
        <w:rPr>
          <w:rFonts w:eastAsia="Calibri" w:cstheme="minorHAnsi"/>
        </w:rPr>
      </w:pPr>
      <w:r>
        <w:t>4</w:t>
      </w:r>
      <w:r>
        <w:tab/>
        <w:t>Alemán</w:t>
      </w:r>
    </w:p>
    <w:p w14:paraId="4D4C9DEC" w14:textId="7D2E87B4" w:rsidR="004F1EB7" w:rsidRPr="00114B54" w:rsidRDefault="00114B54" w:rsidP="00114B54">
      <w:pPr>
        <w:spacing w:after="0"/>
        <w:ind w:left="720"/>
        <w:rPr>
          <w:rFonts w:eastAsia="Calibri" w:cstheme="minorHAnsi"/>
        </w:rPr>
      </w:pPr>
      <w:r>
        <w:t>5</w:t>
      </w:r>
      <w:r>
        <w:tab/>
        <w:t>Irlandés</w:t>
      </w:r>
    </w:p>
    <w:p w14:paraId="0CFFD270" w14:textId="41B2C57C" w:rsidR="004F1EB7" w:rsidRPr="00114B54" w:rsidRDefault="00114B54" w:rsidP="00114B54">
      <w:pPr>
        <w:spacing w:after="0"/>
        <w:ind w:left="720"/>
        <w:rPr>
          <w:rFonts w:eastAsia="Calibri" w:cstheme="minorHAnsi"/>
        </w:rPr>
      </w:pPr>
      <w:r>
        <w:t>6</w:t>
      </w:r>
      <w:r>
        <w:tab/>
        <w:t>Italiano</w:t>
      </w:r>
    </w:p>
    <w:p w14:paraId="5101EFFA" w14:textId="29C18FE6" w:rsidR="004F1EB7" w:rsidRPr="00114B54" w:rsidRDefault="00114B54" w:rsidP="00114B54">
      <w:pPr>
        <w:spacing w:after="0"/>
        <w:ind w:left="720"/>
        <w:rPr>
          <w:rFonts w:eastAsia="Calibri" w:cstheme="minorHAnsi"/>
        </w:rPr>
      </w:pPr>
      <w:r>
        <w:t>7</w:t>
      </w:r>
      <w:r>
        <w:tab/>
        <w:t>Noruego</w:t>
      </w:r>
    </w:p>
    <w:p w14:paraId="357701DA" w14:textId="61438659" w:rsidR="004F1EB7" w:rsidRPr="00114B54" w:rsidRDefault="00114B54" w:rsidP="00114B54">
      <w:pPr>
        <w:spacing w:after="0"/>
        <w:ind w:left="720"/>
        <w:rPr>
          <w:rFonts w:eastAsia="Calibri" w:cstheme="minorHAnsi"/>
        </w:rPr>
      </w:pPr>
      <w:r>
        <w:t>8</w:t>
      </w:r>
      <w:r>
        <w:tab/>
        <w:t>Polaco</w:t>
      </w:r>
    </w:p>
    <w:p w14:paraId="64F046F5" w14:textId="0BD6A210" w:rsidR="004F1EB7" w:rsidRPr="00114B54" w:rsidRDefault="00114B54" w:rsidP="00114B54">
      <w:pPr>
        <w:spacing w:after="0"/>
        <w:ind w:left="720"/>
        <w:rPr>
          <w:rFonts w:eastAsia="Calibri" w:cstheme="minorHAnsi"/>
        </w:rPr>
      </w:pPr>
      <w:r>
        <w:t>9</w:t>
      </w:r>
      <w:r>
        <w:tab/>
        <w:t>Escocés</w:t>
      </w:r>
    </w:p>
    <w:p w14:paraId="3D739277" w14:textId="03D4A84C" w:rsidR="004F1EB7" w:rsidRPr="00114B54" w:rsidRDefault="00114B54" w:rsidP="00114B54">
      <w:pPr>
        <w:spacing w:after="0"/>
        <w:ind w:left="720"/>
        <w:rPr>
          <w:rFonts w:eastAsia="Calibri" w:cstheme="minorHAnsi"/>
        </w:rPr>
      </w:pPr>
      <w:r>
        <w:t>10</w:t>
      </w:r>
      <w:r>
        <w:tab/>
        <w:t>Español</w:t>
      </w:r>
    </w:p>
    <w:p w14:paraId="7CFC0626" w14:textId="7A66661B" w:rsidR="004F1EB7" w:rsidRPr="00114B54" w:rsidRDefault="00114B54" w:rsidP="00114B54">
      <w:pPr>
        <w:spacing w:after="0"/>
        <w:ind w:left="720"/>
        <w:rPr>
          <w:rFonts w:eastAsia="Calibri" w:cstheme="minorHAnsi"/>
        </w:rPr>
      </w:pPr>
      <w:r>
        <w:t>55</w:t>
      </w:r>
      <w:r>
        <w:tab/>
        <w:t xml:space="preserve">Ninguna de estas me describe por completo: </w:t>
      </w:r>
      <w:r w:rsidR="00244591">
        <w:t>d</w:t>
      </w:r>
      <w:r>
        <w:t>escriba [text box]</w:t>
      </w:r>
    </w:p>
    <w:p w14:paraId="05538BCF" w14:textId="3FE8C993" w:rsidR="004F1EB7" w:rsidRPr="00114B54" w:rsidRDefault="00114B54" w:rsidP="00114B54">
      <w:pPr>
        <w:ind w:left="720"/>
        <w:rPr>
          <w:rFonts w:eastAsia="Calibri"/>
        </w:rPr>
      </w:pPr>
      <w:r>
        <w:t>99</w:t>
      </w:r>
      <w:r>
        <w:tab/>
        <w:t>Prefiero no responder</w:t>
      </w:r>
    </w:p>
    <w:p w14:paraId="46B95D41" w14:textId="77777777" w:rsidR="00114B54" w:rsidRPr="003F4143" w:rsidRDefault="00114B54" w:rsidP="00114B54">
      <w:pPr>
        <w:spacing w:after="0"/>
        <w:rPr>
          <w:rFonts w:eastAsia="Calibri"/>
          <w:i/>
          <w:iCs/>
        </w:rPr>
      </w:pPr>
    </w:p>
    <w:p w14:paraId="772187DF" w14:textId="22F0E8FB" w:rsidR="004D79C4" w:rsidRPr="00753BC6" w:rsidRDefault="43BF4B94" w:rsidP="004A3523">
      <w:pPr>
        <w:pStyle w:val="ListParagraph"/>
        <w:numPr>
          <w:ilvl w:val="0"/>
          <w:numId w:val="19"/>
        </w:numPr>
        <w:rPr>
          <w:rFonts w:eastAsia="Calibri"/>
        </w:rPr>
      </w:pPr>
      <w:r>
        <w:t xml:space="preserve">[LANG] Cuando era niño, ¿qué idioma(s) aprendió </w:t>
      </w:r>
      <w:r>
        <w:rPr>
          <w:b/>
        </w:rPr>
        <w:t>primero</w:t>
      </w:r>
      <w:r>
        <w:t xml:space="preserve"> en casa? Seleccione todas las opciones que correspondan.</w:t>
      </w:r>
    </w:p>
    <w:p w14:paraId="5C666F3F" w14:textId="7B4E1E8B" w:rsidR="004D79C4" w:rsidRPr="00753BC6" w:rsidRDefault="00993C70" w:rsidP="00993C70">
      <w:pPr>
        <w:spacing w:after="0"/>
        <w:ind w:firstLine="720"/>
        <w:rPr>
          <w:rFonts w:eastAsia="Calibri"/>
        </w:rPr>
      </w:pPr>
      <w:r>
        <w:t>0</w:t>
      </w:r>
      <w:r>
        <w:tab/>
        <w:t>Inglés</w:t>
      </w:r>
    </w:p>
    <w:p w14:paraId="60C699D4" w14:textId="4C96022E" w:rsidR="004D79C4" w:rsidRPr="00753BC6" w:rsidRDefault="00993C70" w:rsidP="00993C70">
      <w:pPr>
        <w:spacing w:after="0"/>
        <w:ind w:left="720"/>
        <w:rPr>
          <w:rFonts w:eastAsia="Calibri" w:cstheme="minorHAnsi"/>
        </w:rPr>
      </w:pPr>
      <w:r>
        <w:t>1</w:t>
      </w:r>
      <w:r>
        <w:tab/>
        <w:t>Español</w:t>
      </w:r>
    </w:p>
    <w:p w14:paraId="3E0840F8" w14:textId="0DEE874C" w:rsidR="004D79C4" w:rsidRPr="00753BC6" w:rsidRDefault="006046F0" w:rsidP="00993C70">
      <w:pPr>
        <w:spacing w:after="0"/>
        <w:ind w:left="720"/>
        <w:rPr>
          <w:rFonts w:eastAsia="Calibri" w:cstheme="minorHAnsi"/>
        </w:rPr>
      </w:pPr>
      <w:r>
        <w:t>2</w:t>
      </w:r>
      <w:r>
        <w:tab/>
        <w:t>Criollo español</w:t>
      </w:r>
    </w:p>
    <w:p w14:paraId="5DB13399" w14:textId="4BF097D9" w:rsidR="004D79C4" w:rsidRPr="00753BC6" w:rsidRDefault="006046F0" w:rsidP="00993C70">
      <w:pPr>
        <w:spacing w:after="0"/>
        <w:ind w:left="720"/>
        <w:rPr>
          <w:rFonts w:eastAsia="Calibri" w:cstheme="minorHAnsi"/>
        </w:rPr>
      </w:pPr>
      <w:r>
        <w:t>3</w:t>
      </w:r>
      <w:r>
        <w:tab/>
        <w:t>Francés</w:t>
      </w:r>
    </w:p>
    <w:p w14:paraId="721555B0" w14:textId="223327EA" w:rsidR="004D79C4" w:rsidRPr="00753BC6" w:rsidRDefault="006046F0" w:rsidP="00993C70">
      <w:pPr>
        <w:spacing w:after="0"/>
        <w:ind w:left="720"/>
        <w:rPr>
          <w:rFonts w:eastAsia="Calibri" w:cstheme="minorHAnsi"/>
        </w:rPr>
      </w:pPr>
      <w:r>
        <w:t>4</w:t>
      </w:r>
      <w:r>
        <w:tab/>
        <w:t>Criollo francés</w:t>
      </w:r>
    </w:p>
    <w:p w14:paraId="37852A5D" w14:textId="49D0F65B" w:rsidR="004D79C4" w:rsidRPr="00753BC6" w:rsidRDefault="006046F0" w:rsidP="00993C70">
      <w:pPr>
        <w:spacing w:after="0"/>
        <w:ind w:left="720"/>
        <w:rPr>
          <w:rFonts w:eastAsia="Calibri" w:cstheme="minorHAnsi"/>
        </w:rPr>
      </w:pPr>
      <w:r>
        <w:t>5</w:t>
      </w:r>
      <w:r>
        <w:tab/>
        <w:t>Italiano</w:t>
      </w:r>
    </w:p>
    <w:p w14:paraId="0AB6FB25" w14:textId="2804EE4C" w:rsidR="004D79C4" w:rsidRPr="00753BC6" w:rsidRDefault="006046F0" w:rsidP="00993C70">
      <w:pPr>
        <w:spacing w:after="0"/>
        <w:ind w:left="720"/>
        <w:rPr>
          <w:rFonts w:eastAsia="Calibri" w:cstheme="minorHAnsi"/>
        </w:rPr>
      </w:pPr>
      <w:r>
        <w:t>6</w:t>
      </w:r>
      <w:r>
        <w:tab/>
        <w:t>Portugués</w:t>
      </w:r>
    </w:p>
    <w:p w14:paraId="28CD6740" w14:textId="293F461D" w:rsidR="004D79C4" w:rsidRPr="00753BC6" w:rsidRDefault="006046F0" w:rsidP="00993C70">
      <w:pPr>
        <w:spacing w:after="0"/>
        <w:ind w:left="720"/>
        <w:rPr>
          <w:rFonts w:eastAsia="Calibri" w:cstheme="minorHAnsi"/>
        </w:rPr>
      </w:pPr>
      <w:r>
        <w:t>7</w:t>
      </w:r>
      <w:r>
        <w:tab/>
        <w:t>Alemán</w:t>
      </w:r>
    </w:p>
    <w:p w14:paraId="6AFECD8D" w14:textId="4CC146FC" w:rsidR="004D79C4" w:rsidRPr="00753BC6" w:rsidRDefault="006046F0" w:rsidP="00993C70">
      <w:pPr>
        <w:spacing w:after="0"/>
        <w:ind w:left="720"/>
        <w:rPr>
          <w:rFonts w:eastAsia="Calibri" w:cstheme="minorHAnsi"/>
        </w:rPr>
      </w:pPr>
      <w:r>
        <w:t>8</w:t>
      </w:r>
      <w:r>
        <w:tab/>
        <w:t>Ruso</w:t>
      </w:r>
    </w:p>
    <w:p w14:paraId="4C20891E" w14:textId="2D8E2E66" w:rsidR="004D79C4" w:rsidRPr="00753BC6" w:rsidRDefault="006046F0" w:rsidP="00993C70">
      <w:pPr>
        <w:spacing w:after="0"/>
        <w:ind w:left="720"/>
        <w:rPr>
          <w:rFonts w:eastAsia="Calibri" w:cstheme="minorHAnsi"/>
        </w:rPr>
      </w:pPr>
      <w:r>
        <w:t>9</w:t>
      </w:r>
      <w:r>
        <w:tab/>
        <w:t>Polaco</w:t>
      </w:r>
    </w:p>
    <w:p w14:paraId="17391726" w14:textId="5C7CF562" w:rsidR="004D79C4" w:rsidRPr="00753BC6" w:rsidRDefault="006046F0" w:rsidP="00993C70">
      <w:pPr>
        <w:spacing w:after="0"/>
        <w:ind w:left="720"/>
        <w:rPr>
          <w:rFonts w:eastAsia="Calibri" w:cstheme="minorHAnsi"/>
        </w:rPr>
      </w:pPr>
      <w:r>
        <w:t>10</w:t>
      </w:r>
      <w:r>
        <w:tab/>
        <w:t>Hindi</w:t>
      </w:r>
    </w:p>
    <w:p w14:paraId="0439B8B7" w14:textId="57192224" w:rsidR="004D79C4" w:rsidRPr="00753BC6" w:rsidRDefault="006046F0" w:rsidP="00993C70">
      <w:pPr>
        <w:spacing w:after="0"/>
        <w:ind w:left="720"/>
        <w:rPr>
          <w:rFonts w:eastAsia="Calibri" w:cstheme="minorHAnsi"/>
        </w:rPr>
      </w:pPr>
      <w:r>
        <w:t>11</w:t>
      </w:r>
      <w:r>
        <w:tab/>
        <w:t>Chino</w:t>
      </w:r>
    </w:p>
    <w:p w14:paraId="357008E4" w14:textId="1F4B133A" w:rsidR="004D79C4" w:rsidRPr="00753BC6" w:rsidRDefault="006046F0" w:rsidP="00993C70">
      <w:pPr>
        <w:spacing w:after="0"/>
        <w:ind w:left="720"/>
        <w:rPr>
          <w:rFonts w:eastAsia="Calibri" w:cstheme="minorHAnsi"/>
        </w:rPr>
      </w:pPr>
      <w:r>
        <w:t>12</w:t>
      </w:r>
      <w:r>
        <w:tab/>
        <w:t>Coreano</w:t>
      </w:r>
    </w:p>
    <w:p w14:paraId="2611E673" w14:textId="32ED47BD" w:rsidR="004D79C4" w:rsidRPr="00753BC6" w:rsidRDefault="006046F0" w:rsidP="00993C70">
      <w:pPr>
        <w:spacing w:after="0"/>
        <w:ind w:left="720"/>
        <w:rPr>
          <w:rFonts w:eastAsia="Calibri" w:cstheme="minorHAnsi"/>
        </w:rPr>
      </w:pPr>
      <w:r>
        <w:t>13</w:t>
      </w:r>
      <w:r>
        <w:tab/>
        <w:t>Vietnamita</w:t>
      </w:r>
    </w:p>
    <w:p w14:paraId="17C29888" w14:textId="7AADC101" w:rsidR="004D79C4" w:rsidRPr="00753BC6" w:rsidRDefault="006046F0" w:rsidP="00993C70">
      <w:pPr>
        <w:spacing w:after="0"/>
        <w:ind w:left="720"/>
        <w:rPr>
          <w:rFonts w:eastAsia="Calibri" w:cstheme="minorHAnsi"/>
        </w:rPr>
      </w:pPr>
      <w:r>
        <w:t>14</w:t>
      </w:r>
      <w:r>
        <w:tab/>
        <w:t>Tagalo</w:t>
      </w:r>
    </w:p>
    <w:p w14:paraId="1F624936" w14:textId="1956DCD2" w:rsidR="004D79C4" w:rsidRPr="00753BC6" w:rsidRDefault="006046F0" w:rsidP="00993C70">
      <w:pPr>
        <w:spacing w:after="0"/>
        <w:ind w:left="720"/>
        <w:rPr>
          <w:rFonts w:eastAsia="Calibri" w:cstheme="minorHAnsi"/>
        </w:rPr>
      </w:pPr>
      <w:r>
        <w:lastRenderedPageBreak/>
        <w:t>15</w:t>
      </w:r>
      <w:r>
        <w:tab/>
        <w:t>Ilocano</w:t>
      </w:r>
    </w:p>
    <w:p w14:paraId="189F721D" w14:textId="0B152D3D" w:rsidR="004D79C4" w:rsidRPr="00753BC6" w:rsidRDefault="006046F0" w:rsidP="00993C70">
      <w:pPr>
        <w:spacing w:after="0"/>
        <w:ind w:left="720"/>
        <w:rPr>
          <w:rFonts w:eastAsia="Calibri" w:cstheme="minorHAnsi"/>
        </w:rPr>
      </w:pPr>
      <w:r>
        <w:t>16</w:t>
      </w:r>
      <w:r>
        <w:tab/>
        <w:t>Japonés</w:t>
      </w:r>
    </w:p>
    <w:p w14:paraId="37E97FAD" w14:textId="60004829" w:rsidR="004D79C4" w:rsidRPr="00753BC6" w:rsidRDefault="006046F0" w:rsidP="00993C70">
      <w:pPr>
        <w:spacing w:after="0"/>
        <w:ind w:left="720"/>
        <w:rPr>
          <w:rFonts w:eastAsia="Calibri" w:cstheme="minorHAnsi"/>
        </w:rPr>
      </w:pPr>
      <w:r>
        <w:t>17</w:t>
      </w:r>
      <w:r>
        <w:tab/>
        <w:t>Árabe</w:t>
      </w:r>
    </w:p>
    <w:p w14:paraId="13D3F215" w14:textId="10C2BF68" w:rsidR="004D79C4" w:rsidRPr="00753BC6" w:rsidRDefault="00993C70" w:rsidP="00993C70">
      <w:pPr>
        <w:ind w:firstLine="720"/>
        <w:rPr>
          <w:rFonts w:eastAsia="Calibri"/>
        </w:rPr>
      </w:pPr>
      <w:r>
        <w:t>55</w:t>
      </w:r>
      <w:r>
        <w:tab/>
        <w:t xml:space="preserve">Otro(s) idioma(s): </w:t>
      </w:r>
      <w:r w:rsidR="00DD54C2">
        <w:t>d</w:t>
      </w:r>
      <w:r>
        <w:t>escriba [text box]</w:t>
      </w:r>
    </w:p>
    <w:p w14:paraId="0A61A9B4" w14:textId="77777777" w:rsidR="00993C70" w:rsidRPr="003F4143" w:rsidRDefault="00993C70" w:rsidP="00993C70">
      <w:pPr>
        <w:spacing w:after="0"/>
        <w:ind w:left="720"/>
        <w:rPr>
          <w:rFonts w:eastAsia="Calibri"/>
          <w:i/>
          <w:iCs/>
        </w:rPr>
      </w:pPr>
    </w:p>
    <w:p w14:paraId="5264CD0D" w14:textId="21B9D56E" w:rsidR="007F3FE4" w:rsidRPr="003A6983" w:rsidRDefault="007F3FE4" w:rsidP="004A3523">
      <w:pPr>
        <w:pStyle w:val="ListParagraph"/>
        <w:numPr>
          <w:ilvl w:val="0"/>
          <w:numId w:val="19"/>
        </w:numPr>
        <w:rPr>
          <w:rFonts w:ascii="Calibri" w:eastAsia="Calibri" w:hAnsi="Calibri" w:cs="Calibri"/>
          <w:color w:val="7030A0"/>
        </w:rPr>
      </w:pPr>
      <w:r>
        <w:rPr>
          <w:shd w:val="clear" w:color="auto" w:fill="FFFFFF"/>
        </w:rPr>
        <w:t xml:space="preserve">[SEX] </w:t>
      </w:r>
      <w:r>
        <w:t xml:space="preserve">Posteriormente en este cuestionario se le harán preguntas sobre cirugías y procedimientos médicos, incluso sobre los órganos sexuales con los que nació. </w:t>
      </w:r>
      <w:r>
        <w:rPr>
          <w:rFonts w:ascii="Calibri" w:hAnsi="Calibri"/>
        </w:rPr>
        <w:t>Queremos hacerle preguntas que tengan sentido para usted. También nos interesa saber cómo la identidad y la expresión de género le afectan la salud y su atención médica.</w:t>
      </w:r>
    </w:p>
    <w:p w14:paraId="539ACB7E" w14:textId="28447527" w:rsidR="007F3FE4" w:rsidRPr="007F3FE4" w:rsidRDefault="007F3FE4" w:rsidP="00DE4645">
      <w:pPr>
        <w:ind w:firstLine="720"/>
        <w:rPr>
          <w:shd w:val="clear" w:color="auto" w:fill="FFFFFF"/>
        </w:rPr>
      </w:pPr>
      <w:r>
        <w:rPr>
          <w:shd w:val="clear" w:color="auto" w:fill="FFFFFF"/>
        </w:rPr>
        <w:t xml:space="preserve">¿Qué sexo biológico se le asignó al nacer? </w:t>
      </w:r>
    </w:p>
    <w:p w14:paraId="7BC4874F" w14:textId="654F29DD" w:rsidR="007F3FE4" w:rsidRDefault="6838C06C" w:rsidP="6838C06C">
      <w:pPr>
        <w:pStyle w:val="ListParagraph"/>
        <w:spacing w:after="0"/>
        <w:ind w:left="0" w:firstLine="720"/>
        <w:rPr>
          <w:rFonts w:eastAsia="Calibri"/>
          <w:b/>
          <w:bCs/>
        </w:rPr>
      </w:pPr>
      <w:r>
        <w:t>0</w:t>
      </w:r>
      <w:r>
        <w:tab/>
        <w:t xml:space="preserve">Femenino </w:t>
      </w:r>
    </w:p>
    <w:p w14:paraId="548C86F9" w14:textId="2905F52E" w:rsidR="007F3FE4" w:rsidRDefault="6838C06C" w:rsidP="6838C06C">
      <w:pPr>
        <w:pStyle w:val="ListParagraph"/>
        <w:spacing w:after="0"/>
        <w:ind w:left="0" w:firstLine="720"/>
        <w:rPr>
          <w:rFonts w:eastAsia="Calibri"/>
          <w:b/>
          <w:bCs/>
        </w:rPr>
      </w:pPr>
      <w:r>
        <w:t>1</w:t>
      </w:r>
      <w:r>
        <w:tab/>
        <w:t xml:space="preserve">Masculino </w:t>
      </w:r>
    </w:p>
    <w:p w14:paraId="48A77630" w14:textId="649B9CC8" w:rsidR="007F3FE4" w:rsidRDefault="007F3FE4" w:rsidP="00ED4DB3">
      <w:pPr>
        <w:spacing w:after="0"/>
        <w:ind w:firstLine="720"/>
        <w:rPr>
          <w:b/>
          <w:bCs/>
          <w:i/>
          <w:iCs/>
        </w:rPr>
      </w:pPr>
      <w:r>
        <w:rPr>
          <w:shd w:val="clear" w:color="auto" w:fill="FFFFFF"/>
        </w:rPr>
        <w:t>2</w:t>
      </w:r>
      <w:r>
        <w:tab/>
      </w:r>
      <w:r>
        <w:rPr>
          <w:shd w:val="clear" w:color="auto" w:fill="FFFFFF"/>
        </w:rPr>
        <w:t>Intersexual u otro</w:t>
      </w:r>
      <w:r>
        <w:rPr>
          <w:b/>
          <w:shd w:val="clear" w:color="auto" w:fill="FFFFFF"/>
        </w:rPr>
        <w:t xml:space="preserve"> </w:t>
      </w:r>
    </w:p>
    <w:p w14:paraId="25278D96" w14:textId="77777777" w:rsidR="00DE4645" w:rsidRPr="007F3FE4" w:rsidRDefault="00DE4645" w:rsidP="00DE4645">
      <w:pPr>
        <w:spacing w:after="0"/>
        <w:ind w:firstLine="720"/>
        <w:rPr>
          <w:i/>
          <w:iCs/>
        </w:rPr>
      </w:pPr>
    </w:p>
    <w:p w14:paraId="1D5E3001" w14:textId="6A10EEF8" w:rsidR="000B6436" w:rsidRPr="00791206" w:rsidRDefault="43BF4B94" w:rsidP="004A3523">
      <w:pPr>
        <w:pStyle w:val="ListParagraph"/>
        <w:numPr>
          <w:ilvl w:val="0"/>
          <w:numId w:val="19"/>
        </w:numPr>
      </w:pPr>
      <w:r>
        <w:t>[SEX2] Seleccione las partes del cuerpo con las que nació.</w:t>
      </w:r>
    </w:p>
    <w:p w14:paraId="1B071307" w14:textId="6200C54B" w:rsidR="000B6436" w:rsidRPr="00791206" w:rsidRDefault="00C05EC4" w:rsidP="00C05EC4">
      <w:pPr>
        <w:tabs>
          <w:tab w:val="left" w:pos="630"/>
          <w:tab w:val="left" w:pos="1080"/>
        </w:tabs>
        <w:spacing w:after="0"/>
        <w:ind w:left="630"/>
      </w:pPr>
      <w:r>
        <w:t>0</w:t>
      </w:r>
      <w:r>
        <w:tab/>
        <w:t>Pene</w:t>
      </w:r>
    </w:p>
    <w:p w14:paraId="63E428BE" w14:textId="0998D3E1" w:rsidR="000B6436" w:rsidRPr="00791206" w:rsidRDefault="00C05EC4" w:rsidP="00C05EC4">
      <w:pPr>
        <w:tabs>
          <w:tab w:val="left" w:pos="630"/>
          <w:tab w:val="left" w:pos="1080"/>
        </w:tabs>
        <w:spacing w:after="0"/>
        <w:ind w:left="630"/>
      </w:pPr>
      <w:r>
        <w:t>1</w:t>
      </w:r>
      <w:r>
        <w:tab/>
        <w:t>Testículos</w:t>
      </w:r>
    </w:p>
    <w:p w14:paraId="0A7E327F" w14:textId="26795219" w:rsidR="000B6436" w:rsidRPr="00791206" w:rsidRDefault="00C05EC4" w:rsidP="00C05EC4">
      <w:pPr>
        <w:tabs>
          <w:tab w:val="left" w:pos="630"/>
          <w:tab w:val="left" w:pos="1080"/>
        </w:tabs>
        <w:spacing w:after="0"/>
        <w:ind w:left="630"/>
      </w:pPr>
      <w:r>
        <w:t>2</w:t>
      </w:r>
      <w:r>
        <w:tab/>
        <w:t>Próstata</w:t>
      </w:r>
    </w:p>
    <w:p w14:paraId="6DBEC55C" w14:textId="577F585A" w:rsidR="000B6436" w:rsidRPr="00791206" w:rsidRDefault="00C05EC4" w:rsidP="00C05EC4">
      <w:pPr>
        <w:tabs>
          <w:tab w:val="left" w:pos="630"/>
          <w:tab w:val="left" w:pos="1080"/>
        </w:tabs>
        <w:spacing w:after="0"/>
        <w:ind w:left="630"/>
      </w:pPr>
      <w:r>
        <w:t>3</w:t>
      </w:r>
      <w:r>
        <w:tab/>
        <w:t>Vagina</w:t>
      </w:r>
    </w:p>
    <w:p w14:paraId="0160B4D0" w14:textId="3B50D09B" w:rsidR="000B6436" w:rsidRPr="00791206" w:rsidRDefault="00C05EC4" w:rsidP="00C05EC4">
      <w:pPr>
        <w:tabs>
          <w:tab w:val="left" w:pos="630"/>
          <w:tab w:val="left" w:pos="1080"/>
        </w:tabs>
        <w:spacing w:after="0"/>
        <w:ind w:left="630"/>
      </w:pPr>
      <w:r>
        <w:t>4</w:t>
      </w:r>
      <w:r>
        <w:tab/>
        <w:t>Cuello uterino</w:t>
      </w:r>
    </w:p>
    <w:p w14:paraId="48B1E7B8" w14:textId="3DE6FA74" w:rsidR="000B6436" w:rsidRPr="00791206" w:rsidRDefault="00C05EC4" w:rsidP="00C05EC4">
      <w:pPr>
        <w:tabs>
          <w:tab w:val="left" w:pos="630"/>
          <w:tab w:val="left" w:pos="1080"/>
        </w:tabs>
        <w:spacing w:after="0"/>
        <w:ind w:left="630"/>
      </w:pPr>
      <w:r>
        <w:t>5</w:t>
      </w:r>
      <w:r>
        <w:tab/>
        <w:t>Útero</w:t>
      </w:r>
    </w:p>
    <w:p w14:paraId="681FF4AF" w14:textId="15BFEBAE" w:rsidR="000B6436" w:rsidRPr="00791206" w:rsidRDefault="00C05EC4" w:rsidP="00C05EC4">
      <w:pPr>
        <w:tabs>
          <w:tab w:val="left" w:pos="630"/>
          <w:tab w:val="left" w:pos="1080"/>
        </w:tabs>
        <w:spacing w:after="0"/>
        <w:ind w:left="630"/>
      </w:pPr>
      <w:r>
        <w:t>6</w:t>
      </w:r>
      <w:r>
        <w:tab/>
        <w:t>Ovarios</w:t>
      </w:r>
    </w:p>
    <w:p w14:paraId="6E0AB529" w14:textId="04446886" w:rsidR="00C05EC4" w:rsidRDefault="00C05EC4" w:rsidP="00ED4DB3">
      <w:pPr>
        <w:tabs>
          <w:tab w:val="left" w:pos="630"/>
          <w:tab w:val="left" w:pos="1080"/>
        </w:tabs>
        <w:spacing w:after="0"/>
        <w:ind w:left="630"/>
      </w:pPr>
      <w:r>
        <w:t>7</w:t>
      </w:r>
      <w:r>
        <w:tab/>
        <w:t>Trompas de Falopio</w:t>
      </w:r>
    </w:p>
    <w:p w14:paraId="6F7B3997" w14:textId="17B52D6D" w:rsidR="5C07270A" w:rsidRDefault="5C07270A" w:rsidP="5C07270A">
      <w:pPr>
        <w:pStyle w:val="ListParagraph"/>
        <w:spacing w:after="0"/>
        <w:ind w:left="1440"/>
        <w:rPr>
          <w:i/>
          <w:iCs/>
        </w:rPr>
      </w:pPr>
    </w:p>
    <w:p w14:paraId="716C7AE4" w14:textId="464C63C4" w:rsidR="004D79C4" w:rsidRPr="00791206" w:rsidRDefault="43BF4B94" w:rsidP="004A3523">
      <w:pPr>
        <w:pStyle w:val="ListParagraph"/>
        <w:numPr>
          <w:ilvl w:val="0"/>
          <w:numId w:val="19"/>
        </w:numPr>
      </w:pPr>
      <w:r>
        <w:t>[GEN] ¿Se considera usted...?</w:t>
      </w:r>
    </w:p>
    <w:p w14:paraId="69B35E3C" w14:textId="5BE577E5" w:rsidR="004D79C4" w:rsidRPr="00791206" w:rsidRDefault="002E1950" w:rsidP="00900E1C">
      <w:pPr>
        <w:spacing w:after="0"/>
        <w:ind w:left="720"/>
      </w:pPr>
      <w:r>
        <w:t>0</w:t>
      </w:r>
      <w:r>
        <w:tab/>
        <w:t>Mujer</w:t>
      </w:r>
    </w:p>
    <w:p w14:paraId="213302BC" w14:textId="5860C6FE" w:rsidR="004D79C4" w:rsidRPr="00094693" w:rsidRDefault="002E1950" w:rsidP="00900E1C">
      <w:pPr>
        <w:spacing w:after="0"/>
        <w:ind w:left="720"/>
      </w:pPr>
      <w:r>
        <w:t>1</w:t>
      </w:r>
      <w:r>
        <w:tab/>
        <w:t>Hombre</w:t>
      </w:r>
    </w:p>
    <w:p w14:paraId="3CFC9F18" w14:textId="5EC27BD8" w:rsidR="004D79C4" w:rsidRPr="00791206" w:rsidRDefault="00900E1C" w:rsidP="00900E1C">
      <w:pPr>
        <w:spacing w:after="0"/>
        <w:ind w:left="720"/>
      </w:pPr>
      <w:r>
        <w:t>2</w:t>
      </w:r>
      <w:r>
        <w:tab/>
        <w:t>Hombre transexual</w:t>
      </w:r>
    </w:p>
    <w:p w14:paraId="5CC02B7F" w14:textId="7317FF32" w:rsidR="004D79C4" w:rsidRPr="00791206" w:rsidRDefault="00900E1C" w:rsidP="00900E1C">
      <w:pPr>
        <w:spacing w:after="0"/>
        <w:ind w:left="720"/>
      </w:pPr>
      <w:r>
        <w:t>3</w:t>
      </w:r>
      <w:r>
        <w:tab/>
        <w:t>Mujer transexual</w:t>
      </w:r>
    </w:p>
    <w:p w14:paraId="4252A91E" w14:textId="4DEE57D9" w:rsidR="003F4143" w:rsidRDefault="00900E1C" w:rsidP="00900E1C">
      <w:pPr>
        <w:spacing w:after="0"/>
        <w:ind w:left="720"/>
      </w:pPr>
      <w:r>
        <w:t>4</w:t>
      </w:r>
      <w:r>
        <w:tab/>
        <w:t>Cuirgénero</w:t>
      </w:r>
    </w:p>
    <w:p w14:paraId="74EFFFED" w14:textId="48CD2C4F" w:rsidR="203C0025" w:rsidRDefault="00900E1C" w:rsidP="00900E1C">
      <w:pPr>
        <w:spacing w:after="0"/>
        <w:ind w:left="720"/>
      </w:pPr>
      <w:r>
        <w:t>5</w:t>
      </w:r>
      <w:r>
        <w:tab/>
        <w:t>Género no binario</w:t>
      </w:r>
    </w:p>
    <w:p w14:paraId="4F9B2ADD" w14:textId="0AE0E155" w:rsidR="004D79C4" w:rsidRPr="003F4143" w:rsidRDefault="00900E1C" w:rsidP="00900E1C">
      <w:pPr>
        <w:spacing w:after="0"/>
        <w:ind w:left="720"/>
      </w:pPr>
      <w:r>
        <w:t>55</w:t>
      </w:r>
      <w:r>
        <w:tab/>
        <w:t xml:space="preserve">Categoría de sexo adicional: </w:t>
      </w:r>
      <w:r w:rsidR="00267667">
        <w:t>d</w:t>
      </w:r>
      <w:r>
        <w:t>escriba [text box]</w:t>
      </w:r>
    </w:p>
    <w:p w14:paraId="0EC83E8C" w14:textId="0A2B4B6C" w:rsidR="004D79C4" w:rsidRPr="00791206" w:rsidRDefault="00900E1C" w:rsidP="00900E1C">
      <w:pPr>
        <w:ind w:left="720"/>
      </w:pPr>
      <w:r>
        <w:t>99</w:t>
      </w:r>
      <w:r>
        <w:tab/>
        <w:t>Prefiero no responder</w:t>
      </w:r>
    </w:p>
    <w:p w14:paraId="481AA4C7" w14:textId="77777777" w:rsidR="00ED4DB3" w:rsidRPr="003F4143" w:rsidRDefault="00ED4DB3" w:rsidP="00ED4DB3">
      <w:pPr>
        <w:spacing w:after="0"/>
        <w:ind w:firstLine="720"/>
        <w:rPr>
          <w:rFonts w:eastAsia="Calibri"/>
          <w:i/>
          <w:iCs/>
        </w:rPr>
      </w:pPr>
    </w:p>
    <w:p w14:paraId="796483F3" w14:textId="77777777" w:rsidR="00A261E0" w:rsidRDefault="43BF4B94" w:rsidP="004A3523">
      <w:pPr>
        <w:pStyle w:val="ListParagraph"/>
        <w:numPr>
          <w:ilvl w:val="0"/>
          <w:numId w:val="19"/>
        </w:numPr>
        <w:rPr>
          <w:sz w:val="12"/>
          <w:szCs w:val="12"/>
        </w:rPr>
      </w:pPr>
      <w:r>
        <w:t>[STYLE] El aspecto, el estilo, la forma de vestir o los gestos (la manera de andar o de hablar) de una persona pueden influir en la opinión que otros tengan de ella. En promedio, ¿cómo cree que las personas describirían su aspecto, estilo, forma de vestir o gestos?</w:t>
      </w:r>
    </w:p>
    <w:p w14:paraId="10983421" w14:textId="0883E895" w:rsidR="7F64E722" w:rsidRPr="00A261E0" w:rsidRDefault="00A261E0" w:rsidP="007D33B5">
      <w:pPr>
        <w:spacing w:after="0"/>
        <w:ind w:left="720"/>
        <w:rPr>
          <w:sz w:val="12"/>
          <w:szCs w:val="12"/>
        </w:rPr>
      </w:pPr>
      <w:r>
        <w:t>0</w:t>
      </w:r>
      <w:r>
        <w:tab/>
        <w:t>Muy femeninos</w:t>
      </w:r>
    </w:p>
    <w:p w14:paraId="27A8C868" w14:textId="55840AAD" w:rsidR="7F64E722" w:rsidRDefault="00A261E0" w:rsidP="007D33B5">
      <w:pPr>
        <w:pStyle w:val="ListParagraph"/>
      </w:pPr>
      <w:r>
        <w:t>1</w:t>
      </w:r>
      <w:r>
        <w:tab/>
        <w:t>En su mayoría, femeninos</w:t>
      </w:r>
    </w:p>
    <w:p w14:paraId="2222F18F" w14:textId="50641176" w:rsidR="7F64E722" w:rsidRDefault="00A261E0" w:rsidP="007D33B5">
      <w:pPr>
        <w:pStyle w:val="ListParagraph"/>
      </w:pPr>
      <w:r>
        <w:t>2</w:t>
      </w:r>
      <w:r>
        <w:tab/>
        <w:t>Un poco femeninos</w:t>
      </w:r>
    </w:p>
    <w:p w14:paraId="6BFCABD8" w14:textId="2CD283D0" w:rsidR="7F64E722" w:rsidRDefault="00A261E0" w:rsidP="007D33B5">
      <w:pPr>
        <w:pStyle w:val="ListParagraph"/>
      </w:pPr>
      <w:r>
        <w:lastRenderedPageBreak/>
        <w:t>3</w:t>
      </w:r>
      <w:r>
        <w:tab/>
        <w:t>Femeninos y masculinos por igual</w:t>
      </w:r>
    </w:p>
    <w:p w14:paraId="51DB0237" w14:textId="5AFA970C" w:rsidR="7F64E722" w:rsidRDefault="00A261E0" w:rsidP="007D33B5">
      <w:pPr>
        <w:pStyle w:val="ListParagraph"/>
      </w:pPr>
      <w:r>
        <w:t>4</w:t>
      </w:r>
      <w:r>
        <w:tab/>
        <w:t>Un poco masculinos</w:t>
      </w:r>
    </w:p>
    <w:p w14:paraId="5B80A349" w14:textId="36C4A200" w:rsidR="7F64E722" w:rsidRDefault="00A261E0" w:rsidP="007D33B5">
      <w:pPr>
        <w:pStyle w:val="ListParagraph"/>
      </w:pPr>
      <w:r>
        <w:t>5</w:t>
      </w:r>
      <w:r>
        <w:tab/>
        <w:t>En su mayoría, masculinos</w:t>
      </w:r>
    </w:p>
    <w:p w14:paraId="5DFF832B" w14:textId="22ECC7C7" w:rsidR="7F64E722" w:rsidRDefault="00A261E0" w:rsidP="007D33B5">
      <w:pPr>
        <w:pStyle w:val="ListParagraph"/>
      </w:pPr>
      <w:r>
        <w:t>6</w:t>
      </w:r>
      <w:r>
        <w:tab/>
        <w:t>Muy masculinos</w:t>
      </w:r>
    </w:p>
    <w:p w14:paraId="3E238B99" w14:textId="77777777" w:rsidR="007B393B" w:rsidRDefault="007B393B" w:rsidP="007B393B">
      <w:pPr>
        <w:pStyle w:val="ListParagraph"/>
        <w:spacing w:after="0"/>
        <w:ind w:left="0"/>
        <w:rPr>
          <w:i/>
          <w:iCs/>
        </w:rPr>
      </w:pPr>
    </w:p>
    <w:p w14:paraId="2C0E378D" w14:textId="2DA32ADE" w:rsidR="004D79C4" w:rsidRPr="000678AF" w:rsidRDefault="43BF4B94" w:rsidP="004A3523">
      <w:pPr>
        <w:pStyle w:val="ListParagraph"/>
        <w:numPr>
          <w:ilvl w:val="0"/>
          <w:numId w:val="19"/>
        </w:numPr>
        <w:rPr>
          <w:rFonts w:eastAsia="Calibri"/>
        </w:rPr>
      </w:pPr>
      <w:r>
        <w:t xml:space="preserve">[SEXORIENT] ¿Se considera usted...? </w:t>
      </w:r>
    </w:p>
    <w:p w14:paraId="3875DA30" w14:textId="54434F8F" w:rsidR="004D79C4" w:rsidRPr="00791206" w:rsidRDefault="000678AF" w:rsidP="000678AF">
      <w:pPr>
        <w:spacing w:after="0"/>
        <w:ind w:left="720"/>
      </w:pPr>
      <w:r>
        <w:t>0</w:t>
      </w:r>
      <w:r>
        <w:tab/>
        <w:t>Heterosexual</w:t>
      </w:r>
    </w:p>
    <w:p w14:paraId="1C404599" w14:textId="5B76E4F9" w:rsidR="004D79C4" w:rsidRPr="000678AF" w:rsidRDefault="000678AF" w:rsidP="000678AF">
      <w:pPr>
        <w:spacing w:after="0"/>
        <w:ind w:left="720"/>
        <w:rPr>
          <w:rFonts w:cstheme="minorHAnsi"/>
        </w:rPr>
      </w:pPr>
      <w:r>
        <w:t>1</w:t>
      </w:r>
      <w:r>
        <w:tab/>
        <w:t>Lesbiana, gay u homosexual </w:t>
      </w:r>
    </w:p>
    <w:p w14:paraId="68BAB01C" w14:textId="21545A1F" w:rsidR="004D79C4" w:rsidRPr="000678AF" w:rsidRDefault="000678AF" w:rsidP="000678AF">
      <w:pPr>
        <w:spacing w:after="0"/>
        <w:ind w:left="720"/>
        <w:rPr>
          <w:rFonts w:cstheme="minorHAnsi"/>
        </w:rPr>
      </w:pPr>
      <w:r>
        <w:t>2</w:t>
      </w:r>
      <w:r>
        <w:tab/>
        <w:t>Bisexual</w:t>
      </w:r>
    </w:p>
    <w:p w14:paraId="2811AB9B" w14:textId="5F7AB020" w:rsidR="00B43D8E" w:rsidRPr="000678AF" w:rsidRDefault="000678AF" w:rsidP="000678AF">
      <w:pPr>
        <w:spacing w:after="0"/>
        <w:ind w:left="720"/>
        <w:rPr>
          <w:rFonts w:cstheme="minorHAnsi"/>
        </w:rPr>
      </w:pPr>
      <w:r>
        <w:t>55</w:t>
      </w:r>
      <w:r>
        <w:tab/>
        <w:t xml:space="preserve">Algo diferente: </w:t>
      </w:r>
      <w:r w:rsidR="00656674">
        <w:t>d</w:t>
      </w:r>
      <w:r>
        <w:t>escriba [text box]</w:t>
      </w:r>
    </w:p>
    <w:p w14:paraId="70423D51" w14:textId="3964A2BA" w:rsidR="007B393B" w:rsidRPr="00CA03AF" w:rsidRDefault="000678AF" w:rsidP="00CA03AF">
      <w:pPr>
        <w:ind w:left="720"/>
      </w:pPr>
      <w:r>
        <w:t>99</w:t>
      </w:r>
      <w:r>
        <w:tab/>
        <w:t>Prefiero no responder</w:t>
      </w:r>
    </w:p>
    <w:p w14:paraId="48A8E5F0" w14:textId="77777777" w:rsidR="00B1155E" w:rsidRPr="00B1155E" w:rsidRDefault="00B1155E" w:rsidP="00B1155E">
      <w:pPr>
        <w:spacing w:after="0"/>
        <w:rPr>
          <w:rFonts w:eastAsia="Calibri"/>
          <w:b/>
          <w:bCs/>
          <w:i/>
          <w:iCs/>
        </w:rPr>
      </w:pPr>
    </w:p>
    <w:p w14:paraId="186B0349" w14:textId="1C14B974" w:rsidR="006D659F" w:rsidRPr="00791206" w:rsidRDefault="43BF4B94" w:rsidP="00B1155E">
      <w:pPr>
        <w:pStyle w:val="Heading1"/>
        <w:spacing w:after="0"/>
        <w:rPr>
          <w:rFonts w:eastAsia="Times New Roman"/>
        </w:rPr>
      </w:pPr>
      <w:r>
        <w:t xml:space="preserve">[INTROMH] </w:t>
      </w:r>
      <w:bookmarkStart w:id="0" w:name="_Toc496540795"/>
      <w:r>
        <w:t>Antecedentes médicos</w:t>
      </w:r>
      <w:bookmarkStart w:id="1" w:name="_Toc496540796"/>
      <w:bookmarkEnd w:id="0"/>
      <w:r>
        <w:t xml:space="preserve"> </w:t>
      </w:r>
    </w:p>
    <w:p w14:paraId="50B04941" w14:textId="07BABD3B" w:rsidR="00C532D9" w:rsidRPr="00791206" w:rsidRDefault="43BF4B94" w:rsidP="005615E9">
      <w:pPr>
        <w:spacing w:before="240"/>
      </w:pPr>
      <w:r>
        <w:t xml:space="preserve">La siguiente serie de preguntas trata sobre las afecciones médicas que tenga o que haya tenido en el pasado. Responda “sí” a estas preguntas </w:t>
      </w:r>
      <w:r>
        <w:rPr>
          <w:b/>
        </w:rPr>
        <w:t>solo si un médico u otro profesional</w:t>
      </w:r>
      <w:r w:rsidR="00B56783">
        <w:rPr>
          <w:b/>
        </w:rPr>
        <w:t xml:space="preserve"> </w:t>
      </w:r>
      <w:r w:rsidR="00B56783" w:rsidRPr="00B56783">
        <w:rPr>
          <w:b/>
        </w:rPr>
        <w:t>de la salud</w:t>
      </w:r>
      <w:r>
        <w:rPr>
          <w:b/>
        </w:rPr>
        <w:t xml:space="preserve"> </w:t>
      </w:r>
      <w:r>
        <w:t xml:space="preserve">le ha dicho que tiene o tenía la afección. Si responde que “sí”, también se le preguntará cuántos años tenía cuando un médico </w:t>
      </w:r>
      <w:r w:rsidR="006E1DCD">
        <w:t>u otro</w:t>
      </w:r>
      <w:r>
        <w:t xml:space="preserve"> profesional de la salud le dijo que tiene o tenía la afección. Si es más fácil recordarlo, en vez de su edad puede indicar el año en que le dijeron que tiene o tenía la afección.</w:t>
      </w:r>
    </w:p>
    <w:p w14:paraId="6C1A5385" w14:textId="49FF90EB" w:rsidR="003E6D95" w:rsidRPr="00791206" w:rsidRDefault="6838C06C" w:rsidP="00B1155E">
      <w:pPr>
        <w:rPr>
          <w:rFonts w:eastAsia="Times New Roman" w:cs="Times New Roman"/>
        </w:rPr>
      </w:pPr>
      <w:r>
        <w:t>También le pregunta</w:t>
      </w:r>
      <w:r w:rsidR="00687657">
        <w:t>re</w:t>
      </w:r>
      <w:r>
        <w:t>mos sobre determinados procedimientos médicos que pudo haber tenido.</w:t>
      </w:r>
      <w:r w:rsidR="000358DD">
        <w:t xml:space="preserve"> </w:t>
      </w:r>
    </w:p>
    <w:bookmarkEnd w:id="1"/>
    <w:p w14:paraId="4F497B96" w14:textId="1FE74E99" w:rsidR="7F64E722" w:rsidRPr="0045102C" w:rsidRDefault="43BF4B94" w:rsidP="005615E9">
      <w:pPr>
        <w:pStyle w:val="Heading2"/>
        <w:rPr>
          <w:rFonts w:eastAsia="Times New Roman"/>
        </w:rPr>
      </w:pPr>
      <w:r>
        <w:t>Cáncer</w:t>
      </w:r>
    </w:p>
    <w:p w14:paraId="5FB054E0" w14:textId="075A80E6" w:rsidR="006D659F" w:rsidRPr="0045102C" w:rsidRDefault="6838C06C" w:rsidP="004A3523">
      <w:pPr>
        <w:pStyle w:val="ListParagraph"/>
        <w:numPr>
          <w:ilvl w:val="0"/>
          <w:numId w:val="19"/>
        </w:numPr>
        <w:spacing w:before="240" w:line="240" w:lineRule="auto"/>
        <w:rPr>
          <w:rFonts w:eastAsiaTheme="minorEastAsia"/>
        </w:rPr>
      </w:pPr>
      <w:r>
        <w:t xml:space="preserve">[SKINCANC] ¿Le ha dicho alguna vez un médico u otro profesional de la salud que tiene o tenía </w:t>
      </w:r>
      <w:r>
        <w:rPr>
          <w:b/>
        </w:rPr>
        <w:t>cáncer de piel distinto del melanoma</w:t>
      </w:r>
      <w:r>
        <w:t xml:space="preserve">? </w:t>
      </w:r>
    </w:p>
    <w:p w14:paraId="693EA8E3" w14:textId="6EB88B25" w:rsidR="003E60A8" w:rsidRPr="0045102C" w:rsidRDefault="0045102C" w:rsidP="0045102C">
      <w:pPr>
        <w:spacing w:before="60" w:after="0" w:line="240" w:lineRule="auto"/>
        <w:ind w:left="720"/>
        <w:rPr>
          <w:rFonts w:eastAsiaTheme="minorEastAsia"/>
        </w:rPr>
      </w:pPr>
      <w:r>
        <w:t>0</w:t>
      </w:r>
      <w:r>
        <w:tab/>
        <w:t xml:space="preserve">No </w:t>
      </w:r>
    </w:p>
    <w:p w14:paraId="0AB50180" w14:textId="67104096" w:rsidR="006D659F" w:rsidRPr="00791206" w:rsidRDefault="0045102C" w:rsidP="0045102C">
      <w:pPr>
        <w:spacing w:before="60" w:after="0" w:line="240" w:lineRule="auto"/>
        <w:ind w:left="720"/>
        <w:contextualSpacing/>
        <w:rPr>
          <w:rFonts w:eastAsia="Calibri" w:cs="Times New Roman"/>
          <w:b/>
        </w:rPr>
      </w:pPr>
      <w:r>
        <w:t>1</w:t>
      </w:r>
      <w:r>
        <w:tab/>
        <w:t>Sí</w:t>
      </w:r>
    </w:p>
    <w:p w14:paraId="7AA5E760" w14:textId="77777777" w:rsidR="006D659F" w:rsidRPr="00791206" w:rsidRDefault="006D659F" w:rsidP="00B411D7">
      <w:pPr>
        <w:spacing w:after="0" w:line="240" w:lineRule="auto"/>
        <w:rPr>
          <w:rFonts w:eastAsia="Calibri" w:cs="Times New Roman"/>
        </w:rPr>
      </w:pPr>
    </w:p>
    <w:p w14:paraId="49AA5126" w14:textId="3CE1C320" w:rsidR="006D659F" w:rsidRPr="008A6890" w:rsidRDefault="6838C06C" w:rsidP="004A3523">
      <w:pPr>
        <w:pStyle w:val="ListParagraph"/>
        <w:numPr>
          <w:ilvl w:val="0"/>
          <w:numId w:val="19"/>
        </w:numPr>
        <w:spacing w:line="240" w:lineRule="auto"/>
        <w:rPr>
          <w:rFonts w:eastAsia="Calibri" w:cs="Times New Roman"/>
        </w:rPr>
      </w:pPr>
      <w:r>
        <w:t>[SKINCANC2] ¿Qué tipo(s) de cáncer de piel le dijo que tiene o tenía un médico u otro profesional de la salud? Seleccione todas las opciones que correspondan.</w:t>
      </w:r>
    </w:p>
    <w:p w14:paraId="049A51FE" w14:textId="1AD054A4" w:rsidR="009422DD" w:rsidRPr="008A6890" w:rsidRDefault="008A6890" w:rsidP="008A6890">
      <w:pPr>
        <w:spacing w:before="60" w:after="0" w:line="240" w:lineRule="auto"/>
        <w:ind w:left="720"/>
        <w:rPr>
          <w:rFonts w:eastAsia="Calibri" w:cs="Times New Roman"/>
        </w:rPr>
      </w:pPr>
      <w:r>
        <w:t>0</w:t>
      </w:r>
      <w:r>
        <w:tab/>
        <w:t>De células basales</w:t>
      </w:r>
    </w:p>
    <w:p w14:paraId="36639418" w14:textId="07B6C9E4" w:rsidR="006D659F" w:rsidRPr="008A6890" w:rsidRDefault="008A6890" w:rsidP="008A6890">
      <w:pPr>
        <w:spacing w:before="60" w:after="0" w:line="240" w:lineRule="auto"/>
        <w:ind w:left="720"/>
        <w:rPr>
          <w:rFonts w:eastAsia="Calibri" w:cs="Times New Roman"/>
        </w:rPr>
      </w:pPr>
      <w:r>
        <w:t>1</w:t>
      </w:r>
      <w:r>
        <w:tab/>
        <w:t>De células escamosas</w:t>
      </w:r>
    </w:p>
    <w:p w14:paraId="25353A4E" w14:textId="6406DFC2" w:rsidR="006D659F" w:rsidRPr="00791206" w:rsidRDefault="008A6890" w:rsidP="002B3274">
      <w:pPr>
        <w:spacing w:before="60" w:line="240" w:lineRule="auto"/>
        <w:ind w:left="720"/>
        <w:contextualSpacing/>
        <w:rPr>
          <w:rFonts w:eastAsia="Calibri" w:cs="Times New Roman"/>
        </w:rPr>
      </w:pPr>
      <w:r>
        <w:t>77</w:t>
      </w:r>
      <w:r>
        <w:tab/>
        <w:t>No sé</w:t>
      </w:r>
    </w:p>
    <w:p w14:paraId="060A9729" w14:textId="77777777" w:rsidR="006D659F" w:rsidRPr="00791206" w:rsidRDefault="006D659F" w:rsidP="006D659F">
      <w:pPr>
        <w:spacing w:after="0" w:line="240" w:lineRule="auto"/>
        <w:rPr>
          <w:rFonts w:eastAsia="Calibri" w:cs="Times New Roman"/>
        </w:rPr>
      </w:pPr>
    </w:p>
    <w:p w14:paraId="2FFF439B" w14:textId="77777777" w:rsidR="00116209" w:rsidRPr="00116209" w:rsidRDefault="6838C06C" w:rsidP="004A3523">
      <w:pPr>
        <w:pStyle w:val="ListParagraph"/>
        <w:numPr>
          <w:ilvl w:val="0"/>
          <w:numId w:val="19"/>
        </w:numPr>
        <w:spacing w:after="0" w:line="240" w:lineRule="auto"/>
        <w:rPr>
          <w:rFonts w:eastAsia="Calibri" w:cs="Times New Roman"/>
        </w:rPr>
      </w:pPr>
      <w:r>
        <w:t xml:space="preserve">[SKINCANC3] ¿Qué edad tenía cuando un médico u otro profesional de la salud le dijo </w:t>
      </w:r>
      <w:r>
        <w:rPr>
          <w:b/>
        </w:rPr>
        <w:t>por primera</w:t>
      </w:r>
      <w:r>
        <w:rPr>
          <w:b/>
          <w:bCs/>
        </w:rPr>
        <w:t xml:space="preserve"> vez</w:t>
      </w:r>
      <w:r>
        <w:t xml:space="preserve"> que tiene o tenía cáncer de piel? </w:t>
      </w:r>
    </w:p>
    <w:p w14:paraId="739BAE87" w14:textId="37B82F67" w:rsidR="006D659F" w:rsidRPr="00791206" w:rsidRDefault="00342E05" w:rsidP="00116209">
      <w:pPr>
        <w:spacing w:before="240" w:line="240" w:lineRule="auto"/>
        <w:ind w:firstLine="720"/>
        <w:contextualSpacing/>
        <w:rPr>
          <w:rFonts w:eastAsia="Calibri" w:cs="Times New Roman"/>
        </w:rPr>
      </w:pPr>
      <w:r>
        <w:t>|__|__| Edad</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t>O, si le es más fácil recordar en qué año, anótelo aquí:</w:t>
      </w:r>
    </w:p>
    <w:p w14:paraId="08896A2A" w14:textId="7372BEC0" w:rsidR="00CF4B9B" w:rsidRPr="00791206" w:rsidRDefault="00342E05" w:rsidP="00CF4B9B">
      <w:pPr>
        <w:spacing w:after="0" w:line="240" w:lineRule="auto"/>
        <w:ind w:firstLine="720"/>
        <w:rPr>
          <w:rFonts w:eastAsia="Calibri" w:cs="Times New Roman"/>
        </w:rPr>
      </w:pPr>
      <w:r>
        <w:t>|__|__|__|__| Año</w:t>
      </w:r>
    </w:p>
    <w:p w14:paraId="26D935DE" w14:textId="77777777" w:rsidR="00CB705A" w:rsidRPr="00791206" w:rsidRDefault="00CB705A" w:rsidP="00CF4B9B">
      <w:pPr>
        <w:spacing w:after="0" w:line="240" w:lineRule="auto"/>
        <w:ind w:firstLine="720"/>
        <w:rPr>
          <w:rFonts w:eastAsia="Calibri" w:cs="Times New Roman"/>
        </w:rPr>
      </w:pPr>
    </w:p>
    <w:p w14:paraId="591C1EDF" w14:textId="1484121D" w:rsidR="00CB705A" w:rsidRPr="00791206" w:rsidRDefault="43BF4B94" w:rsidP="005615E9">
      <w:pPr>
        <w:pStyle w:val="Heading2"/>
        <w:rPr>
          <w:rFonts w:eastAsia="Times New Roman"/>
        </w:rPr>
      </w:pPr>
      <w:r>
        <w:lastRenderedPageBreak/>
        <w:t xml:space="preserve">[MHGROUP1] </w:t>
      </w:r>
      <w:bookmarkStart w:id="2" w:name="_Toc496540797"/>
      <w:r>
        <w:t>Enfermedades cardiovasculares</w:t>
      </w:r>
      <w:bookmarkEnd w:id="2"/>
    </w:p>
    <w:p w14:paraId="0DA42DEA" w14:textId="468EBAE4" w:rsidR="00605611" w:rsidRPr="002D0A85" w:rsidRDefault="43BF4B94" w:rsidP="004A3523">
      <w:pPr>
        <w:pStyle w:val="ListParagraph"/>
        <w:numPr>
          <w:ilvl w:val="0"/>
          <w:numId w:val="19"/>
        </w:numPr>
        <w:spacing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4A15AA64" w14:textId="51424B2E" w:rsidR="00605611" w:rsidRPr="00791206" w:rsidRDefault="00B26963" w:rsidP="00B26963">
      <w:pPr>
        <w:spacing w:before="60" w:after="0" w:line="240" w:lineRule="auto"/>
        <w:ind w:left="720"/>
        <w:contextualSpacing/>
        <w:rPr>
          <w:rFonts w:eastAsia="Calibri" w:cs="Times New Roman"/>
        </w:rPr>
      </w:pPr>
      <w:r>
        <w:t>0</w:t>
      </w:r>
      <w:r>
        <w:tab/>
        <w:t>Carencia de vitamina B-12 (anemia perniciosa)</w:t>
      </w:r>
    </w:p>
    <w:p w14:paraId="15199F90" w14:textId="1612B7B0" w:rsidR="00605611" w:rsidRPr="00791206" w:rsidRDefault="00B26963" w:rsidP="00B26963">
      <w:pPr>
        <w:spacing w:before="60" w:after="0" w:line="240" w:lineRule="auto"/>
        <w:ind w:left="720"/>
        <w:contextualSpacing/>
        <w:rPr>
          <w:rFonts w:eastAsia="Calibri" w:cs="Times New Roman"/>
        </w:rPr>
      </w:pPr>
      <w:r>
        <w:t>1</w:t>
      </w:r>
      <w:r>
        <w:tab/>
        <w:t>Cardiopatía coronaria o arteriopatía coronaria</w:t>
      </w:r>
    </w:p>
    <w:p w14:paraId="36B1C8E7" w14:textId="736ECFDE" w:rsidR="00605611" w:rsidRPr="00791206" w:rsidRDefault="00B26963" w:rsidP="00B26963">
      <w:pPr>
        <w:spacing w:before="60" w:after="0" w:line="240" w:lineRule="auto"/>
        <w:ind w:left="720"/>
        <w:contextualSpacing/>
        <w:rPr>
          <w:rFonts w:eastAsia="Calibri" w:cs="Times New Roman"/>
        </w:rPr>
      </w:pPr>
      <w:r>
        <w:t>2</w:t>
      </w:r>
      <w:r>
        <w:tab/>
        <w:t>Insuficiencia cardíaca congestiva</w:t>
      </w:r>
    </w:p>
    <w:p w14:paraId="5D750F59" w14:textId="39440AD3" w:rsidR="00605611" w:rsidRPr="00791206" w:rsidRDefault="00B26963" w:rsidP="00B26963">
      <w:pPr>
        <w:spacing w:before="60" w:after="0" w:line="240" w:lineRule="auto"/>
        <w:ind w:left="720"/>
        <w:contextualSpacing/>
        <w:rPr>
          <w:rFonts w:eastAsia="Calibri" w:cs="Times New Roman"/>
        </w:rPr>
      </w:pPr>
      <w:r>
        <w:t>3</w:t>
      </w:r>
      <w:r>
        <w:tab/>
        <w:t>Colesterol elevado</w:t>
      </w:r>
    </w:p>
    <w:p w14:paraId="2E0620BC" w14:textId="3B106F04" w:rsidR="00B24E12" w:rsidRPr="00791206" w:rsidRDefault="00B26963" w:rsidP="00B26963">
      <w:pPr>
        <w:spacing w:before="60" w:after="0" w:line="240" w:lineRule="auto"/>
        <w:ind w:left="720"/>
        <w:contextualSpacing/>
        <w:rPr>
          <w:rFonts w:eastAsia="Calibri" w:cs="Times New Roman"/>
        </w:rPr>
      </w:pPr>
      <w:r>
        <w:t>4</w:t>
      </w:r>
      <w:r>
        <w:tab/>
        <w:t>Ataque al corazón (infarto de miocardio)</w:t>
      </w:r>
    </w:p>
    <w:p w14:paraId="3C229D25" w14:textId="408B180F" w:rsidR="00B24E12" w:rsidRPr="00791206" w:rsidRDefault="00B26963" w:rsidP="00B26963">
      <w:pPr>
        <w:spacing w:before="60" w:after="0" w:line="240" w:lineRule="auto"/>
        <w:ind w:left="720"/>
        <w:contextualSpacing/>
        <w:rPr>
          <w:rFonts w:eastAsia="Calibri" w:cs="Times New Roman"/>
        </w:rPr>
      </w:pPr>
      <w:r>
        <w:t>5</w:t>
      </w:r>
      <w:r>
        <w:tab/>
        <w:t>Ritmo cardíaco irregular (arritmia)</w:t>
      </w:r>
    </w:p>
    <w:p w14:paraId="16F36DE9" w14:textId="744EB479" w:rsidR="00B24E12" w:rsidRPr="00791206" w:rsidRDefault="00B26963" w:rsidP="00B26963">
      <w:pPr>
        <w:spacing w:before="60" w:after="0" w:line="240" w:lineRule="auto"/>
        <w:ind w:left="720"/>
        <w:contextualSpacing/>
        <w:rPr>
          <w:rFonts w:eastAsia="Calibri" w:cs="Times New Roman"/>
        </w:rPr>
      </w:pPr>
      <w:r>
        <w:t>6</w:t>
      </w:r>
      <w:r>
        <w:tab/>
        <w:t>Dolor de pecho (angina de pecho)</w:t>
      </w:r>
    </w:p>
    <w:p w14:paraId="13CC327A" w14:textId="496ECF0F" w:rsidR="00B24E12" w:rsidRPr="00791206" w:rsidRDefault="00B26963" w:rsidP="00B26963">
      <w:pPr>
        <w:spacing w:before="60" w:after="0" w:line="240" w:lineRule="auto"/>
        <w:ind w:left="720"/>
        <w:contextualSpacing/>
        <w:rPr>
          <w:rFonts w:eastAsia="Calibri" w:cs="Times New Roman"/>
        </w:rPr>
      </w:pPr>
      <w:r>
        <w:t>7</w:t>
      </w:r>
      <w:r>
        <w:tab/>
        <w:t>Problemas de las válvulas cardíacas</w:t>
      </w:r>
    </w:p>
    <w:p w14:paraId="17D03D4A" w14:textId="174B0D60" w:rsidR="00B24E12" w:rsidRPr="00791206" w:rsidRDefault="00B26963" w:rsidP="00B26963">
      <w:pPr>
        <w:spacing w:before="60" w:after="0" w:line="240" w:lineRule="auto"/>
        <w:ind w:left="720"/>
        <w:contextualSpacing/>
        <w:rPr>
          <w:rFonts w:eastAsia="Calibri" w:cs="Times New Roman"/>
        </w:rPr>
      </w:pPr>
      <w:r>
        <w:t>8</w:t>
      </w:r>
      <w:r>
        <w:tab/>
        <w:t>Presión arterial alta (hipertensión) [</w:t>
      </w:r>
      <w:r>
        <w:rPr>
          <w:b/>
        </w:rPr>
        <w:t>No</w:t>
      </w:r>
      <w:r>
        <w:t xml:space="preserve"> incluya la hipertensión durante el embarazo]</w:t>
      </w:r>
    </w:p>
    <w:p w14:paraId="2ACC063E" w14:textId="0CAD6306" w:rsidR="00B24E12" w:rsidRPr="00791206" w:rsidRDefault="00B26963" w:rsidP="00B26963">
      <w:pPr>
        <w:spacing w:before="60" w:after="0" w:line="240" w:lineRule="auto"/>
        <w:ind w:left="720"/>
        <w:contextualSpacing/>
        <w:rPr>
          <w:rFonts w:eastAsia="Calibri" w:cs="Times New Roman"/>
        </w:rPr>
      </w:pPr>
      <w:r>
        <w:t>9</w:t>
      </w:r>
      <w:r>
        <w:tab/>
        <w:t>Coágulos sanguíneos (trombosis venosa profunda, embolia pulmonar)</w:t>
      </w:r>
    </w:p>
    <w:p w14:paraId="1BB939F4" w14:textId="6E09FB84" w:rsidR="00B24E12" w:rsidRPr="00791206" w:rsidRDefault="00B26963" w:rsidP="00B26963">
      <w:pPr>
        <w:spacing w:before="60" w:after="0" w:line="240" w:lineRule="auto"/>
        <w:ind w:left="720"/>
        <w:contextualSpacing/>
        <w:rPr>
          <w:rFonts w:eastAsia="Calibri" w:cs="Times New Roman"/>
        </w:rPr>
      </w:pPr>
      <w:r>
        <w:t>10</w:t>
      </w:r>
      <w:r>
        <w:tab/>
        <w:t>Derrame cerebral (accidente cerebrovascular)</w:t>
      </w:r>
    </w:p>
    <w:p w14:paraId="62D25626" w14:textId="1666621C" w:rsidR="0070267E" w:rsidRPr="001261C1" w:rsidRDefault="00B26963" w:rsidP="00A05D82">
      <w:pPr>
        <w:spacing w:before="60" w:after="0" w:line="240" w:lineRule="auto"/>
        <w:ind w:left="720"/>
        <w:contextualSpacing/>
        <w:rPr>
          <w:rFonts w:eastAsia="Calibri" w:cstheme="minorHAnsi"/>
          <w:i/>
        </w:rPr>
      </w:pPr>
      <w:r>
        <w:t>88</w:t>
      </w:r>
      <w:r>
        <w:tab/>
      </w:r>
      <w:r>
        <w:rPr>
          <w:b/>
        </w:rPr>
        <w:t>No</w:t>
      </w:r>
      <w:r>
        <w:t xml:space="preserve"> he tenido ninguna de estas afecciones </w:t>
      </w:r>
    </w:p>
    <w:p w14:paraId="587CA41F" w14:textId="77777777" w:rsidR="007D1199" w:rsidRPr="00791206" w:rsidRDefault="007D1199" w:rsidP="006D659F">
      <w:pPr>
        <w:spacing w:after="0" w:line="240" w:lineRule="auto"/>
        <w:rPr>
          <w:rFonts w:eastAsia="Calibri" w:cs="Times New Roman"/>
          <w:b/>
        </w:rPr>
      </w:pPr>
    </w:p>
    <w:p w14:paraId="5C0815B8" w14:textId="062F8E70" w:rsidR="001E0EEF" w:rsidRPr="00951916" w:rsidRDefault="6838C06C" w:rsidP="004A3523">
      <w:pPr>
        <w:pStyle w:val="ListParagraph"/>
        <w:numPr>
          <w:ilvl w:val="0"/>
          <w:numId w:val="19"/>
        </w:numPr>
        <w:spacing w:line="240" w:lineRule="auto"/>
        <w:rPr>
          <w:rFonts w:eastAsia="Calibri" w:cs="Times New Roman"/>
        </w:rPr>
      </w:pPr>
      <w:r>
        <w:t xml:space="preserve">[ANEMIA] ¿Qué edad tenía cuando un médico u otro profesional de la salud le dijo </w:t>
      </w:r>
      <w:r>
        <w:rPr>
          <w:b/>
        </w:rPr>
        <w:t>por primera vez</w:t>
      </w:r>
      <w:r>
        <w:t xml:space="preserve"> que tiene o tenía </w:t>
      </w:r>
      <w:r>
        <w:rPr>
          <w:b/>
        </w:rPr>
        <w:t>carencia de vitamina B-12 (anemia perniciosa)</w:t>
      </w:r>
      <w:r>
        <w:t>?</w:t>
      </w:r>
    </w:p>
    <w:p w14:paraId="79928789" w14:textId="77777777" w:rsidR="001E0EEF" w:rsidRPr="00951916" w:rsidRDefault="001E0EEF" w:rsidP="00951916">
      <w:pPr>
        <w:spacing w:after="0" w:line="240" w:lineRule="auto"/>
        <w:ind w:firstLine="720"/>
        <w:rPr>
          <w:rFonts w:eastAsia="Calibri" w:cs="Times New Roman"/>
        </w:rPr>
      </w:pPr>
      <w:r>
        <w:t>|__|__| Edad en el momento del diagnóstico</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t>O, si le es más fácil recordar en qué año, anótelo aquí:</w:t>
      </w:r>
    </w:p>
    <w:p w14:paraId="50FBA99A" w14:textId="6E133EEB" w:rsidR="001E0EEF" w:rsidRPr="00791206" w:rsidRDefault="001E0EEF" w:rsidP="002B3274">
      <w:pPr>
        <w:spacing w:line="240" w:lineRule="auto"/>
        <w:ind w:left="360" w:firstLine="360"/>
        <w:contextualSpacing/>
        <w:rPr>
          <w:rFonts w:eastAsia="Calibri" w:cs="Times New Roman"/>
        </w:rPr>
      </w:pPr>
      <w:r>
        <w:t>|__|__|__|__| Año del diagnóstico</w:t>
      </w:r>
    </w:p>
    <w:p w14:paraId="30960DB4" w14:textId="28AA231E" w:rsidR="006D659F" w:rsidRPr="002B3274" w:rsidRDefault="6838C06C" w:rsidP="004A3523">
      <w:pPr>
        <w:pStyle w:val="ListParagraph"/>
        <w:numPr>
          <w:ilvl w:val="0"/>
          <w:numId w:val="19"/>
        </w:numPr>
        <w:spacing w:line="240" w:lineRule="auto"/>
        <w:rPr>
          <w:rFonts w:eastAsia="Calibri" w:cs="Times New Roman"/>
        </w:rPr>
      </w:pPr>
      <w:r>
        <w:t xml:space="preserve">[CVD] ¿Qué edad tenía cuando un médico u otro profesional de la salud le dijo </w:t>
      </w:r>
      <w:r>
        <w:rPr>
          <w:b/>
        </w:rPr>
        <w:t>por primera vez</w:t>
      </w:r>
      <w:r>
        <w:t xml:space="preserve"> que tiene o tenía </w:t>
      </w:r>
      <w:r>
        <w:rPr>
          <w:b/>
        </w:rPr>
        <w:t>cardiopatía coronaria o arteriopatía coronaria</w:t>
      </w:r>
      <w:r>
        <w:t xml:space="preserve">? </w:t>
      </w:r>
    </w:p>
    <w:p w14:paraId="7748E2BC" w14:textId="2F8CD6E5" w:rsidR="00546D65" w:rsidRPr="00C82EB9" w:rsidRDefault="00546D65" w:rsidP="00C82EB9">
      <w:pPr>
        <w:spacing w:line="240" w:lineRule="auto"/>
        <w:ind w:firstLine="720"/>
        <w:rPr>
          <w:rFonts w:eastAsia="Calibri" w:cs="Times New Roman"/>
        </w:rPr>
      </w:pPr>
      <w:r>
        <w:t>|__|__| Edad en el momento del diagnóstico</w:t>
      </w:r>
    </w:p>
    <w:p w14:paraId="422F4586" w14:textId="77777777" w:rsidR="00546D65" w:rsidRPr="00791206" w:rsidRDefault="00546D65" w:rsidP="00275BFF">
      <w:pPr>
        <w:pStyle w:val="ListParagraph"/>
        <w:spacing w:after="0" w:line="240" w:lineRule="auto"/>
        <w:ind w:left="360" w:firstLine="360"/>
        <w:rPr>
          <w:rFonts w:eastAsia="Calibri" w:cs="Times New Roman"/>
        </w:rPr>
      </w:pPr>
      <w:r>
        <w:t>O, si le es más fácil recordar en qué año, anótelo aquí:</w:t>
      </w:r>
    </w:p>
    <w:p w14:paraId="2A8B1001" w14:textId="5021D040" w:rsidR="00546D65" w:rsidRDefault="00546D65" w:rsidP="00546D65">
      <w:pPr>
        <w:pStyle w:val="ListParagraph"/>
        <w:spacing w:after="0" w:line="240" w:lineRule="auto"/>
        <w:ind w:left="360" w:firstLine="360"/>
        <w:rPr>
          <w:rFonts w:eastAsia="Calibri" w:cs="Times New Roman"/>
        </w:rPr>
      </w:pPr>
      <w:r>
        <w:t>|__|__|__|__| Año del diagnóstico</w:t>
      </w:r>
    </w:p>
    <w:p w14:paraId="3C3F04FC" w14:textId="77777777" w:rsidR="00A05D82" w:rsidRPr="00791206" w:rsidRDefault="00A05D82" w:rsidP="00546D65">
      <w:pPr>
        <w:pStyle w:val="ListParagraph"/>
        <w:spacing w:after="0" w:line="240" w:lineRule="auto"/>
        <w:ind w:left="360" w:firstLine="360"/>
        <w:rPr>
          <w:rFonts w:eastAsia="Calibri" w:cs="Times New Roman"/>
        </w:rPr>
      </w:pPr>
    </w:p>
    <w:p w14:paraId="404FC9A6" w14:textId="77777777" w:rsidR="006C4D1E" w:rsidRDefault="6838C06C" w:rsidP="004A3523">
      <w:pPr>
        <w:pStyle w:val="ListParagraph"/>
        <w:numPr>
          <w:ilvl w:val="0"/>
          <w:numId w:val="19"/>
        </w:numPr>
        <w:spacing w:line="240" w:lineRule="auto"/>
        <w:rPr>
          <w:rFonts w:eastAsia="Calibri" w:cs="Times New Roman"/>
        </w:rPr>
      </w:pPr>
      <w:r>
        <w:t xml:space="preserve">[CHF] ¿Qué edad tenía cuando un médico u otro profesional de la salud le dijo </w:t>
      </w:r>
      <w:r>
        <w:rPr>
          <w:b/>
        </w:rPr>
        <w:t>por primera vez</w:t>
      </w:r>
      <w:r>
        <w:t xml:space="preserve"> que tiene o tenía </w:t>
      </w:r>
      <w:r>
        <w:rPr>
          <w:b/>
        </w:rPr>
        <w:t>insuficiencia cardíaca congestiva</w:t>
      </w:r>
      <w:r>
        <w:t xml:space="preserve">? </w:t>
      </w:r>
    </w:p>
    <w:p w14:paraId="2098B6CC" w14:textId="1D1972DC" w:rsidR="00275BFF" w:rsidRPr="00C82EB9" w:rsidRDefault="00275BFF" w:rsidP="00C82EB9">
      <w:pPr>
        <w:spacing w:line="240" w:lineRule="auto"/>
        <w:ind w:left="360" w:firstLine="360"/>
        <w:rPr>
          <w:rFonts w:eastAsia="Calibri" w:cs="Times New Roman"/>
        </w:rPr>
      </w:pPr>
      <w:r>
        <w:t>|__|__| Edad en el momento del diagnóstico</w:t>
      </w:r>
    </w:p>
    <w:p w14:paraId="1DA96A2E"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5509C3D1" w14:textId="58F7DC00" w:rsidR="004B77C6" w:rsidRPr="004B77C6" w:rsidRDefault="00275BFF" w:rsidP="004B77C6">
      <w:pPr>
        <w:pStyle w:val="ListParagraph"/>
        <w:spacing w:line="240" w:lineRule="auto"/>
        <w:ind w:left="360" w:firstLine="360"/>
        <w:rPr>
          <w:rFonts w:eastAsia="Calibri" w:cs="Times New Roman"/>
        </w:rPr>
      </w:pPr>
      <w:r>
        <w:t>|__|__|__|__| Año del diagnóstico</w:t>
      </w:r>
    </w:p>
    <w:p w14:paraId="17738961" w14:textId="77777777" w:rsidR="00A05D82" w:rsidRDefault="00A05D82" w:rsidP="00A05D82">
      <w:pPr>
        <w:pStyle w:val="ListParagraph"/>
        <w:spacing w:line="240" w:lineRule="auto"/>
        <w:rPr>
          <w:rFonts w:eastAsia="Calibri" w:cs="Times New Roman"/>
        </w:rPr>
      </w:pPr>
    </w:p>
    <w:p w14:paraId="39FBDBE2" w14:textId="36207D4B" w:rsidR="00162BC2" w:rsidRPr="00162BC2" w:rsidRDefault="6838C06C" w:rsidP="004A3523">
      <w:pPr>
        <w:pStyle w:val="ListParagraph"/>
        <w:numPr>
          <w:ilvl w:val="0"/>
          <w:numId w:val="19"/>
        </w:numPr>
        <w:spacing w:line="240" w:lineRule="auto"/>
        <w:rPr>
          <w:rFonts w:eastAsia="Calibri" w:cs="Times New Roman"/>
        </w:rPr>
      </w:pPr>
      <w:r>
        <w:t xml:space="preserve">[CHOL] ¿Qué edad tenía cuando un médico u otro profesional de la salud le dijo </w:t>
      </w:r>
      <w:r>
        <w:rPr>
          <w:b/>
        </w:rPr>
        <w:t>por primera vez</w:t>
      </w:r>
      <w:r>
        <w:t xml:space="preserve"> que tiene o tenía el </w:t>
      </w:r>
      <w:r>
        <w:rPr>
          <w:b/>
        </w:rPr>
        <w:t>colesterol elevado</w:t>
      </w:r>
      <w:r>
        <w:t xml:space="preserve">? </w:t>
      </w:r>
    </w:p>
    <w:p w14:paraId="7F26EF5F" w14:textId="6F3707A1" w:rsidR="00275BFF" w:rsidRPr="00C82EB9" w:rsidRDefault="00275BFF" w:rsidP="00C82EB9">
      <w:pPr>
        <w:spacing w:line="240" w:lineRule="auto"/>
        <w:ind w:firstLine="720"/>
        <w:rPr>
          <w:rFonts w:eastAsia="Calibri" w:cs="Times New Roman"/>
        </w:rPr>
      </w:pPr>
      <w:r>
        <w:t>|__|__| Edad en el momento del diagnóstico</w:t>
      </w:r>
    </w:p>
    <w:p w14:paraId="13B9FEA2"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616A4EB6"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20663131" w14:textId="77777777" w:rsidR="00A05D82" w:rsidRDefault="00A05D82" w:rsidP="00A05D82">
      <w:pPr>
        <w:pStyle w:val="ListParagraph"/>
        <w:spacing w:line="240" w:lineRule="auto"/>
        <w:rPr>
          <w:rFonts w:eastAsia="Calibri" w:cs="Times New Roman"/>
        </w:rPr>
      </w:pPr>
    </w:p>
    <w:p w14:paraId="12040B03" w14:textId="57883BAD" w:rsidR="006D659F" w:rsidRPr="00162BC2" w:rsidRDefault="6838C06C" w:rsidP="004A3523">
      <w:pPr>
        <w:pStyle w:val="ListParagraph"/>
        <w:numPr>
          <w:ilvl w:val="0"/>
          <w:numId w:val="19"/>
        </w:numPr>
        <w:spacing w:line="240" w:lineRule="auto"/>
        <w:rPr>
          <w:rFonts w:eastAsia="Calibri" w:cs="Times New Roman"/>
        </w:rPr>
      </w:pPr>
      <w:r>
        <w:lastRenderedPageBreak/>
        <w:t xml:space="preserve">[HEARTATT] ¿Qué edad tenía cuando un médico u otro profesional de la salud le dijo </w:t>
      </w:r>
      <w:r>
        <w:rPr>
          <w:b/>
        </w:rPr>
        <w:t>por primera vez</w:t>
      </w:r>
      <w:r>
        <w:t xml:space="preserve"> que había tenido un</w:t>
      </w:r>
      <w:r>
        <w:rPr>
          <w:b/>
        </w:rPr>
        <w:t xml:space="preserve"> ataque al corazón (infarto de miocardio)</w:t>
      </w:r>
      <w:r>
        <w:t xml:space="preserve">? </w:t>
      </w:r>
    </w:p>
    <w:p w14:paraId="1B3A7DD6" w14:textId="5C252A12" w:rsidR="00275BFF" w:rsidRPr="00C82EB9" w:rsidRDefault="00275BFF" w:rsidP="00C82EB9">
      <w:pPr>
        <w:spacing w:line="240" w:lineRule="auto"/>
        <w:ind w:left="720"/>
        <w:rPr>
          <w:rFonts w:eastAsia="Calibri" w:cs="Times New Roman"/>
        </w:rPr>
      </w:pPr>
      <w:r>
        <w:t>|__|__| Edad en el momento del diagnóstico</w:t>
      </w:r>
    </w:p>
    <w:p w14:paraId="2DFA442C"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7516261F"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70E65309" w14:textId="77777777" w:rsidR="009A2650" w:rsidRPr="00791206" w:rsidRDefault="009A2650" w:rsidP="001E0EEF">
      <w:pPr>
        <w:spacing w:after="0" w:line="240" w:lineRule="auto"/>
        <w:contextualSpacing/>
        <w:rPr>
          <w:rFonts w:eastAsia="Calibri" w:cs="Times New Roman"/>
        </w:rPr>
      </w:pPr>
    </w:p>
    <w:p w14:paraId="4C8C48AF" w14:textId="19E13831" w:rsidR="006D659F" w:rsidRPr="00A53F36" w:rsidRDefault="6838C06C" w:rsidP="004A3523">
      <w:pPr>
        <w:pStyle w:val="ListParagraph"/>
        <w:numPr>
          <w:ilvl w:val="0"/>
          <w:numId w:val="19"/>
        </w:numPr>
        <w:spacing w:line="240" w:lineRule="auto"/>
        <w:rPr>
          <w:rFonts w:eastAsia="Calibri" w:cs="Times New Roman"/>
        </w:rPr>
      </w:pPr>
      <w:r>
        <w:t xml:space="preserve">[ARRHYT] ¿Qué edad tenía cuando un médico u otro profesional de la salud le dijo </w:t>
      </w:r>
      <w:r>
        <w:rPr>
          <w:b/>
        </w:rPr>
        <w:t>por primera vez</w:t>
      </w:r>
      <w:r>
        <w:t xml:space="preserve"> que tiene o tenía </w:t>
      </w:r>
      <w:r>
        <w:rPr>
          <w:b/>
        </w:rPr>
        <w:t>ritmo cardíaco irregular (arritmia)</w:t>
      </w:r>
      <w:r>
        <w:t>?</w:t>
      </w:r>
    </w:p>
    <w:p w14:paraId="72490F09" w14:textId="5A70A7A4" w:rsidR="00275BFF" w:rsidRPr="006E3B3A" w:rsidRDefault="00275BFF" w:rsidP="006E3B3A">
      <w:pPr>
        <w:spacing w:line="240" w:lineRule="auto"/>
        <w:ind w:left="720"/>
        <w:rPr>
          <w:rFonts w:eastAsia="Calibri" w:cs="Times New Roman"/>
        </w:rPr>
      </w:pPr>
      <w:r>
        <w:t>|__|__| Edad en el momento del diagnóstico</w:t>
      </w:r>
    </w:p>
    <w:p w14:paraId="77D2BFBB"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6B1265B0"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287AF9EC" w14:textId="543B1327" w:rsidR="006D659F" w:rsidRPr="00CF5203" w:rsidRDefault="6838C06C" w:rsidP="004A3523">
      <w:pPr>
        <w:pStyle w:val="ListParagraph"/>
        <w:numPr>
          <w:ilvl w:val="0"/>
          <w:numId w:val="19"/>
        </w:numPr>
        <w:spacing w:line="240" w:lineRule="auto"/>
        <w:rPr>
          <w:rFonts w:eastAsia="Calibri" w:cs="Times New Roman"/>
        </w:rPr>
      </w:pPr>
      <w:r>
        <w:t xml:space="preserve">[CHESTPAIN] ¿Qué edad tenía cuando un médico u otro profesional de la salud le dijo </w:t>
      </w:r>
      <w:r>
        <w:rPr>
          <w:b/>
        </w:rPr>
        <w:t>por primera vez</w:t>
      </w:r>
      <w:r>
        <w:t xml:space="preserve"> que tiene o tenía </w:t>
      </w:r>
      <w:r>
        <w:rPr>
          <w:b/>
        </w:rPr>
        <w:t>dolor de pecho (angina de pecho)</w:t>
      </w:r>
      <w:r>
        <w:t>?</w:t>
      </w:r>
    </w:p>
    <w:p w14:paraId="4E60C954" w14:textId="54AB28E5" w:rsidR="00275BFF" w:rsidRPr="006E3B3A" w:rsidRDefault="00275BFF" w:rsidP="006E3B3A">
      <w:pPr>
        <w:spacing w:line="240" w:lineRule="auto"/>
        <w:ind w:left="720"/>
        <w:rPr>
          <w:rFonts w:eastAsia="Calibri" w:cs="Times New Roman"/>
        </w:rPr>
      </w:pPr>
      <w:r>
        <w:t>|__|__| Edad en el momento del diagnóstico</w:t>
      </w:r>
    </w:p>
    <w:p w14:paraId="721881B7"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31354065"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7D41B46D" w14:textId="77777777" w:rsidR="006D659F" w:rsidRPr="00791206" w:rsidRDefault="006D659F" w:rsidP="006D659F">
      <w:pPr>
        <w:spacing w:after="0" w:line="240" w:lineRule="auto"/>
        <w:rPr>
          <w:rFonts w:eastAsia="Calibri" w:cs="Times New Roman"/>
        </w:rPr>
      </w:pPr>
    </w:p>
    <w:p w14:paraId="37027385" w14:textId="42380E1A" w:rsidR="006D659F" w:rsidRPr="00BF0C13" w:rsidRDefault="6838C06C" w:rsidP="004A3523">
      <w:pPr>
        <w:pStyle w:val="ListParagraph"/>
        <w:numPr>
          <w:ilvl w:val="0"/>
          <w:numId w:val="19"/>
        </w:numPr>
        <w:spacing w:line="240" w:lineRule="auto"/>
        <w:rPr>
          <w:rFonts w:eastAsia="Calibri" w:cs="Times New Roman"/>
        </w:rPr>
      </w:pPr>
      <w:r>
        <w:t xml:space="preserve">[HEARTVALV] ¿Qué edad tenía cuando un médico u otro profesional de la salud le dijo </w:t>
      </w:r>
      <w:r>
        <w:rPr>
          <w:b/>
        </w:rPr>
        <w:t>por primera vez</w:t>
      </w:r>
      <w:r>
        <w:t xml:space="preserve"> que tiene o tenía </w:t>
      </w:r>
      <w:r>
        <w:rPr>
          <w:b/>
        </w:rPr>
        <w:t>problemas de las válvulas cardíacas</w:t>
      </w:r>
      <w:r>
        <w:t xml:space="preserve">? </w:t>
      </w:r>
    </w:p>
    <w:p w14:paraId="4A8A2FB4" w14:textId="7863429C" w:rsidR="00275BFF" w:rsidRPr="006E3B3A" w:rsidRDefault="00275BFF" w:rsidP="006E3B3A">
      <w:pPr>
        <w:spacing w:line="240" w:lineRule="auto"/>
        <w:ind w:firstLine="720"/>
        <w:rPr>
          <w:rFonts w:eastAsia="Calibri" w:cs="Times New Roman"/>
        </w:rPr>
      </w:pPr>
      <w:r>
        <w:t>|__|__| Edad en el momento del diagnóstico</w:t>
      </w:r>
    </w:p>
    <w:p w14:paraId="3254F4C4"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003EDE05"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7E0E04F5" w14:textId="77777777" w:rsidR="00A05D82" w:rsidRDefault="00A05D82" w:rsidP="00A05D82">
      <w:pPr>
        <w:pStyle w:val="ListParagraph"/>
        <w:spacing w:line="240" w:lineRule="auto"/>
        <w:rPr>
          <w:rFonts w:eastAsia="Calibri" w:cs="Times New Roman"/>
        </w:rPr>
      </w:pPr>
    </w:p>
    <w:p w14:paraId="093B5B14" w14:textId="71CA6EEA" w:rsidR="006D659F" w:rsidRPr="00BF0C13" w:rsidRDefault="6838C06C" w:rsidP="004A3523">
      <w:pPr>
        <w:pStyle w:val="ListParagraph"/>
        <w:numPr>
          <w:ilvl w:val="0"/>
          <w:numId w:val="19"/>
        </w:numPr>
        <w:spacing w:line="240" w:lineRule="auto"/>
        <w:rPr>
          <w:rFonts w:eastAsia="Calibri" w:cs="Times New Roman"/>
        </w:rPr>
      </w:pPr>
      <w:r>
        <w:t xml:space="preserve">[HTN] ¿Qué edad tenía cuando un médico u otro profesional de la salud le dijo </w:t>
      </w:r>
      <w:r>
        <w:rPr>
          <w:b/>
        </w:rPr>
        <w:t>por primera vez</w:t>
      </w:r>
      <w:r>
        <w:t xml:space="preserve"> que tiene o tenía </w:t>
      </w:r>
      <w:r>
        <w:rPr>
          <w:b/>
        </w:rPr>
        <w:t>presión arterial alta (hipertensión)</w:t>
      </w:r>
      <w:r>
        <w:t xml:space="preserve">? </w:t>
      </w:r>
    </w:p>
    <w:p w14:paraId="06D81EFE" w14:textId="77777777" w:rsidR="00275BFF" w:rsidRPr="00BF0C13" w:rsidRDefault="00275BFF" w:rsidP="00BF0C13">
      <w:pPr>
        <w:spacing w:after="0" w:line="240" w:lineRule="auto"/>
        <w:ind w:left="720"/>
        <w:rPr>
          <w:rFonts w:eastAsia="Calibri" w:cs="Times New Roman"/>
        </w:rPr>
      </w:pPr>
      <w:r>
        <w:t>|__|__| Edad en el momento del diagnóstico</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25C8ACAC"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01807932" w14:textId="77777777" w:rsidR="00A36281" w:rsidRPr="00791206" w:rsidRDefault="00A36281" w:rsidP="006D659F">
      <w:pPr>
        <w:spacing w:after="0" w:line="240" w:lineRule="auto"/>
        <w:rPr>
          <w:rFonts w:eastAsia="Calibri" w:cs="Times New Roman"/>
          <w:b/>
        </w:rPr>
      </w:pPr>
    </w:p>
    <w:p w14:paraId="0A19C728" w14:textId="507C792E" w:rsidR="006D659F" w:rsidRPr="00BF0C13" w:rsidRDefault="6838C06C" w:rsidP="004A3523">
      <w:pPr>
        <w:pStyle w:val="ListParagraph"/>
        <w:numPr>
          <w:ilvl w:val="0"/>
          <w:numId w:val="19"/>
        </w:numPr>
        <w:spacing w:line="240" w:lineRule="auto"/>
        <w:rPr>
          <w:rFonts w:eastAsia="Calibri" w:cs="Times New Roman"/>
        </w:rPr>
      </w:pPr>
      <w:r>
        <w:t xml:space="preserve">[BLOODCLOT] ¿Qué edad tenía cuando un médico u otro profesional de la salud le dijo </w:t>
      </w:r>
      <w:r>
        <w:rPr>
          <w:b/>
        </w:rPr>
        <w:t>por primera vez</w:t>
      </w:r>
      <w:r>
        <w:t xml:space="preserve"> que tiene o tenía </w:t>
      </w:r>
      <w:r>
        <w:rPr>
          <w:b/>
        </w:rPr>
        <w:t>coágulos sanguíneos (trombosis venosa profunda, embolia pulmonar)</w:t>
      </w:r>
      <w:r>
        <w:t xml:space="preserve">? </w:t>
      </w:r>
    </w:p>
    <w:p w14:paraId="7CF4A734" w14:textId="77777777" w:rsidR="00275BFF" w:rsidRPr="00BF0C13" w:rsidRDefault="00275BFF" w:rsidP="00BF0C13">
      <w:pPr>
        <w:spacing w:after="0" w:line="240" w:lineRule="auto"/>
        <w:ind w:left="720"/>
        <w:rPr>
          <w:rFonts w:eastAsia="Calibri" w:cs="Times New Roman"/>
        </w:rPr>
      </w:pPr>
      <w:r>
        <w:t>|__|__| Edad en el momento del diagnóstico</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01593F65"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2031DBDF" w14:textId="77777777" w:rsidR="00C17C16" w:rsidRPr="009422DD" w:rsidRDefault="00C17C16" w:rsidP="00C17C16">
      <w:pPr>
        <w:spacing w:after="0"/>
        <w:ind w:firstLine="720"/>
        <w:rPr>
          <w:rFonts w:eastAsia="Calibri" w:cstheme="minorHAnsi"/>
          <w:i/>
        </w:rPr>
      </w:pPr>
    </w:p>
    <w:p w14:paraId="4516F3D3" w14:textId="39B79842" w:rsidR="006D659F" w:rsidRPr="00FD4A6F" w:rsidRDefault="6838C06C" w:rsidP="004A3523">
      <w:pPr>
        <w:pStyle w:val="ListParagraph"/>
        <w:numPr>
          <w:ilvl w:val="0"/>
          <w:numId w:val="19"/>
        </w:numPr>
        <w:spacing w:line="240" w:lineRule="auto"/>
        <w:rPr>
          <w:rFonts w:eastAsia="Calibri" w:cs="Times New Roman"/>
        </w:rPr>
      </w:pPr>
      <w:r>
        <w:lastRenderedPageBreak/>
        <w:t xml:space="preserve">[STROKE] ¿Qué edad tenía cuando un médico u otro profesional de la salud le dijo </w:t>
      </w:r>
      <w:r>
        <w:rPr>
          <w:b/>
        </w:rPr>
        <w:t>por primera vez</w:t>
      </w:r>
      <w:r>
        <w:t xml:space="preserve"> que había tenido un </w:t>
      </w:r>
      <w:r>
        <w:rPr>
          <w:b/>
        </w:rPr>
        <w:t>derrame cerebral (accidente cerebrovascular)</w:t>
      </w:r>
      <w:r>
        <w:t xml:space="preserve">? </w:t>
      </w:r>
    </w:p>
    <w:p w14:paraId="57E1C41B" w14:textId="77777777" w:rsidR="00275BFF" w:rsidRPr="00FD4A6F" w:rsidRDefault="00275BFF" w:rsidP="00FD4A6F">
      <w:pPr>
        <w:spacing w:after="0" w:line="240" w:lineRule="auto"/>
        <w:ind w:left="720"/>
        <w:rPr>
          <w:rFonts w:eastAsia="Calibri" w:cs="Times New Roman"/>
        </w:rPr>
      </w:pPr>
      <w:r>
        <w:t>|__|__| Edad en el momento del diagnóstico</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t>O, si le es más fácil recordar en qué año, anótelo aquí:</w:t>
      </w:r>
    </w:p>
    <w:p w14:paraId="6BEDFB41" w14:textId="77777777" w:rsidR="00275BFF" w:rsidRPr="00791206" w:rsidRDefault="00275BFF" w:rsidP="00A61B89">
      <w:pPr>
        <w:pStyle w:val="ListParagraph"/>
        <w:spacing w:line="240" w:lineRule="auto"/>
        <w:ind w:left="360" w:firstLine="360"/>
        <w:rPr>
          <w:rFonts w:eastAsia="Calibri" w:cs="Times New Roman"/>
        </w:rPr>
      </w:pPr>
      <w:r>
        <w:t>|__|__|__|__| Año del diagnóstico</w:t>
      </w:r>
    </w:p>
    <w:p w14:paraId="4EC3D0BF" w14:textId="77777777" w:rsidR="00846C7A" w:rsidRPr="00846C7A" w:rsidRDefault="00846C7A" w:rsidP="00846C7A">
      <w:pPr>
        <w:spacing w:after="0"/>
        <w:ind w:firstLine="720"/>
        <w:rPr>
          <w:b/>
          <w:bCs/>
          <w:i/>
          <w:iCs/>
        </w:rPr>
      </w:pPr>
    </w:p>
    <w:p w14:paraId="51D43EDF" w14:textId="5098C943" w:rsidR="00076605" w:rsidRPr="00791206" w:rsidRDefault="43BF4B94" w:rsidP="005615E9">
      <w:pPr>
        <w:pStyle w:val="Heading2"/>
        <w:rPr>
          <w:rFonts w:eastAsia="Times New Roman"/>
        </w:rPr>
      </w:pPr>
      <w:r>
        <w:t xml:space="preserve">[MHGROUP2] </w:t>
      </w:r>
      <w:bookmarkStart w:id="3" w:name="_Toc496540799"/>
      <w:r>
        <w:t>Problemas respiratorios</w:t>
      </w:r>
      <w:bookmarkEnd w:id="3"/>
    </w:p>
    <w:p w14:paraId="567CD20B" w14:textId="363C87A6" w:rsidR="00076605" w:rsidRPr="00FC1D93" w:rsidRDefault="43BF4B94"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0D92D275" w14:textId="26B9E732" w:rsidR="00076605" w:rsidRPr="00791206" w:rsidRDefault="00FC1D93" w:rsidP="00F47E43">
      <w:pPr>
        <w:spacing w:before="60" w:after="0" w:line="240" w:lineRule="auto"/>
        <w:ind w:left="1440" w:hanging="720"/>
        <w:contextualSpacing/>
        <w:rPr>
          <w:rFonts w:eastAsia="Calibri" w:cs="Times New Roman"/>
        </w:rPr>
      </w:pPr>
      <w:r>
        <w:t>0</w:t>
      </w:r>
      <w:r>
        <w:tab/>
        <w:t>Enfermedad pulmonar crónica (enfisema, bronquitis crónica o enfermedad pulmonar obstructiva crónica [EPOC])</w:t>
      </w:r>
    </w:p>
    <w:p w14:paraId="2B639553" w14:textId="6B17349A" w:rsidR="00076605" w:rsidRPr="00791206" w:rsidRDefault="00FC1D93" w:rsidP="00FC1D93">
      <w:pPr>
        <w:spacing w:before="60" w:after="0" w:line="240" w:lineRule="auto"/>
        <w:ind w:left="720"/>
        <w:contextualSpacing/>
        <w:rPr>
          <w:rFonts w:eastAsia="Calibri" w:cs="Times New Roman"/>
        </w:rPr>
      </w:pPr>
      <w:r>
        <w:t>1</w:t>
      </w:r>
      <w:r>
        <w:tab/>
        <w:t>Asma</w:t>
      </w:r>
    </w:p>
    <w:p w14:paraId="2664641A" w14:textId="50B10A5E" w:rsidR="00076605" w:rsidRPr="00791206" w:rsidRDefault="00FC1D93" w:rsidP="00FC1D93">
      <w:pPr>
        <w:spacing w:before="60" w:after="0" w:line="240" w:lineRule="auto"/>
        <w:ind w:left="720"/>
        <w:contextualSpacing/>
        <w:rPr>
          <w:rFonts w:eastAsia="Calibri" w:cs="Times New Roman"/>
        </w:rPr>
      </w:pPr>
      <w:r>
        <w:t>2</w:t>
      </w:r>
      <w:r>
        <w:tab/>
        <w:t>Alergia al polen o rinitis alérgica</w:t>
      </w:r>
    </w:p>
    <w:p w14:paraId="20574E44" w14:textId="69CB53F6" w:rsidR="00FC1D93" w:rsidRDefault="00FC1D93" w:rsidP="00A05D82">
      <w:pPr>
        <w:spacing w:before="60" w:line="240" w:lineRule="auto"/>
        <w:ind w:left="720"/>
        <w:contextualSpacing/>
        <w:rPr>
          <w:b/>
          <w:bCs/>
          <w:i/>
          <w:iCs/>
        </w:rPr>
      </w:pPr>
      <w:r>
        <w:t>88</w:t>
      </w:r>
      <w:r>
        <w:tab/>
      </w:r>
      <w:r>
        <w:rPr>
          <w:b/>
        </w:rPr>
        <w:t>No</w:t>
      </w:r>
      <w:r>
        <w:t xml:space="preserve"> he tenido ninguna de estas afecciones </w:t>
      </w:r>
    </w:p>
    <w:p w14:paraId="2DEA3B87" w14:textId="50625693" w:rsidR="00FC1D93" w:rsidRPr="00FC1D93" w:rsidRDefault="00FC1D93" w:rsidP="00FC1D93">
      <w:pPr>
        <w:spacing w:after="0"/>
      </w:pPr>
    </w:p>
    <w:p w14:paraId="2DEF7BCF" w14:textId="77777777" w:rsidR="0004703D" w:rsidRDefault="6838C06C" w:rsidP="004A3523">
      <w:pPr>
        <w:pStyle w:val="ListParagraph"/>
        <w:numPr>
          <w:ilvl w:val="0"/>
          <w:numId w:val="19"/>
        </w:numPr>
        <w:spacing w:line="240" w:lineRule="auto"/>
        <w:rPr>
          <w:rFonts w:eastAsia="Calibri" w:cs="Times New Roman"/>
        </w:rPr>
      </w:pPr>
      <w:r>
        <w:t xml:space="preserve">[COPD] ¿Qué edad tenía cuando un médico u otro profesional de la salud le dijo </w:t>
      </w:r>
      <w:r>
        <w:rPr>
          <w:b/>
        </w:rPr>
        <w:t>por primera vez</w:t>
      </w:r>
      <w:r>
        <w:t xml:space="preserve"> que tiene o tenía </w:t>
      </w:r>
      <w:r>
        <w:rPr>
          <w:b/>
        </w:rPr>
        <w:t>enfermedad pulmonar crónica (enfisema, bronquitis crónica o enfermedad pulmonar obstructiva crónica [EPOC])</w:t>
      </w:r>
      <w:r>
        <w:t xml:space="preserve">? </w:t>
      </w:r>
    </w:p>
    <w:p w14:paraId="7505F45E" w14:textId="51791A36" w:rsidR="00076605" w:rsidRPr="0004703D" w:rsidRDefault="00076605" w:rsidP="0004703D">
      <w:pPr>
        <w:spacing w:after="0" w:line="240" w:lineRule="auto"/>
        <w:ind w:left="360" w:firstLine="360"/>
        <w:rPr>
          <w:rFonts w:eastAsia="Calibri" w:cs="Times New Roman"/>
        </w:rPr>
      </w:pPr>
      <w:r>
        <w:t>|__|__| Edad en el momento del diagnóstico</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t>O, si le es más fácil recordar en qué año, anótelo aquí:</w:t>
      </w:r>
    </w:p>
    <w:p w14:paraId="1C8C31C1" w14:textId="77777777" w:rsidR="00076605" w:rsidRPr="00791206" w:rsidRDefault="00076605" w:rsidP="0004703D">
      <w:pPr>
        <w:pStyle w:val="ListParagraph"/>
        <w:spacing w:line="240" w:lineRule="auto"/>
        <w:ind w:left="360" w:firstLine="360"/>
        <w:rPr>
          <w:rFonts w:eastAsia="Calibri" w:cs="Times New Roman"/>
        </w:rPr>
      </w:pPr>
      <w:r>
        <w:t>|__|__|__|__| Año del diagnóstico</w:t>
      </w:r>
    </w:p>
    <w:p w14:paraId="681C113D" w14:textId="77777777" w:rsidR="007D1199" w:rsidRPr="00791206" w:rsidRDefault="007D1199" w:rsidP="00076605">
      <w:pPr>
        <w:spacing w:after="0" w:line="240" w:lineRule="auto"/>
        <w:rPr>
          <w:rFonts w:eastAsia="Calibri" w:cs="Times New Roman"/>
          <w:b/>
        </w:rPr>
      </w:pPr>
    </w:p>
    <w:p w14:paraId="22803A84" w14:textId="5678B705" w:rsidR="00076605" w:rsidRPr="00A43C24" w:rsidRDefault="6838C06C" w:rsidP="004A3523">
      <w:pPr>
        <w:pStyle w:val="ListParagraph"/>
        <w:numPr>
          <w:ilvl w:val="0"/>
          <w:numId w:val="19"/>
        </w:numPr>
        <w:spacing w:line="240" w:lineRule="auto"/>
        <w:rPr>
          <w:rFonts w:eastAsia="Calibri" w:cs="Times New Roman"/>
        </w:rPr>
      </w:pPr>
      <w:r>
        <w:t xml:space="preserve">[ASTHMA] ¿Qué edad tenía cuando un médico u otro profesional de la salud le dijo </w:t>
      </w:r>
      <w:r>
        <w:rPr>
          <w:b/>
        </w:rPr>
        <w:t>por primera vez</w:t>
      </w:r>
      <w:r>
        <w:t xml:space="preserve"> que tiene o tenía </w:t>
      </w:r>
      <w:r>
        <w:rPr>
          <w:b/>
        </w:rPr>
        <w:t>asma</w:t>
      </w:r>
      <w: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t>|__|__| Edad en el momento del diagnóstico</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t>O, si le es más fácil recordar en qué año, anótelo aquí:</w:t>
      </w:r>
    </w:p>
    <w:p w14:paraId="1443993C" w14:textId="50514BA7" w:rsidR="00076605" w:rsidRPr="00791206" w:rsidRDefault="00076605" w:rsidP="00A43C24">
      <w:pPr>
        <w:pStyle w:val="ListParagraph"/>
        <w:spacing w:line="240" w:lineRule="auto"/>
        <w:ind w:left="360" w:firstLine="360"/>
        <w:rPr>
          <w:rFonts w:eastAsia="Calibri" w:cs="Times New Roman"/>
        </w:rPr>
      </w:pPr>
      <w:r>
        <w:t>|__|__|__|__| Año del diagnóstico</w:t>
      </w:r>
    </w:p>
    <w:p w14:paraId="21C075EE" w14:textId="77777777" w:rsidR="005B03E6" w:rsidRPr="00791206" w:rsidRDefault="005B03E6" w:rsidP="005B03E6">
      <w:pPr>
        <w:spacing w:after="0" w:line="240" w:lineRule="auto"/>
        <w:rPr>
          <w:rFonts w:eastAsia="Calibri" w:cs="Times New Roman"/>
        </w:rPr>
      </w:pPr>
    </w:p>
    <w:p w14:paraId="6F78F124" w14:textId="2908DDFC" w:rsidR="005B03E6" w:rsidRPr="00D006E2" w:rsidRDefault="6838C06C" w:rsidP="004A3523">
      <w:pPr>
        <w:pStyle w:val="ListParagraph"/>
        <w:numPr>
          <w:ilvl w:val="0"/>
          <w:numId w:val="19"/>
        </w:numPr>
        <w:spacing w:line="240" w:lineRule="auto"/>
        <w:rPr>
          <w:rFonts w:eastAsia="Calibri" w:cs="Times New Roman"/>
        </w:rPr>
      </w:pPr>
      <w:r>
        <w:t xml:space="preserve">[HAYFEVER] ¿Qué edad tenía cuando un médico u otro profesional de la salud le dijo </w:t>
      </w:r>
      <w:r>
        <w:rPr>
          <w:b/>
        </w:rPr>
        <w:t>por primera vez</w:t>
      </w:r>
      <w:r>
        <w:t xml:space="preserve"> que tiene o tenía </w:t>
      </w:r>
      <w:r>
        <w:rPr>
          <w:b/>
        </w:rPr>
        <w:t>alergia al polen o rinitis alérgica</w:t>
      </w:r>
      <w:r>
        <w:t>?</w:t>
      </w:r>
    </w:p>
    <w:p w14:paraId="78BC45CD" w14:textId="77777777" w:rsidR="00133098" w:rsidRPr="00D006E2" w:rsidRDefault="00133098" w:rsidP="00D006E2">
      <w:pPr>
        <w:spacing w:after="0" w:line="240" w:lineRule="auto"/>
        <w:ind w:firstLine="720"/>
        <w:rPr>
          <w:rFonts w:eastAsia="Calibri" w:cs="Times New Roman"/>
        </w:rPr>
      </w:pPr>
      <w:r>
        <w:t>|__|__| Edad en el momento del diagnóstico</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2A6D65B8" w14:textId="77777777" w:rsidR="00133098" w:rsidRPr="00791206" w:rsidRDefault="00133098" w:rsidP="00D006E2">
      <w:pPr>
        <w:pStyle w:val="ListParagraph"/>
        <w:spacing w:line="240" w:lineRule="auto"/>
        <w:ind w:left="360" w:firstLine="360"/>
        <w:rPr>
          <w:rFonts w:eastAsia="Calibri" w:cs="Times New Roman"/>
        </w:rPr>
      </w:pPr>
      <w:r>
        <w:t>|__|__|__|__| Año del diagnóstico</w:t>
      </w:r>
    </w:p>
    <w:p w14:paraId="26196B34" w14:textId="77777777" w:rsidR="00EE7AC2" w:rsidRPr="001261C1" w:rsidRDefault="00EE7AC2" w:rsidP="00EE7AC2">
      <w:pPr>
        <w:spacing w:after="0"/>
        <w:ind w:firstLine="720"/>
        <w:rPr>
          <w:rFonts w:eastAsia="Calibri" w:cstheme="minorHAnsi"/>
          <w:i/>
        </w:rPr>
      </w:pPr>
    </w:p>
    <w:p w14:paraId="0BBB2A57" w14:textId="448A17BB" w:rsidR="00076605" w:rsidRPr="00791206" w:rsidRDefault="43BF4B94" w:rsidP="00EA4F73">
      <w:pPr>
        <w:pStyle w:val="Heading2"/>
        <w:rPr>
          <w:rFonts w:eastAsia="Times New Roman"/>
        </w:rPr>
      </w:pPr>
      <w:r>
        <w:lastRenderedPageBreak/>
        <w:t xml:space="preserve">[MHGROUP3] </w:t>
      </w:r>
      <w:bookmarkStart w:id="4" w:name="_Toc496540798"/>
      <w:r>
        <w:t>Problemas del aparato digestivo</w:t>
      </w:r>
      <w:bookmarkEnd w:id="4"/>
    </w:p>
    <w:p w14:paraId="62AC5D72" w14:textId="4ACE3170" w:rsidR="00076605" w:rsidRPr="00EA4F73" w:rsidRDefault="43BF4B94"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0989C059" w14:textId="3D39AC2A" w:rsidR="00076605" w:rsidRPr="00791206" w:rsidRDefault="6838C06C" w:rsidP="6838C06C">
      <w:pPr>
        <w:spacing w:before="60" w:after="0" w:line="240" w:lineRule="auto"/>
        <w:ind w:firstLine="720"/>
        <w:contextualSpacing/>
        <w:rPr>
          <w:rFonts w:eastAsia="Calibri" w:cs="Times New Roman"/>
        </w:rPr>
      </w:pPr>
      <w:r>
        <w:t>0</w:t>
      </w:r>
      <w:r>
        <w:tab/>
        <w:t>Enfermedad por reflujo gastroesofágico (GERD)</w:t>
      </w:r>
    </w:p>
    <w:p w14:paraId="04A4D952" w14:textId="296B82EF" w:rsidR="00076605" w:rsidRPr="00791206" w:rsidRDefault="6838C06C" w:rsidP="6838C06C">
      <w:pPr>
        <w:spacing w:before="60" w:after="0" w:line="240" w:lineRule="auto"/>
        <w:ind w:firstLine="720"/>
        <w:contextualSpacing/>
        <w:rPr>
          <w:rFonts w:eastAsia="Calibri" w:cs="Times New Roman"/>
        </w:rPr>
      </w:pPr>
      <w:r>
        <w:t>1</w:t>
      </w:r>
      <w:r>
        <w:tab/>
        <w:t>Síndrome de Barrett</w:t>
      </w:r>
    </w:p>
    <w:p w14:paraId="4331E11A" w14:textId="32338D05" w:rsidR="00076605" w:rsidRPr="00791206" w:rsidRDefault="6838C06C" w:rsidP="6838C06C">
      <w:pPr>
        <w:spacing w:before="60" w:after="0" w:line="240" w:lineRule="auto"/>
        <w:ind w:firstLine="720"/>
        <w:contextualSpacing/>
        <w:rPr>
          <w:rFonts w:eastAsia="Calibri" w:cs="Times New Roman"/>
        </w:rPr>
      </w:pPr>
      <w:r>
        <w:t>2</w:t>
      </w:r>
      <w:r>
        <w:tab/>
        <w:t>Síndrome del intestino irritable</w:t>
      </w:r>
    </w:p>
    <w:p w14:paraId="6B9572C4" w14:textId="5539464B" w:rsidR="00076605" w:rsidRPr="00791206" w:rsidRDefault="6838C06C" w:rsidP="6838C06C">
      <w:pPr>
        <w:spacing w:before="60" w:after="0" w:line="240" w:lineRule="auto"/>
        <w:ind w:firstLine="720"/>
        <w:contextualSpacing/>
        <w:rPr>
          <w:rFonts w:eastAsia="Calibri" w:cs="Times New Roman"/>
        </w:rPr>
      </w:pPr>
      <w:r>
        <w:t>3</w:t>
      </w:r>
      <w:r>
        <w:tab/>
        <w:t>Enfermedad intestinal inflamatoria</w:t>
      </w:r>
    </w:p>
    <w:p w14:paraId="5F60BE9D" w14:textId="6F0071BD" w:rsidR="00076605" w:rsidRPr="00791206" w:rsidRDefault="6838C06C" w:rsidP="6838C06C">
      <w:pPr>
        <w:spacing w:before="60" w:after="0" w:line="240" w:lineRule="auto"/>
        <w:ind w:firstLine="720"/>
        <w:contextualSpacing/>
        <w:rPr>
          <w:rFonts w:eastAsia="Calibri" w:cs="Times New Roman"/>
        </w:rPr>
      </w:pPr>
      <w:r>
        <w:t>4</w:t>
      </w:r>
      <w:r>
        <w:tab/>
        <w:t>Diverticulitis o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t>5</w:t>
      </w:r>
      <w:r>
        <w:tab/>
        <w:t>Colitis ulcerosa</w:t>
      </w:r>
    </w:p>
    <w:p w14:paraId="7283C724" w14:textId="250EF6D3" w:rsidR="00076605" w:rsidRPr="00791206" w:rsidRDefault="6838C06C" w:rsidP="6838C06C">
      <w:pPr>
        <w:spacing w:before="60" w:after="0" w:line="240" w:lineRule="auto"/>
        <w:ind w:firstLine="720"/>
        <w:contextualSpacing/>
        <w:rPr>
          <w:rFonts w:eastAsia="Calibri" w:cs="Times New Roman"/>
        </w:rPr>
      </w:pPr>
      <w:r>
        <w:t>6</w:t>
      </w:r>
      <w:r>
        <w:tab/>
        <w:t>Enfermedad de Crohn</w:t>
      </w:r>
    </w:p>
    <w:p w14:paraId="5D50ABA0" w14:textId="64F3738A" w:rsidR="00AC4817" w:rsidRPr="00791206" w:rsidRDefault="6838C06C" w:rsidP="6838C06C">
      <w:pPr>
        <w:spacing w:before="60" w:after="0" w:line="240" w:lineRule="auto"/>
        <w:ind w:firstLine="720"/>
        <w:contextualSpacing/>
        <w:rPr>
          <w:rFonts w:eastAsia="Calibri" w:cs="Times New Roman"/>
        </w:rPr>
      </w:pPr>
      <w:r>
        <w:t>7</w:t>
      </w:r>
      <w:r>
        <w:tab/>
        <w:t>Celiaquía o enfermedad celíaca (también conocida como intolerancia al gluten)</w:t>
      </w:r>
    </w:p>
    <w:p w14:paraId="447BB753" w14:textId="11293BAD" w:rsidR="00076605" w:rsidRPr="00791206" w:rsidRDefault="6838C06C" w:rsidP="6838C06C">
      <w:pPr>
        <w:spacing w:before="60" w:after="0" w:line="240" w:lineRule="auto"/>
        <w:ind w:firstLine="720"/>
        <w:contextualSpacing/>
        <w:rPr>
          <w:rFonts w:eastAsia="Calibri" w:cs="Times New Roman"/>
        </w:rPr>
      </w:pPr>
      <w:r>
        <w:t>8</w:t>
      </w:r>
      <w:r>
        <w:tab/>
        <w:t>Cálculos biliares</w:t>
      </w:r>
    </w:p>
    <w:p w14:paraId="5934BFBF" w14:textId="55C8A151" w:rsidR="00076605" w:rsidRPr="00791206" w:rsidRDefault="6838C06C" w:rsidP="6838C06C">
      <w:pPr>
        <w:spacing w:before="60" w:after="0" w:line="240" w:lineRule="auto"/>
        <w:ind w:firstLine="720"/>
        <w:contextualSpacing/>
        <w:rPr>
          <w:rFonts w:eastAsia="Calibri" w:cs="Times New Roman"/>
        </w:rPr>
      </w:pPr>
      <w:r>
        <w:t>9</w:t>
      </w:r>
      <w:r>
        <w:tab/>
        <w:t>Cirrosis hepática</w:t>
      </w:r>
    </w:p>
    <w:p w14:paraId="1DF3C9F6" w14:textId="212B0AF3" w:rsidR="00076605" w:rsidRPr="00791206" w:rsidRDefault="6838C06C" w:rsidP="6838C06C">
      <w:pPr>
        <w:spacing w:before="60" w:after="0" w:line="240" w:lineRule="auto"/>
        <w:ind w:firstLine="720"/>
        <w:contextualSpacing/>
        <w:rPr>
          <w:rFonts w:eastAsia="Calibri" w:cs="Times New Roman"/>
        </w:rPr>
      </w:pPr>
      <w:r>
        <w:t>10</w:t>
      </w:r>
      <w:r>
        <w:tab/>
        <w:t>Pancreatitis</w:t>
      </w:r>
    </w:p>
    <w:p w14:paraId="7B376C1A" w14:textId="56D59609" w:rsidR="005C4439" w:rsidRPr="001261C1" w:rsidRDefault="6838C06C" w:rsidP="00E04228">
      <w:pPr>
        <w:spacing w:before="60" w:line="240" w:lineRule="auto"/>
        <w:ind w:firstLine="720"/>
        <w:contextualSpacing/>
        <w:rPr>
          <w:rFonts w:eastAsia="Calibri" w:cstheme="minorHAnsi"/>
          <w:i/>
        </w:rPr>
      </w:pPr>
      <w:r>
        <w:t>88</w:t>
      </w:r>
      <w:r>
        <w:tab/>
      </w:r>
      <w:r>
        <w:rPr>
          <w:b/>
        </w:rPr>
        <w:t>No</w:t>
      </w:r>
      <w:r>
        <w:t xml:space="preserve"> he tenido ninguna de estas afecciones </w:t>
      </w:r>
    </w:p>
    <w:p w14:paraId="183B185C" w14:textId="77777777" w:rsidR="005C4439" w:rsidRPr="00791206" w:rsidRDefault="005C4439" w:rsidP="00076605">
      <w:pPr>
        <w:spacing w:before="60" w:after="0" w:line="240" w:lineRule="auto"/>
        <w:ind w:left="360"/>
        <w:contextualSpacing/>
        <w:rPr>
          <w:rFonts w:eastAsia="Calibri" w:cs="Times New Roman"/>
        </w:rPr>
      </w:pPr>
    </w:p>
    <w:p w14:paraId="65C7BACB" w14:textId="3D2C18E6" w:rsidR="0083564C" w:rsidRPr="0083564C" w:rsidRDefault="6838C06C" w:rsidP="004A3523">
      <w:pPr>
        <w:pStyle w:val="ListParagraph"/>
        <w:numPr>
          <w:ilvl w:val="0"/>
          <w:numId w:val="19"/>
        </w:numPr>
        <w:spacing w:line="240" w:lineRule="auto"/>
        <w:rPr>
          <w:rFonts w:eastAsia="Calibri" w:cs="Times New Roman"/>
        </w:rPr>
      </w:pPr>
      <w:r>
        <w:t xml:space="preserve">[GERD] </w:t>
      </w:r>
      <w:r w:rsidR="00DC45A4">
        <w:t>¿</w:t>
      </w:r>
      <w:r>
        <w:t xml:space="preserve">Cuántos años tenía cuando un médico u otro profesional de la salud le dijo </w:t>
      </w:r>
      <w:r>
        <w:rPr>
          <w:b/>
        </w:rPr>
        <w:t>por primera vez</w:t>
      </w:r>
      <w:r>
        <w:t xml:space="preserve"> que tiene o tenía </w:t>
      </w:r>
      <w:r>
        <w:rPr>
          <w:b/>
        </w:rPr>
        <w:t>enfermedad por reflujo gastroesofágico (GERD)</w:t>
      </w:r>
      <w:r>
        <w:t xml:space="preserve">? </w:t>
      </w:r>
    </w:p>
    <w:p w14:paraId="64A77306" w14:textId="10DEB6EA" w:rsidR="00133098" w:rsidRPr="0083564C" w:rsidRDefault="00133098" w:rsidP="0083564C">
      <w:pPr>
        <w:spacing w:before="240"/>
        <w:ind w:left="720"/>
        <w:rPr>
          <w:rFonts w:eastAsia="Calibri" w:cs="Times New Roman"/>
        </w:rPr>
      </w:pPr>
      <w:r>
        <w:t>|__|__| Edad en el momento del diagnóstico</w:t>
      </w:r>
    </w:p>
    <w:p w14:paraId="06F49C4D"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711CF7C2" w14:textId="77777777" w:rsidR="00133098" w:rsidRPr="00791206" w:rsidRDefault="00133098" w:rsidP="00000341">
      <w:pPr>
        <w:pStyle w:val="ListParagraph"/>
        <w:spacing w:line="240" w:lineRule="auto"/>
        <w:ind w:left="360" w:firstLine="360"/>
        <w:rPr>
          <w:rFonts w:eastAsia="Calibri" w:cs="Times New Roman"/>
        </w:rPr>
      </w:pPr>
      <w:r>
        <w:t>|__|__|__|__| Año del diagnóstico</w:t>
      </w:r>
    </w:p>
    <w:p w14:paraId="55E79127" w14:textId="77777777" w:rsidR="004D1F9C" w:rsidRPr="00791206" w:rsidRDefault="004D1F9C" w:rsidP="006D659F">
      <w:pPr>
        <w:spacing w:after="0" w:line="240" w:lineRule="auto"/>
        <w:rPr>
          <w:rFonts w:eastAsia="Calibri" w:cs="Times New Roman"/>
          <w:b/>
        </w:rPr>
      </w:pPr>
    </w:p>
    <w:p w14:paraId="68E36682" w14:textId="1F3638D5" w:rsidR="006D659F" w:rsidRPr="00000341" w:rsidRDefault="6838C06C" w:rsidP="004A3523">
      <w:pPr>
        <w:pStyle w:val="ListParagraph"/>
        <w:numPr>
          <w:ilvl w:val="0"/>
          <w:numId w:val="19"/>
        </w:numPr>
        <w:spacing w:after="0" w:line="240" w:lineRule="auto"/>
        <w:rPr>
          <w:rFonts w:eastAsia="Calibri" w:cs="Times New Roman"/>
        </w:rPr>
      </w:pPr>
      <w:r>
        <w:t xml:space="preserve">[BARESO] ¿Qué edad tenía cuando un médico u otro profesional de la salud le dijo </w:t>
      </w:r>
      <w:r>
        <w:rPr>
          <w:b/>
        </w:rPr>
        <w:t>por primera vez</w:t>
      </w:r>
      <w:r>
        <w:t xml:space="preserve"> que tiene o tenía </w:t>
      </w:r>
      <w:r>
        <w:rPr>
          <w:b/>
        </w:rPr>
        <w:t>síndrome de Barrett</w:t>
      </w:r>
      <w:r>
        <w:t xml:space="preserve">? </w:t>
      </w:r>
    </w:p>
    <w:p w14:paraId="7F59B9BF" w14:textId="77777777" w:rsidR="00133098" w:rsidRPr="00791206" w:rsidRDefault="00133098" w:rsidP="00000341">
      <w:pPr>
        <w:pStyle w:val="ListParagraph"/>
        <w:spacing w:before="240" w:after="0" w:line="240" w:lineRule="auto"/>
        <w:ind w:left="360" w:firstLine="360"/>
        <w:rPr>
          <w:rFonts w:eastAsia="Calibri" w:cs="Times New Roman"/>
        </w:rPr>
      </w:pPr>
      <w:r>
        <w:t>|__|__| Edad en el momento del diagnóstico</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2B0623D3" w14:textId="77777777" w:rsidR="00133098" w:rsidRPr="00791206" w:rsidRDefault="00133098" w:rsidP="00000341">
      <w:pPr>
        <w:pStyle w:val="ListParagraph"/>
        <w:spacing w:line="240" w:lineRule="auto"/>
        <w:ind w:left="360" w:firstLine="360"/>
        <w:rPr>
          <w:rFonts w:eastAsia="Calibri" w:cs="Times New Roman"/>
        </w:rPr>
      </w:pPr>
      <w:r>
        <w:t>|__|__|__|__| Año del diagnóstico</w:t>
      </w:r>
    </w:p>
    <w:p w14:paraId="70E30D82" w14:textId="1C46DFCB" w:rsidR="006D659F" w:rsidRPr="00791206" w:rsidRDefault="006D659F" w:rsidP="43BF4B94">
      <w:pPr>
        <w:spacing w:after="0" w:line="240" w:lineRule="auto"/>
        <w:ind w:left="360" w:firstLine="360"/>
        <w:rPr>
          <w:rFonts w:eastAsia="Calibri" w:cs="Times New Roman"/>
        </w:rPr>
      </w:pPr>
    </w:p>
    <w:p w14:paraId="518A3268" w14:textId="26EB8464" w:rsidR="006D659F" w:rsidRPr="00000341" w:rsidRDefault="6838C06C" w:rsidP="004A3523">
      <w:pPr>
        <w:pStyle w:val="ListParagraph"/>
        <w:numPr>
          <w:ilvl w:val="0"/>
          <w:numId w:val="19"/>
        </w:numPr>
        <w:spacing w:line="240" w:lineRule="auto"/>
        <w:rPr>
          <w:rFonts w:eastAsia="Calibri" w:cs="Times New Roman"/>
        </w:rPr>
      </w:pPr>
      <w:r>
        <w:t xml:space="preserve">[IBS] ¿Qué edad tenía cuando un médico u otro profesional de la salud le dijo </w:t>
      </w:r>
      <w:r>
        <w:rPr>
          <w:b/>
        </w:rPr>
        <w:t>por primera vez</w:t>
      </w:r>
      <w:r>
        <w:t xml:space="preserve"> que tiene o tenía </w:t>
      </w:r>
      <w:r>
        <w:rPr>
          <w:b/>
        </w:rPr>
        <w:t>síndrome del intestino irritable</w:t>
      </w:r>
      <w:r>
        <w:t xml:space="preserve">? </w:t>
      </w:r>
    </w:p>
    <w:p w14:paraId="007AC98E" w14:textId="771D7376" w:rsidR="00133098" w:rsidRPr="00240386" w:rsidRDefault="00133098" w:rsidP="00240386">
      <w:pPr>
        <w:spacing w:line="240" w:lineRule="auto"/>
        <w:ind w:left="720"/>
        <w:rPr>
          <w:rFonts w:eastAsia="Calibri" w:cs="Times New Roman"/>
        </w:rPr>
      </w:pPr>
      <w:r>
        <w:t>|__|__| Edad en el momento del diagnóstico</w:t>
      </w:r>
    </w:p>
    <w:p w14:paraId="0192EF6F"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7CF81431" w14:textId="77777777" w:rsidR="00133098" w:rsidRPr="00791206" w:rsidRDefault="00133098" w:rsidP="00000341">
      <w:pPr>
        <w:pStyle w:val="ListParagraph"/>
        <w:spacing w:line="240" w:lineRule="auto"/>
        <w:ind w:left="360" w:firstLine="360"/>
        <w:rPr>
          <w:rFonts w:eastAsia="Calibri" w:cs="Times New Roman"/>
        </w:rPr>
      </w:pPr>
      <w:r>
        <w:t>|__|__|__|__| Año del diagnóstico</w:t>
      </w:r>
    </w:p>
    <w:p w14:paraId="612C4A59" w14:textId="77777777" w:rsidR="00000341" w:rsidRPr="009422DD" w:rsidRDefault="00000341" w:rsidP="00000341">
      <w:pPr>
        <w:spacing w:after="0"/>
        <w:ind w:firstLine="720"/>
        <w:rPr>
          <w:rFonts w:eastAsia="Calibri" w:cstheme="minorHAnsi"/>
          <w:i/>
        </w:rPr>
      </w:pPr>
    </w:p>
    <w:p w14:paraId="2FC45F14" w14:textId="3DE3245B" w:rsidR="006D659F" w:rsidRPr="00240386" w:rsidRDefault="6838C06C" w:rsidP="004A3523">
      <w:pPr>
        <w:pStyle w:val="ListParagraph"/>
        <w:numPr>
          <w:ilvl w:val="0"/>
          <w:numId w:val="19"/>
        </w:numPr>
        <w:spacing w:line="240" w:lineRule="auto"/>
        <w:rPr>
          <w:rFonts w:eastAsia="Calibri" w:cs="Times New Roman"/>
        </w:rPr>
      </w:pPr>
      <w:r>
        <w:t xml:space="preserve">[IBD] ¿Qué edad tenía cuando un médico u otro profesional de la salud le dijo </w:t>
      </w:r>
      <w:r>
        <w:rPr>
          <w:b/>
        </w:rPr>
        <w:t>por primera vez</w:t>
      </w:r>
      <w:r>
        <w:t xml:space="preserve"> que tiene o tenía </w:t>
      </w:r>
      <w:r>
        <w:rPr>
          <w:b/>
        </w:rPr>
        <w:t>enfermedad intestinal inflamatoria</w:t>
      </w:r>
      <w:r>
        <w:t xml:space="preserve">? </w:t>
      </w:r>
    </w:p>
    <w:p w14:paraId="161F8497" w14:textId="77777777" w:rsidR="00133098" w:rsidRPr="00240386" w:rsidRDefault="00133098" w:rsidP="00240386">
      <w:pPr>
        <w:spacing w:line="240" w:lineRule="auto"/>
        <w:ind w:left="720"/>
        <w:rPr>
          <w:rFonts w:eastAsia="Calibri" w:cs="Times New Roman"/>
        </w:rPr>
      </w:pPr>
      <w:r>
        <w:t>|__|__| Edad en el momento del diagnóstico</w:t>
      </w:r>
    </w:p>
    <w:p w14:paraId="55548E25" w14:textId="77777777" w:rsidR="00133098" w:rsidRPr="00791206" w:rsidRDefault="00133098" w:rsidP="00240386">
      <w:pPr>
        <w:pStyle w:val="ListParagraph"/>
        <w:spacing w:after="0" w:line="240" w:lineRule="auto"/>
        <w:ind w:left="360" w:firstLine="360"/>
        <w:rPr>
          <w:rFonts w:eastAsia="Calibri" w:cs="Times New Roman"/>
        </w:rPr>
      </w:pPr>
      <w:r>
        <w:t>O, si le es más fácil recordar en qué año, anótelo aquí:</w:t>
      </w:r>
    </w:p>
    <w:p w14:paraId="27DDFB82" w14:textId="77777777" w:rsidR="00133098" w:rsidRPr="00791206" w:rsidRDefault="00133098" w:rsidP="00240386">
      <w:pPr>
        <w:pStyle w:val="ListParagraph"/>
        <w:spacing w:line="240" w:lineRule="auto"/>
        <w:ind w:left="360" w:firstLine="360"/>
        <w:rPr>
          <w:rFonts w:eastAsia="Calibri" w:cs="Times New Roman"/>
        </w:rPr>
      </w:pPr>
      <w:r>
        <w:t>|__|__|__|__| Año del diagnóstico</w:t>
      </w:r>
    </w:p>
    <w:p w14:paraId="012B481F" w14:textId="77777777" w:rsidR="00E04228" w:rsidRDefault="00E04228" w:rsidP="00E04228">
      <w:pPr>
        <w:pStyle w:val="ListParagraph"/>
        <w:spacing w:line="240" w:lineRule="auto"/>
        <w:rPr>
          <w:rFonts w:eastAsia="Calibri" w:cs="Times New Roman"/>
        </w:rPr>
      </w:pPr>
    </w:p>
    <w:p w14:paraId="2BAE79AA" w14:textId="1BD97A08" w:rsidR="006D659F" w:rsidRPr="00CC0B9C" w:rsidRDefault="6838C06C" w:rsidP="004A3523">
      <w:pPr>
        <w:pStyle w:val="ListParagraph"/>
        <w:numPr>
          <w:ilvl w:val="0"/>
          <w:numId w:val="19"/>
        </w:numPr>
        <w:spacing w:line="240" w:lineRule="auto"/>
        <w:rPr>
          <w:rFonts w:eastAsia="Calibri" w:cs="Times New Roman"/>
        </w:rPr>
      </w:pPr>
      <w:r>
        <w:lastRenderedPageBreak/>
        <w:t xml:space="preserve">[DIVERT] ¿Qué edad tenía cuando un médico u otro profesional de la salud le dijo </w:t>
      </w:r>
      <w:r>
        <w:rPr>
          <w:b/>
        </w:rPr>
        <w:t>por primera vez</w:t>
      </w:r>
      <w:r>
        <w:t xml:space="preserve"> que tiene o tenía </w:t>
      </w:r>
      <w:r>
        <w:rPr>
          <w:b/>
        </w:rPr>
        <w:t>diverticulitis o diverticulosis</w:t>
      </w:r>
      <w:r>
        <w:t xml:space="preserve">? </w:t>
      </w:r>
    </w:p>
    <w:p w14:paraId="0A066A72" w14:textId="77777777" w:rsidR="00133098" w:rsidRPr="00CC0B9C" w:rsidRDefault="00133098" w:rsidP="00F4480B">
      <w:pPr>
        <w:spacing w:after="0" w:line="240" w:lineRule="auto"/>
        <w:ind w:left="720"/>
        <w:rPr>
          <w:rFonts w:eastAsia="Calibri" w:cs="Times New Roman"/>
        </w:rPr>
      </w:pPr>
      <w:r>
        <w:t>|__|__| Edad en el momento del diagnóstico</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5D8AF296" w14:textId="42204B7E" w:rsidR="00133098" w:rsidRDefault="00133098" w:rsidP="00CC0B9C">
      <w:pPr>
        <w:pStyle w:val="ListParagraph"/>
        <w:spacing w:line="240" w:lineRule="auto"/>
        <w:ind w:left="360" w:firstLine="360"/>
        <w:rPr>
          <w:rFonts w:eastAsia="Calibri" w:cs="Times New Roman"/>
        </w:rPr>
      </w:pPr>
      <w:r>
        <w:t>|__|__|__|__| Año del diagnóstico</w:t>
      </w:r>
    </w:p>
    <w:p w14:paraId="6BFCEE19" w14:textId="77777777" w:rsidR="00E04228" w:rsidRPr="00791206" w:rsidRDefault="00E04228" w:rsidP="00CC0B9C">
      <w:pPr>
        <w:pStyle w:val="ListParagraph"/>
        <w:spacing w:line="240" w:lineRule="auto"/>
        <w:ind w:left="360" w:firstLine="360"/>
        <w:rPr>
          <w:rFonts w:eastAsia="Calibri" w:cs="Times New Roman"/>
        </w:rPr>
      </w:pPr>
    </w:p>
    <w:p w14:paraId="59A5DFB8" w14:textId="6D2CE14B" w:rsidR="006D659F" w:rsidRPr="00F4569A" w:rsidRDefault="6838C06C" w:rsidP="004A3523">
      <w:pPr>
        <w:pStyle w:val="ListParagraph"/>
        <w:numPr>
          <w:ilvl w:val="0"/>
          <w:numId w:val="19"/>
        </w:numPr>
        <w:spacing w:after="0" w:line="240" w:lineRule="auto"/>
        <w:rPr>
          <w:rFonts w:eastAsia="Calibri" w:cs="Times New Roman"/>
        </w:rPr>
      </w:pPr>
      <w:r>
        <w:t xml:space="preserve">[UC] ¿Qué edad tenía cuando un médico u otro profesional de la salud le dijo </w:t>
      </w:r>
      <w:r>
        <w:rPr>
          <w:b/>
        </w:rPr>
        <w:t>por primera vez</w:t>
      </w:r>
      <w:r>
        <w:t xml:space="preserve"> que tiene o tenía </w:t>
      </w:r>
      <w:r>
        <w:rPr>
          <w:b/>
        </w:rPr>
        <w:t>colitis ulcerosa</w:t>
      </w:r>
      <w:r>
        <w:t xml:space="preserve">? </w:t>
      </w:r>
    </w:p>
    <w:p w14:paraId="36893F62" w14:textId="77777777" w:rsidR="00133098" w:rsidRPr="00F4569A" w:rsidRDefault="00133098" w:rsidP="00F4569A">
      <w:pPr>
        <w:spacing w:before="240" w:after="0" w:line="240" w:lineRule="auto"/>
        <w:ind w:left="720"/>
        <w:rPr>
          <w:rFonts w:eastAsia="Calibri" w:cs="Times New Roman"/>
        </w:rPr>
      </w:pPr>
      <w:r>
        <w:t>|__|__| Edad en el momento del diagnóstico</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4202C928" w14:textId="73C8ED4D" w:rsidR="001261C1" w:rsidRDefault="00133098" w:rsidP="001261C1">
      <w:pPr>
        <w:pStyle w:val="ListParagraph"/>
        <w:spacing w:after="0" w:line="240" w:lineRule="auto"/>
        <w:ind w:left="360" w:firstLine="360"/>
        <w:rPr>
          <w:rFonts w:eastAsia="Calibri" w:cs="Times New Roman"/>
        </w:rPr>
      </w:pPr>
      <w:r>
        <w:t>|__|__|__|__| Año del diagnóstico</w:t>
      </w:r>
    </w:p>
    <w:p w14:paraId="7E44A019" w14:textId="77777777" w:rsidR="00E04228" w:rsidRDefault="00E04228" w:rsidP="001261C1">
      <w:pPr>
        <w:pStyle w:val="ListParagraph"/>
        <w:spacing w:after="0" w:line="240" w:lineRule="auto"/>
        <w:ind w:left="360" w:firstLine="360"/>
        <w:rPr>
          <w:rFonts w:eastAsia="Calibri" w:cs="Times New Roman"/>
        </w:rPr>
      </w:pPr>
    </w:p>
    <w:p w14:paraId="5971EC33" w14:textId="40EABCA8" w:rsidR="006D659F" w:rsidRPr="00E737E3" w:rsidRDefault="6838C06C" w:rsidP="004A3523">
      <w:pPr>
        <w:pStyle w:val="ListParagraph"/>
        <w:numPr>
          <w:ilvl w:val="0"/>
          <w:numId w:val="19"/>
        </w:numPr>
        <w:spacing w:line="240" w:lineRule="auto"/>
        <w:rPr>
          <w:rFonts w:eastAsia="Calibri" w:cs="Times New Roman"/>
        </w:rPr>
      </w:pPr>
      <w:r>
        <w:t xml:space="preserve">[CD] ¿Qué edad tenía cuando un médico u otro profesional de la salud le dijo </w:t>
      </w:r>
      <w:r>
        <w:rPr>
          <w:b/>
        </w:rPr>
        <w:t>por primera vez</w:t>
      </w:r>
      <w:r>
        <w:t xml:space="preserve"> que tiene o tenía </w:t>
      </w:r>
      <w:r>
        <w:rPr>
          <w:b/>
        </w:rPr>
        <w:t>enfermedad de Crohn</w:t>
      </w:r>
      <w:r>
        <w:t xml:space="preserve">? </w:t>
      </w:r>
    </w:p>
    <w:p w14:paraId="28602C43" w14:textId="77777777" w:rsidR="00133098" w:rsidRPr="005D3F2E" w:rsidRDefault="00133098" w:rsidP="00F4480B">
      <w:pPr>
        <w:spacing w:after="0" w:line="240" w:lineRule="auto"/>
        <w:ind w:left="720"/>
        <w:rPr>
          <w:rFonts w:eastAsia="Calibri" w:cs="Times New Roman"/>
        </w:rPr>
      </w:pPr>
      <w:r>
        <w:t>|__|__| Edad en el momento del diagnóstico</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0FC9FA4E" w14:textId="6879848A" w:rsidR="00133098" w:rsidRDefault="00133098" w:rsidP="00E737E3">
      <w:pPr>
        <w:pStyle w:val="ListParagraph"/>
        <w:spacing w:line="240" w:lineRule="auto"/>
        <w:ind w:left="360" w:firstLine="360"/>
        <w:rPr>
          <w:rFonts w:eastAsia="Calibri" w:cs="Times New Roman"/>
        </w:rPr>
      </w:pPr>
      <w:r>
        <w:t>|__|__|__|__| Año del diagnóstico</w:t>
      </w:r>
    </w:p>
    <w:p w14:paraId="18DE87E3" w14:textId="77777777" w:rsidR="00E04228" w:rsidRPr="00791206" w:rsidRDefault="00E04228" w:rsidP="00E737E3">
      <w:pPr>
        <w:pStyle w:val="ListParagraph"/>
        <w:spacing w:line="240" w:lineRule="auto"/>
        <w:ind w:left="360" w:firstLine="360"/>
        <w:rPr>
          <w:rFonts w:eastAsia="Calibri" w:cs="Times New Roman"/>
        </w:rPr>
      </w:pPr>
    </w:p>
    <w:p w14:paraId="6BC5C25C" w14:textId="71C50F46" w:rsidR="006D659F" w:rsidRPr="000667DA" w:rsidRDefault="6838C06C" w:rsidP="004A3523">
      <w:pPr>
        <w:pStyle w:val="ListParagraph"/>
        <w:numPr>
          <w:ilvl w:val="0"/>
          <w:numId w:val="19"/>
        </w:numPr>
        <w:spacing w:line="240" w:lineRule="auto"/>
        <w:rPr>
          <w:rFonts w:eastAsia="Calibri" w:cs="Times New Roman"/>
        </w:rPr>
      </w:pPr>
      <w:r>
        <w:t xml:space="preserve">[CCD] ¿Qué edad tenía cuando un médico u otro profesional de la salud le dijo </w:t>
      </w:r>
      <w:r>
        <w:rPr>
          <w:b/>
        </w:rPr>
        <w:t>por primera vez</w:t>
      </w:r>
      <w:r>
        <w:t xml:space="preserve"> que tiene o tenía </w:t>
      </w:r>
      <w:r>
        <w:rPr>
          <w:b/>
        </w:rPr>
        <w:t>celiaquía o enfermedad celíaca (también conocida como intolerancia al gluten)</w:t>
      </w:r>
      <w:r>
        <w:t xml:space="preserve">? </w:t>
      </w:r>
    </w:p>
    <w:p w14:paraId="1C906AD7" w14:textId="3F042F31" w:rsidR="00133098" w:rsidRPr="00213E03" w:rsidRDefault="00133098" w:rsidP="00213E03">
      <w:pPr>
        <w:spacing w:line="240" w:lineRule="auto"/>
        <w:ind w:left="720"/>
        <w:rPr>
          <w:rFonts w:eastAsia="Calibri" w:cs="Times New Roman"/>
        </w:rPr>
      </w:pPr>
      <w:r>
        <w:t>|__|__| Edad en el momento del diagnóstico</w:t>
      </w:r>
    </w:p>
    <w:p w14:paraId="6B5F68C9"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4643C714" w14:textId="0BFAE6D0" w:rsidR="00133098" w:rsidRDefault="00133098" w:rsidP="000667DA">
      <w:pPr>
        <w:pStyle w:val="ListParagraph"/>
        <w:spacing w:line="240" w:lineRule="auto"/>
        <w:ind w:left="360" w:firstLine="360"/>
        <w:rPr>
          <w:rFonts w:eastAsia="Calibri" w:cs="Times New Roman"/>
        </w:rPr>
      </w:pPr>
      <w:r>
        <w:t>|__|__|__|__| Año del diagnóstico</w:t>
      </w:r>
    </w:p>
    <w:p w14:paraId="3375653F" w14:textId="77777777" w:rsidR="00E04228" w:rsidRPr="00791206" w:rsidRDefault="00E04228" w:rsidP="000667DA">
      <w:pPr>
        <w:pStyle w:val="ListParagraph"/>
        <w:spacing w:line="240" w:lineRule="auto"/>
        <w:ind w:left="360" w:firstLine="360"/>
        <w:rPr>
          <w:rFonts w:eastAsia="Calibri" w:cs="Times New Roman"/>
        </w:rPr>
      </w:pPr>
    </w:p>
    <w:p w14:paraId="516B2BFB" w14:textId="7CC5FC93" w:rsidR="006D659F" w:rsidRPr="00237D5C" w:rsidRDefault="6838C06C" w:rsidP="004A3523">
      <w:pPr>
        <w:pStyle w:val="ListParagraph"/>
        <w:numPr>
          <w:ilvl w:val="0"/>
          <w:numId w:val="19"/>
        </w:numPr>
        <w:spacing w:line="240" w:lineRule="auto"/>
        <w:rPr>
          <w:rFonts w:eastAsia="Calibri" w:cs="Times New Roman"/>
        </w:rPr>
      </w:pPr>
      <w:r>
        <w:t xml:space="preserve">[GALL] ¿Qué edad tenía cuando un médico u otro profesional de la salud le dijo </w:t>
      </w:r>
      <w:r>
        <w:rPr>
          <w:b/>
        </w:rPr>
        <w:t>por primera vez</w:t>
      </w:r>
      <w:r>
        <w:t xml:space="preserve"> que tiene o tenía </w:t>
      </w:r>
      <w:r>
        <w:rPr>
          <w:b/>
        </w:rPr>
        <w:t>cálculos biliares</w:t>
      </w:r>
      <w:r>
        <w:t>?</w:t>
      </w:r>
    </w:p>
    <w:p w14:paraId="31391F03" w14:textId="77777777" w:rsidR="00133098" w:rsidRPr="00237D5C" w:rsidRDefault="00133098" w:rsidP="00237D5C">
      <w:pPr>
        <w:spacing w:after="0" w:line="240" w:lineRule="auto"/>
        <w:ind w:left="720"/>
        <w:rPr>
          <w:rFonts w:eastAsia="Calibri" w:cs="Times New Roman"/>
        </w:rPr>
      </w:pPr>
      <w:r>
        <w:t>|__|__| Edad en el momento del diagnóstico</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167BBA6B" w14:textId="6FD9F54C" w:rsidR="00133098" w:rsidRDefault="00133098" w:rsidP="00237D5C">
      <w:pPr>
        <w:pStyle w:val="ListParagraph"/>
        <w:spacing w:line="240" w:lineRule="auto"/>
        <w:ind w:left="360" w:firstLine="360"/>
        <w:rPr>
          <w:rFonts w:eastAsia="Calibri" w:cs="Times New Roman"/>
        </w:rPr>
      </w:pPr>
      <w:r>
        <w:t>|__|__|__|__| Año del diagnóstico</w:t>
      </w:r>
    </w:p>
    <w:p w14:paraId="17A44C9D" w14:textId="77777777" w:rsidR="00E04228" w:rsidRPr="00791206" w:rsidRDefault="00E04228" w:rsidP="00237D5C">
      <w:pPr>
        <w:pStyle w:val="ListParagraph"/>
        <w:spacing w:line="240" w:lineRule="auto"/>
        <w:ind w:left="360" w:firstLine="360"/>
        <w:rPr>
          <w:rFonts w:eastAsia="Calibri" w:cs="Times New Roman"/>
        </w:rPr>
      </w:pPr>
    </w:p>
    <w:p w14:paraId="5ABDA9B5" w14:textId="6B206372" w:rsidR="006D659F" w:rsidRPr="00830A21" w:rsidRDefault="6838C06C" w:rsidP="004A3523">
      <w:pPr>
        <w:pStyle w:val="ListParagraph"/>
        <w:numPr>
          <w:ilvl w:val="0"/>
          <w:numId w:val="19"/>
        </w:numPr>
        <w:spacing w:line="240" w:lineRule="auto"/>
        <w:rPr>
          <w:rFonts w:eastAsia="Calibri" w:cs="Times New Roman"/>
        </w:rPr>
      </w:pPr>
      <w:r>
        <w:t xml:space="preserve">[LIVCIRR] </w:t>
      </w:r>
      <w:r w:rsidR="00B237DE">
        <w:t>¿</w:t>
      </w:r>
      <w:r>
        <w:t xml:space="preserve">Cuántos años tenía cuando un médico u otro profesional de la salud le dijo </w:t>
      </w:r>
      <w:r>
        <w:rPr>
          <w:b/>
        </w:rPr>
        <w:t>por primera vez</w:t>
      </w:r>
      <w:r>
        <w:t xml:space="preserve"> que tiene o tenía </w:t>
      </w:r>
      <w:r>
        <w:rPr>
          <w:b/>
        </w:rPr>
        <w:t>cirrosis hepática</w:t>
      </w:r>
      <w:r>
        <w:t>?</w:t>
      </w:r>
    </w:p>
    <w:p w14:paraId="23AB5086" w14:textId="77777777" w:rsidR="00133098" w:rsidRPr="00830A21" w:rsidRDefault="00133098" w:rsidP="00830A21">
      <w:pPr>
        <w:spacing w:after="0" w:line="240" w:lineRule="auto"/>
        <w:ind w:left="720"/>
        <w:rPr>
          <w:rFonts w:eastAsia="Calibri" w:cs="Times New Roman"/>
        </w:rPr>
      </w:pPr>
      <w:r>
        <w:t>|__|__| Edad en el momento del diagnóstico</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t>O, si le es más fácil recordar en qué año, anótelo aquí:</w:t>
      </w:r>
    </w:p>
    <w:p w14:paraId="7CBB615D" w14:textId="08C17476" w:rsidR="00133098" w:rsidRDefault="00133098" w:rsidP="00830A21">
      <w:pPr>
        <w:pStyle w:val="ListParagraph"/>
        <w:spacing w:line="240" w:lineRule="auto"/>
        <w:ind w:left="360" w:firstLine="360"/>
        <w:rPr>
          <w:rFonts w:eastAsia="Calibri" w:cs="Times New Roman"/>
        </w:rPr>
      </w:pPr>
      <w:r>
        <w:t>|__|__|__|__| Año del diagnóstico</w:t>
      </w:r>
    </w:p>
    <w:p w14:paraId="009D7A49" w14:textId="77777777" w:rsidR="00E04228" w:rsidRPr="00791206" w:rsidRDefault="00E04228" w:rsidP="00830A21">
      <w:pPr>
        <w:pStyle w:val="ListParagraph"/>
        <w:spacing w:line="240" w:lineRule="auto"/>
        <w:ind w:left="360" w:firstLine="360"/>
        <w:rPr>
          <w:rFonts w:eastAsia="Calibri" w:cs="Times New Roman"/>
        </w:rPr>
      </w:pPr>
    </w:p>
    <w:p w14:paraId="5EE8DF8E" w14:textId="486DB84B" w:rsidR="006D659F" w:rsidRPr="00B5385C" w:rsidRDefault="6838C06C" w:rsidP="004A3523">
      <w:pPr>
        <w:pStyle w:val="ListParagraph"/>
        <w:numPr>
          <w:ilvl w:val="0"/>
          <w:numId w:val="19"/>
        </w:numPr>
        <w:spacing w:line="240" w:lineRule="auto"/>
        <w:rPr>
          <w:rFonts w:eastAsia="Calibri" w:cs="Times New Roman"/>
        </w:rPr>
      </w:pPr>
      <w:r>
        <w:lastRenderedPageBreak/>
        <w:t xml:space="preserve">[PANCREA] ¿Qué edad tenía cuando un médico u otro profesional de la salud le dijo </w:t>
      </w:r>
      <w:r>
        <w:rPr>
          <w:b/>
        </w:rPr>
        <w:t>por primera vez</w:t>
      </w:r>
      <w:r>
        <w:t xml:space="preserve"> que tiene o tenía </w:t>
      </w:r>
      <w:r>
        <w:rPr>
          <w:b/>
        </w:rPr>
        <w:t>pancreatitis</w:t>
      </w:r>
      <w:r>
        <w:t>?</w:t>
      </w:r>
    </w:p>
    <w:p w14:paraId="5DAEAD95" w14:textId="77777777" w:rsidR="00133098" w:rsidRPr="00B5385C" w:rsidRDefault="00133098" w:rsidP="00B5385C">
      <w:pPr>
        <w:spacing w:after="0" w:line="240" w:lineRule="auto"/>
        <w:ind w:left="720"/>
        <w:rPr>
          <w:rFonts w:eastAsia="Calibri" w:cs="Times New Roman"/>
        </w:rPr>
      </w:pPr>
      <w:r>
        <w:t>|__|__| Edad en el momento del diagnóstico</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B5385C">
      <w:pPr>
        <w:pStyle w:val="ListParagraph"/>
        <w:spacing w:line="240" w:lineRule="auto"/>
        <w:ind w:left="360" w:firstLine="360"/>
        <w:rPr>
          <w:rFonts w:eastAsia="Calibri" w:cs="Times New Roman"/>
        </w:rPr>
      </w:pPr>
      <w:r>
        <w:t>O, si le es más fácil recordar en qué año, anótelo aquí:</w:t>
      </w:r>
    </w:p>
    <w:p w14:paraId="1FE27A0F" w14:textId="21263720" w:rsidR="00E969C8" w:rsidRPr="00791206" w:rsidRDefault="00133098" w:rsidP="00B5385C">
      <w:pPr>
        <w:pStyle w:val="ListParagraph"/>
        <w:spacing w:line="240" w:lineRule="auto"/>
        <w:ind w:left="360" w:firstLine="360"/>
        <w:rPr>
          <w:rFonts w:eastAsia="Calibri" w:cs="Times New Roman"/>
        </w:rPr>
      </w:pPr>
      <w:r>
        <w:t>|__|__|__|__| Año del diagnóstico</w:t>
      </w:r>
    </w:p>
    <w:p w14:paraId="2980502E" w14:textId="77777777" w:rsidR="00947E8B" w:rsidRPr="009422DD" w:rsidRDefault="00947E8B" w:rsidP="00947E8B">
      <w:pPr>
        <w:spacing w:after="0"/>
        <w:ind w:firstLine="720"/>
        <w:rPr>
          <w:rFonts w:eastAsia="Calibri" w:cstheme="minorHAnsi"/>
          <w:i/>
        </w:rPr>
      </w:pPr>
    </w:p>
    <w:p w14:paraId="00E7A27F" w14:textId="77777777" w:rsidR="00947E8B" w:rsidRDefault="6838C06C" w:rsidP="005615E9">
      <w:pPr>
        <w:pStyle w:val="Heading2"/>
        <w:spacing w:before="0" w:after="0"/>
        <w:rPr>
          <w:rFonts w:eastAsia="Calibri"/>
        </w:rPr>
      </w:pPr>
      <w:r>
        <w:t xml:space="preserve">[MHGROUP4] </w:t>
      </w:r>
    </w:p>
    <w:p w14:paraId="025B2D66" w14:textId="7F587E06" w:rsidR="00E969C8" w:rsidRPr="00E54FBD" w:rsidRDefault="6838C06C"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569A6A11" w14:textId="31A76A78" w:rsidR="00E969C8" w:rsidRPr="00791206" w:rsidRDefault="6838C06C" w:rsidP="6838C06C">
      <w:pPr>
        <w:spacing w:before="60" w:after="0" w:line="240" w:lineRule="auto"/>
        <w:ind w:firstLine="720"/>
        <w:contextualSpacing/>
        <w:rPr>
          <w:rFonts w:eastAsia="Calibri" w:cs="Times New Roman"/>
        </w:rPr>
      </w:pPr>
      <w:r>
        <w:t>0</w:t>
      </w:r>
      <w:r>
        <w:tab/>
        <w:t>Trastorno tiroideo (hipertiroidismo o hipotiroidismo)</w:t>
      </w:r>
    </w:p>
    <w:p w14:paraId="7CE3E251" w14:textId="7D5ACCA2" w:rsidR="00E969C8" w:rsidRPr="00791206" w:rsidRDefault="6838C06C" w:rsidP="6838C06C">
      <w:pPr>
        <w:spacing w:before="60" w:after="0" w:line="240" w:lineRule="auto"/>
        <w:ind w:firstLine="720"/>
        <w:contextualSpacing/>
        <w:rPr>
          <w:rFonts w:eastAsia="Calibri" w:cs="Times New Roman"/>
        </w:rPr>
      </w:pPr>
      <w:r>
        <w:t>1</w:t>
      </w:r>
      <w:r>
        <w:tab/>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t>2</w:t>
      </w:r>
      <w:r>
        <w:tab/>
        <w:t>Enfermedad de Graves-Basedow</w:t>
      </w:r>
    </w:p>
    <w:p w14:paraId="0A76A99C" w14:textId="067DEE45" w:rsidR="0001682B" w:rsidRPr="001261C1" w:rsidRDefault="6838C06C" w:rsidP="00932D6C">
      <w:pPr>
        <w:spacing w:before="60" w:line="240" w:lineRule="auto"/>
        <w:ind w:firstLine="720"/>
        <w:contextualSpacing/>
        <w:rPr>
          <w:rFonts w:eastAsia="Calibri"/>
          <w:i/>
          <w:iCs/>
        </w:rPr>
      </w:pPr>
      <w:r>
        <w:t>88</w:t>
      </w:r>
      <w:r>
        <w:tab/>
      </w:r>
      <w:r>
        <w:rPr>
          <w:b/>
        </w:rPr>
        <w:t>No</w:t>
      </w:r>
      <w:r>
        <w:t xml:space="preserve"> he tenido ninguna de estas afecciones </w:t>
      </w:r>
    </w:p>
    <w:p w14:paraId="0992DDA9" w14:textId="77777777" w:rsidR="002D7EA3" w:rsidRPr="00791206" w:rsidRDefault="002D7EA3" w:rsidP="00272CC8">
      <w:pPr>
        <w:spacing w:after="0" w:line="240" w:lineRule="auto"/>
        <w:rPr>
          <w:rFonts w:eastAsia="Calibri" w:cs="Times New Roman"/>
        </w:rPr>
      </w:pPr>
    </w:p>
    <w:p w14:paraId="32EF5E42" w14:textId="305B9DDE" w:rsidR="00E969C8" w:rsidRPr="00112593" w:rsidRDefault="6838C06C" w:rsidP="004A3523">
      <w:pPr>
        <w:pStyle w:val="ListParagraph"/>
        <w:numPr>
          <w:ilvl w:val="0"/>
          <w:numId w:val="19"/>
        </w:numPr>
        <w:spacing w:line="240" w:lineRule="auto"/>
        <w:rPr>
          <w:rFonts w:eastAsia="Calibri" w:cs="Times New Roman"/>
        </w:rPr>
      </w:pPr>
      <w:r>
        <w:t xml:space="preserve">[THYROID] ¿Qué edad tenía cuando un médico u otro profesional de la salud le dijo </w:t>
      </w:r>
      <w:r>
        <w:rPr>
          <w:b/>
        </w:rPr>
        <w:t>por primera vez</w:t>
      </w:r>
      <w:r>
        <w:t xml:space="preserve"> que tiene o tenía un </w:t>
      </w:r>
      <w:r>
        <w:rPr>
          <w:b/>
        </w:rPr>
        <w:t>trastorno tiroideo (hipertiroidismo o hipotiroidismo)</w:t>
      </w:r>
      <w:r>
        <w:t xml:space="preserve">? </w:t>
      </w:r>
    </w:p>
    <w:p w14:paraId="20AC43A2" w14:textId="77777777" w:rsidR="00C55677" w:rsidRPr="00112593" w:rsidRDefault="00C55677" w:rsidP="00C57B5B">
      <w:pPr>
        <w:spacing w:after="0" w:line="240" w:lineRule="auto"/>
        <w:ind w:left="720"/>
        <w:rPr>
          <w:rFonts w:eastAsia="Calibri" w:cs="Times New Roman"/>
        </w:rPr>
      </w:pPr>
      <w:r>
        <w:t>|__|__| Edad en el momento del diagnóstico</w:t>
      </w:r>
    </w:p>
    <w:p w14:paraId="0BAB53E1" w14:textId="77777777" w:rsidR="00C55677" w:rsidRPr="00791206" w:rsidRDefault="00C55677" w:rsidP="00C57B5B">
      <w:pPr>
        <w:pStyle w:val="ListParagraph"/>
        <w:spacing w:after="0" w:line="240" w:lineRule="auto"/>
        <w:ind w:left="0"/>
        <w:rPr>
          <w:rFonts w:eastAsia="Calibri" w:cs="Times New Roman"/>
        </w:rPr>
      </w:pPr>
    </w:p>
    <w:p w14:paraId="46BD90CA" w14:textId="77777777" w:rsidR="00C55677" w:rsidRPr="00791206" w:rsidRDefault="00C55677" w:rsidP="00C57B5B">
      <w:pPr>
        <w:pStyle w:val="ListParagraph"/>
        <w:spacing w:after="0" w:line="240" w:lineRule="auto"/>
        <w:rPr>
          <w:rFonts w:eastAsia="Calibri" w:cs="Times New Roman"/>
        </w:rPr>
      </w:pPr>
      <w:r>
        <w:t>O, si le es más fácil recordar en qué año, anótelo aquí:</w:t>
      </w:r>
    </w:p>
    <w:p w14:paraId="71687C1B" w14:textId="47F63243" w:rsidR="00C55677" w:rsidRDefault="00C55677" w:rsidP="00C57B5B">
      <w:pPr>
        <w:pStyle w:val="ListParagraph"/>
        <w:spacing w:line="240" w:lineRule="auto"/>
        <w:rPr>
          <w:rFonts w:eastAsia="Calibri" w:cs="Times New Roman"/>
        </w:rPr>
      </w:pPr>
      <w:r>
        <w:t>|__|__|__|__| Año del diagnóstico</w:t>
      </w:r>
    </w:p>
    <w:p w14:paraId="4AF3069C" w14:textId="77777777" w:rsidR="00932D6C" w:rsidRPr="00791206" w:rsidRDefault="00932D6C" w:rsidP="00C57B5B">
      <w:pPr>
        <w:pStyle w:val="ListParagraph"/>
        <w:spacing w:line="240" w:lineRule="auto"/>
        <w:rPr>
          <w:rFonts w:eastAsia="Calibri" w:cs="Times New Roman"/>
        </w:rPr>
      </w:pPr>
    </w:p>
    <w:p w14:paraId="784BFD5F" w14:textId="2CB7B93D" w:rsidR="006D659F" w:rsidRPr="00413697" w:rsidRDefault="6838C06C" w:rsidP="004A3523">
      <w:pPr>
        <w:pStyle w:val="ListParagraph"/>
        <w:numPr>
          <w:ilvl w:val="0"/>
          <w:numId w:val="19"/>
        </w:numPr>
        <w:spacing w:before="60" w:after="0" w:line="240" w:lineRule="auto"/>
        <w:rPr>
          <w:rFonts w:eastAsia="Calibri" w:cs="Times New Roman"/>
        </w:rPr>
      </w:pPr>
      <w:r>
        <w:t xml:space="preserve">[DM] ¿Qué tipo de </w:t>
      </w:r>
      <w:r>
        <w:rPr>
          <w:b/>
        </w:rPr>
        <w:t>diabetes</w:t>
      </w:r>
      <w:r>
        <w:t xml:space="preserve"> le dijo que tiene o tenía un médico u otro profesional de la salud?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t>0</w:t>
      </w:r>
      <w:r>
        <w:tab/>
        <w:t>De tipo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t>1</w:t>
      </w:r>
      <w:r>
        <w:tab/>
        <w:t>De tipo 2</w:t>
      </w:r>
    </w:p>
    <w:p w14:paraId="288C1024" w14:textId="59114FF2" w:rsidR="0001682B" w:rsidRDefault="6838C06C" w:rsidP="009E1D78">
      <w:pPr>
        <w:spacing w:after="0"/>
        <w:ind w:left="720"/>
      </w:pPr>
      <w:r>
        <w:t>77</w:t>
      </w:r>
      <w:r>
        <w:tab/>
        <w:t>No sé</w:t>
      </w:r>
    </w:p>
    <w:p w14:paraId="0834D5DA" w14:textId="77777777" w:rsidR="00932D6C" w:rsidRPr="009E1D78" w:rsidRDefault="00932D6C" w:rsidP="009E1D78">
      <w:pPr>
        <w:spacing w:after="0"/>
        <w:ind w:left="720"/>
      </w:pPr>
    </w:p>
    <w:p w14:paraId="4F23CCC2" w14:textId="21DE7AB6" w:rsidR="00E969C8" w:rsidRPr="00C57B5B" w:rsidRDefault="6838C06C" w:rsidP="004A3523">
      <w:pPr>
        <w:pStyle w:val="ListParagraph"/>
        <w:numPr>
          <w:ilvl w:val="0"/>
          <w:numId w:val="19"/>
        </w:numPr>
        <w:spacing w:line="240" w:lineRule="auto"/>
        <w:rPr>
          <w:rFonts w:eastAsia="Calibri" w:cs="Times New Roman"/>
        </w:rPr>
      </w:pPr>
      <w:r>
        <w:t xml:space="preserve">[DM2] ¿Qué edad tenía cuando un médico u otro profesional de la salud le dijo </w:t>
      </w:r>
      <w:r>
        <w:rPr>
          <w:b/>
        </w:rPr>
        <w:t>por primera vez</w:t>
      </w:r>
      <w:r>
        <w:t xml:space="preserve"> que tiene o tenía </w:t>
      </w:r>
      <w:r>
        <w:rPr>
          <w:b/>
          <w:bCs/>
        </w:rPr>
        <w:t>diabetes</w:t>
      </w:r>
      <w:r>
        <w:t>?</w:t>
      </w:r>
    </w:p>
    <w:p w14:paraId="506E1922" w14:textId="77777777" w:rsidR="00C55677" w:rsidRPr="00C57B5B" w:rsidRDefault="00C55677" w:rsidP="00C57B5B">
      <w:pPr>
        <w:spacing w:after="0" w:line="240" w:lineRule="auto"/>
        <w:ind w:left="720"/>
        <w:rPr>
          <w:rFonts w:eastAsia="Calibri" w:cs="Times New Roman"/>
        </w:rPr>
      </w:pPr>
      <w:bookmarkStart w:id="5" w:name="_Toc496540801"/>
      <w:r>
        <w:t>|__|__| Edad en el momento del diagnóstico</w:t>
      </w:r>
    </w:p>
    <w:p w14:paraId="2AC71AF9" w14:textId="77777777" w:rsidR="00C55677" w:rsidRPr="00791206" w:rsidRDefault="00C55677" w:rsidP="00C57B5B">
      <w:pPr>
        <w:pStyle w:val="ListParagraph"/>
        <w:spacing w:after="0" w:line="240" w:lineRule="auto"/>
        <w:ind w:left="0"/>
        <w:rPr>
          <w:rFonts w:eastAsia="Calibri" w:cs="Times New Roman"/>
        </w:rPr>
      </w:pPr>
    </w:p>
    <w:p w14:paraId="33629255" w14:textId="77777777" w:rsidR="00C55677" w:rsidRPr="00791206" w:rsidRDefault="00C55677" w:rsidP="00C57B5B">
      <w:pPr>
        <w:pStyle w:val="ListParagraph"/>
        <w:spacing w:after="0" w:line="240" w:lineRule="auto"/>
        <w:rPr>
          <w:rFonts w:eastAsia="Calibri" w:cs="Times New Roman"/>
        </w:rPr>
      </w:pPr>
      <w:r>
        <w:t>O, si le es más fácil recordar en qué año, anótelo aquí:</w:t>
      </w:r>
    </w:p>
    <w:p w14:paraId="6794927B" w14:textId="12FBA262" w:rsidR="00C55677" w:rsidRDefault="00C55677" w:rsidP="00C57B5B">
      <w:pPr>
        <w:pStyle w:val="ListParagraph"/>
        <w:spacing w:line="240" w:lineRule="auto"/>
        <w:rPr>
          <w:rFonts w:eastAsia="Calibri" w:cs="Times New Roman"/>
        </w:rPr>
      </w:pPr>
      <w:r>
        <w:t>|__|__|__|__| Año del diagnóstico</w:t>
      </w:r>
    </w:p>
    <w:p w14:paraId="5A9132F6" w14:textId="77777777" w:rsidR="00932D6C" w:rsidRPr="00791206" w:rsidRDefault="00932D6C" w:rsidP="00C57B5B">
      <w:pPr>
        <w:pStyle w:val="ListParagraph"/>
        <w:spacing w:line="240" w:lineRule="auto"/>
        <w:rPr>
          <w:rFonts w:eastAsia="Calibri" w:cs="Times New Roman"/>
        </w:rPr>
      </w:pPr>
    </w:p>
    <w:p w14:paraId="4588B785" w14:textId="77777777" w:rsidR="000451C4" w:rsidRDefault="6838C06C" w:rsidP="004A3523">
      <w:pPr>
        <w:pStyle w:val="ListParagraph"/>
        <w:numPr>
          <w:ilvl w:val="0"/>
          <w:numId w:val="19"/>
        </w:numPr>
        <w:spacing w:line="240" w:lineRule="auto"/>
        <w:rPr>
          <w:rFonts w:eastAsia="Calibri" w:cs="Times New Roman"/>
        </w:rPr>
      </w:pPr>
      <w:r>
        <w:t xml:space="preserve">[GRAVES] ¿Qué edad tenía cuando un médico u otro profesional de la salud le dijo </w:t>
      </w:r>
      <w:r>
        <w:rPr>
          <w:b/>
        </w:rPr>
        <w:t>por primera vez</w:t>
      </w:r>
      <w:r>
        <w:t xml:space="preserve"> que tiene o tenía </w:t>
      </w:r>
      <w:r>
        <w:rPr>
          <w:b/>
        </w:rPr>
        <w:t>enfermedad de Graves-Basedow</w:t>
      </w:r>
      <w:r>
        <w:t>?</w:t>
      </w:r>
    </w:p>
    <w:p w14:paraId="49C45D16" w14:textId="0126B8B5" w:rsidR="00C55677" w:rsidRPr="000451C4" w:rsidRDefault="00C55677" w:rsidP="000451C4">
      <w:pPr>
        <w:spacing w:after="0" w:line="240" w:lineRule="auto"/>
        <w:ind w:left="720"/>
        <w:rPr>
          <w:rFonts w:eastAsia="Calibri" w:cs="Times New Roman"/>
        </w:rPr>
      </w:pPr>
      <w:r>
        <w:t>|__|__| Edad en el momento del diagnóstico</w:t>
      </w:r>
    </w:p>
    <w:p w14:paraId="0D33FE1F" w14:textId="77777777" w:rsidR="00C55677" w:rsidRPr="00791206" w:rsidRDefault="00C55677" w:rsidP="000451C4">
      <w:pPr>
        <w:pStyle w:val="ListParagraph"/>
        <w:spacing w:after="0" w:line="240" w:lineRule="auto"/>
        <w:ind w:left="1080"/>
        <w:rPr>
          <w:rFonts w:eastAsia="Calibri" w:cs="Times New Roman"/>
        </w:rPr>
      </w:pPr>
    </w:p>
    <w:p w14:paraId="1EA898AC" w14:textId="77777777" w:rsidR="00C55677" w:rsidRPr="000451C4" w:rsidRDefault="00C55677" w:rsidP="000451C4">
      <w:pPr>
        <w:spacing w:after="0" w:line="240" w:lineRule="auto"/>
        <w:ind w:left="720"/>
        <w:rPr>
          <w:rFonts w:eastAsia="Calibri" w:cs="Times New Roman"/>
        </w:rPr>
      </w:pPr>
      <w:r>
        <w:t>O, si le es más fácil recordar en qué año, anótelo aquí:</w:t>
      </w:r>
    </w:p>
    <w:p w14:paraId="44F5B4CF" w14:textId="77777777" w:rsidR="00C55677" w:rsidRPr="000451C4" w:rsidRDefault="00C55677" w:rsidP="00FA5604">
      <w:pPr>
        <w:spacing w:line="240" w:lineRule="auto"/>
        <w:ind w:left="720"/>
        <w:rPr>
          <w:rFonts w:eastAsia="Calibri" w:cs="Times New Roman"/>
        </w:rPr>
      </w:pPr>
      <w:r>
        <w:t>|__|__|__|__| Año del diagnóstico</w:t>
      </w:r>
    </w:p>
    <w:p w14:paraId="0F519A46" w14:textId="77777777" w:rsidR="00A50955" w:rsidRPr="00FA5604" w:rsidRDefault="00A50955" w:rsidP="00272CC8">
      <w:pPr>
        <w:ind w:left="720"/>
        <w:rPr>
          <w:b/>
          <w:bCs/>
          <w:i/>
          <w:iCs/>
        </w:rPr>
      </w:pPr>
    </w:p>
    <w:bookmarkEnd w:id="5"/>
    <w:p w14:paraId="3B3C812E" w14:textId="305C5025" w:rsidR="006D659F" w:rsidRPr="00791206" w:rsidRDefault="43BF4B94" w:rsidP="00272CC8">
      <w:pPr>
        <w:pStyle w:val="Heading2"/>
        <w:spacing w:before="0"/>
        <w:rPr>
          <w:rFonts w:eastAsia="Times New Roman"/>
        </w:rPr>
      </w:pPr>
      <w:r>
        <w:lastRenderedPageBreak/>
        <w:t>[MHGROUP5] Enfermedad renal (de los riñones)</w:t>
      </w:r>
    </w:p>
    <w:p w14:paraId="497EDCC2" w14:textId="11428F79" w:rsidR="001C7003" w:rsidRPr="007161C3" w:rsidRDefault="43BF4B94"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22E7CE5A" w14:textId="613D24FC" w:rsidR="001C7003" w:rsidRPr="00791206" w:rsidRDefault="6838C06C" w:rsidP="6838C06C">
      <w:pPr>
        <w:spacing w:before="60" w:after="0" w:line="240" w:lineRule="auto"/>
        <w:ind w:firstLine="720"/>
        <w:rPr>
          <w:rFonts w:eastAsia="Calibri" w:cs="Times New Roman"/>
        </w:rPr>
      </w:pPr>
      <w:r>
        <w:t>0</w:t>
      </w:r>
      <w:r>
        <w:tab/>
        <w:t>Cálculos renales</w:t>
      </w:r>
    </w:p>
    <w:p w14:paraId="176B2E04" w14:textId="1CAA7AA6" w:rsidR="001C7003" w:rsidRPr="00791206" w:rsidRDefault="6838C06C" w:rsidP="007161C3">
      <w:pPr>
        <w:spacing w:after="0" w:line="240" w:lineRule="auto"/>
        <w:ind w:firstLine="720"/>
        <w:rPr>
          <w:rFonts w:eastAsia="Calibri" w:cs="Times New Roman"/>
        </w:rPr>
      </w:pPr>
      <w:r>
        <w:t>1</w:t>
      </w:r>
      <w:r>
        <w:tab/>
        <w:t>Enfermedad renal crónica (también conocida como insuficiencia renal crónica)</w:t>
      </w:r>
    </w:p>
    <w:p w14:paraId="4E47246F" w14:textId="4482B6AA" w:rsidR="00044028" w:rsidRDefault="6838C06C" w:rsidP="00932D6C">
      <w:pPr>
        <w:spacing w:after="0" w:line="240" w:lineRule="auto"/>
        <w:ind w:firstLine="720"/>
        <w:rPr>
          <w:rFonts w:ascii="Wingdings" w:eastAsia="Wingdings" w:hAnsi="Wingdings" w:cs="Wingdings"/>
        </w:rPr>
      </w:pPr>
      <w:r>
        <w:t>88</w:t>
      </w:r>
      <w:r>
        <w:tab/>
      </w:r>
      <w:r>
        <w:rPr>
          <w:b/>
        </w:rPr>
        <w:t>No</w:t>
      </w:r>
      <w:r>
        <w:t xml:space="preserve"> he tenido ninguna de estas afecciones </w:t>
      </w:r>
    </w:p>
    <w:p w14:paraId="65A6762A" w14:textId="77777777" w:rsidR="00932D6C" w:rsidRPr="00791206" w:rsidRDefault="00932D6C" w:rsidP="00932D6C">
      <w:pPr>
        <w:spacing w:after="0" w:line="240" w:lineRule="auto"/>
        <w:ind w:firstLine="720"/>
        <w:rPr>
          <w:rFonts w:eastAsia="Calibri" w:cs="Times New Roman"/>
        </w:rPr>
      </w:pPr>
    </w:p>
    <w:p w14:paraId="2B5237EE" w14:textId="44584424" w:rsidR="006D659F" w:rsidRPr="009A3875" w:rsidRDefault="6838C06C" w:rsidP="004A3523">
      <w:pPr>
        <w:pStyle w:val="ListParagraph"/>
        <w:numPr>
          <w:ilvl w:val="0"/>
          <w:numId w:val="19"/>
        </w:numPr>
        <w:spacing w:line="240" w:lineRule="auto"/>
        <w:rPr>
          <w:rFonts w:eastAsia="Calibri" w:cs="Times New Roman"/>
        </w:rPr>
      </w:pPr>
      <w:r>
        <w:t xml:space="preserve">[KIDNEY] ¿Qué edad tenía cuando un médico u otro profesional de la salud le dijo </w:t>
      </w:r>
      <w:r>
        <w:rPr>
          <w:b/>
        </w:rPr>
        <w:t>por primera vez</w:t>
      </w:r>
      <w:r>
        <w:t xml:space="preserve"> que tiene o tenía </w:t>
      </w:r>
      <w:r>
        <w:rPr>
          <w:b/>
        </w:rPr>
        <w:t>cálculos renales</w:t>
      </w:r>
      <w:r>
        <w:t>?</w:t>
      </w:r>
    </w:p>
    <w:p w14:paraId="68B53063" w14:textId="77777777" w:rsidR="001C7003" w:rsidRPr="009A3875" w:rsidRDefault="001C7003" w:rsidP="009A3875">
      <w:pPr>
        <w:spacing w:after="0" w:line="240" w:lineRule="auto"/>
        <w:ind w:left="720"/>
        <w:rPr>
          <w:rFonts w:eastAsia="Calibri" w:cs="Times New Roman"/>
        </w:rPr>
      </w:pPr>
      <w:r>
        <w:t>|__|__| Edad en el momento del diagnóstico</w:t>
      </w:r>
    </w:p>
    <w:p w14:paraId="0A0E3649" w14:textId="77777777" w:rsidR="001C7003" w:rsidRPr="00791206" w:rsidRDefault="001C7003" w:rsidP="009A3875">
      <w:pPr>
        <w:pStyle w:val="ListParagraph"/>
        <w:spacing w:after="0" w:line="240" w:lineRule="auto"/>
        <w:ind w:left="1080"/>
        <w:rPr>
          <w:rFonts w:eastAsia="Calibri" w:cs="Times New Roman"/>
        </w:rPr>
      </w:pPr>
    </w:p>
    <w:p w14:paraId="5E454CB5" w14:textId="77777777" w:rsidR="001C7003" w:rsidRPr="009A3875" w:rsidRDefault="001C7003" w:rsidP="009A3875">
      <w:pPr>
        <w:spacing w:after="0" w:line="240" w:lineRule="auto"/>
        <w:ind w:left="720"/>
        <w:rPr>
          <w:rFonts w:eastAsia="Calibri" w:cs="Times New Roman"/>
        </w:rPr>
      </w:pPr>
      <w:r>
        <w:t>O, si le es más fácil recordar en qué año, anótelo aquí:</w:t>
      </w:r>
    </w:p>
    <w:p w14:paraId="577D90A7" w14:textId="55EE78B5" w:rsidR="006D659F" w:rsidRPr="009A3875" w:rsidRDefault="001C7003" w:rsidP="009A3875">
      <w:pPr>
        <w:spacing w:line="240" w:lineRule="auto"/>
        <w:ind w:left="720"/>
        <w:rPr>
          <w:rFonts w:eastAsia="Calibri" w:cs="Times New Roman"/>
        </w:rPr>
      </w:pPr>
      <w:r>
        <w:t>|__|__|__|__| Año del diagnóstico</w:t>
      </w:r>
    </w:p>
    <w:p w14:paraId="07234C62" w14:textId="29502F3B" w:rsidR="006D659F" w:rsidRPr="00861368" w:rsidRDefault="6838C06C" w:rsidP="004A3523">
      <w:pPr>
        <w:pStyle w:val="ListParagraph"/>
        <w:numPr>
          <w:ilvl w:val="0"/>
          <w:numId w:val="19"/>
        </w:numPr>
        <w:spacing w:line="240" w:lineRule="auto"/>
        <w:rPr>
          <w:rFonts w:eastAsia="Calibri" w:cs="Times New Roman"/>
        </w:rPr>
      </w:pPr>
      <w:r>
        <w:t xml:space="preserve">[CKD] ¿Qué edad tenía cuando un médico u otro profesional de la salud le dijo </w:t>
      </w:r>
      <w:r>
        <w:rPr>
          <w:b/>
        </w:rPr>
        <w:t>por primera vez</w:t>
      </w:r>
      <w:r>
        <w:t xml:space="preserve"> que tiene o tenía </w:t>
      </w:r>
      <w:r>
        <w:rPr>
          <w:b/>
        </w:rPr>
        <w:t>enfermedad renal crónica (también conocida como insuficiencia renal crónica)</w:t>
      </w:r>
      <w:r>
        <w:t>?</w:t>
      </w:r>
    </w:p>
    <w:p w14:paraId="7BC3C424" w14:textId="77777777" w:rsidR="00861368" w:rsidRPr="009A3875" w:rsidRDefault="00861368" w:rsidP="00861368">
      <w:pPr>
        <w:spacing w:after="0" w:line="240" w:lineRule="auto"/>
        <w:ind w:left="720"/>
        <w:rPr>
          <w:rFonts w:eastAsia="Calibri" w:cs="Times New Roman"/>
        </w:rPr>
      </w:pPr>
      <w:r>
        <w:t>|__|__| Edad en el momento del diagnóstico</w:t>
      </w:r>
    </w:p>
    <w:p w14:paraId="20489CF4" w14:textId="77777777" w:rsidR="00861368" w:rsidRPr="00791206" w:rsidRDefault="00861368" w:rsidP="00861368">
      <w:pPr>
        <w:pStyle w:val="ListParagraph"/>
        <w:spacing w:after="0" w:line="240" w:lineRule="auto"/>
        <w:ind w:left="1080"/>
        <w:rPr>
          <w:rFonts w:eastAsia="Calibri" w:cs="Times New Roman"/>
        </w:rPr>
      </w:pPr>
    </w:p>
    <w:p w14:paraId="1CBA0A7E" w14:textId="77777777" w:rsidR="00861368" w:rsidRPr="009A3875" w:rsidRDefault="00861368" w:rsidP="00861368">
      <w:pPr>
        <w:spacing w:after="0" w:line="240" w:lineRule="auto"/>
        <w:ind w:left="720"/>
        <w:rPr>
          <w:rFonts w:eastAsia="Calibri" w:cs="Times New Roman"/>
        </w:rPr>
      </w:pPr>
      <w:r>
        <w:t>O, si le es más fácil recordar en qué año, anótelo aquí:</w:t>
      </w:r>
    </w:p>
    <w:p w14:paraId="2831530D" w14:textId="77777777" w:rsidR="00861368" w:rsidRPr="009A3875" w:rsidRDefault="00861368" w:rsidP="00861368">
      <w:pPr>
        <w:spacing w:line="240" w:lineRule="auto"/>
        <w:ind w:left="720"/>
        <w:rPr>
          <w:rFonts w:eastAsia="Calibri" w:cs="Times New Roman"/>
        </w:rPr>
      </w:pPr>
      <w:r>
        <w:t>|__|__|__|__| Año del diagnóstico</w:t>
      </w:r>
    </w:p>
    <w:p w14:paraId="490A7315" w14:textId="620279E4" w:rsidR="0003373D" w:rsidRPr="00791206" w:rsidRDefault="43BF4B94" w:rsidP="006950A9">
      <w:pPr>
        <w:pStyle w:val="Heading2"/>
        <w:rPr>
          <w:rFonts w:eastAsia="Times New Roman"/>
        </w:rPr>
      </w:pPr>
      <w:r>
        <w:t>[MHGROUP6] Problemas sistémicos y de otro tipo</w:t>
      </w:r>
    </w:p>
    <w:p w14:paraId="2DF1EF1C" w14:textId="5D174EFB" w:rsidR="0003373D" w:rsidRPr="006950A9" w:rsidRDefault="43BF4B94"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356EDAD1" w14:textId="182FB21F" w:rsidR="0003373D" w:rsidRPr="00791206" w:rsidRDefault="006950A9" w:rsidP="006950A9">
      <w:pPr>
        <w:spacing w:before="60" w:after="0" w:line="240" w:lineRule="auto"/>
        <w:ind w:left="720"/>
        <w:contextualSpacing/>
        <w:rPr>
          <w:rFonts w:eastAsia="Calibri" w:cs="Times New Roman"/>
        </w:rPr>
      </w:pPr>
      <w:r>
        <w:t>0</w:t>
      </w:r>
      <w:r>
        <w:tab/>
        <w:t>Artritis reumatoide</w:t>
      </w:r>
    </w:p>
    <w:p w14:paraId="78CD4F00" w14:textId="04FB62FE" w:rsidR="0003373D" w:rsidRPr="00791206" w:rsidRDefault="006950A9" w:rsidP="006950A9">
      <w:pPr>
        <w:spacing w:before="60" w:after="0" w:line="240" w:lineRule="auto"/>
        <w:ind w:left="720"/>
        <w:contextualSpacing/>
        <w:rPr>
          <w:rFonts w:eastAsia="Calibri" w:cs="Times New Roman"/>
        </w:rPr>
      </w:pPr>
      <w:r>
        <w:t>1</w:t>
      </w:r>
      <w:r>
        <w:tab/>
        <w:t>Lupus</w:t>
      </w:r>
    </w:p>
    <w:p w14:paraId="2CEC9DFC" w14:textId="237769BC" w:rsidR="0003373D" w:rsidRPr="00791206" w:rsidRDefault="006950A9" w:rsidP="006950A9">
      <w:pPr>
        <w:spacing w:before="60" w:after="0" w:line="240" w:lineRule="auto"/>
        <w:ind w:left="720"/>
        <w:contextualSpacing/>
        <w:rPr>
          <w:rFonts w:eastAsia="Calibri" w:cs="Times New Roman"/>
        </w:rPr>
      </w:pPr>
      <w:r>
        <w:t>2</w:t>
      </w:r>
      <w:r>
        <w:tab/>
        <w:t>Gota</w:t>
      </w:r>
    </w:p>
    <w:p w14:paraId="027D63E9" w14:textId="60C6223B" w:rsidR="0085680B" w:rsidRDefault="006950A9" w:rsidP="00932D6C">
      <w:pPr>
        <w:spacing w:before="60" w:line="240" w:lineRule="auto"/>
        <w:ind w:left="720"/>
        <w:contextualSpacing/>
        <w:rPr>
          <w:rFonts w:eastAsia="Calibri"/>
          <w:b/>
          <w:bCs/>
          <w:i/>
          <w:iCs/>
        </w:rPr>
      </w:pPr>
      <w:r>
        <w:t>88</w:t>
      </w:r>
      <w:r>
        <w:tab/>
      </w:r>
      <w:r>
        <w:rPr>
          <w:b/>
        </w:rPr>
        <w:t>No</w:t>
      </w:r>
      <w:r>
        <w:t xml:space="preserve"> he tenido ninguna de estas afecciones </w:t>
      </w:r>
    </w:p>
    <w:p w14:paraId="0DEB3E62" w14:textId="77777777" w:rsidR="00044595" w:rsidRPr="00044595" w:rsidRDefault="00044595" w:rsidP="004F3E5E">
      <w:pPr>
        <w:spacing w:after="0" w:line="240" w:lineRule="auto"/>
        <w:ind w:left="720"/>
        <w:rPr>
          <w:rFonts w:eastAsia="Calibri"/>
          <w:b/>
          <w:bCs/>
          <w:i/>
          <w:iCs/>
        </w:rPr>
      </w:pPr>
    </w:p>
    <w:p w14:paraId="6B299122" w14:textId="36791B11" w:rsidR="0003373D" w:rsidRPr="009D3991" w:rsidRDefault="6838C06C" w:rsidP="004A3523">
      <w:pPr>
        <w:pStyle w:val="ListParagraph"/>
        <w:numPr>
          <w:ilvl w:val="0"/>
          <w:numId w:val="19"/>
        </w:numPr>
        <w:spacing w:line="240" w:lineRule="auto"/>
        <w:rPr>
          <w:rFonts w:eastAsia="Calibri" w:cs="Times New Roman"/>
        </w:rPr>
      </w:pPr>
      <w:r>
        <w:t xml:space="preserve">[RA] ¿Qué edad tenía cuando un médico u otro profesional de la salud le dijo </w:t>
      </w:r>
      <w:r>
        <w:rPr>
          <w:b/>
        </w:rPr>
        <w:t>por primera vez</w:t>
      </w:r>
      <w:r>
        <w:t xml:space="preserve"> que tiene o tenía </w:t>
      </w:r>
      <w:r>
        <w:rPr>
          <w:b/>
        </w:rPr>
        <w:t>artritis reumatoide</w:t>
      </w:r>
      <w:r>
        <w:t>?</w:t>
      </w:r>
    </w:p>
    <w:p w14:paraId="56C88ACA" w14:textId="77777777" w:rsidR="0003373D" w:rsidRPr="009D3991" w:rsidRDefault="0003373D" w:rsidP="009D3991">
      <w:pPr>
        <w:spacing w:after="0" w:line="240" w:lineRule="auto"/>
        <w:ind w:left="720"/>
        <w:rPr>
          <w:rFonts w:eastAsia="Calibri" w:cs="Times New Roman"/>
        </w:rPr>
      </w:pPr>
      <w:r>
        <w:t>|__|__| Edad en el momento del diagnóstico</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9D3991" w:rsidRDefault="0003373D" w:rsidP="009D3991">
      <w:pPr>
        <w:spacing w:after="0" w:line="240" w:lineRule="auto"/>
        <w:ind w:left="720"/>
        <w:rPr>
          <w:rFonts w:eastAsia="Calibri" w:cs="Times New Roman"/>
        </w:rPr>
      </w:pPr>
      <w:r>
        <w:t>O, si le es más fácil recordar en qué año, anótelo aquí:</w:t>
      </w:r>
    </w:p>
    <w:p w14:paraId="1C8C370A" w14:textId="77777777" w:rsidR="0003373D" w:rsidRPr="009D3991" w:rsidRDefault="0003373D" w:rsidP="009D3991">
      <w:pPr>
        <w:spacing w:line="240" w:lineRule="auto"/>
        <w:ind w:left="720"/>
        <w:rPr>
          <w:rFonts w:eastAsia="Calibri" w:cs="Times New Roman"/>
        </w:rPr>
      </w:pPr>
      <w:r>
        <w:t>|__|__|__|__| Año del diagnóstico</w:t>
      </w:r>
    </w:p>
    <w:p w14:paraId="23E9BCC9" w14:textId="77777777" w:rsidR="009D3991" w:rsidRPr="001070AD" w:rsidRDefault="009D3991" w:rsidP="00401096">
      <w:pPr>
        <w:spacing w:after="0" w:line="240" w:lineRule="auto"/>
        <w:ind w:left="360" w:firstLine="720"/>
        <w:rPr>
          <w:rFonts w:eastAsia="Calibri"/>
          <w:b/>
          <w:bCs/>
          <w:i/>
          <w:iCs/>
        </w:rPr>
      </w:pPr>
    </w:p>
    <w:p w14:paraId="0017CBDE" w14:textId="77777777" w:rsidR="00443249" w:rsidRDefault="6838C06C" w:rsidP="004A3523">
      <w:pPr>
        <w:pStyle w:val="ListParagraph"/>
        <w:numPr>
          <w:ilvl w:val="0"/>
          <w:numId w:val="19"/>
        </w:numPr>
        <w:spacing w:line="240" w:lineRule="auto"/>
        <w:rPr>
          <w:rFonts w:eastAsia="Calibri" w:cs="Times New Roman"/>
        </w:rPr>
      </w:pPr>
      <w:r>
        <w:t xml:space="preserve">[LUPUS] ¿Qué edad tenía cuando un médico u otro profesional de la salud le dijo </w:t>
      </w:r>
      <w:r>
        <w:rPr>
          <w:b/>
        </w:rPr>
        <w:t>por primera vez</w:t>
      </w:r>
      <w:r>
        <w:t xml:space="preserve"> que tiene o tenía </w:t>
      </w:r>
      <w:r>
        <w:rPr>
          <w:b/>
        </w:rPr>
        <w:t>lupus</w:t>
      </w:r>
      <w:r>
        <w:t>?</w:t>
      </w:r>
    </w:p>
    <w:p w14:paraId="4A28323B" w14:textId="4E251808" w:rsidR="0003373D" w:rsidRPr="00443249" w:rsidRDefault="0003373D" w:rsidP="00443249">
      <w:pPr>
        <w:spacing w:line="240" w:lineRule="auto"/>
        <w:ind w:left="720"/>
        <w:rPr>
          <w:rFonts w:eastAsia="Calibri" w:cs="Times New Roman"/>
        </w:rPr>
      </w:pPr>
      <w:r>
        <w:t>|__|__| Edad en el momento del diagnóstico</w:t>
      </w:r>
    </w:p>
    <w:p w14:paraId="5D702CD8" w14:textId="77777777" w:rsidR="0003373D" w:rsidRPr="00443249" w:rsidRDefault="0003373D" w:rsidP="00443249">
      <w:pPr>
        <w:spacing w:after="0" w:line="240" w:lineRule="auto"/>
        <w:ind w:left="720"/>
        <w:rPr>
          <w:rFonts w:eastAsia="Calibri" w:cs="Times New Roman"/>
        </w:rPr>
      </w:pPr>
      <w:r>
        <w:t>O, si le es más fácil recordar en qué año, anótelo aquí:</w:t>
      </w:r>
    </w:p>
    <w:p w14:paraId="33753D4D" w14:textId="77777777" w:rsidR="0003373D" w:rsidRPr="00443249" w:rsidRDefault="0003373D" w:rsidP="00443249">
      <w:pPr>
        <w:spacing w:line="240" w:lineRule="auto"/>
        <w:ind w:left="720"/>
        <w:rPr>
          <w:rFonts w:eastAsia="Calibri" w:cs="Times New Roman"/>
        </w:rPr>
      </w:pPr>
      <w:r>
        <w:t>|__|__|__|__| Año del diagnóstico</w:t>
      </w:r>
    </w:p>
    <w:p w14:paraId="0B3611D8" w14:textId="77777777" w:rsidR="00932D6C" w:rsidRDefault="00932D6C" w:rsidP="00932D6C">
      <w:pPr>
        <w:pStyle w:val="ListParagraph"/>
        <w:spacing w:line="240" w:lineRule="auto"/>
        <w:rPr>
          <w:rFonts w:eastAsia="Calibri" w:cs="Times New Roman"/>
        </w:rPr>
      </w:pPr>
    </w:p>
    <w:p w14:paraId="25638E16" w14:textId="7653E2F0" w:rsidR="0003373D" w:rsidRPr="00443249" w:rsidRDefault="6838C06C" w:rsidP="004A3523">
      <w:pPr>
        <w:pStyle w:val="ListParagraph"/>
        <w:numPr>
          <w:ilvl w:val="0"/>
          <w:numId w:val="19"/>
        </w:numPr>
        <w:spacing w:line="240" w:lineRule="auto"/>
        <w:rPr>
          <w:rFonts w:eastAsia="Calibri" w:cs="Times New Roman"/>
        </w:rPr>
      </w:pPr>
      <w:r>
        <w:t xml:space="preserve">[GOUT] ¿Qué edad tenía cuando un médico u otro profesional de la salud le dijo </w:t>
      </w:r>
      <w:r>
        <w:rPr>
          <w:b/>
        </w:rPr>
        <w:t>por primera vez</w:t>
      </w:r>
      <w:r>
        <w:t xml:space="preserve"> que tiene o tenía </w:t>
      </w:r>
      <w:r>
        <w:rPr>
          <w:b/>
        </w:rPr>
        <w:t>gota</w:t>
      </w:r>
      <w:r>
        <w:t>?</w:t>
      </w:r>
    </w:p>
    <w:p w14:paraId="33BD93DB" w14:textId="77777777" w:rsidR="0003373D" w:rsidRPr="00476EB2" w:rsidRDefault="0003373D" w:rsidP="00476EB2">
      <w:pPr>
        <w:spacing w:after="0" w:line="240" w:lineRule="auto"/>
        <w:ind w:left="720"/>
        <w:rPr>
          <w:rFonts w:eastAsia="Calibri" w:cs="Times New Roman"/>
        </w:rPr>
      </w:pPr>
      <w:r>
        <w:t>|__|__| Edad en el momento del diagnóstico</w:t>
      </w:r>
    </w:p>
    <w:p w14:paraId="0ADE0D15" w14:textId="77777777" w:rsidR="0003373D" w:rsidRPr="00791206" w:rsidRDefault="0003373D" w:rsidP="00476EB2">
      <w:pPr>
        <w:pStyle w:val="ListParagraph"/>
        <w:spacing w:after="0" w:line="240" w:lineRule="auto"/>
        <w:ind w:left="1080"/>
        <w:rPr>
          <w:rFonts w:eastAsia="Calibri" w:cs="Times New Roman"/>
        </w:rPr>
      </w:pPr>
    </w:p>
    <w:p w14:paraId="03A88DEA" w14:textId="77777777" w:rsidR="0003373D" w:rsidRPr="00476EB2" w:rsidRDefault="0003373D" w:rsidP="00476EB2">
      <w:pPr>
        <w:spacing w:after="0" w:line="240" w:lineRule="auto"/>
        <w:ind w:left="720"/>
        <w:rPr>
          <w:rFonts w:eastAsia="Calibri" w:cs="Times New Roman"/>
        </w:rPr>
      </w:pPr>
      <w:r>
        <w:t>O, si le es más fácil recordar en qué año, anótelo aquí:</w:t>
      </w:r>
    </w:p>
    <w:p w14:paraId="72812759" w14:textId="34157781" w:rsidR="008D4A0D" w:rsidRPr="00476EB2" w:rsidRDefault="0003373D" w:rsidP="00476EB2">
      <w:pPr>
        <w:spacing w:line="240" w:lineRule="auto"/>
        <w:ind w:left="720"/>
        <w:rPr>
          <w:rFonts w:eastAsia="Calibri" w:cs="Times New Roman"/>
        </w:rPr>
      </w:pPr>
      <w:r>
        <w:t>|__|__|__|__| Año del diagnóstico</w:t>
      </w:r>
    </w:p>
    <w:p w14:paraId="04EB4E10" w14:textId="7F1BB40E" w:rsidR="00242C03" w:rsidRPr="00791206" w:rsidRDefault="43BF4B94" w:rsidP="001070AD">
      <w:pPr>
        <w:pStyle w:val="Heading2"/>
        <w:rPr>
          <w:rFonts w:eastAsia="Calibri"/>
          <w:szCs w:val="28"/>
        </w:rPr>
      </w:pPr>
      <w:r>
        <w:t>[INTROSTD] Infecciones</w:t>
      </w:r>
    </w:p>
    <w:p w14:paraId="2A1CBB95" w14:textId="602BC545" w:rsidR="00242C03" w:rsidRPr="00791206" w:rsidRDefault="43BF4B94" w:rsidP="43BF4B94">
      <w:pPr>
        <w:spacing w:line="240" w:lineRule="auto"/>
        <w:rPr>
          <w:rFonts w:eastAsia="Calibri" w:cs="Times New Roman"/>
        </w:rPr>
      </w:pPr>
      <w:r>
        <w:t xml:space="preserve">Las siguientes preguntas tratan sobre las infecciones. Algunas de las preguntas tratan sobre las enfermedades venéreas o de trasmisión sexual, que son las infecciones que se contagian por contacto sexual. No se olvide de que protegemos su privacidad. </w:t>
      </w:r>
      <w:r w:rsidR="00BC448B">
        <w:t>Antes de dárselas a los investigadores, e</w:t>
      </w:r>
      <w:r>
        <w:t>limina</w:t>
      </w:r>
      <w:r w:rsidR="00BC448B">
        <w:t>re</w:t>
      </w:r>
      <w:r>
        <w:t xml:space="preserve">mos de sus respuestas al cuestionario la información que pueda identificarlo. </w:t>
      </w:r>
    </w:p>
    <w:p w14:paraId="728232CC" w14:textId="7C9C0A4E" w:rsidR="00242C03" w:rsidRPr="00AF5636" w:rsidRDefault="6838C06C" w:rsidP="004A3523">
      <w:pPr>
        <w:pStyle w:val="ListParagraph"/>
        <w:numPr>
          <w:ilvl w:val="0"/>
          <w:numId w:val="19"/>
        </w:numPr>
        <w:spacing w:line="240" w:lineRule="auto"/>
        <w:rPr>
          <w:rFonts w:eastAsia="Calibri" w:cs="Times New Roman"/>
        </w:rPr>
      </w:pPr>
      <w:r>
        <w:t xml:space="preserve">[MHGROUP7] ¿Le ha dicho alguna vez un médico u otro profesional de la salud que tiene o tenía alguna de estas afecciones? Seleccione todas las opciones que correspondan. </w:t>
      </w:r>
    </w:p>
    <w:p w14:paraId="07E3AB3B" w14:textId="7B15F5B0" w:rsidR="00242C03" w:rsidRPr="00791206" w:rsidRDefault="6838C06C" w:rsidP="6838C06C">
      <w:pPr>
        <w:spacing w:before="60" w:after="0" w:line="240" w:lineRule="auto"/>
        <w:ind w:firstLine="720"/>
        <w:contextualSpacing/>
        <w:rPr>
          <w:rFonts w:eastAsia="Calibri" w:cs="Times New Roman"/>
        </w:rPr>
      </w:pPr>
      <w:r>
        <w:t>0</w:t>
      </w:r>
      <w:r>
        <w:tab/>
        <w:t>Mononucleosis infecciosa</w:t>
      </w:r>
    </w:p>
    <w:p w14:paraId="442CB84C" w14:textId="59AFFADC" w:rsidR="00242C03" w:rsidRPr="00791206" w:rsidRDefault="6838C06C" w:rsidP="6838C06C">
      <w:pPr>
        <w:spacing w:before="60" w:after="0" w:line="240" w:lineRule="auto"/>
        <w:ind w:firstLine="720"/>
        <w:contextualSpacing/>
        <w:rPr>
          <w:rFonts w:eastAsia="Calibri" w:cs="Times New Roman"/>
        </w:rPr>
      </w:pPr>
      <w:r>
        <w:t>1</w:t>
      </w:r>
      <w:r>
        <w:tab/>
        <w:t>Herpes zóster (culebrilla)</w:t>
      </w:r>
    </w:p>
    <w:p w14:paraId="02A7087D" w14:textId="451ED01C" w:rsidR="00242C03" w:rsidRPr="00791206" w:rsidRDefault="6838C06C" w:rsidP="6838C06C">
      <w:pPr>
        <w:spacing w:before="60" w:after="0" w:line="240" w:lineRule="auto"/>
        <w:ind w:firstLine="720"/>
        <w:contextualSpacing/>
        <w:rPr>
          <w:rFonts w:eastAsia="Calibri" w:cs="Times New Roman"/>
        </w:rPr>
      </w:pPr>
      <w:r>
        <w:t>2</w:t>
      </w:r>
      <w:r>
        <w:tab/>
        <w:t>Hepatitis B o C crónica</w:t>
      </w:r>
    </w:p>
    <w:p w14:paraId="5CFD64D2" w14:textId="6336CE04" w:rsidR="00242C03" w:rsidRPr="00791206" w:rsidRDefault="6838C06C" w:rsidP="6838C06C">
      <w:pPr>
        <w:spacing w:before="60" w:after="0" w:line="240" w:lineRule="auto"/>
        <w:ind w:firstLine="720"/>
        <w:contextualSpacing/>
        <w:rPr>
          <w:rFonts w:eastAsia="Calibri" w:cs="Times New Roman"/>
        </w:rPr>
      </w:pPr>
      <w:r>
        <w:t>3</w:t>
      </w:r>
      <w:r>
        <w:tab/>
        <w:t>Gonorrea</w:t>
      </w:r>
    </w:p>
    <w:p w14:paraId="70CD8D36" w14:textId="7209B42A" w:rsidR="00242C03" w:rsidRPr="00791206" w:rsidRDefault="6838C06C" w:rsidP="6838C06C">
      <w:pPr>
        <w:spacing w:before="60" w:after="0" w:line="240" w:lineRule="auto"/>
        <w:ind w:firstLine="720"/>
        <w:contextualSpacing/>
        <w:rPr>
          <w:rFonts w:eastAsia="Calibri" w:cs="Times New Roman"/>
        </w:rPr>
      </w:pPr>
      <w:r>
        <w:t>4</w:t>
      </w:r>
      <w:r>
        <w:tab/>
        <w:t>Infección por clamidias</w:t>
      </w:r>
    </w:p>
    <w:p w14:paraId="0011BC17" w14:textId="7709774D" w:rsidR="00242C03" w:rsidRPr="00791206" w:rsidRDefault="6838C06C" w:rsidP="6838C06C">
      <w:pPr>
        <w:spacing w:before="60" w:after="0" w:line="240" w:lineRule="auto"/>
        <w:ind w:firstLine="720"/>
        <w:contextualSpacing/>
        <w:rPr>
          <w:rFonts w:eastAsia="Calibri" w:cs="Times New Roman"/>
        </w:rPr>
      </w:pPr>
      <w:r>
        <w:t>5</w:t>
      </w:r>
      <w:r>
        <w:tab/>
        <w:t>Tricomoniasis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t>6</w:t>
      </w:r>
      <w:r>
        <w:tab/>
        <w:t>Sífilis</w:t>
      </w:r>
    </w:p>
    <w:p w14:paraId="3CFF040C" w14:textId="020D201A" w:rsidR="00242C03" w:rsidRPr="00791206" w:rsidRDefault="6838C06C" w:rsidP="6838C06C">
      <w:pPr>
        <w:spacing w:before="60" w:after="0" w:line="240" w:lineRule="auto"/>
        <w:ind w:firstLine="720"/>
        <w:contextualSpacing/>
        <w:rPr>
          <w:rFonts w:eastAsia="Calibri" w:cs="Times New Roman"/>
        </w:rPr>
      </w:pPr>
      <w:r>
        <w:t>7</w:t>
      </w:r>
      <w:r>
        <w:tab/>
        <w:t>Condiloma acuminado (verrugas genitales)</w:t>
      </w:r>
    </w:p>
    <w:p w14:paraId="1E4B17BA" w14:textId="07AFFAB2" w:rsidR="00242C03" w:rsidRPr="00791206" w:rsidRDefault="6838C06C" w:rsidP="6838C06C">
      <w:pPr>
        <w:spacing w:before="60" w:after="0" w:line="240" w:lineRule="auto"/>
        <w:ind w:firstLine="720"/>
        <w:contextualSpacing/>
        <w:rPr>
          <w:rFonts w:eastAsia="Calibri" w:cs="Times New Roman"/>
        </w:rPr>
      </w:pPr>
      <w:r>
        <w:t>8</w:t>
      </w:r>
      <w:r>
        <w:tab/>
        <w:t>Virus de los papilomas humanos (VPH)</w:t>
      </w:r>
    </w:p>
    <w:p w14:paraId="41DA0C78" w14:textId="4F95D7C9" w:rsidR="00242C03" w:rsidRPr="00791206" w:rsidRDefault="6838C06C" w:rsidP="6838C06C">
      <w:pPr>
        <w:spacing w:before="60" w:after="0" w:line="240" w:lineRule="auto"/>
        <w:ind w:firstLine="720"/>
        <w:contextualSpacing/>
        <w:rPr>
          <w:rFonts w:eastAsia="Calibri" w:cs="Times New Roman"/>
        </w:rPr>
      </w:pPr>
      <w:r>
        <w:t>9</w:t>
      </w:r>
      <w:r>
        <w:tab/>
        <w:t>VIH</w:t>
      </w:r>
      <w:r w:rsidR="00912758">
        <w:t xml:space="preserve"> o </w:t>
      </w:r>
      <w:r>
        <w:t>SIDA</w:t>
      </w:r>
    </w:p>
    <w:p w14:paraId="3BD90EEF" w14:textId="622DE763" w:rsidR="00100762" w:rsidRPr="001261C1" w:rsidRDefault="6838C06C" w:rsidP="00932D6C">
      <w:pPr>
        <w:spacing w:before="60" w:line="240" w:lineRule="auto"/>
        <w:ind w:firstLine="720"/>
        <w:contextualSpacing/>
        <w:rPr>
          <w:rFonts w:eastAsia="Calibri"/>
          <w:i/>
          <w:iCs/>
        </w:rPr>
      </w:pPr>
      <w:r>
        <w:t>88</w:t>
      </w:r>
      <w:r>
        <w:tab/>
      </w:r>
      <w:r>
        <w:rPr>
          <w:b/>
        </w:rPr>
        <w:t>No</w:t>
      </w:r>
      <w:r>
        <w:t xml:space="preserve"> he tenido ninguna de estas afecciones </w:t>
      </w:r>
    </w:p>
    <w:p w14:paraId="03DFE840" w14:textId="77777777" w:rsidR="005C4439" w:rsidRPr="00791206" w:rsidRDefault="005C4439" w:rsidP="003B0EF3">
      <w:pPr>
        <w:spacing w:after="0" w:line="240" w:lineRule="auto"/>
        <w:rPr>
          <w:rFonts w:eastAsia="Calibri" w:cs="Times New Roman"/>
        </w:rPr>
      </w:pPr>
    </w:p>
    <w:p w14:paraId="5ABFEDDA" w14:textId="6C121ECA" w:rsidR="00242C03" w:rsidRPr="003361AC" w:rsidRDefault="6838C06C" w:rsidP="004A3523">
      <w:pPr>
        <w:pStyle w:val="ListParagraph"/>
        <w:numPr>
          <w:ilvl w:val="0"/>
          <w:numId w:val="19"/>
        </w:numPr>
        <w:spacing w:line="240" w:lineRule="auto"/>
        <w:rPr>
          <w:rFonts w:eastAsia="Calibri" w:cs="Times New Roman"/>
        </w:rPr>
      </w:pPr>
      <w:r>
        <w:t xml:space="preserve">[MONO] ¿Qué edad tenía cuando un médico u otro profesional de la salud le dijo </w:t>
      </w:r>
      <w:r>
        <w:rPr>
          <w:b/>
        </w:rPr>
        <w:t>por primera vez</w:t>
      </w:r>
      <w:r>
        <w:t xml:space="preserve"> que tiene o tenía </w:t>
      </w:r>
      <w:r>
        <w:rPr>
          <w:b/>
        </w:rPr>
        <w:t>“mononucleosis infecciosa”)?</w:t>
      </w:r>
    </w:p>
    <w:p w14:paraId="5B05BE7F" w14:textId="080AE163" w:rsidR="00242C03" w:rsidRPr="007D2E4F" w:rsidRDefault="00242C03" w:rsidP="007D2E4F">
      <w:pPr>
        <w:spacing w:line="240" w:lineRule="auto"/>
        <w:ind w:left="720"/>
        <w:rPr>
          <w:rFonts w:eastAsia="Calibri" w:cs="Times New Roman"/>
        </w:rPr>
      </w:pPr>
      <w:r>
        <w:t>|__|__| Edad en el momento del diagnóstico</w:t>
      </w:r>
    </w:p>
    <w:p w14:paraId="066A0341" w14:textId="77777777" w:rsidR="00242C03" w:rsidRPr="00791206" w:rsidRDefault="00242C03" w:rsidP="00242C03">
      <w:pPr>
        <w:pStyle w:val="ListParagraph"/>
        <w:spacing w:after="0" w:line="240" w:lineRule="auto"/>
        <w:ind w:left="360" w:firstLine="360"/>
        <w:rPr>
          <w:rFonts w:eastAsia="Calibri" w:cs="Times New Roman"/>
        </w:rPr>
      </w:pPr>
      <w:r>
        <w:t>O, si le es más fácil recordar en qué año, anótelo aquí:</w:t>
      </w:r>
    </w:p>
    <w:p w14:paraId="2C0B846B" w14:textId="24E29A89" w:rsidR="00242C03" w:rsidRDefault="00242C03" w:rsidP="003361AC">
      <w:pPr>
        <w:pStyle w:val="ListParagraph"/>
        <w:spacing w:line="240" w:lineRule="auto"/>
        <w:ind w:left="360" w:firstLine="360"/>
        <w:rPr>
          <w:rFonts w:eastAsia="Calibri" w:cs="Times New Roman"/>
        </w:rPr>
      </w:pPr>
      <w:r>
        <w:t>|__|__|__|__| Año del diagnóstico</w:t>
      </w:r>
    </w:p>
    <w:p w14:paraId="244F3869" w14:textId="77777777" w:rsidR="00932D6C" w:rsidRPr="00791206" w:rsidRDefault="00932D6C" w:rsidP="003361AC">
      <w:pPr>
        <w:pStyle w:val="ListParagraph"/>
        <w:spacing w:line="240" w:lineRule="auto"/>
        <w:ind w:left="360" w:firstLine="360"/>
        <w:rPr>
          <w:rFonts w:eastAsia="Calibri" w:cs="Times New Roman"/>
        </w:rPr>
      </w:pPr>
    </w:p>
    <w:p w14:paraId="3739CDAB" w14:textId="265E2442" w:rsidR="00242C03" w:rsidRPr="003361AC" w:rsidRDefault="6838C06C" w:rsidP="004A3523">
      <w:pPr>
        <w:pStyle w:val="ListParagraph"/>
        <w:numPr>
          <w:ilvl w:val="0"/>
          <w:numId w:val="19"/>
        </w:numPr>
        <w:spacing w:line="240" w:lineRule="auto"/>
        <w:rPr>
          <w:rFonts w:eastAsia="Calibri" w:cs="Times New Roman"/>
        </w:rPr>
      </w:pPr>
      <w:r>
        <w:t xml:space="preserve">[SHINGLES] ¿Qué edad tenía cuando un médico u otro profesional de la salud le dijo </w:t>
      </w:r>
      <w:r>
        <w:rPr>
          <w:b/>
        </w:rPr>
        <w:t>por primera vez</w:t>
      </w:r>
      <w:r>
        <w:t xml:space="preserve"> que tiene o tenía </w:t>
      </w:r>
      <w:r>
        <w:rPr>
          <w:b/>
        </w:rPr>
        <w:t>herpes zóster (culebrilla)</w:t>
      </w:r>
      <w:r>
        <w:t>?</w:t>
      </w:r>
    </w:p>
    <w:p w14:paraId="2B167165" w14:textId="19727FA9" w:rsidR="00242C03" w:rsidRPr="007D2E4F" w:rsidRDefault="00242C03" w:rsidP="007D2E4F">
      <w:pPr>
        <w:spacing w:line="240" w:lineRule="auto"/>
        <w:ind w:left="720"/>
        <w:rPr>
          <w:rFonts w:eastAsia="Calibri" w:cs="Times New Roman"/>
        </w:rPr>
      </w:pPr>
      <w:r>
        <w:t>|__|__| Edad en el momento del diagnóstico</w:t>
      </w:r>
    </w:p>
    <w:p w14:paraId="170907E3" w14:textId="77777777" w:rsidR="00242C03" w:rsidRPr="00791206" w:rsidRDefault="00242C03" w:rsidP="00242C03">
      <w:pPr>
        <w:pStyle w:val="ListParagraph"/>
        <w:spacing w:after="0" w:line="240" w:lineRule="auto"/>
        <w:ind w:left="360" w:firstLine="360"/>
        <w:rPr>
          <w:rFonts w:eastAsia="Calibri" w:cs="Times New Roman"/>
        </w:rPr>
      </w:pPr>
      <w:r>
        <w:t>O, si le es más fácil recordar en qué año, anótelo aquí:</w:t>
      </w:r>
    </w:p>
    <w:p w14:paraId="50803AEC" w14:textId="2D514A53" w:rsidR="00242C03" w:rsidRDefault="00242C03" w:rsidP="003361AC">
      <w:pPr>
        <w:pStyle w:val="ListParagraph"/>
        <w:spacing w:line="240" w:lineRule="auto"/>
        <w:ind w:left="360" w:firstLine="360"/>
        <w:rPr>
          <w:rFonts w:eastAsia="Calibri" w:cs="Times New Roman"/>
        </w:rPr>
      </w:pPr>
      <w:r>
        <w:t>|__|__|__|__| Año del diagnóstico</w:t>
      </w:r>
    </w:p>
    <w:p w14:paraId="229D0F4C" w14:textId="77777777" w:rsidR="00932D6C" w:rsidRPr="00791206" w:rsidRDefault="00932D6C" w:rsidP="003361AC">
      <w:pPr>
        <w:pStyle w:val="ListParagraph"/>
        <w:spacing w:line="240" w:lineRule="auto"/>
        <w:ind w:left="360" w:firstLine="360"/>
        <w:rPr>
          <w:rFonts w:eastAsia="Calibri" w:cs="Times New Roman"/>
        </w:rPr>
      </w:pPr>
    </w:p>
    <w:p w14:paraId="222D76F8" w14:textId="61A99C19" w:rsidR="00242C03" w:rsidRPr="003361AC" w:rsidRDefault="00242C03" w:rsidP="004A3523">
      <w:pPr>
        <w:pStyle w:val="ListParagraph"/>
        <w:numPr>
          <w:ilvl w:val="0"/>
          <w:numId w:val="19"/>
        </w:numPr>
        <w:spacing w:line="240" w:lineRule="auto"/>
        <w:rPr>
          <w:rFonts w:eastAsia="Calibri" w:cs="Times New Roman"/>
        </w:rPr>
      </w:pPr>
      <w:r>
        <w:t xml:space="preserve">[HBVHCV] ¿Qué edad tenía cuando un médico u otro profesional de la salud le dijo </w:t>
      </w:r>
      <w:r>
        <w:rPr>
          <w:b/>
        </w:rPr>
        <w:t>por primera vez</w:t>
      </w:r>
      <w:r>
        <w:t xml:space="preserve"> que tiene o tenía </w:t>
      </w:r>
      <w:r>
        <w:rPr>
          <w:b/>
        </w:rPr>
        <w:t>hepatitis B o C crónica</w:t>
      </w:r>
      <w:r>
        <w:t>?</w:t>
      </w:r>
    </w:p>
    <w:p w14:paraId="31115252" w14:textId="01A7C765" w:rsidR="005A32F2" w:rsidRPr="007D2E4F" w:rsidRDefault="005A32F2" w:rsidP="007D2E4F">
      <w:pPr>
        <w:spacing w:line="240" w:lineRule="auto"/>
        <w:ind w:left="720"/>
        <w:rPr>
          <w:rFonts w:eastAsia="Calibri" w:cs="Times New Roman"/>
        </w:rPr>
      </w:pPr>
      <w:r>
        <w:t>|__|__| Edad en el momento del diagnóstico</w:t>
      </w:r>
    </w:p>
    <w:p w14:paraId="008FD415" w14:textId="77777777" w:rsidR="005A32F2" w:rsidRPr="00791206" w:rsidRDefault="005A32F2" w:rsidP="005A32F2">
      <w:pPr>
        <w:pStyle w:val="ListParagraph"/>
        <w:spacing w:after="0" w:line="240" w:lineRule="auto"/>
        <w:ind w:left="360" w:firstLine="360"/>
        <w:rPr>
          <w:rFonts w:eastAsia="Calibri" w:cs="Times New Roman"/>
        </w:rPr>
      </w:pPr>
      <w:r>
        <w:lastRenderedPageBreak/>
        <w:t>O, si le es más fácil recordar en qué año, anótelo aquí:</w:t>
      </w:r>
    </w:p>
    <w:p w14:paraId="28C7D743" w14:textId="69C41621" w:rsidR="005A32F2" w:rsidRDefault="005A32F2" w:rsidP="003361AC">
      <w:pPr>
        <w:pStyle w:val="ListParagraph"/>
        <w:spacing w:line="240" w:lineRule="auto"/>
        <w:ind w:left="360" w:firstLine="360"/>
        <w:rPr>
          <w:rFonts w:eastAsia="Calibri" w:cs="Times New Roman"/>
        </w:rPr>
      </w:pPr>
      <w:r>
        <w:t>|__|__|__|__| Año del diagnóstico</w:t>
      </w:r>
    </w:p>
    <w:p w14:paraId="2291E208" w14:textId="77777777" w:rsidR="00932D6C" w:rsidRPr="00791206" w:rsidRDefault="00932D6C" w:rsidP="003361AC">
      <w:pPr>
        <w:pStyle w:val="ListParagraph"/>
        <w:spacing w:line="240" w:lineRule="auto"/>
        <w:ind w:left="360" w:firstLine="360"/>
        <w:rPr>
          <w:rFonts w:eastAsia="Calibri" w:cs="Times New Roman"/>
        </w:rPr>
      </w:pPr>
    </w:p>
    <w:p w14:paraId="1787ACA1" w14:textId="56F9BC4E" w:rsidR="005A32F2" w:rsidRPr="00C30796" w:rsidRDefault="005A32F2" w:rsidP="004A3523">
      <w:pPr>
        <w:pStyle w:val="ListParagraph"/>
        <w:numPr>
          <w:ilvl w:val="0"/>
          <w:numId w:val="19"/>
        </w:numPr>
        <w:spacing w:line="240" w:lineRule="auto"/>
        <w:rPr>
          <w:rFonts w:eastAsia="Calibri" w:cs="Times New Roman"/>
        </w:rPr>
      </w:pPr>
      <w:r>
        <w:t xml:space="preserve">[GONORR] ¿Qué edad tenía cuando un médico u otro profesional de la salud le dijo </w:t>
      </w:r>
      <w:r>
        <w:rPr>
          <w:b/>
        </w:rPr>
        <w:t>por primera vez</w:t>
      </w:r>
      <w:r>
        <w:t xml:space="preserve"> que tiene o tenía </w:t>
      </w:r>
      <w:r>
        <w:rPr>
          <w:b/>
        </w:rPr>
        <w:t>gonorrea</w:t>
      </w:r>
      <w:r>
        <w:t>?</w:t>
      </w:r>
    </w:p>
    <w:p w14:paraId="620C95A9" w14:textId="77777777" w:rsidR="00C30796" w:rsidRPr="00C30796" w:rsidRDefault="005A32F2" w:rsidP="00C30796">
      <w:pPr>
        <w:ind w:left="720"/>
      </w:pPr>
      <w:r>
        <w:t>|__|__| Edad en el momento del diagnóstico</w:t>
      </w:r>
    </w:p>
    <w:p w14:paraId="37EAAB02" w14:textId="1118088C" w:rsidR="005A32F2" w:rsidRPr="00C30796" w:rsidRDefault="005A32F2" w:rsidP="00C30796">
      <w:pPr>
        <w:spacing w:after="0"/>
        <w:ind w:left="720"/>
      </w:pPr>
      <w:r>
        <w:t>O, si le es más fácil recordar en qué año, anótelo aquí:</w:t>
      </w:r>
    </w:p>
    <w:p w14:paraId="0C9AAFE1" w14:textId="77777777" w:rsidR="001261C1" w:rsidRPr="00C30796" w:rsidRDefault="005A32F2" w:rsidP="00C30796">
      <w:pPr>
        <w:ind w:left="720"/>
      </w:pPr>
      <w:r>
        <w:t>|__|__|__|__| Año del diagnóstico</w:t>
      </w:r>
    </w:p>
    <w:p w14:paraId="0109C6B2" w14:textId="6F0853DC" w:rsidR="005A32F2" w:rsidRPr="00BE5937" w:rsidRDefault="005A32F2" w:rsidP="004A3523">
      <w:pPr>
        <w:pStyle w:val="ListParagraph"/>
        <w:numPr>
          <w:ilvl w:val="0"/>
          <w:numId w:val="19"/>
        </w:numPr>
        <w:spacing w:line="240" w:lineRule="auto"/>
        <w:rPr>
          <w:rFonts w:eastAsia="Calibri" w:cs="Times New Roman"/>
        </w:rPr>
      </w:pPr>
      <w:r>
        <w:t xml:space="preserve">[CHLA] ¿Qué edad tenía cuando un médico u otro profesional de la salud le dijo </w:t>
      </w:r>
      <w:r>
        <w:rPr>
          <w:b/>
        </w:rPr>
        <w:t>por primera vez</w:t>
      </w:r>
      <w:r>
        <w:t xml:space="preserve"> que tiene o tenía </w:t>
      </w:r>
      <w:r>
        <w:rPr>
          <w:b/>
        </w:rPr>
        <w:t>infección por clamidias</w:t>
      </w:r>
      <w:r>
        <w:t>?</w:t>
      </w:r>
    </w:p>
    <w:p w14:paraId="31AA4AFD" w14:textId="77777777" w:rsidR="00BE5937" w:rsidRPr="00C30796" w:rsidRDefault="00BE5937" w:rsidP="00BE5937">
      <w:pPr>
        <w:ind w:left="720"/>
      </w:pPr>
      <w:r>
        <w:t>|__|__| Edad en el momento del diagnóstico</w:t>
      </w:r>
    </w:p>
    <w:p w14:paraId="6D0B9F3A" w14:textId="77777777" w:rsidR="00BE5937" w:rsidRPr="00C30796" w:rsidRDefault="00BE5937" w:rsidP="00BE5937">
      <w:pPr>
        <w:spacing w:after="0"/>
        <w:ind w:left="720"/>
      </w:pPr>
      <w:r>
        <w:t>O, si le es más fácil recordar en qué año, anótelo aquí:</w:t>
      </w:r>
    </w:p>
    <w:p w14:paraId="71E873AC" w14:textId="77777777" w:rsidR="00BE5937" w:rsidRPr="00C30796" w:rsidRDefault="00BE5937" w:rsidP="00BE5937">
      <w:pPr>
        <w:ind w:left="720"/>
      </w:pPr>
      <w:r>
        <w:t>|__|__|__|__| Año del diagnóstico</w:t>
      </w:r>
    </w:p>
    <w:p w14:paraId="06130381" w14:textId="1F44522B" w:rsidR="005A32F2" w:rsidRPr="009E4419" w:rsidRDefault="005A32F2" w:rsidP="004A3523">
      <w:pPr>
        <w:pStyle w:val="ListParagraph"/>
        <w:numPr>
          <w:ilvl w:val="0"/>
          <w:numId w:val="19"/>
        </w:numPr>
        <w:spacing w:line="240" w:lineRule="auto"/>
        <w:rPr>
          <w:rFonts w:eastAsia="Calibri" w:cs="Times New Roman"/>
        </w:rPr>
      </w:pPr>
      <w:r>
        <w:t xml:space="preserve">[TRICH] ¿Qué edad tenía cuando un médico u otro profesional de la salud le dijo </w:t>
      </w:r>
      <w:r>
        <w:rPr>
          <w:b/>
        </w:rPr>
        <w:t>por primera vez</w:t>
      </w:r>
      <w:r>
        <w:t xml:space="preserve"> que tiene o tenía </w:t>
      </w:r>
      <w:r>
        <w:rPr>
          <w:b/>
        </w:rPr>
        <w:t>tricomoniasis</w:t>
      </w:r>
      <w:r>
        <w:t>?</w:t>
      </w:r>
    </w:p>
    <w:p w14:paraId="03789107" w14:textId="77777777" w:rsidR="009E4419" w:rsidRPr="00C30796" w:rsidRDefault="009E4419" w:rsidP="009E4419">
      <w:pPr>
        <w:ind w:left="720"/>
      </w:pPr>
      <w:r>
        <w:t>|__|__| Edad en el momento del diagnóstico</w:t>
      </w:r>
    </w:p>
    <w:p w14:paraId="4360776F" w14:textId="77777777" w:rsidR="009E4419" w:rsidRPr="00C30796" w:rsidRDefault="009E4419" w:rsidP="009E4419">
      <w:pPr>
        <w:spacing w:after="0"/>
        <w:ind w:left="720"/>
      </w:pPr>
      <w:r>
        <w:t>O, si le es más fácil recordar en qué año, anótelo aquí:</w:t>
      </w:r>
    </w:p>
    <w:p w14:paraId="66D2B883" w14:textId="77777777" w:rsidR="009E4419" w:rsidRPr="00C30796" w:rsidRDefault="009E4419" w:rsidP="009E4419">
      <w:pPr>
        <w:ind w:left="720"/>
      </w:pPr>
      <w:r>
        <w:t>|__|__|__|__| Año del diagnóstico</w:t>
      </w:r>
    </w:p>
    <w:p w14:paraId="6B2D5F83" w14:textId="5E27213D" w:rsidR="005A32F2" w:rsidRPr="001F2003" w:rsidRDefault="005A32F2" w:rsidP="004A3523">
      <w:pPr>
        <w:pStyle w:val="ListParagraph"/>
        <w:numPr>
          <w:ilvl w:val="0"/>
          <w:numId w:val="19"/>
        </w:numPr>
        <w:spacing w:line="240" w:lineRule="auto"/>
        <w:rPr>
          <w:rFonts w:eastAsia="Calibri" w:cs="Times New Roman"/>
        </w:rPr>
      </w:pPr>
      <w:r>
        <w:t xml:space="preserve">[SYPH] ¿Qué edad tenía cuando un médico u otro profesional de la salud le dijo </w:t>
      </w:r>
      <w:r>
        <w:rPr>
          <w:b/>
        </w:rPr>
        <w:t>por primera vez</w:t>
      </w:r>
      <w:r>
        <w:t xml:space="preserve"> que tiene o tenía </w:t>
      </w:r>
      <w:r>
        <w:rPr>
          <w:b/>
        </w:rPr>
        <w:t>sífilis</w:t>
      </w:r>
      <w:r>
        <w:t>?</w:t>
      </w:r>
    </w:p>
    <w:p w14:paraId="7E773B27" w14:textId="77777777" w:rsidR="001F2003" w:rsidRPr="00C30796" w:rsidRDefault="001F2003" w:rsidP="001F2003">
      <w:pPr>
        <w:ind w:left="720"/>
      </w:pPr>
      <w:r>
        <w:t>|__|__| Edad en el momento del diagnóstico</w:t>
      </w:r>
    </w:p>
    <w:p w14:paraId="3F254E1D" w14:textId="77777777" w:rsidR="001F2003" w:rsidRPr="00C30796" w:rsidRDefault="001F2003" w:rsidP="001F2003">
      <w:pPr>
        <w:spacing w:after="0"/>
        <w:ind w:left="720"/>
      </w:pPr>
      <w:r>
        <w:t>O, si le es más fácil recordar en qué año, anótelo aquí:</w:t>
      </w:r>
    </w:p>
    <w:p w14:paraId="15328D9F" w14:textId="77777777" w:rsidR="001F2003" w:rsidRPr="00C30796" w:rsidRDefault="001F2003" w:rsidP="001F2003">
      <w:pPr>
        <w:ind w:left="720"/>
      </w:pPr>
      <w:r>
        <w:t>|__|__|__|__| Año del diagnóstico</w:t>
      </w:r>
    </w:p>
    <w:p w14:paraId="3FD07443" w14:textId="747C5B87" w:rsidR="005A32F2" w:rsidRPr="001F2003" w:rsidRDefault="005A32F2" w:rsidP="004A3523">
      <w:pPr>
        <w:pStyle w:val="ListParagraph"/>
        <w:numPr>
          <w:ilvl w:val="0"/>
          <w:numId w:val="19"/>
        </w:numPr>
        <w:spacing w:line="240" w:lineRule="auto"/>
        <w:rPr>
          <w:rFonts w:eastAsia="Calibri" w:cs="Times New Roman"/>
        </w:rPr>
      </w:pPr>
      <w:r>
        <w:t xml:space="preserve">[GENWARTS] ¿Qué edad tenía cuando un médico u otro profesional de la salud le dijo </w:t>
      </w:r>
      <w:r>
        <w:rPr>
          <w:b/>
        </w:rPr>
        <w:t>por primera vez</w:t>
      </w:r>
      <w:r>
        <w:t xml:space="preserve"> que tiene o tenía </w:t>
      </w:r>
      <w:r>
        <w:rPr>
          <w:b/>
        </w:rPr>
        <w:t>condiloma acuminado (verrugas genitales)</w:t>
      </w:r>
      <w:r>
        <w:t>?</w:t>
      </w:r>
    </w:p>
    <w:p w14:paraId="58982F64" w14:textId="77777777" w:rsidR="001F2003" w:rsidRPr="00C30796" w:rsidRDefault="001F2003" w:rsidP="001F2003">
      <w:pPr>
        <w:ind w:left="720"/>
      </w:pPr>
      <w:r>
        <w:t>|__|__| Edad en el momento del diagnóstico</w:t>
      </w:r>
    </w:p>
    <w:p w14:paraId="615F01F7" w14:textId="77777777" w:rsidR="001F2003" w:rsidRPr="00C30796" w:rsidRDefault="001F2003" w:rsidP="001F2003">
      <w:pPr>
        <w:spacing w:after="0"/>
        <w:ind w:left="720"/>
      </w:pPr>
      <w:r>
        <w:t>O, si le es más fácil recordar en qué año, anótelo aquí:</w:t>
      </w:r>
    </w:p>
    <w:p w14:paraId="14DB5D7D" w14:textId="77777777" w:rsidR="001F2003" w:rsidRPr="00C30796" w:rsidRDefault="001F2003" w:rsidP="001F2003">
      <w:pPr>
        <w:ind w:left="720"/>
      </w:pPr>
      <w:r>
        <w:t>|__|__|__|__| Año del diagnóstico</w:t>
      </w:r>
    </w:p>
    <w:p w14:paraId="6B42E3F8" w14:textId="35058D94" w:rsidR="005A32F2" w:rsidRPr="00E3574C" w:rsidRDefault="005A32F2" w:rsidP="004A3523">
      <w:pPr>
        <w:pStyle w:val="ListParagraph"/>
        <w:numPr>
          <w:ilvl w:val="0"/>
          <w:numId w:val="19"/>
        </w:numPr>
        <w:spacing w:line="240" w:lineRule="auto"/>
        <w:rPr>
          <w:rFonts w:eastAsia="Calibri" w:cs="Times New Roman"/>
        </w:rPr>
      </w:pPr>
      <w:r>
        <w:t xml:space="preserve">[HPV] ¿Qué edad tenía cuando un médico u otro profesional de la salud le dijo </w:t>
      </w:r>
      <w:r>
        <w:rPr>
          <w:b/>
        </w:rPr>
        <w:t>por primera vez</w:t>
      </w:r>
      <w:r>
        <w:t xml:space="preserve"> que tiene o tenía </w:t>
      </w:r>
      <w:r>
        <w:rPr>
          <w:b/>
        </w:rPr>
        <w:t>virus de los papilomas humanos (VPH)</w:t>
      </w:r>
      <w:r>
        <w:t>?</w:t>
      </w:r>
    </w:p>
    <w:p w14:paraId="1B63E253" w14:textId="77777777" w:rsidR="00E3574C" w:rsidRPr="00C30796" w:rsidRDefault="00E3574C" w:rsidP="00E3574C">
      <w:pPr>
        <w:ind w:left="720"/>
      </w:pPr>
      <w:r>
        <w:t>|__|__| Edad en el momento del diagnóstico</w:t>
      </w:r>
    </w:p>
    <w:p w14:paraId="61EE3AB4" w14:textId="77777777" w:rsidR="00E3574C" w:rsidRPr="00C30796" w:rsidRDefault="00E3574C" w:rsidP="00E3574C">
      <w:pPr>
        <w:spacing w:after="0"/>
        <w:ind w:left="720"/>
      </w:pPr>
      <w:r>
        <w:t>O, si le es más fácil recordar en qué año, anótelo aquí:</w:t>
      </w:r>
    </w:p>
    <w:p w14:paraId="0B4F0035" w14:textId="77777777" w:rsidR="00E3574C" w:rsidRPr="00C30796" w:rsidRDefault="00E3574C" w:rsidP="00E3574C">
      <w:pPr>
        <w:ind w:left="720"/>
      </w:pPr>
      <w:r>
        <w:t>|__|__|__|__| Año del diagnóstico</w:t>
      </w:r>
    </w:p>
    <w:p w14:paraId="3C7432A2" w14:textId="668E1624" w:rsidR="005A32F2" w:rsidRPr="00E3574C" w:rsidRDefault="005A32F2" w:rsidP="004A3523">
      <w:pPr>
        <w:pStyle w:val="ListParagraph"/>
        <w:numPr>
          <w:ilvl w:val="0"/>
          <w:numId w:val="19"/>
        </w:numPr>
        <w:spacing w:line="240" w:lineRule="auto"/>
        <w:rPr>
          <w:rFonts w:eastAsia="Calibri" w:cs="Times New Roman"/>
        </w:rPr>
      </w:pPr>
      <w:r>
        <w:t xml:space="preserve">[HIVAIDS] ¿Qué edad tenía cuando un médico u otro profesional de la salud le dijo </w:t>
      </w:r>
      <w:r>
        <w:rPr>
          <w:b/>
        </w:rPr>
        <w:t>por primera vez</w:t>
      </w:r>
      <w:r>
        <w:t xml:space="preserve"> que tiene o tenía </w:t>
      </w:r>
      <w:r>
        <w:rPr>
          <w:b/>
        </w:rPr>
        <w:t>VIH</w:t>
      </w:r>
      <w:r w:rsidR="00C56E16">
        <w:rPr>
          <w:b/>
        </w:rPr>
        <w:t xml:space="preserve"> o </w:t>
      </w:r>
      <w:r>
        <w:rPr>
          <w:b/>
        </w:rPr>
        <w:t>SIDA</w:t>
      </w:r>
      <w:r>
        <w:t>?</w:t>
      </w:r>
    </w:p>
    <w:p w14:paraId="4BF04964" w14:textId="77777777" w:rsidR="00E3574C" w:rsidRPr="00C30796" w:rsidRDefault="00E3574C" w:rsidP="00E3574C">
      <w:pPr>
        <w:ind w:left="720"/>
      </w:pPr>
      <w:r>
        <w:lastRenderedPageBreak/>
        <w:t>|__|__| Edad en el momento del diagnóstico</w:t>
      </w:r>
    </w:p>
    <w:p w14:paraId="5C3C5FBD" w14:textId="77777777" w:rsidR="00E3574C" w:rsidRPr="00C30796" w:rsidRDefault="00E3574C" w:rsidP="00E3574C">
      <w:pPr>
        <w:spacing w:after="0"/>
        <w:ind w:left="720"/>
      </w:pPr>
      <w:r>
        <w:t>O, si le es más fácil recordar en qué año, anótelo aquí:</w:t>
      </w:r>
    </w:p>
    <w:p w14:paraId="1331AA68" w14:textId="77777777" w:rsidR="00E3574C" w:rsidRPr="00C30796" w:rsidRDefault="00E3574C" w:rsidP="00E3574C">
      <w:pPr>
        <w:ind w:left="720"/>
      </w:pPr>
      <w:r>
        <w:t>|__|__|__|__| Año del diagnóstico</w:t>
      </w:r>
    </w:p>
    <w:p w14:paraId="445BF253" w14:textId="77777777" w:rsidR="00BA660B" w:rsidRPr="002007B3" w:rsidRDefault="00BA660B" w:rsidP="00BA660B">
      <w:pPr>
        <w:spacing w:after="0"/>
        <w:ind w:firstLine="720"/>
        <w:rPr>
          <w:rFonts w:eastAsia="Calibri" w:cstheme="minorHAnsi"/>
          <w:i/>
        </w:rPr>
      </w:pPr>
    </w:p>
    <w:p w14:paraId="3EC071D8" w14:textId="7383B9FB" w:rsidR="001C7003" w:rsidRPr="00791206" w:rsidRDefault="43BF4B94" w:rsidP="00BA660B">
      <w:pPr>
        <w:pStyle w:val="Heading2"/>
        <w:rPr>
          <w:rFonts w:eastAsia="Times New Roman"/>
        </w:rPr>
      </w:pPr>
      <w:r>
        <w:t>[MHGROUP8] Problemas del aparato urinario y reproductor</w:t>
      </w:r>
    </w:p>
    <w:p w14:paraId="7A1AC48B" w14:textId="2E374D80" w:rsidR="00D77D58" w:rsidRPr="003E0E76" w:rsidRDefault="43BF4B94" w:rsidP="004A3523">
      <w:pPr>
        <w:pStyle w:val="ListParagraph"/>
        <w:numPr>
          <w:ilvl w:val="0"/>
          <w:numId w:val="19"/>
        </w:numPr>
        <w:spacing w:after="0" w:line="240" w:lineRule="auto"/>
        <w:rPr>
          <w:rFonts w:eastAsia="Calibri" w:cs="Times New Roman"/>
        </w:rPr>
      </w:pPr>
      <w:r>
        <w:t xml:space="preserve">¿Le ha dicho alguna vez un médico u otro profesional de la salud que tiene o tenía alguna de estas afecciones? Seleccione todas las opciones que correspondan. </w:t>
      </w:r>
    </w:p>
    <w:p w14:paraId="6FF2FC42" w14:textId="567A68C4" w:rsidR="00D77D58" w:rsidRPr="00791206" w:rsidRDefault="003E0E76" w:rsidP="00FC338E">
      <w:pPr>
        <w:spacing w:before="60" w:after="0" w:line="240" w:lineRule="auto"/>
        <w:ind w:left="720"/>
        <w:contextualSpacing/>
        <w:rPr>
          <w:rFonts w:eastAsia="Calibri" w:cs="Times New Roman"/>
        </w:rPr>
      </w:pPr>
      <w:r>
        <w:t>0</w:t>
      </w:r>
      <w:r>
        <w:tab/>
        <w:t xml:space="preserve">Miomas uterinos </w:t>
      </w:r>
    </w:p>
    <w:p w14:paraId="57C4623E" w14:textId="311200E5" w:rsidR="00D77D58" w:rsidRPr="00791206" w:rsidRDefault="003E0E76" w:rsidP="00FC338E">
      <w:pPr>
        <w:spacing w:before="60" w:after="0" w:line="240" w:lineRule="auto"/>
        <w:ind w:left="720"/>
        <w:contextualSpacing/>
        <w:rPr>
          <w:rFonts w:eastAsia="Calibri" w:cs="Times New Roman"/>
        </w:rPr>
      </w:pPr>
      <w:r>
        <w:t>1</w:t>
      </w:r>
      <w:r>
        <w:tab/>
        <w:t xml:space="preserve">Endometriosis </w:t>
      </w:r>
    </w:p>
    <w:p w14:paraId="23F9BE84" w14:textId="1AB914EE" w:rsidR="00D77D58" w:rsidRPr="0079381A" w:rsidRDefault="003E0E76" w:rsidP="00FC338E">
      <w:pPr>
        <w:spacing w:before="60" w:after="0" w:line="240" w:lineRule="auto"/>
        <w:ind w:left="720"/>
        <w:contextualSpacing/>
        <w:rPr>
          <w:rFonts w:eastAsia="Calibri" w:cs="Times New Roman"/>
          <w:lang w:val="it-IT"/>
        </w:rPr>
      </w:pPr>
      <w:r w:rsidRPr="0079381A">
        <w:rPr>
          <w:lang w:val="it-IT"/>
        </w:rPr>
        <w:t>2</w:t>
      </w:r>
      <w:r w:rsidRPr="0079381A">
        <w:rPr>
          <w:lang w:val="it-IT"/>
        </w:rPr>
        <w:tab/>
        <w:t xml:space="preserve">Síndrome del ovario poliquístico (SOP) </w:t>
      </w:r>
    </w:p>
    <w:p w14:paraId="3F0E8733" w14:textId="4964A9BB" w:rsidR="00D77D58" w:rsidRPr="00791206" w:rsidRDefault="003E0E76" w:rsidP="00FC338E">
      <w:pPr>
        <w:spacing w:before="60" w:after="0" w:line="240" w:lineRule="auto"/>
        <w:ind w:left="720"/>
        <w:contextualSpacing/>
        <w:rPr>
          <w:rFonts w:eastAsia="Calibri" w:cs="Times New Roman"/>
        </w:rPr>
      </w:pPr>
      <w:r>
        <w:t>3</w:t>
      </w:r>
      <w:r>
        <w:tab/>
        <w:t xml:space="preserve">Próstata agrandada (hipertrofia prostática benigna) </w:t>
      </w:r>
    </w:p>
    <w:p w14:paraId="2B6580AD" w14:textId="29F3F559" w:rsidR="00D77D58" w:rsidRDefault="003E0E76" w:rsidP="00552682">
      <w:pPr>
        <w:spacing w:before="60" w:after="0" w:line="240" w:lineRule="auto"/>
        <w:ind w:left="1440" w:hanging="720"/>
        <w:contextualSpacing/>
        <w:rPr>
          <w:rFonts w:eastAsia="Calibri" w:cs="Times New Roman"/>
        </w:rPr>
      </w:pPr>
      <w:r>
        <w:t>4</w:t>
      </w:r>
      <w:r>
        <w:tab/>
        <w:t xml:space="preserve">Mamas fibroquísticas u otra enfermedad mamaria benigna (como la enfermedad mamaria benigna proliferativa o el carcinoma lobulillar </w:t>
      </w:r>
      <w:r>
        <w:rPr>
          <w:i/>
          <w:iCs/>
        </w:rPr>
        <w:t>in situ</w:t>
      </w:r>
      <w:r>
        <w:t xml:space="preserve"> [CLIS])</w:t>
      </w:r>
    </w:p>
    <w:p w14:paraId="38785AE9" w14:textId="28D393D4" w:rsidR="00FE1420" w:rsidRPr="0079381A" w:rsidRDefault="003E0E76" w:rsidP="00FC338E">
      <w:pPr>
        <w:spacing w:before="60" w:after="0" w:line="240" w:lineRule="auto"/>
        <w:ind w:left="720"/>
        <w:contextualSpacing/>
        <w:rPr>
          <w:rFonts w:eastAsia="Calibri" w:cs="Times New Roman"/>
          <w:lang w:val="it-IT"/>
        </w:rPr>
      </w:pPr>
      <w:r w:rsidRPr="0079381A">
        <w:rPr>
          <w:lang w:val="it-IT"/>
        </w:rPr>
        <w:t>5</w:t>
      </w:r>
      <w:r w:rsidRPr="0079381A">
        <w:rPr>
          <w:lang w:val="it-IT"/>
        </w:rPr>
        <w:tab/>
        <w:t xml:space="preserve">Carcinoma ductal </w:t>
      </w:r>
      <w:r w:rsidRPr="0079381A">
        <w:rPr>
          <w:i/>
          <w:iCs/>
          <w:lang w:val="it-IT"/>
        </w:rPr>
        <w:t>in situ</w:t>
      </w:r>
      <w:r w:rsidRPr="0079381A">
        <w:rPr>
          <w:lang w:val="it-IT"/>
        </w:rPr>
        <w:t xml:space="preserve"> (CDIS)</w:t>
      </w:r>
    </w:p>
    <w:p w14:paraId="06365483" w14:textId="35D03869" w:rsidR="00D77D58" w:rsidRPr="00791206" w:rsidRDefault="003E0E76" w:rsidP="00552682">
      <w:pPr>
        <w:spacing w:before="60" w:line="240" w:lineRule="auto"/>
        <w:ind w:left="720"/>
        <w:contextualSpacing/>
        <w:rPr>
          <w:rFonts w:eastAsiaTheme="minorEastAsia"/>
          <w:b/>
          <w:bCs/>
        </w:rPr>
      </w:pPr>
      <w:r>
        <w:t>88</w:t>
      </w:r>
      <w:r>
        <w:tab/>
      </w:r>
      <w:r>
        <w:rPr>
          <w:b/>
        </w:rPr>
        <w:t>No</w:t>
      </w:r>
      <w:r>
        <w:t xml:space="preserve"> he tenido ninguna de estas afecciones </w:t>
      </w:r>
    </w:p>
    <w:p w14:paraId="7B171823" w14:textId="77777777" w:rsidR="005F1E00" w:rsidRPr="00791206" w:rsidRDefault="005F1E00" w:rsidP="006229B9">
      <w:pPr>
        <w:spacing w:after="0" w:line="240" w:lineRule="auto"/>
        <w:rPr>
          <w:rFonts w:eastAsia="Calibri" w:cs="Times New Roman"/>
        </w:rPr>
      </w:pPr>
    </w:p>
    <w:p w14:paraId="4005FBAD" w14:textId="45868083" w:rsidR="005F1E00" w:rsidRPr="00537CF8" w:rsidRDefault="005F1E00" w:rsidP="004A3523">
      <w:pPr>
        <w:pStyle w:val="ListParagraph"/>
        <w:numPr>
          <w:ilvl w:val="0"/>
          <w:numId w:val="19"/>
        </w:numPr>
        <w:spacing w:line="240" w:lineRule="auto"/>
        <w:rPr>
          <w:rFonts w:eastAsia="Calibri" w:cs="Times New Roman"/>
        </w:rPr>
      </w:pPr>
      <w:r>
        <w:t xml:space="preserve">[UF] ¿Qué edad tenía cuando un médico u otro profesional de la salud le dijo </w:t>
      </w:r>
      <w:r>
        <w:rPr>
          <w:b/>
        </w:rPr>
        <w:t>por primera vez</w:t>
      </w:r>
      <w:r>
        <w:t xml:space="preserve"> que tiene o tenía </w:t>
      </w:r>
      <w:r>
        <w:rPr>
          <w:b/>
        </w:rPr>
        <w:t>miomas uterinos</w:t>
      </w:r>
      <w:r>
        <w:t>?</w:t>
      </w:r>
    </w:p>
    <w:p w14:paraId="624042AA" w14:textId="77777777" w:rsidR="00487760" w:rsidRPr="00C30796" w:rsidRDefault="00487760" w:rsidP="00487760">
      <w:pPr>
        <w:ind w:left="720"/>
      </w:pPr>
      <w:r>
        <w:t>|__|__| Edad en el momento del diagnóstico</w:t>
      </w:r>
    </w:p>
    <w:p w14:paraId="564A5683" w14:textId="77777777" w:rsidR="00487760" w:rsidRPr="00C30796" w:rsidRDefault="00487760" w:rsidP="00487760">
      <w:pPr>
        <w:spacing w:after="0"/>
        <w:ind w:left="720"/>
      </w:pPr>
      <w:r>
        <w:t>O, si le es más fácil recordar en qué año, anótelo aquí:</w:t>
      </w:r>
    </w:p>
    <w:p w14:paraId="7CE5C8DC" w14:textId="77777777" w:rsidR="00487760" w:rsidRPr="00C30796" w:rsidRDefault="00487760" w:rsidP="00487760">
      <w:pPr>
        <w:ind w:left="720"/>
      </w:pPr>
      <w:r>
        <w:t>|__|__|__|__| Año del diagnóstico</w:t>
      </w:r>
    </w:p>
    <w:p w14:paraId="490F912C" w14:textId="53FCF1B0" w:rsidR="005F1E00" w:rsidRPr="00537CF8" w:rsidRDefault="005F1E00" w:rsidP="004A3523">
      <w:pPr>
        <w:pStyle w:val="ListParagraph"/>
        <w:numPr>
          <w:ilvl w:val="0"/>
          <w:numId w:val="19"/>
        </w:numPr>
        <w:spacing w:line="240" w:lineRule="auto"/>
        <w:rPr>
          <w:rFonts w:eastAsia="Calibri" w:cs="Times New Roman"/>
        </w:rPr>
      </w:pPr>
      <w:r>
        <w:t xml:space="preserve">[ENDO] ¿Qué edad tenía cuando un médico u otro profesional de la salud le dijo </w:t>
      </w:r>
      <w:r>
        <w:rPr>
          <w:b/>
        </w:rPr>
        <w:t>por primera vez</w:t>
      </w:r>
      <w:r>
        <w:t xml:space="preserve"> que tiene o tenía </w:t>
      </w:r>
      <w:r>
        <w:rPr>
          <w:b/>
        </w:rPr>
        <w:t>endometriosis</w:t>
      </w:r>
      <w:r>
        <w:t>?</w:t>
      </w:r>
    </w:p>
    <w:p w14:paraId="1FC79CE4" w14:textId="77777777" w:rsidR="00537CF8" w:rsidRPr="00C30796" w:rsidRDefault="00537CF8" w:rsidP="00537CF8">
      <w:pPr>
        <w:ind w:left="720"/>
      </w:pPr>
      <w:r>
        <w:t>|__|__| Edad en el momento del diagnóstico</w:t>
      </w:r>
    </w:p>
    <w:p w14:paraId="47DAA62D" w14:textId="77777777" w:rsidR="00537CF8" w:rsidRPr="00C30796" w:rsidRDefault="00537CF8" w:rsidP="00537CF8">
      <w:pPr>
        <w:spacing w:after="0"/>
        <w:ind w:left="720"/>
      </w:pPr>
      <w:r>
        <w:t>O, si le es más fácil recordar en qué año, anótelo aquí:</w:t>
      </w:r>
    </w:p>
    <w:p w14:paraId="2A25F3E6" w14:textId="77777777" w:rsidR="00537CF8" w:rsidRPr="00C30796" w:rsidRDefault="00537CF8" w:rsidP="00537CF8">
      <w:pPr>
        <w:ind w:left="720"/>
      </w:pPr>
      <w:r>
        <w:t>|__|__|__|__| Año del diagnóstico</w:t>
      </w:r>
    </w:p>
    <w:p w14:paraId="7E0B277D" w14:textId="6BA566B1" w:rsidR="00C03E64" w:rsidRPr="00537CF8" w:rsidRDefault="6838C06C" w:rsidP="004A3523">
      <w:pPr>
        <w:pStyle w:val="ListParagraph"/>
        <w:numPr>
          <w:ilvl w:val="0"/>
          <w:numId w:val="19"/>
        </w:numPr>
        <w:spacing w:line="240" w:lineRule="auto"/>
        <w:rPr>
          <w:rFonts w:eastAsia="Calibri" w:cs="Times New Roman"/>
        </w:rPr>
      </w:pPr>
      <w:r>
        <w:t>[ENDO2] ¿Le confirmaron la endometriosis con cirugía?</w:t>
      </w:r>
    </w:p>
    <w:p w14:paraId="703FD6E8" w14:textId="579F8C9C" w:rsidR="00C03E64" w:rsidRPr="00791206" w:rsidRDefault="00537CF8" w:rsidP="00537CF8">
      <w:pPr>
        <w:spacing w:before="60" w:after="0" w:line="240" w:lineRule="auto"/>
        <w:ind w:left="720"/>
        <w:contextualSpacing/>
        <w:rPr>
          <w:rFonts w:eastAsia="Calibri" w:cs="Times New Roman"/>
        </w:rPr>
      </w:pPr>
      <w:r>
        <w:t>1</w:t>
      </w:r>
      <w:r>
        <w:tab/>
        <w:t>Sí</w:t>
      </w:r>
    </w:p>
    <w:p w14:paraId="5C246A35" w14:textId="65CDCB7F" w:rsidR="00C03E64" w:rsidRPr="00791206" w:rsidRDefault="00537CF8" w:rsidP="00537CF8">
      <w:pPr>
        <w:spacing w:before="60" w:line="240" w:lineRule="auto"/>
        <w:ind w:left="720"/>
        <w:contextualSpacing/>
        <w:rPr>
          <w:rFonts w:eastAsia="Calibri" w:cs="Times New Roman"/>
        </w:rPr>
      </w:pPr>
      <w:r>
        <w:t>0</w:t>
      </w:r>
      <w:r>
        <w:tab/>
        <w:t>No</w:t>
      </w:r>
    </w:p>
    <w:p w14:paraId="48D766C3" w14:textId="77777777" w:rsidR="00453184" w:rsidRDefault="00453184" w:rsidP="00453184">
      <w:pPr>
        <w:pStyle w:val="ListParagraph"/>
        <w:spacing w:line="240" w:lineRule="auto"/>
        <w:rPr>
          <w:rFonts w:eastAsia="Calibri" w:cs="Times New Roman"/>
        </w:rPr>
      </w:pPr>
    </w:p>
    <w:p w14:paraId="372222B0" w14:textId="666B98F2" w:rsidR="005F1E00" w:rsidRPr="00E1248A" w:rsidRDefault="005F1E00" w:rsidP="004A3523">
      <w:pPr>
        <w:pStyle w:val="ListParagraph"/>
        <w:numPr>
          <w:ilvl w:val="0"/>
          <w:numId w:val="19"/>
        </w:numPr>
        <w:spacing w:line="240" w:lineRule="auto"/>
        <w:rPr>
          <w:rFonts w:eastAsia="Calibri" w:cs="Times New Roman"/>
        </w:rPr>
      </w:pPr>
      <w:r>
        <w:t xml:space="preserve">[PCOS] ¿Qué edad tenía cuando un médico u otro profesional de la salud le dijo </w:t>
      </w:r>
      <w:r>
        <w:rPr>
          <w:b/>
        </w:rPr>
        <w:t>por primera vez</w:t>
      </w:r>
      <w:r>
        <w:t xml:space="preserve"> que tiene o tenía </w:t>
      </w:r>
      <w:r>
        <w:rPr>
          <w:b/>
        </w:rPr>
        <w:t>síndrome del ovario poliquístico (SOP)</w:t>
      </w:r>
      <w:r>
        <w:t>?</w:t>
      </w:r>
    </w:p>
    <w:p w14:paraId="7DC62A8A" w14:textId="77777777" w:rsidR="00E1248A" w:rsidRPr="00C30796" w:rsidRDefault="00E1248A" w:rsidP="00E1248A">
      <w:pPr>
        <w:ind w:left="720"/>
      </w:pPr>
      <w:r>
        <w:t>|__|__| Edad en el momento del diagnóstico</w:t>
      </w:r>
    </w:p>
    <w:p w14:paraId="365AEE2A" w14:textId="77777777" w:rsidR="00E1248A" w:rsidRPr="00C30796" w:rsidRDefault="00E1248A" w:rsidP="00E1248A">
      <w:pPr>
        <w:spacing w:after="0"/>
        <w:ind w:left="720"/>
      </w:pPr>
      <w:r>
        <w:t>O, si le es más fácil recordar en qué año, anótelo aquí:</w:t>
      </w:r>
    </w:p>
    <w:p w14:paraId="596F88D0" w14:textId="77777777" w:rsidR="00E1248A" w:rsidRPr="00C30796" w:rsidRDefault="00E1248A" w:rsidP="00E1248A">
      <w:pPr>
        <w:ind w:left="720"/>
      </w:pPr>
      <w:r>
        <w:t>|__|__|__|__| Año del diagnóstico</w:t>
      </w:r>
    </w:p>
    <w:p w14:paraId="46DE2423" w14:textId="3F4CFDD5" w:rsidR="005F1E00" w:rsidRPr="00495E34" w:rsidRDefault="005F1E00" w:rsidP="004A3523">
      <w:pPr>
        <w:pStyle w:val="ListParagraph"/>
        <w:numPr>
          <w:ilvl w:val="0"/>
          <w:numId w:val="19"/>
        </w:numPr>
        <w:spacing w:line="240" w:lineRule="auto"/>
        <w:rPr>
          <w:rFonts w:eastAsia="Calibri" w:cs="Times New Roman"/>
        </w:rPr>
      </w:pPr>
      <w:r>
        <w:t xml:space="preserve">[ENLGPROS] ¿Qué edad tenía cuando un médico u otro profesional de la salud le dijo </w:t>
      </w:r>
      <w:r>
        <w:rPr>
          <w:b/>
        </w:rPr>
        <w:t>por primera vez</w:t>
      </w:r>
      <w:r>
        <w:t xml:space="preserve"> que tiene o tenía </w:t>
      </w:r>
      <w:r>
        <w:rPr>
          <w:b/>
        </w:rPr>
        <w:t>próstata agrandada (hipertrofia prostática benigna)</w:t>
      </w:r>
      <w:r>
        <w:t>?</w:t>
      </w:r>
    </w:p>
    <w:p w14:paraId="6486664F" w14:textId="77777777" w:rsidR="00495E34" w:rsidRPr="00C30796" w:rsidRDefault="00495E34" w:rsidP="00495E34">
      <w:pPr>
        <w:ind w:left="720"/>
      </w:pPr>
      <w:r>
        <w:lastRenderedPageBreak/>
        <w:t>|__|__| Edad en el momento del diagnóstico</w:t>
      </w:r>
    </w:p>
    <w:p w14:paraId="130FDE29" w14:textId="77777777" w:rsidR="00495E34" w:rsidRPr="00C30796" w:rsidRDefault="00495E34" w:rsidP="00495E34">
      <w:pPr>
        <w:spacing w:after="0"/>
        <w:ind w:left="720"/>
      </w:pPr>
      <w:r>
        <w:t>O, si le es más fácil recordar en qué año, anótelo aquí:</w:t>
      </w:r>
    </w:p>
    <w:p w14:paraId="62CA8F3A" w14:textId="77777777" w:rsidR="00495E34" w:rsidRPr="00C30796" w:rsidRDefault="00495E34" w:rsidP="00495E34">
      <w:pPr>
        <w:ind w:left="720"/>
      </w:pPr>
      <w:r>
        <w:t>|__|__|__|__| Año del diagnóstico</w:t>
      </w:r>
    </w:p>
    <w:p w14:paraId="7C7A6425" w14:textId="573E969F" w:rsidR="005F1E00" w:rsidRPr="00495E34" w:rsidRDefault="005F1E00" w:rsidP="004A3523">
      <w:pPr>
        <w:pStyle w:val="ListParagraph"/>
        <w:numPr>
          <w:ilvl w:val="0"/>
          <w:numId w:val="19"/>
        </w:numPr>
        <w:spacing w:line="240" w:lineRule="auto"/>
        <w:rPr>
          <w:rFonts w:eastAsia="Calibri" w:cs="Times New Roman"/>
        </w:rPr>
      </w:pPr>
      <w:r>
        <w:t xml:space="preserve">[BREASTDIS] ¿Qué edad tenía cuando un médico u otro profesional de la salud le dijo </w:t>
      </w:r>
      <w:r>
        <w:rPr>
          <w:b/>
        </w:rPr>
        <w:t>por primera vez</w:t>
      </w:r>
      <w:r>
        <w:t xml:space="preserve"> que tiene o tenía </w:t>
      </w:r>
      <w:r>
        <w:rPr>
          <w:b/>
        </w:rPr>
        <w:t>mamas fibroquísticas u otra enfermedad mamaria benigna</w:t>
      </w:r>
      <w:r>
        <w:t xml:space="preserve">? </w:t>
      </w:r>
    </w:p>
    <w:p w14:paraId="4EEEDB95" w14:textId="77777777" w:rsidR="00495E34" w:rsidRPr="00C30796" w:rsidRDefault="00495E34" w:rsidP="00495E34">
      <w:pPr>
        <w:ind w:left="720"/>
      </w:pPr>
      <w:r>
        <w:t>|__|__| Edad en el momento del diagnóstico</w:t>
      </w:r>
    </w:p>
    <w:p w14:paraId="3C6AD146" w14:textId="77777777" w:rsidR="00495E34" w:rsidRPr="00C30796" w:rsidRDefault="00495E34" w:rsidP="00495E34">
      <w:pPr>
        <w:spacing w:after="0"/>
        <w:ind w:left="720"/>
      </w:pPr>
      <w:r>
        <w:t>O, si le es más fácil recordar en qué año, anótelo aquí:</w:t>
      </w:r>
    </w:p>
    <w:p w14:paraId="68EB44B7" w14:textId="77777777" w:rsidR="00495E34" w:rsidRPr="00C30796" w:rsidRDefault="00495E34" w:rsidP="00495E34">
      <w:pPr>
        <w:ind w:left="720"/>
      </w:pPr>
      <w:r>
        <w:t>|__|__|__|__| Año del diagnóstico</w:t>
      </w:r>
    </w:p>
    <w:p w14:paraId="66E38810" w14:textId="0FAD02E0" w:rsidR="00FD19A3" w:rsidRPr="007A1134" w:rsidRDefault="6838C06C" w:rsidP="004A3523">
      <w:pPr>
        <w:pStyle w:val="ListParagraph"/>
        <w:numPr>
          <w:ilvl w:val="0"/>
          <w:numId w:val="19"/>
        </w:numPr>
        <w:spacing w:after="0" w:line="240" w:lineRule="auto"/>
        <w:rPr>
          <w:rFonts w:eastAsiaTheme="minorEastAsia"/>
        </w:rPr>
      </w:pPr>
      <w:r>
        <w:t xml:space="preserve">[BREASTDIS2] Cuando le dijeron que tiene o tenía mamas fibroquísticas u otra enfermedad mamaria benigna, </w:t>
      </w:r>
      <w:r w:rsidR="005C1245">
        <w:t>¿</w:t>
      </w:r>
      <w:r>
        <w:t xml:space="preserve">lo </w:t>
      </w:r>
      <w:r>
        <w:rPr>
          <w:b/>
        </w:rPr>
        <w:t>confirmaron con biopsia?</w:t>
      </w:r>
    </w:p>
    <w:p w14:paraId="7202D77A" w14:textId="20AAF76D" w:rsidR="007A1134" w:rsidRDefault="007A1134" w:rsidP="007A1134">
      <w:pPr>
        <w:spacing w:before="60" w:after="0" w:line="240" w:lineRule="auto"/>
        <w:ind w:left="720"/>
        <w:contextualSpacing/>
        <w:rPr>
          <w:rFonts w:eastAsia="Calibri" w:cs="Times New Roman"/>
        </w:rPr>
      </w:pPr>
      <w:r>
        <w:t>0</w:t>
      </w:r>
      <w:r>
        <w:tab/>
        <w:t>No</w:t>
      </w:r>
    </w:p>
    <w:p w14:paraId="097A9356" w14:textId="6D494A66" w:rsidR="008B2A82" w:rsidRPr="00791206" w:rsidRDefault="007A1134" w:rsidP="007A1134">
      <w:pPr>
        <w:spacing w:before="60" w:line="240" w:lineRule="auto"/>
        <w:ind w:left="720"/>
        <w:contextualSpacing/>
        <w:rPr>
          <w:rFonts w:eastAsia="Calibri" w:cs="Times New Roman"/>
        </w:rPr>
      </w:pPr>
      <w:r>
        <w:t>1</w:t>
      </w:r>
      <w:r>
        <w:tab/>
        <w:t>Sí</w:t>
      </w:r>
    </w:p>
    <w:p w14:paraId="5663C8F3" w14:textId="7B865AFC" w:rsidR="00FE1420" w:rsidRPr="00762891" w:rsidRDefault="6838C06C" w:rsidP="004A3523">
      <w:pPr>
        <w:pStyle w:val="ListParagraph"/>
        <w:numPr>
          <w:ilvl w:val="0"/>
          <w:numId w:val="19"/>
        </w:numPr>
        <w:spacing w:line="240" w:lineRule="auto"/>
        <w:rPr>
          <w:rFonts w:ascii="Calibri" w:eastAsia="Calibri" w:hAnsi="Calibri" w:cs="Calibri"/>
          <w:color w:val="000000" w:themeColor="text1"/>
        </w:rPr>
      </w:pPr>
      <w:r>
        <w:rPr>
          <w:rFonts w:ascii="Calibri" w:hAnsi="Calibri"/>
          <w:color w:val="000000" w:themeColor="text1"/>
        </w:rPr>
        <w:t xml:space="preserve">[BREASTDIS3] ¿Qué edad tenía cuando un médico u otro profesional de la salud le dijo </w:t>
      </w:r>
      <w:r>
        <w:rPr>
          <w:rFonts w:ascii="Calibri" w:hAnsi="Calibri"/>
          <w:b/>
          <w:bCs/>
          <w:color w:val="000000" w:themeColor="text1"/>
        </w:rPr>
        <w:t>por primera vez</w:t>
      </w:r>
      <w:r>
        <w:rPr>
          <w:rFonts w:ascii="Calibri" w:hAnsi="Calibri"/>
          <w:color w:val="000000" w:themeColor="text1"/>
        </w:rPr>
        <w:t xml:space="preserve"> que tiene o tenía </w:t>
      </w:r>
      <w:r>
        <w:rPr>
          <w:rFonts w:ascii="Calibri" w:hAnsi="Calibri"/>
          <w:b/>
          <w:bCs/>
          <w:color w:val="000000" w:themeColor="text1"/>
        </w:rPr>
        <w:t xml:space="preserve">carcinoma ductal </w:t>
      </w:r>
      <w:r>
        <w:rPr>
          <w:rFonts w:ascii="Calibri" w:hAnsi="Calibri"/>
          <w:b/>
          <w:bCs/>
          <w:i/>
          <w:iCs/>
          <w:color w:val="000000" w:themeColor="text1"/>
        </w:rPr>
        <w:t>in situ</w:t>
      </w:r>
      <w:r>
        <w:rPr>
          <w:rFonts w:ascii="Calibri" w:hAnsi="Calibri"/>
          <w:b/>
          <w:bCs/>
          <w:color w:val="000000" w:themeColor="text1"/>
        </w:rPr>
        <w:t xml:space="preserve"> de la mama</w:t>
      </w:r>
      <w:r>
        <w:rPr>
          <w:rFonts w:ascii="Calibri" w:hAnsi="Calibri"/>
          <w:color w:val="000000" w:themeColor="text1"/>
        </w:rPr>
        <w:t>?</w:t>
      </w:r>
      <w:r w:rsidR="000358DD">
        <w:rPr>
          <w:rFonts w:ascii="Calibri" w:hAnsi="Calibri"/>
          <w:color w:val="000000" w:themeColor="text1"/>
        </w:rPr>
        <w:t xml:space="preserve"> </w:t>
      </w:r>
    </w:p>
    <w:p w14:paraId="724FB3C9" w14:textId="77777777" w:rsidR="00762891" w:rsidRPr="00C30796" w:rsidRDefault="00762891" w:rsidP="00762891">
      <w:pPr>
        <w:ind w:left="720"/>
      </w:pPr>
      <w:r>
        <w:t>|__|__| Edad en el momento del diagnóstico</w:t>
      </w:r>
    </w:p>
    <w:p w14:paraId="76B10D6B" w14:textId="77777777" w:rsidR="00762891" w:rsidRPr="00C30796" w:rsidRDefault="00762891" w:rsidP="00762891">
      <w:pPr>
        <w:spacing w:after="0"/>
        <w:ind w:left="720"/>
      </w:pPr>
      <w:r>
        <w:t>O, si le es más fácil recordar en qué año, anótelo aquí:</w:t>
      </w:r>
    </w:p>
    <w:p w14:paraId="015CB531" w14:textId="77777777" w:rsidR="00762891" w:rsidRPr="00C30796" w:rsidRDefault="00762891" w:rsidP="00762891">
      <w:pPr>
        <w:ind w:left="720"/>
      </w:pPr>
      <w:r>
        <w:t>|__|__|__|__| Año del diagnóstico</w:t>
      </w:r>
    </w:p>
    <w:p w14:paraId="35CE2DBA" w14:textId="287E1AD5" w:rsidR="00FE1420" w:rsidRPr="00665743" w:rsidRDefault="6838C06C" w:rsidP="004A3523">
      <w:pPr>
        <w:pStyle w:val="ListParagraph"/>
        <w:numPr>
          <w:ilvl w:val="0"/>
          <w:numId w:val="19"/>
        </w:numPr>
        <w:spacing w:line="240" w:lineRule="auto"/>
        <w:rPr>
          <w:rFonts w:ascii="Calibri" w:eastAsia="Calibri" w:hAnsi="Calibri" w:cs="Calibri"/>
          <w:color w:val="000000" w:themeColor="text1"/>
        </w:rPr>
      </w:pPr>
      <w:r>
        <w:rPr>
          <w:rFonts w:ascii="Calibri" w:hAnsi="Calibri"/>
          <w:color w:val="000000" w:themeColor="text1"/>
        </w:rPr>
        <w:t xml:space="preserve">[BREASTDIS4] Cuando le dijeron que tiene o tenía carcinoma ductal </w:t>
      </w:r>
      <w:r>
        <w:rPr>
          <w:rFonts w:ascii="Calibri" w:hAnsi="Calibri"/>
          <w:i/>
          <w:iCs/>
          <w:color w:val="000000" w:themeColor="text1"/>
        </w:rPr>
        <w:t>in situ</w:t>
      </w:r>
      <w:r>
        <w:rPr>
          <w:rFonts w:ascii="Calibri" w:hAnsi="Calibri"/>
          <w:color w:val="000000" w:themeColor="text1"/>
        </w:rPr>
        <w:t xml:space="preserve"> de la mama, </w:t>
      </w:r>
      <w:r w:rsidR="00C9005B">
        <w:rPr>
          <w:rFonts w:ascii="Calibri" w:hAnsi="Calibri"/>
          <w:color w:val="000000" w:themeColor="text1"/>
        </w:rPr>
        <w:t>¿</w:t>
      </w:r>
      <w:r>
        <w:rPr>
          <w:rFonts w:ascii="Calibri" w:hAnsi="Calibri"/>
          <w:color w:val="000000" w:themeColor="text1"/>
        </w:rPr>
        <w:t xml:space="preserve">lo </w:t>
      </w:r>
      <w:r>
        <w:rPr>
          <w:rFonts w:ascii="Calibri" w:hAnsi="Calibri"/>
          <w:b/>
          <w:color w:val="000000" w:themeColor="text1"/>
        </w:rPr>
        <w:t>confirmaron con biopsia</w:t>
      </w:r>
      <w:r>
        <w:rPr>
          <w:rFonts w:ascii="Calibri" w:hAnsi="Calibri"/>
          <w:color w:val="000000" w:themeColor="text1"/>
        </w:rPr>
        <w:t>?</w:t>
      </w:r>
      <w:r w:rsidR="000358DD">
        <w:rPr>
          <w:rFonts w:ascii="Calibri" w:hAnsi="Calibri"/>
          <w:color w:val="000000" w:themeColor="text1"/>
        </w:rPr>
        <w:t xml:space="preserve"> </w:t>
      </w:r>
    </w:p>
    <w:p w14:paraId="7A8EF778" w14:textId="33214923" w:rsidR="00FE1420" w:rsidRPr="00665743" w:rsidRDefault="00665743" w:rsidP="00665743">
      <w:pPr>
        <w:spacing w:after="0" w:line="240" w:lineRule="auto"/>
        <w:ind w:left="720"/>
        <w:rPr>
          <w:rFonts w:ascii="Calibri" w:eastAsia="Calibri" w:hAnsi="Calibri" w:cs="Calibri"/>
          <w:color w:val="000000" w:themeColor="text1"/>
        </w:rPr>
      </w:pPr>
      <w:r>
        <w:rPr>
          <w:rFonts w:ascii="Calibri" w:hAnsi="Calibri"/>
          <w:color w:val="000000" w:themeColor="text1"/>
        </w:rPr>
        <w:t>0</w:t>
      </w:r>
      <w:r>
        <w:rPr>
          <w:rFonts w:ascii="Calibri" w:hAnsi="Calibri"/>
          <w:color w:val="000000" w:themeColor="text1"/>
        </w:rPr>
        <w:tab/>
        <w:t xml:space="preserve">No </w:t>
      </w:r>
    </w:p>
    <w:p w14:paraId="388760B1" w14:textId="4CE21E10" w:rsidR="00386D5A" w:rsidRPr="00665743" w:rsidRDefault="00665743" w:rsidP="00665743">
      <w:pPr>
        <w:spacing w:line="240" w:lineRule="auto"/>
        <w:ind w:left="720"/>
        <w:rPr>
          <w:rFonts w:ascii="Calibri" w:eastAsia="Calibri" w:hAnsi="Calibri" w:cs="Calibri"/>
          <w:color w:val="000000" w:themeColor="text1"/>
        </w:rPr>
      </w:pPr>
      <w:r>
        <w:rPr>
          <w:rFonts w:ascii="Calibri" w:hAnsi="Calibri"/>
          <w:color w:val="000000" w:themeColor="text1"/>
        </w:rPr>
        <w:t>1</w:t>
      </w:r>
      <w:r>
        <w:rPr>
          <w:rFonts w:ascii="Calibri" w:hAnsi="Calibri"/>
          <w:color w:val="000000" w:themeColor="text1"/>
        </w:rPr>
        <w:tab/>
        <w:t>Sí</w:t>
      </w:r>
    </w:p>
    <w:p w14:paraId="4A700D30" w14:textId="65160F27" w:rsidR="6838C06C" w:rsidRDefault="6838C06C" w:rsidP="00DB200D">
      <w:pPr>
        <w:spacing w:after="0"/>
      </w:pPr>
    </w:p>
    <w:p w14:paraId="78C7DF47" w14:textId="3B7FAE98" w:rsidR="4CA715FE" w:rsidRDefault="43BF4B94" w:rsidP="00A8317E">
      <w:pPr>
        <w:pStyle w:val="Heading2"/>
        <w:rPr>
          <w:rFonts w:eastAsia="Times New Roman" w:cs="Times New Roman"/>
          <w:szCs w:val="28"/>
        </w:rPr>
      </w:pPr>
      <w:r>
        <w:t xml:space="preserve">[DEPRESSINTRO] Depresión </w:t>
      </w:r>
    </w:p>
    <w:p w14:paraId="2FF8EB76" w14:textId="1A113F52" w:rsidR="72BE9A0B" w:rsidRDefault="43BF4B94" w:rsidP="43BF4B94">
      <w:pPr>
        <w:spacing w:line="240" w:lineRule="auto"/>
        <w:rPr>
          <w:rFonts w:ascii="Calibri" w:eastAsia="Calibri" w:hAnsi="Calibri" w:cs="Calibri"/>
          <w:color w:val="000000" w:themeColor="text1"/>
        </w:rPr>
      </w:pPr>
      <w:r>
        <w:rPr>
          <w:rFonts w:ascii="Calibri" w:hAnsi="Calibri"/>
          <w:color w:val="000000" w:themeColor="text1"/>
        </w:rPr>
        <w:t>Nos interesa conocer su salud mental. A continuación, se le preguntará si alguna vez le han diagnosticado depresión clínica (depresión mayor o trastorno depresivo mayor). No se olvide de que toda la información que nos dé está protegida. Antes de dárselas a los investigadores, elimina</w:t>
      </w:r>
      <w:r w:rsidR="00D3203A">
        <w:rPr>
          <w:rFonts w:ascii="Calibri" w:hAnsi="Calibri"/>
          <w:color w:val="000000" w:themeColor="text1"/>
        </w:rPr>
        <w:t>re</w:t>
      </w:r>
      <w:r>
        <w:rPr>
          <w:rFonts w:ascii="Calibri" w:hAnsi="Calibri"/>
          <w:color w:val="000000" w:themeColor="text1"/>
        </w:rPr>
        <w:t>mos de sus respuestas al cuestionario la información que lo identifi</w:t>
      </w:r>
      <w:r w:rsidR="00FF325E">
        <w:rPr>
          <w:rFonts w:ascii="Calibri" w:hAnsi="Calibri"/>
          <w:color w:val="000000" w:themeColor="text1"/>
        </w:rPr>
        <w:t>que</w:t>
      </w:r>
      <w:r>
        <w:rPr>
          <w:rFonts w:ascii="Calibri" w:hAnsi="Calibri"/>
          <w:color w:val="000000" w:themeColor="text1"/>
        </w:rPr>
        <w:t>.</w:t>
      </w:r>
    </w:p>
    <w:p w14:paraId="098B05F1" w14:textId="66AF7B11" w:rsidR="006D659F" w:rsidRPr="00245332" w:rsidRDefault="6838C06C" w:rsidP="004A3523">
      <w:pPr>
        <w:pStyle w:val="ListParagraph"/>
        <w:numPr>
          <w:ilvl w:val="0"/>
          <w:numId w:val="19"/>
        </w:numPr>
        <w:spacing w:line="240" w:lineRule="auto"/>
        <w:rPr>
          <w:rFonts w:eastAsiaTheme="minorEastAsia"/>
        </w:rPr>
      </w:pPr>
      <w:r>
        <w:t xml:space="preserve">[DEPRESS] ¿Le ha dicho alguna vez un médico u otro profesional de la salud que tiene o tenía </w:t>
      </w:r>
      <w:r>
        <w:rPr>
          <w:b/>
        </w:rPr>
        <w:t>depresión clínica</w:t>
      </w:r>
      <w:r>
        <w:t xml:space="preserve">? </w:t>
      </w:r>
    </w:p>
    <w:p w14:paraId="356FB0B7" w14:textId="1A5044EE" w:rsidR="006D659F" w:rsidRDefault="00245332" w:rsidP="00245332">
      <w:pPr>
        <w:spacing w:before="60" w:after="0" w:line="240" w:lineRule="auto"/>
        <w:ind w:left="720"/>
        <w:contextualSpacing/>
        <w:rPr>
          <w:rFonts w:eastAsia="Calibri" w:cs="Times New Roman"/>
          <w:b/>
          <w:bCs/>
        </w:rPr>
      </w:pPr>
      <w:r>
        <w:t>0</w:t>
      </w:r>
      <w:r>
        <w:tab/>
        <w:t xml:space="preserve">No </w:t>
      </w:r>
    </w:p>
    <w:p w14:paraId="387940B9" w14:textId="04B574C3" w:rsidR="00472E1F" w:rsidRPr="00791206" w:rsidRDefault="00245332" w:rsidP="00401327">
      <w:pPr>
        <w:spacing w:before="60" w:line="240" w:lineRule="auto"/>
        <w:ind w:left="720"/>
        <w:contextualSpacing/>
        <w:rPr>
          <w:rFonts w:eastAsia="Calibri" w:cs="Times New Roman"/>
        </w:rPr>
      </w:pPr>
      <w:r>
        <w:t>1</w:t>
      </w:r>
      <w:r>
        <w:tab/>
        <w:t>Sí</w:t>
      </w:r>
    </w:p>
    <w:p w14:paraId="30952F4A" w14:textId="77777777" w:rsidR="005C4439" w:rsidRPr="00791206" w:rsidRDefault="005C4439" w:rsidP="00DB200D">
      <w:pPr>
        <w:spacing w:after="0" w:line="240" w:lineRule="auto"/>
        <w:rPr>
          <w:rFonts w:eastAsia="Calibri" w:cs="Times New Roman"/>
        </w:rPr>
      </w:pPr>
    </w:p>
    <w:p w14:paraId="293C01F1" w14:textId="0B3429EE" w:rsidR="006D659F" w:rsidRPr="00CF79CC" w:rsidRDefault="6838C06C" w:rsidP="004A3523">
      <w:pPr>
        <w:pStyle w:val="ListParagraph"/>
        <w:numPr>
          <w:ilvl w:val="0"/>
          <w:numId w:val="19"/>
        </w:numPr>
        <w:spacing w:line="240" w:lineRule="auto"/>
        <w:rPr>
          <w:rFonts w:eastAsia="Calibri" w:cs="Times New Roman"/>
        </w:rPr>
      </w:pPr>
      <w:r>
        <w:t xml:space="preserve">[DEPRESS2] ¿Qué edad tenía cuando un médico u otro profesional de la salud le dijo </w:t>
      </w:r>
      <w:r>
        <w:rPr>
          <w:b/>
        </w:rPr>
        <w:t>por primera vez</w:t>
      </w:r>
      <w:r>
        <w:t xml:space="preserve"> que tiene o tenía depresión clínica?</w:t>
      </w:r>
    </w:p>
    <w:p w14:paraId="7A226CC6" w14:textId="77777777" w:rsidR="00CF79CC" w:rsidRPr="00C30796" w:rsidRDefault="00CF79CC" w:rsidP="00CF79CC">
      <w:pPr>
        <w:ind w:left="720"/>
      </w:pPr>
      <w:bookmarkStart w:id="6" w:name="_Toc496540802"/>
      <w:r>
        <w:t>|__|__| Edad en el momento del diagnóstico</w:t>
      </w:r>
    </w:p>
    <w:p w14:paraId="15B3DB3F" w14:textId="77777777" w:rsidR="00CF79CC" w:rsidRPr="00C30796" w:rsidRDefault="00CF79CC" w:rsidP="00CF79CC">
      <w:pPr>
        <w:spacing w:after="0"/>
        <w:ind w:left="720"/>
      </w:pPr>
      <w:r>
        <w:t>O, si le es más fácil recordar en qué año, anótelo aquí:</w:t>
      </w:r>
    </w:p>
    <w:p w14:paraId="0A2B6274" w14:textId="790495CF" w:rsidR="00982130" w:rsidRPr="00453184" w:rsidRDefault="00CF79CC" w:rsidP="00453184">
      <w:pPr>
        <w:ind w:left="720"/>
      </w:pPr>
      <w:r>
        <w:lastRenderedPageBreak/>
        <w:t>|__|__|__|__| Año del diagnóstico</w:t>
      </w:r>
    </w:p>
    <w:p w14:paraId="360B5F90" w14:textId="4A4D2FA7" w:rsidR="00595993" w:rsidRPr="00791206" w:rsidRDefault="43BF4B94" w:rsidP="00E354E8">
      <w:pPr>
        <w:pStyle w:val="Heading2"/>
        <w:rPr>
          <w:rFonts w:eastAsia="Times New Roman"/>
        </w:rPr>
      </w:pPr>
      <w:r>
        <w:t>[INTROSURG] Procedimientos quirúrgicos</w:t>
      </w:r>
      <w:bookmarkEnd w:id="6"/>
    </w:p>
    <w:p w14:paraId="370E914C" w14:textId="5F70E910" w:rsidR="00635AF6" w:rsidRPr="00791206" w:rsidRDefault="43BF4B94" w:rsidP="00E354E8">
      <w:r>
        <w:t>Las siguientes preguntas tratan sobre determinados procedimientos quirúrgicos que pudo haber tenido.</w:t>
      </w:r>
    </w:p>
    <w:p w14:paraId="7AEACB20" w14:textId="0D981DDE" w:rsidR="0096791C" w:rsidRPr="00982130" w:rsidRDefault="4CA715FE" w:rsidP="004A3523">
      <w:pPr>
        <w:pStyle w:val="ListParagraph"/>
        <w:numPr>
          <w:ilvl w:val="0"/>
          <w:numId w:val="19"/>
        </w:numPr>
        <w:spacing w:after="0" w:line="240" w:lineRule="auto"/>
        <w:rPr>
          <w:rFonts w:eastAsia="Calibri" w:cs="Times New Roman"/>
        </w:rPr>
      </w:pPr>
      <w:r>
        <w:t xml:space="preserve">[MHGROUP9] ¿Le realizaron alguna vez una de estas cirugías? Seleccione todas las opciones que correspondan. </w:t>
      </w:r>
    </w:p>
    <w:p w14:paraId="1C7F92D9" w14:textId="2E0650BF" w:rsidR="0096791C" w:rsidRPr="00791206" w:rsidRDefault="00347B75" w:rsidP="00781C19">
      <w:pPr>
        <w:spacing w:before="60" w:after="0" w:line="240" w:lineRule="auto"/>
        <w:ind w:left="720"/>
        <w:contextualSpacing/>
        <w:rPr>
          <w:rFonts w:eastAsia="Calibri" w:cs="Times New Roman"/>
        </w:rPr>
      </w:pPr>
      <w:r>
        <w:t>0</w:t>
      </w:r>
      <w:r>
        <w:tab/>
        <w:t>Extirpación quirúrgica de las amígdalas (amigdalectomía)</w:t>
      </w:r>
    </w:p>
    <w:p w14:paraId="65314AFF" w14:textId="1DBC80C3" w:rsidR="0096791C" w:rsidRPr="00791206" w:rsidRDefault="00347B75" w:rsidP="00781C19">
      <w:pPr>
        <w:spacing w:before="60" w:after="0" w:line="240" w:lineRule="auto"/>
        <w:ind w:left="720"/>
        <w:contextualSpacing/>
        <w:rPr>
          <w:rFonts w:eastAsia="Calibri" w:cs="Times New Roman"/>
        </w:rPr>
      </w:pPr>
      <w:r>
        <w:t>1</w:t>
      </w:r>
      <w:r>
        <w:tab/>
        <w:t>Extirpación quirúrgica de la vesícula biliar (colecistectomía)</w:t>
      </w:r>
    </w:p>
    <w:p w14:paraId="2F17135F" w14:textId="36F024AF" w:rsidR="0096791C" w:rsidRPr="00791206" w:rsidRDefault="00347B75" w:rsidP="00781C19">
      <w:pPr>
        <w:spacing w:before="60" w:after="0" w:line="240" w:lineRule="auto"/>
        <w:ind w:left="720"/>
        <w:contextualSpacing/>
        <w:rPr>
          <w:rFonts w:eastAsia="Calibri" w:cs="Times New Roman"/>
        </w:rPr>
      </w:pPr>
      <w:r>
        <w:t>2</w:t>
      </w:r>
      <w:r>
        <w:tab/>
        <w:t>Extirpación quirúrgica del apéndice (apendicectomía)</w:t>
      </w:r>
    </w:p>
    <w:p w14:paraId="234EEB38" w14:textId="0C63B4A7" w:rsidR="0096791C" w:rsidRPr="00791206" w:rsidRDefault="00347B75" w:rsidP="00781C19">
      <w:pPr>
        <w:spacing w:before="60" w:after="0" w:line="240" w:lineRule="auto"/>
        <w:ind w:left="720"/>
        <w:contextualSpacing/>
        <w:rPr>
          <w:rFonts w:eastAsia="Calibri" w:cs="Times New Roman"/>
        </w:rPr>
      </w:pPr>
      <w:r>
        <w:t>3</w:t>
      </w:r>
      <w:r>
        <w:tab/>
        <w:t>Liposucción</w:t>
      </w:r>
    </w:p>
    <w:p w14:paraId="25A296AA" w14:textId="3286CF03" w:rsidR="0096791C" w:rsidRPr="00791206" w:rsidRDefault="00347B75" w:rsidP="00781C19">
      <w:pPr>
        <w:spacing w:before="60" w:after="0" w:line="240" w:lineRule="auto"/>
        <w:ind w:left="720"/>
        <w:contextualSpacing/>
        <w:rPr>
          <w:rFonts w:eastAsia="Calibri" w:cs="Times New Roman"/>
        </w:rPr>
      </w:pPr>
      <w:r>
        <w:t>4</w:t>
      </w:r>
      <w:r>
        <w:tab/>
        <w:t>Cirugía bariátrica (cerclaje gástrico laparoscópico, derivación gástrica)</w:t>
      </w:r>
    </w:p>
    <w:p w14:paraId="1392EA8E" w14:textId="0B3AE7AC" w:rsidR="0096791C" w:rsidRPr="00791206" w:rsidRDefault="00347B75" w:rsidP="00781C19">
      <w:pPr>
        <w:spacing w:before="60" w:after="0" w:line="240" w:lineRule="auto"/>
        <w:ind w:left="720"/>
        <w:contextualSpacing/>
        <w:rPr>
          <w:rFonts w:eastAsia="Calibri" w:cs="Times New Roman"/>
        </w:rPr>
      </w:pPr>
      <w:r>
        <w:t>5</w:t>
      </w:r>
      <w:r>
        <w:tab/>
        <w:t>Cirugía mamaria</w:t>
      </w:r>
    </w:p>
    <w:p w14:paraId="6EADCA7F" w14:textId="3FF420B5" w:rsidR="0096791C" w:rsidRPr="00791206" w:rsidRDefault="00347B75" w:rsidP="00781C19">
      <w:pPr>
        <w:spacing w:before="60" w:after="0" w:line="240" w:lineRule="auto"/>
        <w:ind w:left="720"/>
        <w:contextualSpacing/>
        <w:rPr>
          <w:rFonts w:eastAsia="Calibri" w:cs="Times New Roman"/>
        </w:rPr>
      </w:pPr>
      <w:r>
        <w:t>6</w:t>
      </w:r>
      <w:r>
        <w:tab/>
        <w:t xml:space="preserve">Extirpación quirúrgica del útero (histerectomía) </w:t>
      </w:r>
    </w:p>
    <w:p w14:paraId="1FEFEF76" w14:textId="139798FF" w:rsidR="0096791C" w:rsidRPr="00791206" w:rsidRDefault="00347B75" w:rsidP="00781C19">
      <w:pPr>
        <w:spacing w:before="60" w:after="0" w:line="240" w:lineRule="auto"/>
        <w:ind w:left="720"/>
        <w:contextualSpacing/>
        <w:rPr>
          <w:rFonts w:eastAsia="Calibri" w:cs="Times New Roman"/>
        </w:rPr>
      </w:pPr>
      <w:r>
        <w:t>7</w:t>
      </w:r>
      <w:r>
        <w:tab/>
        <w:t xml:space="preserve">Ligadura de trompas </w:t>
      </w:r>
    </w:p>
    <w:p w14:paraId="00B8D4CF" w14:textId="39D52EED" w:rsidR="0096791C" w:rsidRPr="00791206" w:rsidRDefault="00347B75" w:rsidP="00781C19">
      <w:pPr>
        <w:spacing w:before="60" w:after="0" w:line="240" w:lineRule="auto"/>
        <w:ind w:left="1440" w:hanging="720"/>
        <w:contextualSpacing/>
        <w:rPr>
          <w:rFonts w:eastAsia="Calibri" w:cs="Times New Roman"/>
        </w:rPr>
      </w:pPr>
      <w:r>
        <w:t>8</w:t>
      </w:r>
      <w:r>
        <w:tab/>
        <w:t xml:space="preserve">Extirpación quirúrgica de uno o ambos ovarios (ooforectomía u ovariectomía) </w:t>
      </w:r>
    </w:p>
    <w:p w14:paraId="26128C05" w14:textId="42760E18" w:rsidR="0096791C" w:rsidRPr="00791206" w:rsidRDefault="00347B75" w:rsidP="00781C19">
      <w:pPr>
        <w:spacing w:before="60" w:after="0" w:line="240" w:lineRule="auto"/>
        <w:ind w:left="1440" w:hanging="720"/>
        <w:contextualSpacing/>
        <w:rPr>
          <w:rFonts w:eastAsia="Calibri" w:cs="Times New Roman"/>
          <w:b/>
          <w:bCs/>
        </w:rPr>
      </w:pPr>
      <w:r>
        <w:t>9</w:t>
      </w:r>
      <w:r>
        <w:tab/>
        <w:t xml:space="preserve">Extirpación quirúrgica de una o ambas trompas de Falopio (salpingectomía) </w:t>
      </w:r>
    </w:p>
    <w:p w14:paraId="7899BAAC" w14:textId="460779F2" w:rsidR="0096791C" w:rsidRPr="00791206" w:rsidRDefault="00347B75" w:rsidP="00781C19">
      <w:pPr>
        <w:spacing w:before="60" w:after="0" w:line="240" w:lineRule="auto"/>
        <w:ind w:left="720"/>
        <w:contextualSpacing/>
        <w:rPr>
          <w:rFonts w:eastAsia="Calibri" w:cs="Times New Roman"/>
        </w:rPr>
      </w:pPr>
      <w:r>
        <w:t>10</w:t>
      </w:r>
      <w:r>
        <w:tab/>
        <w:t xml:space="preserve">Vasectomía </w:t>
      </w:r>
    </w:p>
    <w:p w14:paraId="2E7DEB7F" w14:textId="27DE20D7" w:rsidR="0096791C" w:rsidRPr="00791206" w:rsidRDefault="00347B75" w:rsidP="00781C19">
      <w:pPr>
        <w:spacing w:before="60" w:after="0" w:line="240" w:lineRule="auto"/>
        <w:ind w:left="1440" w:hanging="720"/>
        <w:contextualSpacing/>
        <w:rPr>
          <w:rFonts w:eastAsia="Calibri" w:cs="Times New Roman"/>
          <w:b/>
          <w:bCs/>
        </w:rPr>
      </w:pPr>
      <w:r>
        <w:t>11</w:t>
      </w:r>
      <w:r>
        <w:tab/>
        <w:t xml:space="preserve">Extirpación quirúrgica de uno o ambos testículos (orquiectomía u orquidectomía) </w:t>
      </w:r>
    </w:p>
    <w:p w14:paraId="7BA97E16" w14:textId="0F9EAF7A" w:rsidR="0096791C" w:rsidRPr="00791206" w:rsidRDefault="00347B75" w:rsidP="00781C19">
      <w:pPr>
        <w:spacing w:before="60" w:after="0" w:line="240" w:lineRule="auto"/>
        <w:ind w:left="720"/>
        <w:contextualSpacing/>
        <w:rPr>
          <w:rFonts w:eastAsia="Calibri" w:cs="Times New Roman"/>
        </w:rPr>
      </w:pPr>
      <w:r>
        <w:t>12</w:t>
      </w:r>
      <w:r>
        <w:tab/>
        <w:t xml:space="preserve">Extirpación quirúrgica de la próstata (prostatectomía) </w:t>
      </w:r>
    </w:p>
    <w:p w14:paraId="48FB9D4A" w14:textId="55BE86DA" w:rsidR="00317D65" w:rsidRPr="00791206" w:rsidRDefault="00347B75" w:rsidP="00781C19">
      <w:pPr>
        <w:spacing w:before="60" w:after="0" w:line="240" w:lineRule="auto"/>
        <w:ind w:left="720"/>
        <w:contextualSpacing/>
        <w:rPr>
          <w:rFonts w:eastAsia="Calibri" w:cs="Times New Roman"/>
        </w:rPr>
      </w:pPr>
      <w:r>
        <w:t>13</w:t>
      </w:r>
      <w:r>
        <w:tab/>
        <w:t xml:space="preserve">Amputación quirúrgica del pene (penectomía) </w:t>
      </w:r>
    </w:p>
    <w:p w14:paraId="02DEE13C" w14:textId="47003017" w:rsidR="0033220F" w:rsidRPr="002007B3" w:rsidRDefault="00347B75" w:rsidP="00453184">
      <w:pPr>
        <w:spacing w:before="60" w:line="240" w:lineRule="auto"/>
        <w:ind w:left="720"/>
        <w:contextualSpacing/>
        <w:rPr>
          <w:rFonts w:eastAsia="Calibri"/>
          <w:i/>
          <w:iCs/>
        </w:rPr>
      </w:pPr>
      <w:r>
        <w:t>88</w:t>
      </w:r>
      <w:r>
        <w:tab/>
      </w:r>
      <w:r>
        <w:rPr>
          <w:b/>
        </w:rPr>
        <w:t>No</w:t>
      </w:r>
      <w:r>
        <w:t xml:space="preserve"> se me ha realizado ninguna de estas cirugías </w:t>
      </w:r>
    </w:p>
    <w:p w14:paraId="37D6F8C1" w14:textId="77777777" w:rsidR="0096791C" w:rsidRPr="00791206" w:rsidRDefault="0096791C" w:rsidP="0096791C">
      <w:pPr>
        <w:spacing w:before="60" w:after="0" w:line="240" w:lineRule="auto"/>
        <w:ind w:left="360"/>
        <w:contextualSpacing/>
        <w:rPr>
          <w:rFonts w:eastAsia="Calibri" w:cs="Times New Roman"/>
        </w:rPr>
      </w:pPr>
    </w:p>
    <w:p w14:paraId="12FE607C" w14:textId="1F92F758" w:rsidR="006D659F" w:rsidRPr="00F467BA" w:rsidRDefault="4CA715FE" w:rsidP="004A3523">
      <w:pPr>
        <w:pStyle w:val="ListParagraph"/>
        <w:numPr>
          <w:ilvl w:val="0"/>
          <w:numId w:val="19"/>
        </w:numPr>
        <w:spacing w:line="240" w:lineRule="auto"/>
        <w:rPr>
          <w:rFonts w:eastAsia="Calibri" w:cs="Times New Roman"/>
        </w:rPr>
      </w:pPr>
      <w:r>
        <w:t xml:space="preserve">[TONSILS] ¿A qué edad </w:t>
      </w:r>
      <w:r>
        <w:rPr>
          <w:b/>
        </w:rPr>
        <w:t>le</w:t>
      </w:r>
      <w:r>
        <w:t xml:space="preserve"> </w:t>
      </w:r>
      <w:r>
        <w:rPr>
          <w:b/>
        </w:rPr>
        <w:t>extirparon las amígdalas (amigdalectomía)</w:t>
      </w:r>
      <w:r>
        <w:t>?</w:t>
      </w:r>
    </w:p>
    <w:p w14:paraId="485796F8" w14:textId="25FBC288" w:rsidR="0096791C" w:rsidRPr="00F467BA" w:rsidRDefault="43BF4B94" w:rsidP="00F467BA">
      <w:pPr>
        <w:spacing w:after="0" w:line="240" w:lineRule="auto"/>
        <w:ind w:left="720"/>
        <w:rPr>
          <w:rFonts w:eastAsia="Calibri" w:cs="Times New Roman"/>
        </w:rPr>
      </w:pPr>
      <w:r>
        <w:t xml:space="preserve">|__|__| Edad </w:t>
      </w:r>
      <w:r w:rsidR="00AA714E">
        <w:t xml:space="preserve">que tenía </w:t>
      </w:r>
      <w:r>
        <w:t>cuando lo operaron</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t>O, si le es más fácil recordar en qué año, anótelo aquí:</w:t>
      </w:r>
    </w:p>
    <w:p w14:paraId="6951AC16" w14:textId="55335521" w:rsidR="0096791C" w:rsidRDefault="43BF4B94" w:rsidP="00F467BA">
      <w:pPr>
        <w:pStyle w:val="ListParagraph"/>
        <w:spacing w:line="240" w:lineRule="auto"/>
        <w:ind w:left="360" w:firstLine="360"/>
        <w:rPr>
          <w:rFonts w:eastAsia="Calibri" w:cs="Times New Roman"/>
        </w:rPr>
      </w:pPr>
      <w:r>
        <w:t>|__|__|__|__| Año de la cirugía</w:t>
      </w:r>
    </w:p>
    <w:p w14:paraId="2D55B466" w14:textId="77777777" w:rsidR="00453184" w:rsidRPr="00791206" w:rsidRDefault="00453184" w:rsidP="00F467BA">
      <w:pPr>
        <w:pStyle w:val="ListParagraph"/>
        <w:spacing w:line="240" w:lineRule="auto"/>
        <w:ind w:left="360" w:firstLine="360"/>
        <w:rPr>
          <w:rFonts w:eastAsia="Calibri" w:cs="Times New Roman"/>
        </w:rPr>
      </w:pPr>
    </w:p>
    <w:p w14:paraId="754B280C" w14:textId="0370F5D1" w:rsidR="006D659F" w:rsidRPr="005A1362" w:rsidRDefault="4CA715FE" w:rsidP="004A3523">
      <w:pPr>
        <w:pStyle w:val="ListParagraph"/>
        <w:numPr>
          <w:ilvl w:val="0"/>
          <w:numId w:val="19"/>
        </w:numPr>
        <w:spacing w:after="0" w:line="240" w:lineRule="auto"/>
        <w:rPr>
          <w:rFonts w:eastAsia="Calibri" w:cs="Times New Roman"/>
        </w:rPr>
      </w:pPr>
      <w:r>
        <w:t xml:space="preserve">[GALLREM] ¿A qué edad </w:t>
      </w:r>
      <w:r>
        <w:rPr>
          <w:b/>
        </w:rPr>
        <w:t>le</w:t>
      </w:r>
      <w:r>
        <w:t xml:space="preserve"> </w:t>
      </w:r>
      <w:r>
        <w:rPr>
          <w:b/>
        </w:rPr>
        <w:t>extirparon la vesícula biliar (colecistectomía)</w:t>
      </w:r>
      <w:r>
        <w:t>?</w:t>
      </w:r>
    </w:p>
    <w:p w14:paraId="271128FC" w14:textId="3EEAC93A" w:rsidR="00F467BA" w:rsidRPr="00F467BA" w:rsidRDefault="00F467BA" w:rsidP="00F467BA">
      <w:pPr>
        <w:spacing w:after="0" w:line="240" w:lineRule="auto"/>
        <w:ind w:left="720"/>
        <w:rPr>
          <w:rFonts w:eastAsia="Calibri" w:cs="Times New Roman"/>
        </w:rPr>
      </w:pPr>
      <w:r>
        <w:t xml:space="preserve">|__|__| Edad </w:t>
      </w:r>
      <w:r w:rsidR="00AA714E">
        <w:t xml:space="preserve">que tenía </w:t>
      </w:r>
      <w:r>
        <w:t>cuando lo operaron</w:t>
      </w:r>
    </w:p>
    <w:p w14:paraId="585E162D" w14:textId="77777777" w:rsidR="00F467BA" w:rsidRPr="00791206" w:rsidRDefault="00F467BA" w:rsidP="00F467BA">
      <w:pPr>
        <w:pStyle w:val="ListParagraph"/>
        <w:spacing w:after="0" w:line="240" w:lineRule="auto"/>
        <w:ind w:left="360"/>
        <w:rPr>
          <w:rFonts w:eastAsia="Calibri" w:cs="Times New Roman"/>
        </w:rPr>
      </w:pPr>
    </w:p>
    <w:p w14:paraId="2C8592E4" w14:textId="77777777" w:rsidR="00F467BA" w:rsidRPr="00791206" w:rsidRDefault="00F467BA" w:rsidP="00F467BA">
      <w:pPr>
        <w:pStyle w:val="ListParagraph"/>
        <w:spacing w:after="0" w:line="240" w:lineRule="auto"/>
        <w:ind w:left="360" w:firstLine="360"/>
        <w:rPr>
          <w:rFonts w:eastAsia="Calibri" w:cs="Times New Roman"/>
        </w:rPr>
      </w:pPr>
      <w:r>
        <w:t>O, si le es más fácil recordar en qué año, anótelo aquí:</w:t>
      </w:r>
    </w:p>
    <w:p w14:paraId="1B6106CD" w14:textId="7D7C0007" w:rsidR="00F467BA" w:rsidRDefault="00F467BA" w:rsidP="00F467BA">
      <w:pPr>
        <w:pStyle w:val="ListParagraph"/>
        <w:spacing w:line="240" w:lineRule="auto"/>
        <w:ind w:left="360" w:firstLine="360"/>
        <w:rPr>
          <w:rFonts w:eastAsia="Calibri" w:cs="Times New Roman"/>
        </w:rPr>
      </w:pPr>
      <w:r>
        <w:t>|__|__|__|__| Año de la cirugía</w:t>
      </w:r>
    </w:p>
    <w:p w14:paraId="1919FF69" w14:textId="77777777" w:rsidR="00453184" w:rsidRPr="00791206" w:rsidRDefault="00453184" w:rsidP="00F467BA">
      <w:pPr>
        <w:pStyle w:val="ListParagraph"/>
        <w:spacing w:line="240" w:lineRule="auto"/>
        <w:ind w:left="360" w:firstLine="360"/>
        <w:rPr>
          <w:rFonts w:eastAsia="Calibri" w:cs="Times New Roman"/>
        </w:rPr>
      </w:pPr>
    </w:p>
    <w:p w14:paraId="0ABFCDB7" w14:textId="01BB246C" w:rsidR="006D659F" w:rsidRPr="005A1362" w:rsidRDefault="4CA715FE" w:rsidP="004A3523">
      <w:pPr>
        <w:pStyle w:val="ListParagraph"/>
        <w:numPr>
          <w:ilvl w:val="0"/>
          <w:numId w:val="19"/>
        </w:numPr>
        <w:spacing w:line="240" w:lineRule="auto"/>
        <w:rPr>
          <w:rFonts w:eastAsia="Calibri" w:cs="Times New Roman"/>
        </w:rPr>
      </w:pPr>
      <w:r>
        <w:t xml:space="preserve">[APPEND] ¿A qué edad </w:t>
      </w:r>
      <w:r>
        <w:rPr>
          <w:b/>
        </w:rPr>
        <w:t>le extirparon el apéndice (apendicectomía)</w:t>
      </w:r>
      <w:r>
        <w:t>?</w:t>
      </w:r>
    </w:p>
    <w:p w14:paraId="3EBF1F6B" w14:textId="65ABEB1A" w:rsidR="00F467BA" w:rsidRPr="00F467BA" w:rsidRDefault="00F467BA" w:rsidP="00F467BA">
      <w:pPr>
        <w:spacing w:after="0" w:line="240" w:lineRule="auto"/>
        <w:ind w:left="720"/>
        <w:rPr>
          <w:rFonts w:eastAsia="Calibri" w:cs="Times New Roman"/>
        </w:rPr>
      </w:pPr>
      <w:r>
        <w:t xml:space="preserve">|__|__| Edad </w:t>
      </w:r>
      <w:r w:rsidR="004B6AB0">
        <w:t xml:space="preserve">que tenía </w:t>
      </w:r>
      <w:r>
        <w:t>cuando lo operaron</w:t>
      </w:r>
    </w:p>
    <w:p w14:paraId="45252496" w14:textId="77777777" w:rsidR="00F467BA" w:rsidRPr="00791206" w:rsidRDefault="00F467BA" w:rsidP="00F467BA">
      <w:pPr>
        <w:pStyle w:val="ListParagraph"/>
        <w:spacing w:after="0" w:line="240" w:lineRule="auto"/>
        <w:ind w:left="360"/>
        <w:rPr>
          <w:rFonts w:eastAsia="Calibri" w:cs="Times New Roman"/>
        </w:rPr>
      </w:pPr>
    </w:p>
    <w:p w14:paraId="3CF96ABB" w14:textId="77777777" w:rsidR="00F467BA" w:rsidRPr="00791206" w:rsidRDefault="00F467BA" w:rsidP="00F467BA">
      <w:pPr>
        <w:pStyle w:val="ListParagraph"/>
        <w:spacing w:after="0" w:line="240" w:lineRule="auto"/>
        <w:ind w:left="360" w:firstLine="360"/>
        <w:rPr>
          <w:rFonts w:eastAsia="Calibri" w:cs="Times New Roman"/>
        </w:rPr>
      </w:pPr>
      <w:r>
        <w:t>O, si le es más fácil recordar en qué año, anótelo aquí:</w:t>
      </w:r>
    </w:p>
    <w:p w14:paraId="4780526A" w14:textId="20B3FC57" w:rsidR="00F467BA" w:rsidRDefault="00F467BA" w:rsidP="00F467BA">
      <w:pPr>
        <w:pStyle w:val="ListParagraph"/>
        <w:spacing w:line="240" w:lineRule="auto"/>
        <w:ind w:left="360" w:firstLine="360"/>
        <w:rPr>
          <w:rFonts w:eastAsia="Calibri" w:cs="Times New Roman"/>
        </w:rPr>
      </w:pPr>
      <w:r>
        <w:t>|__|__|__|__| Año de la cirugía</w:t>
      </w:r>
    </w:p>
    <w:p w14:paraId="33E45020" w14:textId="77777777" w:rsidR="00765A0C" w:rsidRPr="00791206" w:rsidRDefault="00765A0C" w:rsidP="00F467BA">
      <w:pPr>
        <w:pStyle w:val="ListParagraph"/>
        <w:spacing w:line="240" w:lineRule="auto"/>
        <w:ind w:left="360" w:firstLine="360"/>
        <w:rPr>
          <w:rFonts w:eastAsia="Calibri" w:cs="Times New Roman"/>
        </w:rPr>
      </w:pPr>
    </w:p>
    <w:p w14:paraId="0330D3EC" w14:textId="72FD7D41" w:rsidR="006D659F" w:rsidRPr="005A1362" w:rsidRDefault="4CA715FE" w:rsidP="004A3523">
      <w:pPr>
        <w:pStyle w:val="ListParagraph"/>
        <w:numPr>
          <w:ilvl w:val="0"/>
          <w:numId w:val="19"/>
        </w:numPr>
        <w:spacing w:line="240" w:lineRule="auto"/>
        <w:rPr>
          <w:rFonts w:eastAsia="Calibri" w:cs="Times New Roman"/>
        </w:rPr>
      </w:pPr>
      <w:r>
        <w:t xml:space="preserve">[LIPOSUCT] ¿A qué edad le hicieron una </w:t>
      </w:r>
      <w:r>
        <w:rPr>
          <w:b/>
        </w:rPr>
        <w:t>liposucción</w:t>
      </w:r>
      <w:r>
        <w:t xml:space="preserve"> </w:t>
      </w:r>
      <w:r>
        <w:rPr>
          <w:b/>
        </w:rPr>
        <w:t>por primera vez?</w:t>
      </w:r>
    </w:p>
    <w:p w14:paraId="5BB93921" w14:textId="6E2365EB" w:rsidR="00F467BA" w:rsidRPr="00F467BA" w:rsidRDefault="00F467BA" w:rsidP="00F467BA">
      <w:pPr>
        <w:spacing w:after="0" w:line="240" w:lineRule="auto"/>
        <w:ind w:left="720"/>
        <w:rPr>
          <w:rFonts w:eastAsia="Calibri" w:cs="Times New Roman"/>
        </w:rPr>
      </w:pPr>
      <w:r>
        <w:t xml:space="preserve">|__|__| Edad </w:t>
      </w:r>
      <w:r w:rsidR="00D03EFF">
        <w:t xml:space="preserve">que tenía </w:t>
      </w:r>
      <w:r>
        <w:t>cuando lo operaron</w:t>
      </w:r>
    </w:p>
    <w:p w14:paraId="6BD1919C" w14:textId="77777777" w:rsidR="00F467BA" w:rsidRPr="00791206" w:rsidRDefault="00F467BA" w:rsidP="00F467BA">
      <w:pPr>
        <w:pStyle w:val="ListParagraph"/>
        <w:spacing w:after="0" w:line="240" w:lineRule="auto"/>
        <w:ind w:left="360"/>
        <w:rPr>
          <w:rFonts w:eastAsia="Calibri" w:cs="Times New Roman"/>
        </w:rPr>
      </w:pPr>
    </w:p>
    <w:p w14:paraId="61CBF9B7" w14:textId="77777777" w:rsidR="00F467BA" w:rsidRPr="00791206" w:rsidRDefault="00F467BA" w:rsidP="00F467BA">
      <w:pPr>
        <w:pStyle w:val="ListParagraph"/>
        <w:spacing w:after="0" w:line="240" w:lineRule="auto"/>
        <w:ind w:left="360" w:firstLine="360"/>
        <w:rPr>
          <w:rFonts w:eastAsia="Calibri" w:cs="Times New Roman"/>
        </w:rPr>
      </w:pPr>
      <w:r>
        <w:t>O, si le es más fácil recordar en qué año, anótelo aquí:</w:t>
      </w:r>
    </w:p>
    <w:p w14:paraId="6937DEFC" w14:textId="057925E7" w:rsidR="00F467BA" w:rsidRDefault="00F467BA" w:rsidP="00F467BA">
      <w:pPr>
        <w:pStyle w:val="ListParagraph"/>
        <w:spacing w:line="240" w:lineRule="auto"/>
        <w:ind w:left="360" w:firstLine="360"/>
        <w:rPr>
          <w:rFonts w:eastAsia="Calibri" w:cs="Times New Roman"/>
        </w:rPr>
      </w:pPr>
      <w:r>
        <w:lastRenderedPageBreak/>
        <w:t>|__|__|__|__| Año de la cirugía</w:t>
      </w:r>
    </w:p>
    <w:p w14:paraId="13AFD3A1" w14:textId="77777777" w:rsidR="00765A0C" w:rsidRPr="00791206" w:rsidRDefault="00765A0C" w:rsidP="00F467BA">
      <w:pPr>
        <w:pStyle w:val="ListParagraph"/>
        <w:spacing w:line="240" w:lineRule="auto"/>
        <w:ind w:left="360" w:firstLine="360"/>
        <w:rPr>
          <w:rFonts w:eastAsia="Calibri" w:cs="Times New Roman"/>
        </w:rPr>
      </w:pPr>
    </w:p>
    <w:p w14:paraId="081A9AA5" w14:textId="0ED89272" w:rsidR="006D659F" w:rsidRPr="005A1362" w:rsidRDefault="4CA715FE" w:rsidP="004A3523">
      <w:pPr>
        <w:pStyle w:val="ListParagraph"/>
        <w:numPr>
          <w:ilvl w:val="0"/>
          <w:numId w:val="19"/>
        </w:numPr>
        <w:spacing w:line="276" w:lineRule="auto"/>
        <w:rPr>
          <w:rFonts w:eastAsia="Calibri" w:cs="Times New Roman"/>
          <w:b/>
          <w:bCs/>
        </w:rPr>
      </w:pPr>
      <w:r>
        <w:t xml:space="preserve">[BARSUR] ¿A qué edad tuvo la </w:t>
      </w:r>
      <w:r>
        <w:rPr>
          <w:b/>
        </w:rPr>
        <w:t>cirugía bariátrica (cerclaje gástrico laparoscópico, derivación gástrica)?</w:t>
      </w:r>
    </w:p>
    <w:p w14:paraId="795CC675" w14:textId="0DCE9F24" w:rsidR="00F467BA" w:rsidRPr="00F467BA" w:rsidRDefault="00F467BA" w:rsidP="00F467BA">
      <w:pPr>
        <w:spacing w:after="0" w:line="240" w:lineRule="auto"/>
        <w:ind w:left="720"/>
        <w:rPr>
          <w:rFonts w:eastAsia="Calibri" w:cs="Times New Roman"/>
        </w:rPr>
      </w:pPr>
      <w:r>
        <w:t xml:space="preserve">|__|__| Edad </w:t>
      </w:r>
      <w:r w:rsidR="00E6026E">
        <w:t xml:space="preserve">que tenía </w:t>
      </w:r>
      <w:r>
        <w:t>cuando lo operaron</w:t>
      </w:r>
    </w:p>
    <w:p w14:paraId="77367DBF" w14:textId="77777777" w:rsidR="00F467BA" w:rsidRPr="00791206" w:rsidRDefault="00F467BA" w:rsidP="00F467BA">
      <w:pPr>
        <w:pStyle w:val="ListParagraph"/>
        <w:spacing w:after="0" w:line="240" w:lineRule="auto"/>
        <w:ind w:left="360"/>
        <w:rPr>
          <w:rFonts w:eastAsia="Calibri" w:cs="Times New Roman"/>
        </w:rPr>
      </w:pPr>
    </w:p>
    <w:p w14:paraId="00830359" w14:textId="77777777" w:rsidR="00F467BA" w:rsidRPr="00791206" w:rsidRDefault="00F467BA" w:rsidP="00F467BA">
      <w:pPr>
        <w:pStyle w:val="ListParagraph"/>
        <w:spacing w:after="0" w:line="240" w:lineRule="auto"/>
        <w:ind w:left="360" w:firstLine="360"/>
        <w:rPr>
          <w:rFonts w:eastAsia="Calibri" w:cs="Times New Roman"/>
        </w:rPr>
      </w:pPr>
      <w:r>
        <w:t>O, si le es más fácil recordar en qué año, anótelo aquí:</w:t>
      </w:r>
    </w:p>
    <w:p w14:paraId="3D2423A8" w14:textId="723410E5" w:rsidR="00F467BA" w:rsidRDefault="00F467BA" w:rsidP="00F467BA">
      <w:pPr>
        <w:pStyle w:val="ListParagraph"/>
        <w:spacing w:line="240" w:lineRule="auto"/>
        <w:ind w:left="360" w:firstLine="360"/>
        <w:rPr>
          <w:rFonts w:eastAsia="Calibri" w:cs="Times New Roman"/>
        </w:rPr>
      </w:pPr>
      <w:r>
        <w:t>|__|__|__|__| Año de la cirugía</w:t>
      </w:r>
    </w:p>
    <w:p w14:paraId="527903B9" w14:textId="77777777" w:rsidR="00765A0C" w:rsidRPr="00791206" w:rsidRDefault="00765A0C" w:rsidP="00F467BA">
      <w:pPr>
        <w:pStyle w:val="ListParagraph"/>
        <w:spacing w:line="240" w:lineRule="auto"/>
        <w:ind w:left="360" w:firstLine="360"/>
        <w:rPr>
          <w:rFonts w:eastAsia="Calibri" w:cs="Times New Roman"/>
        </w:rPr>
      </w:pPr>
    </w:p>
    <w:p w14:paraId="6D8E53EB" w14:textId="455FBA82" w:rsidR="0096791C" w:rsidRPr="00561F22" w:rsidRDefault="43BF4B94" w:rsidP="004A3523">
      <w:pPr>
        <w:pStyle w:val="ListParagraph"/>
        <w:numPr>
          <w:ilvl w:val="0"/>
          <w:numId w:val="19"/>
        </w:numPr>
        <w:rPr>
          <w:rFonts w:eastAsia="Calibri" w:cs="Times New Roman"/>
        </w:rPr>
      </w:pPr>
      <w:r>
        <w:t xml:space="preserve">[BREASTSUR] ¿Cuál de estas </w:t>
      </w:r>
      <w:r>
        <w:rPr>
          <w:b/>
        </w:rPr>
        <w:t>cirugías mamarias</w:t>
      </w:r>
      <w:r>
        <w:t xml:space="preserve"> ha tenido? No incluya biopsias. Seleccione todas las opciones que correspondan.</w:t>
      </w:r>
    </w:p>
    <w:p w14:paraId="1BE867F6" w14:textId="0D382608" w:rsidR="004C54A6" w:rsidRPr="0079381A" w:rsidRDefault="00561F22" w:rsidP="00561F22">
      <w:pPr>
        <w:spacing w:after="0" w:line="240" w:lineRule="auto"/>
        <w:ind w:left="720"/>
        <w:contextualSpacing/>
        <w:rPr>
          <w:rFonts w:eastAsia="Calibri" w:cs="Times New Roman"/>
          <w:lang w:val="pt-BR"/>
        </w:rPr>
      </w:pPr>
      <w:r w:rsidRPr="0079381A">
        <w:rPr>
          <w:lang w:val="pt-BR"/>
        </w:rPr>
        <w:t>0</w:t>
      </w:r>
      <w:r w:rsidRPr="0079381A">
        <w:rPr>
          <w:lang w:val="pt-BR"/>
        </w:rPr>
        <w:tab/>
        <w:t>Implantes mamarios (mamoplastia de aumento)</w:t>
      </w:r>
    </w:p>
    <w:p w14:paraId="3DE904E9" w14:textId="2E9B0356" w:rsidR="004C54A6" w:rsidRPr="00791206" w:rsidRDefault="00561F22" w:rsidP="00561F22">
      <w:pPr>
        <w:spacing w:before="60" w:after="0" w:line="240" w:lineRule="auto"/>
        <w:ind w:left="720"/>
        <w:contextualSpacing/>
        <w:rPr>
          <w:rFonts w:eastAsia="Calibri" w:cs="Times New Roman"/>
        </w:rPr>
      </w:pPr>
      <w:r>
        <w:t>1</w:t>
      </w:r>
      <w:r>
        <w:tab/>
        <w:t>Cirugía de levantamiento de mamas (mastopexia)</w:t>
      </w:r>
    </w:p>
    <w:p w14:paraId="2F6E2F7E" w14:textId="07CF048F" w:rsidR="004C54A6" w:rsidRPr="00791206" w:rsidRDefault="00561F22" w:rsidP="00561F22">
      <w:pPr>
        <w:spacing w:before="60" w:after="0" w:line="240" w:lineRule="auto"/>
        <w:ind w:left="720"/>
        <w:contextualSpacing/>
        <w:rPr>
          <w:rFonts w:eastAsia="Calibri" w:cs="Times New Roman"/>
        </w:rPr>
      </w:pPr>
      <w:r>
        <w:t>2</w:t>
      </w:r>
      <w:r>
        <w:tab/>
        <w:t>Cirugía de reconstrucción mamaria</w:t>
      </w:r>
    </w:p>
    <w:p w14:paraId="3120CE3D" w14:textId="7C5FD753" w:rsidR="004C54A6" w:rsidRPr="00791206" w:rsidRDefault="00561F22" w:rsidP="00561F22">
      <w:pPr>
        <w:spacing w:before="60" w:after="0" w:line="240" w:lineRule="auto"/>
        <w:ind w:left="720"/>
        <w:contextualSpacing/>
        <w:rPr>
          <w:rFonts w:eastAsia="Calibri" w:cs="Times New Roman"/>
        </w:rPr>
      </w:pPr>
      <w:r>
        <w:t>3</w:t>
      </w:r>
      <w:r>
        <w:tab/>
        <w:t>Reducción de mamas (mamoplastia de reducción)</w:t>
      </w:r>
    </w:p>
    <w:p w14:paraId="5294CF5A" w14:textId="0B77594C" w:rsidR="004C54A6" w:rsidRPr="00561F22" w:rsidRDefault="00561F22" w:rsidP="00561F22">
      <w:pPr>
        <w:spacing w:after="0"/>
        <w:ind w:left="1440" w:hanging="720"/>
      </w:pPr>
      <w:r>
        <w:t>4</w:t>
      </w:r>
      <w:r>
        <w:tab/>
        <w:t>Extirpación de una parte del tejido mamario (cirugía de conservación de mama, tumorectomía mamaria, mastectomía parcial o mastectomía segmentaria)</w:t>
      </w:r>
    </w:p>
    <w:p w14:paraId="31E39DB1" w14:textId="086293AA" w:rsidR="004C54A6" w:rsidRPr="00791206" w:rsidRDefault="00561F22" w:rsidP="00561F22">
      <w:pPr>
        <w:spacing w:before="60" w:after="0" w:line="240" w:lineRule="auto"/>
        <w:ind w:left="720"/>
        <w:contextualSpacing/>
        <w:rPr>
          <w:rFonts w:eastAsia="Calibri" w:cs="Times New Roman"/>
        </w:rPr>
      </w:pPr>
      <w:r>
        <w:t>5</w:t>
      </w:r>
      <w:r>
        <w:tab/>
        <w:t>Extirpación de una mama (mastectomía)</w:t>
      </w:r>
    </w:p>
    <w:p w14:paraId="04255BA8" w14:textId="29276F25" w:rsidR="004C54A6" w:rsidRPr="00791206" w:rsidRDefault="00561F22" w:rsidP="00561F22">
      <w:pPr>
        <w:spacing w:before="60" w:after="0" w:line="240" w:lineRule="auto"/>
        <w:ind w:left="720"/>
        <w:contextualSpacing/>
        <w:rPr>
          <w:rFonts w:eastAsia="Calibri" w:cs="Times New Roman"/>
        </w:rPr>
      </w:pPr>
      <w:r>
        <w:t>6</w:t>
      </w:r>
      <w:r>
        <w:tab/>
        <w:t>Extirpación de ambas mamas (mastectomía bilateral o doble)</w:t>
      </w:r>
    </w:p>
    <w:p w14:paraId="2839F308" w14:textId="698AF561" w:rsidR="004C54A6" w:rsidRPr="00791206" w:rsidRDefault="00561F22" w:rsidP="00561F22">
      <w:pPr>
        <w:spacing w:before="60" w:after="0" w:line="240" w:lineRule="auto"/>
        <w:ind w:left="720"/>
        <w:contextualSpacing/>
        <w:rPr>
          <w:rFonts w:eastAsia="Calibri" w:cs="Times New Roman"/>
        </w:rPr>
      </w:pPr>
      <w:r>
        <w:t>7</w:t>
      </w:r>
      <w:r>
        <w:tab/>
        <w:t>Cirugía para un absceso mamario (como incisión y drenaje)</w:t>
      </w:r>
    </w:p>
    <w:p w14:paraId="73E219CE" w14:textId="46485293" w:rsidR="00561F22" w:rsidRDefault="00561F22" w:rsidP="00561F22">
      <w:pPr>
        <w:spacing w:before="60" w:after="0" w:line="240" w:lineRule="auto"/>
        <w:ind w:left="720"/>
        <w:contextualSpacing/>
        <w:rPr>
          <w:rFonts w:eastAsia="Calibri" w:cs="Times New Roman"/>
        </w:rPr>
      </w:pPr>
      <w:r>
        <w:t>8</w:t>
      </w:r>
      <w:r>
        <w:tab/>
        <w:t xml:space="preserve">Extirpación de un conducto galactóforo (microdiscectomía) </w:t>
      </w:r>
    </w:p>
    <w:p w14:paraId="2C1004CF" w14:textId="4CE808DC" w:rsidR="004C54A6" w:rsidRPr="00561F22" w:rsidRDefault="00561F22" w:rsidP="00561F22">
      <w:pPr>
        <w:spacing w:before="60" w:after="0" w:line="240" w:lineRule="auto"/>
        <w:ind w:left="720"/>
        <w:contextualSpacing/>
        <w:rPr>
          <w:rFonts w:eastAsia="Calibri" w:cs="Times New Roman"/>
        </w:rPr>
      </w:pPr>
      <w:r>
        <w:t>55</w:t>
      </w:r>
      <w:r>
        <w:tab/>
        <w:t>Otr</w:t>
      </w:r>
      <w:r w:rsidR="00DF2775">
        <w:t>a</w:t>
      </w:r>
      <w:r>
        <w:t xml:space="preserve">: </w:t>
      </w:r>
      <w:r w:rsidR="001005B9">
        <w:t>d</w:t>
      </w:r>
      <w:r>
        <w:t>escriba [text box]</w:t>
      </w:r>
    </w:p>
    <w:p w14:paraId="7D9532AA" w14:textId="4DEC3C50" w:rsidR="004C54A6" w:rsidRPr="00791206" w:rsidRDefault="00561F22" w:rsidP="004B6B79">
      <w:pPr>
        <w:spacing w:before="60" w:after="0" w:line="240" w:lineRule="auto"/>
        <w:ind w:left="720"/>
        <w:contextualSpacing/>
        <w:rPr>
          <w:rFonts w:eastAsiaTheme="minorEastAsia"/>
          <w:b/>
          <w:bCs/>
        </w:rPr>
      </w:pPr>
      <w:r>
        <w:t>88</w:t>
      </w:r>
      <w:r>
        <w:tab/>
        <w:t>Ninguna de las anteriores</w:t>
      </w:r>
      <w:r>
        <w:rPr>
          <w:caps/>
        </w:rPr>
        <w:t xml:space="preserve"> </w:t>
      </w:r>
    </w:p>
    <w:p w14:paraId="6FB1265C" w14:textId="73F11868" w:rsidR="00E86022" w:rsidRDefault="00E86022" w:rsidP="004B6B79">
      <w:pPr>
        <w:spacing w:after="0" w:line="240" w:lineRule="auto"/>
        <w:ind w:left="720" w:hanging="720"/>
        <w:rPr>
          <w:rFonts w:eastAsia="Calibri" w:cs="Times New Roman"/>
        </w:rPr>
      </w:pPr>
    </w:p>
    <w:p w14:paraId="03423D47" w14:textId="7AD2988F" w:rsidR="00B82B4F" w:rsidRPr="00B82B4F" w:rsidRDefault="00B82B4F" w:rsidP="00E86022">
      <w:pPr>
        <w:spacing w:after="0" w:line="240" w:lineRule="auto"/>
        <w:ind w:left="720" w:hanging="720"/>
        <w:rPr>
          <w:rFonts w:eastAsia="Calibri" w:cs="Times New Roman"/>
          <w:b/>
          <w:bCs/>
        </w:rPr>
      </w:pPr>
    </w:p>
    <w:p w14:paraId="5D333BD6" w14:textId="1069B20D" w:rsidR="006D659F" w:rsidRPr="00A32E01" w:rsidRDefault="6838C06C" w:rsidP="004A3523">
      <w:pPr>
        <w:pStyle w:val="ListParagraph"/>
        <w:numPr>
          <w:ilvl w:val="0"/>
          <w:numId w:val="19"/>
        </w:numPr>
        <w:spacing w:line="240" w:lineRule="auto"/>
        <w:rPr>
          <w:rFonts w:eastAsia="Calibri" w:cs="Times New Roman"/>
        </w:rPr>
      </w:pPr>
      <w:r>
        <w:t xml:space="preserve">[BREASTSUR0] ¿A qué edad tuvo la </w:t>
      </w:r>
      <w:r>
        <w:rPr>
          <w:b/>
        </w:rPr>
        <w:t>cirugía de implantes mamarios</w:t>
      </w:r>
      <w:r>
        <w:t xml:space="preserve"> (mamoplastia de aumento</w:t>
      </w:r>
      <w:r w:rsidR="009E347F">
        <w:t>)</w:t>
      </w:r>
      <w:r>
        <w:t xml:space="preserve">? </w:t>
      </w:r>
    </w:p>
    <w:p w14:paraId="05AF6601" w14:textId="54FA16CB" w:rsidR="0096791C" w:rsidRPr="00A32E01" w:rsidRDefault="6838C06C" w:rsidP="00EC6F3C">
      <w:pPr>
        <w:spacing w:after="0" w:line="240" w:lineRule="auto"/>
        <w:ind w:firstLine="720"/>
        <w:rPr>
          <w:rFonts w:eastAsia="Calibri" w:cs="Times New Roman"/>
        </w:rPr>
      </w:pPr>
      <w:r>
        <w:t xml:space="preserve">|__|__| Edad </w:t>
      </w:r>
      <w:r w:rsidR="009B66EE">
        <w:t xml:space="preserve">que tenía </w:t>
      </w:r>
      <w:r>
        <w:t>cuando la operaron</w:t>
      </w:r>
    </w:p>
    <w:p w14:paraId="34E8E225" w14:textId="77777777" w:rsidR="0096791C" w:rsidRPr="00A32E01" w:rsidRDefault="0096791C" w:rsidP="00A32E01">
      <w:pPr>
        <w:spacing w:before="240" w:after="0" w:line="240" w:lineRule="auto"/>
        <w:ind w:left="720"/>
        <w:rPr>
          <w:rFonts w:eastAsia="Calibri" w:cs="Times New Roman"/>
        </w:rPr>
      </w:pPr>
      <w:r>
        <w:t>O, si le es más fácil recordar en qué año, anótelo aquí:</w:t>
      </w:r>
    </w:p>
    <w:p w14:paraId="65387E9B" w14:textId="2F6A28E9" w:rsidR="0096791C" w:rsidRPr="00791206" w:rsidRDefault="6838C06C" w:rsidP="00A32E01">
      <w:pPr>
        <w:pStyle w:val="ListParagraph"/>
        <w:spacing w:line="240" w:lineRule="auto"/>
        <w:ind w:left="360" w:firstLine="360"/>
        <w:rPr>
          <w:rFonts w:eastAsia="Calibri" w:cs="Times New Roman"/>
        </w:rPr>
      </w:pPr>
      <w:r>
        <w:t>|__|__|__|__| Año de la cirugía</w:t>
      </w:r>
    </w:p>
    <w:p w14:paraId="32153AEB" w14:textId="0926C1AA" w:rsidR="007E0689" w:rsidRPr="00677C8E" w:rsidRDefault="007E0689" w:rsidP="007E0689">
      <w:pPr>
        <w:spacing w:after="0" w:line="240" w:lineRule="auto"/>
        <w:ind w:left="720" w:hanging="720"/>
        <w:rPr>
          <w:rFonts w:eastAsia="Calibri" w:cs="Times New Roman"/>
          <w:b/>
          <w:bCs/>
        </w:rPr>
      </w:pPr>
    </w:p>
    <w:p w14:paraId="738205D6" w14:textId="0394DB7F" w:rsidR="007E0689" w:rsidRPr="00327D04" w:rsidRDefault="6838C06C" w:rsidP="004A3523">
      <w:pPr>
        <w:pStyle w:val="ListParagraph"/>
        <w:numPr>
          <w:ilvl w:val="0"/>
          <w:numId w:val="19"/>
        </w:numPr>
        <w:spacing w:line="240" w:lineRule="auto"/>
        <w:rPr>
          <w:rFonts w:eastAsia="Calibri" w:cs="Times New Roman"/>
        </w:rPr>
      </w:pPr>
      <w:r>
        <w:t xml:space="preserve">[BREASTSUR1] ¿A qué edad tuvo la </w:t>
      </w:r>
      <w:r>
        <w:rPr>
          <w:b/>
        </w:rPr>
        <w:t>cirugía de levantamiento de mamas</w:t>
      </w:r>
      <w:r>
        <w:t xml:space="preserve"> (mastopexia)? </w:t>
      </w:r>
    </w:p>
    <w:p w14:paraId="0F301097" w14:textId="4BE70A1D" w:rsidR="00327D04" w:rsidRPr="00A32E01" w:rsidRDefault="00327D04" w:rsidP="00327D04">
      <w:pPr>
        <w:spacing w:after="0" w:line="240" w:lineRule="auto"/>
        <w:ind w:firstLine="720"/>
        <w:rPr>
          <w:rFonts w:eastAsia="Calibri" w:cs="Times New Roman"/>
        </w:rPr>
      </w:pPr>
      <w:r>
        <w:t xml:space="preserve">|__|__| Edad </w:t>
      </w:r>
      <w:r w:rsidR="00912B88">
        <w:t xml:space="preserve">que tenía </w:t>
      </w:r>
      <w:r>
        <w:t>cuando la operaron</w:t>
      </w:r>
    </w:p>
    <w:p w14:paraId="41F93A10" w14:textId="77777777" w:rsidR="00327D04" w:rsidRPr="00A32E01" w:rsidRDefault="00327D04" w:rsidP="00327D04">
      <w:pPr>
        <w:spacing w:before="240" w:after="0" w:line="240" w:lineRule="auto"/>
        <w:ind w:left="720"/>
        <w:rPr>
          <w:rFonts w:eastAsia="Calibri" w:cs="Times New Roman"/>
        </w:rPr>
      </w:pPr>
      <w:r>
        <w:t>O, si le es más fácil recordar en qué año, anótelo aquí:</w:t>
      </w:r>
    </w:p>
    <w:p w14:paraId="11353D0D" w14:textId="69B84C3D" w:rsidR="00327D04" w:rsidRDefault="00327D04" w:rsidP="00327D04">
      <w:pPr>
        <w:pStyle w:val="ListParagraph"/>
        <w:spacing w:line="240" w:lineRule="auto"/>
        <w:ind w:left="360" w:firstLine="360"/>
        <w:rPr>
          <w:rFonts w:eastAsia="Calibri" w:cs="Times New Roman"/>
        </w:rPr>
      </w:pPr>
      <w:r>
        <w:t>|__|__|__|__| Año de la cirugía</w:t>
      </w:r>
    </w:p>
    <w:p w14:paraId="5E51AE14" w14:textId="77777777" w:rsidR="00765A0C" w:rsidRPr="00791206" w:rsidRDefault="00765A0C" w:rsidP="00327D04">
      <w:pPr>
        <w:pStyle w:val="ListParagraph"/>
        <w:spacing w:line="240" w:lineRule="auto"/>
        <w:ind w:left="360" w:firstLine="360"/>
        <w:rPr>
          <w:rFonts w:eastAsia="Calibri" w:cs="Times New Roman"/>
        </w:rPr>
      </w:pPr>
    </w:p>
    <w:p w14:paraId="5296C304" w14:textId="00B543E0" w:rsidR="00D5256A" w:rsidRPr="00327D04" w:rsidRDefault="6838C06C" w:rsidP="004A3523">
      <w:pPr>
        <w:pStyle w:val="ListParagraph"/>
        <w:numPr>
          <w:ilvl w:val="0"/>
          <w:numId w:val="19"/>
        </w:numPr>
        <w:spacing w:line="240" w:lineRule="auto"/>
        <w:rPr>
          <w:rFonts w:eastAsia="Calibri" w:cs="Times New Roman"/>
        </w:rPr>
      </w:pPr>
      <w:r>
        <w:t xml:space="preserve">[BREASTSUR2] ¿A qué edad tuvo la </w:t>
      </w:r>
      <w:r>
        <w:rPr>
          <w:b/>
        </w:rPr>
        <w:t>cirugía de reconstrucción mamaria</w:t>
      </w:r>
      <w:r>
        <w:t xml:space="preserve">? </w:t>
      </w:r>
    </w:p>
    <w:p w14:paraId="14CCC99B" w14:textId="2ECE6A98" w:rsidR="00D5256A" w:rsidRPr="004A7A88" w:rsidRDefault="6838C06C" w:rsidP="004A7A88">
      <w:pPr>
        <w:spacing w:line="240" w:lineRule="auto"/>
        <w:ind w:left="720"/>
        <w:rPr>
          <w:rFonts w:eastAsia="Calibri" w:cs="Times New Roman"/>
        </w:rPr>
      </w:pPr>
      <w:r>
        <w:t xml:space="preserve">|__|__| Edad </w:t>
      </w:r>
      <w:r w:rsidR="00B908EA">
        <w:t xml:space="preserve">que tenía </w:t>
      </w:r>
      <w:r>
        <w:t>cuando la operaron</w:t>
      </w:r>
    </w:p>
    <w:p w14:paraId="0F5EFFAD" w14:textId="77777777" w:rsidR="00D5256A" w:rsidRPr="00791206" w:rsidRDefault="6838C06C" w:rsidP="00D5256A">
      <w:pPr>
        <w:pStyle w:val="ListParagraph"/>
        <w:spacing w:after="0" w:line="240" w:lineRule="auto"/>
        <w:ind w:left="360" w:firstLine="360"/>
        <w:rPr>
          <w:rFonts w:eastAsia="Calibri" w:cs="Times New Roman"/>
        </w:rPr>
      </w:pPr>
      <w:r>
        <w:t>O, si le es más fácil recordar en qué año, anótelo aquí:</w:t>
      </w:r>
    </w:p>
    <w:p w14:paraId="4A834472" w14:textId="77777777" w:rsidR="00D5256A" w:rsidRPr="00791206" w:rsidRDefault="6838C06C" w:rsidP="00327D04">
      <w:pPr>
        <w:pStyle w:val="ListParagraph"/>
        <w:spacing w:line="240" w:lineRule="auto"/>
        <w:ind w:left="360" w:firstLine="360"/>
        <w:rPr>
          <w:rFonts w:eastAsia="Calibri" w:cs="Times New Roman"/>
        </w:rPr>
      </w:pPr>
      <w:r>
        <w:t>|__|__|__|__| Año de la cirugía</w:t>
      </w:r>
    </w:p>
    <w:p w14:paraId="59374992" w14:textId="0156DBB2" w:rsidR="00F908DA" w:rsidRPr="00677C8E" w:rsidRDefault="00F908DA" w:rsidP="00F908DA">
      <w:pPr>
        <w:spacing w:after="0" w:line="240" w:lineRule="auto"/>
        <w:ind w:left="720" w:hanging="720"/>
        <w:rPr>
          <w:rFonts w:eastAsia="Calibri" w:cs="Times New Roman"/>
          <w:b/>
          <w:bCs/>
        </w:rPr>
      </w:pPr>
    </w:p>
    <w:p w14:paraId="390E595B" w14:textId="44F98659" w:rsidR="00F908DA" w:rsidRPr="00D05AA9" w:rsidRDefault="6838C06C" w:rsidP="004A3523">
      <w:pPr>
        <w:pStyle w:val="ListParagraph"/>
        <w:numPr>
          <w:ilvl w:val="0"/>
          <w:numId w:val="19"/>
        </w:numPr>
        <w:spacing w:line="240" w:lineRule="auto"/>
        <w:rPr>
          <w:rFonts w:eastAsia="Calibri" w:cs="Times New Roman"/>
        </w:rPr>
      </w:pPr>
      <w:r>
        <w:t xml:space="preserve">[BREASTSUR3] ¿A qué edad tuvo la </w:t>
      </w:r>
      <w:r>
        <w:rPr>
          <w:b/>
        </w:rPr>
        <w:t>cirugía de</w:t>
      </w:r>
      <w:r>
        <w:t xml:space="preserve"> </w:t>
      </w:r>
      <w:r>
        <w:rPr>
          <w:b/>
        </w:rPr>
        <w:t>reducción de mamas</w:t>
      </w:r>
      <w:r>
        <w:t xml:space="preserve"> (mamoplastia de reducción)? </w:t>
      </w:r>
    </w:p>
    <w:p w14:paraId="2A91745C" w14:textId="58B40858" w:rsidR="00F908DA" w:rsidRPr="004A7A88" w:rsidRDefault="6838C06C" w:rsidP="004A7A88">
      <w:pPr>
        <w:spacing w:line="240" w:lineRule="auto"/>
        <w:ind w:left="720"/>
        <w:rPr>
          <w:rFonts w:eastAsia="Calibri" w:cs="Times New Roman"/>
        </w:rPr>
      </w:pPr>
      <w:r>
        <w:lastRenderedPageBreak/>
        <w:t xml:space="preserve">|__|__| Edad </w:t>
      </w:r>
      <w:r w:rsidR="00355120">
        <w:t xml:space="preserve">que tenía </w:t>
      </w:r>
      <w:r>
        <w:t>cuando la operaron</w:t>
      </w:r>
    </w:p>
    <w:p w14:paraId="2929C803" w14:textId="77777777" w:rsidR="00F908DA" w:rsidRPr="00791206" w:rsidRDefault="6838C06C" w:rsidP="00F908DA">
      <w:pPr>
        <w:pStyle w:val="ListParagraph"/>
        <w:spacing w:after="0" w:line="240" w:lineRule="auto"/>
        <w:ind w:left="360" w:firstLine="360"/>
        <w:rPr>
          <w:rFonts w:eastAsia="Calibri" w:cs="Times New Roman"/>
        </w:rPr>
      </w:pPr>
      <w:r>
        <w:t>O, si le es más fácil recordar en qué año, anótelo aquí:</w:t>
      </w:r>
    </w:p>
    <w:p w14:paraId="42EAE5B8" w14:textId="05A212F7" w:rsidR="00F908DA" w:rsidRDefault="6838C06C" w:rsidP="00D05AA9">
      <w:pPr>
        <w:pStyle w:val="ListParagraph"/>
        <w:spacing w:line="240" w:lineRule="auto"/>
        <w:ind w:left="360" w:firstLine="360"/>
        <w:rPr>
          <w:rFonts w:eastAsia="Calibri" w:cs="Times New Roman"/>
        </w:rPr>
      </w:pPr>
      <w:r>
        <w:t>|__|__|__|__| Año de la cirugía</w:t>
      </w:r>
    </w:p>
    <w:p w14:paraId="35BE3897" w14:textId="77777777" w:rsidR="00765A0C" w:rsidRPr="00791206" w:rsidRDefault="00765A0C" w:rsidP="00D05AA9">
      <w:pPr>
        <w:pStyle w:val="ListParagraph"/>
        <w:spacing w:line="240" w:lineRule="auto"/>
        <w:ind w:left="360" w:firstLine="360"/>
        <w:rPr>
          <w:rFonts w:eastAsia="Calibri" w:cs="Times New Roman"/>
        </w:rPr>
      </w:pPr>
    </w:p>
    <w:p w14:paraId="2EBF6990" w14:textId="7F2BDC68" w:rsidR="006C33A5" w:rsidRPr="000D7002" w:rsidRDefault="6838C06C" w:rsidP="004A3523">
      <w:pPr>
        <w:pStyle w:val="ListParagraph"/>
        <w:numPr>
          <w:ilvl w:val="0"/>
          <w:numId w:val="19"/>
        </w:numPr>
        <w:spacing w:line="240" w:lineRule="auto"/>
        <w:rPr>
          <w:rFonts w:eastAsia="Calibri" w:cs="Times New Roman"/>
        </w:rPr>
      </w:pPr>
      <w:r>
        <w:t xml:space="preserve">[BREASTSUR4] ¿A qué edad tuvo la </w:t>
      </w:r>
      <w:r>
        <w:rPr>
          <w:b/>
        </w:rPr>
        <w:t>extirpación quirúrgica de una parte del tejido mamario</w:t>
      </w:r>
      <w:r>
        <w:t xml:space="preserve"> (cirugía de conservación de mama, tumorectomía mamaria, mastectomía parcial o mastectomía segmentaria</w:t>
      </w:r>
      <w:r w:rsidR="0080211F">
        <w:t>)</w:t>
      </w:r>
      <w:r>
        <w:t xml:space="preserve">? </w:t>
      </w:r>
    </w:p>
    <w:p w14:paraId="6DCE3B50" w14:textId="590DD0FA" w:rsidR="006C33A5" w:rsidRPr="004A7A88" w:rsidRDefault="6838C06C" w:rsidP="004A7A88">
      <w:pPr>
        <w:spacing w:line="240" w:lineRule="auto"/>
        <w:ind w:firstLine="720"/>
        <w:rPr>
          <w:rFonts w:eastAsia="Calibri" w:cs="Times New Roman"/>
        </w:rPr>
      </w:pPr>
      <w:r>
        <w:t xml:space="preserve">|__|__| Edad </w:t>
      </w:r>
      <w:r w:rsidR="00355120">
        <w:t xml:space="preserve">que tenía </w:t>
      </w:r>
      <w:r>
        <w:t>cuando la operaron</w:t>
      </w:r>
    </w:p>
    <w:p w14:paraId="1BC6605B" w14:textId="77777777" w:rsidR="006C33A5" w:rsidRPr="00791206" w:rsidRDefault="6838C06C" w:rsidP="006C33A5">
      <w:pPr>
        <w:pStyle w:val="ListParagraph"/>
        <w:spacing w:after="0" w:line="240" w:lineRule="auto"/>
        <w:ind w:left="360" w:firstLine="360"/>
        <w:rPr>
          <w:rFonts w:eastAsia="Calibri" w:cs="Times New Roman"/>
        </w:rPr>
      </w:pPr>
      <w:r>
        <w:t>O, si le es más fácil recordar en qué año, anótelo aquí:</w:t>
      </w:r>
    </w:p>
    <w:p w14:paraId="246B4153" w14:textId="77777777" w:rsidR="006C33A5" w:rsidRPr="00791206" w:rsidRDefault="6838C06C" w:rsidP="00A90920">
      <w:pPr>
        <w:pStyle w:val="ListParagraph"/>
        <w:spacing w:line="240" w:lineRule="auto"/>
        <w:ind w:left="360" w:firstLine="360"/>
        <w:rPr>
          <w:rFonts w:eastAsia="Calibri" w:cs="Times New Roman"/>
        </w:rPr>
      </w:pPr>
      <w:r>
        <w:t>|__|__|__|__| Año de la cirugía</w:t>
      </w:r>
    </w:p>
    <w:p w14:paraId="3F9209BE" w14:textId="177730D5" w:rsidR="004733BE" w:rsidRPr="00677C8E" w:rsidRDefault="004733BE" w:rsidP="004733BE">
      <w:pPr>
        <w:spacing w:after="0" w:line="240" w:lineRule="auto"/>
        <w:ind w:left="720" w:hanging="720"/>
        <w:rPr>
          <w:rFonts w:eastAsia="Calibri" w:cs="Times New Roman"/>
          <w:b/>
          <w:bCs/>
        </w:rPr>
      </w:pPr>
    </w:p>
    <w:p w14:paraId="608CA413" w14:textId="2E9531E2" w:rsidR="004733BE" w:rsidRPr="00CE23EB" w:rsidRDefault="6838C06C" w:rsidP="004A3523">
      <w:pPr>
        <w:pStyle w:val="ListParagraph"/>
        <w:numPr>
          <w:ilvl w:val="0"/>
          <w:numId w:val="19"/>
        </w:numPr>
        <w:spacing w:line="240" w:lineRule="auto"/>
        <w:rPr>
          <w:rFonts w:eastAsia="Calibri" w:cs="Times New Roman"/>
        </w:rPr>
      </w:pPr>
      <w:r>
        <w:t xml:space="preserve">[BREASTSUR5] ¿A qué edad tuvo la </w:t>
      </w:r>
      <w:r>
        <w:rPr>
          <w:b/>
        </w:rPr>
        <w:t xml:space="preserve">extirpación quirúrgica de una mama </w:t>
      </w:r>
      <w:r>
        <w:t xml:space="preserve">(mastectomía)? </w:t>
      </w:r>
    </w:p>
    <w:p w14:paraId="460E5E92" w14:textId="74D2A880" w:rsidR="004733BE" w:rsidRPr="004A7A88" w:rsidRDefault="6838C06C" w:rsidP="004A7A88">
      <w:pPr>
        <w:spacing w:line="240" w:lineRule="auto"/>
        <w:ind w:left="720"/>
        <w:rPr>
          <w:rFonts w:eastAsia="Calibri" w:cs="Times New Roman"/>
        </w:rPr>
      </w:pPr>
      <w:r>
        <w:t xml:space="preserve">|__|__| Edad </w:t>
      </w:r>
      <w:r w:rsidR="00977662">
        <w:t xml:space="preserve">que tenía </w:t>
      </w:r>
      <w:r>
        <w:t>cuando la operaron</w:t>
      </w:r>
    </w:p>
    <w:p w14:paraId="304EEBF8" w14:textId="77777777" w:rsidR="004733BE" w:rsidRPr="00791206" w:rsidRDefault="6838C06C" w:rsidP="004733BE">
      <w:pPr>
        <w:pStyle w:val="ListParagraph"/>
        <w:spacing w:after="0" w:line="240" w:lineRule="auto"/>
        <w:ind w:left="360" w:firstLine="360"/>
        <w:rPr>
          <w:rFonts w:eastAsia="Calibri" w:cs="Times New Roman"/>
        </w:rPr>
      </w:pPr>
      <w:r>
        <w:t>O, si le es más fácil recordar en qué año, anótelo aquí:</w:t>
      </w:r>
    </w:p>
    <w:p w14:paraId="5EBF5645" w14:textId="77777777" w:rsidR="004733BE" w:rsidRPr="00791206" w:rsidRDefault="6838C06C" w:rsidP="00CE23EB">
      <w:pPr>
        <w:pStyle w:val="ListParagraph"/>
        <w:spacing w:line="240" w:lineRule="auto"/>
        <w:ind w:left="360" w:firstLine="360"/>
        <w:rPr>
          <w:rFonts w:eastAsia="Calibri" w:cs="Times New Roman"/>
        </w:rPr>
      </w:pPr>
      <w:r>
        <w:t>|__|__|__|__| Año de la cirugía</w:t>
      </w:r>
    </w:p>
    <w:p w14:paraId="084CDBF7" w14:textId="7DF85CDD" w:rsidR="00D6351F" w:rsidRPr="00677C8E" w:rsidRDefault="00D6351F" w:rsidP="00D6351F">
      <w:pPr>
        <w:spacing w:after="0" w:line="240" w:lineRule="auto"/>
        <w:ind w:left="720" w:hanging="720"/>
        <w:rPr>
          <w:rFonts w:eastAsia="Calibri" w:cs="Times New Roman"/>
          <w:b/>
          <w:bCs/>
        </w:rPr>
      </w:pPr>
    </w:p>
    <w:p w14:paraId="079F3ABF" w14:textId="2CA778E1" w:rsidR="00D6351F" w:rsidRPr="004A7A88" w:rsidRDefault="6838C06C" w:rsidP="004A3523">
      <w:pPr>
        <w:pStyle w:val="ListParagraph"/>
        <w:numPr>
          <w:ilvl w:val="0"/>
          <w:numId w:val="19"/>
        </w:numPr>
        <w:spacing w:line="240" w:lineRule="auto"/>
        <w:rPr>
          <w:rFonts w:eastAsia="Calibri" w:cs="Times New Roman"/>
        </w:rPr>
      </w:pPr>
      <w:r>
        <w:t xml:space="preserve">[BREASTSUR6] ¿A qué edad tuvo la </w:t>
      </w:r>
      <w:r>
        <w:rPr>
          <w:b/>
        </w:rPr>
        <w:t>extirpación quirúrgica de ambas mamas (mastectomía bilateral o doble)</w:t>
      </w:r>
      <w:r>
        <w:t xml:space="preserve">? </w:t>
      </w:r>
    </w:p>
    <w:p w14:paraId="6B2D8437" w14:textId="4A5CED78" w:rsidR="00D6351F" w:rsidRPr="004A7A88" w:rsidRDefault="6838C06C" w:rsidP="004A7A88">
      <w:pPr>
        <w:spacing w:line="240" w:lineRule="auto"/>
        <w:ind w:left="720"/>
        <w:rPr>
          <w:rFonts w:eastAsia="Calibri" w:cs="Times New Roman"/>
        </w:rPr>
      </w:pPr>
      <w:r>
        <w:t xml:space="preserve">|__|__| Edad </w:t>
      </w:r>
      <w:r w:rsidR="003F1756">
        <w:t xml:space="preserve">que tenía </w:t>
      </w:r>
      <w:r>
        <w:t>cuando la operaron</w:t>
      </w:r>
    </w:p>
    <w:p w14:paraId="4C36139D" w14:textId="77777777" w:rsidR="00D6351F" w:rsidRPr="00791206" w:rsidRDefault="6838C06C" w:rsidP="00D6351F">
      <w:pPr>
        <w:pStyle w:val="ListParagraph"/>
        <w:spacing w:after="0" w:line="240" w:lineRule="auto"/>
        <w:ind w:left="360" w:firstLine="360"/>
        <w:rPr>
          <w:rFonts w:eastAsia="Calibri" w:cs="Times New Roman"/>
        </w:rPr>
      </w:pPr>
      <w:r>
        <w:t>O, si le es más fácil recordar en qué año, anótelo aquí:</w:t>
      </w:r>
    </w:p>
    <w:p w14:paraId="519B5283" w14:textId="77777777" w:rsidR="00D6351F" w:rsidRPr="00791206" w:rsidRDefault="6838C06C" w:rsidP="004A7A88">
      <w:pPr>
        <w:pStyle w:val="ListParagraph"/>
        <w:spacing w:line="240" w:lineRule="auto"/>
        <w:ind w:left="360" w:firstLine="360"/>
        <w:rPr>
          <w:rFonts w:eastAsia="Calibri" w:cs="Times New Roman"/>
        </w:rPr>
      </w:pPr>
      <w:r>
        <w:t>|__|__|__|__| Año de la cirugía</w:t>
      </w:r>
    </w:p>
    <w:p w14:paraId="19E47CE2" w14:textId="347B5C28" w:rsidR="00625689" w:rsidRPr="00677C8E" w:rsidRDefault="00625689" w:rsidP="00625689">
      <w:pPr>
        <w:spacing w:after="0" w:line="240" w:lineRule="auto"/>
        <w:ind w:left="720" w:hanging="720"/>
        <w:rPr>
          <w:rFonts w:eastAsia="Calibri" w:cs="Times New Roman"/>
          <w:b/>
          <w:bCs/>
        </w:rPr>
      </w:pPr>
    </w:p>
    <w:p w14:paraId="6D979ABA" w14:textId="2FD5180C" w:rsidR="00625689" w:rsidRPr="00A6031E" w:rsidRDefault="6838C06C" w:rsidP="004A3523">
      <w:pPr>
        <w:pStyle w:val="ListParagraph"/>
        <w:numPr>
          <w:ilvl w:val="0"/>
          <w:numId w:val="19"/>
        </w:numPr>
        <w:spacing w:line="240" w:lineRule="auto"/>
        <w:rPr>
          <w:rFonts w:eastAsia="Calibri" w:cs="Times New Roman"/>
        </w:rPr>
      </w:pPr>
      <w:r>
        <w:t xml:space="preserve">[BREASTSUR7] ¿A qué edad tuvo la </w:t>
      </w:r>
      <w:r>
        <w:rPr>
          <w:b/>
        </w:rPr>
        <w:t>cirugía para un absceso mamario</w:t>
      </w:r>
      <w:r>
        <w:t xml:space="preserve"> (como incisión y drenaje)? </w:t>
      </w:r>
    </w:p>
    <w:p w14:paraId="6C17CD59" w14:textId="51F170C0" w:rsidR="00625689" w:rsidRPr="00A6031E" w:rsidRDefault="6838C06C" w:rsidP="00A6031E">
      <w:pPr>
        <w:spacing w:after="0" w:line="240" w:lineRule="auto"/>
        <w:ind w:left="720"/>
        <w:rPr>
          <w:rFonts w:eastAsia="Calibri" w:cs="Times New Roman"/>
        </w:rPr>
      </w:pPr>
      <w:r>
        <w:t xml:space="preserve">|__|__| Edad </w:t>
      </w:r>
      <w:r w:rsidR="005C714B">
        <w:t xml:space="preserve">que tenía </w:t>
      </w:r>
      <w:r>
        <w:t>cuando la operaron</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t>O, si le es más fácil recordar en qué año, anótelo aquí:</w:t>
      </w:r>
    </w:p>
    <w:p w14:paraId="7A25685F" w14:textId="77777777" w:rsidR="00625689" w:rsidRPr="00791206" w:rsidRDefault="6838C06C" w:rsidP="00A6031E">
      <w:pPr>
        <w:pStyle w:val="ListParagraph"/>
        <w:spacing w:line="240" w:lineRule="auto"/>
        <w:ind w:left="360" w:firstLine="360"/>
        <w:rPr>
          <w:rFonts w:eastAsia="Calibri" w:cs="Times New Roman"/>
        </w:rPr>
      </w:pPr>
      <w:r>
        <w:t>|__|__|__|__| Año de la cirugía</w:t>
      </w:r>
    </w:p>
    <w:p w14:paraId="37C948F5" w14:textId="59D00C3B" w:rsidR="0095684E" w:rsidRPr="00677C8E" w:rsidRDefault="0095684E" w:rsidP="0095684E">
      <w:pPr>
        <w:spacing w:after="0" w:line="240" w:lineRule="auto"/>
        <w:ind w:left="720" w:hanging="720"/>
        <w:rPr>
          <w:rFonts w:eastAsia="Calibri" w:cs="Times New Roman"/>
          <w:b/>
          <w:bCs/>
        </w:rPr>
      </w:pPr>
    </w:p>
    <w:p w14:paraId="4000ABF5" w14:textId="1D0842B4" w:rsidR="0095684E" w:rsidRPr="000E42A2" w:rsidRDefault="6838C06C" w:rsidP="004A3523">
      <w:pPr>
        <w:pStyle w:val="ListParagraph"/>
        <w:numPr>
          <w:ilvl w:val="0"/>
          <w:numId w:val="19"/>
        </w:numPr>
        <w:spacing w:line="240" w:lineRule="auto"/>
        <w:rPr>
          <w:rFonts w:eastAsia="Calibri" w:cs="Times New Roman"/>
        </w:rPr>
      </w:pPr>
      <w:r>
        <w:t xml:space="preserve">[BREASTSUR8] ¿A qué edad tuvo la </w:t>
      </w:r>
      <w:r>
        <w:rPr>
          <w:b/>
        </w:rPr>
        <w:t>extirpación quirúrgica de un conducto galactóforo</w:t>
      </w:r>
      <w:r>
        <w:t xml:space="preserve"> (microdiscectomía)? </w:t>
      </w:r>
    </w:p>
    <w:p w14:paraId="28B60146" w14:textId="7C159E2C" w:rsidR="0095684E" w:rsidRPr="000E42A2" w:rsidRDefault="6838C06C" w:rsidP="000E42A2">
      <w:pPr>
        <w:spacing w:line="240" w:lineRule="auto"/>
        <w:ind w:left="720"/>
        <w:rPr>
          <w:rFonts w:eastAsia="Calibri" w:cs="Times New Roman"/>
        </w:rPr>
      </w:pPr>
      <w:r>
        <w:t xml:space="preserve">|__|__| Edad </w:t>
      </w:r>
      <w:r w:rsidR="005C714B">
        <w:t xml:space="preserve">que tenía </w:t>
      </w:r>
      <w:r>
        <w:t>cuando la operaron</w:t>
      </w:r>
    </w:p>
    <w:p w14:paraId="695BB504" w14:textId="77777777" w:rsidR="0095684E" w:rsidRPr="00791206" w:rsidRDefault="6838C06C" w:rsidP="0095684E">
      <w:pPr>
        <w:pStyle w:val="ListParagraph"/>
        <w:spacing w:after="0" w:line="240" w:lineRule="auto"/>
        <w:ind w:left="360" w:firstLine="360"/>
        <w:rPr>
          <w:rFonts w:eastAsia="Calibri" w:cs="Times New Roman"/>
        </w:rPr>
      </w:pPr>
      <w:r>
        <w:t>O, si le es más fácil recordar en qué año, anótelo aquí:</w:t>
      </w:r>
    </w:p>
    <w:p w14:paraId="7E3C4B71" w14:textId="77777777" w:rsidR="0095684E" w:rsidRPr="00791206" w:rsidRDefault="6838C06C" w:rsidP="0095684E">
      <w:pPr>
        <w:pStyle w:val="ListParagraph"/>
        <w:spacing w:after="0" w:line="240" w:lineRule="auto"/>
        <w:ind w:left="360" w:firstLine="360"/>
        <w:rPr>
          <w:rFonts w:eastAsia="Calibri" w:cs="Times New Roman"/>
        </w:rPr>
      </w:pPr>
      <w:r>
        <w:t>|__|__|__|__| Año de la cirugía</w:t>
      </w:r>
    </w:p>
    <w:p w14:paraId="20328212" w14:textId="0B5BAED5" w:rsidR="00032B12" w:rsidRPr="00677C8E" w:rsidRDefault="00032B12" w:rsidP="00E327FB">
      <w:pPr>
        <w:spacing w:after="0"/>
        <w:rPr>
          <w:rFonts w:eastAsia="Calibri" w:cs="Times New Roman"/>
          <w:b/>
          <w:bCs/>
        </w:rPr>
      </w:pPr>
    </w:p>
    <w:p w14:paraId="2B09EECD" w14:textId="1318C433" w:rsidR="004F0458" w:rsidRPr="001B4F87" w:rsidRDefault="6838C06C" w:rsidP="004A3523">
      <w:pPr>
        <w:pStyle w:val="ListParagraph"/>
        <w:numPr>
          <w:ilvl w:val="0"/>
          <w:numId w:val="19"/>
        </w:numPr>
        <w:rPr>
          <w:rFonts w:eastAsia="Calibri" w:cs="Times New Roman"/>
        </w:rPr>
      </w:pPr>
      <w:r>
        <w:t xml:space="preserve">[BREASTSUR9] ¿A qué edad tuvo </w:t>
      </w:r>
      <w:r>
        <w:rPr>
          <w:b/>
        </w:rPr>
        <w:t>[otro tipo de cirugía mamaria]</w:t>
      </w:r>
      <w:r>
        <w:t xml:space="preserve">? </w:t>
      </w:r>
    </w:p>
    <w:p w14:paraId="1E636D0E" w14:textId="100AC164" w:rsidR="004F0458" w:rsidRPr="00C97610" w:rsidRDefault="6838C06C" w:rsidP="00C97610">
      <w:pPr>
        <w:spacing w:line="240" w:lineRule="auto"/>
        <w:ind w:left="720"/>
        <w:rPr>
          <w:rFonts w:eastAsia="Calibri" w:cs="Times New Roman"/>
        </w:rPr>
      </w:pPr>
      <w:r>
        <w:t xml:space="preserve">|__|__| Edad </w:t>
      </w:r>
      <w:r w:rsidR="002069F8">
        <w:t xml:space="preserve">que tenía </w:t>
      </w:r>
      <w:r>
        <w:t>cuando la operaron</w:t>
      </w:r>
    </w:p>
    <w:p w14:paraId="675B699B" w14:textId="77777777" w:rsidR="004F0458" w:rsidRPr="00791206" w:rsidRDefault="6838C06C" w:rsidP="004F0458">
      <w:pPr>
        <w:pStyle w:val="ListParagraph"/>
        <w:spacing w:after="0" w:line="240" w:lineRule="auto"/>
        <w:ind w:left="360" w:firstLine="360"/>
        <w:rPr>
          <w:rFonts w:eastAsia="Calibri" w:cs="Times New Roman"/>
        </w:rPr>
      </w:pPr>
      <w:r>
        <w:t>O, si le es más fácil recordar en qué año, anótelo aquí:</w:t>
      </w:r>
    </w:p>
    <w:p w14:paraId="38EF5000" w14:textId="77777777" w:rsidR="004F0458" w:rsidRPr="00791206" w:rsidRDefault="6838C06C" w:rsidP="00E327FB">
      <w:pPr>
        <w:pStyle w:val="ListParagraph"/>
        <w:spacing w:line="240" w:lineRule="auto"/>
        <w:ind w:left="360" w:firstLine="360"/>
        <w:rPr>
          <w:rFonts w:eastAsia="Calibri" w:cs="Times New Roman"/>
        </w:rPr>
      </w:pPr>
      <w:r>
        <w:t>|__|__|__|__| Año de la cirugía</w:t>
      </w:r>
    </w:p>
    <w:p w14:paraId="020D14C9" w14:textId="605D43AE" w:rsidR="0096791C" w:rsidRPr="00791206" w:rsidRDefault="000308F1" w:rsidP="00E86022">
      <w:pPr>
        <w:spacing w:after="0" w:line="240" w:lineRule="auto"/>
        <w:rPr>
          <w:rFonts w:eastAsia="Calibri" w:cs="Times New Roman"/>
        </w:rPr>
      </w:pPr>
      <w:r>
        <w:lastRenderedPageBreak/>
        <w:tab/>
      </w:r>
    </w:p>
    <w:p w14:paraId="2C4659EE" w14:textId="508FD4BA" w:rsidR="006D659F" w:rsidRPr="00B46BD1" w:rsidRDefault="159D4802" w:rsidP="004A3523">
      <w:pPr>
        <w:pStyle w:val="ListParagraph"/>
        <w:numPr>
          <w:ilvl w:val="0"/>
          <w:numId w:val="19"/>
        </w:numPr>
        <w:spacing w:line="240" w:lineRule="auto"/>
        <w:rPr>
          <w:rFonts w:eastAsia="Calibri" w:cs="Times New Roman"/>
        </w:rPr>
      </w:pPr>
      <w:r>
        <w:t xml:space="preserve">[HYSTER] ¿A qué edad tuvo la </w:t>
      </w:r>
      <w:r>
        <w:rPr>
          <w:b/>
        </w:rPr>
        <w:t>extirpación quirúrgica del útero (histerectomía)</w:t>
      </w:r>
      <w:r>
        <w:t>?</w:t>
      </w:r>
    </w:p>
    <w:p w14:paraId="4F7A5081" w14:textId="13E324A6" w:rsidR="0096791C" w:rsidRPr="00A973BB" w:rsidRDefault="43BF4B94" w:rsidP="00A973BB">
      <w:pPr>
        <w:spacing w:line="240" w:lineRule="auto"/>
        <w:ind w:left="720"/>
        <w:rPr>
          <w:rFonts w:eastAsia="Calibri" w:cs="Times New Roman"/>
        </w:rPr>
      </w:pPr>
      <w:r>
        <w:t xml:space="preserve">|__|__| Edad </w:t>
      </w:r>
      <w:r w:rsidR="00927BCB">
        <w:t xml:space="preserve">que tenía </w:t>
      </w:r>
      <w:r>
        <w:t>cuando la operaron</w:t>
      </w:r>
    </w:p>
    <w:p w14:paraId="226F34E4" w14:textId="77777777" w:rsidR="0096791C" w:rsidRPr="00B46BD1" w:rsidRDefault="0096791C" w:rsidP="00B46BD1">
      <w:pPr>
        <w:spacing w:after="0" w:line="240" w:lineRule="auto"/>
        <w:ind w:firstLine="720"/>
        <w:rPr>
          <w:rFonts w:eastAsia="Calibri" w:cs="Times New Roman"/>
        </w:rPr>
      </w:pPr>
      <w:r>
        <w:t>O, si le es más fácil recordar en qué año, anótelo aquí:</w:t>
      </w:r>
    </w:p>
    <w:p w14:paraId="1F4CC202" w14:textId="13D4C5D7" w:rsidR="0096791C" w:rsidRPr="00791206" w:rsidRDefault="43BF4B94" w:rsidP="00B46BD1">
      <w:pPr>
        <w:pStyle w:val="ListParagraph"/>
        <w:spacing w:line="240" w:lineRule="auto"/>
        <w:ind w:left="360" w:firstLine="360"/>
        <w:rPr>
          <w:rFonts w:eastAsia="Calibri" w:cs="Times New Roman"/>
        </w:rPr>
      </w:pPr>
      <w:r>
        <w:t>|__|__|__|__| Año de la cirugía</w:t>
      </w:r>
    </w:p>
    <w:p w14:paraId="0636088E" w14:textId="24DB3162" w:rsidR="0096791C" w:rsidRPr="00791206" w:rsidRDefault="0096791C" w:rsidP="006D659F">
      <w:pPr>
        <w:spacing w:after="0" w:line="240" w:lineRule="auto"/>
        <w:rPr>
          <w:rFonts w:eastAsia="Calibri" w:cs="Times New Roman"/>
        </w:rPr>
      </w:pPr>
    </w:p>
    <w:p w14:paraId="1075C5A6" w14:textId="08FF272C" w:rsidR="006D659F" w:rsidRPr="00455A60" w:rsidRDefault="159D4802" w:rsidP="004A3523">
      <w:pPr>
        <w:pStyle w:val="ListParagraph"/>
        <w:numPr>
          <w:ilvl w:val="0"/>
          <w:numId w:val="19"/>
        </w:numPr>
        <w:spacing w:line="240" w:lineRule="auto"/>
        <w:rPr>
          <w:rFonts w:eastAsia="Calibri" w:cs="Times New Roman"/>
        </w:rPr>
      </w:pPr>
      <w:r>
        <w:t xml:space="preserve">[TUBLIG] ¿A qué edad </w:t>
      </w:r>
      <w:r>
        <w:rPr>
          <w:b/>
        </w:rPr>
        <w:t>le ligaron las trompas (ligadura de trompas)</w:t>
      </w:r>
      <w:r>
        <w:t>?</w:t>
      </w:r>
    </w:p>
    <w:p w14:paraId="59A50A8D" w14:textId="085BE74A" w:rsidR="0096791C" w:rsidRPr="00455A60" w:rsidRDefault="43BF4B94" w:rsidP="00455A60">
      <w:pPr>
        <w:spacing w:line="240" w:lineRule="auto"/>
        <w:ind w:left="720"/>
        <w:rPr>
          <w:rFonts w:eastAsia="Calibri" w:cs="Times New Roman"/>
        </w:rPr>
      </w:pPr>
      <w:r>
        <w:t xml:space="preserve">|__|__| Edad </w:t>
      </w:r>
      <w:r w:rsidR="00211F4B">
        <w:t xml:space="preserve">que tenía </w:t>
      </w:r>
      <w:r>
        <w:t>cuando la operaron</w:t>
      </w:r>
    </w:p>
    <w:p w14:paraId="2B92B650" w14:textId="77777777" w:rsidR="0096791C" w:rsidRPr="00791206" w:rsidRDefault="0096791C" w:rsidP="0096791C">
      <w:pPr>
        <w:pStyle w:val="ListParagraph"/>
        <w:spacing w:after="0" w:line="240" w:lineRule="auto"/>
        <w:ind w:left="360" w:firstLine="360"/>
        <w:rPr>
          <w:rFonts w:eastAsia="Calibri" w:cs="Times New Roman"/>
        </w:rPr>
      </w:pPr>
      <w:r>
        <w:t>O, si le es más fácil recordar en qué año, anótelo aquí:</w:t>
      </w:r>
    </w:p>
    <w:p w14:paraId="3668F4E7" w14:textId="64FD3168" w:rsidR="0096791C" w:rsidRPr="00791206" w:rsidRDefault="43BF4B94" w:rsidP="00455A60">
      <w:pPr>
        <w:pStyle w:val="ListParagraph"/>
        <w:spacing w:line="240" w:lineRule="auto"/>
        <w:ind w:left="360" w:firstLine="360"/>
        <w:rPr>
          <w:rFonts w:eastAsia="Calibri" w:cs="Times New Roman"/>
        </w:rPr>
      </w:pPr>
      <w:r>
        <w:t>|__|__|__|__| Año de la cirugía</w:t>
      </w:r>
    </w:p>
    <w:p w14:paraId="3D50F036" w14:textId="25510672" w:rsidR="0096791C" w:rsidRPr="00791206" w:rsidRDefault="0096791C" w:rsidP="00E86022">
      <w:pPr>
        <w:spacing w:after="0" w:line="240" w:lineRule="auto"/>
        <w:rPr>
          <w:rFonts w:eastAsia="Calibri" w:cs="Times New Roman"/>
        </w:rPr>
      </w:pPr>
    </w:p>
    <w:p w14:paraId="4AE61671" w14:textId="51421955" w:rsidR="0096791C" w:rsidRPr="00394500" w:rsidRDefault="159D4802" w:rsidP="004A3523">
      <w:pPr>
        <w:pStyle w:val="ListParagraph"/>
        <w:numPr>
          <w:ilvl w:val="0"/>
          <w:numId w:val="19"/>
        </w:numPr>
        <w:spacing w:after="0" w:line="240" w:lineRule="auto"/>
        <w:rPr>
          <w:rFonts w:eastAsia="Calibri" w:cs="Times New Roman"/>
          <w:b/>
          <w:bCs/>
        </w:rPr>
      </w:pPr>
      <w:r>
        <w:t xml:space="preserve">[OVARYREM] ¿Cuál de estas opciones describe mejor el tipo de </w:t>
      </w:r>
      <w:r>
        <w:rPr>
          <w:b/>
        </w:rPr>
        <w:t>extirpación quirúrgica de ovarios</w:t>
      </w:r>
      <w:r>
        <w:t xml:space="preserve"> que tuvo?</w:t>
      </w:r>
    </w:p>
    <w:p w14:paraId="41E7CA2E" w14:textId="38DA1358" w:rsidR="006D659F" w:rsidRPr="00791206" w:rsidRDefault="006D316D" w:rsidP="006D316D">
      <w:pPr>
        <w:spacing w:before="60" w:after="0" w:line="240" w:lineRule="auto"/>
        <w:ind w:left="720"/>
        <w:contextualSpacing/>
        <w:rPr>
          <w:rFonts w:eastAsia="Calibri" w:cs="Times New Roman"/>
          <w:b/>
          <w:bCs/>
        </w:rPr>
      </w:pPr>
      <w:r>
        <w:t>0</w:t>
      </w:r>
      <w:r>
        <w:tab/>
        <w:t>Me operaron para extirparme un ovario</w:t>
      </w:r>
    </w:p>
    <w:p w14:paraId="74441B27" w14:textId="1FCFB70A" w:rsidR="006D659F" w:rsidRPr="00791206" w:rsidRDefault="006D316D" w:rsidP="006D316D">
      <w:pPr>
        <w:spacing w:before="60" w:after="0" w:line="240" w:lineRule="auto"/>
        <w:ind w:left="720"/>
        <w:contextualSpacing/>
        <w:rPr>
          <w:rFonts w:eastAsia="Calibri" w:cs="Times New Roman"/>
          <w:b/>
          <w:bCs/>
        </w:rPr>
      </w:pPr>
      <w:r>
        <w:t>1</w:t>
      </w:r>
      <w:r>
        <w:tab/>
        <w:t>Me operaron para extirparme ambos ovarios</w:t>
      </w:r>
    </w:p>
    <w:p w14:paraId="73D29C34" w14:textId="23D3C8B9" w:rsidR="00765A0C" w:rsidRDefault="006D316D" w:rsidP="00765A0C">
      <w:pPr>
        <w:spacing w:before="60" w:line="240" w:lineRule="auto"/>
        <w:ind w:left="720"/>
        <w:contextualSpacing/>
        <w:rPr>
          <w:rFonts w:eastAsia="Calibri"/>
          <w:i/>
          <w:iCs/>
        </w:rPr>
      </w:pPr>
      <w:r>
        <w:t>88</w:t>
      </w:r>
      <w:r>
        <w:tab/>
        <w:t xml:space="preserve">Ninguna de las anteriores </w:t>
      </w:r>
    </w:p>
    <w:p w14:paraId="19224C69" w14:textId="77777777" w:rsidR="00D5424E" w:rsidRPr="00D5424E" w:rsidRDefault="00D5424E" w:rsidP="00765A0C">
      <w:pPr>
        <w:spacing w:after="0"/>
        <w:rPr>
          <w:rFonts w:eastAsia="Calibri"/>
        </w:rPr>
      </w:pPr>
    </w:p>
    <w:p w14:paraId="34816F8B" w14:textId="3AA1DFD8" w:rsidR="00771452" w:rsidRPr="00652B38" w:rsidRDefault="6838C06C" w:rsidP="004A3523">
      <w:pPr>
        <w:pStyle w:val="ListParagraph"/>
        <w:numPr>
          <w:ilvl w:val="0"/>
          <w:numId w:val="19"/>
        </w:numPr>
        <w:spacing w:line="240" w:lineRule="auto"/>
        <w:rPr>
          <w:rFonts w:eastAsia="Calibri" w:cs="Times New Roman"/>
          <w:b/>
          <w:bCs/>
        </w:rPr>
      </w:pPr>
      <w:r>
        <w:t xml:space="preserve">[OVARYREM2] ¿Qué edad tenía cuando le extirparon uno o ambos ovarios (ooforectomía u ovariectomía)? Si tuvo más de una operación, ¿a qué edad le hicieron esta operación </w:t>
      </w:r>
      <w:r>
        <w:rPr>
          <w:b/>
        </w:rPr>
        <w:t>por última vez</w:t>
      </w:r>
      <w:r>
        <w:t>?</w:t>
      </w:r>
    </w:p>
    <w:p w14:paraId="0EF0FB19" w14:textId="4549ABCB" w:rsidR="00771452" w:rsidRPr="00652B38" w:rsidRDefault="43BF4B94" w:rsidP="00652B38">
      <w:pPr>
        <w:spacing w:line="240" w:lineRule="auto"/>
        <w:ind w:firstLine="720"/>
        <w:rPr>
          <w:rFonts w:eastAsia="Calibri" w:cs="Times New Roman"/>
        </w:rPr>
      </w:pPr>
      <w:r>
        <w:t xml:space="preserve">|__|__| </w:t>
      </w:r>
      <w:r w:rsidR="00870224">
        <w:t>Edad que tenía cuando</w:t>
      </w:r>
      <w:r>
        <w:t xml:space="preserve"> la operaron</w:t>
      </w:r>
    </w:p>
    <w:p w14:paraId="4DDDB929" w14:textId="77777777" w:rsidR="00771452" w:rsidRPr="00791206" w:rsidRDefault="00771452" w:rsidP="00771452">
      <w:pPr>
        <w:pStyle w:val="ListParagraph"/>
        <w:spacing w:after="0" w:line="240" w:lineRule="auto"/>
        <w:ind w:left="360" w:firstLine="360"/>
        <w:rPr>
          <w:rFonts w:eastAsia="Calibri" w:cs="Times New Roman"/>
        </w:rPr>
      </w:pPr>
      <w:r>
        <w:t>O, si le es más fácil recordar en qué año, anótelo aquí:</w:t>
      </w:r>
    </w:p>
    <w:p w14:paraId="4E1533E2" w14:textId="6F924292" w:rsidR="00771452" w:rsidRPr="00791206" w:rsidRDefault="43BF4B94" w:rsidP="00652B38">
      <w:pPr>
        <w:pStyle w:val="ListParagraph"/>
        <w:spacing w:line="240" w:lineRule="auto"/>
        <w:ind w:left="360" w:firstLine="360"/>
        <w:rPr>
          <w:rFonts w:eastAsia="Calibri" w:cs="Times New Roman"/>
        </w:rPr>
      </w:pPr>
      <w:r>
        <w:t>|__|__|__|__| Año de la cirugía</w:t>
      </w:r>
    </w:p>
    <w:p w14:paraId="6F3E755A" w14:textId="16610B28" w:rsidR="00E70469" w:rsidRPr="00791206" w:rsidRDefault="00E70469" w:rsidP="00E86022">
      <w:pPr>
        <w:spacing w:after="0" w:line="240" w:lineRule="auto"/>
        <w:rPr>
          <w:rFonts w:eastAsia="Calibri" w:cs="Times New Roman"/>
        </w:rPr>
      </w:pPr>
    </w:p>
    <w:p w14:paraId="60F24C5B" w14:textId="7B1B5C45" w:rsidR="00E70469" w:rsidRPr="00466D0C" w:rsidRDefault="43BF4B94" w:rsidP="004A3523">
      <w:pPr>
        <w:pStyle w:val="ListParagraph"/>
        <w:numPr>
          <w:ilvl w:val="0"/>
          <w:numId w:val="19"/>
        </w:numPr>
        <w:spacing w:after="0" w:line="240" w:lineRule="auto"/>
        <w:rPr>
          <w:rFonts w:eastAsia="Calibri" w:cs="Times New Roman"/>
          <w:b/>
          <w:bCs/>
        </w:rPr>
      </w:pPr>
      <w:r>
        <w:t xml:space="preserve">[FTREM] ¿Cuál de estas opciones describe mejor el tipo de </w:t>
      </w:r>
      <w:r>
        <w:rPr>
          <w:b/>
        </w:rPr>
        <w:t>extirpación quirúrgica de trompas de Falopio</w:t>
      </w:r>
      <w:r>
        <w:t xml:space="preserve"> que tuvo?</w:t>
      </w:r>
    </w:p>
    <w:p w14:paraId="4A682676" w14:textId="52A4EFC1" w:rsidR="00E70469" w:rsidRPr="00791206" w:rsidRDefault="00466D0C" w:rsidP="00466D0C">
      <w:pPr>
        <w:spacing w:before="60" w:after="0" w:line="240" w:lineRule="auto"/>
        <w:ind w:left="720"/>
        <w:contextualSpacing/>
        <w:rPr>
          <w:rFonts w:eastAsia="Calibri" w:cs="Times New Roman"/>
          <w:b/>
          <w:bCs/>
        </w:rPr>
      </w:pPr>
      <w:r>
        <w:t>0</w:t>
      </w:r>
      <w:r>
        <w:tab/>
        <w:t>Me operaron para extirparme una trompa de Falopio</w:t>
      </w:r>
    </w:p>
    <w:p w14:paraId="189849D2" w14:textId="26DC0B50" w:rsidR="00E70469" w:rsidRPr="00791206" w:rsidRDefault="00466D0C" w:rsidP="00466D0C">
      <w:pPr>
        <w:spacing w:before="60" w:after="0" w:line="240" w:lineRule="auto"/>
        <w:ind w:left="720"/>
        <w:contextualSpacing/>
        <w:rPr>
          <w:rFonts w:eastAsia="Calibri" w:cs="Times New Roman"/>
          <w:b/>
          <w:bCs/>
        </w:rPr>
      </w:pPr>
      <w:r>
        <w:t>1</w:t>
      </w:r>
      <w:r>
        <w:tab/>
        <w:t>Me operaron para extirparme ambas trompas de Falopio</w:t>
      </w:r>
    </w:p>
    <w:p w14:paraId="76927B8E" w14:textId="23F5BB46" w:rsidR="006D659F" w:rsidRPr="00791206" w:rsidRDefault="00466D0C" w:rsidP="00466D0C">
      <w:pPr>
        <w:spacing w:before="60" w:after="0" w:line="240" w:lineRule="auto"/>
        <w:ind w:left="720"/>
        <w:contextualSpacing/>
        <w:rPr>
          <w:rFonts w:eastAsia="Calibri" w:cs="Times New Roman"/>
        </w:rPr>
      </w:pPr>
      <w:r>
        <w:t>88</w:t>
      </w:r>
      <w:r>
        <w:tab/>
        <w:t xml:space="preserve">Ninguna de las anteriores </w:t>
      </w:r>
    </w:p>
    <w:p w14:paraId="7E3149FD" w14:textId="77777777" w:rsidR="00466D0C" w:rsidRPr="009422DD" w:rsidRDefault="00466D0C" w:rsidP="00FC1D00">
      <w:pPr>
        <w:spacing w:after="0"/>
        <w:ind w:left="720"/>
        <w:rPr>
          <w:rFonts w:eastAsia="Calibri"/>
          <w:i/>
          <w:iCs/>
        </w:rPr>
      </w:pPr>
    </w:p>
    <w:p w14:paraId="0F1FFEF6" w14:textId="1DDE258C" w:rsidR="006D659F" w:rsidRPr="004F3BB1" w:rsidRDefault="6838C06C" w:rsidP="004A3523">
      <w:pPr>
        <w:pStyle w:val="ListParagraph"/>
        <w:numPr>
          <w:ilvl w:val="0"/>
          <w:numId w:val="19"/>
        </w:numPr>
        <w:spacing w:line="240" w:lineRule="auto"/>
        <w:rPr>
          <w:rFonts w:eastAsia="Calibri" w:cs="Times New Roman"/>
          <w:b/>
          <w:bCs/>
        </w:rPr>
      </w:pPr>
      <w:r>
        <w:t xml:space="preserve">[FTREM2] ¿Qué edad tenía cuando le extirparon una o ambas trompas de Falopio (salpingectomía)? Si tuvo más de una operación, ¿a qué edad le hicieron esta operación </w:t>
      </w:r>
      <w:r>
        <w:rPr>
          <w:b/>
        </w:rPr>
        <w:t>por última vez</w:t>
      </w:r>
      <w:r>
        <w:t xml:space="preserve">? </w:t>
      </w:r>
    </w:p>
    <w:p w14:paraId="4B482ECF" w14:textId="44244C31" w:rsidR="0096791C" w:rsidRPr="004F3BB1" w:rsidRDefault="43BF4B94" w:rsidP="004F3BB1">
      <w:pPr>
        <w:spacing w:line="240" w:lineRule="auto"/>
        <w:ind w:left="720"/>
        <w:rPr>
          <w:rFonts w:eastAsia="Calibri" w:cs="Times New Roman"/>
        </w:rPr>
      </w:pPr>
      <w:r>
        <w:t xml:space="preserve">|__|__| </w:t>
      </w:r>
      <w:r w:rsidR="00870224">
        <w:t>Edad que tenía cuando</w:t>
      </w:r>
      <w:r>
        <w:t xml:space="preserve"> la operaron</w:t>
      </w:r>
    </w:p>
    <w:p w14:paraId="2B389EEE" w14:textId="77777777" w:rsidR="0096791C" w:rsidRPr="00791206" w:rsidRDefault="0096791C" w:rsidP="0096791C">
      <w:pPr>
        <w:pStyle w:val="ListParagraph"/>
        <w:spacing w:after="0" w:line="240" w:lineRule="auto"/>
        <w:ind w:left="360" w:firstLine="360"/>
        <w:rPr>
          <w:rFonts w:eastAsia="Calibri" w:cs="Times New Roman"/>
        </w:rPr>
      </w:pPr>
      <w:r>
        <w:t>O, si le es más fácil recordar en qué año, anótelo aquí:</w:t>
      </w:r>
    </w:p>
    <w:p w14:paraId="5A2157E5" w14:textId="1D655FC9" w:rsidR="006D659F" w:rsidRDefault="43BF4B94" w:rsidP="004F3BB1">
      <w:pPr>
        <w:pStyle w:val="ListParagraph"/>
        <w:spacing w:line="240" w:lineRule="auto"/>
        <w:ind w:left="360" w:firstLine="360"/>
        <w:rPr>
          <w:rFonts w:eastAsia="Calibri" w:cs="Times New Roman"/>
        </w:rPr>
      </w:pPr>
      <w:r>
        <w:t>|__|__|__|__| Año de la cirugía</w:t>
      </w:r>
    </w:p>
    <w:p w14:paraId="55186C7F" w14:textId="77777777" w:rsidR="00765A0C" w:rsidRPr="00791206" w:rsidRDefault="00765A0C" w:rsidP="004F3BB1">
      <w:pPr>
        <w:pStyle w:val="ListParagraph"/>
        <w:spacing w:line="240" w:lineRule="auto"/>
        <w:ind w:left="360" w:firstLine="360"/>
        <w:rPr>
          <w:rFonts w:eastAsia="Calibri" w:cs="Times New Roman"/>
        </w:rPr>
      </w:pPr>
    </w:p>
    <w:p w14:paraId="22AAA3E7" w14:textId="7C2E642A" w:rsidR="006D659F" w:rsidRPr="00BC1700" w:rsidRDefault="159D4802" w:rsidP="004A3523">
      <w:pPr>
        <w:pStyle w:val="ListParagraph"/>
        <w:numPr>
          <w:ilvl w:val="0"/>
          <w:numId w:val="19"/>
        </w:numPr>
        <w:spacing w:line="240" w:lineRule="auto"/>
        <w:rPr>
          <w:rFonts w:eastAsia="Calibri" w:cs="Times New Roman"/>
        </w:rPr>
      </w:pPr>
      <w:r>
        <w:t xml:space="preserve">[VASEC] [Previously VASEC2] ¿A qué edad tuvo la </w:t>
      </w:r>
      <w:r>
        <w:rPr>
          <w:b/>
        </w:rPr>
        <w:t>vasectomía</w:t>
      </w:r>
      <w:r>
        <w:t>?</w:t>
      </w:r>
    </w:p>
    <w:p w14:paraId="0661BBE0" w14:textId="713D3FAB" w:rsidR="0096791C" w:rsidRPr="00BC1700" w:rsidRDefault="43BF4B94" w:rsidP="00BC1700">
      <w:pPr>
        <w:spacing w:line="240" w:lineRule="auto"/>
        <w:ind w:left="720"/>
        <w:rPr>
          <w:rFonts w:eastAsia="Calibri" w:cs="Times New Roman"/>
        </w:rPr>
      </w:pPr>
      <w:r>
        <w:t xml:space="preserve">|__|__| </w:t>
      </w:r>
      <w:r w:rsidR="00870224">
        <w:t>Edad que tenía cuando</w:t>
      </w:r>
      <w:r>
        <w:t xml:space="preserve"> lo operaron</w:t>
      </w:r>
    </w:p>
    <w:p w14:paraId="6E713738" w14:textId="77777777" w:rsidR="0096791C" w:rsidRPr="00791206" w:rsidRDefault="0096791C" w:rsidP="0096791C">
      <w:pPr>
        <w:pStyle w:val="ListParagraph"/>
        <w:spacing w:after="0" w:line="240" w:lineRule="auto"/>
        <w:ind w:left="360" w:firstLine="360"/>
        <w:rPr>
          <w:rFonts w:eastAsia="Calibri" w:cs="Times New Roman"/>
        </w:rPr>
      </w:pPr>
      <w:r>
        <w:lastRenderedPageBreak/>
        <w:t>O, si le es más fácil recordar en qué año, anótelo aquí:</w:t>
      </w:r>
    </w:p>
    <w:p w14:paraId="08605E0D" w14:textId="32EDAFBA" w:rsidR="0096791C" w:rsidRPr="00791206" w:rsidRDefault="43BF4B94" w:rsidP="00BC1700">
      <w:pPr>
        <w:pStyle w:val="ListParagraph"/>
        <w:spacing w:line="240" w:lineRule="auto"/>
        <w:ind w:left="360" w:firstLine="360"/>
        <w:rPr>
          <w:rFonts w:eastAsia="Calibri" w:cs="Times New Roman"/>
        </w:rPr>
      </w:pPr>
      <w:r>
        <w:t>|__|__|__|__| Año de la cirugía</w:t>
      </w:r>
    </w:p>
    <w:p w14:paraId="031860FC" w14:textId="31A09BDB" w:rsidR="00E86022" w:rsidRPr="00791206" w:rsidRDefault="00E86022" w:rsidP="00E86022">
      <w:pPr>
        <w:spacing w:after="0" w:line="240" w:lineRule="auto"/>
        <w:rPr>
          <w:rFonts w:eastAsia="Calibri" w:cs="Times New Roman"/>
        </w:rPr>
      </w:pPr>
    </w:p>
    <w:p w14:paraId="7ACE3E7C" w14:textId="52AB1F7A" w:rsidR="006D659F" w:rsidRPr="00BC2258" w:rsidRDefault="159D4802" w:rsidP="004A3523">
      <w:pPr>
        <w:pStyle w:val="ListParagraph"/>
        <w:numPr>
          <w:ilvl w:val="0"/>
          <w:numId w:val="19"/>
        </w:numPr>
        <w:spacing w:after="0" w:line="240" w:lineRule="auto"/>
        <w:rPr>
          <w:rFonts w:eastAsia="Calibri" w:cs="Times New Roman"/>
        </w:rPr>
      </w:pPr>
      <w:r w:rsidRPr="00BC2258">
        <w:t xml:space="preserve">[TESTREM] ¿Cuál de estas opciones describe mejor el tipo de </w:t>
      </w:r>
      <w:r w:rsidRPr="00BC2258">
        <w:rPr>
          <w:b/>
        </w:rPr>
        <w:t>extirpación quirúrgica de testículos</w:t>
      </w:r>
      <w:r w:rsidRPr="00BC2258">
        <w:t xml:space="preserve"> que tuvo?</w:t>
      </w:r>
    </w:p>
    <w:p w14:paraId="55400B23" w14:textId="559795FB" w:rsidR="006D659F" w:rsidRPr="00791206" w:rsidRDefault="007D4B4E" w:rsidP="007D4B4E">
      <w:pPr>
        <w:spacing w:before="60" w:after="0" w:line="240" w:lineRule="auto"/>
        <w:ind w:left="720"/>
        <w:contextualSpacing/>
        <w:rPr>
          <w:rFonts w:eastAsia="Calibri" w:cs="Times New Roman"/>
          <w:b/>
          <w:bCs/>
        </w:rPr>
      </w:pPr>
      <w:r>
        <w:t>0</w:t>
      </w:r>
      <w:r>
        <w:tab/>
        <w:t>Me operaron para extirparme un testículo</w:t>
      </w:r>
    </w:p>
    <w:p w14:paraId="14F833BB" w14:textId="45A9C678" w:rsidR="006D659F" w:rsidRPr="00791206" w:rsidRDefault="007D4B4E" w:rsidP="007D4B4E">
      <w:pPr>
        <w:spacing w:before="60" w:after="0" w:line="240" w:lineRule="auto"/>
        <w:ind w:left="720"/>
        <w:contextualSpacing/>
        <w:rPr>
          <w:rFonts w:eastAsia="Calibri" w:cs="Times New Roman"/>
          <w:b/>
          <w:bCs/>
        </w:rPr>
      </w:pPr>
      <w:r>
        <w:t>1</w:t>
      </w:r>
      <w:r>
        <w:tab/>
        <w:t>Me operaron para extirparme ambos testículos</w:t>
      </w:r>
    </w:p>
    <w:p w14:paraId="10E543A2" w14:textId="79880110" w:rsidR="006D659F" w:rsidRPr="00791206" w:rsidRDefault="007D4B4E" w:rsidP="007D4B4E">
      <w:pPr>
        <w:spacing w:before="60" w:line="240" w:lineRule="auto"/>
        <w:ind w:left="720"/>
        <w:contextualSpacing/>
        <w:rPr>
          <w:rFonts w:eastAsia="Calibri" w:cs="Times New Roman"/>
        </w:rPr>
      </w:pPr>
      <w:r>
        <w:t>88</w:t>
      </w:r>
      <w:r>
        <w:tab/>
        <w:t xml:space="preserve">Ninguna de las anteriores </w:t>
      </w:r>
    </w:p>
    <w:p w14:paraId="46606841" w14:textId="50DC5C1D" w:rsidR="006D659F" w:rsidRPr="00791206" w:rsidRDefault="006D659F" w:rsidP="00FC1D00">
      <w:pPr>
        <w:spacing w:after="0" w:line="240" w:lineRule="auto"/>
        <w:rPr>
          <w:rFonts w:eastAsia="Calibri" w:cs="Times New Roman"/>
        </w:rPr>
      </w:pPr>
    </w:p>
    <w:p w14:paraId="5555FE5E" w14:textId="76F8E22B" w:rsidR="006D659F" w:rsidRPr="005F5D8C" w:rsidRDefault="6838C06C" w:rsidP="004A3523">
      <w:pPr>
        <w:pStyle w:val="ListParagraph"/>
        <w:numPr>
          <w:ilvl w:val="0"/>
          <w:numId w:val="19"/>
        </w:numPr>
        <w:spacing w:line="240" w:lineRule="auto"/>
        <w:rPr>
          <w:rFonts w:eastAsia="Calibri" w:cs="Times New Roman"/>
          <w:b/>
          <w:bCs/>
        </w:rPr>
      </w:pPr>
      <w:r>
        <w:t xml:space="preserve">[TESTREM2] ¿Qué edad tenía cuando le extirparon uno o ambos testículos (orquiectomía u orquidectomía)? Si tuvo más de una operación, ¿a qué edad le hicieron esta operación </w:t>
      </w:r>
      <w:r>
        <w:rPr>
          <w:b/>
        </w:rPr>
        <w:t>por última vez</w:t>
      </w:r>
      <w:r>
        <w:t xml:space="preserve">? </w:t>
      </w:r>
    </w:p>
    <w:p w14:paraId="0503D47F" w14:textId="5674EDB9" w:rsidR="0096791C" w:rsidRPr="005F5D8C" w:rsidRDefault="43BF4B94" w:rsidP="005F5D8C">
      <w:pPr>
        <w:spacing w:line="240" w:lineRule="auto"/>
        <w:ind w:left="720"/>
        <w:rPr>
          <w:rFonts w:eastAsia="Calibri" w:cs="Times New Roman"/>
        </w:rPr>
      </w:pPr>
      <w:r>
        <w:t xml:space="preserve">|__|__| </w:t>
      </w:r>
      <w:r w:rsidR="00870224">
        <w:t>Edad que tenía cuando</w:t>
      </w:r>
      <w:r>
        <w:t xml:space="preserve"> lo operaron</w:t>
      </w:r>
    </w:p>
    <w:p w14:paraId="7EFBB605" w14:textId="77777777" w:rsidR="0096791C" w:rsidRPr="00791206" w:rsidRDefault="0096791C" w:rsidP="0096791C">
      <w:pPr>
        <w:pStyle w:val="ListParagraph"/>
        <w:spacing w:after="0" w:line="240" w:lineRule="auto"/>
        <w:ind w:left="360" w:firstLine="360"/>
        <w:rPr>
          <w:rFonts w:eastAsia="Calibri" w:cs="Times New Roman"/>
        </w:rPr>
      </w:pPr>
      <w:r>
        <w:t>O, si le es más fácil recordar en qué año, anótelo aquí:</w:t>
      </w:r>
    </w:p>
    <w:p w14:paraId="1982CC43" w14:textId="78F6567F" w:rsidR="0096791C" w:rsidRPr="00791206" w:rsidRDefault="43BF4B94" w:rsidP="005F5D8C">
      <w:pPr>
        <w:pStyle w:val="ListParagraph"/>
        <w:spacing w:line="240" w:lineRule="auto"/>
        <w:ind w:left="360" w:firstLine="360"/>
        <w:rPr>
          <w:rFonts w:eastAsia="Calibri" w:cs="Times New Roman"/>
        </w:rPr>
      </w:pPr>
      <w:r>
        <w:t>|__|__|__|__| Año de la cirugía</w:t>
      </w:r>
    </w:p>
    <w:p w14:paraId="2853D9A9" w14:textId="38D76A35" w:rsidR="00E86022" w:rsidRPr="00791206" w:rsidRDefault="00E86022" w:rsidP="00E86022">
      <w:pPr>
        <w:spacing w:after="0" w:line="240" w:lineRule="auto"/>
        <w:rPr>
          <w:rFonts w:eastAsia="Calibri" w:cs="Times New Roman"/>
        </w:rPr>
      </w:pPr>
    </w:p>
    <w:p w14:paraId="53DB5308" w14:textId="3A50D1BC" w:rsidR="006D659F" w:rsidRPr="00364023" w:rsidRDefault="159D4802" w:rsidP="004A3523">
      <w:pPr>
        <w:pStyle w:val="ListParagraph"/>
        <w:numPr>
          <w:ilvl w:val="0"/>
          <w:numId w:val="19"/>
        </w:numPr>
        <w:spacing w:after="0" w:line="240" w:lineRule="auto"/>
        <w:rPr>
          <w:rFonts w:eastAsia="Calibri" w:cs="Times New Roman"/>
        </w:rPr>
      </w:pPr>
      <w:r>
        <w:t xml:space="preserve">[PROSREM] ¿Cuál de estas opciones describe mejor el tipo de </w:t>
      </w:r>
      <w:r>
        <w:rPr>
          <w:b/>
        </w:rPr>
        <w:t>extirpación quirúrgica de próstata</w:t>
      </w:r>
      <w:r>
        <w:t xml:space="preserve"> que tuvo? </w:t>
      </w:r>
    </w:p>
    <w:p w14:paraId="200D38FE" w14:textId="0FCFAED1" w:rsidR="006D659F" w:rsidRPr="00791206" w:rsidRDefault="00364023" w:rsidP="00364023">
      <w:pPr>
        <w:spacing w:before="60" w:after="0" w:line="240" w:lineRule="auto"/>
        <w:ind w:left="720"/>
        <w:contextualSpacing/>
        <w:rPr>
          <w:rFonts w:eastAsia="Calibri" w:cs="Times New Roman"/>
          <w:b/>
          <w:bCs/>
        </w:rPr>
      </w:pPr>
      <w:r>
        <w:t>0</w:t>
      </w:r>
      <w:r>
        <w:tab/>
        <w:t>Me operaron para extirparme parte de la próstata</w:t>
      </w:r>
    </w:p>
    <w:p w14:paraId="36502F02" w14:textId="151830AB" w:rsidR="006D659F" w:rsidRPr="00791206" w:rsidRDefault="00364023" w:rsidP="00364023">
      <w:pPr>
        <w:spacing w:before="60" w:after="0" w:line="240" w:lineRule="auto"/>
        <w:ind w:left="720"/>
        <w:contextualSpacing/>
        <w:rPr>
          <w:rFonts w:eastAsia="Calibri" w:cs="Times New Roman"/>
          <w:b/>
          <w:bCs/>
        </w:rPr>
      </w:pPr>
      <w:r>
        <w:t>1</w:t>
      </w:r>
      <w:r>
        <w:tab/>
        <w:t>Me operaron para extirparme toda la próstata</w:t>
      </w:r>
    </w:p>
    <w:p w14:paraId="42715ED6" w14:textId="75C35B14" w:rsidR="00D63590" w:rsidRPr="002007B3" w:rsidRDefault="00364023" w:rsidP="00D63590">
      <w:pPr>
        <w:spacing w:before="60" w:line="240" w:lineRule="auto"/>
        <w:ind w:left="720"/>
        <w:contextualSpacing/>
        <w:rPr>
          <w:rFonts w:eastAsia="Calibri"/>
          <w:i/>
          <w:iCs/>
        </w:rPr>
      </w:pPr>
      <w:r>
        <w:t>88</w:t>
      </w:r>
      <w:r>
        <w:tab/>
        <w:t xml:space="preserve">Ninguna de las anteriores </w:t>
      </w:r>
    </w:p>
    <w:p w14:paraId="2208381B" w14:textId="77777777" w:rsidR="00E86022" w:rsidRPr="00791206" w:rsidRDefault="00E86022" w:rsidP="00FC1D00">
      <w:pPr>
        <w:spacing w:before="60" w:after="0" w:line="240" w:lineRule="auto"/>
        <w:contextualSpacing/>
        <w:rPr>
          <w:rFonts w:eastAsia="Calibri" w:cs="Times New Roman"/>
        </w:rPr>
      </w:pPr>
    </w:p>
    <w:p w14:paraId="325D6C48" w14:textId="1D26776D" w:rsidR="006D659F" w:rsidRPr="00C33B6E" w:rsidRDefault="6838C06C" w:rsidP="004A3523">
      <w:pPr>
        <w:pStyle w:val="ListParagraph"/>
        <w:numPr>
          <w:ilvl w:val="0"/>
          <w:numId w:val="19"/>
        </w:numPr>
        <w:spacing w:line="240" w:lineRule="auto"/>
        <w:rPr>
          <w:rFonts w:eastAsia="Calibri" w:cs="Times New Roman"/>
          <w:b/>
          <w:bCs/>
        </w:rPr>
      </w:pPr>
      <w:r>
        <w:t xml:space="preserve">[PROSREM2] ¿Qué edad tenía cuando le extirparon parte de la próstata o toda (prostatectomía)? Si tuvo más de una operación, ¿a qué edad le hicieron esta operación </w:t>
      </w:r>
      <w:r>
        <w:rPr>
          <w:b/>
        </w:rPr>
        <w:t>por última vez</w:t>
      </w:r>
      <w:r>
        <w:t xml:space="preserve">? </w:t>
      </w:r>
    </w:p>
    <w:p w14:paraId="0FBEFC2C" w14:textId="066DB9A6" w:rsidR="0096791C" w:rsidRPr="00C33B6E" w:rsidRDefault="43BF4B94" w:rsidP="00C33B6E">
      <w:pPr>
        <w:spacing w:line="240" w:lineRule="auto"/>
        <w:ind w:left="720"/>
        <w:rPr>
          <w:rFonts w:eastAsia="Calibri" w:cs="Times New Roman"/>
        </w:rPr>
      </w:pPr>
      <w:r>
        <w:t xml:space="preserve">|__|__| </w:t>
      </w:r>
      <w:r w:rsidR="00870224">
        <w:t>Edad que tenía cuando</w:t>
      </w:r>
      <w:r>
        <w:t xml:space="preserve"> lo operaron</w:t>
      </w:r>
    </w:p>
    <w:p w14:paraId="2CDCDC1B" w14:textId="77777777" w:rsidR="0096791C" w:rsidRPr="00791206" w:rsidRDefault="0096791C" w:rsidP="0096791C">
      <w:pPr>
        <w:pStyle w:val="ListParagraph"/>
        <w:spacing w:after="0" w:line="240" w:lineRule="auto"/>
        <w:ind w:left="360" w:firstLine="360"/>
        <w:rPr>
          <w:rFonts w:eastAsia="Calibri" w:cs="Times New Roman"/>
        </w:rPr>
      </w:pPr>
      <w:r>
        <w:t>O, si le es más fácil recordar en qué año, anótelo aquí:</w:t>
      </w:r>
    </w:p>
    <w:p w14:paraId="7004D8E9" w14:textId="1B1465A7" w:rsidR="0096791C" w:rsidRPr="00791206" w:rsidRDefault="43BF4B94" w:rsidP="00C33B6E">
      <w:pPr>
        <w:pStyle w:val="ListParagraph"/>
        <w:spacing w:line="240" w:lineRule="auto"/>
        <w:ind w:left="360" w:firstLine="360"/>
        <w:rPr>
          <w:rFonts w:eastAsia="Calibri" w:cs="Times New Roman"/>
        </w:rPr>
      </w:pPr>
      <w:r>
        <w:t>|__|__|__|__| Año de la cirugía</w:t>
      </w:r>
    </w:p>
    <w:p w14:paraId="01F52399" w14:textId="1DA686D8" w:rsidR="00E86022" w:rsidRPr="00791206" w:rsidRDefault="00E86022" w:rsidP="00E86022">
      <w:pPr>
        <w:spacing w:after="0" w:line="240" w:lineRule="auto"/>
        <w:rPr>
          <w:rFonts w:eastAsia="Calibri" w:cs="Times New Roman"/>
        </w:rPr>
      </w:pPr>
    </w:p>
    <w:p w14:paraId="15BBCE08" w14:textId="76C07445" w:rsidR="00547790" w:rsidRPr="00B347B0" w:rsidRDefault="159D4802" w:rsidP="004A3523">
      <w:pPr>
        <w:pStyle w:val="ListParagraph"/>
        <w:numPr>
          <w:ilvl w:val="0"/>
          <w:numId w:val="19"/>
        </w:numPr>
        <w:spacing w:line="240" w:lineRule="auto"/>
        <w:rPr>
          <w:rFonts w:eastAsia="Calibri" w:cs="Times New Roman"/>
          <w:b/>
          <w:bCs/>
        </w:rPr>
      </w:pPr>
      <w:r>
        <w:t xml:space="preserve">[PENREM] ¿Qué edad tenía cuando le </w:t>
      </w:r>
      <w:r>
        <w:rPr>
          <w:b/>
        </w:rPr>
        <w:t>amputaron el pene (penectomía)</w:t>
      </w:r>
      <w:r>
        <w:t>?</w:t>
      </w:r>
    </w:p>
    <w:p w14:paraId="6CE75E74" w14:textId="1E72E872" w:rsidR="00547790" w:rsidRPr="00B347B0" w:rsidRDefault="43BF4B94" w:rsidP="00B347B0">
      <w:pPr>
        <w:spacing w:line="240" w:lineRule="auto"/>
        <w:ind w:left="720"/>
        <w:rPr>
          <w:rFonts w:eastAsia="Calibri" w:cs="Times New Roman"/>
        </w:rPr>
      </w:pPr>
      <w:r>
        <w:t xml:space="preserve">|__|__| </w:t>
      </w:r>
      <w:r w:rsidR="00870224">
        <w:t>Edad que tenía cuando</w:t>
      </w:r>
      <w:r>
        <w:t xml:space="preserve"> lo operaron</w:t>
      </w:r>
    </w:p>
    <w:p w14:paraId="031F8C3E" w14:textId="77777777" w:rsidR="00547790" w:rsidRPr="00791206" w:rsidRDefault="00547790" w:rsidP="00B347B0">
      <w:pPr>
        <w:pStyle w:val="ListParagraph"/>
        <w:spacing w:line="240" w:lineRule="auto"/>
        <w:ind w:left="360" w:firstLine="360"/>
        <w:rPr>
          <w:rFonts w:eastAsia="Calibri" w:cs="Times New Roman"/>
        </w:rPr>
      </w:pPr>
      <w:r>
        <w:t>O, si le es más fácil recordar en qué año, anótelo aquí:</w:t>
      </w:r>
    </w:p>
    <w:p w14:paraId="6C53E2FD" w14:textId="77777777" w:rsidR="00547790" w:rsidRPr="00791206" w:rsidRDefault="00547790" w:rsidP="00B347B0">
      <w:pPr>
        <w:pStyle w:val="ListParagraph"/>
        <w:spacing w:line="240" w:lineRule="auto"/>
        <w:ind w:left="360" w:firstLine="360"/>
        <w:rPr>
          <w:rFonts w:eastAsia="Calibri" w:cs="Times New Roman"/>
        </w:rPr>
      </w:pPr>
      <w:r>
        <w:t>|__|__|__|__| Año del diagnóstico</w:t>
      </w:r>
    </w:p>
    <w:p w14:paraId="0355CA32" w14:textId="77777777" w:rsidR="00C93C25" w:rsidRPr="002007B3" w:rsidRDefault="00C93C25" w:rsidP="00FC1D00">
      <w:pPr>
        <w:spacing w:after="0"/>
        <w:ind w:firstLine="720"/>
        <w:rPr>
          <w:rFonts w:eastAsia="Calibri" w:cstheme="minorHAnsi"/>
          <w:i/>
        </w:rPr>
      </w:pPr>
    </w:p>
    <w:p w14:paraId="0144B46C" w14:textId="22386289" w:rsidR="0096791C" w:rsidRPr="00791206" w:rsidRDefault="43BF4B94" w:rsidP="00C93C25">
      <w:pPr>
        <w:pStyle w:val="Heading2"/>
        <w:rPr>
          <w:rFonts w:eastAsia="Times New Roman"/>
        </w:rPr>
      </w:pPr>
      <w:r>
        <w:t>[BLDTRANS] Transfusión de sangre</w:t>
      </w:r>
    </w:p>
    <w:p w14:paraId="762E2F72" w14:textId="4B1FD904" w:rsidR="0096791C" w:rsidRPr="00EF13C9" w:rsidRDefault="43BF4B94" w:rsidP="004A3523">
      <w:pPr>
        <w:pStyle w:val="ListParagraph"/>
        <w:numPr>
          <w:ilvl w:val="0"/>
          <w:numId w:val="19"/>
        </w:numPr>
        <w:spacing w:after="0" w:line="240" w:lineRule="auto"/>
        <w:rPr>
          <w:rFonts w:eastAsiaTheme="minorEastAsia"/>
        </w:rPr>
      </w:pPr>
      <w:r>
        <w:t xml:space="preserve">¿Ha recibido alguna vez una </w:t>
      </w:r>
      <w:r>
        <w:rPr>
          <w:b/>
        </w:rPr>
        <w:t>transfusión de sangre</w:t>
      </w:r>
      <w:r>
        <w:t xml:space="preserve">? </w:t>
      </w:r>
    </w:p>
    <w:p w14:paraId="64DF1E33" w14:textId="4FC78565" w:rsidR="0096791C" w:rsidRPr="00EF13C9" w:rsidRDefault="00EF13C9" w:rsidP="00EF13C9">
      <w:pPr>
        <w:spacing w:before="60" w:after="0" w:line="240" w:lineRule="auto"/>
        <w:ind w:left="720"/>
        <w:rPr>
          <w:rFonts w:eastAsia="Calibri" w:cs="Times New Roman"/>
        </w:rPr>
      </w:pPr>
      <w:r>
        <w:t>0</w:t>
      </w:r>
      <w:r>
        <w:tab/>
        <w:t xml:space="preserve">No </w:t>
      </w:r>
    </w:p>
    <w:p w14:paraId="0AB5E3DB" w14:textId="34D0367B" w:rsidR="00B761DA" w:rsidRPr="00EF13C9" w:rsidRDefault="00EF13C9" w:rsidP="00EF13C9">
      <w:pPr>
        <w:spacing w:before="60" w:after="0" w:line="240" w:lineRule="auto"/>
        <w:ind w:left="720"/>
        <w:rPr>
          <w:rFonts w:eastAsia="Calibri" w:cs="Times New Roman"/>
        </w:rPr>
      </w:pPr>
      <w:r>
        <w:t>1</w:t>
      </w:r>
      <w:r>
        <w:tab/>
        <w:t>Sí</w:t>
      </w:r>
    </w:p>
    <w:p w14:paraId="5E96790C" w14:textId="77777777" w:rsidR="0096791C" w:rsidRPr="00791206" w:rsidRDefault="0096791C" w:rsidP="0096791C">
      <w:pPr>
        <w:spacing w:after="0" w:line="240" w:lineRule="auto"/>
        <w:rPr>
          <w:rFonts w:eastAsia="Calibri" w:cs="Times New Roman"/>
        </w:rPr>
      </w:pPr>
    </w:p>
    <w:p w14:paraId="4DAE9820" w14:textId="39C10F9B" w:rsidR="0096791C" w:rsidRPr="00664813" w:rsidRDefault="6838C06C" w:rsidP="004A3523">
      <w:pPr>
        <w:pStyle w:val="ListParagraph"/>
        <w:numPr>
          <w:ilvl w:val="0"/>
          <w:numId w:val="19"/>
        </w:numPr>
        <w:spacing w:line="240" w:lineRule="auto"/>
        <w:rPr>
          <w:rFonts w:eastAsia="Calibri" w:cs="Times New Roman"/>
          <w:b/>
          <w:bCs/>
        </w:rPr>
      </w:pPr>
      <w:r>
        <w:lastRenderedPageBreak/>
        <w:t>[BLDTRANS2] ¿Cuántas transfusiones de sangre ha recibido en total?</w:t>
      </w:r>
      <w:r w:rsidR="000358DD">
        <w:t xml:space="preserve"> </w:t>
      </w:r>
    </w:p>
    <w:p w14:paraId="2C4CA129" w14:textId="40238220" w:rsidR="004E7BC6" w:rsidRPr="00791206" w:rsidRDefault="43BF4B94" w:rsidP="00EF13C9">
      <w:pPr>
        <w:spacing w:line="240" w:lineRule="auto"/>
        <w:ind w:firstLine="720"/>
        <w:rPr>
          <w:rFonts w:eastAsia="Calibri" w:cs="Times New Roman"/>
        </w:rPr>
      </w:pPr>
      <w:r>
        <w:t xml:space="preserve">|__|__| Número de transfusiones </w:t>
      </w:r>
    </w:p>
    <w:p w14:paraId="34F2B71A" w14:textId="3FB9D656" w:rsidR="00E87A48" w:rsidRPr="00791206" w:rsidRDefault="00E87A48" w:rsidP="00260614">
      <w:pPr>
        <w:spacing w:after="0" w:line="240" w:lineRule="auto"/>
        <w:rPr>
          <w:rFonts w:eastAsia="Calibri" w:cs="Times New Roman"/>
          <w:b/>
          <w:bCs/>
        </w:rPr>
      </w:pPr>
    </w:p>
    <w:p w14:paraId="0BA64349" w14:textId="77777777" w:rsidR="0096791C" w:rsidRPr="00260614" w:rsidRDefault="6838C06C" w:rsidP="004A3523">
      <w:pPr>
        <w:pStyle w:val="ListParagraph"/>
        <w:numPr>
          <w:ilvl w:val="0"/>
          <w:numId w:val="19"/>
        </w:numPr>
        <w:spacing w:line="240" w:lineRule="auto"/>
        <w:rPr>
          <w:rFonts w:eastAsia="Calibri" w:cs="Times New Roman"/>
        </w:rPr>
      </w:pPr>
      <w:r>
        <w:t xml:space="preserve">[BLDTRANS3] ¿A qué edad recibió su </w:t>
      </w:r>
      <w:r>
        <w:rPr>
          <w:b/>
        </w:rPr>
        <w:t>primera</w:t>
      </w:r>
      <w:r>
        <w:t xml:space="preserve"> transfusión de sangre?</w:t>
      </w:r>
    </w:p>
    <w:p w14:paraId="2CCC8060" w14:textId="383ED4D6" w:rsidR="00A676C2" w:rsidRPr="00260614" w:rsidRDefault="00A676C2" w:rsidP="00260614">
      <w:pPr>
        <w:spacing w:line="240" w:lineRule="auto"/>
        <w:ind w:left="720"/>
        <w:rPr>
          <w:rFonts w:eastAsia="Calibri" w:cs="Times New Roman"/>
        </w:rPr>
      </w:pPr>
      <w:r>
        <w:t xml:space="preserve">|__|__| </w:t>
      </w:r>
      <w:r w:rsidR="00870224">
        <w:t>Edad que tenía cuando</w:t>
      </w:r>
      <w:r>
        <w:t xml:space="preserve"> recibió la primera transfusión</w:t>
      </w:r>
    </w:p>
    <w:p w14:paraId="3C65B153" w14:textId="77777777" w:rsidR="00A676C2" w:rsidRPr="00791206" w:rsidRDefault="00A676C2" w:rsidP="00A676C2">
      <w:pPr>
        <w:pStyle w:val="ListParagraph"/>
        <w:spacing w:after="0" w:line="240" w:lineRule="auto"/>
        <w:ind w:left="360" w:firstLine="360"/>
        <w:rPr>
          <w:rFonts w:eastAsia="Calibri" w:cs="Times New Roman"/>
        </w:rPr>
      </w:pPr>
      <w:r>
        <w:t>O, si le es más fácil recordar en qué año, anótelo aquí:</w:t>
      </w:r>
    </w:p>
    <w:p w14:paraId="24509DD0" w14:textId="4F9A62C3" w:rsidR="00A676C2" w:rsidRPr="00791206" w:rsidRDefault="00A676C2" w:rsidP="00260614">
      <w:pPr>
        <w:pStyle w:val="ListParagraph"/>
        <w:spacing w:line="240" w:lineRule="auto"/>
        <w:ind w:left="360" w:firstLine="360"/>
        <w:rPr>
          <w:rFonts w:eastAsia="Calibri" w:cs="Times New Roman"/>
        </w:rPr>
      </w:pPr>
      <w:r>
        <w:t>|__|__|__|__| Año de la primera transfusión</w:t>
      </w:r>
    </w:p>
    <w:p w14:paraId="14CE8BBD" w14:textId="27ED051E" w:rsidR="009E43DC" w:rsidRPr="00791206" w:rsidRDefault="009E43DC" w:rsidP="009E43DC">
      <w:pPr>
        <w:spacing w:before="120" w:after="0" w:line="240" w:lineRule="auto"/>
        <w:rPr>
          <w:rFonts w:eastAsia="Calibri" w:cs="Times New Roman"/>
        </w:rPr>
      </w:pPr>
    </w:p>
    <w:p w14:paraId="2F25D9E5" w14:textId="77777777" w:rsidR="0096791C" w:rsidRPr="00A51F73" w:rsidRDefault="6838C06C" w:rsidP="004A3523">
      <w:pPr>
        <w:pStyle w:val="ListParagraph"/>
        <w:numPr>
          <w:ilvl w:val="0"/>
          <w:numId w:val="19"/>
        </w:numPr>
        <w:spacing w:line="240" w:lineRule="auto"/>
        <w:rPr>
          <w:rFonts w:eastAsia="Calibri" w:cs="Times New Roman"/>
        </w:rPr>
      </w:pPr>
      <w:r>
        <w:t xml:space="preserve">[BLDTRANS4] ¿A qué edad recibió su </w:t>
      </w:r>
      <w:r>
        <w:rPr>
          <w:b/>
        </w:rPr>
        <w:t>última</w:t>
      </w:r>
      <w:r>
        <w:t xml:space="preserve"> transfusión de sangre?</w:t>
      </w:r>
    </w:p>
    <w:p w14:paraId="69EA37CA" w14:textId="59550529" w:rsidR="00A676C2" w:rsidRPr="00A51F73" w:rsidRDefault="00A676C2" w:rsidP="00A51F73">
      <w:pPr>
        <w:spacing w:line="240" w:lineRule="auto"/>
        <w:ind w:left="720"/>
        <w:rPr>
          <w:rFonts w:eastAsia="Calibri" w:cs="Times New Roman"/>
        </w:rPr>
      </w:pPr>
      <w:r>
        <w:t xml:space="preserve">|__|__| </w:t>
      </w:r>
      <w:r w:rsidR="00870224">
        <w:t>Edad que tenía cuando</w:t>
      </w:r>
      <w:r>
        <w:t xml:space="preserve"> recibió la última transfusión</w:t>
      </w:r>
    </w:p>
    <w:p w14:paraId="57765A8D" w14:textId="77777777" w:rsidR="00A676C2" w:rsidRPr="00791206" w:rsidRDefault="00A676C2" w:rsidP="00A676C2">
      <w:pPr>
        <w:pStyle w:val="ListParagraph"/>
        <w:spacing w:after="0" w:line="240" w:lineRule="auto"/>
        <w:ind w:left="360" w:firstLine="360"/>
        <w:rPr>
          <w:rFonts w:eastAsia="Calibri" w:cs="Times New Roman"/>
        </w:rPr>
      </w:pPr>
      <w:r>
        <w:t>O, si le es más fácil recordar en qué año, anótelo aquí:</w:t>
      </w:r>
    </w:p>
    <w:p w14:paraId="47E5EB58" w14:textId="09316885" w:rsidR="001C63A9" w:rsidRPr="00A00479" w:rsidRDefault="00A676C2" w:rsidP="00A00479">
      <w:pPr>
        <w:pStyle w:val="ListParagraph"/>
        <w:spacing w:line="240" w:lineRule="auto"/>
        <w:ind w:left="360" w:firstLine="360"/>
        <w:rPr>
          <w:rFonts w:eastAsia="Calibri" w:cs="Times New Roman"/>
        </w:rPr>
      </w:pPr>
      <w:r>
        <w:t>|__|__|__|__| Año de la última transfusión</w:t>
      </w:r>
      <w:bookmarkStart w:id="7" w:name="_Toc496540760"/>
      <w:bookmarkStart w:id="8" w:name="_Hlk534621047"/>
    </w:p>
    <w:p w14:paraId="353CB263" w14:textId="59E97E0E" w:rsidR="000B796F" w:rsidRPr="000B796F" w:rsidRDefault="43BF4B94" w:rsidP="001C63A9">
      <w:pPr>
        <w:pStyle w:val="Heading1"/>
        <w:spacing w:after="0"/>
        <w:rPr>
          <w:rFonts w:eastAsia="Times New Roman"/>
        </w:rPr>
      </w:pPr>
      <w:r>
        <w:t>[OVERHEALTH] Salud general [SECTION 3]</w:t>
      </w:r>
    </w:p>
    <w:p w14:paraId="1597E65E" w14:textId="4D97F639" w:rsidR="00312125" w:rsidRPr="00791206" w:rsidRDefault="43BF4B94" w:rsidP="001C63A9">
      <w:pPr>
        <w:spacing w:before="240"/>
      </w:pPr>
      <w:r>
        <w:t xml:space="preserve">A continuación, nos gustaría hacerle algunas preguntas sobre </w:t>
      </w:r>
      <w:r w:rsidR="003B6598">
        <w:t xml:space="preserve">su </w:t>
      </w:r>
      <w:r>
        <w:t xml:space="preserve">salud general. Estas preguntas tratan sobre aspectos como </w:t>
      </w:r>
      <w:r w:rsidR="002848B0">
        <w:t xml:space="preserve">el </w:t>
      </w:r>
      <w:r>
        <w:t xml:space="preserve">dolor, sus características físicas y su estado de salud actual. </w:t>
      </w:r>
    </w:p>
    <w:p w14:paraId="7F6D6F13" w14:textId="4181046F" w:rsidR="00312125" w:rsidRPr="00AA1412" w:rsidRDefault="43BF4B94" w:rsidP="004A3523">
      <w:pPr>
        <w:pStyle w:val="ListParagraph"/>
        <w:numPr>
          <w:ilvl w:val="0"/>
          <w:numId w:val="19"/>
        </w:numPr>
        <w:spacing w:line="240" w:lineRule="auto"/>
        <w:rPr>
          <w:rFonts w:eastAsia="Calibri" w:cs="Times New Roman"/>
        </w:rPr>
      </w:pPr>
      <w:r>
        <w:t xml:space="preserve">En general, ¿cómo calificaría su salud? </w:t>
      </w:r>
    </w:p>
    <w:p w14:paraId="244B1E52" w14:textId="22322C46" w:rsidR="00312125" w:rsidRPr="00791206" w:rsidRDefault="00E64D0E" w:rsidP="00E64D0E">
      <w:pPr>
        <w:spacing w:before="60" w:after="0" w:line="240" w:lineRule="auto"/>
        <w:ind w:left="720"/>
        <w:contextualSpacing/>
        <w:rPr>
          <w:rFonts w:eastAsia="Calibri" w:cs="Times New Roman"/>
        </w:rPr>
      </w:pPr>
      <w:r>
        <w:t>0</w:t>
      </w:r>
      <w:r>
        <w:tab/>
        <w:t>Excelente</w:t>
      </w:r>
    </w:p>
    <w:p w14:paraId="70D6F159" w14:textId="1C7CC7DE" w:rsidR="00312125" w:rsidRPr="00791206" w:rsidRDefault="00E64D0E" w:rsidP="00E64D0E">
      <w:pPr>
        <w:spacing w:before="60" w:after="0" w:line="240" w:lineRule="auto"/>
        <w:ind w:left="720"/>
        <w:contextualSpacing/>
        <w:rPr>
          <w:rFonts w:eastAsia="Calibri" w:cs="Times New Roman"/>
        </w:rPr>
      </w:pPr>
      <w:r>
        <w:t>1</w:t>
      </w:r>
      <w:r>
        <w:tab/>
        <w:t>Muy buena</w:t>
      </w:r>
    </w:p>
    <w:p w14:paraId="00F5E111" w14:textId="46F8CBF2" w:rsidR="00312125" w:rsidRPr="00791206" w:rsidRDefault="00E64D0E" w:rsidP="00E64D0E">
      <w:pPr>
        <w:spacing w:before="60" w:after="0" w:line="240" w:lineRule="auto"/>
        <w:ind w:left="720"/>
        <w:contextualSpacing/>
        <w:rPr>
          <w:rFonts w:eastAsia="Calibri" w:cs="Times New Roman"/>
        </w:rPr>
      </w:pPr>
      <w:r>
        <w:t>2</w:t>
      </w:r>
      <w:r>
        <w:tab/>
        <w:t>Buena</w:t>
      </w:r>
    </w:p>
    <w:p w14:paraId="73C7F4DB" w14:textId="25430A3B" w:rsidR="00312125" w:rsidRPr="00791206" w:rsidRDefault="00E64D0E" w:rsidP="00E64D0E">
      <w:pPr>
        <w:spacing w:before="60" w:after="0" w:line="240" w:lineRule="auto"/>
        <w:ind w:left="720"/>
        <w:contextualSpacing/>
        <w:rPr>
          <w:rFonts w:eastAsia="Calibri" w:cs="Times New Roman"/>
        </w:rPr>
      </w:pPr>
      <w:r>
        <w:t>3</w:t>
      </w:r>
      <w:r>
        <w:tab/>
        <w:t xml:space="preserve">Regular </w:t>
      </w:r>
    </w:p>
    <w:p w14:paraId="590971CA" w14:textId="5EFBC4D8" w:rsidR="00312125" w:rsidRPr="00791206" w:rsidRDefault="00E64D0E" w:rsidP="00E64D0E">
      <w:pPr>
        <w:spacing w:before="60" w:line="240" w:lineRule="auto"/>
        <w:ind w:left="720"/>
        <w:contextualSpacing/>
        <w:rPr>
          <w:rFonts w:eastAsia="Calibri" w:cs="Times New Roman"/>
        </w:rPr>
      </w:pPr>
      <w:r>
        <w:t>4</w:t>
      </w:r>
      <w:r>
        <w:tab/>
        <w:t>Mala</w:t>
      </w:r>
    </w:p>
    <w:p w14:paraId="384B9515" w14:textId="77777777" w:rsidR="00732EE5" w:rsidRPr="0037066A" w:rsidRDefault="00732EE5" w:rsidP="00732EE5">
      <w:pPr>
        <w:spacing w:before="240" w:after="0"/>
        <w:ind w:left="720"/>
        <w:rPr>
          <w:rFonts w:eastAsia="Calibri" w:cstheme="minorHAnsi"/>
          <w:i/>
        </w:rPr>
      </w:pPr>
    </w:p>
    <w:p w14:paraId="52A4F8D3" w14:textId="00922801" w:rsidR="00312125" w:rsidRPr="00791206" w:rsidRDefault="43BF4B94" w:rsidP="00732EE5">
      <w:pPr>
        <w:pStyle w:val="Heading2"/>
        <w:spacing w:before="0" w:after="0"/>
        <w:rPr>
          <w:rFonts w:eastAsia="Calibri"/>
          <w:szCs w:val="28"/>
        </w:rPr>
      </w:pPr>
      <w:r>
        <w:t>[PAIN] Dolor</w:t>
      </w:r>
    </w:p>
    <w:p w14:paraId="4AB8E351" w14:textId="44F8E444" w:rsidR="00312125" w:rsidRPr="00732EE5" w:rsidRDefault="43BF4B94" w:rsidP="004A3523">
      <w:pPr>
        <w:pStyle w:val="ListParagraph"/>
        <w:numPr>
          <w:ilvl w:val="0"/>
          <w:numId w:val="19"/>
        </w:numPr>
        <w:spacing w:before="60" w:line="240" w:lineRule="auto"/>
        <w:rPr>
          <w:rFonts w:eastAsiaTheme="minorEastAsia"/>
        </w:rPr>
      </w:pPr>
      <w:r>
        <w:t xml:space="preserve">Durante los </w:t>
      </w:r>
      <w:r>
        <w:rPr>
          <w:b/>
        </w:rPr>
        <w:t>últimos tres meses</w:t>
      </w:r>
      <w:r>
        <w:t>, ¿ha sentido algún dolor físico la mayoría de los días?</w:t>
      </w:r>
    </w:p>
    <w:p w14:paraId="31F56FB2" w14:textId="05F9A624" w:rsidR="00312125" w:rsidRPr="001D17FE" w:rsidRDefault="001D17FE" w:rsidP="001D17FE">
      <w:pPr>
        <w:spacing w:after="0" w:line="240" w:lineRule="auto"/>
        <w:ind w:left="720"/>
        <w:rPr>
          <w:rFonts w:eastAsia="Calibri"/>
        </w:rPr>
      </w:pPr>
      <w:r>
        <w:t>0</w:t>
      </w:r>
      <w:r>
        <w:tab/>
        <w:t xml:space="preserve">No </w:t>
      </w:r>
    </w:p>
    <w:p w14:paraId="31454AC6" w14:textId="4E6B10F6" w:rsidR="00B761DA" w:rsidRPr="001D17FE" w:rsidRDefault="001D17FE" w:rsidP="001D17FE">
      <w:pPr>
        <w:spacing w:line="240" w:lineRule="auto"/>
        <w:ind w:left="720"/>
        <w:rPr>
          <w:rFonts w:eastAsia="Calibri"/>
        </w:rPr>
      </w:pPr>
      <w:r>
        <w:t>1</w:t>
      </w:r>
      <w:r>
        <w:tab/>
        <w:t>Sí</w:t>
      </w:r>
    </w:p>
    <w:p w14:paraId="692DF96F" w14:textId="77777777" w:rsidR="001D17FE" w:rsidRPr="00670F33" w:rsidRDefault="001D17FE" w:rsidP="001D17FE">
      <w:pPr>
        <w:spacing w:after="0"/>
        <w:ind w:left="720"/>
        <w:rPr>
          <w:rFonts w:eastAsia="Calibri" w:cstheme="minorHAnsi"/>
          <w:i/>
        </w:rPr>
      </w:pPr>
    </w:p>
    <w:p w14:paraId="1257CEF0" w14:textId="77777777" w:rsidR="00312125" w:rsidRPr="00EB4B0C" w:rsidRDefault="6838C06C" w:rsidP="004A3523">
      <w:pPr>
        <w:pStyle w:val="ListParagraph"/>
        <w:numPr>
          <w:ilvl w:val="0"/>
          <w:numId w:val="19"/>
        </w:numPr>
        <w:spacing w:before="60" w:after="0" w:line="240" w:lineRule="auto"/>
        <w:rPr>
          <w:rFonts w:eastAsia="Calibri"/>
        </w:rPr>
      </w:pPr>
      <w:r>
        <w:t>[PAIN2] En una escala del 1 al 10, donde 1 significa poco dolor y 10 mucho dolor, ¿cómo calificaría el dolor físico que ha tenido?</w:t>
      </w:r>
    </w:p>
    <w:p w14:paraId="4DAA848F" w14:textId="2EA9E039" w:rsidR="00312125" w:rsidRPr="00791206" w:rsidRDefault="00EB4B0C" w:rsidP="00EB4B0C">
      <w:pPr>
        <w:spacing w:before="60" w:after="0" w:line="240" w:lineRule="auto"/>
        <w:ind w:left="720"/>
        <w:contextualSpacing/>
        <w:rPr>
          <w:rFonts w:eastAsia="Calibri" w:cstheme="minorHAnsi"/>
        </w:rPr>
      </w:pPr>
      <w:r>
        <w:t>0</w:t>
      </w:r>
      <w:r>
        <w:tab/>
        <w:t>1 (un poco de dolor)</w:t>
      </w:r>
    </w:p>
    <w:p w14:paraId="21AC44B5" w14:textId="4835F1EF" w:rsidR="00312125" w:rsidRPr="00791206" w:rsidRDefault="00EB4B0C" w:rsidP="00EB4B0C">
      <w:pPr>
        <w:spacing w:before="60" w:after="0" w:line="240" w:lineRule="auto"/>
        <w:ind w:left="720"/>
        <w:contextualSpacing/>
        <w:rPr>
          <w:rFonts w:eastAsia="Calibri" w:cstheme="minorHAnsi"/>
        </w:rPr>
      </w:pPr>
      <w:r>
        <w:t>1</w:t>
      </w:r>
      <w:r>
        <w:tab/>
        <w:t>2</w:t>
      </w:r>
    </w:p>
    <w:p w14:paraId="68D496AA" w14:textId="0979C4E2" w:rsidR="00312125" w:rsidRPr="00791206" w:rsidRDefault="00EB4B0C" w:rsidP="00EB4B0C">
      <w:pPr>
        <w:spacing w:before="60" w:after="0" w:line="240" w:lineRule="auto"/>
        <w:ind w:left="720"/>
        <w:contextualSpacing/>
        <w:rPr>
          <w:rFonts w:eastAsia="Calibri" w:cstheme="minorHAnsi"/>
        </w:rPr>
      </w:pPr>
      <w:r>
        <w:t>2</w:t>
      </w:r>
      <w:r>
        <w:tab/>
        <w:t>3</w:t>
      </w:r>
    </w:p>
    <w:p w14:paraId="3EA4D977" w14:textId="7527E45A" w:rsidR="00312125" w:rsidRPr="00791206" w:rsidRDefault="00EB4B0C" w:rsidP="00EB4B0C">
      <w:pPr>
        <w:spacing w:before="60" w:after="0" w:line="240" w:lineRule="auto"/>
        <w:ind w:left="720"/>
        <w:contextualSpacing/>
        <w:rPr>
          <w:rFonts w:eastAsia="Calibri" w:cstheme="minorHAnsi"/>
        </w:rPr>
      </w:pPr>
      <w:r>
        <w:t>3</w:t>
      </w:r>
      <w:r>
        <w:tab/>
        <w:t>4</w:t>
      </w:r>
    </w:p>
    <w:p w14:paraId="55377EAC" w14:textId="6B2A7856" w:rsidR="00312125" w:rsidRPr="00791206" w:rsidRDefault="00EB4B0C" w:rsidP="00EB4B0C">
      <w:pPr>
        <w:spacing w:before="60" w:after="0" w:line="240" w:lineRule="auto"/>
        <w:ind w:left="720"/>
        <w:contextualSpacing/>
        <w:rPr>
          <w:rFonts w:eastAsia="Calibri" w:cstheme="minorHAnsi"/>
        </w:rPr>
      </w:pPr>
      <w:r>
        <w:t>4</w:t>
      </w:r>
      <w:r>
        <w:tab/>
        <w:t>5</w:t>
      </w:r>
    </w:p>
    <w:p w14:paraId="4D038186" w14:textId="0462B38B" w:rsidR="00312125" w:rsidRPr="00791206" w:rsidRDefault="00EB4B0C" w:rsidP="00EB4B0C">
      <w:pPr>
        <w:spacing w:before="60" w:after="0" w:line="240" w:lineRule="auto"/>
        <w:ind w:left="720"/>
        <w:contextualSpacing/>
        <w:rPr>
          <w:rFonts w:eastAsia="Calibri" w:cstheme="minorHAnsi"/>
        </w:rPr>
      </w:pPr>
      <w:r>
        <w:t>5</w:t>
      </w:r>
      <w:r>
        <w:tab/>
        <w:t>6</w:t>
      </w:r>
    </w:p>
    <w:p w14:paraId="1A8CC0E2" w14:textId="4CC21B9F" w:rsidR="00312125" w:rsidRPr="00791206" w:rsidRDefault="00EB4B0C" w:rsidP="00EB4B0C">
      <w:pPr>
        <w:spacing w:before="60" w:after="0" w:line="240" w:lineRule="auto"/>
        <w:ind w:left="720"/>
        <w:contextualSpacing/>
        <w:rPr>
          <w:rFonts w:eastAsia="Calibri" w:cstheme="minorHAnsi"/>
        </w:rPr>
      </w:pPr>
      <w:r>
        <w:t>6</w:t>
      </w:r>
      <w:r>
        <w:tab/>
        <w:t>7</w:t>
      </w:r>
    </w:p>
    <w:p w14:paraId="24D0515B" w14:textId="1FD718FE" w:rsidR="00312125" w:rsidRPr="00791206" w:rsidRDefault="00EB4B0C" w:rsidP="00EB4B0C">
      <w:pPr>
        <w:spacing w:before="60" w:after="0" w:line="240" w:lineRule="auto"/>
        <w:ind w:left="720"/>
        <w:contextualSpacing/>
        <w:rPr>
          <w:rFonts w:eastAsia="Calibri" w:cstheme="minorHAnsi"/>
        </w:rPr>
      </w:pPr>
      <w:r>
        <w:t>7</w:t>
      </w:r>
      <w:r>
        <w:tab/>
        <w:t>8</w:t>
      </w:r>
    </w:p>
    <w:p w14:paraId="66CDCCD3" w14:textId="3ACA1F0D" w:rsidR="00312125" w:rsidRPr="00791206" w:rsidRDefault="00EB4B0C" w:rsidP="00EB4B0C">
      <w:pPr>
        <w:spacing w:before="60" w:after="0" w:line="240" w:lineRule="auto"/>
        <w:ind w:left="720"/>
        <w:contextualSpacing/>
        <w:rPr>
          <w:rFonts w:eastAsia="Calibri" w:cstheme="minorHAnsi"/>
        </w:rPr>
      </w:pPr>
      <w:r>
        <w:lastRenderedPageBreak/>
        <w:t>8</w:t>
      </w:r>
      <w:r>
        <w:tab/>
        <w:t>9</w:t>
      </w:r>
    </w:p>
    <w:p w14:paraId="0037A069" w14:textId="239981E9" w:rsidR="00312125" w:rsidRPr="00791206" w:rsidRDefault="00EB4B0C" w:rsidP="00EB4B0C">
      <w:pPr>
        <w:spacing w:before="60" w:line="240" w:lineRule="auto"/>
        <w:ind w:left="720"/>
        <w:contextualSpacing/>
        <w:rPr>
          <w:rFonts w:eastAsia="Calibri" w:cstheme="minorHAnsi"/>
        </w:rPr>
      </w:pPr>
      <w:r>
        <w:t>9</w:t>
      </w:r>
      <w:r>
        <w:tab/>
        <w:t>10 (mucho dolor)</w:t>
      </w:r>
    </w:p>
    <w:p w14:paraId="61C5C21D" w14:textId="77777777" w:rsidR="00EB4B0C" w:rsidRPr="00FD5C4A" w:rsidRDefault="00EB4B0C" w:rsidP="008E64D8">
      <w:pPr>
        <w:spacing w:after="0"/>
        <w:ind w:left="720"/>
        <w:rPr>
          <w:rFonts w:eastAsia="Calibri" w:cstheme="minorHAnsi"/>
          <w:i/>
        </w:rPr>
      </w:pPr>
    </w:p>
    <w:p w14:paraId="47D6EE6C" w14:textId="77777777" w:rsidR="00312125" w:rsidRPr="00D0587F" w:rsidRDefault="00312125" w:rsidP="004A3523">
      <w:pPr>
        <w:pStyle w:val="ListParagraph"/>
        <w:numPr>
          <w:ilvl w:val="0"/>
          <w:numId w:val="19"/>
        </w:numPr>
        <w:spacing w:line="240" w:lineRule="auto"/>
        <w:rPr>
          <w:rFonts w:eastAsia="Calibri" w:cstheme="minorHAnsi"/>
        </w:rPr>
      </w:pPr>
      <w:r>
        <w:t xml:space="preserve">[PAIN3] En los </w:t>
      </w:r>
      <w:r>
        <w:rPr>
          <w:b/>
        </w:rPr>
        <w:t>últimos tres meses</w:t>
      </w:r>
      <w:r>
        <w:t>, ¿qué tanto interfirió el dolor en sus labores habituales? Al decir labores habituales, nos referimos tanto a las tareas domésticas como al trabajo fuera del hogar.</w:t>
      </w:r>
    </w:p>
    <w:p w14:paraId="1B8570B1" w14:textId="3C5653B1" w:rsidR="00312125" w:rsidRPr="00791206" w:rsidRDefault="00D0587F" w:rsidP="00F317CB">
      <w:pPr>
        <w:spacing w:before="60" w:after="0" w:line="240" w:lineRule="auto"/>
        <w:ind w:left="720"/>
        <w:contextualSpacing/>
        <w:rPr>
          <w:rFonts w:eastAsia="Calibri"/>
        </w:rPr>
      </w:pPr>
      <w:r>
        <w:t>0</w:t>
      </w:r>
      <w:r>
        <w:tab/>
        <w:t>Para nada</w:t>
      </w:r>
    </w:p>
    <w:p w14:paraId="6940E667" w14:textId="55B763E4" w:rsidR="00312125" w:rsidRPr="00791206" w:rsidRDefault="00D0587F" w:rsidP="00F317CB">
      <w:pPr>
        <w:spacing w:before="60" w:after="0" w:line="240" w:lineRule="auto"/>
        <w:ind w:left="720"/>
        <w:contextualSpacing/>
        <w:rPr>
          <w:rFonts w:eastAsia="Calibri"/>
        </w:rPr>
      </w:pPr>
      <w:r>
        <w:t>1</w:t>
      </w:r>
      <w:r>
        <w:tab/>
        <w:t>Un poquito</w:t>
      </w:r>
    </w:p>
    <w:p w14:paraId="79D3EEC8" w14:textId="05E649C7" w:rsidR="00312125" w:rsidRPr="00791206" w:rsidRDefault="00D0587F" w:rsidP="00F317CB">
      <w:pPr>
        <w:spacing w:before="60" w:line="240" w:lineRule="auto"/>
        <w:ind w:left="720"/>
        <w:contextualSpacing/>
        <w:rPr>
          <w:rFonts w:eastAsia="Calibri"/>
        </w:rPr>
      </w:pPr>
      <w:r>
        <w:t>2</w:t>
      </w:r>
      <w:r>
        <w:tab/>
        <w:t>Mucho</w:t>
      </w:r>
    </w:p>
    <w:p w14:paraId="5BA715A5" w14:textId="77777777" w:rsidR="00B241BD" w:rsidRPr="00FD5C4A" w:rsidRDefault="00B241BD" w:rsidP="00B241BD">
      <w:pPr>
        <w:spacing w:after="0"/>
        <w:ind w:left="360"/>
        <w:rPr>
          <w:rFonts w:eastAsia="Calibri" w:cstheme="minorHAnsi"/>
          <w:i/>
        </w:rPr>
      </w:pPr>
    </w:p>
    <w:p w14:paraId="09B02B5E" w14:textId="07C692C1" w:rsidR="00312125" w:rsidRPr="00791206" w:rsidRDefault="43BF4B94" w:rsidP="00B241BD">
      <w:pPr>
        <w:pStyle w:val="Heading2"/>
        <w:spacing w:after="0"/>
        <w:rPr>
          <w:rFonts w:eastAsia="Times New Roman"/>
        </w:rPr>
      </w:pPr>
      <w:r>
        <w:t>[WEIGHT] Estatura y peso</w:t>
      </w:r>
    </w:p>
    <w:p w14:paraId="467C5F8F" w14:textId="3220CE46" w:rsidR="00312125" w:rsidRPr="00CD185A" w:rsidRDefault="43BF4B94" w:rsidP="004A3523">
      <w:pPr>
        <w:pStyle w:val="ListParagraph"/>
        <w:numPr>
          <w:ilvl w:val="0"/>
          <w:numId w:val="19"/>
        </w:numPr>
        <w:spacing w:before="240" w:after="0" w:line="240" w:lineRule="auto"/>
        <w:rPr>
          <w:rFonts w:eastAsia="Calibri" w:cs="Times New Roman"/>
          <w:b/>
          <w:bCs/>
        </w:rPr>
      </w:pPr>
      <w:r>
        <w:t>¿Cuánto pesa sin ropa ni zapatos? Si está embarazada, ¿cuánto pesaba antes del embarazo?</w:t>
      </w:r>
    </w:p>
    <w:p w14:paraId="2C6AC372" w14:textId="61D51D46" w:rsidR="00312125" w:rsidRPr="00791206" w:rsidRDefault="6838C06C" w:rsidP="00CD185A">
      <w:pPr>
        <w:spacing w:before="120" w:line="240" w:lineRule="auto"/>
        <w:ind w:left="1080" w:hanging="360"/>
        <w:rPr>
          <w:rFonts w:eastAsia="Calibri" w:cs="Times New Roman"/>
        </w:rPr>
      </w:pPr>
      <w:r>
        <w:t xml:space="preserve">|__|__|__| </w:t>
      </w:r>
      <w:r w:rsidR="00D15195">
        <w:t>N</w:t>
      </w:r>
      <w:r w:rsidR="00D15195">
        <w:rPr>
          <w:lang w:val="es-US"/>
        </w:rPr>
        <w:t>úm</w:t>
      </w:r>
      <w:r w:rsidR="00D15195">
        <w:t>.</w:t>
      </w:r>
      <w:r>
        <w:t xml:space="preserve"> de libras (lb)</w:t>
      </w:r>
    </w:p>
    <w:p w14:paraId="315A3083" w14:textId="77777777" w:rsidR="003E3A44" w:rsidRPr="00FD5C4A" w:rsidRDefault="003E3A44" w:rsidP="003E3A44">
      <w:pPr>
        <w:spacing w:after="0"/>
        <w:ind w:left="360" w:firstLine="360"/>
        <w:rPr>
          <w:rFonts w:eastAsia="Calibri" w:cstheme="minorHAnsi"/>
          <w:i/>
        </w:rPr>
      </w:pPr>
    </w:p>
    <w:p w14:paraId="15265E31" w14:textId="77777777" w:rsidR="00312125" w:rsidRPr="003E3A44" w:rsidRDefault="00312125" w:rsidP="004A3523">
      <w:pPr>
        <w:pStyle w:val="ListParagraph"/>
        <w:numPr>
          <w:ilvl w:val="0"/>
          <w:numId w:val="19"/>
        </w:numPr>
        <w:spacing w:line="240" w:lineRule="auto"/>
        <w:rPr>
          <w:rFonts w:eastAsia="Calibri" w:cs="Arial"/>
          <w:b/>
        </w:rPr>
      </w:pPr>
      <w:r>
        <w:t xml:space="preserve">[HEIGHTFEET] ¿Cuánto mide de estatura sin zapatos? </w:t>
      </w:r>
    </w:p>
    <w:p w14:paraId="7BF84DAC" w14:textId="60CD6454" w:rsidR="00312125" w:rsidRPr="00791206" w:rsidRDefault="00312125" w:rsidP="003E3A44">
      <w:pPr>
        <w:spacing w:line="240" w:lineRule="auto"/>
        <w:rPr>
          <w:rFonts w:eastAsia="Calibri" w:cs="Times New Roman"/>
        </w:rPr>
      </w:pPr>
      <w:r>
        <w:tab/>
        <w:t>[HEIGHTFEET] |__| Pies</w:t>
      </w:r>
      <w:r>
        <w:tab/>
      </w:r>
      <w:r>
        <w:tab/>
        <w:t>[HEIGHTINCH] |__|__| Pulgadas</w:t>
      </w:r>
    </w:p>
    <w:p w14:paraId="7B90D766" w14:textId="77777777" w:rsidR="006C41DD" w:rsidRPr="00FD5C4A" w:rsidRDefault="006C41DD" w:rsidP="006C41DD">
      <w:pPr>
        <w:spacing w:after="0"/>
        <w:ind w:firstLine="720"/>
        <w:rPr>
          <w:rFonts w:eastAsia="Calibri" w:cstheme="minorHAnsi"/>
          <w:i/>
        </w:rPr>
      </w:pPr>
    </w:p>
    <w:p w14:paraId="514C6D41" w14:textId="77777777" w:rsidR="00312125" w:rsidRPr="00F63864" w:rsidRDefault="00312125" w:rsidP="004A3523">
      <w:pPr>
        <w:pStyle w:val="ListParagraph"/>
        <w:numPr>
          <w:ilvl w:val="0"/>
          <w:numId w:val="19"/>
        </w:numPr>
        <w:spacing w:after="0" w:line="240" w:lineRule="auto"/>
        <w:rPr>
          <w:rFonts w:eastAsia="Calibri" w:cs="Times New Roman"/>
          <w:b/>
        </w:rPr>
      </w:pPr>
      <w:r>
        <w:t>[ADUHEIGHT] ¿A qué edad llegó a su estatura adulta? Si no está seguro, dé su mejor aproximación.</w:t>
      </w:r>
    </w:p>
    <w:p w14:paraId="7C0846C7" w14:textId="77777777" w:rsidR="00312125" w:rsidRPr="00791206" w:rsidRDefault="00312125" w:rsidP="00F63864">
      <w:pPr>
        <w:spacing w:before="120" w:line="240" w:lineRule="auto"/>
        <w:ind w:left="720" w:hanging="720"/>
        <w:rPr>
          <w:rFonts w:eastAsia="Calibri" w:cs="Times New Roman"/>
        </w:rPr>
      </w:pPr>
      <w:r>
        <w:tab/>
        <w:t>|__|__| Edad</w:t>
      </w:r>
    </w:p>
    <w:p w14:paraId="7A5FE3F2" w14:textId="77777777" w:rsidR="00F63864" w:rsidRPr="00FD5C4A" w:rsidRDefault="00F63864" w:rsidP="00F63864">
      <w:pPr>
        <w:spacing w:after="0"/>
        <w:ind w:firstLine="720"/>
        <w:rPr>
          <w:rFonts w:eastAsia="Calibri" w:cstheme="minorHAnsi"/>
          <w:i/>
        </w:rPr>
      </w:pPr>
    </w:p>
    <w:p w14:paraId="0C8B7F5F" w14:textId="5EAE691C" w:rsidR="00312125" w:rsidRPr="00F35C20" w:rsidRDefault="00312125" w:rsidP="004A3523">
      <w:pPr>
        <w:pStyle w:val="ListParagraph"/>
        <w:numPr>
          <w:ilvl w:val="0"/>
          <w:numId w:val="19"/>
        </w:numPr>
        <w:spacing w:after="0" w:line="240" w:lineRule="auto"/>
        <w:rPr>
          <w:rFonts w:eastAsia="Calibri" w:cs="Times New Roman"/>
        </w:rPr>
      </w:pPr>
      <w:r>
        <w:t xml:space="preserve">[AVEHEIGHT] Cuando tenía </w:t>
      </w:r>
      <w:r w:rsidR="009819C4">
        <w:t>aproximadamente</w:t>
      </w:r>
      <w:r>
        <w:t xml:space="preserve"> 10 años, en comparación con una persona promedio de su edad, ¿se describiría como...?</w:t>
      </w:r>
    </w:p>
    <w:p w14:paraId="5EA22A4A" w14:textId="7635385D" w:rsidR="00312125" w:rsidRPr="00791206" w:rsidRDefault="00F35C20" w:rsidP="00F35C20">
      <w:pPr>
        <w:spacing w:before="60" w:after="0" w:line="240" w:lineRule="auto"/>
        <w:ind w:left="720"/>
        <w:contextualSpacing/>
        <w:rPr>
          <w:rFonts w:eastAsia="Calibri" w:cs="Times New Roman"/>
        </w:rPr>
      </w:pPr>
      <w:r>
        <w:t>0</w:t>
      </w:r>
      <w:r>
        <w:tab/>
        <w:t>Menos alto que el promedio</w:t>
      </w:r>
    </w:p>
    <w:p w14:paraId="0E3D3D5D" w14:textId="519174F4" w:rsidR="00312125" w:rsidRPr="00791206" w:rsidRDefault="00F35C20" w:rsidP="00F35C20">
      <w:pPr>
        <w:spacing w:before="60" w:after="0" w:line="240" w:lineRule="auto"/>
        <w:ind w:left="720"/>
        <w:contextualSpacing/>
        <w:rPr>
          <w:rFonts w:eastAsia="Calibri" w:cs="Times New Roman"/>
        </w:rPr>
      </w:pPr>
      <w:r>
        <w:t>1</w:t>
      </w:r>
      <w:r>
        <w:tab/>
        <w:t>Más o menos de estatura promedio</w:t>
      </w:r>
    </w:p>
    <w:p w14:paraId="6E202B3F" w14:textId="77777777" w:rsidR="00AF4C2A" w:rsidRDefault="00F35C20" w:rsidP="00AF4C2A">
      <w:pPr>
        <w:spacing w:before="60" w:line="240" w:lineRule="auto"/>
        <w:ind w:left="720"/>
        <w:contextualSpacing/>
        <w:rPr>
          <w:rFonts w:eastAsia="Calibri" w:cs="Times New Roman"/>
        </w:rPr>
      </w:pPr>
      <w:r>
        <w:t>2</w:t>
      </w:r>
      <w:r>
        <w:tab/>
        <w:t>Más alto que el promedio</w:t>
      </w:r>
    </w:p>
    <w:p w14:paraId="3BCF3E02" w14:textId="2A01EBC3" w:rsidR="00312125" w:rsidRPr="00AF4C2A" w:rsidRDefault="00312125" w:rsidP="004A3523">
      <w:pPr>
        <w:pStyle w:val="ListParagraph"/>
        <w:numPr>
          <w:ilvl w:val="0"/>
          <w:numId w:val="19"/>
        </w:numPr>
        <w:spacing w:after="0" w:line="240" w:lineRule="auto"/>
        <w:rPr>
          <w:rFonts w:eastAsia="Calibri" w:cs="Times New Roman"/>
        </w:rPr>
      </w:pPr>
      <w:r>
        <w:t xml:space="preserve">[AVEWEIGHT] Cuando tenía </w:t>
      </w:r>
      <w:r w:rsidR="008653DF" w:rsidRPr="008653DF">
        <w:t xml:space="preserve">aproximadamente </w:t>
      </w:r>
      <w:r>
        <w:t>10 años, en comparación con una persona promedio de su edad, ¿se describiría como...?</w:t>
      </w:r>
    </w:p>
    <w:p w14:paraId="188A9D22" w14:textId="02294C76" w:rsidR="00312125" w:rsidRPr="00791206" w:rsidRDefault="004D6ADA" w:rsidP="004D6ADA">
      <w:pPr>
        <w:spacing w:before="60" w:after="0" w:line="240" w:lineRule="auto"/>
        <w:ind w:left="720"/>
        <w:contextualSpacing/>
        <w:rPr>
          <w:rFonts w:eastAsia="Calibri" w:cs="Times New Roman"/>
        </w:rPr>
      </w:pPr>
      <w:r>
        <w:t>0</w:t>
      </w:r>
      <w:r>
        <w:tab/>
        <w:t>Más delgado que el promedio</w:t>
      </w:r>
    </w:p>
    <w:p w14:paraId="18BAE2FE" w14:textId="5D5A6F12" w:rsidR="00312125" w:rsidRPr="00791206" w:rsidRDefault="004D6ADA" w:rsidP="004D6ADA">
      <w:pPr>
        <w:spacing w:before="60" w:after="0" w:line="240" w:lineRule="auto"/>
        <w:ind w:left="720"/>
        <w:contextualSpacing/>
        <w:rPr>
          <w:rFonts w:eastAsia="Calibri" w:cs="Times New Roman"/>
        </w:rPr>
      </w:pPr>
      <w:r>
        <w:t>1</w:t>
      </w:r>
      <w:r>
        <w:tab/>
        <w:t>Más o menos de complexión promedio</w:t>
      </w:r>
    </w:p>
    <w:p w14:paraId="54A2E23E" w14:textId="20829622" w:rsidR="00312125" w:rsidRPr="00791206" w:rsidRDefault="004D6ADA" w:rsidP="004D6ADA">
      <w:pPr>
        <w:spacing w:before="60" w:line="240" w:lineRule="auto"/>
        <w:ind w:left="720"/>
        <w:contextualSpacing/>
        <w:rPr>
          <w:rFonts w:eastAsia="Calibri" w:cs="Times New Roman"/>
        </w:rPr>
      </w:pPr>
      <w:r>
        <w:t>2</w:t>
      </w:r>
      <w:r>
        <w:tab/>
        <w:t>Más gordo que el promedio</w:t>
      </w:r>
    </w:p>
    <w:p w14:paraId="3AF78DC4" w14:textId="77777777" w:rsidR="004D6ADA" w:rsidRPr="00FD5C4A" w:rsidRDefault="004D6ADA" w:rsidP="004D6ADA">
      <w:pPr>
        <w:spacing w:after="0"/>
        <w:ind w:left="360"/>
        <w:rPr>
          <w:rFonts w:eastAsia="Calibri" w:cstheme="minorHAnsi"/>
          <w:i/>
        </w:rPr>
      </w:pPr>
    </w:p>
    <w:p w14:paraId="122C3A11" w14:textId="5A4CEF3C" w:rsidR="00312125" w:rsidRPr="00D75E02" w:rsidRDefault="6838C06C" w:rsidP="004A3523">
      <w:pPr>
        <w:pStyle w:val="ListParagraph"/>
        <w:numPr>
          <w:ilvl w:val="0"/>
          <w:numId w:val="19"/>
        </w:numPr>
        <w:spacing w:after="0" w:line="240" w:lineRule="auto"/>
        <w:rPr>
          <w:rFonts w:eastAsia="Calibri" w:cs="Times New Roman"/>
          <w:b/>
          <w:bCs/>
        </w:rPr>
      </w:pPr>
      <w:r>
        <w:t>[WEIGHT3Y] ¿Cuánto pesaba hace tres años? Si no sabe el peso exacto, dé su mejor aproximación. Si hace tres años estuvo embarazada, ¿cuánto pesaba antes del embarazo?</w:t>
      </w:r>
    </w:p>
    <w:p w14:paraId="45BC5C84" w14:textId="093E23E5" w:rsidR="00312125" w:rsidRPr="00791206" w:rsidRDefault="00312125" w:rsidP="00B1135B">
      <w:pPr>
        <w:spacing w:before="120" w:line="240" w:lineRule="auto"/>
        <w:ind w:left="720" w:hanging="720"/>
        <w:rPr>
          <w:rFonts w:eastAsia="Calibri" w:cs="Times New Roman"/>
        </w:rPr>
      </w:pPr>
      <w:r>
        <w:tab/>
        <w:t xml:space="preserve">|__|__|__| </w:t>
      </w:r>
      <w:r w:rsidR="006E3113">
        <w:t>Núm.</w:t>
      </w:r>
      <w:r>
        <w:t xml:space="preserve"> de libras (lb)</w:t>
      </w:r>
    </w:p>
    <w:p w14:paraId="39973679" w14:textId="77777777" w:rsidR="00D36DB2" w:rsidRPr="00FD5C4A" w:rsidRDefault="00D36DB2" w:rsidP="00D36DB2">
      <w:pPr>
        <w:spacing w:after="0"/>
        <w:ind w:firstLine="720"/>
        <w:rPr>
          <w:rFonts w:eastAsia="Calibri" w:cstheme="minorHAnsi"/>
          <w:i/>
        </w:rPr>
      </w:pPr>
    </w:p>
    <w:p w14:paraId="4567258B" w14:textId="69C5CDB1" w:rsidR="00312125" w:rsidRPr="00A00479" w:rsidRDefault="6838C06C" w:rsidP="00A00479">
      <w:pPr>
        <w:pStyle w:val="ListParagraph"/>
        <w:numPr>
          <w:ilvl w:val="0"/>
          <w:numId w:val="19"/>
        </w:numPr>
        <w:spacing w:after="120" w:line="240" w:lineRule="auto"/>
        <w:rPr>
          <w:rFonts w:eastAsia="Calibri" w:cs="Times New Roman"/>
        </w:rPr>
      </w:pPr>
      <w:r>
        <w:t xml:space="preserve">[WEIGHTHIS] Las siguientes preguntas tratan sobre cuánto pesaba en diferentes momentos de su vida. Si no recuerda el peso exacto, dé su mejor aproximación. Si estuvo embarazada en </w:t>
      </w:r>
      <w:r>
        <w:lastRenderedPageBreak/>
        <w:t>cualquiera de estos momentos, ¿cuánto pesaba antes del embarazo? ¿Cuánto pesaba cuando tenía...?</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3434EA3F">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3E41B348" w:rsidR="00312125" w:rsidRPr="00791206" w:rsidRDefault="00A7487A" w:rsidP="00312125">
            <w:pPr>
              <w:ind w:right="-58"/>
              <w:jc w:val="center"/>
              <w:rPr>
                <w:rFonts w:eastAsia="Calibri" w:cs="Times New Roman"/>
              </w:rPr>
            </w:pPr>
            <w:r>
              <w:t>NÚM.</w:t>
            </w:r>
            <w:r w:rsidR="6838C06C">
              <w:t xml:space="preserve"> DE LIBRAS (lb)</w:t>
            </w:r>
          </w:p>
        </w:tc>
      </w:tr>
      <w:tr w:rsidR="00312125" w:rsidRPr="00791206" w14:paraId="489FB739"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18F59F2C" w:rsidR="00312125" w:rsidRPr="00791206" w:rsidRDefault="3434EA3F" w:rsidP="00312125">
            <w:pPr>
              <w:tabs>
                <w:tab w:val="left" w:pos="515"/>
              </w:tabs>
              <w:ind w:left="515" w:hanging="515"/>
              <w:rPr>
                <w:rFonts w:eastAsia="Calibri" w:cs="Times New Roman"/>
              </w:rPr>
            </w:pPr>
            <w:r>
              <w:t>[WEIGHTHIS1] 18 años</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t>|__|__|__|</w:t>
            </w:r>
          </w:p>
        </w:tc>
      </w:tr>
      <w:tr w:rsidR="00312125" w:rsidRPr="00791206" w14:paraId="1A8DBA95"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6162554D" w:rsidR="00312125" w:rsidRPr="00791206" w:rsidRDefault="00312125" w:rsidP="00312125">
            <w:pPr>
              <w:tabs>
                <w:tab w:val="left" w:pos="515"/>
              </w:tabs>
              <w:ind w:left="515" w:hanging="515"/>
              <w:rPr>
                <w:rFonts w:eastAsia="Calibri" w:cs="Times New Roman"/>
              </w:rPr>
            </w:pPr>
            <w:r>
              <w:t>[WEIGHTHIS2] 25 años</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t>|__|__|__|</w:t>
            </w:r>
          </w:p>
        </w:tc>
      </w:tr>
      <w:tr w:rsidR="00312125" w:rsidRPr="00791206" w14:paraId="22CEF971"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0DE03805" w:rsidR="00312125" w:rsidRPr="00791206" w:rsidRDefault="00312125" w:rsidP="00312125">
            <w:pPr>
              <w:tabs>
                <w:tab w:val="left" w:pos="515"/>
              </w:tabs>
              <w:ind w:left="515" w:hanging="515"/>
              <w:rPr>
                <w:rFonts w:eastAsia="Calibri" w:cs="Times New Roman"/>
              </w:rPr>
            </w:pPr>
            <w:r>
              <w:t>[WEIGHTHIS3] 35 años</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t>|__|__|__|</w:t>
            </w:r>
          </w:p>
        </w:tc>
      </w:tr>
      <w:tr w:rsidR="00312125" w:rsidRPr="00791206" w14:paraId="1B98BA48"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24AD2B34" w:rsidR="00312125" w:rsidRPr="00791206" w:rsidRDefault="00312125" w:rsidP="00312125">
            <w:pPr>
              <w:tabs>
                <w:tab w:val="left" w:pos="515"/>
              </w:tabs>
              <w:ind w:left="515" w:hanging="515"/>
              <w:rPr>
                <w:rFonts w:eastAsia="Calibri" w:cs="Times New Roman"/>
              </w:rPr>
            </w:pPr>
            <w:r>
              <w:t>[WEIGHTHIS4] 45 años</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t>|__|__|__|</w:t>
            </w:r>
          </w:p>
        </w:tc>
      </w:tr>
      <w:tr w:rsidR="00312125" w:rsidRPr="00791206" w14:paraId="411DDDEE"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3A2F4032" w:rsidR="00312125" w:rsidRPr="00791206" w:rsidRDefault="00312125" w:rsidP="00312125">
            <w:pPr>
              <w:tabs>
                <w:tab w:val="left" w:pos="515"/>
              </w:tabs>
              <w:ind w:left="515" w:hanging="515"/>
              <w:rPr>
                <w:rFonts w:eastAsia="Calibri" w:cs="Times New Roman"/>
              </w:rPr>
            </w:pPr>
            <w:r>
              <w:t>[WEIGHTHIS5] 55 años</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t>|__|__|__|</w:t>
            </w:r>
          </w:p>
        </w:tc>
      </w:tr>
    </w:tbl>
    <w:p w14:paraId="17D7EEE2" w14:textId="77777777" w:rsidR="00A00479" w:rsidRPr="00A00479" w:rsidRDefault="00A00479" w:rsidP="00A00479">
      <w:pPr>
        <w:pStyle w:val="ListParagraph"/>
        <w:spacing w:line="240" w:lineRule="auto"/>
        <w:rPr>
          <w:rFonts w:eastAsiaTheme="minorEastAsia"/>
        </w:rPr>
      </w:pPr>
    </w:p>
    <w:p w14:paraId="5C31B11F" w14:textId="41BE8891" w:rsidR="00312125" w:rsidRPr="003047B9" w:rsidRDefault="6838C06C" w:rsidP="004A3523">
      <w:pPr>
        <w:pStyle w:val="ListParagraph"/>
        <w:numPr>
          <w:ilvl w:val="0"/>
          <w:numId w:val="19"/>
        </w:numPr>
        <w:spacing w:line="240" w:lineRule="auto"/>
        <w:rPr>
          <w:rFonts w:eastAsiaTheme="minorEastAsia"/>
        </w:rPr>
      </w:pPr>
      <w:r>
        <w:t xml:space="preserve">[WTLOSS1] ¿Bajó de peso a propósito cuando tenía entre </w:t>
      </w:r>
      <w:r w:rsidRPr="000950CA">
        <w:t>[X] y [Y]</w:t>
      </w:r>
      <w:r>
        <w:t xml:space="preserve"> años?</w:t>
      </w:r>
    </w:p>
    <w:p w14:paraId="7964D191" w14:textId="33784E17" w:rsidR="00312125" w:rsidRPr="003047B9" w:rsidRDefault="003047B9" w:rsidP="003047B9">
      <w:pPr>
        <w:spacing w:after="0" w:line="240" w:lineRule="auto"/>
        <w:ind w:left="720"/>
        <w:rPr>
          <w:rFonts w:eastAsia="Calibri" w:cs="Times New Roman"/>
        </w:rPr>
      </w:pPr>
      <w:r>
        <w:t>0</w:t>
      </w:r>
      <w:r>
        <w:tab/>
        <w:t xml:space="preserve">No </w:t>
      </w:r>
    </w:p>
    <w:p w14:paraId="43CBB3D5" w14:textId="4886F5E5" w:rsidR="00B761DA" w:rsidRPr="003047B9" w:rsidRDefault="003047B9" w:rsidP="003047B9">
      <w:pPr>
        <w:spacing w:line="240" w:lineRule="auto"/>
        <w:ind w:left="720"/>
        <w:rPr>
          <w:rFonts w:eastAsia="Calibri" w:cs="Times New Roman"/>
        </w:rPr>
      </w:pPr>
      <w:r>
        <w:t>1</w:t>
      </w:r>
      <w:r>
        <w:tab/>
        <w:t>Sí</w:t>
      </w:r>
    </w:p>
    <w:p w14:paraId="712F512E" w14:textId="77777777" w:rsidR="003047B9" w:rsidRPr="00FD5C4A" w:rsidRDefault="003047B9" w:rsidP="003047B9">
      <w:pPr>
        <w:spacing w:after="0"/>
        <w:ind w:left="720"/>
        <w:rPr>
          <w:rFonts w:eastAsia="Calibri" w:cstheme="minorHAnsi"/>
          <w:i/>
        </w:rPr>
      </w:pPr>
    </w:p>
    <w:p w14:paraId="4C223161" w14:textId="458A0AAD" w:rsidR="00312125" w:rsidRPr="003047B9" w:rsidRDefault="6838C06C" w:rsidP="004A3523">
      <w:pPr>
        <w:pStyle w:val="ListParagraph"/>
        <w:numPr>
          <w:ilvl w:val="0"/>
          <w:numId w:val="19"/>
        </w:numPr>
        <w:spacing w:line="240" w:lineRule="auto"/>
        <w:rPr>
          <w:rFonts w:eastAsia="Calibri" w:cs="Times New Roman"/>
        </w:rPr>
      </w:pPr>
      <w:r>
        <w:t>[WTLOSS2] ¿Cómo bajó de peso cuando tenía entre [X] y [Y] años? Seleccione todas las opciones que correspondan.</w:t>
      </w:r>
    </w:p>
    <w:p w14:paraId="56CD46C8" w14:textId="081842BB" w:rsidR="00312125" w:rsidRPr="00791206" w:rsidRDefault="007A2360" w:rsidP="007A2360">
      <w:pPr>
        <w:spacing w:after="0" w:line="240" w:lineRule="auto"/>
        <w:ind w:left="720"/>
        <w:contextualSpacing/>
        <w:rPr>
          <w:rFonts w:eastAsia="Calibri" w:cs="Times New Roman"/>
        </w:rPr>
      </w:pPr>
      <w:r>
        <w:t>0</w:t>
      </w:r>
      <w:r>
        <w:tab/>
        <w:t xml:space="preserve">Cambió de alimentación </w:t>
      </w:r>
    </w:p>
    <w:p w14:paraId="1C2139C1" w14:textId="07966423" w:rsidR="00312125" w:rsidRPr="00791206" w:rsidRDefault="007A2360" w:rsidP="007A2360">
      <w:pPr>
        <w:spacing w:after="0" w:line="240" w:lineRule="auto"/>
        <w:ind w:left="720"/>
        <w:contextualSpacing/>
        <w:rPr>
          <w:rFonts w:eastAsia="Calibri" w:cs="Times New Roman"/>
        </w:rPr>
      </w:pPr>
      <w:r>
        <w:t>1</w:t>
      </w:r>
      <w:r>
        <w:tab/>
        <w:t>Hizo ejercicio</w:t>
      </w:r>
    </w:p>
    <w:p w14:paraId="41B16573" w14:textId="342E2ECF" w:rsidR="00312125" w:rsidRPr="00791206" w:rsidRDefault="007A2360" w:rsidP="007A2360">
      <w:pPr>
        <w:spacing w:after="0" w:line="240" w:lineRule="auto"/>
        <w:ind w:left="720"/>
        <w:contextualSpacing/>
        <w:rPr>
          <w:rFonts w:eastAsia="Calibri" w:cs="Times New Roman"/>
        </w:rPr>
      </w:pPr>
      <w:r>
        <w:t>2</w:t>
      </w:r>
      <w:r>
        <w:tab/>
        <w:t>Se saltó comidas</w:t>
      </w:r>
    </w:p>
    <w:p w14:paraId="4D8DB96E" w14:textId="5E1CE024" w:rsidR="00312125" w:rsidRPr="00791206" w:rsidRDefault="007A2360" w:rsidP="007A2360">
      <w:pPr>
        <w:spacing w:after="0" w:line="240" w:lineRule="auto"/>
        <w:ind w:left="720"/>
        <w:contextualSpacing/>
        <w:rPr>
          <w:rFonts w:eastAsia="Calibri" w:cs="Times New Roman"/>
        </w:rPr>
      </w:pPr>
      <w:r>
        <w:t>3</w:t>
      </w:r>
      <w:r>
        <w:tab/>
        <w:t>Se operó (cirugía)</w:t>
      </w:r>
    </w:p>
    <w:p w14:paraId="510F83D5" w14:textId="7ED94EF7" w:rsidR="00312125" w:rsidRPr="00791206" w:rsidRDefault="007A2360" w:rsidP="007A2360">
      <w:pPr>
        <w:spacing w:after="0" w:line="240" w:lineRule="auto"/>
        <w:ind w:left="720"/>
        <w:contextualSpacing/>
        <w:rPr>
          <w:rFonts w:eastAsia="Calibri" w:cs="Times New Roman"/>
        </w:rPr>
      </w:pPr>
      <w:r>
        <w:t>4</w:t>
      </w:r>
      <w:r>
        <w:tab/>
        <w:t xml:space="preserve">Tomó pastillas o medicamentos para adelgazar </w:t>
      </w:r>
    </w:p>
    <w:p w14:paraId="5B41582C" w14:textId="2401A08E" w:rsidR="00312125" w:rsidRPr="00791206" w:rsidRDefault="007A2360" w:rsidP="007A2360">
      <w:pPr>
        <w:spacing w:after="0" w:line="240" w:lineRule="auto"/>
        <w:ind w:left="720"/>
        <w:contextualSpacing/>
        <w:rPr>
          <w:rFonts w:eastAsia="Calibri" w:cs="Times New Roman"/>
        </w:rPr>
      </w:pPr>
      <w:r>
        <w:t>5</w:t>
      </w:r>
      <w:r>
        <w:tab/>
        <w:t>Empezó a fumar o volvió a fumar</w:t>
      </w:r>
    </w:p>
    <w:p w14:paraId="74E068FF" w14:textId="05F091EA" w:rsidR="00312125" w:rsidRPr="00791206" w:rsidRDefault="007A2360" w:rsidP="007A2360">
      <w:pPr>
        <w:spacing w:line="240" w:lineRule="auto"/>
        <w:ind w:left="720"/>
        <w:contextualSpacing/>
        <w:rPr>
          <w:rFonts w:eastAsia="Calibri" w:cs="Times New Roman"/>
        </w:rPr>
      </w:pPr>
      <w:r>
        <w:t>55</w:t>
      </w:r>
      <w:r>
        <w:tab/>
        <w:t>Otr</w:t>
      </w:r>
      <w:r w:rsidR="00F340C2">
        <w:t>a</w:t>
      </w:r>
      <w:r>
        <w:t xml:space="preserve">: </w:t>
      </w:r>
      <w:r w:rsidR="00C66E3E">
        <w:t>d</w:t>
      </w:r>
      <w:r>
        <w:t>escriba [text box]</w:t>
      </w:r>
    </w:p>
    <w:p w14:paraId="69E0925C" w14:textId="77777777" w:rsidR="00312125" w:rsidRPr="00791206" w:rsidRDefault="00312125" w:rsidP="00384C3A">
      <w:pPr>
        <w:spacing w:line="240" w:lineRule="auto"/>
        <w:rPr>
          <w:rFonts w:eastAsia="Calibri" w:cs="Times New Roman"/>
        </w:rPr>
      </w:pPr>
    </w:p>
    <w:p w14:paraId="675BC1CA" w14:textId="01D39335" w:rsidR="00312125" w:rsidRPr="00514EE7" w:rsidRDefault="00312125" w:rsidP="004A3523">
      <w:pPr>
        <w:pStyle w:val="ListParagraph"/>
        <w:numPr>
          <w:ilvl w:val="0"/>
          <w:numId w:val="19"/>
        </w:numPr>
        <w:spacing w:line="240" w:lineRule="auto"/>
        <w:rPr>
          <w:rFonts w:eastAsia="Calibri" w:cs="Times New Roman"/>
        </w:rPr>
      </w:pPr>
      <w:r>
        <w:t>[SHORTER] ¿Es más bajo de estatura ahora que cuando tenía entre 20 y 40 años?</w:t>
      </w:r>
    </w:p>
    <w:p w14:paraId="46265194" w14:textId="631FE6DE" w:rsidR="00312125" w:rsidRPr="00514EE7" w:rsidRDefault="00514EE7" w:rsidP="00971D8F">
      <w:pPr>
        <w:spacing w:before="60" w:after="0" w:line="240" w:lineRule="auto"/>
        <w:ind w:left="720"/>
        <w:rPr>
          <w:rFonts w:eastAsia="Calibri" w:cs="Times New Roman"/>
        </w:rPr>
      </w:pPr>
      <w:r>
        <w:t>0</w:t>
      </w:r>
      <w:r>
        <w:tab/>
        <w:t xml:space="preserve">No </w:t>
      </w:r>
    </w:p>
    <w:p w14:paraId="47146385" w14:textId="21520B54" w:rsidR="00312125" w:rsidRPr="00514EE7" w:rsidRDefault="00971D8F" w:rsidP="00971D8F">
      <w:pPr>
        <w:spacing w:after="0" w:line="240" w:lineRule="auto"/>
        <w:ind w:left="720"/>
        <w:rPr>
          <w:rFonts w:eastAsia="Calibri" w:cs="Times New Roman"/>
        </w:rPr>
      </w:pPr>
      <w:r>
        <w:t>1</w:t>
      </w:r>
      <w:r>
        <w:tab/>
        <w:t>Un poco más bajo de estatura</w:t>
      </w:r>
    </w:p>
    <w:p w14:paraId="743ACD77" w14:textId="25D8DD67" w:rsidR="00312125" w:rsidRPr="00514EE7" w:rsidRDefault="00971D8F" w:rsidP="00971D8F">
      <w:pPr>
        <w:spacing w:line="240" w:lineRule="auto"/>
        <w:ind w:left="720"/>
        <w:rPr>
          <w:rFonts w:eastAsia="Calibri" w:cs="Times New Roman"/>
        </w:rPr>
      </w:pPr>
      <w:r>
        <w:t>2</w:t>
      </w:r>
      <w:r>
        <w:tab/>
        <w:t>Mucho más bajo de estatura</w:t>
      </w:r>
    </w:p>
    <w:p w14:paraId="2FB53FCC" w14:textId="77777777" w:rsidR="00384C3A" w:rsidRPr="00FD5C4A" w:rsidRDefault="00384C3A" w:rsidP="00384C3A">
      <w:pPr>
        <w:spacing w:after="0"/>
        <w:ind w:left="720"/>
        <w:rPr>
          <w:rFonts w:eastAsia="Calibri" w:cstheme="minorHAnsi"/>
          <w:i/>
        </w:rPr>
      </w:pPr>
    </w:p>
    <w:p w14:paraId="24762C79" w14:textId="1E240095" w:rsidR="00312125" w:rsidRPr="00F77B59" w:rsidRDefault="00312125" w:rsidP="004A3523">
      <w:pPr>
        <w:pStyle w:val="ListParagraph"/>
        <w:numPr>
          <w:ilvl w:val="0"/>
          <w:numId w:val="19"/>
        </w:numPr>
        <w:spacing w:line="240" w:lineRule="auto"/>
        <w:rPr>
          <w:rFonts w:eastAsia="Calibri" w:cs="Times New Roman"/>
          <w:b/>
        </w:rPr>
      </w:pPr>
      <w:r w:rsidRPr="00F77B59">
        <w:t xml:space="preserve">[SHORTER2] ¿Qué tanto más bajo de estatura es ahora </w:t>
      </w:r>
      <w:r w:rsidR="00FC1E63">
        <w:t>compara</w:t>
      </w:r>
      <w:r w:rsidR="00D8201B">
        <w:t>do a</w:t>
      </w:r>
      <w:r w:rsidRPr="00F77B59">
        <w:t xml:space="preserve"> cuando tenía entre 20 y 40 años? Si no está seguro, dé su mejor aproximación.</w:t>
      </w:r>
    </w:p>
    <w:p w14:paraId="6494EDFB" w14:textId="77777777" w:rsidR="00312125" w:rsidRPr="00791206" w:rsidRDefault="00312125" w:rsidP="008B4B80">
      <w:pPr>
        <w:spacing w:line="240" w:lineRule="auto"/>
        <w:ind w:left="720"/>
        <w:contextualSpacing/>
        <w:rPr>
          <w:rFonts w:eastAsia="Calibri" w:cs="Times New Roman"/>
        </w:rPr>
      </w:pPr>
      <w:r>
        <w:t>|__|__| Pulgadas</w:t>
      </w:r>
    </w:p>
    <w:p w14:paraId="0FF21A57" w14:textId="77777777" w:rsidR="00384C3A" w:rsidRPr="00791206" w:rsidRDefault="00384C3A" w:rsidP="00FD5C4A">
      <w:pPr>
        <w:pStyle w:val="ListParagraph"/>
        <w:rPr>
          <w:rFonts w:eastAsia="Calibri" w:cstheme="minorHAnsi"/>
          <w:i/>
        </w:rPr>
      </w:pPr>
    </w:p>
    <w:p w14:paraId="38E8885F" w14:textId="77777777" w:rsidR="00312125" w:rsidRPr="00384C3A" w:rsidRDefault="00312125" w:rsidP="004A3523">
      <w:pPr>
        <w:pStyle w:val="ListParagraph"/>
        <w:numPr>
          <w:ilvl w:val="0"/>
          <w:numId w:val="19"/>
        </w:numPr>
        <w:spacing w:after="0" w:line="240" w:lineRule="auto"/>
        <w:rPr>
          <w:rFonts w:eastAsia="Calibri" w:cs="Times New Roman"/>
        </w:rPr>
      </w:pPr>
      <w:r>
        <w:t>[CARWEIGHT] ¿En qué parte del cuerpo tiene la mayor gordura? Seleccione todas las opciones que correspondan.</w:t>
      </w:r>
    </w:p>
    <w:p w14:paraId="4BC46806" w14:textId="6DD91D9C" w:rsidR="00312125" w:rsidRPr="00791206" w:rsidRDefault="00384C3A" w:rsidP="00384C3A">
      <w:pPr>
        <w:spacing w:before="60" w:after="0" w:line="240" w:lineRule="auto"/>
        <w:ind w:left="720"/>
        <w:contextualSpacing/>
        <w:rPr>
          <w:rFonts w:eastAsia="Calibri" w:cs="Times New Roman"/>
        </w:rPr>
      </w:pPr>
      <w:r>
        <w:t>0</w:t>
      </w:r>
      <w:r>
        <w:tab/>
        <w:t>Alrededor del pecho o los hombros</w:t>
      </w:r>
    </w:p>
    <w:p w14:paraId="48D77AE8" w14:textId="05E2DD9D" w:rsidR="00312125" w:rsidRPr="00791206" w:rsidRDefault="00384C3A" w:rsidP="00384C3A">
      <w:pPr>
        <w:spacing w:before="60" w:after="0" w:line="240" w:lineRule="auto"/>
        <w:ind w:left="720"/>
        <w:contextualSpacing/>
        <w:rPr>
          <w:rFonts w:eastAsia="Calibri" w:cs="Times New Roman"/>
        </w:rPr>
      </w:pPr>
      <w:r>
        <w:t>1</w:t>
      </w:r>
      <w:r>
        <w:tab/>
        <w:t>Alrededor de la cintura o el estómago</w:t>
      </w:r>
    </w:p>
    <w:p w14:paraId="0D92F020" w14:textId="558D3D03" w:rsidR="00312125" w:rsidRPr="00791206" w:rsidRDefault="00384C3A" w:rsidP="00384C3A">
      <w:pPr>
        <w:spacing w:before="60" w:line="240" w:lineRule="auto"/>
        <w:ind w:left="720"/>
        <w:contextualSpacing/>
        <w:rPr>
          <w:rFonts w:eastAsia="Calibri" w:cs="Times New Roman"/>
        </w:rPr>
      </w:pPr>
      <w:r>
        <w:t>2</w:t>
      </w:r>
      <w:r>
        <w:tab/>
        <w:t>Alrededor de las caderas o los muslos</w:t>
      </w:r>
    </w:p>
    <w:p w14:paraId="536E275E" w14:textId="77777777" w:rsidR="008A2167" w:rsidRPr="008A2167" w:rsidRDefault="008A2167" w:rsidP="008A2167">
      <w:pPr>
        <w:spacing w:after="0"/>
        <w:ind w:left="720"/>
        <w:rPr>
          <w:rFonts w:cstheme="minorHAnsi"/>
          <w:b/>
          <w:i/>
        </w:rPr>
      </w:pPr>
    </w:p>
    <w:p w14:paraId="3B9AF837" w14:textId="77777777" w:rsidR="00312125" w:rsidRPr="00791206" w:rsidRDefault="43BF4B94" w:rsidP="003242A9">
      <w:pPr>
        <w:pStyle w:val="Heading2"/>
        <w:spacing w:after="0"/>
        <w:rPr>
          <w:rFonts w:eastAsia="Times New Roman"/>
        </w:rPr>
      </w:pPr>
      <w:r>
        <w:lastRenderedPageBreak/>
        <w:t>Patrón de cabello</w:t>
      </w:r>
    </w:p>
    <w:p w14:paraId="4F46D101" w14:textId="5BC86D2E" w:rsidR="00312125" w:rsidRPr="008A2167" w:rsidRDefault="6838C06C" w:rsidP="004A3523">
      <w:pPr>
        <w:pStyle w:val="ListParagraph"/>
        <w:numPr>
          <w:ilvl w:val="0"/>
          <w:numId w:val="19"/>
        </w:numPr>
        <w:spacing w:after="0" w:line="240" w:lineRule="auto"/>
        <w:rPr>
          <w:rFonts w:eastAsia="Calibri" w:cs="Times New Roman"/>
        </w:rPr>
      </w:pPr>
      <w:r>
        <w:t xml:space="preserve">[HAIRFEM] ¿Cuál de estas figuras se parece más a su patrón de cabello </w:t>
      </w:r>
      <w:r>
        <w:rPr>
          <w:b/>
        </w:rPr>
        <w:t>a los 40 años</w:t>
      </w:r>
      <w: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rFonts w:ascii="Calibri" w:hAnsi="Calibri"/>
              </w:rPr>
              <w:t>Imágenes femeninas originales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rFonts w:ascii="Calibri" w:hAnsi="Calibri"/>
              </w:rPr>
              <w:t>Texto descriptivo actualizado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268984C2" w14:textId="390BE6DA" w:rsidR="00312125" w:rsidRPr="00791206" w:rsidRDefault="00FD5C4A" w:rsidP="00F77B59">
            <w:pPr>
              <w:tabs>
                <w:tab w:val="left" w:pos="423"/>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0</w:t>
            </w:r>
            <w:r w:rsidR="00F77B59">
              <w:rPr>
                <w:rFonts w:ascii="Calibri" w:hAnsi="Calibri"/>
              </w:rPr>
              <w:tab/>
            </w:r>
            <w:r>
              <w:rPr>
                <w:rFonts w:ascii="Calibri" w:hAnsi="Calibri"/>
              </w:rPr>
              <w:t>Cabellera completa, sin caída de cabello.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5DE21A2C" w14:textId="69F98C40" w:rsidR="00312125" w:rsidRPr="00791206" w:rsidRDefault="00FD5C4A" w:rsidP="00F77B59">
            <w:pPr>
              <w:tabs>
                <w:tab w:val="left" w:pos="423"/>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1</w:t>
            </w:r>
            <w:r w:rsidR="00F77B59">
              <w:rPr>
                <w:rFonts w:ascii="Calibri" w:hAnsi="Calibri"/>
              </w:rPr>
              <w:tab/>
            </w:r>
            <w:r>
              <w:rPr>
                <w:rFonts w:ascii="Calibri" w:hAnsi="Calibri"/>
              </w:rPr>
              <w:t>Caída muy leve del cabello o debilitamiento del cabello en la parte superior de la cabeza a lo largo de la mitad de esta.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2D2F8CFB" w14:textId="2DC96BB3" w:rsidR="00312125" w:rsidRPr="00791206" w:rsidRDefault="00FD5C4A" w:rsidP="00F77B59">
            <w:pPr>
              <w:tabs>
                <w:tab w:val="left" w:pos="367"/>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2</w:t>
            </w:r>
            <w:r w:rsidR="00F77B59">
              <w:rPr>
                <w:rFonts w:ascii="Calibri" w:hAnsi="Calibri"/>
              </w:rPr>
              <w:tab/>
            </w:r>
            <w:r>
              <w:rPr>
                <w:rFonts w:ascii="Calibri" w:hAnsi="Calibri"/>
              </w:rPr>
              <w:t>Caída leve del cabello en la parte superior de la cabeza a lo largo de la mitad de esta.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66F8C7B7" w14:textId="55EDB038" w:rsidR="00312125" w:rsidRPr="00791206" w:rsidRDefault="00FD5C4A" w:rsidP="00F77B59">
            <w:pPr>
              <w:tabs>
                <w:tab w:val="left" w:pos="325"/>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3</w:t>
            </w:r>
            <w:r w:rsidR="00F77B59">
              <w:rPr>
                <w:rFonts w:ascii="Calibri" w:hAnsi="Calibri"/>
              </w:rPr>
              <w:tab/>
            </w:r>
            <w:r>
              <w:rPr>
                <w:rFonts w:ascii="Calibri" w:hAnsi="Calibri"/>
              </w:rPr>
              <w:t>Caída de cabello de leve a moderada en la parte superior de la cabeza a lo largo de la mitad de esta.</w:t>
            </w:r>
            <w:r w:rsidR="000358DD">
              <w:rPr>
                <w:rFonts w:ascii="Calibri" w:hAnsi="Calibri"/>
              </w:rPr>
              <w:t xml:space="preserve">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51C54938" w14:textId="17A53398" w:rsidR="00312125" w:rsidRPr="00791206" w:rsidRDefault="00FD5C4A" w:rsidP="00F77B59">
            <w:pPr>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4</w:t>
            </w:r>
            <w:r w:rsidR="00F77B59">
              <w:rPr>
                <w:rFonts w:ascii="Calibri" w:hAnsi="Calibri"/>
              </w:rPr>
              <w:tab/>
            </w:r>
            <w:r>
              <w:rPr>
                <w:rFonts w:ascii="Calibri" w:hAnsi="Calibri"/>
              </w:rPr>
              <w:t>Caída moderada del cabello en la parte superior de la cabeza a lo largo de la mitad de esta.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47D46621" w14:textId="7F81C3B5" w:rsidR="00312125" w:rsidRPr="00791206" w:rsidRDefault="00FD5C4A" w:rsidP="00F77B59">
            <w:pPr>
              <w:tabs>
                <w:tab w:val="left" w:pos="351"/>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5</w:t>
            </w:r>
            <w:r w:rsidR="00F77B59">
              <w:rPr>
                <w:rFonts w:ascii="Calibri" w:hAnsi="Calibri"/>
              </w:rPr>
              <w:tab/>
            </w:r>
            <w:r>
              <w:rPr>
                <w:rFonts w:ascii="Calibri" w:hAnsi="Calibri"/>
              </w:rPr>
              <w:t>Caída intensa del cabello en la parte superior de la cabeza, pero no en la frente.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5E9554E1" w14:textId="13021572" w:rsidR="00312125" w:rsidRPr="00791206" w:rsidRDefault="00FD5C4A" w:rsidP="00F77B59">
            <w:pPr>
              <w:tabs>
                <w:tab w:val="left" w:pos="332"/>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6</w:t>
            </w:r>
            <w:r w:rsidR="00F77B59">
              <w:rPr>
                <w:rFonts w:ascii="Calibri" w:hAnsi="Calibri"/>
              </w:rPr>
              <w:tab/>
            </w:r>
            <w:r>
              <w:rPr>
                <w:rFonts w:ascii="Calibri" w:hAnsi="Calibri"/>
              </w:rPr>
              <w:t>Caída intensa del cabello en la parte superior de la cabeza, y debilitamiento del cabello a lo largo de la frente.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46222BDC" w14:textId="089926A2" w:rsidR="00312125" w:rsidRPr="00791206" w:rsidRDefault="00FD5C4A" w:rsidP="00F77B59">
            <w:pPr>
              <w:tabs>
                <w:tab w:val="left" w:pos="351"/>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7</w:t>
            </w:r>
            <w:r w:rsidR="00F77B59">
              <w:rPr>
                <w:rFonts w:ascii="Calibri" w:hAnsi="Calibri"/>
              </w:rPr>
              <w:tab/>
            </w:r>
            <w:r>
              <w:rPr>
                <w:rFonts w:ascii="Calibri" w:hAnsi="Calibri"/>
              </w:rPr>
              <w:t>Caída intensa del cabello en la parte superior de la cabeza, desde la frente hasta la parte de atrás de las orejas.</w:t>
            </w:r>
            <w:r w:rsidR="000358DD">
              <w:rPr>
                <w:rFonts w:ascii="Calibri" w:hAnsi="Calibri"/>
              </w:rPr>
              <w:t xml:space="preserve">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Pr>
                <w:rFonts w:ascii="Calibri" w:hAnsi="Calibri"/>
              </w:rPr>
              <w:t> </w:t>
            </w:r>
          </w:p>
        </w:tc>
        <w:tc>
          <w:tcPr>
            <w:tcW w:w="5760" w:type="dxa"/>
            <w:tcBorders>
              <w:top w:val="nil"/>
              <w:left w:val="nil"/>
              <w:bottom w:val="single" w:sz="6" w:space="0" w:color="auto"/>
              <w:right w:val="single" w:sz="6" w:space="0" w:color="auto"/>
            </w:tcBorders>
            <w:shd w:val="clear" w:color="auto" w:fill="auto"/>
            <w:hideMark/>
          </w:tcPr>
          <w:p w14:paraId="2DF7E0C3" w14:textId="3D0FB83A" w:rsidR="00312125" w:rsidRPr="00791206" w:rsidRDefault="00FD5C4A" w:rsidP="00F77B59">
            <w:pPr>
              <w:tabs>
                <w:tab w:val="left" w:pos="339"/>
              </w:tabs>
              <w:spacing w:after="0" w:line="240" w:lineRule="auto"/>
              <w:ind w:left="351" w:hanging="351"/>
              <w:textAlignment w:val="baseline"/>
              <w:rPr>
                <w:rFonts w:ascii="Times New Roman" w:eastAsia="Times New Roman" w:hAnsi="Times New Roman" w:cs="Times New Roman"/>
                <w:sz w:val="24"/>
                <w:szCs w:val="24"/>
              </w:rPr>
            </w:pPr>
            <w:r>
              <w:rPr>
                <w:rFonts w:ascii="Calibri" w:hAnsi="Calibri"/>
              </w:rPr>
              <w:t>8</w:t>
            </w:r>
            <w:r w:rsidR="00F77B59">
              <w:rPr>
                <w:rFonts w:ascii="Calibri" w:hAnsi="Calibri"/>
              </w:rPr>
              <w:tab/>
            </w:r>
            <w:r>
              <w:rPr>
                <w:rFonts w:ascii="Calibri" w:hAnsi="Calibri"/>
              </w:rPr>
              <w:t>Caída moderada del cabello a los lados de la cabeza en la frente, y de moderada a grave en la parte superior de la cabeza.</w:t>
            </w:r>
            <w:r w:rsidR="000358DD">
              <w:rPr>
                <w:rFonts w:ascii="Calibri" w:hAnsi="Calibri"/>
              </w:rPr>
              <w:t xml:space="preserve"> </w:t>
            </w:r>
          </w:p>
        </w:tc>
      </w:tr>
    </w:tbl>
    <w:p w14:paraId="4DD1F43F" w14:textId="3F700C5C" w:rsidR="00312125" w:rsidRPr="00A00479" w:rsidRDefault="43BF4B94" w:rsidP="00A00479">
      <w:pPr>
        <w:spacing w:after="0" w:line="240" w:lineRule="auto"/>
        <w:rPr>
          <w:rFonts w:ascii="Segoe UI" w:eastAsia="Times New Roman" w:hAnsi="Segoe UI" w:cs="Segoe UI"/>
          <w:sz w:val="18"/>
          <w:szCs w:val="18"/>
        </w:rPr>
      </w:pPr>
      <w:r>
        <w:rPr>
          <w:rFonts w:ascii="Calibri" w:hAnsi="Calibri"/>
        </w:rPr>
        <w:lastRenderedPageBreak/>
        <w:t> </w:t>
      </w:r>
    </w:p>
    <w:p w14:paraId="0A9402A9" w14:textId="331171DA" w:rsidR="00312125" w:rsidRPr="00750DEB" w:rsidRDefault="6838C06C" w:rsidP="004A3523">
      <w:pPr>
        <w:pStyle w:val="ListParagraph"/>
        <w:numPr>
          <w:ilvl w:val="0"/>
          <w:numId w:val="19"/>
        </w:numPr>
        <w:spacing w:after="0" w:line="240" w:lineRule="auto"/>
        <w:rPr>
          <w:rFonts w:eastAsia="Calibri" w:cs="Times New Roman"/>
        </w:rPr>
      </w:pPr>
      <w:r>
        <w:t xml:space="preserve">[HAIRMALE] ¿Cuál de estas figuras se parece más a su patrón de cabello </w:t>
      </w:r>
      <w:r>
        <w:rPr>
          <w:b/>
        </w:rPr>
        <w:t>a los 40 años</w:t>
      </w:r>
      <w: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t>Ilustración de Norwood</w:t>
            </w:r>
          </w:p>
        </w:tc>
        <w:tc>
          <w:tcPr>
            <w:tcW w:w="5850" w:type="dxa"/>
          </w:tcPr>
          <w:p w14:paraId="062B8B3F" w14:textId="77777777" w:rsidR="00312125" w:rsidRPr="00D56EAD" w:rsidRDefault="00312125" w:rsidP="00312125">
            <w:pPr>
              <w:tabs>
                <w:tab w:val="left" w:pos="790"/>
              </w:tabs>
            </w:pPr>
            <w:r>
              <w:t>Texto actualizado (Revisión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1FA9F7F5" w:rsidR="00312125" w:rsidRPr="00D56EAD" w:rsidRDefault="00FD5C4A" w:rsidP="00F77B59">
            <w:pPr>
              <w:ind w:left="345" w:hanging="345"/>
            </w:pPr>
            <w:r>
              <w:t>0</w:t>
            </w:r>
            <w:r w:rsidR="00F77B59">
              <w:tab/>
            </w:r>
            <w:r>
              <w:t>Cabellera completa, sin caída de cabello.</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961FA0A" w:rsidR="00312125" w:rsidRPr="00D56EAD" w:rsidRDefault="00FD5C4A" w:rsidP="00F77B59">
            <w:pPr>
              <w:ind w:left="345" w:hanging="345"/>
            </w:pPr>
            <w:r>
              <w:t>1</w:t>
            </w:r>
            <w:r w:rsidR="00F77B59">
              <w:tab/>
            </w:r>
            <w:r>
              <w:t xml:space="preserve">Caída leve del cabello a los lados de la frente, pero no tan atrás como las orejas.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53CBADF" w:rsidR="00312125" w:rsidRPr="00D56EAD" w:rsidRDefault="00FD5C4A" w:rsidP="00F77B59">
            <w:pPr>
              <w:ind w:left="345" w:hanging="345"/>
            </w:pPr>
            <w:r>
              <w:t>2</w:t>
            </w:r>
            <w:r w:rsidR="00F77B59">
              <w:tab/>
            </w:r>
            <w:r>
              <w:t>Caída moderada del cabello a los lados de la frente hasta las orejas, y caída leve desde el centro de la frente.</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76BFD98E" w:rsidR="00312125" w:rsidRPr="00D56EAD" w:rsidRDefault="00FD5C4A" w:rsidP="00F77B59">
            <w:pPr>
              <w:ind w:left="345" w:hanging="345"/>
              <w:rPr>
                <w:highlight w:val="yellow"/>
              </w:rPr>
            </w:pPr>
            <w:r>
              <w:t>3</w:t>
            </w:r>
            <w:r w:rsidR="00F77B59">
              <w:tab/>
            </w:r>
            <w:r>
              <w:t>Caída leve del cabello a los lados de la frente, pero no tan atrás como las orejas, y caída leve desde el centro de la frente. Además, debilitamiento del cabello en la parte superior (coronilla) de la cabeza.</w:t>
            </w:r>
          </w:p>
        </w:tc>
      </w:tr>
      <w:tr w:rsidR="00312125" w:rsidRPr="00D56EAD" w14:paraId="34A92405" w14:textId="77777777" w:rsidTr="217CBD9F">
        <w:tc>
          <w:tcPr>
            <w:tcW w:w="4315" w:type="dxa"/>
          </w:tcPr>
          <w:p w14:paraId="5404A4B7" w14:textId="77777777" w:rsidR="00312125" w:rsidRPr="00D56EAD" w:rsidRDefault="00312125" w:rsidP="00312125">
            <w:r>
              <w:rPr>
                <w:noProof/>
              </w:rPr>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5280F467" w:rsidR="00312125" w:rsidRPr="00D56EAD" w:rsidRDefault="00FD5C4A" w:rsidP="00F77B59">
            <w:pPr>
              <w:ind w:left="345" w:hanging="345"/>
            </w:pPr>
            <w:r>
              <w:t>4</w:t>
            </w:r>
            <w:r w:rsidR="00F77B59">
              <w:tab/>
            </w:r>
            <w:r>
              <w:t>Caída moderada del cabello a los lados de la frente tan atrás como la parte frontal de las orejas, y caída moderada desde el centro de la frente. Asimismo, calvicie leve en la parte superior (coronilla) de la cabeza. A las dos zonas de caída de cabello, las separa una sección de cabello que atraviesa la parte superior de la cabeza.</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3242C45C" w:rsidR="00312125" w:rsidRPr="00D56EAD" w:rsidRDefault="00FD5C4A" w:rsidP="00F77B59">
            <w:pPr>
              <w:ind w:left="345" w:hanging="345"/>
            </w:pPr>
            <w:r>
              <w:t>5</w:t>
            </w:r>
            <w:r w:rsidR="00F77B59">
              <w:tab/>
            </w:r>
            <w:r>
              <w:t>Caída moderada del cabello a los lados de la frente, tan atrás como la parte media de las orejas. Además, calvicie moderada en la parte superior (coronilla) de la cabeza. A las dos zonas de caída de cabello, las separa una franja delgada de cabello que atraviesa la parte superior de la cabeza.</w:t>
            </w:r>
          </w:p>
        </w:tc>
      </w:tr>
      <w:tr w:rsidR="00312125" w:rsidRPr="00D56EAD" w14:paraId="79B4B384" w14:textId="77777777" w:rsidTr="217CBD9F">
        <w:tc>
          <w:tcPr>
            <w:tcW w:w="4315" w:type="dxa"/>
          </w:tcPr>
          <w:p w14:paraId="05E25F18" w14:textId="77777777" w:rsidR="00312125" w:rsidRPr="00D56EAD" w:rsidRDefault="00312125" w:rsidP="00312125">
            <w:r>
              <w:rPr>
                <w:noProof/>
              </w:rPr>
              <w:lastRenderedPageBreak/>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6449E031" w:rsidR="00312125" w:rsidRPr="00D56EAD" w:rsidRDefault="00FD5C4A" w:rsidP="00F77B59">
            <w:pPr>
              <w:ind w:left="345" w:hanging="345"/>
            </w:pPr>
            <w:r>
              <w:t>6</w:t>
            </w:r>
            <w:r w:rsidR="00F77B59">
              <w:tab/>
            </w:r>
            <w:r>
              <w:t>Caída moderada del cabello a los lados y la parte frontal de la frente que son zonas continuas de calvicie intensa en la parte superior (coronilla) de la cabeza. No hay una franja clara de cabello que separe estas zonas de calvicie.</w:t>
            </w:r>
            <w:r w:rsidR="000358DD">
              <w:t xml:space="preserve">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5CAB8983" w:rsidR="00312125" w:rsidRPr="00D56EAD" w:rsidRDefault="00FD5C4A" w:rsidP="00F77B59">
            <w:pPr>
              <w:ind w:left="345" w:hanging="345"/>
            </w:pPr>
            <w:r>
              <w:t>7</w:t>
            </w:r>
            <w:r w:rsidR="00F77B59">
              <w:tab/>
            </w:r>
            <w:r>
              <w:t>Caída intensa del cabello a los lados y la parte frontal de la frente que son zonas continuas de calvicie intensa en la parte superior (coronilla) de la cabeza. No hay una franja clara de cabello que separe estas zonas de calvicie. La línea de nacimiento del cabello a los lados de la cabeza está en las sienes o por debajo de estas. Solo queda una franja pequeña de cabello alrededor de las orejas y en la parte de atrás de la cabeza.</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66DCEF23" w:rsidR="00312125" w:rsidRPr="00D56EAD" w:rsidRDefault="00FD5C4A" w:rsidP="00F77B59">
            <w:pPr>
              <w:ind w:left="345" w:hanging="345"/>
            </w:pPr>
            <w:r>
              <w:t>8</w:t>
            </w:r>
            <w:r w:rsidR="00F77B59">
              <w:tab/>
            </w:r>
            <w:r>
              <w:t>Caída leve del cabello a lo largo de toda la frente, pero no tan atrás como las orejas.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41AD6A2" w:rsidR="00312125" w:rsidRPr="00D56EAD" w:rsidRDefault="00FD5C4A" w:rsidP="00F77B59">
            <w:pPr>
              <w:ind w:left="345" w:hanging="345"/>
            </w:pPr>
            <w:r>
              <w:t>9</w:t>
            </w:r>
            <w:r w:rsidR="00F77B59">
              <w:tab/>
            </w:r>
            <w:r>
              <w:t>Caída moderada del cabello a lo largo de toda la frente, tan atrás como la parte media de las orejas.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7DCA3A17" w:rsidR="00312125" w:rsidRPr="00D56EAD" w:rsidRDefault="00FD5C4A" w:rsidP="00F77B59">
            <w:pPr>
              <w:ind w:left="345" w:hanging="345"/>
            </w:pPr>
            <w:r>
              <w:t>10</w:t>
            </w:r>
            <w:r w:rsidR="00F77B59">
              <w:tab/>
            </w:r>
            <w:r>
              <w:t>Caída intensa del cabello a lo largo de toda la frente, tan atrás como la parte trasera de las orejas.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36484337" w:rsidR="00312125" w:rsidRPr="00D56EAD" w:rsidRDefault="00FD5C4A" w:rsidP="00F77B59">
            <w:pPr>
              <w:ind w:left="345" w:hanging="345"/>
            </w:pPr>
            <w:r>
              <w:t>11</w:t>
            </w:r>
            <w:r w:rsidR="00F77B59">
              <w:tab/>
            </w:r>
            <w:r>
              <w:t xml:space="preserve">Caída intensa del cabello a lo largo de toda la frente, más allá de la parte trasera de las orejas. </w:t>
            </w:r>
          </w:p>
        </w:tc>
      </w:tr>
    </w:tbl>
    <w:p w14:paraId="08188987" w14:textId="77777777" w:rsidR="00292CEE" w:rsidRDefault="00292CEE" w:rsidP="00292CEE">
      <w:pPr>
        <w:spacing w:after="0" w:line="240" w:lineRule="auto"/>
        <w:contextualSpacing/>
        <w:rPr>
          <w:rFonts w:eastAsia="Calibri" w:cstheme="minorHAnsi"/>
          <w:i/>
        </w:rPr>
      </w:pPr>
    </w:p>
    <w:p w14:paraId="34274A06" w14:textId="6879149C" w:rsidR="00312125" w:rsidRPr="00292CEE" w:rsidRDefault="6838C06C" w:rsidP="004A3523">
      <w:pPr>
        <w:pStyle w:val="ListParagraph"/>
        <w:numPr>
          <w:ilvl w:val="0"/>
          <w:numId w:val="19"/>
        </w:numPr>
        <w:spacing w:line="240" w:lineRule="auto"/>
        <w:rPr>
          <w:rFonts w:eastAsiaTheme="minorEastAsia"/>
        </w:rPr>
      </w:pPr>
      <w:r>
        <w:t xml:space="preserve">[HRMED] ¿Ha usado alguna vez medicamento para tratar el </w:t>
      </w:r>
      <w:r>
        <w:rPr>
          <w:b/>
        </w:rPr>
        <w:t>cabello escaso o la caída del cabello</w:t>
      </w:r>
      <w:r>
        <w:t>?</w:t>
      </w:r>
    </w:p>
    <w:p w14:paraId="624FA70A" w14:textId="613D3C3C" w:rsidR="00312125" w:rsidRPr="00292CEE" w:rsidRDefault="00292CEE" w:rsidP="00292CEE">
      <w:pPr>
        <w:spacing w:after="0" w:line="240" w:lineRule="auto"/>
        <w:ind w:left="720"/>
        <w:rPr>
          <w:rFonts w:eastAsia="Calibri" w:cs="Times New Roman"/>
        </w:rPr>
      </w:pPr>
      <w:r>
        <w:t>0</w:t>
      </w:r>
      <w:r>
        <w:tab/>
        <w:t xml:space="preserve">No </w:t>
      </w:r>
    </w:p>
    <w:p w14:paraId="5B1F1497" w14:textId="6A5BC3D5" w:rsidR="007F4978" w:rsidRPr="00292CEE" w:rsidRDefault="00292CEE" w:rsidP="00292CEE">
      <w:pPr>
        <w:spacing w:line="240" w:lineRule="auto"/>
        <w:ind w:left="720"/>
        <w:rPr>
          <w:rFonts w:eastAsia="Calibri" w:cs="Times New Roman"/>
        </w:rPr>
      </w:pPr>
      <w:r>
        <w:t>1</w:t>
      </w:r>
      <w:r>
        <w:tab/>
        <w:t>Sí</w:t>
      </w:r>
    </w:p>
    <w:p w14:paraId="492C7D70" w14:textId="77777777" w:rsidR="00292CEE" w:rsidRPr="00FD5C4A" w:rsidRDefault="00292CEE" w:rsidP="00292CEE">
      <w:pPr>
        <w:spacing w:after="0"/>
        <w:ind w:left="720"/>
        <w:rPr>
          <w:rFonts w:eastAsia="Calibri" w:cstheme="minorHAnsi"/>
          <w:i/>
        </w:rPr>
      </w:pPr>
    </w:p>
    <w:p w14:paraId="28212A7A" w14:textId="77777777" w:rsidR="00312125" w:rsidRPr="00173408" w:rsidRDefault="00312125" w:rsidP="004A3523">
      <w:pPr>
        <w:pStyle w:val="ListParagraph"/>
        <w:numPr>
          <w:ilvl w:val="0"/>
          <w:numId w:val="19"/>
        </w:numPr>
        <w:spacing w:after="0" w:line="240" w:lineRule="auto"/>
        <w:rPr>
          <w:rFonts w:eastAsia="Calibri" w:cs="Times New Roman"/>
        </w:rPr>
      </w:pPr>
      <w:r>
        <w:t>[HRMED2] ¿Qué medicamento usó para tratar el cabello escaso o la caída del cabello? Seleccione todas las opciones que correspondan.</w:t>
      </w:r>
    </w:p>
    <w:p w14:paraId="1B674B49" w14:textId="0B8B406B" w:rsidR="00312125" w:rsidRPr="00312125" w:rsidRDefault="00173408" w:rsidP="00173408">
      <w:pPr>
        <w:spacing w:before="60" w:after="0" w:line="240" w:lineRule="auto"/>
        <w:ind w:left="720"/>
        <w:contextualSpacing/>
        <w:rPr>
          <w:rFonts w:eastAsiaTheme="minorEastAsia"/>
        </w:rPr>
      </w:pPr>
      <w:r>
        <w:t>0</w:t>
      </w:r>
      <w:r>
        <w:tab/>
        <w:t>Rogaine</w:t>
      </w:r>
      <w:r>
        <w:rPr>
          <w:rFonts w:ascii="Calibri" w:hAnsi="Calibri"/>
          <w:color w:val="000000" w:themeColor="text1"/>
        </w:rPr>
        <w:t>®</w:t>
      </w:r>
      <w:r>
        <w:t>, minoxidil o Loniten</w:t>
      </w:r>
      <w:r>
        <w:rPr>
          <w:rFonts w:ascii="Calibri" w:hAnsi="Calibri"/>
          <w:color w:val="000000" w:themeColor="text1"/>
        </w:rPr>
        <w:t>®</w:t>
      </w:r>
    </w:p>
    <w:p w14:paraId="64BFF580" w14:textId="5713337C" w:rsidR="00312125" w:rsidRPr="00312125" w:rsidRDefault="00173408" w:rsidP="00173408">
      <w:pPr>
        <w:tabs>
          <w:tab w:val="left" w:pos="630"/>
        </w:tabs>
        <w:spacing w:before="60" w:after="0" w:line="240" w:lineRule="auto"/>
        <w:ind w:left="720"/>
        <w:contextualSpacing/>
        <w:rPr>
          <w:rFonts w:eastAsia="Calibri" w:cs="Times New Roman"/>
        </w:rPr>
      </w:pPr>
      <w:r>
        <w:t>1</w:t>
      </w:r>
      <w:r>
        <w:tab/>
        <w:t>Finasterida</w:t>
      </w:r>
    </w:p>
    <w:p w14:paraId="333A225E" w14:textId="592C8BE7" w:rsidR="00312125" w:rsidRPr="00312125" w:rsidRDefault="00173408" w:rsidP="00173408">
      <w:pPr>
        <w:spacing w:before="60" w:after="0" w:line="240" w:lineRule="auto"/>
        <w:ind w:left="720"/>
        <w:contextualSpacing/>
        <w:rPr>
          <w:rFonts w:eastAsia="Calibri" w:cs="Times New Roman"/>
        </w:rPr>
      </w:pPr>
      <w:r>
        <w:t>55</w:t>
      </w:r>
      <w:r>
        <w:tab/>
        <w:t xml:space="preserve">Otro: </w:t>
      </w:r>
      <w:r w:rsidR="00017C52">
        <w:t>d</w:t>
      </w:r>
      <w:r>
        <w:t>escriba [text box]</w:t>
      </w:r>
    </w:p>
    <w:p w14:paraId="721244A9" w14:textId="77777777" w:rsidR="00312125" w:rsidRPr="00312125" w:rsidRDefault="00312125" w:rsidP="00173408">
      <w:pPr>
        <w:spacing w:before="60" w:after="0" w:line="240" w:lineRule="auto"/>
        <w:contextualSpacing/>
        <w:rPr>
          <w:rFonts w:eastAsia="Calibri" w:cs="Times New Roman"/>
        </w:rPr>
      </w:pPr>
    </w:p>
    <w:p w14:paraId="41E10606" w14:textId="4BACD4F9" w:rsidR="00312125" w:rsidRPr="00173408" w:rsidRDefault="6C433F50" w:rsidP="004A3523">
      <w:pPr>
        <w:pStyle w:val="ListParagraph"/>
        <w:numPr>
          <w:ilvl w:val="0"/>
          <w:numId w:val="19"/>
        </w:numPr>
        <w:spacing w:line="240" w:lineRule="auto"/>
        <w:rPr>
          <w:rFonts w:eastAsia="Calibri" w:cs="Times New Roman"/>
        </w:rPr>
      </w:pPr>
      <w:r>
        <w:t xml:space="preserve">[HRMED3] ¿Cuántos años tenía cuando usó </w:t>
      </w:r>
      <w:r>
        <w:rPr>
          <w:b/>
        </w:rPr>
        <w:t>por primera</w:t>
      </w:r>
      <w:r>
        <w:t xml:space="preserve"> </w:t>
      </w:r>
      <w:r>
        <w:rPr>
          <w:b/>
          <w:bCs/>
        </w:rPr>
        <w:t>vez</w:t>
      </w:r>
      <w:r>
        <w:t xml:space="preserve"> medicamento para tratar el cabello escaso o la caída del cabello?</w:t>
      </w:r>
    </w:p>
    <w:p w14:paraId="70B0ED1E" w14:textId="77777777" w:rsidR="00312125" w:rsidRPr="00312125" w:rsidRDefault="00312125" w:rsidP="00173408">
      <w:pPr>
        <w:spacing w:line="240" w:lineRule="auto"/>
        <w:ind w:left="720"/>
        <w:rPr>
          <w:rFonts w:eastAsia="Calibri" w:cs="Times New Roman"/>
        </w:rPr>
      </w:pPr>
      <w:r>
        <w:tab/>
        <w:t>|__|__| Edad</w:t>
      </w:r>
    </w:p>
    <w:p w14:paraId="73E72942" w14:textId="3A0DF7FE" w:rsidR="00312125" w:rsidRPr="00173408" w:rsidRDefault="00312125" w:rsidP="004A3523">
      <w:pPr>
        <w:pStyle w:val="ListParagraph"/>
        <w:numPr>
          <w:ilvl w:val="0"/>
          <w:numId w:val="19"/>
        </w:numPr>
        <w:spacing w:line="240" w:lineRule="auto"/>
        <w:rPr>
          <w:rFonts w:eastAsia="Calibri" w:cs="Times New Roman"/>
        </w:rPr>
      </w:pPr>
      <w:r>
        <w:t xml:space="preserve">[HRMED4] ¿Cuántos años tenía la </w:t>
      </w:r>
      <w:r>
        <w:rPr>
          <w:b/>
        </w:rPr>
        <w:t>última vez</w:t>
      </w:r>
      <w:r>
        <w:t xml:space="preserve"> que usó medicamento para tratar el cabello escaso o la caída del cabello? Si actualmente usa medicamento para tratar el cabello escaso o la caída del cabello, </w:t>
      </w:r>
      <w:r w:rsidR="00017C52">
        <w:t>anote</w:t>
      </w:r>
      <w:r>
        <w:t xml:space="preserve"> su edad actual.</w:t>
      </w:r>
    </w:p>
    <w:p w14:paraId="0626C703" w14:textId="77777777" w:rsidR="00312125" w:rsidRPr="00312125" w:rsidRDefault="00312125" w:rsidP="00173408">
      <w:pPr>
        <w:spacing w:line="240" w:lineRule="auto"/>
        <w:ind w:left="720"/>
        <w:rPr>
          <w:rFonts w:eastAsia="Calibri" w:cs="Times New Roman"/>
        </w:rPr>
      </w:pPr>
      <w:r>
        <w:tab/>
        <w:t>|__|__| Edad</w:t>
      </w:r>
    </w:p>
    <w:p w14:paraId="50401BD5" w14:textId="53A62F98" w:rsidR="00312125" w:rsidRPr="00791206" w:rsidRDefault="43BF4B94" w:rsidP="00510BC7">
      <w:pPr>
        <w:pStyle w:val="Heading2"/>
        <w:spacing w:after="0"/>
        <w:rPr>
          <w:rFonts w:eastAsia="Calibri"/>
        </w:rPr>
      </w:pPr>
      <w:r>
        <w:t>[ACNE] Acné</w:t>
      </w:r>
    </w:p>
    <w:p w14:paraId="0C9DA4BC" w14:textId="3AAF75E6" w:rsidR="00312125" w:rsidRPr="00C617E9" w:rsidRDefault="43BF4B94" w:rsidP="004A3523">
      <w:pPr>
        <w:pStyle w:val="ListParagraph"/>
        <w:numPr>
          <w:ilvl w:val="0"/>
          <w:numId w:val="19"/>
        </w:numPr>
        <w:spacing w:line="240" w:lineRule="auto"/>
        <w:rPr>
          <w:rFonts w:eastAsia="Calibri" w:cs="Times New Roman"/>
        </w:rPr>
      </w:pPr>
      <w:r>
        <w:t xml:space="preserve">¿Ha consultado alguna vez a un médico u otro profesional de la salud por un </w:t>
      </w:r>
      <w:r>
        <w:rPr>
          <w:b/>
        </w:rPr>
        <w:t>acné grave o persistente</w:t>
      </w:r>
      <w:r>
        <w:t>?</w:t>
      </w:r>
    </w:p>
    <w:p w14:paraId="16C579FF" w14:textId="493568E0" w:rsidR="00312125" w:rsidRPr="00C617E9" w:rsidRDefault="00C617E9" w:rsidP="00C617E9">
      <w:pPr>
        <w:spacing w:after="0" w:line="240" w:lineRule="auto"/>
        <w:ind w:left="720"/>
        <w:rPr>
          <w:rFonts w:eastAsiaTheme="minorEastAsia"/>
          <w:b/>
          <w:bCs/>
          <w:i/>
          <w:iCs/>
        </w:rPr>
      </w:pPr>
      <w:r>
        <w:t>0</w:t>
      </w:r>
      <w:r>
        <w:tab/>
        <w:t xml:space="preserve">No </w:t>
      </w:r>
    </w:p>
    <w:p w14:paraId="560A776F" w14:textId="6520EC25" w:rsidR="008C3165" w:rsidRPr="00C617E9" w:rsidRDefault="00C617E9" w:rsidP="00C617E9">
      <w:pPr>
        <w:spacing w:line="240" w:lineRule="auto"/>
        <w:ind w:left="720"/>
        <w:rPr>
          <w:rFonts w:eastAsiaTheme="minorEastAsia"/>
          <w:b/>
          <w:bCs/>
          <w:i/>
          <w:iCs/>
        </w:rPr>
      </w:pPr>
      <w:r>
        <w:t>1</w:t>
      </w:r>
      <w:r>
        <w:tab/>
        <w:t>Sí</w:t>
      </w:r>
    </w:p>
    <w:p w14:paraId="5AEBE917" w14:textId="77777777" w:rsidR="00E91F27" w:rsidRPr="00FD5C4A" w:rsidRDefault="00E91F27" w:rsidP="00E91F27">
      <w:pPr>
        <w:spacing w:after="0"/>
        <w:ind w:left="720"/>
        <w:rPr>
          <w:rFonts w:eastAsiaTheme="minorEastAsia"/>
          <w:b/>
          <w:bCs/>
          <w:i/>
          <w:iCs/>
        </w:rPr>
      </w:pPr>
    </w:p>
    <w:p w14:paraId="7CE3F642" w14:textId="69BB3B42" w:rsidR="00312125" w:rsidRPr="00E91F27" w:rsidRDefault="2142816E" w:rsidP="004A3523">
      <w:pPr>
        <w:pStyle w:val="ListParagraph"/>
        <w:numPr>
          <w:ilvl w:val="0"/>
          <w:numId w:val="19"/>
        </w:numPr>
        <w:spacing w:line="240" w:lineRule="auto"/>
        <w:rPr>
          <w:rFonts w:eastAsia="Calibri" w:cs="Times New Roman"/>
        </w:rPr>
      </w:pPr>
      <w:r>
        <w:t xml:space="preserve">[ACNE2] ¿Cuántos años tenía cuando consultó </w:t>
      </w:r>
      <w:r>
        <w:rPr>
          <w:b/>
          <w:bCs/>
        </w:rPr>
        <w:t>por</w:t>
      </w:r>
      <w:r>
        <w:t xml:space="preserve"> </w:t>
      </w:r>
      <w:r>
        <w:rPr>
          <w:b/>
        </w:rPr>
        <w:t>primera</w:t>
      </w:r>
      <w:r>
        <w:rPr>
          <w:b/>
          <w:bCs/>
        </w:rPr>
        <w:t xml:space="preserve"> vez</w:t>
      </w:r>
      <w:r>
        <w:t xml:space="preserve"> a un médico u otro profesional de la salud por un acné grave o persistente? </w:t>
      </w:r>
    </w:p>
    <w:p w14:paraId="506B2F4C" w14:textId="77777777" w:rsidR="00312125" w:rsidRPr="00791206" w:rsidRDefault="43BF4B94" w:rsidP="00E91F27">
      <w:pPr>
        <w:spacing w:line="240" w:lineRule="auto"/>
        <w:ind w:left="810"/>
        <w:rPr>
          <w:rFonts w:eastAsia="Calibri" w:cs="Times New Roman"/>
        </w:rPr>
      </w:pPr>
      <w:r>
        <w:t>|__|__| Edad</w:t>
      </w:r>
    </w:p>
    <w:p w14:paraId="10A011CD" w14:textId="77777777" w:rsidR="00E91F27" w:rsidRPr="00FD5C4A" w:rsidRDefault="00E91F27" w:rsidP="00E91F27">
      <w:pPr>
        <w:spacing w:after="0"/>
        <w:ind w:left="90" w:firstLine="720"/>
        <w:rPr>
          <w:rFonts w:eastAsia="Calibri" w:cstheme="minorHAnsi"/>
          <w:i/>
        </w:rPr>
      </w:pPr>
    </w:p>
    <w:p w14:paraId="7441279C" w14:textId="4DF947FF" w:rsidR="00E91F27" w:rsidRPr="00E91F27" w:rsidRDefault="6838C06C" w:rsidP="004A3523">
      <w:pPr>
        <w:pStyle w:val="ListParagraph"/>
        <w:numPr>
          <w:ilvl w:val="0"/>
          <w:numId w:val="19"/>
        </w:numPr>
        <w:spacing w:line="240" w:lineRule="auto"/>
        <w:rPr>
          <w:rFonts w:eastAsia="Calibri" w:cs="Times New Roman"/>
        </w:rPr>
      </w:pPr>
      <w:r>
        <w:t xml:space="preserve">[ACNEMED] ¿Ha usado alguna vez medicamentos recetados para tratar el acné grave o persistente? </w:t>
      </w:r>
    </w:p>
    <w:p w14:paraId="56D5C051" w14:textId="44695B47" w:rsidR="00E91F27" w:rsidRPr="00C617E9" w:rsidRDefault="00E91F27" w:rsidP="00E91F27">
      <w:pPr>
        <w:spacing w:after="0" w:line="240" w:lineRule="auto"/>
        <w:ind w:left="720"/>
        <w:rPr>
          <w:rFonts w:eastAsiaTheme="minorEastAsia"/>
          <w:b/>
          <w:bCs/>
          <w:i/>
          <w:iCs/>
        </w:rPr>
      </w:pPr>
      <w:r>
        <w:t>0</w:t>
      </w:r>
      <w:r>
        <w:tab/>
        <w:t xml:space="preserve">No </w:t>
      </w:r>
    </w:p>
    <w:p w14:paraId="613FBA6A" w14:textId="77777777" w:rsidR="00E91F27" w:rsidRPr="00C617E9" w:rsidRDefault="00E91F27" w:rsidP="00E91F27">
      <w:pPr>
        <w:spacing w:line="240" w:lineRule="auto"/>
        <w:ind w:left="720"/>
        <w:rPr>
          <w:rFonts w:eastAsiaTheme="minorEastAsia"/>
          <w:b/>
          <w:bCs/>
          <w:i/>
          <w:iCs/>
        </w:rPr>
      </w:pPr>
      <w:r>
        <w:t>1</w:t>
      </w:r>
      <w:r>
        <w:tab/>
        <w:t>Sí</w:t>
      </w:r>
    </w:p>
    <w:p w14:paraId="79E013A2" w14:textId="77777777" w:rsidR="00E91F27" w:rsidRDefault="00E91F27" w:rsidP="2142816E">
      <w:pPr>
        <w:spacing w:after="0" w:line="240" w:lineRule="auto"/>
        <w:contextualSpacing/>
        <w:rPr>
          <w:rFonts w:eastAsia="Calibri" w:cs="Times New Roman"/>
        </w:rPr>
      </w:pPr>
    </w:p>
    <w:p w14:paraId="18CF54B7" w14:textId="00C0A755" w:rsidR="00312125" w:rsidRPr="00531A0A" w:rsidRDefault="2142816E" w:rsidP="004A3523">
      <w:pPr>
        <w:pStyle w:val="ListParagraph"/>
        <w:numPr>
          <w:ilvl w:val="0"/>
          <w:numId w:val="19"/>
        </w:numPr>
        <w:spacing w:line="240" w:lineRule="auto"/>
        <w:rPr>
          <w:rFonts w:eastAsia="Calibri" w:cs="Times New Roman"/>
        </w:rPr>
      </w:pPr>
      <w:r>
        <w:t xml:space="preserve">[ACNEMED2] ¿Cuántos años tenía cuando usó </w:t>
      </w:r>
      <w:r>
        <w:rPr>
          <w:b/>
        </w:rPr>
        <w:t>por primera</w:t>
      </w:r>
      <w:r>
        <w:t xml:space="preserve"> </w:t>
      </w:r>
      <w:r>
        <w:rPr>
          <w:b/>
          <w:bCs/>
        </w:rPr>
        <w:t>vez</w:t>
      </w:r>
      <w:r>
        <w:t xml:space="preserve"> medicamentos recetados para tratar el acné grave o persistente?</w:t>
      </w:r>
    </w:p>
    <w:p w14:paraId="64F1B6B0" w14:textId="77777777" w:rsidR="00312125" w:rsidRPr="00791206" w:rsidRDefault="00312125" w:rsidP="00531A0A">
      <w:pPr>
        <w:spacing w:line="240" w:lineRule="auto"/>
        <w:ind w:firstLine="720"/>
        <w:rPr>
          <w:rFonts w:eastAsia="Calibri" w:cs="Times New Roman"/>
        </w:rPr>
      </w:pPr>
      <w:r>
        <w:t>|__|__| Edad</w:t>
      </w:r>
    </w:p>
    <w:p w14:paraId="3758CD3C" w14:textId="77777777" w:rsidR="00531A0A" w:rsidRPr="00FD5C4A" w:rsidRDefault="00531A0A" w:rsidP="00531A0A">
      <w:pPr>
        <w:spacing w:after="0"/>
        <w:ind w:left="720"/>
        <w:rPr>
          <w:rFonts w:eastAsia="Calibri" w:cstheme="minorHAnsi"/>
          <w:i/>
        </w:rPr>
      </w:pPr>
    </w:p>
    <w:p w14:paraId="4B2891E7" w14:textId="0277BBC5" w:rsidR="00312125" w:rsidRPr="00531A0A" w:rsidRDefault="2142816E" w:rsidP="004A3523">
      <w:pPr>
        <w:pStyle w:val="ListParagraph"/>
        <w:numPr>
          <w:ilvl w:val="0"/>
          <w:numId w:val="19"/>
        </w:numPr>
        <w:spacing w:line="240" w:lineRule="auto"/>
        <w:rPr>
          <w:rFonts w:eastAsia="Calibri" w:cs="Times New Roman"/>
        </w:rPr>
      </w:pPr>
      <w:r>
        <w:t xml:space="preserve">[ACNEMED3] ¿Cuántos años tenía la </w:t>
      </w:r>
      <w:r>
        <w:rPr>
          <w:b/>
        </w:rPr>
        <w:t>última vez</w:t>
      </w:r>
      <w:r>
        <w:t xml:space="preserve"> que usó medicamentos recetados para tratar el acné grave o persistente? Si usa actualmente este medicamento recetado, a</w:t>
      </w:r>
      <w:r w:rsidR="000907F1">
        <w:t>note</w:t>
      </w:r>
      <w:r>
        <w:t xml:space="preserve"> su edad actual.</w:t>
      </w:r>
    </w:p>
    <w:p w14:paraId="6E722A13" w14:textId="77777777" w:rsidR="00312125" w:rsidRPr="00791206" w:rsidRDefault="2142816E" w:rsidP="00531A0A">
      <w:pPr>
        <w:spacing w:line="240" w:lineRule="auto"/>
        <w:ind w:left="720"/>
        <w:contextualSpacing/>
        <w:rPr>
          <w:rFonts w:eastAsia="Calibri" w:cs="Times New Roman"/>
        </w:rPr>
      </w:pPr>
      <w:r>
        <w:t>|__|__| Edad</w:t>
      </w:r>
    </w:p>
    <w:p w14:paraId="4AB25A85" w14:textId="6B488167" w:rsidR="6752AC1F" w:rsidRDefault="43BF4B94" w:rsidP="00510BC7">
      <w:pPr>
        <w:pStyle w:val="Heading1"/>
        <w:spacing w:after="0"/>
      </w:pPr>
      <w:r>
        <w:lastRenderedPageBreak/>
        <w:t xml:space="preserve">[FAMHISTINTRO] Antecedentes familiares </w:t>
      </w:r>
    </w:p>
    <w:p w14:paraId="4A965902" w14:textId="68701AC1" w:rsidR="004E41AE" w:rsidRPr="004E41AE" w:rsidRDefault="43BF4B94" w:rsidP="004E41AE">
      <w:r>
        <w:t>Las siguientes preguntas tratan sobre sus antecedentes familiares. Estas preguntas se refieren a sus padres, hermanos e hijos, y a sus antecedentes médicos. No olvide que puede saltarse cualquier pregunta que no se sienta cómodo en responder.</w:t>
      </w:r>
    </w:p>
    <w:p w14:paraId="05BE22EE" w14:textId="3F498080" w:rsidR="00C678E3" w:rsidRPr="004E41AE" w:rsidRDefault="00C678E3" w:rsidP="004A3523">
      <w:pPr>
        <w:pStyle w:val="ListParagraph"/>
        <w:numPr>
          <w:ilvl w:val="0"/>
          <w:numId w:val="19"/>
        </w:numPr>
        <w:spacing w:before="240"/>
        <w:rPr>
          <w:rFonts w:eastAsia="Calibri" w:cstheme="minorHAnsi"/>
        </w:rPr>
      </w:pPr>
      <w:r>
        <w:t>[ADOPTFOST] ¿Fue adoptado o un niño de acogida?</w:t>
      </w:r>
    </w:p>
    <w:p w14:paraId="0B438251" w14:textId="5D5884C3" w:rsidR="00FD5C4A" w:rsidRPr="004E41AE" w:rsidRDefault="004E41AE" w:rsidP="004E41AE">
      <w:pPr>
        <w:spacing w:after="0"/>
        <w:ind w:left="720"/>
        <w:rPr>
          <w:rFonts w:eastAsia="Calibri" w:cstheme="minorHAnsi"/>
        </w:rPr>
      </w:pPr>
      <w:r>
        <w:t>0</w:t>
      </w:r>
      <w:r>
        <w:tab/>
        <w:t xml:space="preserve">No </w:t>
      </w:r>
    </w:p>
    <w:p w14:paraId="6F903479" w14:textId="5C985EA2" w:rsidR="00491FF1" w:rsidRPr="004E41AE" w:rsidRDefault="004E41AE" w:rsidP="004E41AE">
      <w:pPr>
        <w:spacing w:after="0"/>
        <w:ind w:left="720"/>
        <w:rPr>
          <w:rFonts w:eastAsia="Calibri"/>
        </w:rPr>
      </w:pPr>
      <w:r>
        <w:t>1</w:t>
      </w:r>
      <w:r>
        <w:tab/>
        <w:t>Sí</w:t>
      </w:r>
    </w:p>
    <w:p w14:paraId="6B940B7D" w14:textId="77777777" w:rsidR="00D6604B" w:rsidRPr="004E41AE" w:rsidRDefault="00D6604B" w:rsidP="004E41AE">
      <w:pPr>
        <w:spacing w:after="0"/>
        <w:rPr>
          <w:rFonts w:eastAsia="Calibri" w:cstheme="minorHAnsi"/>
        </w:rPr>
      </w:pPr>
    </w:p>
    <w:p w14:paraId="6D82FAF9" w14:textId="77777777" w:rsidR="00C678E3" w:rsidRPr="00231B43" w:rsidRDefault="00C678E3" w:rsidP="004A3523">
      <w:pPr>
        <w:pStyle w:val="ListParagraph"/>
        <w:numPr>
          <w:ilvl w:val="0"/>
          <w:numId w:val="19"/>
        </w:numPr>
        <w:tabs>
          <w:tab w:val="left" w:pos="450"/>
          <w:tab w:val="left" w:pos="810"/>
        </w:tabs>
        <w:rPr>
          <w:rFonts w:eastAsia="Calibri" w:cstheme="minorHAnsi"/>
        </w:rPr>
      </w:pPr>
      <w:r>
        <w:t>[MULTBIRTH] ¿Tiene un gemelo o nació de otro parto múltiple, por ejemplo, es trillizo, cuatrillizo, etc.?</w:t>
      </w:r>
    </w:p>
    <w:p w14:paraId="54E31CF7" w14:textId="11A24EE0" w:rsidR="00C678E3" w:rsidRPr="00791206" w:rsidRDefault="00231B43" w:rsidP="00BE0D3B">
      <w:pPr>
        <w:spacing w:after="0"/>
        <w:ind w:left="720"/>
      </w:pPr>
      <w:r>
        <w:t>0</w:t>
      </w:r>
      <w:r>
        <w:tab/>
        <w:t>No</w:t>
      </w:r>
    </w:p>
    <w:p w14:paraId="27DB08F9" w14:textId="24BA5F16" w:rsidR="00C678E3" w:rsidRPr="00791206" w:rsidRDefault="00BE0D3B" w:rsidP="00BE0D3B">
      <w:pPr>
        <w:spacing w:after="0"/>
        <w:ind w:left="720"/>
      </w:pPr>
      <w:r>
        <w:t>1</w:t>
      </w:r>
      <w:r>
        <w:tab/>
        <w:t>Sí, gemelos idénticos</w:t>
      </w:r>
    </w:p>
    <w:p w14:paraId="18F3F8C0" w14:textId="21E9489E" w:rsidR="00C678E3" w:rsidRPr="00791206" w:rsidRDefault="00BE0D3B" w:rsidP="00BE0D3B">
      <w:pPr>
        <w:spacing w:after="0"/>
        <w:ind w:left="720"/>
      </w:pPr>
      <w:r>
        <w:t>2</w:t>
      </w:r>
      <w:r>
        <w:tab/>
        <w:t>Sí, mellizos (gemelos no idénticos)</w:t>
      </w:r>
    </w:p>
    <w:p w14:paraId="629A8B61" w14:textId="7301C7FF" w:rsidR="00C678E3" w:rsidRPr="00791206" w:rsidRDefault="00BE0D3B" w:rsidP="00BE0D3B">
      <w:pPr>
        <w:ind w:left="720"/>
      </w:pPr>
      <w:r>
        <w:t>3</w:t>
      </w:r>
      <w:r>
        <w:tab/>
        <w:t>Sí, trillizos o parto múltiple superior a tres</w:t>
      </w:r>
    </w:p>
    <w:p w14:paraId="220AA113" w14:textId="77777777" w:rsidR="00BE0D3B" w:rsidRPr="00FD5C4A" w:rsidRDefault="00BE0D3B" w:rsidP="00BE0D3B">
      <w:pPr>
        <w:spacing w:after="0"/>
        <w:ind w:left="720"/>
        <w:rPr>
          <w:rFonts w:eastAsia="Calibri" w:cstheme="minorHAnsi"/>
        </w:rPr>
      </w:pPr>
    </w:p>
    <w:p w14:paraId="413A21F1" w14:textId="77777777" w:rsidR="00C678E3" w:rsidRPr="00791206" w:rsidRDefault="00C678E3" w:rsidP="00C678E3">
      <w:pPr>
        <w:spacing w:after="0" w:line="240" w:lineRule="auto"/>
        <w:rPr>
          <w:rFonts w:eastAsiaTheme="majorEastAsia" w:cstheme="minorHAnsi"/>
          <w:bCs/>
        </w:rPr>
      </w:pPr>
      <w:r>
        <w:t xml:space="preserve">[MOM] Las siguientes preguntas tratan sobre su familia y si tiene parientes que hayan tenido </w:t>
      </w:r>
      <w:r>
        <w:rPr>
          <w:b/>
        </w:rPr>
        <w:t>cáncer</w:t>
      </w:r>
      <w:r>
        <w:t>.</w:t>
      </w:r>
    </w:p>
    <w:p w14:paraId="6E34F1EA" w14:textId="77777777" w:rsidR="00C678E3" w:rsidRPr="00791206" w:rsidRDefault="00C678E3" w:rsidP="00510BC7">
      <w:pPr>
        <w:pStyle w:val="Heading2"/>
        <w:spacing w:after="0"/>
      </w:pPr>
      <w:r>
        <w:t>Padres</w:t>
      </w:r>
      <w:bookmarkEnd w:id="7"/>
    </w:p>
    <w:p w14:paraId="00319646" w14:textId="646C0C1F" w:rsidR="00C678E3" w:rsidRPr="00791206" w:rsidRDefault="3434EA3F" w:rsidP="004A3523">
      <w:pPr>
        <w:pStyle w:val="ListParagraph"/>
        <w:numPr>
          <w:ilvl w:val="0"/>
          <w:numId w:val="19"/>
        </w:numPr>
      </w:pPr>
      <w:r>
        <w:t>[MOM1] ¿Vive su madre biológica?</w:t>
      </w:r>
    </w:p>
    <w:p w14:paraId="495D24CD" w14:textId="42DDFC57" w:rsidR="00EB7ED4" w:rsidRPr="00791206" w:rsidRDefault="00A40C40" w:rsidP="00A40C40">
      <w:pPr>
        <w:ind w:left="720"/>
        <w:contextualSpacing/>
        <w:rPr>
          <w:rFonts w:cstheme="minorHAnsi"/>
        </w:rPr>
      </w:pPr>
      <w:r>
        <w:t>0</w:t>
      </w:r>
      <w:r>
        <w:tab/>
        <w:t xml:space="preserve">No </w:t>
      </w:r>
    </w:p>
    <w:p w14:paraId="095E9D13" w14:textId="59265D29" w:rsidR="00C678E3" w:rsidRPr="00791206" w:rsidRDefault="00A40C40" w:rsidP="00A40C40">
      <w:pPr>
        <w:ind w:left="720"/>
        <w:contextualSpacing/>
        <w:rPr>
          <w:rFonts w:cstheme="minorHAnsi"/>
        </w:rPr>
      </w:pPr>
      <w:r>
        <w:t>1</w:t>
      </w:r>
      <w:r>
        <w:tab/>
        <w:t xml:space="preserve">Sí </w:t>
      </w:r>
    </w:p>
    <w:p w14:paraId="4C964CD9" w14:textId="2FD0D9A5" w:rsidR="008D2725" w:rsidRPr="008D2725" w:rsidRDefault="00A40C40" w:rsidP="00A40C40">
      <w:pPr>
        <w:ind w:left="720"/>
        <w:contextualSpacing/>
        <w:rPr>
          <w:rFonts w:eastAsia="Calibri" w:cstheme="minorHAnsi"/>
        </w:rPr>
      </w:pPr>
      <w:r>
        <w:t>77</w:t>
      </w:r>
      <w:r>
        <w:tab/>
        <w:t xml:space="preserve">No sé </w:t>
      </w:r>
    </w:p>
    <w:p w14:paraId="67F57D6F" w14:textId="77777777" w:rsidR="006740C2" w:rsidRPr="00791206" w:rsidRDefault="006740C2" w:rsidP="006740C2">
      <w:pPr>
        <w:spacing w:before="240" w:after="0"/>
        <w:ind w:firstLine="720"/>
        <w:rPr>
          <w:rFonts w:eastAsia="Calibri" w:cstheme="minorHAnsi"/>
        </w:rPr>
      </w:pPr>
    </w:p>
    <w:p w14:paraId="6D7F3209" w14:textId="1F07F0B4" w:rsidR="00C678E3" w:rsidRPr="006740C2" w:rsidRDefault="6838C06C" w:rsidP="004A3523">
      <w:pPr>
        <w:pStyle w:val="ListParagraph"/>
        <w:numPr>
          <w:ilvl w:val="0"/>
          <w:numId w:val="19"/>
        </w:numPr>
        <w:rPr>
          <w:rFonts w:eastAsia="Calibri"/>
        </w:rPr>
      </w:pPr>
      <w:r>
        <w:t>[MOMAGE] ¿Cuántos años tiene su madre el día de hoy?</w:t>
      </w:r>
    </w:p>
    <w:p w14:paraId="43AF783C" w14:textId="657EE2BB" w:rsidR="00C678E3" w:rsidRPr="00791206" w:rsidRDefault="00C678E3" w:rsidP="006740C2">
      <w:pPr>
        <w:ind w:left="720"/>
        <w:contextualSpacing/>
        <w:rPr>
          <w:rFonts w:cstheme="minorHAnsi"/>
        </w:rPr>
      </w:pPr>
      <w:r>
        <w:t xml:space="preserve">|__|__|__| Edad de la madre </w:t>
      </w:r>
    </w:p>
    <w:p w14:paraId="302C8F12" w14:textId="4FCD145F" w:rsidR="008D2725" w:rsidRPr="008D2725" w:rsidRDefault="006740C2" w:rsidP="0098104A">
      <w:pPr>
        <w:spacing w:before="240"/>
        <w:ind w:firstLine="720"/>
        <w:rPr>
          <w:rFonts w:cstheme="minorHAnsi"/>
        </w:rPr>
      </w:pPr>
      <w:r>
        <w:t>77</w:t>
      </w:r>
      <w:r>
        <w:tab/>
        <w:t xml:space="preserve">No sé </w:t>
      </w:r>
    </w:p>
    <w:p w14:paraId="2C13679D" w14:textId="77777777" w:rsidR="006740C2" w:rsidRPr="006740C2" w:rsidRDefault="006740C2" w:rsidP="006740C2">
      <w:pPr>
        <w:spacing w:before="240" w:after="0"/>
        <w:ind w:firstLine="720"/>
        <w:rPr>
          <w:rFonts w:cstheme="minorHAnsi"/>
          <w:b/>
          <w:i/>
        </w:rPr>
      </w:pPr>
    </w:p>
    <w:p w14:paraId="4F9BC070" w14:textId="3B84D81B" w:rsidR="00C678E3" w:rsidRPr="006740C2" w:rsidRDefault="6838C06C" w:rsidP="004A3523">
      <w:pPr>
        <w:pStyle w:val="ListParagraph"/>
        <w:numPr>
          <w:ilvl w:val="0"/>
          <w:numId w:val="19"/>
        </w:numPr>
        <w:rPr>
          <w:rFonts w:eastAsia="Calibri"/>
        </w:rPr>
      </w:pPr>
      <w:r>
        <w:t xml:space="preserve">[MOMDEATH] ¿A qué edad murió su madre? </w:t>
      </w:r>
    </w:p>
    <w:p w14:paraId="25327257" w14:textId="77777777" w:rsidR="00C678E3" w:rsidRPr="00EF04DD" w:rsidRDefault="00C678E3" w:rsidP="00EF04DD">
      <w:pPr>
        <w:ind w:left="720"/>
      </w:pPr>
      <w:r>
        <w:t>|__|__|__| Edad de la madre</w:t>
      </w:r>
    </w:p>
    <w:p w14:paraId="725E4A25" w14:textId="03748354" w:rsidR="00371DB6" w:rsidRPr="00EF04DD" w:rsidRDefault="008D2725" w:rsidP="00EF04DD">
      <w:pPr>
        <w:ind w:left="720"/>
      </w:pPr>
      <w:r>
        <w:t xml:space="preserve">77 No sé </w:t>
      </w:r>
    </w:p>
    <w:p w14:paraId="2E4DBB06" w14:textId="7223B52E" w:rsidR="00C678E3" w:rsidRPr="00791206" w:rsidRDefault="6838C06C" w:rsidP="004A3523">
      <w:pPr>
        <w:pStyle w:val="ListParagraph"/>
        <w:numPr>
          <w:ilvl w:val="0"/>
          <w:numId w:val="19"/>
        </w:numPr>
        <w:spacing w:before="120"/>
      </w:pPr>
      <w:r>
        <w:t xml:space="preserve">[MOMCANC] ¿Le ha dicho alguna vez un médico u otro profesional de la salud que su madre tiene o tenía algún tipo de </w:t>
      </w:r>
      <w:r>
        <w:rPr>
          <w:b/>
        </w:rPr>
        <w:t>cáncer</w:t>
      </w:r>
      <w:r>
        <w:t xml:space="preserve">? ¿Le dijo alguna vez un médico u otro profesional de la salud que su madre tenía algún tipo de </w:t>
      </w:r>
      <w:r>
        <w:rPr>
          <w:b/>
        </w:rPr>
        <w:t>cáncer</w:t>
      </w:r>
      <w:r>
        <w:t>?</w:t>
      </w:r>
    </w:p>
    <w:p w14:paraId="3867753F" w14:textId="5EEA908F" w:rsidR="00C678E3" w:rsidRPr="00791206" w:rsidRDefault="00BB0196" w:rsidP="00BB0196">
      <w:pPr>
        <w:spacing w:before="120"/>
        <w:ind w:left="720"/>
        <w:contextualSpacing/>
      </w:pPr>
      <w:r>
        <w:t>0</w:t>
      </w:r>
      <w:r>
        <w:tab/>
        <w:t xml:space="preserve">No </w:t>
      </w:r>
    </w:p>
    <w:p w14:paraId="13CFE5F5" w14:textId="0A40DFEB" w:rsidR="00EB7ED4" w:rsidRPr="00791206" w:rsidRDefault="00BB0196" w:rsidP="00BB0196">
      <w:pPr>
        <w:spacing w:before="120"/>
        <w:ind w:left="720"/>
        <w:contextualSpacing/>
      </w:pPr>
      <w:r>
        <w:t>1</w:t>
      </w:r>
      <w:r>
        <w:tab/>
        <w:t xml:space="preserve">Sí </w:t>
      </w:r>
    </w:p>
    <w:p w14:paraId="706FE8E9" w14:textId="6AD6D329" w:rsidR="00371DB6" w:rsidRPr="00791206" w:rsidRDefault="00BB0196" w:rsidP="00A00479">
      <w:pPr>
        <w:spacing w:before="120"/>
        <w:ind w:left="720"/>
        <w:contextualSpacing/>
        <w:rPr>
          <w:rFonts w:cstheme="minorHAnsi"/>
        </w:rPr>
      </w:pPr>
      <w:r>
        <w:t>77</w:t>
      </w:r>
      <w:r>
        <w:tab/>
        <w:t xml:space="preserve">No sé </w:t>
      </w:r>
    </w:p>
    <w:p w14:paraId="33E85220" w14:textId="37CF9B30" w:rsidR="00C678E3" w:rsidRPr="00791206" w:rsidRDefault="00371DB6" w:rsidP="00947B3D">
      <w:pPr>
        <w:tabs>
          <w:tab w:val="left" w:pos="4220"/>
        </w:tabs>
        <w:spacing w:before="120" w:after="0"/>
        <w:ind w:left="1440"/>
        <w:contextualSpacing/>
        <w:rPr>
          <w:rFonts w:cstheme="minorHAnsi"/>
        </w:rPr>
      </w:pPr>
      <w:r>
        <w:tab/>
      </w:r>
    </w:p>
    <w:p w14:paraId="72A3748E" w14:textId="77777777" w:rsidR="00C678E3" w:rsidRPr="006318EC" w:rsidRDefault="4CA715FE" w:rsidP="004A3523">
      <w:pPr>
        <w:pStyle w:val="ListParagraph"/>
        <w:numPr>
          <w:ilvl w:val="0"/>
          <w:numId w:val="19"/>
        </w:numPr>
        <w:spacing w:before="120"/>
      </w:pPr>
      <w:r w:rsidRPr="006318EC">
        <w:lastRenderedPageBreak/>
        <w:t xml:space="preserve">[MOMCANC2] ¿Qué tipo(s) de </w:t>
      </w:r>
      <w:r w:rsidRPr="006318EC">
        <w:rPr>
          <w:b/>
        </w:rPr>
        <w:t>cáncer</w:t>
      </w:r>
      <w:r w:rsidRPr="006318EC">
        <w:t>? Seleccione todas las opciones que correspondan.</w:t>
      </w:r>
    </w:p>
    <w:p w14:paraId="03BB711D" w14:textId="3CEBFB9B" w:rsidR="00C678E3" w:rsidRPr="0079381A" w:rsidRDefault="00947B3D" w:rsidP="00947B3D">
      <w:pPr>
        <w:ind w:left="720"/>
        <w:contextualSpacing/>
        <w:rPr>
          <w:lang w:val="pt-BR"/>
        </w:rPr>
      </w:pPr>
      <w:r w:rsidRPr="0079381A">
        <w:rPr>
          <w:lang w:val="pt-BR"/>
        </w:rPr>
        <w:t>0</w:t>
      </w:r>
      <w:r w:rsidRPr="0079381A">
        <w:rPr>
          <w:lang w:val="pt-BR"/>
        </w:rPr>
        <w:tab/>
        <w:t>De ano</w:t>
      </w:r>
    </w:p>
    <w:p w14:paraId="48EF0D06" w14:textId="2652283E" w:rsidR="00C678E3" w:rsidRPr="0079381A" w:rsidRDefault="00947B3D" w:rsidP="00947B3D">
      <w:pPr>
        <w:ind w:left="720"/>
        <w:contextualSpacing/>
        <w:rPr>
          <w:lang w:val="pt-BR"/>
        </w:rPr>
      </w:pPr>
      <w:r w:rsidRPr="0079381A">
        <w:rPr>
          <w:lang w:val="pt-BR"/>
        </w:rPr>
        <w:t>1</w:t>
      </w:r>
      <w:r w:rsidRPr="0079381A">
        <w:rPr>
          <w:lang w:val="pt-BR"/>
        </w:rPr>
        <w:tab/>
        <w:t>De vejiga</w:t>
      </w:r>
    </w:p>
    <w:p w14:paraId="15D36E75" w14:textId="509E67EF" w:rsidR="00C678E3" w:rsidRPr="0079381A" w:rsidRDefault="00947B3D" w:rsidP="00947B3D">
      <w:pPr>
        <w:ind w:left="720"/>
        <w:contextualSpacing/>
        <w:rPr>
          <w:lang w:val="pt-BR"/>
        </w:rPr>
      </w:pPr>
      <w:r w:rsidRPr="0079381A">
        <w:rPr>
          <w:lang w:val="pt-BR"/>
        </w:rPr>
        <w:t>2</w:t>
      </w:r>
      <w:r w:rsidRPr="0079381A">
        <w:rPr>
          <w:lang w:val="pt-BR"/>
        </w:rPr>
        <w:tab/>
        <w:t>De encéfalo (cerebro)</w:t>
      </w:r>
    </w:p>
    <w:p w14:paraId="6B4138B9" w14:textId="4AB0E0FE" w:rsidR="00C678E3" w:rsidRPr="00791206" w:rsidRDefault="00947B3D" w:rsidP="00947B3D">
      <w:pPr>
        <w:ind w:left="720"/>
        <w:contextualSpacing/>
      </w:pPr>
      <w:r>
        <w:t>3</w:t>
      </w:r>
      <w:r>
        <w:tab/>
        <w:t>De mama (seno)</w:t>
      </w:r>
    </w:p>
    <w:p w14:paraId="4029F037" w14:textId="65F0A7AE" w:rsidR="00C678E3" w:rsidRPr="00791206" w:rsidRDefault="00947B3D" w:rsidP="00947B3D">
      <w:pPr>
        <w:ind w:left="720"/>
        <w:contextualSpacing/>
      </w:pPr>
      <w:r>
        <w:t>4</w:t>
      </w:r>
      <w:r>
        <w:tab/>
        <w:t>De cuello uterino</w:t>
      </w:r>
    </w:p>
    <w:p w14:paraId="23F1541C" w14:textId="0EF22D23" w:rsidR="00C678E3" w:rsidRPr="00791206" w:rsidRDefault="00947B3D" w:rsidP="00947B3D">
      <w:pPr>
        <w:ind w:left="720"/>
        <w:contextualSpacing/>
      </w:pPr>
      <w:r>
        <w:t>5</w:t>
      </w:r>
      <w:r>
        <w:tab/>
        <w:t>De colon o de recto</w:t>
      </w:r>
    </w:p>
    <w:p w14:paraId="7C347FC0" w14:textId="36AF53C8" w:rsidR="00C678E3" w:rsidRPr="00791206" w:rsidRDefault="00947B3D" w:rsidP="00947B3D">
      <w:pPr>
        <w:ind w:left="720"/>
        <w:contextualSpacing/>
      </w:pPr>
      <w:r>
        <w:t>6</w:t>
      </w:r>
      <w:r>
        <w:tab/>
        <w:t>De esófago</w:t>
      </w:r>
    </w:p>
    <w:p w14:paraId="0515D0D4" w14:textId="20A9DBBE" w:rsidR="00C678E3" w:rsidRPr="00791206" w:rsidRDefault="00947B3D" w:rsidP="00947B3D">
      <w:pPr>
        <w:ind w:left="1440" w:hanging="720"/>
        <w:contextualSpacing/>
      </w:pPr>
      <w:r>
        <w:t>7</w:t>
      </w:r>
      <w:r>
        <w:tab/>
        <w:t>De cabeza y cuello (incluso el cáncer de boca, de senos paranasales, de nariz o de garganta. No se incluye el cáncer de encéfalo o el de piel).</w:t>
      </w:r>
    </w:p>
    <w:p w14:paraId="30F91408" w14:textId="0AE1BE8D" w:rsidR="00C678E3" w:rsidRPr="00791206" w:rsidRDefault="00947B3D" w:rsidP="00947B3D">
      <w:pPr>
        <w:ind w:left="720"/>
        <w:contextualSpacing/>
      </w:pPr>
      <w:r>
        <w:t>8</w:t>
      </w:r>
      <w:r>
        <w:tab/>
        <w:t>De riñón</w:t>
      </w:r>
    </w:p>
    <w:p w14:paraId="5E824787" w14:textId="701DB156" w:rsidR="00C678E3" w:rsidRPr="00791206" w:rsidRDefault="00947B3D" w:rsidP="00947B3D">
      <w:pPr>
        <w:ind w:left="720"/>
        <w:contextualSpacing/>
      </w:pPr>
      <w:r>
        <w:t>9</w:t>
      </w:r>
      <w:r>
        <w:tab/>
        <w:t>De sangre y médula ósea (leucemia)</w:t>
      </w:r>
    </w:p>
    <w:p w14:paraId="46FEF0F7" w14:textId="448171B1" w:rsidR="00C678E3" w:rsidRPr="00791206" w:rsidRDefault="00947B3D" w:rsidP="00947B3D">
      <w:pPr>
        <w:ind w:left="720"/>
        <w:contextualSpacing/>
      </w:pPr>
      <w:r>
        <w:t>10</w:t>
      </w:r>
      <w:r>
        <w:tab/>
        <w:t>De hígado</w:t>
      </w:r>
    </w:p>
    <w:p w14:paraId="3D6F154A" w14:textId="07260C4E" w:rsidR="00C678E3" w:rsidRPr="00791206" w:rsidRDefault="00947B3D" w:rsidP="00947B3D">
      <w:pPr>
        <w:ind w:left="720"/>
        <w:contextualSpacing/>
      </w:pPr>
      <w:r>
        <w:t>11</w:t>
      </w:r>
      <w:r>
        <w:tab/>
        <w:t>De pulmón o de bronquios</w:t>
      </w:r>
    </w:p>
    <w:p w14:paraId="69907E63" w14:textId="5B905ECD" w:rsidR="00C678E3" w:rsidRPr="00791206" w:rsidRDefault="00947B3D" w:rsidP="00947B3D">
      <w:pPr>
        <w:ind w:left="720"/>
        <w:contextualSpacing/>
      </w:pPr>
      <w:r>
        <w:t>12</w:t>
      </w:r>
      <w:r>
        <w:tab/>
        <w:t>Linfoma no hodgkiniano</w:t>
      </w:r>
    </w:p>
    <w:p w14:paraId="674D993E" w14:textId="45CBD4C7" w:rsidR="00C678E3" w:rsidRPr="00791206" w:rsidRDefault="00947B3D" w:rsidP="00947B3D">
      <w:pPr>
        <w:ind w:left="720"/>
        <w:contextualSpacing/>
      </w:pPr>
      <w:r>
        <w:t>13</w:t>
      </w:r>
      <w:r>
        <w:tab/>
        <w:t>Linfoma</w:t>
      </w:r>
    </w:p>
    <w:p w14:paraId="26FCD457" w14:textId="7A3B01E7" w:rsidR="00C678E3" w:rsidRPr="00791206" w:rsidRDefault="00947B3D" w:rsidP="00947B3D">
      <w:pPr>
        <w:ind w:left="720"/>
        <w:contextualSpacing/>
      </w:pPr>
      <w:r>
        <w:t>14</w:t>
      </w:r>
      <w:r>
        <w:tab/>
        <w:t>De piel (melanoma)</w:t>
      </w:r>
    </w:p>
    <w:p w14:paraId="4C6AC7E6" w14:textId="72431F9F" w:rsidR="00C678E3" w:rsidRPr="00791206" w:rsidRDefault="00947B3D" w:rsidP="00947B3D">
      <w:pPr>
        <w:ind w:left="720"/>
        <w:contextualSpacing/>
      </w:pPr>
      <w:r>
        <w:t>15</w:t>
      </w:r>
      <w:r>
        <w:tab/>
        <w:t>De piel, pero no melanoma (de células basales o células escamosas)</w:t>
      </w:r>
    </w:p>
    <w:p w14:paraId="3783A888" w14:textId="0B1BD206" w:rsidR="00C678E3" w:rsidRPr="00791206" w:rsidRDefault="00947B3D" w:rsidP="00947B3D">
      <w:pPr>
        <w:ind w:left="720"/>
        <w:contextualSpacing/>
      </w:pPr>
      <w:r>
        <w:t>16</w:t>
      </w:r>
      <w:r>
        <w:tab/>
        <w:t>De ovario</w:t>
      </w:r>
    </w:p>
    <w:p w14:paraId="50E54B69" w14:textId="3F334A78" w:rsidR="00C678E3" w:rsidRPr="00791206" w:rsidRDefault="00947B3D" w:rsidP="00947B3D">
      <w:pPr>
        <w:ind w:left="720"/>
        <w:contextualSpacing/>
      </w:pPr>
      <w:r>
        <w:t>17</w:t>
      </w:r>
      <w:r>
        <w:tab/>
        <w:t>De páncreas</w:t>
      </w:r>
    </w:p>
    <w:p w14:paraId="078AEB77" w14:textId="2D1D3A6A" w:rsidR="00C678E3" w:rsidRPr="00791206" w:rsidRDefault="00947B3D" w:rsidP="00947B3D">
      <w:pPr>
        <w:ind w:left="720"/>
        <w:contextualSpacing/>
      </w:pPr>
      <w:r>
        <w:t>18</w:t>
      </w:r>
      <w:r>
        <w:tab/>
        <w:t>De estómago</w:t>
      </w:r>
    </w:p>
    <w:p w14:paraId="7777F26B" w14:textId="4A4676A7" w:rsidR="00C678E3" w:rsidRPr="00791206" w:rsidRDefault="00947B3D" w:rsidP="00947B3D">
      <w:pPr>
        <w:ind w:left="720"/>
        <w:contextualSpacing/>
      </w:pPr>
      <w:r>
        <w:t>19</w:t>
      </w:r>
      <w:r>
        <w:tab/>
        <w:t>De tiroides</w:t>
      </w:r>
    </w:p>
    <w:p w14:paraId="4F9BE9EE" w14:textId="06E3EC55" w:rsidR="00C678E3" w:rsidRPr="00791206" w:rsidRDefault="00947B3D" w:rsidP="00947B3D">
      <w:pPr>
        <w:ind w:left="720"/>
        <w:contextualSpacing/>
      </w:pPr>
      <w:r>
        <w:t>20</w:t>
      </w:r>
      <w:r>
        <w:tab/>
        <w:t>De útero (de endometrio)</w:t>
      </w:r>
    </w:p>
    <w:p w14:paraId="2B6A416E" w14:textId="1741F0B6" w:rsidR="00C678E3" w:rsidRPr="00791206" w:rsidRDefault="00947B3D" w:rsidP="00947B3D">
      <w:pPr>
        <w:ind w:left="720"/>
        <w:contextualSpacing/>
        <w:rPr>
          <w:rFonts w:cstheme="minorHAnsi"/>
        </w:rPr>
      </w:pPr>
      <w:r>
        <w:t>55</w:t>
      </w:r>
      <w:r>
        <w:tab/>
        <w:t xml:space="preserve">Otro tipo de cáncer: </w:t>
      </w:r>
      <w:r w:rsidR="00DA5E96">
        <w:t>d</w:t>
      </w:r>
      <w:r>
        <w:t>escriba [text box]</w:t>
      </w:r>
    </w:p>
    <w:p w14:paraId="46F015D8" w14:textId="0A917393" w:rsidR="00902A05" w:rsidRPr="00791206" w:rsidRDefault="00947B3D" w:rsidP="00947B3D">
      <w:pPr>
        <w:ind w:left="720"/>
        <w:contextualSpacing/>
      </w:pPr>
      <w:r>
        <w:t>77</w:t>
      </w:r>
      <w:r>
        <w:tab/>
        <w:t>Sé que tenía cáncer, pero no sé de qué tipo</w:t>
      </w:r>
    </w:p>
    <w:p w14:paraId="5B18C7A3" w14:textId="3C369D59" w:rsidR="00C7215A" w:rsidRDefault="43BF4B94" w:rsidP="004A3523">
      <w:pPr>
        <w:pStyle w:val="ListParagraph"/>
        <w:numPr>
          <w:ilvl w:val="0"/>
          <w:numId w:val="19"/>
        </w:numPr>
      </w:pPr>
      <w:r>
        <w:t xml:space="preserve">[MOMCANC3A]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ano</w:t>
      </w:r>
      <w:r>
        <w:t xml:space="preserve">? </w:t>
      </w:r>
    </w:p>
    <w:p w14:paraId="6B0F740E" w14:textId="267B1672" w:rsidR="4A685580" w:rsidRDefault="6838C06C" w:rsidP="00475FCB">
      <w:pPr>
        <w:ind w:left="720"/>
      </w:pPr>
      <w:r>
        <w:t xml:space="preserve">|__|__| Edad en el momento del diagnóstico </w:t>
      </w:r>
    </w:p>
    <w:p w14:paraId="26FB1EB4" w14:textId="65D48618" w:rsidR="4A685580" w:rsidRDefault="6838C06C" w:rsidP="00475FCB">
      <w:pPr>
        <w:ind w:left="720"/>
      </w:pPr>
      <w:r>
        <w:t xml:space="preserve">O, si le es más fácil recordar en qué año, anótelo aquí: </w:t>
      </w:r>
    </w:p>
    <w:p w14:paraId="0A871ED3" w14:textId="053BF845" w:rsidR="4A685580" w:rsidRDefault="6838C06C" w:rsidP="00475FCB">
      <w:pPr>
        <w:ind w:left="720"/>
      </w:pPr>
      <w:r>
        <w:t>|__|__|__|__| Año del diagnóstico</w:t>
      </w:r>
    </w:p>
    <w:p w14:paraId="102B0EBB" w14:textId="174CFE45" w:rsidR="00C678E3" w:rsidRPr="00791206" w:rsidRDefault="00C678E3" w:rsidP="00501569">
      <w:pPr>
        <w:spacing w:after="0"/>
        <w:contextualSpacing/>
        <w:rPr>
          <w:b/>
          <w:bCs/>
        </w:rPr>
      </w:pPr>
    </w:p>
    <w:p w14:paraId="60F2DBB1" w14:textId="7C67725A" w:rsidR="00C678E3" w:rsidRPr="00791206" w:rsidRDefault="43BF4B94" w:rsidP="004A3523">
      <w:pPr>
        <w:pStyle w:val="ListParagraph"/>
        <w:numPr>
          <w:ilvl w:val="0"/>
          <w:numId w:val="19"/>
        </w:numPr>
      </w:pPr>
      <w:r>
        <w:t xml:space="preserve">[MOMCANC3B] ¿Qué edad tenía su madre cuando un médico u otro profesional de la salud le dijo </w:t>
      </w:r>
      <w:r>
        <w:rPr>
          <w:b/>
        </w:rPr>
        <w:t xml:space="preserve">por primera </w:t>
      </w:r>
      <w:r>
        <w:rPr>
          <w:b/>
          <w:bCs/>
        </w:rPr>
        <w:t>vez</w:t>
      </w:r>
      <w:r>
        <w:t xml:space="preserve"> que tiene o tenía </w:t>
      </w:r>
      <w:r>
        <w:rPr>
          <w:b/>
        </w:rPr>
        <w:t>cáncer de vejiga</w:t>
      </w:r>
      <w:r>
        <w:t>?</w:t>
      </w:r>
    </w:p>
    <w:p w14:paraId="2B73493D" w14:textId="0813BB83" w:rsidR="00C678E3" w:rsidRPr="001B7EF5" w:rsidRDefault="6838C06C" w:rsidP="001B7EF5">
      <w:pPr>
        <w:ind w:left="720"/>
      </w:pPr>
      <w:r>
        <w:t xml:space="preserve">|__|__| Edad en el momento del diagnóstico </w:t>
      </w:r>
    </w:p>
    <w:p w14:paraId="5E60AA5D" w14:textId="7D1DC3B7" w:rsidR="00C678E3" w:rsidRPr="001B7EF5" w:rsidRDefault="43BF4B94" w:rsidP="001B7EF5">
      <w:pPr>
        <w:spacing w:after="0"/>
        <w:ind w:left="720"/>
      </w:pPr>
      <w:r>
        <w:t xml:space="preserve">O, si le es más fácil recordar en qué año, anótelo aquí: </w:t>
      </w:r>
    </w:p>
    <w:p w14:paraId="2A3E4D89" w14:textId="00F89B52" w:rsidR="003945FE" w:rsidRPr="001B7EF5" w:rsidRDefault="43BF4B94" w:rsidP="001B7EF5">
      <w:pPr>
        <w:ind w:left="720"/>
      </w:pPr>
      <w:r>
        <w:t>|__|__|__|__| Año del diagnóstico</w:t>
      </w:r>
    </w:p>
    <w:p w14:paraId="475130B3" w14:textId="5CC5F2D8" w:rsidR="00C678E3" w:rsidRPr="00791206" w:rsidRDefault="00C678E3" w:rsidP="00501569">
      <w:pPr>
        <w:spacing w:after="0"/>
        <w:contextualSpacing/>
        <w:rPr>
          <w:b/>
          <w:bCs/>
        </w:rPr>
      </w:pPr>
    </w:p>
    <w:p w14:paraId="10C62C88" w14:textId="73B9B215" w:rsidR="00C678E3" w:rsidRPr="00791206" w:rsidRDefault="43BF4B94" w:rsidP="004A3523">
      <w:pPr>
        <w:pStyle w:val="ListParagraph"/>
        <w:numPr>
          <w:ilvl w:val="0"/>
          <w:numId w:val="19"/>
        </w:numPr>
      </w:pPr>
      <w:r>
        <w:t xml:space="preserve">[MOMCANC3C] ¿Qué edad tenía su madre cuando un médico u otro profesional de la salud le dijo </w:t>
      </w:r>
      <w:r>
        <w:rPr>
          <w:b/>
        </w:rPr>
        <w:t xml:space="preserve">por primera </w:t>
      </w:r>
      <w:r>
        <w:rPr>
          <w:b/>
          <w:bCs/>
        </w:rPr>
        <w:t>vez</w:t>
      </w:r>
      <w:r>
        <w:t xml:space="preserve"> que tiene o tenía </w:t>
      </w:r>
      <w:r>
        <w:rPr>
          <w:b/>
          <w:bCs/>
        </w:rPr>
        <w:t>cáncer de encéfalo o de cerebro</w:t>
      </w:r>
      <w:r>
        <w:t xml:space="preserve">? </w:t>
      </w:r>
    </w:p>
    <w:p w14:paraId="0308A2FC" w14:textId="31DD7E48" w:rsidR="003C3490" w:rsidRPr="00501569" w:rsidRDefault="6838C06C" w:rsidP="00501569">
      <w:pPr>
        <w:ind w:left="720"/>
      </w:pPr>
      <w:r>
        <w:lastRenderedPageBreak/>
        <w:t xml:space="preserve">|__|__| Edad en el momento del diagnóstico </w:t>
      </w:r>
    </w:p>
    <w:p w14:paraId="7D614DA6" w14:textId="77777777" w:rsidR="003C3490" w:rsidRPr="00501569" w:rsidRDefault="6838C06C" w:rsidP="00501569">
      <w:pPr>
        <w:spacing w:after="0"/>
        <w:ind w:left="720"/>
      </w:pPr>
      <w:r>
        <w:t xml:space="preserve">O, si le es más fácil recordar en qué año, anótelo aquí: </w:t>
      </w:r>
    </w:p>
    <w:p w14:paraId="5E59080A" w14:textId="31A355E0" w:rsidR="003945FE" w:rsidRPr="00501569" w:rsidRDefault="6838C06C" w:rsidP="00501569">
      <w:pPr>
        <w:ind w:left="720"/>
      </w:pPr>
      <w:r>
        <w:t>|__|__|__|__| Año del diagnóstico</w:t>
      </w:r>
    </w:p>
    <w:p w14:paraId="29E71A35" w14:textId="3DE0B1BD" w:rsidR="00C678E3" w:rsidRPr="00791206" w:rsidRDefault="00C678E3" w:rsidP="008D0C0A">
      <w:pPr>
        <w:spacing w:after="0"/>
        <w:contextualSpacing/>
        <w:rPr>
          <w:b/>
          <w:bCs/>
        </w:rPr>
      </w:pPr>
    </w:p>
    <w:p w14:paraId="6CCE72EF" w14:textId="25100FA8" w:rsidR="00CC616D" w:rsidRDefault="43BF4B94" w:rsidP="004A3523">
      <w:pPr>
        <w:pStyle w:val="ListParagraph"/>
        <w:numPr>
          <w:ilvl w:val="0"/>
          <w:numId w:val="19"/>
        </w:numPr>
      </w:pPr>
      <w:r>
        <w:t xml:space="preserve">[MOMCANC3D]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mama (seno)</w:t>
      </w:r>
      <w:r>
        <w:t>?</w:t>
      </w:r>
    </w:p>
    <w:p w14:paraId="5913BE7A" w14:textId="77777777" w:rsidR="00CC616D" w:rsidRPr="00501569" w:rsidRDefault="00CC616D" w:rsidP="00CC616D">
      <w:pPr>
        <w:ind w:left="720"/>
      </w:pPr>
      <w:r>
        <w:t xml:space="preserve">|__|__| Edad en el momento del diagnóstico </w:t>
      </w:r>
    </w:p>
    <w:p w14:paraId="657F2DB4" w14:textId="77777777" w:rsidR="00CC616D" w:rsidRPr="00501569" w:rsidRDefault="00CC616D" w:rsidP="00CC616D">
      <w:pPr>
        <w:spacing w:after="0"/>
        <w:ind w:left="720"/>
      </w:pPr>
      <w:r>
        <w:t xml:space="preserve">O, si le es más fácil recordar en qué año, anótelo aquí: </w:t>
      </w:r>
    </w:p>
    <w:p w14:paraId="5B0934FF" w14:textId="77777777" w:rsidR="00CC616D" w:rsidRPr="00501569" w:rsidRDefault="00CC616D" w:rsidP="00CC616D">
      <w:pPr>
        <w:ind w:left="720"/>
      </w:pPr>
      <w:r>
        <w:t>|__|__|__|__| Año del diagnóstico</w:t>
      </w:r>
    </w:p>
    <w:p w14:paraId="281097B5" w14:textId="62DA83AC" w:rsidR="00ED6B2F" w:rsidRDefault="43BF4B94" w:rsidP="004A3523">
      <w:pPr>
        <w:pStyle w:val="ListParagraph"/>
        <w:numPr>
          <w:ilvl w:val="0"/>
          <w:numId w:val="19"/>
        </w:numPr>
      </w:pPr>
      <w:r>
        <w:t xml:space="preserve">[MOMCANC3E]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cuello uterino</w:t>
      </w:r>
      <w:r>
        <w:t>?</w:t>
      </w:r>
    </w:p>
    <w:p w14:paraId="60561C2F" w14:textId="77777777" w:rsidR="00ED6B2F" w:rsidRPr="00501569" w:rsidRDefault="00ED6B2F" w:rsidP="00ED6B2F">
      <w:pPr>
        <w:ind w:left="720"/>
      </w:pPr>
      <w:r>
        <w:t xml:space="preserve">|__|__| Edad en el momento del diagnóstico </w:t>
      </w:r>
    </w:p>
    <w:p w14:paraId="628419D4" w14:textId="77777777" w:rsidR="00ED6B2F" w:rsidRPr="00501569" w:rsidRDefault="00ED6B2F" w:rsidP="00ED6B2F">
      <w:pPr>
        <w:spacing w:after="0"/>
        <w:ind w:left="720"/>
      </w:pPr>
      <w:r>
        <w:t xml:space="preserve">O, si le es más fácil recordar en qué año, anótelo aquí: </w:t>
      </w:r>
    </w:p>
    <w:p w14:paraId="00DFC34B" w14:textId="77777777" w:rsidR="00ED6B2F" w:rsidRPr="00501569" w:rsidRDefault="00ED6B2F" w:rsidP="00ED6B2F">
      <w:pPr>
        <w:ind w:left="720"/>
      </w:pPr>
      <w:r>
        <w:t>|__|__|__|__| Año del diagnóstico</w:t>
      </w:r>
    </w:p>
    <w:p w14:paraId="0A134672" w14:textId="482EE879" w:rsidR="00C7215A" w:rsidRDefault="43BF4B94" w:rsidP="004A3523">
      <w:pPr>
        <w:pStyle w:val="ListParagraph"/>
        <w:numPr>
          <w:ilvl w:val="0"/>
          <w:numId w:val="19"/>
        </w:numPr>
      </w:pPr>
      <w:r>
        <w:t xml:space="preserve">[MOMCANC3F]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bCs/>
        </w:rPr>
        <w:t>cáncer de colon o de recto</w:t>
      </w:r>
      <w:r>
        <w:t xml:space="preserve">? </w:t>
      </w:r>
    </w:p>
    <w:p w14:paraId="2A5687C4" w14:textId="0153E20A" w:rsidR="003C3490" w:rsidRDefault="6838C06C" w:rsidP="00C7215A">
      <w:pPr>
        <w:ind w:left="360" w:firstLine="360"/>
        <w:contextualSpacing/>
      </w:pPr>
      <w:r>
        <w:t xml:space="preserve">|__|__| Edad en el momento del diagnóstico </w:t>
      </w:r>
    </w:p>
    <w:p w14:paraId="7901FEE1" w14:textId="005422DC" w:rsidR="003C3490" w:rsidRPr="00791206" w:rsidRDefault="43BF4B94" w:rsidP="003C3490">
      <w:pPr>
        <w:pStyle w:val="ListParagraph"/>
      </w:pPr>
      <w:r>
        <w:t xml:space="preserve">O, si le es más fácil recordar en qué año, anótelo aquí: </w:t>
      </w:r>
    </w:p>
    <w:p w14:paraId="54A341B8" w14:textId="7FDEE47B" w:rsidR="003C3490" w:rsidRDefault="43BF4B94" w:rsidP="003C3490">
      <w:pPr>
        <w:pStyle w:val="ListParagraph"/>
      </w:pPr>
      <w:r>
        <w:t>|__|__|__|__| Año del diagnóstico</w:t>
      </w:r>
      <w:r w:rsidR="000358DD">
        <w:t xml:space="preserve"> </w:t>
      </w:r>
    </w:p>
    <w:p w14:paraId="309840B2" w14:textId="77777777" w:rsidR="00A00479" w:rsidRPr="00791206" w:rsidRDefault="00A00479" w:rsidP="003C3490">
      <w:pPr>
        <w:pStyle w:val="ListParagraph"/>
      </w:pPr>
    </w:p>
    <w:bookmarkEnd w:id="8"/>
    <w:p w14:paraId="5710F740" w14:textId="2CDE4EDA" w:rsidR="00C7215A" w:rsidRDefault="43BF4B94" w:rsidP="004A3523">
      <w:pPr>
        <w:pStyle w:val="ListParagraph"/>
        <w:numPr>
          <w:ilvl w:val="0"/>
          <w:numId w:val="19"/>
        </w:numPr>
      </w:pPr>
      <w:r>
        <w:t xml:space="preserve">[MOMCANC3G]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esófago</w:t>
      </w:r>
      <w:r>
        <w:t xml:space="preserve">? </w:t>
      </w:r>
    </w:p>
    <w:p w14:paraId="2B653451" w14:textId="3C52FF17" w:rsidR="003C3490" w:rsidRDefault="6838C06C" w:rsidP="00C7215A">
      <w:pPr>
        <w:ind w:left="360" w:firstLine="360"/>
        <w:contextualSpacing/>
      </w:pPr>
      <w:r>
        <w:t xml:space="preserve">|__|__| Edad en el momento del diagnóstico </w:t>
      </w:r>
    </w:p>
    <w:p w14:paraId="227379C9" w14:textId="24F0503A" w:rsidR="003945FE" w:rsidRPr="00791206" w:rsidRDefault="43BF4B94" w:rsidP="43BF4B94">
      <w:pPr>
        <w:pStyle w:val="ListParagraph"/>
      </w:pPr>
      <w:r>
        <w:t xml:space="preserve">O, si le es más fácil recordar en qué año, anótelo aquí: </w:t>
      </w:r>
    </w:p>
    <w:p w14:paraId="7022FFE6" w14:textId="3B302883" w:rsidR="003945FE" w:rsidRPr="00791206" w:rsidRDefault="43BF4B94" w:rsidP="43BF4B94">
      <w:pPr>
        <w:pStyle w:val="ListParagraph"/>
      </w:pPr>
      <w:r>
        <w:t>|__|__|__|__| Año del diagnóstico</w:t>
      </w:r>
      <w:r w:rsidR="000358DD">
        <w:t xml:space="preserve"> </w:t>
      </w:r>
    </w:p>
    <w:p w14:paraId="2B31778B" w14:textId="66698B8C" w:rsidR="00C678E3" w:rsidRPr="00791206" w:rsidRDefault="00C678E3" w:rsidP="008D0C0A">
      <w:pPr>
        <w:spacing w:after="0"/>
        <w:contextualSpacing/>
        <w:rPr>
          <w:b/>
          <w:bCs/>
        </w:rPr>
      </w:pPr>
    </w:p>
    <w:p w14:paraId="1C45DA52" w14:textId="356F31A9" w:rsidR="00C7215A" w:rsidRDefault="43BF4B94" w:rsidP="004A3523">
      <w:pPr>
        <w:pStyle w:val="ListParagraph"/>
        <w:numPr>
          <w:ilvl w:val="0"/>
          <w:numId w:val="19"/>
        </w:numPr>
      </w:pPr>
      <w:r>
        <w:t xml:space="preserve">[MOMCANC3H]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cabeza y cuello</w:t>
      </w:r>
      <w:r>
        <w:t xml:space="preserve">? </w:t>
      </w:r>
    </w:p>
    <w:p w14:paraId="62C0DE07" w14:textId="71992C50" w:rsidR="003C3490" w:rsidRDefault="6838C06C" w:rsidP="00C7215A">
      <w:pPr>
        <w:ind w:left="360" w:firstLine="360"/>
        <w:contextualSpacing/>
      </w:pPr>
      <w:r>
        <w:t xml:space="preserve">|__|__| Edad en el momento del diagnóstico </w:t>
      </w:r>
    </w:p>
    <w:p w14:paraId="199E50FE" w14:textId="418F1004" w:rsidR="003945FE" w:rsidRPr="00791206" w:rsidRDefault="43BF4B94" w:rsidP="6838C06C">
      <w:pPr>
        <w:pStyle w:val="ListParagraph"/>
      </w:pPr>
      <w:r>
        <w:t xml:space="preserve">O, si le es más fácil recordar en qué año, anótelo aquí: </w:t>
      </w:r>
    </w:p>
    <w:p w14:paraId="6CE7DE96" w14:textId="77EDF1DF" w:rsidR="003945FE" w:rsidRDefault="43BF4B94" w:rsidP="6838C06C">
      <w:pPr>
        <w:pStyle w:val="ListParagraph"/>
      </w:pPr>
      <w:r>
        <w:t>|__|__|__|__| Año del diagnóstico</w:t>
      </w:r>
      <w:r w:rsidR="000358DD">
        <w:t xml:space="preserve"> </w:t>
      </w:r>
    </w:p>
    <w:p w14:paraId="0B083CB8" w14:textId="77777777" w:rsidR="00A00479" w:rsidRPr="00791206" w:rsidRDefault="00A00479" w:rsidP="6838C06C">
      <w:pPr>
        <w:pStyle w:val="ListParagraph"/>
      </w:pPr>
    </w:p>
    <w:p w14:paraId="3BC3A9F8" w14:textId="3B43C94F" w:rsidR="00C7215A" w:rsidRDefault="43BF4B94" w:rsidP="004A3523">
      <w:pPr>
        <w:pStyle w:val="ListParagraph"/>
        <w:numPr>
          <w:ilvl w:val="0"/>
          <w:numId w:val="19"/>
        </w:numPr>
      </w:pPr>
      <w:r>
        <w:t xml:space="preserve">[MOMCANC3I]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riñón</w:t>
      </w:r>
      <w:r>
        <w:t xml:space="preserve">? </w:t>
      </w:r>
    </w:p>
    <w:p w14:paraId="7FCF3E0A" w14:textId="17F5622A" w:rsidR="003C3490" w:rsidRDefault="6838C06C" w:rsidP="00C7215A">
      <w:pPr>
        <w:ind w:left="360" w:firstLine="360"/>
        <w:contextualSpacing/>
      </w:pPr>
      <w:r>
        <w:t xml:space="preserve">|__|__| Edad en el momento del diagnóstico </w:t>
      </w:r>
    </w:p>
    <w:p w14:paraId="2E481E0B" w14:textId="7E64DECF" w:rsidR="00C678E3" w:rsidRPr="00791206" w:rsidRDefault="43BF4B94" w:rsidP="6838C06C">
      <w:pPr>
        <w:pStyle w:val="ListParagraph"/>
      </w:pPr>
      <w:r>
        <w:lastRenderedPageBreak/>
        <w:t xml:space="preserve">O, si le es más fácil recordar en qué año, anótelo aquí: </w:t>
      </w:r>
    </w:p>
    <w:p w14:paraId="403B7AB9" w14:textId="5B26D232" w:rsidR="00C678E3" w:rsidRPr="00791206" w:rsidRDefault="43BF4B94" w:rsidP="6838C06C">
      <w:pPr>
        <w:pStyle w:val="ListParagraph"/>
      </w:pPr>
      <w:r>
        <w:t>|__|__|__|__| Año del diagnóstico</w:t>
      </w:r>
      <w:r w:rsidR="000358DD">
        <w:t xml:space="preserve"> </w:t>
      </w:r>
    </w:p>
    <w:p w14:paraId="5AD900BF" w14:textId="51C86F7F" w:rsidR="00C678E3" w:rsidRPr="00791206" w:rsidRDefault="00C678E3" w:rsidP="008D0C0A">
      <w:pPr>
        <w:spacing w:after="0"/>
        <w:contextualSpacing/>
        <w:rPr>
          <w:b/>
          <w:bCs/>
        </w:rPr>
      </w:pPr>
    </w:p>
    <w:p w14:paraId="79D625E8" w14:textId="56C0852C" w:rsidR="00C7215A" w:rsidRDefault="43BF4B94" w:rsidP="004A3523">
      <w:pPr>
        <w:pStyle w:val="ListParagraph"/>
        <w:numPr>
          <w:ilvl w:val="0"/>
          <w:numId w:val="19"/>
        </w:numPr>
      </w:pPr>
      <w:r>
        <w:t xml:space="preserve">[MOMCANC3J]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leucemia</w:t>
      </w:r>
      <w:r>
        <w:t xml:space="preserve">? </w:t>
      </w:r>
    </w:p>
    <w:p w14:paraId="3C17AC29" w14:textId="5DB16756" w:rsidR="003C3490" w:rsidRDefault="43BF4B94" w:rsidP="43BF4B94">
      <w:pPr>
        <w:ind w:left="360" w:firstLine="360"/>
        <w:contextualSpacing/>
      </w:pPr>
      <w:r>
        <w:t xml:space="preserve">|__|__| Edad en el momento del diagnóstico </w:t>
      </w:r>
    </w:p>
    <w:p w14:paraId="6B1FECF3" w14:textId="031314CD" w:rsidR="43BF4B94" w:rsidRDefault="43BF4B94" w:rsidP="43BF4B94">
      <w:pPr>
        <w:ind w:left="360" w:firstLine="360"/>
        <w:contextualSpacing/>
      </w:pPr>
    </w:p>
    <w:p w14:paraId="498B8CBA" w14:textId="7B5AB7E1" w:rsidR="003945FE" w:rsidRDefault="43BF4B94" w:rsidP="009F5450">
      <w:pPr>
        <w:ind w:left="360" w:firstLine="360"/>
        <w:contextualSpacing/>
      </w:pPr>
      <w:r>
        <w:t xml:space="preserve">O, si le es más fácil recordar en qué año, anótelo aquí: </w:t>
      </w:r>
    </w:p>
    <w:p w14:paraId="0F2B2561" w14:textId="7E74CF9C" w:rsidR="003945FE" w:rsidRDefault="43BF4B94" w:rsidP="009F5450">
      <w:pPr>
        <w:ind w:left="360" w:firstLine="360"/>
        <w:contextualSpacing/>
      </w:pPr>
      <w:r>
        <w:t>|__|__|__|__| Año del diagnóstico</w:t>
      </w:r>
    </w:p>
    <w:p w14:paraId="18C95BAA" w14:textId="51DDF4BC" w:rsidR="43BF4B94" w:rsidRDefault="43BF4B94" w:rsidP="009F5450">
      <w:pPr>
        <w:ind w:left="360" w:firstLine="360"/>
        <w:contextualSpacing/>
      </w:pPr>
    </w:p>
    <w:p w14:paraId="2C593601" w14:textId="63AE54B9" w:rsidR="00C7215A" w:rsidRDefault="43BF4B94" w:rsidP="004A3523">
      <w:pPr>
        <w:pStyle w:val="ListParagraph"/>
        <w:numPr>
          <w:ilvl w:val="0"/>
          <w:numId w:val="19"/>
        </w:numPr>
      </w:pPr>
      <w:r>
        <w:t xml:space="preserve">[MOMCANC3K]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hígado</w:t>
      </w:r>
      <w:r>
        <w:t xml:space="preserve">? </w:t>
      </w:r>
    </w:p>
    <w:p w14:paraId="251F3444" w14:textId="6D42879B" w:rsidR="003C3490" w:rsidRDefault="6838C06C" w:rsidP="00C7215A">
      <w:pPr>
        <w:ind w:left="360" w:firstLine="360"/>
        <w:contextualSpacing/>
      </w:pPr>
      <w:r>
        <w:t xml:space="preserve">|__|__| Edad en el momento del diagnóstico </w:t>
      </w:r>
    </w:p>
    <w:p w14:paraId="6D5C6D42" w14:textId="624D2C45" w:rsidR="0037066A" w:rsidRPr="00791206" w:rsidRDefault="43BF4B94" w:rsidP="6838C06C">
      <w:pPr>
        <w:pStyle w:val="ListParagraph"/>
      </w:pPr>
      <w:r>
        <w:t xml:space="preserve">O, si le es más fácil recordar en qué año, anótelo aquí: </w:t>
      </w:r>
    </w:p>
    <w:p w14:paraId="09E0B81D" w14:textId="7C2A0B0C" w:rsidR="0037066A" w:rsidRDefault="43BF4B94" w:rsidP="6838C06C">
      <w:pPr>
        <w:pStyle w:val="ListParagraph"/>
      </w:pPr>
      <w:r>
        <w:t xml:space="preserve">|__|__|__|__| Año del diagnóstico </w:t>
      </w:r>
    </w:p>
    <w:p w14:paraId="73F6B4DB" w14:textId="77777777" w:rsidR="00A00479" w:rsidRPr="00791206" w:rsidRDefault="00A00479" w:rsidP="6838C06C">
      <w:pPr>
        <w:pStyle w:val="ListParagraph"/>
      </w:pPr>
    </w:p>
    <w:p w14:paraId="76B6AA25" w14:textId="7C05910D" w:rsidR="00C7215A" w:rsidRDefault="43BF4B94" w:rsidP="004A3523">
      <w:pPr>
        <w:pStyle w:val="ListParagraph"/>
        <w:numPr>
          <w:ilvl w:val="0"/>
          <w:numId w:val="19"/>
        </w:numPr>
      </w:pPr>
      <w:r>
        <w:t xml:space="preserve">[MOMCANC3L]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pulmón o de bronquios</w:t>
      </w:r>
      <w:r>
        <w:t>?</w:t>
      </w:r>
    </w:p>
    <w:p w14:paraId="0C16E328" w14:textId="00B68FC8" w:rsidR="003C3490" w:rsidRDefault="6838C06C" w:rsidP="00C7215A">
      <w:pPr>
        <w:ind w:left="360" w:firstLine="360"/>
        <w:contextualSpacing/>
      </w:pPr>
      <w:r>
        <w:t xml:space="preserve">|__|__| Edad en el momento del diagnóstico </w:t>
      </w:r>
    </w:p>
    <w:p w14:paraId="0537AAA9" w14:textId="45A844E2" w:rsidR="003945FE" w:rsidRPr="00791206" w:rsidRDefault="43BF4B94" w:rsidP="6838C06C">
      <w:pPr>
        <w:pStyle w:val="ListParagraph"/>
      </w:pPr>
      <w:r>
        <w:t xml:space="preserve">O, si le es más fácil recordar en qué año, anótelo aquí: </w:t>
      </w:r>
    </w:p>
    <w:p w14:paraId="160E845F" w14:textId="1123740C" w:rsidR="003945FE" w:rsidRDefault="43BF4B94" w:rsidP="6838C06C">
      <w:pPr>
        <w:pStyle w:val="ListParagraph"/>
      </w:pPr>
      <w:r>
        <w:t>|__|__|__|__| Año del diagnóstico</w:t>
      </w:r>
      <w:r w:rsidR="000358DD">
        <w:t xml:space="preserve"> </w:t>
      </w:r>
    </w:p>
    <w:p w14:paraId="72330D65" w14:textId="77777777" w:rsidR="00A00479" w:rsidRPr="00791206" w:rsidRDefault="00A00479" w:rsidP="6838C06C">
      <w:pPr>
        <w:pStyle w:val="ListParagraph"/>
      </w:pPr>
    </w:p>
    <w:p w14:paraId="7BA68106" w14:textId="745E9D90" w:rsidR="00C7215A" w:rsidRDefault="43BF4B94" w:rsidP="004A3523">
      <w:pPr>
        <w:pStyle w:val="ListParagraph"/>
        <w:numPr>
          <w:ilvl w:val="0"/>
          <w:numId w:val="19"/>
        </w:numPr>
      </w:pPr>
      <w:r>
        <w:t xml:space="preserve">[MOMCANC3M]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linfoma no hodgkiniano</w:t>
      </w:r>
      <w:r>
        <w:t>?</w:t>
      </w:r>
    </w:p>
    <w:p w14:paraId="6268EF8A" w14:textId="1580721D" w:rsidR="003C3490" w:rsidRDefault="6838C06C" w:rsidP="00C7215A">
      <w:pPr>
        <w:ind w:left="360" w:firstLine="360"/>
        <w:contextualSpacing/>
      </w:pPr>
      <w:r>
        <w:t xml:space="preserve">|__|__| Edad en el momento del diagnóstico </w:t>
      </w:r>
    </w:p>
    <w:p w14:paraId="621EDF04" w14:textId="18279D05" w:rsidR="003945FE" w:rsidRPr="00791206" w:rsidRDefault="43BF4B94" w:rsidP="6838C06C">
      <w:pPr>
        <w:pStyle w:val="ListParagraph"/>
      </w:pPr>
      <w:r>
        <w:t xml:space="preserve">O, si le es más fácil recordar en qué año, anótelo aquí: </w:t>
      </w:r>
    </w:p>
    <w:p w14:paraId="7E4BB948" w14:textId="488B89D9" w:rsidR="003945FE" w:rsidRPr="00791206" w:rsidRDefault="43BF4B94" w:rsidP="6838C06C">
      <w:pPr>
        <w:pStyle w:val="ListParagraph"/>
      </w:pPr>
      <w:r>
        <w:t>|__|__|__|__| Año del diagnóstico</w:t>
      </w:r>
      <w:r w:rsidR="000358DD">
        <w:t xml:space="preserve"> </w:t>
      </w:r>
    </w:p>
    <w:p w14:paraId="73A868FD" w14:textId="50B434F9" w:rsidR="00C678E3" w:rsidRPr="00791206" w:rsidRDefault="00C678E3" w:rsidP="00B722F8">
      <w:pPr>
        <w:spacing w:after="0"/>
        <w:contextualSpacing/>
        <w:rPr>
          <w:b/>
          <w:bCs/>
        </w:rPr>
      </w:pPr>
    </w:p>
    <w:p w14:paraId="19EDCF57" w14:textId="6CE89332" w:rsidR="00C7215A" w:rsidRDefault="43BF4B94" w:rsidP="004A3523">
      <w:pPr>
        <w:pStyle w:val="ListParagraph"/>
        <w:numPr>
          <w:ilvl w:val="0"/>
          <w:numId w:val="19"/>
        </w:numPr>
      </w:pPr>
      <w:r>
        <w:t xml:space="preserve">[MOMCANC3N]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linfoma</w:t>
      </w:r>
      <w:r>
        <w:t xml:space="preserve">? </w:t>
      </w:r>
    </w:p>
    <w:p w14:paraId="0A2B017A" w14:textId="3E533A3B" w:rsidR="003C3490" w:rsidRDefault="6838C06C" w:rsidP="00C7215A">
      <w:pPr>
        <w:ind w:left="360" w:firstLine="360"/>
        <w:contextualSpacing/>
      </w:pPr>
      <w:r>
        <w:t xml:space="preserve">|__|__| Edad en el momento del diagnóstico </w:t>
      </w:r>
    </w:p>
    <w:p w14:paraId="3BD7F011" w14:textId="2C341C54" w:rsidR="003945FE" w:rsidRPr="00791206" w:rsidRDefault="43BF4B94" w:rsidP="6838C06C">
      <w:pPr>
        <w:pStyle w:val="ListParagraph"/>
      </w:pPr>
      <w:r>
        <w:t xml:space="preserve">O, si le es más fácil recordar en qué año, anótelo aquí: </w:t>
      </w:r>
    </w:p>
    <w:p w14:paraId="7994E142" w14:textId="4B7A01A3" w:rsidR="003945FE" w:rsidRDefault="43BF4B94" w:rsidP="6838C06C">
      <w:pPr>
        <w:pStyle w:val="ListParagraph"/>
      </w:pPr>
      <w:r>
        <w:t>|__|__|__|__| Año del diagnóstico</w:t>
      </w:r>
      <w:r w:rsidR="000358DD">
        <w:t xml:space="preserve"> </w:t>
      </w:r>
    </w:p>
    <w:p w14:paraId="351EC584" w14:textId="77777777" w:rsidR="00A00479" w:rsidRPr="00791206" w:rsidRDefault="00A00479" w:rsidP="6838C06C">
      <w:pPr>
        <w:pStyle w:val="ListParagraph"/>
      </w:pPr>
    </w:p>
    <w:p w14:paraId="66112C9C" w14:textId="5E11F2D3" w:rsidR="00C7215A" w:rsidRDefault="43BF4B94" w:rsidP="004A3523">
      <w:pPr>
        <w:pStyle w:val="ListParagraph"/>
        <w:numPr>
          <w:ilvl w:val="0"/>
          <w:numId w:val="19"/>
        </w:numPr>
      </w:pPr>
      <w:r>
        <w:t xml:space="preserve">[MOMCANC3O]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melanoma</w:t>
      </w:r>
      <w:r>
        <w:t xml:space="preserve">? </w:t>
      </w:r>
    </w:p>
    <w:p w14:paraId="4B899D53" w14:textId="2430253C" w:rsidR="003C3490" w:rsidRDefault="6838C06C" w:rsidP="00C7215A">
      <w:pPr>
        <w:ind w:left="360" w:firstLine="360"/>
        <w:contextualSpacing/>
      </w:pPr>
      <w:r>
        <w:t xml:space="preserve">|__|__| Edad en el momento del diagnóstico </w:t>
      </w:r>
    </w:p>
    <w:p w14:paraId="0D39EBAD" w14:textId="229D9A17" w:rsidR="003945FE" w:rsidRPr="00791206" w:rsidRDefault="43BF4B94" w:rsidP="6838C06C">
      <w:pPr>
        <w:pStyle w:val="ListParagraph"/>
      </w:pPr>
      <w:r>
        <w:lastRenderedPageBreak/>
        <w:t xml:space="preserve">O, si le es más fácil recordar en qué año, anótelo aquí: </w:t>
      </w:r>
    </w:p>
    <w:p w14:paraId="73DAC3B4" w14:textId="4795AE68" w:rsidR="003945FE" w:rsidRPr="00791206" w:rsidRDefault="43BF4B94" w:rsidP="6838C06C">
      <w:pPr>
        <w:pStyle w:val="ListParagraph"/>
      </w:pPr>
      <w:r>
        <w:t>|__|__|__|__| Año del diagnóstico</w:t>
      </w:r>
      <w:r w:rsidR="000358DD">
        <w:t xml:space="preserve"> </w:t>
      </w:r>
    </w:p>
    <w:p w14:paraId="68FDFAB8" w14:textId="7A5FBC20" w:rsidR="00C678E3" w:rsidRPr="00791206" w:rsidRDefault="00C678E3" w:rsidP="00B722F8">
      <w:pPr>
        <w:spacing w:after="0"/>
        <w:contextualSpacing/>
        <w:rPr>
          <w:b/>
          <w:bCs/>
        </w:rPr>
      </w:pPr>
    </w:p>
    <w:p w14:paraId="061ED2F4" w14:textId="6A36336D" w:rsidR="00C7215A" w:rsidRDefault="43BF4B94" w:rsidP="004A3523">
      <w:pPr>
        <w:pStyle w:val="ListParagraph"/>
        <w:numPr>
          <w:ilvl w:val="0"/>
          <w:numId w:val="19"/>
        </w:numPr>
      </w:pPr>
      <w:r>
        <w:t xml:space="preserve">[MOMCANC3P]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piel distinto del melanoma</w:t>
      </w:r>
      <w:r>
        <w:t xml:space="preserve">? </w:t>
      </w:r>
    </w:p>
    <w:p w14:paraId="0BFD093C" w14:textId="01C538C0" w:rsidR="003C3490" w:rsidRDefault="6838C06C" w:rsidP="00C7215A">
      <w:pPr>
        <w:ind w:left="360" w:firstLine="360"/>
        <w:contextualSpacing/>
      </w:pPr>
      <w:r>
        <w:t xml:space="preserve">|__|__| Edad en el momento del diagnóstico </w:t>
      </w:r>
    </w:p>
    <w:p w14:paraId="708EE159" w14:textId="5450B4E8" w:rsidR="00C678E3" w:rsidRPr="00791206" w:rsidRDefault="43BF4B94" w:rsidP="6838C06C">
      <w:pPr>
        <w:pStyle w:val="ListParagraph"/>
      </w:pPr>
      <w:r>
        <w:t xml:space="preserve">O, si le es más fácil recordar en qué año, anótelo aquí: </w:t>
      </w:r>
    </w:p>
    <w:p w14:paraId="04B868F8" w14:textId="202A5B69" w:rsidR="00C678E3" w:rsidRDefault="43BF4B94" w:rsidP="6838C06C">
      <w:pPr>
        <w:pStyle w:val="ListParagraph"/>
      </w:pPr>
      <w:r>
        <w:t>|__|__|__|__| Año del diagnóstico</w:t>
      </w:r>
      <w:r w:rsidR="000358DD">
        <w:t xml:space="preserve"> </w:t>
      </w:r>
    </w:p>
    <w:p w14:paraId="5BD295CA" w14:textId="77777777" w:rsidR="00A00479" w:rsidRPr="00791206" w:rsidRDefault="00A00479" w:rsidP="6838C06C">
      <w:pPr>
        <w:pStyle w:val="ListParagraph"/>
      </w:pPr>
    </w:p>
    <w:p w14:paraId="0257F2B0" w14:textId="08D8AD9A" w:rsidR="00C7215A" w:rsidRDefault="43BF4B94" w:rsidP="004A3523">
      <w:pPr>
        <w:pStyle w:val="ListParagraph"/>
        <w:numPr>
          <w:ilvl w:val="0"/>
          <w:numId w:val="19"/>
        </w:numPr>
      </w:pPr>
      <w:r>
        <w:t xml:space="preserve">[MOMCANC3Q]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ovario</w:t>
      </w:r>
      <w:r>
        <w:t xml:space="preserve">? </w:t>
      </w:r>
    </w:p>
    <w:p w14:paraId="714DD95A" w14:textId="09183FE5" w:rsidR="003C3490" w:rsidRDefault="6838C06C" w:rsidP="00C7215A">
      <w:pPr>
        <w:ind w:left="360" w:firstLine="360"/>
        <w:contextualSpacing/>
      </w:pPr>
      <w:r>
        <w:t xml:space="preserve">|__|__| Edad en el momento del diagnóstico </w:t>
      </w:r>
    </w:p>
    <w:p w14:paraId="0D5C3113" w14:textId="14019913" w:rsidR="003945FE" w:rsidRPr="00791206" w:rsidRDefault="43BF4B94" w:rsidP="6838C06C">
      <w:pPr>
        <w:pStyle w:val="ListParagraph"/>
      </w:pPr>
      <w:r>
        <w:t xml:space="preserve">O, si le es más fácil recordar en qué año, anótelo aquí: </w:t>
      </w:r>
    </w:p>
    <w:p w14:paraId="7FF06956" w14:textId="48355E1E" w:rsidR="003945FE" w:rsidRPr="00791206" w:rsidRDefault="43BF4B94" w:rsidP="6838C06C">
      <w:pPr>
        <w:pStyle w:val="ListParagraph"/>
      </w:pPr>
      <w:r>
        <w:t>|__|__|__|__| Año del diagnóstico</w:t>
      </w:r>
      <w:r w:rsidR="000358DD">
        <w:t xml:space="preserve"> </w:t>
      </w:r>
    </w:p>
    <w:p w14:paraId="72F05439" w14:textId="3BA125E1" w:rsidR="00C678E3" w:rsidRPr="00791206" w:rsidRDefault="00C678E3" w:rsidP="00B722F8">
      <w:pPr>
        <w:spacing w:after="0"/>
        <w:contextualSpacing/>
        <w:rPr>
          <w:b/>
          <w:bCs/>
        </w:rPr>
      </w:pPr>
    </w:p>
    <w:p w14:paraId="69A57EBE" w14:textId="70683F5A" w:rsidR="00C7215A" w:rsidRDefault="43BF4B94" w:rsidP="004A3523">
      <w:pPr>
        <w:pStyle w:val="ListParagraph"/>
        <w:numPr>
          <w:ilvl w:val="0"/>
          <w:numId w:val="19"/>
        </w:numPr>
      </w:pPr>
      <w:r>
        <w:t xml:space="preserve">[MOMCANC3R]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páncreas</w:t>
      </w:r>
      <w:r>
        <w:t xml:space="preserve">? </w:t>
      </w:r>
    </w:p>
    <w:p w14:paraId="2AE60F54" w14:textId="14E67F11" w:rsidR="003C3490" w:rsidRDefault="6838C06C" w:rsidP="00C7215A">
      <w:pPr>
        <w:ind w:left="360" w:firstLine="360"/>
        <w:contextualSpacing/>
      </w:pPr>
      <w:r>
        <w:t xml:space="preserve">|__|__| Edad en el momento del diagnóstico </w:t>
      </w:r>
    </w:p>
    <w:p w14:paraId="4C043433" w14:textId="42688448" w:rsidR="003945FE" w:rsidRPr="00791206" w:rsidRDefault="43BF4B94" w:rsidP="43BF4B94">
      <w:pPr>
        <w:pStyle w:val="ListParagraph"/>
      </w:pPr>
      <w:r>
        <w:t xml:space="preserve">O, si le es más fácil recordar en qué año, anótelo aquí: </w:t>
      </w:r>
    </w:p>
    <w:p w14:paraId="21D1390A" w14:textId="5475E396" w:rsidR="003945FE" w:rsidRDefault="43BF4B94" w:rsidP="43BF4B94">
      <w:pPr>
        <w:pStyle w:val="ListParagraph"/>
      </w:pPr>
      <w:r>
        <w:t xml:space="preserve">|__|__|__|__| Año del diagnóstico </w:t>
      </w:r>
    </w:p>
    <w:p w14:paraId="49A8C26A" w14:textId="77777777" w:rsidR="00A00479" w:rsidRPr="00791206" w:rsidRDefault="00A00479" w:rsidP="43BF4B94">
      <w:pPr>
        <w:pStyle w:val="ListParagraph"/>
      </w:pPr>
    </w:p>
    <w:p w14:paraId="3298068A" w14:textId="1FE8721D" w:rsidR="00C7215A" w:rsidRDefault="43BF4B94" w:rsidP="004A3523">
      <w:pPr>
        <w:pStyle w:val="ListParagraph"/>
        <w:numPr>
          <w:ilvl w:val="0"/>
          <w:numId w:val="19"/>
        </w:numPr>
      </w:pPr>
      <w:r>
        <w:t xml:space="preserve">[MOMCANC3S]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estómago</w:t>
      </w:r>
      <w:r>
        <w:t xml:space="preserve">? </w:t>
      </w:r>
    </w:p>
    <w:p w14:paraId="5A02F9D3" w14:textId="425E3159" w:rsidR="003C3490" w:rsidRDefault="6838C06C" w:rsidP="00C7215A">
      <w:pPr>
        <w:ind w:left="360" w:firstLine="360"/>
        <w:contextualSpacing/>
      </w:pPr>
      <w:r>
        <w:t xml:space="preserve">|__|__| Edad en el momento del diagnóstico </w:t>
      </w:r>
    </w:p>
    <w:p w14:paraId="1E12642E" w14:textId="3EA7A0C3" w:rsidR="003945FE" w:rsidRPr="00791206" w:rsidRDefault="43BF4B94" w:rsidP="43BF4B94">
      <w:pPr>
        <w:pStyle w:val="ListParagraph"/>
      </w:pPr>
      <w:r>
        <w:t xml:space="preserve">O, si le es más fácil recordar en qué año, anótelo aquí: </w:t>
      </w:r>
    </w:p>
    <w:p w14:paraId="29596CF5" w14:textId="695967E7" w:rsidR="003945FE" w:rsidRPr="00791206" w:rsidRDefault="43BF4B94" w:rsidP="43BF4B94">
      <w:pPr>
        <w:pStyle w:val="ListParagraph"/>
      </w:pPr>
      <w:r>
        <w:t xml:space="preserve">|__|__|__|__| Año del diagnóstico </w:t>
      </w:r>
    </w:p>
    <w:p w14:paraId="46A42995" w14:textId="252F84D5" w:rsidR="00C678E3" w:rsidRPr="00791206" w:rsidRDefault="00C678E3" w:rsidP="00B722F8">
      <w:pPr>
        <w:spacing w:after="0"/>
        <w:contextualSpacing/>
        <w:rPr>
          <w:b/>
          <w:bCs/>
        </w:rPr>
      </w:pPr>
    </w:p>
    <w:p w14:paraId="6876B6CE" w14:textId="73836620" w:rsidR="00C7215A" w:rsidRDefault="43BF4B94" w:rsidP="004A3523">
      <w:pPr>
        <w:pStyle w:val="ListParagraph"/>
        <w:numPr>
          <w:ilvl w:val="0"/>
          <w:numId w:val="19"/>
        </w:numPr>
      </w:pPr>
      <w:r>
        <w:t xml:space="preserve">[MOMCANC3T]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tiroides</w:t>
      </w:r>
      <w:r>
        <w:t xml:space="preserve">? </w:t>
      </w:r>
    </w:p>
    <w:p w14:paraId="35A2BFB5" w14:textId="5D4984C1" w:rsidR="003C3490" w:rsidRDefault="6838C06C" w:rsidP="00C7215A">
      <w:pPr>
        <w:ind w:left="360" w:firstLine="360"/>
        <w:contextualSpacing/>
      </w:pPr>
      <w:r>
        <w:t xml:space="preserve">|__|__| Edad en el momento del diagnóstico </w:t>
      </w:r>
    </w:p>
    <w:p w14:paraId="3410176B" w14:textId="3FCF342E" w:rsidR="003945FE" w:rsidRPr="00791206" w:rsidRDefault="43BF4B94" w:rsidP="43BF4B94">
      <w:pPr>
        <w:pStyle w:val="ListParagraph"/>
      </w:pPr>
      <w:r>
        <w:t xml:space="preserve">O, si le es más fácil recordar en qué año, anótelo aquí: </w:t>
      </w:r>
    </w:p>
    <w:p w14:paraId="737F6EDD" w14:textId="66A0418A" w:rsidR="003945FE" w:rsidRPr="00791206" w:rsidRDefault="43BF4B94" w:rsidP="43BF4B94">
      <w:pPr>
        <w:pStyle w:val="ListParagraph"/>
      </w:pPr>
      <w:r>
        <w:t xml:space="preserve">|__|__|__|__| Año del diagnóstico </w:t>
      </w:r>
    </w:p>
    <w:p w14:paraId="7E30E972" w14:textId="1079FFF9" w:rsidR="00C678E3" w:rsidRPr="00791206" w:rsidRDefault="00C678E3" w:rsidP="00B722F8">
      <w:pPr>
        <w:spacing w:after="0"/>
        <w:contextualSpacing/>
        <w:rPr>
          <w:b/>
          <w:bCs/>
        </w:rPr>
      </w:pPr>
    </w:p>
    <w:p w14:paraId="4B5C54D9" w14:textId="56C71DF7" w:rsidR="00C7215A" w:rsidRDefault="43BF4B94" w:rsidP="004A3523">
      <w:pPr>
        <w:pStyle w:val="ListParagraph"/>
        <w:numPr>
          <w:ilvl w:val="0"/>
          <w:numId w:val="19"/>
        </w:numPr>
      </w:pPr>
      <w:r>
        <w:t xml:space="preserve">[MOMCANC3U]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útero</w:t>
      </w:r>
      <w:r>
        <w:t xml:space="preserve">? </w:t>
      </w:r>
    </w:p>
    <w:p w14:paraId="1E974B5D" w14:textId="6BD4520B" w:rsidR="003C3490" w:rsidRDefault="6838C06C" w:rsidP="00C7215A">
      <w:pPr>
        <w:ind w:left="360" w:firstLine="360"/>
        <w:contextualSpacing/>
      </w:pPr>
      <w:r>
        <w:t xml:space="preserve">|__|__| Edad en el momento del diagnóstico </w:t>
      </w:r>
    </w:p>
    <w:p w14:paraId="373C2878" w14:textId="0B118C4D" w:rsidR="003C3490" w:rsidRPr="00791206" w:rsidRDefault="43BF4B94" w:rsidP="003C3490">
      <w:pPr>
        <w:pStyle w:val="ListParagraph"/>
      </w:pPr>
      <w:r>
        <w:lastRenderedPageBreak/>
        <w:t xml:space="preserve">O, si le es más fácil recordar en qué año, anótelo aquí: </w:t>
      </w:r>
    </w:p>
    <w:p w14:paraId="2D32F61E" w14:textId="24316D0E" w:rsidR="003C3490" w:rsidRDefault="43BF4B94" w:rsidP="003C3490">
      <w:pPr>
        <w:pStyle w:val="ListParagraph"/>
      </w:pPr>
      <w:r>
        <w:t>|__|__|__|__| Año del diagnóstico</w:t>
      </w:r>
      <w:r w:rsidR="000358DD">
        <w:t xml:space="preserve"> </w:t>
      </w:r>
    </w:p>
    <w:p w14:paraId="18D4437B" w14:textId="77777777" w:rsidR="00A00479" w:rsidRPr="00791206" w:rsidRDefault="00A00479" w:rsidP="003C3490">
      <w:pPr>
        <w:pStyle w:val="ListParagraph"/>
      </w:pPr>
    </w:p>
    <w:p w14:paraId="0D6ABE5F" w14:textId="3211702A" w:rsidR="00C7215A" w:rsidRDefault="43BF4B94" w:rsidP="004A3523">
      <w:pPr>
        <w:pStyle w:val="ListParagraph"/>
        <w:numPr>
          <w:ilvl w:val="0"/>
          <w:numId w:val="19"/>
        </w:numPr>
      </w:pPr>
      <w:r>
        <w:t xml:space="preserve">[MOMCANC3V]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[otro tipo de cáncer]</w:t>
      </w:r>
      <w:r>
        <w:t xml:space="preserve">? </w:t>
      </w:r>
    </w:p>
    <w:p w14:paraId="0E46ED2F" w14:textId="3AEC1191" w:rsidR="003C3490" w:rsidRDefault="6838C06C" w:rsidP="00C7215A">
      <w:pPr>
        <w:ind w:left="360" w:firstLine="360"/>
        <w:contextualSpacing/>
      </w:pPr>
      <w:r>
        <w:t xml:space="preserve">|__|__| Edad en el momento del diagnóstico </w:t>
      </w:r>
    </w:p>
    <w:p w14:paraId="450228A7" w14:textId="17318423" w:rsidR="003945FE" w:rsidRPr="00791206" w:rsidRDefault="43BF4B94" w:rsidP="6838C06C">
      <w:pPr>
        <w:pStyle w:val="ListParagraph"/>
      </w:pPr>
      <w:r>
        <w:t xml:space="preserve">O, si le es más fácil recordar en qué año, anótelo aquí: </w:t>
      </w:r>
    </w:p>
    <w:p w14:paraId="2CBD6DE5" w14:textId="5A415E53" w:rsidR="003945FE" w:rsidRPr="00791206" w:rsidRDefault="43BF4B94" w:rsidP="6838C06C">
      <w:pPr>
        <w:pStyle w:val="ListParagraph"/>
      </w:pPr>
      <w:r>
        <w:t>|__|__|__|__| Año del diagnóstico</w:t>
      </w:r>
      <w:r w:rsidR="000358DD">
        <w:t xml:space="preserve"> </w:t>
      </w:r>
    </w:p>
    <w:p w14:paraId="399EFF62" w14:textId="7FC7E10B" w:rsidR="00C678E3" w:rsidRPr="00791206" w:rsidRDefault="00C678E3" w:rsidP="00B722F8">
      <w:pPr>
        <w:spacing w:after="0"/>
        <w:contextualSpacing/>
        <w:rPr>
          <w:b/>
          <w:bCs/>
        </w:rPr>
      </w:pPr>
    </w:p>
    <w:p w14:paraId="25B8FAAA" w14:textId="6513F733" w:rsidR="00C7215A" w:rsidRDefault="43BF4B94" w:rsidP="004A3523">
      <w:pPr>
        <w:pStyle w:val="ListParagraph"/>
        <w:numPr>
          <w:ilvl w:val="0"/>
          <w:numId w:val="19"/>
        </w:numPr>
      </w:pPr>
      <w:r>
        <w:t xml:space="preserve">[MOMCANC3W] ¿Qué edad tenía su madre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w:t>
      </w:r>
      <w:r>
        <w:t xml:space="preserve">? </w:t>
      </w:r>
    </w:p>
    <w:p w14:paraId="486878FC" w14:textId="0D73921C" w:rsidR="003C3490" w:rsidRDefault="6838C06C" w:rsidP="00C7215A">
      <w:pPr>
        <w:ind w:left="360" w:firstLine="360"/>
        <w:contextualSpacing/>
      </w:pPr>
      <w:r>
        <w:t xml:space="preserve">|__|__| Edad en el momento del diagnóstico </w:t>
      </w:r>
    </w:p>
    <w:p w14:paraId="1A78FA66" w14:textId="18CC8A25" w:rsidR="003945FE" w:rsidRPr="00791206" w:rsidRDefault="43BF4B94" w:rsidP="43BF4B94">
      <w:pPr>
        <w:pStyle w:val="ListParagraph"/>
        <w:rPr>
          <w:b/>
          <w:bCs/>
          <w:i/>
          <w:iCs/>
        </w:rPr>
      </w:pPr>
      <w:r>
        <w:t xml:space="preserve">O, si le es más fácil recordar en qué año, anótelo aquí: </w:t>
      </w:r>
    </w:p>
    <w:p w14:paraId="6BEB53AE" w14:textId="17875D26" w:rsidR="003945FE" w:rsidRPr="00791206" w:rsidRDefault="43BF4B94" w:rsidP="43BF4B94">
      <w:pPr>
        <w:pStyle w:val="ListParagraph"/>
        <w:rPr>
          <w:b/>
          <w:bCs/>
          <w:i/>
          <w:iCs/>
        </w:rPr>
      </w:pPr>
      <w:r>
        <w:t>|__|__|__|__| Año del diagnóstico</w:t>
      </w:r>
      <w:r w:rsidR="000358DD">
        <w:t xml:space="preserve"> </w:t>
      </w:r>
    </w:p>
    <w:p w14:paraId="26CD1E2C" w14:textId="0BCB7D7E" w:rsidR="6838C06C" w:rsidRDefault="6838C06C" w:rsidP="6838C06C">
      <w:pPr>
        <w:pStyle w:val="ListParagraph"/>
        <w:rPr>
          <w:rFonts w:eastAsia="Calibri"/>
          <w:b/>
          <w:bCs/>
          <w:i/>
          <w:iCs/>
        </w:rPr>
      </w:pPr>
    </w:p>
    <w:p w14:paraId="49297C54" w14:textId="6BD1F953" w:rsidR="00C678E3" w:rsidRPr="008C27B0" w:rsidRDefault="00C678E3" w:rsidP="004A3523">
      <w:pPr>
        <w:pStyle w:val="ListParagraph"/>
        <w:numPr>
          <w:ilvl w:val="0"/>
          <w:numId w:val="19"/>
        </w:numPr>
        <w:rPr>
          <w:rFonts w:cstheme="minorHAnsi"/>
        </w:rPr>
      </w:pPr>
      <w:r>
        <w:t xml:space="preserve">[DAD] ¿Vive su padre biológico? </w:t>
      </w:r>
    </w:p>
    <w:p w14:paraId="6C0D54CC" w14:textId="479F36AD" w:rsidR="008D2725" w:rsidRPr="008C27B0" w:rsidRDefault="008C27B0" w:rsidP="008C27B0">
      <w:pPr>
        <w:spacing w:after="0"/>
        <w:ind w:left="720"/>
        <w:rPr>
          <w:rFonts w:cstheme="minorHAnsi"/>
        </w:rPr>
      </w:pPr>
      <w:r>
        <w:t>0</w:t>
      </w:r>
      <w:r>
        <w:tab/>
        <w:t xml:space="preserve">No </w:t>
      </w:r>
    </w:p>
    <w:p w14:paraId="23767550" w14:textId="6F0123F7" w:rsidR="00EB7ED4" w:rsidRPr="008C27B0" w:rsidRDefault="008C27B0" w:rsidP="008C27B0">
      <w:pPr>
        <w:spacing w:after="0"/>
        <w:ind w:left="720"/>
        <w:rPr>
          <w:rFonts w:cstheme="minorHAnsi"/>
        </w:rPr>
      </w:pPr>
      <w:r>
        <w:t>1</w:t>
      </w:r>
      <w:r>
        <w:tab/>
        <w:t xml:space="preserve">Sí </w:t>
      </w:r>
    </w:p>
    <w:p w14:paraId="63C59B99" w14:textId="67CF7F3E" w:rsidR="008C27B0" w:rsidRPr="00A00479" w:rsidRDefault="008C27B0" w:rsidP="00A00479">
      <w:pPr>
        <w:ind w:left="720"/>
        <w:rPr>
          <w:b/>
          <w:bCs/>
          <w:i/>
          <w:iCs/>
        </w:rPr>
      </w:pPr>
      <w:r>
        <w:t>77</w:t>
      </w:r>
      <w:r>
        <w:tab/>
        <w:t xml:space="preserve">No sé </w:t>
      </w:r>
    </w:p>
    <w:p w14:paraId="0A6DFB99" w14:textId="1A59F35B" w:rsidR="00C678E3" w:rsidRPr="009613F5" w:rsidRDefault="43BF4B94" w:rsidP="004A3523">
      <w:pPr>
        <w:pStyle w:val="ListParagraph"/>
        <w:numPr>
          <w:ilvl w:val="0"/>
          <w:numId w:val="19"/>
        </w:numPr>
        <w:rPr>
          <w:rFonts w:eastAsia="Calibri"/>
        </w:rPr>
      </w:pPr>
      <w:r>
        <w:t>[DADAGE] ¿Cuántos años tiene su padre el día de hoy?</w:t>
      </w:r>
    </w:p>
    <w:p w14:paraId="3859CC89" w14:textId="34EAA159" w:rsidR="00C678E3" w:rsidRPr="008D2725" w:rsidRDefault="43BF4B94" w:rsidP="009613F5">
      <w:pPr>
        <w:ind w:firstLine="720"/>
      </w:pPr>
      <w:r>
        <w:t xml:space="preserve">|__|__|__| Edad del padre </w:t>
      </w:r>
    </w:p>
    <w:p w14:paraId="6BDB711C" w14:textId="66936EE2" w:rsidR="00D434F0" w:rsidRPr="008D2725" w:rsidRDefault="43BF4B94" w:rsidP="004A3523">
      <w:pPr>
        <w:pStyle w:val="ListParagraph"/>
        <w:numPr>
          <w:ilvl w:val="0"/>
          <w:numId w:val="4"/>
        </w:numPr>
      </w:pPr>
      <w:r>
        <w:t xml:space="preserve">No sé </w:t>
      </w:r>
    </w:p>
    <w:p w14:paraId="62788A00" w14:textId="77777777" w:rsidR="009613F5" w:rsidRPr="00791206" w:rsidRDefault="009613F5" w:rsidP="009613F5">
      <w:pPr>
        <w:spacing w:after="0"/>
        <w:ind w:left="810"/>
        <w:rPr>
          <w:i/>
          <w:iCs/>
        </w:rPr>
      </w:pPr>
    </w:p>
    <w:p w14:paraId="2FD44A5D" w14:textId="63959F31" w:rsidR="00C678E3" w:rsidRPr="00791206" w:rsidRDefault="43BF4B94" w:rsidP="004A3523">
      <w:pPr>
        <w:pStyle w:val="ListParagraph"/>
        <w:numPr>
          <w:ilvl w:val="0"/>
          <w:numId w:val="19"/>
        </w:numPr>
      </w:pPr>
      <w:r>
        <w:t xml:space="preserve">[DADDEATH] ¿A qué edad murió su padre? </w:t>
      </w:r>
    </w:p>
    <w:p w14:paraId="7E35A999" w14:textId="77777777" w:rsidR="00C678E3" w:rsidRPr="008D2725" w:rsidRDefault="43BF4B94" w:rsidP="009613F5">
      <w:pPr>
        <w:ind w:firstLine="720"/>
      </w:pPr>
      <w:r>
        <w:t>|__|__|__| Edad del padre</w:t>
      </w:r>
    </w:p>
    <w:p w14:paraId="6BB84E49" w14:textId="47D7DF0E" w:rsidR="00C678E3" w:rsidRPr="008D2725" w:rsidRDefault="43BF4B94" w:rsidP="009613F5">
      <w:pPr>
        <w:ind w:firstLine="720"/>
      </w:pPr>
      <w:r>
        <w:t xml:space="preserve">77 </w:t>
      </w:r>
      <w:r>
        <w:tab/>
        <w:t>No sé</w:t>
      </w:r>
    </w:p>
    <w:p w14:paraId="18A04287" w14:textId="77777777" w:rsidR="00C678E3" w:rsidRPr="00A00479" w:rsidRDefault="00C678E3" w:rsidP="00A00479">
      <w:pPr>
        <w:spacing w:after="0"/>
        <w:rPr>
          <w:rFonts w:eastAsia="Calibri" w:cstheme="minorHAnsi"/>
          <w:b/>
        </w:rPr>
      </w:pPr>
    </w:p>
    <w:p w14:paraId="57250032" w14:textId="29DFAC7B" w:rsidR="00C678E3" w:rsidRPr="00524706" w:rsidRDefault="43BF4B94" w:rsidP="004A3523">
      <w:pPr>
        <w:pStyle w:val="ListParagraph"/>
        <w:numPr>
          <w:ilvl w:val="0"/>
          <w:numId w:val="19"/>
        </w:numPr>
        <w:spacing w:line="240" w:lineRule="auto"/>
        <w:rPr>
          <w:rFonts w:eastAsia="Calibri"/>
          <w:b/>
          <w:bCs/>
        </w:rPr>
      </w:pPr>
      <w:r>
        <w:t>[DADCANC]</w:t>
      </w:r>
      <w:r>
        <w:rPr>
          <w:b/>
        </w:rPr>
        <w:t xml:space="preserve"> </w:t>
      </w:r>
      <w:r>
        <w:t xml:space="preserve">¿Le ha dicho alguna vez un médico u otro profesional de la salud que su padre tiene o tenía algún tipo de </w:t>
      </w:r>
      <w:r>
        <w:rPr>
          <w:b/>
        </w:rPr>
        <w:t>cáncer</w:t>
      </w:r>
      <w:r>
        <w:t xml:space="preserve">? ¿Le dijo alguna vez un médico u otro profesional de la salud que su padre tenía algún tipo de </w:t>
      </w:r>
      <w:r>
        <w:rPr>
          <w:b/>
        </w:rPr>
        <w:t>cáncer</w:t>
      </w:r>
      <w:r>
        <w:t>?</w:t>
      </w:r>
    </w:p>
    <w:p w14:paraId="1EDBF795" w14:textId="04E8BC36" w:rsidR="008D2725" w:rsidRPr="008D2725" w:rsidRDefault="00524706" w:rsidP="00524706">
      <w:pPr>
        <w:spacing w:before="120" w:after="0"/>
        <w:ind w:left="720"/>
      </w:pPr>
      <w:r>
        <w:t>0</w:t>
      </w:r>
      <w:r>
        <w:tab/>
        <w:t xml:space="preserve">No </w:t>
      </w:r>
    </w:p>
    <w:p w14:paraId="7DDDCCA7" w14:textId="318C4950" w:rsidR="008D2725" w:rsidRPr="008D2725" w:rsidRDefault="00524706" w:rsidP="00524706">
      <w:pPr>
        <w:spacing w:after="0"/>
        <w:ind w:left="720"/>
      </w:pPr>
      <w:r>
        <w:t>1</w:t>
      </w:r>
      <w:r>
        <w:tab/>
        <w:t>Sí</w:t>
      </w:r>
    </w:p>
    <w:p w14:paraId="270CFB66" w14:textId="1C9CFBDD" w:rsidR="005B1A43" w:rsidRPr="008D2725" w:rsidRDefault="00524706" w:rsidP="00A00479">
      <w:pPr>
        <w:ind w:left="720"/>
      </w:pPr>
      <w:r>
        <w:t>77</w:t>
      </w:r>
      <w:r>
        <w:tab/>
        <w:t xml:space="preserve">No sé </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21168CFB" w:rsidR="00C678E3" w:rsidRPr="00754ED0" w:rsidRDefault="00C678E3" w:rsidP="004A3523">
      <w:pPr>
        <w:pStyle w:val="ListParagraph"/>
        <w:numPr>
          <w:ilvl w:val="0"/>
          <w:numId w:val="19"/>
        </w:numPr>
        <w:spacing w:line="240" w:lineRule="auto"/>
        <w:rPr>
          <w:rFonts w:eastAsia="Calibri" w:cstheme="minorHAnsi"/>
        </w:rPr>
      </w:pPr>
      <w:r>
        <w:t>[DADCANC2]</w:t>
      </w:r>
      <w:r>
        <w:rPr>
          <w:b/>
        </w:rPr>
        <w:t xml:space="preserve"> </w:t>
      </w:r>
      <w:r>
        <w:t xml:space="preserve">¿Qué tipo(s) de </w:t>
      </w:r>
      <w:r>
        <w:rPr>
          <w:b/>
        </w:rPr>
        <w:t>cáncer</w:t>
      </w:r>
      <w:r>
        <w:t>? Seleccione todas las opciones que correspondan.</w:t>
      </w:r>
    </w:p>
    <w:p w14:paraId="620FFE0A" w14:textId="5BCA3243" w:rsidR="00C678E3" w:rsidRPr="0079381A" w:rsidRDefault="00754ED0" w:rsidP="00754ED0">
      <w:pPr>
        <w:ind w:left="720"/>
        <w:contextualSpacing/>
        <w:rPr>
          <w:lang w:val="pt-BR"/>
        </w:rPr>
      </w:pPr>
      <w:r w:rsidRPr="0079381A">
        <w:rPr>
          <w:lang w:val="pt-BR"/>
        </w:rPr>
        <w:t>0</w:t>
      </w:r>
      <w:r w:rsidRPr="0079381A">
        <w:rPr>
          <w:lang w:val="pt-BR"/>
        </w:rPr>
        <w:tab/>
        <w:t>De ano</w:t>
      </w:r>
    </w:p>
    <w:p w14:paraId="1A91BF05" w14:textId="037F777E" w:rsidR="00C678E3" w:rsidRPr="0079381A" w:rsidRDefault="00754ED0" w:rsidP="00754ED0">
      <w:pPr>
        <w:ind w:left="720"/>
        <w:contextualSpacing/>
        <w:rPr>
          <w:lang w:val="pt-BR"/>
        </w:rPr>
      </w:pPr>
      <w:r w:rsidRPr="0079381A">
        <w:rPr>
          <w:lang w:val="pt-BR"/>
        </w:rPr>
        <w:lastRenderedPageBreak/>
        <w:t>1</w:t>
      </w:r>
      <w:r w:rsidRPr="0079381A">
        <w:rPr>
          <w:lang w:val="pt-BR"/>
        </w:rPr>
        <w:tab/>
        <w:t>De vejiga</w:t>
      </w:r>
    </w:p>
    <w:p w14:paraId="6459E02E" w14:textId="48ED754D" w:rsidR="00C678E3" w:rsidRPr="0079381A" w:rsidRDefault="00754ED0" w:rsidP="00754ED0">
      <w:pPr>
        <w:ind w:left="720"/>
        <w:contextualSpacing/>
        <w:rPr>
          <w:lang w:val="pt-BR"/>
        </w:rPr>
      </w:pPr>
      <w:r w:rsidRPr="0079381A">
        <w:rPr>
          <w:lang w:val="pt-BR"/>
        </w:rPr>
        <w:t>2</w:t>
      </w:r>
      <w:r w:rsidRPr="0079381A">
        <w:rPr>
          <w:lang w:val="pt-BR"/>
        </w:rPr>
        <w:tab/>
        <w:t>De encéfalo (cerebro)</w:t>
      </w:r>
    </w:p>
    <w:p w14:paraId="66FA3BD8" w14:textId="6E6F1286" w:rsidR="00C678E3" w:rsidRPr="00791206" w:rsidRDefault="00754ED0" w:rsidP="00754ED0">
      <w:pPr>
        <w:ind w:left="720"/>
        <w:contextualSpacing/>
      </w:pPr>
      <w:r>
        <w:t>3</w:t>
      </w:r>
      <w:r>
        <w:tab/>
        <w:t>De mama (seno)</w:t>
      </w:r>
    </w:p>
    <w:p w14:paraId="28D6C654" w14:textId="030611B7" w:rsidR="00C678E3" w:rsidRPr="00791206" w:rsidRDefault="00754ED0" w:rsidP="00754ED0">
      <w:pPr>
        <w:ind w:left="720"/>
        <w:contextualSpacing/>
      </w:pPr>
      <w:r>
        <w:t>4</w:t>
      </w:r>
      <w:r>
        <w:tab/>
        <w:t>De colon o de recto</w:t>
      </w:r>
    </w:p>
    <w:p w14:paraId="52835DD4" w14:textId="75255665" w:rsidR="00C678E3" w:rsidRPr="00791206" w:rsidRDefault="00754ED0" w:rsidP="00754ED0">
      <w:pPr>
        <w:ind w:left="720"/>
        <w:contextualSpacing/>
      </w:pPr>
      <w:r>
        <w:t>5</w:t>
      </w:r>
      <w:r>
        <w:tab/>
        <w:t>De esófago</w:t>
      </w:r>
    </w:p>
    <w:p w14:paraId="14B37BA4" w14:textId="5242B0FA" w:rsidR="00C678E3" w:rsidRPr="00791206" w:rsidRDefault="00754ED0" w:rsidP="00754ED0">
      <w:pPr>
        <w:ind w:left="1440" w:hanging="720"/>
        <w:contextualSpacing/>
      </w:pPr>
      <w:r>
        <w:t>6</w:t>
      </w:r>
      <w:r>
        <w:tab/>
        <w:t>De cabeza y cuello (incluso el cáncer de boca, de senos paranasales, de nariz o de garganta. No se incluye el cáncer de encéfalo o el de piel).</w:t>
      </w:r>
    </w:p>
    <w:p w14:paraId="449AEC17" w14:textId="18F7E9C8" w:rsidR="00C678E3" w:rsidRPr="00791206" w:rsidRDefault="00754ED0" w:rsidP="00754ED0">
      <w:pPr>
        <w:ind w:left="720"/>
        <w:contextualSpacing/>
      </w:pPr>
      <w:r>
        <w:t>7</w:t>
      </w:r>
      <w:r>
        <w:tab/>
        <w:t>De riñón</w:t>
      </w:r>
    </w:p>
    <w:p w14:paraId="065FF9F6" w14:textId="499FA1AF" w:rsidR="00C678E3" w:rsidRPr="00791206" w:rsidRDefault="00754ED0" w:rsidP="00754ED0">
      <w:pPr>
        <w:ind w:left="720"/>
        <w:contextualSpacing/>
      </w:pPr>
      <w:r>
        <w:t>8</w:t>
      </w:r>
      <w:r>
        <w:tab/>
        <w:t>De sangre y médula ósea (leucemia)</w:t>
      </w:r>
    </w:p>
    <w:p w14:paraId="2B051069" w14:textId="0DD9F298" w:rsidR="00C678E3" w:rsidRPr="00791206" w:rsidRDefault="00754ED0" w:rsidP="00754ED0">
      <w:pPr>
        <w:ind w:left="720"/>
        <w:contextualSpacing/>
      </w:pPr>
      <w:r>
        <w:t>9</w:t>
      </w:r>
      <w:r>
        <w:tab/>
        <w:t>De hígado</w:t>
      </w:r>
    </w:p>
    <w:p w14:paraId="7C534EE7" w14:textId="6CC1456B" w:rsidR="00C678E3" w:rsidRPr="00791206" w:rsidRDefault="00754ED0" w:rsidP="00754ED0">
      <w:pPr>
        <w:ind w:left="720"/>
        <w:contextualSpacing/>
      </w:pPr>
      <w:r>
        <w:t>10</w:t>
      </w:r>
      <w:r>
        <w:tab/>
        <w:t>De pulmón o de bronquios</w:t>
      </w:r>
    </w:p>
    <w:p w14:paraId="2306EE0E" w14:textId="28B85963" w:rsidR="00C678E3" w:rsidRPr="00791206" w:rsidRDefault="00754ED0" w:rsidP="00754ED0">
      <w:pPr>
        <w:ind w:left="720"/>
        <w:contextualSpacing/>
      </w:pPr>
      <w:r>
        <w:t>11</w:t>
      </w:r>
      <w:r>
        <w:tab/>
        <w:t>Linfoma no hodgkiniano</w:t>
      </w:r>
    </w:p>
    <w:p w14:paraId="5BE7458F" w14:textId="39861BE3" w:rsidR="00C678E3" w:rsidRPr="00791206" w:rsidRDefault="00754ED0" w:rsidP="00754ED0">
      <w:pPr>
        <w:ind w:left="720"/>
        <w:contextualSpacing/>
      </w:pPr>
      <w:r>
        <w:t>12</w:t>
      </w:r>
      <w:r>
        <w:tab/>
        <w:t>Linfoma</w:t>
      </w:r>
    </w:p>
    <w:p w14:paraId="52645ACF" w14:textId="342EF079" w:rsidR="00C678E3" w:rsidRPr="00791206" w:rsidRDefault="00754ED0" w:rsidP="00754ED0">
      <w:pPr>
        <w:ind w:left="720"/>
        <w:contextualSpacing/>
      </w:pPr>
      <w:r>
        <w:t>13</w:t>
      </w:r>
      <w:r>
        <w:tab/>
        <w:t>De piel (melanoma)</w:t>
      </w:r>
    </w:p>
    <w:p w14:paraId="6EFCAB8F" w14:textId="197ADFCD" w:rsidR="00C678E3" w:rsidRPr="00791206" w:rsidRDefault="00754ED0" w:rsidP="00754ED0">
      <w:pPr>
        <w:ind w:left="720"/>
        <w:contextualSpacing/>
      </w:pPr>
      <w:r>
        <w:t>14</w:t>
      </w:r>
      <w:r>
        <w:tab/>
        <w:t>De piel, pero no melanoma (de células basales o células escamosas)</w:t>
      </w:r>
    </w:p>
    <w:p w14:paraId="6E4E9085" w14:textId="42EF9663" w:rsidR="00C678E3" w:rsidRPr="00791206" w:rsidRDefault="00754ED0" w:rsidP="00754ED0">
      <w:pPr>
        <w:ind w:left="720"/>
        <w:contextualSpacing/>
      </w:pPr>
      <w:r>
        <w:t>15</w:t>
      </w:r>
      <w:r>
        <w:tab/>
        <w:t>De páncreas</w:t>
      </w:r>
    </w:p>
    <w:p w14:paraId="570B3D05" w14:textId="30F6F914" w:rsidR="00C678E3" w:rsidRPr="00791206" w:rsidRDefault="00754ED0" w:rsidP="00754ED0">
      <w:pPr>
        <w:ind w:left="720"/>
        <w:contextualSpacing/>
      </w:pPr>
      <w:r>
        <w:t>16</w:t>
      </w:r>
      <w:r>
        <w:tab/>
        <w:t>De próstata</w:t>
      </w:r>
    </w:p>
    <w:p w14:paraId="6530C8A6" w14:textId="61481F5E" w:rsidR="00C678E3" w:rsidRPr="00791206" w:rsidRDefault="00754ED0" w:rsidP="00754ED0">
      <w:pPr>
        <w:ind w:left="720"/>
        <w:contextualSpacing/>
      </w:pPr>
      <w:r>
        <w:t>17</w:t>
      </w:r>
      <w:r>
        <w:tab/>
        <w:t>De estómago</w:t>
      </w:r>
    </w:p>
    <w:p w14:paraId="1B8E6E5C" w14:textId="58DC9AF7" w:rsidR="00C678E3" w:rsidRPr="00791206" w:rsidRDefault="00754ED0" w:rsidP="00754ED0">
      <w:pPr>
        <w:ind w:left="720"/>
        <w:contextualSpacing/>
      </w:pPr>
      <w:r>
        <w:t>18</w:t>
      </w:r>
      <w:r>
        <w:tab/>
        <w:t>De testículo</w:t>
      </w:r>
    </w:p>
    <w:p w14:paraId="422C8209" w14:textId="1164D1A7" w:rsidR="00C678E3" w:rsidRPr="00791206" w:rsidRDefault="00754ED0" w:rsidP="00754ED0">
      <w:pPr>
        <w:spacing w:after="0"/>
        <w:ind w:left="720"/>
        <w:contextualSpacing/>
      </w:pPr>
      <w:r>
        <w:t>19</w:t>
      </w:r>
      <w:r>
        <w:tab/>
        <w:t>De tiroides</w:t>
      </w:r>
    </w:p>
    <w:p w14:paraId="4085591A" w14:textId="693E1642" w:rsidR="00C678E3" w:rsidRPr="00754ED0" w:rsidRDefault="00754ED0" w:rsidP="00754ED0">
      <w:pPr>
        <w:spacing w:after="0"/>
        <w:ind w:left="720"/>
        <w:rPr>
          <w:rFonts w:cstheme="minorHAnsi"/>
        </w:rPr>
      </w:pPr>
      <w:r>
        <w:t>55</w:t>
      </w:r>
      <w:r>
        <w:tab/>
        <w:t xml:space="preserve">Otro tipo de cáncer: </w:t>
      </w:r>
      <w:r w:rsidR="00DA5E96">
        <w:t>d</w:t>
      </w:r>
      <w:r>
        <w:t>escriba [text box]</w:t>
      </w:r>
    </w:p>
    <w:p w14:paraId="63E8071C" w14:textId="3F422295" w:rsidR="00C678E3" w:rsidRPr="00A00479" w:rsidRDefault="00754ED0" w:rsidP="00A00479">
      <w:pPr>
        <w:ind w:left="720"/>
      </w:pPr>
      <w:r>
        <w:t>77</w:t>
      </w:r>
      <w:r>
        <w:tab/>
        <w:t>Sé que tenía cáncer, pero no sé de qué tipo</w:t>
      </w:r>
    </w:p>
    <w:p w14:paraId="29E8008C" w14:textId="2594A190" w:rsidR="00C7215A" w:rsidRDefault="43BF4B94" w:rsidP="004A3523">
      <w:pPr>
        <w:pStyle w:val="ListParagraph"/>
        <w:numPr>
          <w:ilvl w:val="0"/>
          <w:numId w:val="19"/>
        </w:numPr>
      </w:pPr>
      <w:r>
        <w:t xml:space="preserve">[DADCANC3A] ¿Qué edad tenía su padre cuando un médico u otro profesional de la salud le dijo </w:t>
      </w:r>
      <w:r>
        <w:rPr>
          <w:b/>
          <w:bCs/>
        </w:rPr>
        <w:t>por</w:t>
      </w:r>
      <w:r>
        <w:t xml:space="preserve"> </w:t>
      </w:r>
      <w:r>
        <w:rPr>
          <w:b/>
        </w:rPr>
        <w:t xml:space="preserve">primera </w:t>
      </w:r>
      <w:r>
        <w:rPr>
          <w:b/>
          <w:bCs/>
        </w:rPr>
        <w:t>vez</w:t>
      </w:r>
      <w:r>
        <w:t xml:space="preserve"> que tiene o tenía </w:t>
      </w:r>
      <w:r>
        <w:rPr>
          <w:b/>
        </w:rPr>
        <w:t>cáncer de ano</w:t>
      </w:r>
      <w:r>
        <w:t xml:space="preserve">? </w:t>
      </w:r>
    </w:p>
    <w:p w14:paraId="48B59DF7" w14:textId="2EAC7A99" w:rsidR="003C3490" w:rsidRDefault="6838C06C" w:rsidP="00C7215A">
      <w:pPr>
        <w:ind w:left="360" w:firstLine="360"/>
        <w:contextualSpacing/>
      </w:pPr>
      <w:r>
        <w:t xml:space="preserve">|__|__| Edad en el momento del diagnóstico </w:t>
      </w:r>
    </w:p>
    <w:p w14:paraId="3CD9DF05" w14:textId="3F0D327A" w:rsidR="00C66410" w:rsidRPr="00791206" w:rsidRDefault="43BF4B94" w:rsidP="43BF4B94">
      <w:pPr>
        <w:pStyle w:val="ListParagraph"/>
        <w:rPr>
          <w:rFonts w:eastAsia="Calibri"/>
        </w:rPr>
      </w:pPr>
      <w:r>
        <w:t xml:space="preserve">O, si le es más fácil recordar en qué año, anótelo aquí: </w:t>
      </w:r>
    </w:p>
    <w:p w14:paraId="49A77CB0" w14:textId="21783549" w:rsidR="00C66410" w:rsidRDefault="43BF4B94" w:rsidP="6838C06C">
      <w:pPr>
        <w:pStyle w:val="ListParagraph"/>
      </w:pPr>
      <w:r>
        <w:t>|__|__|__|__| Año del diagnóstico</w:t>
      </w:r>
      <w:r w:rsidR="000358DD">
        <w:t xml:space="preserve"> </w:t>
      </w:r>
    </w:p>
    <w:p w14:paraId="68A5610F" w14:textId="77777777" w:rsidR="00A00479" w:rsidRPr="00791206" w:rsidRDefault="00A00479" w:rsidP="6838C06C">
      <w:pPr>
        <w:pStyle w:val="ListParagraph"/>
        <w:rPr>
          <w:rFonts w:eastAsia="Calibri"/>
        </w:rPr>
      </w:pPr>
    </w:p>
    <w:p w14:paraId="36CB3465" w14:textId="126B0225" w:rsidR="00C678E3" w:rsidRDefault="43BF4B94" w:rsidP="004A3523">
      <w:pPr>
        <w:pStyle w:val="ListParagraph"/>
        <w:numPr>
          <w:ilvl w:val="0"/>
          <w:numId w:val="19"/>
        </w:numPr>
      </w:pPr>
      <w:r>
        <w:t xml:space="preserve">[DADCANC3B] ¿Qué edad tenía su padre cuando un médico u otro profesional de la salud le dijo </w:t>
      </w:r>
      <w:r>
        <w:rPr>
          <w:b/>
        </w:rPr>
        <w:t xml:space="preserve">por primera </w:t>
      </w:r>
      <w:r>
        <w:rPr>
          <w:b/>
          <w:bCs/>
        </w:rPr>
        <w:t>vez</w:t>
      </w:r>
      <w:r>
        <w:t xml:space="preserve"> que tiene o tenía </w:t>
      </w:r>
      <w:r>
        <w:rPr>
          <w:b/>
        </w:rPr>
        <w:t>cáncer de vejiga</w:t>
      </w:r>
      <w:r>
        <w:t xml:space="preserve">? </w:t>
      </w:r>
    </w:p>
    <w:p w14:paraId="72F5825B" w14:textId="77777777" w:rsidR="003C3490" w:rsidRDefault="6838C06C" w:rsidP="00C7215A">
      <w:pPr>
        <w:ind w:firstLine="720"/>
      </w:pPr>
      <w:r>
        <w:t xml:space="preserve">|__|__| Edad en el momento del diagnóstico </w:t>
      </w:r>
    </w:p>
    <w:p w14:paraId="6AA61B19" w14:textId="1BA0EE70" w:rsidR="001E618C" w:rsidRPr="00791206" w:rsidRDefault="43BF4B94" w:rsidP="6838C06C">
      <w:pPr>
        <w:pStyle w:val="ListParagraph"/>
      </w:pPr>
      <w:r>
        <w:t xml:space="preserve">O, si le es más fácil recordar en qué año, anótelo aquí: </w:t>
      </w:r>
    </w:p>
    <w:p w14:paraId="5535511E" w14:textId="6C21BA4F" w:rsidR="001E618C" w:rsidRDefault="43BF4B94" w:rsidP="6838C06C">
      <w:pPr>
        <w:pStyle w:val="ListParagraph"/>
      </w:pPr>
      <w:r>
        <w:t>|__|__|__|__| Año del diagnóstico</w:t>
      </w:r>
      <w:r w:rsidR="000358DD">
        <w:t xml:space="preserve"> </w:t>
      </w:r>
    </w:p>
    <w:p w14:paraId="3E630EE0" w14:textId="77777777" w:rsidR="00A00479" w:rsidRPr="00791206" w:rsidRDefault="00A00479" w:rsidP="6838C06C">
      <w:pPr>
        <w:pStyle w:val="ListParagraph"/>
      </w:pPr>
    </w:p>
    <w:p w14:paraId="20B736C0" w14:textId="6B5124B0" w:rsidR="002B6AE0" w:rsidRDefault="43BF4B94" w:rsidP="004A3523">
      <w:pPr>
        <w:pStyle w:val="ListParagraph"/>
        <w:numPr>
          <w:ilvl w:val="0"/>
          <w:numId w:val="19"/>
        </w:numPr>
      </w:pPr>
      <w:r>
        <w:t xml:space="preserve">[DADCANC3C] ¿Qué edad tenía su padre cuando un médico u otro profesional de la salud le dijo </w:t>
      </w:r>
      <w:r>
        <w:rPr>
          <w:b/>
        </w:rPr>
        <w:t>por primera</w:t>
      </w:r>
      <w:r>
        <w:t xml:space="preserve"> </w:t>
      </w:r>
      <w:r>
        <w:rPr>
          <w:b/>
          <w:bCs/>
        </w:rPr>
        <w:t>vez</w:t>
      </w:r>
      <w:r>
        <w:t xml:space="preserve"> que tiene o tenía </w:t>
      </w:r>
      <w:r>
        <w:rPr>
          <w:b/>
          <w:bCs/>
        </w:rPr>
        <w:t>cáncer de encéfalo o de cerebro</w:t>
      </w:r>
      <w:r>
        <w:t xml:space="preserve">? </w:t>
      </w:r>
    </w:p>
    <w:p w14:paraId="1E1FA813" w14:textId="0F3C8B43" w:rsidR="003C3490" w:rsidRDefault="6838C06C" w:rsidP="002B6AE0">
      <w:pPr>
        <w:ind w:left="360" w:firstLine="360"/>
        <w:contextualSpacing/>
      </w:pPr>
      <w:r>
        <w:t xml:space="preserve">|__|__| Edad en el momento del diagnóstico </w:t>
      </w:r>
    </w:p>
    <w:p w14:paraId="128BECA0" w14:textId="64F56621" w:rsidR="001E618C" w:rsidRPr="00791206" w:rsidRDefault="43BF4B94" w:rsidP="6838C06C">
      <w:pPr>
        <w:pStyle w:val="ListParagraph"/>
      </w:pPr>
      <w:r>
        <w:t xml:space="preserve">O, si le es más fácil recordar en qué año, anótelo aquí: </w:t>
      </w:r>
    </w:p>
    <w:p w14:paraId="630F7CC3" w14:textId="2027E709" w:rsidR="001E618C" w:rsidRPr="00791206" w:rsidRDefault="43BF4B94" w:rsidP="6838C06C">
      <w:pPr>
        <w:pStyle w:val="ListParagraph"/>
      </w:pPr>
      <w:r>
        <w:t>|__|__|__|__| Año del diagnóstico</w:t>
      </w:r>
      <w:r w:rsidR="000358DD">
        <w:t xml:space="preserve"> </w:t>
      </w:r>
    </w:p>
    <w:p w14:paraId="69579B1D" w14:textId="25F42137" w:rsidR="00C678E3" w:rsidRPr="00791206" w:rsidRDefault="00C678E3" w:rsidP="00D32F82">
      <w:pPr>
        <w:spacing w:after="0"/>
        <w:contextualSpacing/>
        <w:rPr>
          <w:b/>
          <w:bCs/>
        </w:rPr>
      </w:pPr>
    </w:p>
    <w:p w14:paraId="1120E771" w14:textId="021A8B8B" w:rsidR="002B6AE0" w:rsidRDefault="43BF4B94" w:rsidP="004A3523">
      <w:pPr>
        <w:pStyle w:val="ListParagraph"/>
        <w:numPr>
          <w:ilvl w:val="0"/>
          <w:numId w:val="19"/>
        </w:numPr>
      </w:pPr>
      <w:r>
        <w:lastRenderedPageBreak/>
        <w:t xml:space="preserve">[DADCANC3D] ¿Qué edad tenía su padre cuando un médico u otro profesional de la salud le dijo </w:t>
      </w:r>
      <w:r>
        <w:rPr>
          <w:b/>
        </w:rPr>
        <w:t xml:space="preserve">por primera </w:t>
      </w:r>
      <w:r>
        <w:rPr>
          <w:b/>
          <w:bCs/>
        </w:rPr>
        <w:t>vez</w:t>
      </w:r>
      <w:r>
        <w:t xml:space="preserve"> que tiene o tenía </w:t>
      </w:r>
      <w:r>
        <w:rPr>
          <w:b/>
        </w:rPr>
        <w:t>cáncer de seno (mama)</w:t>
      </w:r>
      <w:r>
        <w:t xml:space="preserve">? </w:t>
      </w:r>
    </w:p>
    <w:p w14:paraId="4CB48D15" w14:textId="02625343" w:rsidR="003C3490" w:rsidRDefault="6838C06C" w:rsidP="002B6AE0">
      <w:pPr>
        <w:ind w:left="360" w:firstLine="360"/>
        <w:contextualSpacing/>
      </w:pPr>
      <w:r>
        <w:t xml:space="preserve">|__|__| Edad en el momento del diagnóstico </w:t>
      </w:r>
    </w:p>
    <w:p w14:paraId="2718D992" w14:textId="35D6FC64" w:rsidR="001E618C" w:rsidRPr="00791206" w:rsidRDefault="43BF4B94" w:rsidP="6838C06C">
      <w:pPr>
        <w:pStyle w:val="ListParagraph"/>
      </w:pPr>
      <w:r>
        <w:t xml:space="preserve">O, si le es más fácil recordar en qué año, anótelo aquí: </w:t>
      </w:r>
    </w:p>
    <w:p w14:paraId="32EACC73" w14:textId="1813BA10" w:rsidR="001E618C" w:rsidRPr="00791206" w:rsidRDefault="43BF4B94" w:rsidP="6838C06C">
      <w:pPr>
        <w:pStyle w:val="ListParagraph"/>
      </w:pPr>
      <w:r>
        <w:t>|__|__|__|__| Año del diagnóstico</w:t>
      </w:r>
      <w:r w:rsidR="000358DD">
        <w:t xml:space="preserve"> </w:t>
      </w:r>
    </w:p>
    <w:p w14:paraId="2CB3BE64" w14:textId="47CF7927" w:rsidR="00C678E3" w:rsidRPr="00791206" w:rsidRDefault="00C678E3" w:rsidP="00D32F82">
      <w:pPr>
        <w:spacing w:after="0"/>
        <w:contextualSpacing/>
        <w:rPr>
          <w:b/>
          <w:bCs/>
        </w:rPr>
      </w:pPr>
    </w:p>
    <w:p w14:paraId="39B96B14" w14:textId="05696147" w:rsidR="002B6AE0" w:rsidRDefault="43BF4B94" w:rsidP="004A3523">
      <w:pPr>
        <w:pStyle w:val="ListParagraph"/>
        <w:numPr>
          <w:ilvl w:val="0"/>
          <w:numId w:val="19"/>
        </w:numPr>
      </w:pPr>
      <w:r>
        <w:t xml:space="preserve">[DADCANC3E] ¿Qué edad tenía su padre cuando un médico u otro profesional de la salud le dijo </w:t>
      </w:r>
      <w:r>
        <w:rPr>
          <w:b/>
        </w:rPr>
        <w:t xml:space="preserve">por primera </w:t>
      </w:r>
      <w:r>
        <w:rPr>
          <w:b/>
          <w:bCs/>
        </w:rPr>
        <w:t>vez</w:t>
      </w:r>
      <w:r>
        <w:t xml:space="preserve"> que tiene o tenía </w:t>
      </w:r>
      <w:r>
        <w:rPr>
          <w:b/>
          <w:bCs/>
        </w:rPr>
        <w:t>cáncer de colon o de recto</w:t>
      </w:r>
      <w:r>
        <w:t xml:space="preserve">? </w:t>
      </w:r>
    </w:p>
    <w:p w14:paraId="35F4D0D4" w14:textId="72261325" w:rsidR="003C3490" w:rsidRDefault="6838C06C" w:rsidP="002B6AE0">
      <w:pPr>
        <w:ind w:left="360" w:firstLine="360"/>
        <w:contextualSpacing/>
      </w:pPr>
      <w:r>
        <w:t xml:space="preserve">|__|__| Edad en el momento del diagnóstico </w:t>
      </w:r>
    </w:p>
    <w:p w14:paraId="0F081B99" w14:textId="47D5B6E7" w:rsidR="001E618C" w:rsidRPr="00791206" w:rsidRDefault="43BF4B94" w:rsidP="43BF4B94">
      <w:pPr>
        <w:pStyle w:val="ListParagraph"/>
      </w:pPr>
      <w:r>
        <w:t xml:space="preserve">O, si le es más fácil recordar en qué año, anótelo aquí: </w:t>
      </w:r>
    </w:p>
    <w:p w14:paraId="2489A099" w14:textId="7EE5C906" w:rsidR="001E618C" w:rsidRDefault="43BF4B94" w:rsidP="6838C06C">
      <w:pPr>
        <w:pStyle w:val="ListParagraph"/>
      </w:pPr>
      <w:r>
        <w:t>|__|__|__|__| Año del diagnóstico</w:t>
      </w:r>
      <w:r w:rsidR="000358DD">
        <w:t xml:space="preserve"> </w:t>
      </w:r>
    </w:p>
    <w:p w14:paraId="1FBC7CBE" w14:textId="77777777" w:rsidR="00A00479" w:rsidRPr="00791206" w:rsidRDefault="00A00479" w:rsidP="6838C06C">
      <w:pPr>
        <w:pStyle w:val="ListParagraph"/>
      </w:pPr>
    </w:p>
    <w:p w14:paraId="4C4B8CF2" w14:textId="3E86C678" w:rsidR="002B6AE0" w:rsidRDefault="43BF4B94" w:rsidP="004A3523">
      <w:pPr>
        <w:pStyle w:val="ListParagraph"/>
        <w:numPr>
          <w:ilvl w:val="0"/>
          <w:numId w:val="19"/>
        </w:numPr>
      </w:pPr>
      <w:r>
        <w:t xml:space="preserve">[DADCANC3F] ¿Qué edad tenía su padre cuando un médico u otro profesional de la salud le dijo </w:t>
      </w:r>
      <w:r>
        <w:rPr>
          <w:b/>
        </w:rPr>
        <w:t>por primera</w:t>
      </w:r>
      <w:r>
        <w:t xml:space="preserve"> </w:t>
      </w:r>
      <w:r>
        <w:rPr>
          <w:b/>
          <w:bCs/>
        </w:rPr>
        <w:t>vez</w:t>
      </w:r>
      <w:r>
        <w:t xml:space="preserve"> que tiene o tenía </w:t>
      </w:r>
      <w:r>
        <w:rPr>
          <w:b/>
          <w:bCs/>
        </w:rPr>
        <w:t>cáncer de esófago</w:t>
      </w:r>
      <w:r>
        <w:t xml:space="preserve">? </w:t>
      </w:r>
    </w:p>
    <w:p w14:paraId="7727B917" w14:textId="661EF28A" w:rsidR="003C3490" w:rsidRDefault="6838C06C" w:rsidP="002B6AE0">
      <w:pPr>
        <w:ind w:left="360" w:firstLine="360"/>
        <w:contextualSpacing/>
      </w:pPr>
      <w:r>
        <w:t xml:space="preserve">|__|__| Edad en el momento del diagnóstico </w:t>
      </w:r>
    </w:p>
    <w:p w14:paraId="6A025DE2" w14:textId="505DF379" w:rsidR="001E618C" w:rsidRPr="00791206" w:rsidRDefault="43BF4B94" w:rsidP="6838C06C">
      <w:pPr>
        <w:pStyle w:val="ListParagraph"/>
      </w:pPr>
      <w:r>
        <w:t xml:space="preserve">O, si le es más fácil recordar en qué año, anótelo aquí: </w:t>
      </w:r>
    </w:p>
    <w:p w14:paraId="716903A0" w14:textId="542F42E1" w:rsidR="001E618C" w:rsidRDefault="43BF4B94" w:rsidP="6838C06C">
      <w:pPr>
        <w:pStyle w:val="ListParagraph"/>
      </w:pPr>
      <w:r>
        <w:t>|__|__|__|__| Año del diagnóstico</w:t>
      </w:r>
      <w:r w:rsidR="000358DD">
        <w:t xml:space="preserve"> </w:t>
      </w:r>
    </w:p>
    <w:p w14:paraId="01EE2D32" w14:textId="77777777" w:rsidR="00A00479" w:rsidRPr="00791206" w:rsidRDefault="00A00479" w:rsidP="6838C06C">
      <w:pPr>
        <w:pStyle w:val="ListParagraph"/>
      </w:pPr>
    </w:p>
    <w:p w14:paraId="043CC677" w14:textId="776997D9" w:rsidR="002B6AE0" w:rsidRDefault="43BF4B94" w:rsidP="004A3523">
      <w:pPr>
        <w:pStyle w:val="ListParagraph"/>
        <w:numPr>
          <w:ilvl w:val="0"/>
          <w:numId w:val="19"/>
        </w:numPr>
      </w:pPr>
      <w:r>
        <w:t xml:space="preserve">[DADCANC3G] ¿Qué edad tenía su padre cuando un médico u otro profesional de la salud le dijo </w:t>
      </w:r>
      <w:r>
        <w:rPr>
          <w:b/>
          <w:bCs/>
        </w:rPr>
        <w:t>por primera</w:t>
      </w:r>
      <w:r>
        <w:t xml:space="preserve"> </w:t>
      </w:r>
      <w:r>
        <w:rPr>
          <w:b/>
          <w:bCs/>
        </w:rPr>
        <w:t>vez</w:t>
      </w:r>
      <w:r>
        <w:t xml:space="preserve"> que tiene o tenía </w:t>
      </w:r>
      <w:r>
        <w:rPr>
          <w:b/>
        </w:rPr>
        <w:t>cáncer de cabeza y cuello</w:t>
      </w:r>
      <w:r>
        <w:t xml:space="preserve">? </w:t>
      </w:r>
    </w:p>
    <w:p w14:paraId="3EF76BDB" w14:textId="77777777" w:rsidR="001E784C" w:rsidRDefault="001E784C" w:rsidP="001E784C">
      <w:pPr>
        <w:ind w:left="720"/>
      </w:pPr>
      <w:r>
        <w:t xml:space="preserve">|__|__| Edad en el momento del diagnóstico </w:t>
      </w:r>
    </w:p>
    <w:p w14:paraId="34F1871A" w14:textId="3425A44E" w:rsidR="001E784C" w:rsidRPr="00791206" w:rsidRDefault="001E784C" w:rsidP="001E784C">
      <w:pPr>
        <w:spacing w:after="0"/>
        <w:ind w:left="720"/>
      </w:pPr>
      <w:r>
        <w:t xml:space="preserve">O, si le es más fácil recordar en qué año, anótelo aquí: </w:t>
      </w:r>
    </w:p>
    <w:p w14:paraId="30D8C26B" w14:textId="2D8BE7FF" w:rsidR="001E784C" w:rsidRPr="00791206" w:rsidRDefault="001E784C" w:rsidP="001E784C">
      <w:pPr>
        <w:ind w:left="720"/>
      </w:pPr>
      <w:r>
        <w:t>|__|__|__|__| Año del diagnóstico</w:t>
      </w:r>
      <w:r w:rsidR="000358DD">
        <w:t xml:space="preserve"> </w:t>
      </w:r>
    </w:p>
    <w:p w14:paraId="771D3594" w14:textId="33C4B854" w:rsidR="00C678E3" w:rsidRPr="00791206" w:rsidRDefault="00C678E3" w:rsidP="00BF4E9A">
      <w:pPr>
        <w:spacing w:after="0"/>
        <w:contextualSpacing/>
        <w:rPr>
          <w:b/>
          <w:bCs/>
        </w:rPr>
      </w:pPr>
    </w:p>
    <w:p w14:paraId="7B9B0BA9" w14:textId="224AC6B9" w:rsidR="00BF4E9A" w:rsidRDefault="43BF4B94" w:rsidP="004A3523">
      <w:pPr>
        <w:pStyle w:val="ListParagraph"/>
        <w:numPr>
          <w:ilvl w:val="0"/>
          <w:numId w:val="19"/>
        </w:numPr>
      </w:pPr>
      <w:r>
        <w:t xml:space="preserve">[DADCANC3H] ¿Qué edad tenía su padre cuando un médico u otro profesional de la salud le dijo </w:t>
      </w:r>
      <w:r>
        <w:rPr>
          <w:b/>
        </w:rPr>
        <w:t>por primera</w:t>
      </w:r>
      <w:r>
        <w:t xml:space="preserve"> </w:t>
      </w:r>
      <w:r>
        <w:rPr>
          <w:b/>
          <w:bCs/>
        </w:rPr>
        <w:t>vez</w:t>
      </w:r>
      <w:r>
        <w:t xml:space="preserve"> que tiene o tenía </w:t>
      </w:r>
      <w:r>
        <w:rPr>
          <w:b/>
          <w:bCs/>
        </w:rPr>
        <w:t>cáncer de riñón</w:t>
      </w:r>
      <w:r>
        <w:t xml:space="preserve">? </w:t>
      </w:r>
    </w:p>
    <w:p w14:paraId="39B83F44" w14:textId="77777777" w:rsidR="00BF4E9A" w:rsidRDefault="00BF4E9A" w:rsidP="00BF4E9A">
      <w:pPr>
        <w:ind w:left="360" w:firstLine="360"/>
        <w:contextualSpacing/>
      </w:pPr>
      <w:r>
        <w:t xml:space="preserve">|__|__| Edad en el momento del diagnóstico </w:t>
      </w:r>
    </w:p>
    <w:p w14:paraId="6C5FE2D3" w14:textId="6B4FF867" w:rsidR="00BF4E9A" w:rsidRPr="00791206" w:rsidRDefault="00BF4E9A" w:rsidP="00BF4E9A">
      <w:pPr>
        <w:pStyle w:val="ListParagraph"/>
      </w:pPr>
      <w:r>
        <w:t xml:space="preserve">O, si le es más fácil recordar en qué año, anótelo aquí: </w:t>
      </w:r>
    </w:p>
    <w:p w14:paraId="358DB1AA" w14:textId="7D091C38" w:rsidR="00BF4E9A" w:rsidRDefault="00BF4E9A" w:rsidP="00BF4E9A">
      <w:pPr>
        <w:pStyle w:val="ListParagraph"/>
      </w:pPr>
      <w:r>
        <w:t>|__|__|__|__| Año del diagnóstico</w:t>
      </w:r>
      <w:r w:rsidR="000358DD">
        <w:t xml:space="preserve"> </w:t>
      </w:r>
    </w:p>
    <w:p w14:paraId="43BC5E2D" w14:textId="77777777" w:rsidR="00A00479" w:rsidRPr="00791206" w:rsidRDefault="00A00479" w:rsidP="00BF4E9A">
      <w:pPr>
        <w:pStyle w:val="ListParagraph"/>
      </w:pPr>
    </w:p>
    <w:p w14:paraId="6D4F3963" w14:textId="4B725EA0" w:rsidR="00BF4E9A" w:rsidRDefault="43BF4B94" w:rsidP="004A3523">
      <w:pPr>
        <w:pStyle w:val="ListParagraph"/>
        <w:numPr>
          <w:ilvl w:val="0"/>
          <w:numId w:val="19"/>
        </w:numPr>
      </w:pPr>
      <w:r>
        <w:t xml:space="preserve">[DADCANC3I] ¿Qué edad tenía su padre cuando un médico u otro profesional de la salud le dijo </w:t>
      </w:r>
      <w:r>
        <w:rPr>
          <w:b/>
          <w:bCs/>
        </w:rPr>
        <w:t>por primera vez</w:t>
      </w:r>
      <w:r>
        <w:t xml:space="preserve"> que tiene o tenía </w:t>
      </w:r>
      <w:r>
        <w:rPr>
          <w:b/>
        </w:rPr>
        <w:t>leucemia</w:t>
      </w:r>
      <w:r>
        <w:t xml:space="preserve">? </w:t>
      </w:r>
    </w:p>
    <w:p w14:paraId="67D9CD15" w14:textId="77777777" w:rsidR="00BF4E9A" w:rsidRDefault="00BF4E9A" w:rsidP="00BF4E9A">
      <w:pPr>
        <w:ind w:left="360" w:firstLine="360"/>
        <w:contextualSpacing/>
      </w:pPr>
      <w:r>
        <w:t xml:space="preserve">|__|__| Edad en el momento del diagnóstico </w:t>
      </w:r>
    </w:p>
    <w:p w14:paraId="299D8DAD" w14:textId="618C7C9D" w:rsidR="00BF4E9A" w:rsidRPr="00791206" w:rsidRDefault="00BF4E9A" w:rsidP="00BF4E9A">
      <w:pPr>
        <w:pStyle w:val="ListParagraph"/>
      </w:pPr>
      <w:r>
        <w:t xml:space="preserve">O, si le es más fácil recordar en qué año, anótelo aquí: </w:t>
      </w:r>
    </w:p>
    <w:p w14:paraId="1C50E0AB" w14:textId="33363FC0" w:rsidR="00BF4E9A" w:rsidRDefault="00BF4E9A" w:rsidP="00BF4E9A">
      <w:pPr>
        <w:pStyle w:val="ListParagraph"/>
      </w:pPr>
      <w:r>
        <w:t>|__|__|__|__| Año del diagnóstico</w:t>
      </w:r>
      <w:r w:rsidR="000358DD">
        <w:t xml:space="preserve"> </w:t>
      </w:r>
    </w:p>
    <w:p w14:paraId="561ADC45" w14:textId="77777777" w:rsidR="00A00479" w:rsidRPr="00791206" w:rsidRDefault="00A00479" w:rsidP="00BF4E9A">
      <w:pPr>
        <w:pStyle w:val="ListParagraph"/>
      </w:pPr>
    </w:p>
    <w:p w14:paraId="720CDC87" w14:textId="69EB2D0B" w:rsidR="00BF4E9A" w:rsidRPr="00BF4E9A" w:rsidRDefault="43BF4B94" w:rsidP="004A3523">
      <w:pPr>
        <w:pStyle w:val="ListParagraph"/>
        <w:numPr>
          <w:ilvl w:val="0"/>
          <w:numId w:val="19"/>
        </w:numPr>
        <w:rPr>
          <w:rFonts w:eastAsiaTheme="minorEastAsia"/>
        </w:rPr>
      </w:pPr>
      <w:r>
        <w:lastRenderedPageBreak/>
        <w:t xml:space="preserve">[DADCANC3J] ¿Qué edad tenía su padre cuando un médico u otro profesional de la salud le dijo </w:t>
      </w:r>
      <w:r>
        <w:rPr>
          <w:b/>
        </w:rPr>
        <w:t>por primera</w:t>
      </w:r>
      <w:r>
        <w:t xml:space="preserve"> </w:t>
      </w:r>
      <w:r>
        <w:rPr>
          <w:b/>
          <w:bCs/>
        </w:rPr>
        <w:t>vez</w:t>
      </w:r>
      <w:r>
        <w:t xml:space="preserve"> que tiene o tenía </w:t>
      </w:r>
      <w:r>
        <w:rPr>
          <w:b/>
          <w:bCs/>
        </w:rPr>
        <w:t>cáncer de hígado</w:t>
      </w:r>
      <w:r>
        <w:t>?</w:t>
      </w:r>
      <w:r w:rsidR="000358DD">
        <w:t xml:space="preserve"> </w:t>
      </w:r>
    </w:p>
    <w:p w14:paraId="466D7327" w14:textId="77777777" w:rsidR="00BF4E9A" w:rsidRDefault="00BF4E9A" w:rsidP="00BF4E9A">
      <w:pPr>
        <w:ind w:left="360" w:firstLine="360"/>
        <w:contextualSpacing/>
      </w:pPr>
      <w:r>
        <w:t xml:space="preserve">|__|__| Edad en el momento del diagnóstico </w:t>
      </w:r>
    </w:p>
    <w:p w14:paraId="6FE7757C" w14:textId="7E2BE8DE" w:rsidR="00BF4E9A" w:rsidRPr="00791206" w:rsidRDefault="00BF4E9A" w:rsidP="00BF4E9A">
      <w:pPr>
        <w:pStyle w:val="ListParagraph"/>
      </w:pPr>
      <w:r>
        <w:t xml:space="preserve">O, si le es más fácil recordar en qué año, anótelo aquí: </w:t>
      </w:r>
    </w:p>
    <w:p w14:paraId="1D92F97B" w14:textId="69DE4F7F" w:rsidR="00BF4E9A" w:rsidRDefault="00BF4E9A" w:rsidP="00BF4E9A">
      <w:pPr>
        <w:pStyle w:val="ListParagraph"/>
      </w:pPr>
      <w:r>
        <w:t>|__|__|__|__| Año del diagnóstico</w:t>
      </w:r>
      <w:r w:rsidR="000358DD">
        <w:t xml:space="preserve"> </w:t>
      </w:r>
    </w:p>
    <w:p w14:paraId="77776D30" w14:textId="77777777" w:rsidR="00A00479" w:rsidRPr="00791206" w:rsidRDefault="00A00479" w:rsidP="00BF4E9A">
      <w:pPr>
        <w:pStyle w:val="ListParagraph"/>
      </w:pPr>
    </w:p>
    <w:p w14:paraId="42A09754" w14:textId="07FF97D9" w:rsidR="00BF4E9A" w:rsidRDefault="43BF4B94" w:rsidP="004A3523">
      <w:pPr>
        <w:pStyle w:val="ListParagraph"/>
        <w:numPr>
          <w:ilvl w:val="0"/>
          <w:numId w:val="19"/>
        </w:numPr>
      </w:pPr>
      <w:r>
        <w:t xml:space="preserve">[DADCANC3K] ¿Qué edad tenía su padre cuando un médico u otro profesional de la salud le dijo </w:t>
      </w:r>
      <w:r>
        <w:rPr>
          <w:b/>
          <w:bCs/>
        </w:rPr>
        <w:t>por primera vez</w:t>
      </w:r>
      <w:r>
        <w:t xml:space="preserve"> que tiene o tenía </w:t>
      </w:r>
      <w:r>
        <w:rPr>
          <w:b/>
        </w:rPr>
        <w:t>cáncer de pulmón o de bronquios</w:t>
      </w:r>
      <w:r>
        <w:t xml:space="preserve">? </w:t>
      </w:r>
    </w:p>
    <w:p w14:paraId="6738C646" w14:textId="77777777" w:rsidR="00BF4E9A" w:rsidRDefault="00BF4E9A" w:rsidP="00BF4E9A">
      <w:pPr>
        <w:ind w:left="360" w:firstLine="360"/>
        <w:contextualSpacing/>
      </w:pPr>
      <w:r>
        <w:t xml:space="preserve">|__|__| Edad en el momento del diagnóstico </w:t>
      </w:r>
    </w:p>
    <w:p w14:paraId="081B603F" w14:textId="109CB340" w:rsidR="00BF4E9A" w:rsidRPr="00791206" w:rsidRDefault="00BF4E9A" w:rsidP="00BF4E9A">
      <w:pPr>
        <w:pStyle w:val="ListParagraph"/>
      </w:pPr>
      <w:r>
        <w:t xml:space="preserve">O, si le es más fácil recordar en qué año, anótelo aquí: </w:t>
      </w:r>
    </w:p>
    <w:p w14:paraId="1D480B2F" w14:textId="0A6732FF" w:rsidR="00BF4E9A" w:rsidRDefault="00BF4E9A" w:rsidP="00BF4E9A">
      <w:pPr>
        <w:pStyle w:val="ListParagraph"/>
      </w:pPr>
      <w:r>
        <w:t>|__|__|__|__| Año del diagnóstico</w:t>
      </w:r>
      <w:r w:rsidR="000358DD">
        <w:t xml:space="preserve"> </w:t>
      </w:r>
    </w:p>
    <w:p w14:paraId="44EBDBA5" w14:textId="77777777" w:rsidR="002D22FC" w:rsidRPr="00791206" w:rsidRDefault="002D22FC" w:rsidP="00BF4E9A">
      <w:pPr>
        <w:pStyle w:val="ListParagraph"/>
      </w:pPr>
    </w:p>
    <w:p w14:paraId="2688CAA6" w14:textId="4A21E49E" w:rsidR="002F2102" w:rsidRDefault="43BF4B94" w:rsidP="004A3523">
      <w:pPr>
        <w:pStyle w:val="ListParagraph"/>
        <w:numPr>
          <w:ilvl w:val="0"/>
          <w:numId w:val="19"/>
        </w:numPr>
      </w:pPr>
      <w:r>
        <w:t xml:space="preserve">[DADCANC3L] ¿Qué edad tenía su padre cuando un médico u otro profesional de la salud le dijo </w:t>
      </w:r>
      <w:r>
        <w:rPr>
          <w:b/>
          <w:bCs/>
        </w:rPr>
        <w:t>por primera</w:t>
      </w:r>
      <w:r>
        <w:t xml:space="preserve"> </w:t>
      </w:r>
      <w:r>
        <w:rPr>
          <w:b/>
          <w:bCs/>
        </w:rPr>
        <w:t>vez</w:t>
      </w:r>
      <w:r>
        <w:t xml:space="preserve"> que tiene o tenía </w:t>
      </w:r>
      <w:r>
        <w:rPr>
          <w:b/>
        </w:rPr>
        <w:t>linfoma no hodgkiniano</w:t>
      </w:r>
      <w:r>
        <w:t xml:space="preserve">? </w:t>
      </w:r>
    </w:p>
    <w:p w14:paraId="71CC57EC" w14:textId="77777777" w:rsidR="002F2102" w:rsidRDefault="002F2102" w:rsidP="002F2102">
      <w:pPr>
        <w:ind w:left="360" w:firstLine="360"/>
        <w:contextualSpacing/>
      </w:pPr>
      <w:r>
        <w:t xml:space="preserve">|__|__| Edad en el momento del diagnóstico </w:t>
      </w:r>
    </w:p>
    <w:p w14:paraId="4755E4DB" w14:textId="341C0667" w:rsidR="002F2102" w:rsidRPr="00791206" w:rsidRDefault="002F2102" w:rsidP="002F2102">
      <w:pPr>
        <w:pStyle w:val="ListParagraph"/>
      </w:pPr>
      <w:r>
        <w:t xml:space="preserve">O, si le es más fácil recordar en qué año, anótelo aquí: </w:t>
      </w:r>
    </w:p>
    <w:p w14:paraId="45398398" w14:textId="39070EA7" w:rsidR="002F2102" w:rsidRPr="00791206" w:rsidRDefault="002F2102" w:rsidP="002F2102">
      <w:pPr>
        <w:pStyle w:val="ListParagraph"/>
      </w:pPr>
      <w:r>
        <w:t>|__|__|__|__| Año del diagnóstico</w:t>
      </w:r>
      <w:r w:rsidR="000358DD">
        <w:t xml:space="preserve"> </w:t>
      </w:r>
    </w:p>
    <w:p w14:paraId="669A6988" w14:textId="776948F6" w:rsidR="00C678E3" w:rsidRPr="00791206" w:rsidRDefault="00C678E3" w:rsidP="002F2102">
      <w:pPr>
        <w:spacing w:after="0"/>
        <w:contextualSpacing/>
        <w:rPr>
          <w:b/>
          <w:bCs/>
        </w:rPr>
      </w:pPr>
    </w:p>
    <w:p w14:paraId="5DC1F969" w14:textId="1325E834" w:rsidR="00B55F03" w:rsidRDefault="43BF4B94" w:rsidP="004A3523">
      <w:pPr>
        <w:pStyle w:val="ListParagraph"/>
        <w:numPr>
          <w:ilvl w:val="0"/>
          <w:numId w:val="19"/>
        </w:numPr>
      </w:pPr>
      <w:r>
        <w:t xml:space="preserve">[DADCANC3M] ¿Qué edad tenía su padre cuando un médico u otro profesional de la salud le dijo </w:t>
      </w:r>
      <w:r>
        <w:rPr>
          <w:b/>
          <w:bCs/>
        </w:rPr>
        <w:t>por primera vez</w:t>
      </w:r>
      <w:r>
        <w:t xml:space="preserve"> que tiene o tenía </w:t>
      </w:r>
      <w:r>
        <w:rPr>
          <w:b/>
        </w:rPr>
        <w:t>linfoma</w:t>
      </w:r>
      <w:r>
        <w:t xml:space="preserve">? </w:t>
      </w:r>
    </w:p>
    <w:p w14:paraId="64D68F78" w14:textId="77777777" w:rsidR="00B55F03" w:rsidRDefault="00B55F03" w:rsidP="00B55F03">
      <w:pPr>
        <w:ind w:left="360" w:firstLine="360"/>
        <w:contextualSpacing/>
      </w:pPr>
      <w:r>
        <w:t xml:space="preserve">|__|__| Edad en el momento del diagnóstico </w:t>
      </w:r>
    </w:p>
    <w:p w14:paraId="164AE2F6" w14:textId="5EC9F30F" w:rsidR="00B55F03" w:rsidRPr="00791206" w:rsidRDefault="00B55F03" w:rsidP="00B55F03">
      <w:pPr>
        <w:pStyle w:val="ListParagraph"/>
      </w:pPr>
      <w:r>
        <w:t xml:space="preserve">O, si le es más fácil recordar en qué año, anótelo aquí: </w:t>
      </w:r>
    </w:p>
    <w:p w14:paraId="51F1AE37" w14:textId="01BC0BFA" w:rsidR="00B55F03" w:rsidRPr="00791206" w:rsidRDefault="00B55F03" w:rsidP="00B55F03">
      <w:pPr>
        <w:pStyle w:val="ListParagraph"/>
      </w:pPr>
      <w:r>
        <w:t>|__|__|__|__| Año del diagnóstico</w:t>
      </w:r>
      <w:r w:rsidR="000358DD">
        <w:t xml:space="preserve"> </w:t>
      </w:r>
    </w:p>
    <w:p w14:paraId="54229092" w14:textId="21EB8763" w:rsidR="00C678E3" w:rsidRPr="00791206" w:rsidRDefault="00C678E3" w:rsidP="00B55F03">
      <w:pPr>
        <w:spacing w:after="0"/>
        <w:contextualSpacing/>
        <w:rPr>
          <w:b/>
          <w:bCs/>
        </w:rPr>
      </w:pPr>
    </w:p>
    <w:p w14:paraId="08EA3DFB" w14:textId="1BF9911D" w:rsidR="003A2015" w:rsidRDefault="43BF4B94" w:rsidP="004A3523">
      <w:pPr>
        <w:pStyle w:val="ListParagraph"/>
        <w:numPr>
          <w:ilvl w:val="0"/>
          <w:numId w:val="19"/>
        </w:numPr>
      </w:pPr>
      <w:r>
        <w:t xml:space="preserve">[DADCANC3N] ¿Qué edad tenía su padre cuando un médico u otro profesional de la salud le dijo </w:t>
      </w:r>
      <w:r>
        <w:rPr>
          <w:b/>
          <w:bCs/>
        </w:rPr>
        <w:t>por primera vez</w:t>
      </w:r>
      <w:r>
        <w:t xml:space="preserve"> que tiene o tenía </w:t>
      </w:r>
      <w:r>
        <w:rPr>
          <w:b/>
        </w:rPr>
        <w:t>melanoma</w:t>
      </w:r>
      <w:r>
        <w:t xml:space="preserve">? </w:t>
      </w:r>
    </w:p>
    <w:p w14:paraId="0CFE691E" w14:textId="77777777" w:rsidR="003A2015" w:rsidRDefault="003A2015" w:rsidP="003A2015">
      <w:pPr>
        <w:ind w:left="360" w:firstLine="360"/>
        <w:contextualSpacing/>
      </w:pPr>
      <w:r>
        <w:t xml:space="preserve">|__|__| Edad en el momento del diagnóstico </w:t>
      </w:r>
    </w:p>
    <w:p w14:paraId="17135055" w14:textId="262432D0" w:rsidR="003A2015" w:rsidRPr="00791206" w:rsidRDefault="003A2015" w:rsidP="003A2015">
      <w:pPr>
        <w:pStyle w:val="ListParagraph"/>
      </w:pPr>
      <w:r>
        <w:t xml:space="preserve">O, si le es más fácil recordar en qué año, anótelo aquí: </w:t>
      </w:r>
    </w:p>
    <w:p w14:paraId="5AFD9BB4" w14:textId="7B58B4A9" w:rsidR="003A2015" w:rsidRPr="00791206" w:rsidRDefault="003A2015" w:rsidP="003A2015">
      <w:pPr>
        <w:pStyle w:val="ListParagraph"/>
      </w:pPr>
      <w:r>
        <w:t>|__|__|__|__| Año del diagnóstico</w:t>
      </w:r>
      <w:r w:rsidR="000358DD">
        <w:t xml:space="preserve"> </w:t>
      </w:r>
    </w:p>
    <w:p w14:paraId="169FDF29" w14:textId="4E794BF2" w:rsidR="00C678E3" w:rsidRPr="00791206" w:rsidRDefault="00C678E3" w:rsidP="00B55F03">
      <w:pPr>
        <w:spacing w:after="0"/>
        <w:contextualSpacing/>
        <w:rPr>
          <w:b/>
          <w:bCs/>
        </w:rPr>
      </w:pPr>
    </w:p>
    <w:p w14:paraId="4C7C8668" w14:textId="67F1A2BB" w:rsidR="003A2015" w:rsidRDefault="43BF4B94" w:rsidP="004A3523">
      <w:pPr>
        <w:pStyle w:val="ListParagraph"/>
        <w:numPr>
          <w:ilvl w:val="0"/>
          <w:numId w:val="19"/>
        </w:numPr>
      </w:pPr>
      <w:r>
        <w:t xml:space="preserve">[DADCANC3O] ¿Qué edad tenía su padre cuando un médico u otro profesional de la salud le dijo </w:t>
      </w:r>
      <w:r>
        <w:rPr>
          <w:b/>
          <w:bCs/>
        </w:rPr>
        <w:t>por primera vez</w:t>
      </w:r>
      <w:r>
        <w:t xml:space="preserve"> que tiene o tenía </w:t>
      </w:r>
      <w:r>
        <w:rPr>
          <w:b/>
        </w:rPr>
        <w:t>cáncer de piel distinto del melanoma</w:t>
      </w:r>
      <w:r>
        <w:t xml:space="preserve">? </w:t>
      </w:r>
    </w:p>
    <w:p w14:paraId="64000337" w14:textId="77777777" w:rsidR="003A2015" w:rsidRDefault="003A2015" w:rsidP="003A2015">
      <w:pPr>
        <w:ind w:left="360" w:firstLine="360"/>
        <w:contextualSpacing/>
      </w:pPr>
      <w:r>
        <w:t xml:space="preserve">|__|__| Edad en el momento del diagnóstico </w:t>
      </w:r>
    </w:p>
    <w:p w14:paraId="6F883A95" w14:textId="1517AC23" w:rsidR="003A2015" w:rsidRPr="00791206" w:rsidRDefault="003A2015" w:rsidP="003A2015">
      <w:pPr>
        <w:pStyle w:val="ListParagraph"/>
      </w:pPr>
      <w:r>
        <w:t xml:space="preserve">O, si le es más fácil recordar en qué año, anótelo aquí: </w:t>
      </w:r>
    </w:p>
    <w:p w14:paraId="583C4BA8" w14:textId="78171F78" w:rsidR="003A2015" w:rsidRPr="00791206" w:rsidRDefault="003A2015" w:rsidP="003A2015">
      <w:pPr>
        <w:pStyle w:val="ListParagraph"/>
      </w:pPr>
      <w:r>
        <w:t>|__|__|__|__| Año del diagnóstico</w:t>
      </w:r>
      <w:r w:rsidR="000358DD">
        <w:t xml:space="preserve"> </w:t>
      </w:r>
    </w:p>
    <w:p w14:paraId="50CF1563" w14:textId="18267DEB" w:rsidR="00C678E3" w:rsidRPr="00791206" w:rsidRDefault="00C678E3" w:rsidP="00B55F03">
      <w:pPr>
        <w:spacing w:after="0"/>
        <w:contextualSpacing/>
        <w:rPr>
          <w:b/>
          <w:bCs/>
        </w:rPr>
      </w:pPr>
    </w:p>
    <w:p w14:paraId="33963A03" w14:textId="7F4EE195" w:rsidR="003A2015" w:rsidRDefault="43BF4B94" w:rsidP="004A3523">
      <w:pPr>
        <w:pStyle w:val="ListParagraph"/>
        <w:numPr>
          <w:ilvl w:val="0"/>
          <w:numId w:val="19"/>
        </w:numPr>
      </w:pPr>
      <w:r>
        <w:t xml:space="preserve">[DADCANC3P] ¿Qué edad tenía su padre cuando un médico u otro profesional de la salud le dijo </w:t>
      </w:r>
      <w:r>
        <w:rPr>
          <w:b/>
        </w:rPr>
        <w:t>por primera</w:t>
      </w:r>
      <w:r>
        <w:t xml:space="preserve"> </w:t>
      </w:r>
      <w:r>
        <w:rPr>
          <w:b/>
          <w:bCs/>
        </w:rPr>
        <w:t>vez</w:t>
      </w:r>
      <w:r>
        <w:t xml:space="preserve"> que tiene o tenía </w:t>
      </w:r>
      <w:r>
        <w:rPr>
          <w:b/>
          <w:bCs/>
        </w:rPr>
        <w:t>cáncer de páncreas</w:t>
      </w:r>
      <w:r>
        <w:t xml:space="preserve">? </w:t>
      </w:r>
    </w:p>
    <w:p w14:paraId="01C6C678" w14:textId="77777777" w:rsidR="003A2015" w:rsidRDefault="003A2015" w:rsidP="003A2015">
      <w:pPr>
        <w:ind w:left="360" w:firstLine="360"/>
        <w:contextualSpacing/>
      </w:pPr>
      <w:r>
        <w:t xml:space="preserve">|__|__| Edad en el momento del diagnóstico </w:t>
      </w:r>
    </w:p>
    <w:p w14:paraId="41B8A6A9" w14:textId="2A1F3E59" w:rsidR="003A2015" w:rsidRPr="00791206" w:rsidRDefault="003A2015" w:rsidP="003A2015">
      <w:pPr>
        <w:pStyle w:val="ListParagraph"/>
      </w:pPr>
      <w:r>
        <w:t xml:space="preserve">O, si le es más fácil recordar en qué año, anótelo aquí: </w:t>
      </w:r>
    </w:p>
    <w:p w14:paraId="63DE7CA8" w14:textId="3A49DB93" w:rsidR="003A2015" w:rsidRPr="00791206" w:rsidRDefault="003A2015" w:rsidP="003A2015">
      <w:pPr>
        <w:pStyle w:val="ListParagraph"/>
      </w:pPr>
      <w:r>
        <w:t>|__|__|__|__| Año del diagnóstico</w:t>
      </w:r>
      <w:r w:rsidR="000358DD">
        <w:t xml:space="preserve"> </w:t>
      </w:r>
    </w:p>
    <w:p w14:paraId="3D0AE072" w14:textId="7267D500" w:rsidR="00C678E3" w:rsidRPr="00791206" w:rsidRDefault="00C678E3" w:rsidP="00B55F03">
      <w:pPr>
        <w:spacing w:after="0"/>
        <w:contextualSpacing/>
        <w:rPr>
          <w:b/>
          <w:bCs/>
        </w:rPr>
      </w:pPr>
    </w:p>
    <w:p w14:paraId="3DBB3A1F" w14:textId="420141CF" w:rsidR="003A2015" w:rsidRDefault="43BF4B94" w:rsidP="004A3523">
      <w:pPr>
        <w:pStyle w:val="ListParagraph"/>
        <w:numPr>
          <w:ilvl w:val="0"/>
          <w:numId w:val="19"/>
        </w:numPr>
      </w:pPr>
      <w:r>
        <w:t xml:space="preserve">[DADCANC3Q] ¿Qué edad tenía su padre cuando un médico u otro profesional de la salud le dijo </w:t>
      </w:r>
      <w:r>
        <w:rPr>
          <w:b/>
        </w:rPr>
        <w:t>por primera</w:t>
      </w:r>
      <w:r>
        <w:t xml:space="preserve"> </w:t>
      </w:r>
      <w:r>
        <w:rPr>
          <w:b/>
          <w:bCs/>
        </w:rPr>
        <w:t>vez</w:t>
      </w:r>
      <w:r>
        <w:t xml:space="preserve"> que tiene o tenía </w:t>
      </w:r>
      <w:r>
        <w:rPr>
          <w:b/>
          <w:bCs/>
        </w:rPr>
        <w:t>cáncer de próstata</w:t>
      </w:r>
      <w:r>
        <w:t xml:space="preserve">? </w:t>
      </w:r>
    </w:p>
    <w:p w14:paraId="06FE18F3" w14:textId="77777777" w:rsidR="003A2015" w:rsidRDefault="003A2015" w:rsidP="003A2015">
      <w:pPr>
        <w:ind w:left="360" w:firstLine="360"/>
        <w:contextualSpacing/>
      </w:pPr>
      <w:r>
        <w:t xml:space="preserve">|__|__| Edad en el momento del diagnóstico </w:t>
      </w:r>
    </w:p>
    <w:p w14:paraId="5D0FD980" w14:textId="3E795E42" w:rsidR="003A2015" w:rsidRPr="00791206" w:rsidRDefault="003A2015" w:rsidP="003A2015">
      <w:pPr>
        <w:pStyle w:val="ListParagraph"/>
      </w:pPr>
      <w:r>
        <w:t xml:space="preserve">O, si le es más fácil recordar en qué año, anótelo aquí: </w:t>
      </w:r>
    </w:p>
    <w:p w14:paraId="4417D852" w14:textId="1D4A2DCC" w:rsidR="003A2015" w:rsidRPr="00791206" w:rsidRDefault="003A2015" w:rsidP="003A2015">
      <w:pPr>
        <w:pStyle w:val="ListParagraph"/>
      </w:pPr>
      <w:r>
        <w:t>|__|__|__|__| Año del diagnóstico</w:t>
      </w:r>
      <w:r w:rsidR="000358DD">
        <w:t xml:space="preserve"> </w:t>
      </w:r>
    </w:p>
    <w:p w14:paraId="1DFCB550" w14:textId="1A65A14F" w:rsidR="00C678E3" w:rsidRPr="00791206" w:rsidRDefault="00C678E3" w:rsidP="00B55F03">
      <w:pPr>
        <w:spacing w:after="0"/>
        <w:contextualSpacing/>
        <w:rPr>
          <w:b/>
          <w:bCs/>
        </w:rPr>
      </w:pPr>
    </w:p>
    <w:p w14:paraId="2E98485C" w14:textId="59DFB173" w:rsidR="003A2015" w:rsidRDefault="43BF4B94" w:rsidP="004A3523">
      <w:pPr>
        <w:pStyle w:val="ListParagraph"/>
        <w:numPr>
          <w:ilvl w:val="0"/>
          <w:numId w:val="19"/>
        </w:numPr>
      </w:pPr>
      <w:r>
        <w:t xml:space="preserve">[DADCANC3R] ¿Qué edad tenía su padre cuando un médico u otro profesional de la salud le dijo </w:t>
      </w:r>
      <w:r>
        <w:rPr>
          <w:b/>
        </w:rPr>
        <w:t>por primera</w:t>
      </w:r>
      <w:r>
        <w:t xml:space="preserve"> </w:t>
      </w:r>
      <w:r>
        <w:rPr>
          <w:b/>
          <w:bCs/>
        </w:rPr>
        <w:t>vez</w:t>
      </w:r>
      <w:r>
        <w:t xml:space="preserve"> que tiene o tenía </w:t>
      </w:r>
      <w:r>
        <w:rPr>
          <w:b/>
          <w:bCs/>
        </w:rPr>
        <w:t>cáncer de estómago</w:t>
      </w:r>
      <w:r>
        <w:t xml:space="preserve">? </w:t>
      </w:r>
    </w:p>
    <w:p w14:paraId="79DD52DF" w14:textId="77777777" w:rsidR="003A2015" w:rsidRDefault="003A2015" w:rsidP="003A2015">
      <w:pPr>
        <w:ind w:left="360" w:firstLine="360"/>
        <w:contextualSpacing/>
      </w:pPr>
      <w:r>
        <w:t xml:space="preserve">|__|__| Edad en el momento del diagnóstico </w:t>
      </w:r>
    </w:p>
    <w:p w14:paraId="3AC11B5D" w14:textId="41CBAC26" w:rsidR="003A2015" w:rsidRPr="00791206" w:rsidRDefault="003A2015" w:rsidP="003A2015">
      <w:pPr>
        <w:pStyle w:val="ListParagraph"/>
      </w:pPr>
      <w:r>
        <w:t xml:space="preserve">O, si le es más fácil recordar en qué año, anótelo aquí: </w:t>
      </w:r>
    </w:p>
    <w:p w14:paraId="1D439D6C" w14:textId="0A7BACDC" w:rsidR="003A2015" w:rsidRPr="00791206" w:rsidRDefault="003A2015" w:rsidP="003A2015">
      <w:pPr>
        <w:pStyle w:val="ListParagraph"/>
      </w:pPr>
      <w:r>
        <w:t>|__|__|__|__| Año del diagnóstico</w:t>
      </w:r>
      <w:r w:rsidR="000358DD">
        <w:t xml:space="preserve"> </w:t>
      </w:r>
    </w:p>
    <w:p w14:paraId="217E1544" w14:textId="03D5D49E" w:rsidR="00C678E3" w:rsidRPr="00791206" w:rsidRDefault="00C678E3" w:rsidP="00B55F03">
      <w:pPr>
        <w:spacing w:after="0"/>
        <w:contextualSpacing/>
        <w:rPr>
          <w:b/>
          <w:bCs/>
        </w:rPr>
      </w:pPr>
    </w:p>
    <w:p w14:paraId="34B72F85" w14:textId="55BD6744" w:rsidR="003A2015" w:rsidRDefault="43BF4B94" w:rsidP="004A3523">
      <w:pPr>
        <w:pStyle w:val="ListParagraph"/>
        <w:numPr>
          <w:ilvl w:val="0"/>
          <w:numId w:val="19"/>
        </w:numPr>
      </w:pPr>
      <w:r>
        <w:t xml:space="preserve">[DADCANC3S] ¿Qué edad tenía su padre cuando un médico u otro profesional de la salud le dijo </w:t>
      </w:r>
      <w:r>
        <w:rPr>
          <w:b/>
        </w:rPr>
        <w:t>por primera</w:t>
      </w:r>
      <w:r>
        <w:t xml:space="preserve"> </w:t>
      </w:r>
      <w:r>
        <w:rPr>
          <w:b/>
          <w:bCs/>
        </w:rPr>
        <w:t>vez</w:t>
      </w:r>
      <w:r>
        <w:t xml:space="preserve"> que tiene o tenía </w:t>
      </w:r>
      <w:r>
        <w:rPr>
          <w:b/>
          <w:bCs/>
        </w:rPr>
        <w:t>cáncer de testículo</w:t>
      </w:r>
      <w:r>
        <w:t xml:space="preserve">? </w:t>
      </w:r>
    </w:p>
    <w:p w14:paraId="74C16D1F" w14:textId="77777777" w:rsidR="003A2015" w:rsidRDefault="003A2015" w:rsidP="003A2015">
      <w:pPr>
        <w:ind w:left="360" w:firstLine="360"/>
        <w:contextualSpacing/>
      </w:pPr>
      <w:r>
        <w:t xml:space="preserve">|__|__| Edad en el momento del diagnóstico </w:t>
      </w:r>
    </w:p>
    <w:p w14:paraId="3B843480" w14:textId="45A3393B" w:rsidR="003A2015" w:rsidRPr="00791206" w:rsidRDefault="003A2015" w:rsidP="003A2015">
      <w:pPr>
        <w:pStyle w:val="ListParagraph"/>
      </w:pPr>
      <w:r>
        <w:t xml:space="preserve">O, si le es más fácil recordar en qué año, anótelo aquí: </w:t>
      </w:r>
    </w:p>
    <w:p w14:paraId="59DEDE40" w14:textId="5F953BF0" w:rsidR="003A2015" w:rsidRDefault="003A2015" w:rsidP="003A2015">
      <w:pPr>
        <w:pStyle w:val="ListParagraph"/>
      </w:pPr>
      <w:r>
        <w:t>|__|__|__|__| Año del diagnóstico</w:t>
      </w:r>
      <w:r w:rsidR="000358DD">
        <w:t xml:space="preserve"> </w:t>
      </w:r>
    </w:p>
    <w:p w14:paraId="1401BE3F" w14:textId="77777777" w:rsidR="008E7534" w:rsidRPr="00791206" w:rsidRDefault="008E7534" w:rsidP="003A2015">
      <w:pPr>
        <w:pStyle w:val="ListParagraph"/>
      </w:pPr>
    </w:p>
    <w:p w14:paraId="2560A364" w14:textId="33F33EE7" w:rsidR="003A2015" w:rsidRDefault="43BF4B94" w:rsidP="004A3523">
      <w:pPr>
        <w:pStyle w:val="ListParagraph"/>
        <w:numPr>
          <w:ilvl w:val="0"/>
          <w:numId w:val="19"/>
        </w:numPr>
      </w:pPr>
      <w:r>
        <w:t xml:space="preserve">[DADCANC3T] ¿Qué edad tenía su padre cuando un médico u otro profesional de la salud le dijo </w:t>
      </w:r>
      <w:r>
        <w:rPr>
          <w:b/>
        </w:rPr>
        <w:t>por primera</w:t>
      </w:r>
      <w:r>
        <w:t xml:space="preserve"> </w:t>
      </w:r>
      <w:r>
        <w:rPr>
          <w:b/>
          <w:bCs/>
        </w:rPr>
        <w:t>vez</w:t>
      </w:r>
      <w:r>
        <w:t xml:space="preserve"> que tiene o tenía </w:t>
      </w:r>
      <w:r>
        <w:rPr>
          <w:b/>
          <w:bCs/>
        </w:rPr>
        <w:t>cáncer de tiroides</w:t>
      </w:r>
      <w:r>
        <w:t xml:space="preserve">? </w:t>
      </w:r>
    </w:p>
    <w:p w14:paraId="1E024DE8" w14:textId="77777777" w:rsidR="003A2015" w:rsidRDefault="003A2015" w:rsidP="003A2015">
      <w:pPr>
        <w:ind w:left="360" w:firstLine="360"/>
        <w:contextualSpacing/>
      </w:pPr>
      <w:r>
        <w:t xml:space="preserve">|__|__| Edad en el momento del diagnóstico </w:t>
      </w:r>
    </w:p>
    <w:p w14:paraId="5973867C" w14:textId="7B2940D9" w:rsidR="003A2015" w:rsidRPr="00791206" w:rsidRDefault="003A2015" w:rsidP="003A2015">
      <w:pPr>
        <w:pStyle w:val="ListParagraph"/>
      </w:pPr>
      <w:r>
        <w:t xml:space="preserve">O, si le es más fácil recordar en qué año, anótelo aquí: </w:t>
      </w:r>
    </w:p>
    <w:p w14:paraId="3FFB2EA5" w14:textId="22BC8A3F" w:rsidR="003A2015" w:rsidRPr="00791206" w:rsidRDefault="003A2015" w:rsidP="003A2015">
      <w:pPr>
        <w:pStyle w:val="ListParagraph"/>
      </w:pPr>
      <w:r>
        <w:t>|__|__|__|__| Año del diagnóstico</w:t>
      </w:r>
      <w:r w:rsidR="000358DD">
        <w:t xml:space="preserve"> </w:t>
      </w:r>
    </w:p>
    <w:p w14:paraId="37DFB428" w14:textId="77777777" w:rsidR="008E7534" w:rsidRDefault="008E7534" w:rsidP="008E7534">
      <w:pPr>
        <w:pStyle w:val="ListParagraph"/>
      </w:pPr>
    </w:p>
    <w:p w14:paraId="034CEDD1" w14:textId="1C0F3016" w:rsidR="003A2015" w:rsidRDefault="43BF4B94" w:rsidP="004A3523">
      <w:pPr>
        <w:pStyle w:val="ListParagraph"/>
        <w:numPr>
          <w:ilvl w:val="0"/>
          <w:numId w:val="19"/>
        </w:numPr>
      </w:pPr>
      <w:r>
        <w:t xml:space="preserve">[DADCANC3U] ¿Qué edad tenía su padre cuando un médico u otro profesional de la salud le dijo </w:t>
      </w:r>
      <w:r>
        <w:rPr>
          <w:b/>
          <w:bCs/>
        </w:rPr>
        <w:t>por primera vez</w:t>
      </w:r>
      <w:r>
        <w:t xml:space="preserve"> que tiene o tenía </w:t>
      </w:r>
      <w:r>
        <w:rPr>
          <w:b/>
        </w:rPr>
        <w:t>[otro tipo de cáncer]</w:t>
      </w:r>
      <w:r>
        <w:t xml:space="preserve">? </w:t>
      </w:r>
    </w:p>
    <w:p w14:paraId="771163AC" w14:textId="77777777" w:rsidR="003A2015" w:rsidRDefault="003A2015" w:rsidP="003A2015">
      <w:pPr>
        <w:ind w:left="360" w:firstLine="360"/>
        <w:contextualSpacing/>
      </w:pPr>
      <w:r>
        <w:t xml:space="preserve">|__|__| Edad en el momento del diagnóstico </w:t>
      </w:r>
    </w:p>
    <w:p w14:paraId="7129A389" w14:textId="361045EA" w:rsidR="003A2015" w:rsidRPr="00791206" w:rsidRDefault="003A2015" w:rsidP="003A2015">
      <w:pPr>
        <w:pStyle w:val="ListParagraph"/>
      </w:pPr>
      <w:r>
        <w:t xml:space="preserve">O, si le es más fácil recordar en qué año, anótelo aquí: </w:t>
      </w:r>
    </w:p>
    <w:p w14:paraId="6573A7E4" w14:textId="074AF98E" w:rsidR="003A2015" w:rsidRPr="00791206" w:rsidRDefault="003A2015" w:rsidP="003A2015">
      <w:pPr>
        <w:pStyle w:val="ListParagraph"/>
      </w:pPr>
      <w:r>
        <w:t>|__|__|__|__| Año del diagnóstico</w:t>
      </w:r>
      <w:r w:rsidR="000358DD">
        <w:t xml:space="preserve"> </w:t>
      </w:r>
    </w:p>
    <w:p w14:paraId="685BA8BA" w14:textId="4DDBC04C" w:rsidR="00C678E3" w:rsidRPr="00791206" w:rsidRDefault="00C678E3" w:rsidP="00B55F03">
      <w:pPr>
        <w:spacing w:after="0"/>
        <w:contextualSpacing/>
        <w:rPr>
          <w:b/>
          <w:bCs/>
        </w:rPr>
      </w:pPr>
    </w:p>
    <w:p w14:paraId="6A6B2390" w14:textId="20F6339C" w:rsidR="003A2015" w:rsidRDefault="43BF4B94" w:rsidP="004A3523">
      <w:pPr>
        <w:pStyle w:val="ListParagraph"/>
        <w:numPr>
          <w:ilvl w:val="0"/>
          <w:numId w:val="19"/>
        </w:numPr>
      </w:pPr>
      <w:r>
        <w:t xml:space="preserve">[DADCANC3V] ¿Qué edad tenía su padre cuando un médico u otro profesional de la salud le dijo </w:t>
      </w:r>
      <w:r>
        <w:rPr>
          <w:b/>
        </w:rPr>
        <w:t>por primera</w:t>
      </w:r>
      <w:r>
        <w:t xml:space="preserve"> </w:t>
      </w:r>
      <w:r>
        <w:rPr>
          <w:b/>
          <w:bCs/>
        </w:rPr>
        <w:t>vez</w:t>
      </w:r>
      <w:r>
        <w:t xml:space="preserve"> que tiene o tenía </w:t>
      </w:r>
      <w:r>
        <w:rPr>
          <w:b/>
          <w:bCs/>
        </w:rPr>
        <w:t>cáncer</w:t>
      </w:r>
      <w:r>
        <w:t xml:space="preserve">? </w:t>
      </w:r>
    </w:p>
    <w:p w14:paraId="4DCC08A3" w14:textId="77777777" w:rsidR="003A2015" w:rsidRDefault="003A2015" w:rsidP="003A2015">
      <w:pPr>
        <w:ind w:left="360" w:firstLine="360"/>
        <w:contextualSpacing/>
      </w:pPr>
      <w:r>
        <w:t xml:space="preserve">|__|__| Edad en el momento del diagnóstico </w:t>
      </w:r>
    </w:p>
    <w:p w14:paraId="277426AA" w14:textId="62546233" w:rsidR="003A2015" w:rsidRPr="00791206" w:rsidRDefault="003A2015" w:rsidP="003A2015">
      <w:pPr>
        <w:pStyle w:val="ListParagraph"/>
      </w:pPr>
      <w:r>
        <w:t xml:space="preserve">O, si le es más fácil recordar en qué año, anótelo aquí: </w:t>
      </w:r>
    </w:p>
    <w:p w14:paraId="2DFC0C3E" w14:textId="1BE9D3AB" w:rsidR="003A2015" w:rsidRPr="00791206" w:rsidRDefault="003A2015" w:rsidP="003A2015">
      <w:pPr>
        <w:pStyle w:val="ListParagraph"/>
      </w:pPr>
      <w:r>
        <w:t>|__|__|__|__| Año del diagnóstico</w:t>
      </w:r>
      <w:r w:rsidR="000358DD">
        <w:t xml:space="preserve"> </w:t>
      </w:r>
    </w:p>
    <w:p w14:paraId="18D4F644" w14:textId="06FB448A" w:rsidR="00C678E3" w:rsidRPr="00791206" w:rsidRDefault="43BF4B94" w:rsidP="00510BC7">
      <w:pPr>
        <w:pStyle w:val="Heading2"/>
        <w:rPr>
          <w:rFonts w:eastAsia="Times New Roman"/>
        </w:rPr>
      </w:pPr>
      <w:r>
        <w:t>[SIB] Hermanos</w:t>
      </w:r>
    </w:p>
    <w:p w14:paraId="3CF85C54" w14:textId="3EC271CA" w:rsidR="00C678E3" w:rsidRPr="00791206" w:rsidRDefault="43BF4B94" w:rsidP="00510BC7">
      <w:pPr>
        <w:rPr>
          <w:rFonts w:eastAsia="Times New Roman"/>
        </w:rPr>
      </w:pPr>
      <w:r>
        <w:t xml:space="preserve">Las siguientes preguntas tratan sobre sus hermanos, incluso los que ya fallecieron. Incluya los hermanos carnales (comparten la misma madre y el mismo padre biológicos) y los medios hermanos (comparten la misma madre o el mismo padre biológico). No incluya hermanos adoptados ni hermanastros. </w:t>
      </w:r>
    </w:p>
    <w:p w14:paraId="1EFAE340" w14:textId="5840484B" w:rsidR="00C678E3" w:rsidRPr="008411F5" w:rsidRDefault="697E9C9A" w:rsidP="004A3523">
      <w:pPr>
        <w:pStyle w:val="ListParagraph"/>
        <w:numPr>
          <w:ilvl w:val="0"/>
          <w:numId w:val="19"/>
        </w:numPr>
        <w:spacing w:after="0" w:line="240" w:lineRule="auto"/>
        <w:rPr>
          <w:rFonts w:eastAsia="Calibri"/>
        </w:rPr>
      </w:pPr>
      <w:r>
        <w:t>[SIB1] ¿Cuántos hermanos tiene, incluso los hermanos carnales y los medios hermanos?</w:t>
      </w:r>
    </w:p>
    <w:p w14:paraId="2DADCD44" w14:textId="201E9880" w:rsidR="00C678E3" w:rsidRPr="00791206" w:rsidRDefault="00C678E3" w:rsidP="008411F5">
      <w:pPr>
        <w:spacing w:before="120" w:line="240" w:lineRule="auto"/>
        <w:ind w:left="720"/>
        <w:contextualSpacing/>
        <w:rPr>
          <w:rFonts w:eastAsia="Calibri" w:cstheme="minorHAnsi"/>
        </w:rPr>
      </w:pPr>
      <w:r>
        <w:t>|__|__| Número de hermanos</w:t>
      </w:r>
      <w:r w:rsidR="000358DD">
        <w:t xml:space="preserve"> </w:t>
      </w:r>
    </w:p>
    <w:p w14:paraId="2B06D4B8" w14:textId="382B8170" w:rsidR="00C678E3" w:rsidRPr="00791206" w:rsidRDefault="00C678E3" w:rsidP="004A3523">
      <w:pPr>
        <w:pStyle w:val="Default"/>
        <w:numPr>
          <w:ilvl w:val="0"/>
          <w:numId w:val="19"/>
        </w:numPr>
        <w:spacing w:after="240"/>
        <w:rPr>
          <w:color w:val="auto"/>
          <w:sz w:val="22"/>
          <w:szCs w:val="22"/>
        </w:rPr>
      </w:pPr>
      <w:r>
        <w:rPr>
          <w:color w:val="auto"/>
          <w:sz w:val="22"/>
        </w:rPr>
        <w:t xml:space="preserve">[SIBCONFIRM] Nos dijo que tiene [] [hermano(s)], incluso hermanos carnales y medios hermanos. </w:t>
      </w:r>
    </w:p>
    <w:p w14:paraId="3FF45D14" w14:textId="6580CDE9" w:rsidR="604BE0AB" w:rsidRDefault="604BE0AB" w:rsidP="00B52E8B">
      <w:pPr>
        <w:pStyle w:val="Default"/>
        <w:ind w:left="720"/>
        <w:rPr>
          <w:color w:val="auto"/>
          <w:sz w:val="22"/>
          <w:szCs w:val="22"/>
        </w:rPr>
      </w:pPr>
      <w:r>
        <w:rPr>
          <w:color w:val="auto"/>
          <w:sz w:val="22"/>
        </w:rPr>
        <w:t xml:space="preserve">Si esto </w:t>
      </w:r>
      <w:r>
        <w:rPr>
          <w:b/>
          <w:color w:val="auto"/>
          <w:sz w:val="22"/>
        </w:rPr>
        <w:t>no</w:t>
      </w:r>
      <w:r>
        <w:rPr>
          <w:color w:val="auto"/>
          <w:sz w:val="22"/>
        </w:rPr>
        <w:t xml:space="preserve"> es correcto, seleccione el botón “Atrás” [“Back”] para actualizar su respuesta. Si esto es correcto, seleccione el botón “Siguiente” [“Next”] para avanzar.</w:t>
      </w:r>
    </w:p>
    <w:p w14:paraId="31207C96" w14:textId="4AB07963" w:rsidR="604BE0AB" w:rsidRDefault="604BE0AB" w:rsidP="604BE0AB">
      <w:pPr>
        <w:pStyle w:val="Default"/>
        <w:rPr>
          <w:color w:val="auto"/>
          <w:sz w:val="22"/>
          <w:szCs w:val="22"/>
        </w:rPr>
      </w:pPr>
    </w:p>
    <w:p w14:paraId="0CF723D7" w14:textId="5E28C4B2" w:rsidR="00F95AD0" w:rsidRPr="00F95AD0" w:rsidRDefault="6838C06C" w:rsidP="004A3523">
      <w:pPr>
        <w:pStyle w:val="ListParagraph"/>
        <w:numPr>
          <w:ilvl w:val="0"/>
          <w:numId w:val="19"/>
        </w:numPr>
        <w:spacing w:line="240" w:lineRule="auto"/>
        <w:rPr>
          <w:rFonts w:eastAsia="Calibri"/>
        </w:rPr>
      </w:pPr>
      <w:r>
        <w:t>[SIBNAME] En el caso de su hermano [</w:t>
      </w:r>
      <w:r w:rsidRPr="006550EC">
        <w:rPr>
          <w:u w:val="single"/>
        </w:rPr>
        <w:t>el mayor</w:t>
      </w:r>
      <w:r w:rsidR="006550EC">
        <w:rPr>
          <w:u w:val="single"/>
        </w:rPr>
        <w:t xml:space="preserve"> o </w:t>
      </w:r>
      <w:r w:rsidRPr="006550EC">
        <w:rPr>
          <w:u w:val="single"/>
        </w:rPr>
        <w:t>el que le sigue a ese</w:t>
      </w:r>
      <w:r>
        <w:t>], cree un sobrenombre o escriba las iniciales que podamos usar para referirnos a este hermano de nuevo en cuestionarios futuros.</w:t>
      </w:r>
    </w:p>
    <w:p w14:paraId="511D27A0" w14:textId="7F59954A" w:rsidR="00F95AD0" w:rsidRDefault="00F95AD0" w:rsidP="00F95AD0">
      <w:pPr>
        <w:spacing w:after="0" w:line="240" w:lineRule="auto"/>
        <w:ind w:left="360" w:firstLine="720"/>
        <w:rPr>
          <w:rFonts w:eastAsia="Calibri"/>
        </w:rPr>
      </w:pPr>
      <w:r>
        <w:t>[TEXT BOX]</w:t>
      </w:r>
    </w:p>
    <w:p w14:paraId="2AC14067" w14:textId="77777777" w:rsidR="008E7534" w:rsidRPr="00791206" w:rsidRDefault="008E7534" w:rsidP="00F95AD0">
      <w:pPr>
        <w:spacing w:after="0" w:line="240" w:lineRule="auto"/>
        <w:ind w:left="360" w:firstLine="720"/>
        <w:rPr>
          <w:rFonts w:eastAsia="Calibri"/>
        </w:rPr>
      </w:pPr>
    </w:p>
    <w:p w14:paraId="24A862D4" w14:textId="4C65DDF1" w:rsidR="00341C52" w:rsidRPr="00341C52" w:rsidRDefault="00F95AD0" w:rsidP="004A3523">
      <w:pPr>
        <w:pStyle w:val="ListParagraph"/>
        <w:numPr>
          <w:ilvl w:val="0"/>
          <w:numId w:val="19"/>
        </w:numPr>
        <w:spacing w:line="240" w:lineRule="auto"/>
        <w:rPr>
          <w:rFonts w:eastAsia="Calibri"/>
        </w:rPr>
      </w:pPr>
      <w:r>
        <w:t>[SIB2] En cuanto a [su hermano [el mayor</w:t>
      </w:r>
      <w:r w:rsidR="00C33054">
        <w:t xml:space="preserve"> o </w:t>
      </w:r>
      <w:r>
        <w:t>el que le sigue a ese]], ¿qué sexo biológico se le asignó a este hermano al nacer?</w:t>
      </w:r>
    </w:p>
    <w:p w14:paraId="3105FE28" w14:textId="77777777" w:rsidR="00341C52" w:rsidRPr="00F95AD0" w:rsidRDefault="00341C52" w:rsidP="00341C52">
      <w:pPr>
        <w:spacing w:after="0" w:line="240" w:lineRule="auto"/>
        <w:ind w:left="720"/>
        <w:rPr>
          <w:rFonts w:eastAsia="Calibri"/>
        </w:rPr>
      </w:pPr>
      <w:r>
        <w:t>0</w:t>
      </w:r>
      <w:r>
        <w:tab/>
        <w:t>Femenino</w:t>
      </w:r>
    </w:p>
    <w:p w14:paraId="4DF41035" w14:textId="77777777" w:rsidR="00341C52" w:rsidRPr="00125B8E" w:rsidRDefault="00341C52" w:rsidP="00341C52">
      <w:pPr>
        <w:spacing w:after="0" w:line="240" w:lineRule="auto"/>
        <w:ind w:left="720"/>
        <w:rPr>
          <w:rFonts w:eastAsia="Calibri"/>
        </w:rPr>
      </w:pPr>
      <w:r>
        <w:t>1</w:t>
      </w:r>
      <w:r>
        <w:tab/>
        <w:t>Masculino</w:t>
      </w:r>
    </w:p>
    <w:p w14:paraId="271EACA1" w14:textId="77777777" w:rsidR="00341C52" w:rsidRDefault="00341C52" w:rsidP="00341C52">
      <w:pPr>
        <w:spacing w:after="0" w:line="240" w:lineRule="auto"/>
        <w:ind w:left="720"/>
        <w:contextualSpacing/>
        <w:rPr>
          <w:rFonts w:eastAsia="Calibri"/>
        </w:rPr>
      </w:pPr>
      <w:r>
        <w:t>2</w:t>
      </w:r>
      <w:r>
        <w:tab/>
        <w:t>Intersexual u otro</w:t>
      </w:r>
    </w:p>
    <w:p w14:paraId="5ED15B20" w14:textId="77777777" w:rsidR="00341C52" w:rsidRPr="00791206" w:rsidRDefault="00341C52" w:rsidP="00341C52">
      <w:pPr>
        <w:spacing w:line="240" w:lineRule="auto"/>
        <w:ind w:left="720"/>
        <w:contextualSpacing/>
        <w:rPr>
          <w:rFonts w:eastAsia="Calibri"/>
        </w:rPr>
      </w:pPr>
      <w:r>
        <w:t>77</w:t>
      </w:r>
      <w:r>
        <w:tab/>
        <w:t>No sé</w:t>
      </w:r>
    </w:p>
    <w:p w14:paraId="708BEC3C" w14:textId="7DC75E94" w:rsidR="007F6BEA" w:rsidRPr="00341C52" w:rsidRDefault="00341C52" w:rsidP="004A3523">
      <w:pPr>
        <w:pStyle w:val="ListParagraph"/>
        <w:numPr>
          <w:ilvl w:val="0"/>
          <w:numId w:val="19"/>
        </w:numPr>
        <w:spacing w:line="240" w:lineRule="auto"/>
        <w:rPr>
          <w:rFonts w:eastAsia="Calibri"/>
        </w:rPr>
      </w:pPr>
      <w:r>
        <w:t>[MULT2] Dijo que tiene un gemelo o que nació de otro parto múltiple, por ejemplo, es trillizo, cuatrillizo, etc. ¿Este hermano es su gemelo o trillizo, etc.?</w:t>
      </w:r>
    </w:p>
    <w:p w14:paraId="42F2A77E" w14:textId="41D2B0C6" w:rsidR="007F6BEA" w:rsidRPr="00341C52" w:rsidRDefault="00341C52" w:rsidP="001433BF">
      <w:pPr>
        <w:spacing w:after="0" w:line="240" w:lineRule="auto"/>
        <w:ind w:left="720"/>
        <w:rPr>
          <w:rFonts w:eastAsiaTheme="minorEastAsia"/>
        </w:rPr>
      </w:pPr>
      <w:r>
        <w:t>0</w:t>
      </w:r>
      <w:r>
        <w:tab/>
        <w:t>No</w:t>
      </w:r>
    </w:p>
    <w:p w14:paraId="7210639D" w14:textId="29720EFB" w:rsidR="007F6BEA" w:rsidRDefault="00341C52" w:rsidP="008E7534">
      <w:pPr>
        <w:spacing w:after="0" w:line="240" w:lineRule="auto"/>
        <w:ind w:left="720"/>
        <w:rPr>
          <w:rFonts w:eastAsia="Calibri"/>
        </w:rPr>
      </w:pPr>
      <w:r>
        <w:t>1</w:t>
      </w:r>
      <w:r>
        <w:tab/>
        <w:t xml:space="preserve">Sí </w:t>
      </w:r>
    </w:p>
    <w:p w14:paraId="7F1B96C9" w14:textId="4CF4D079" w:rsidR="6838C06C" w:rsidRDefault="6838C06C" w:rsidP="6838C06C">
      <w:pPr>
        <w:spacing w:after="0" w:line="240" w:lineRule="auto"/>
        <w:ind w:left="360"/>
        <w:rPr>
          <w:rFonts w:eastAsia="Calibri"/>
        </w:rPr>
      </w:pPr>
    </w:p>
    <w:p w14:paraId="20C635B6" w14:textId="6F1072AC" w:rsidR="00C678E3" w:rsidRPr="003A2446" w:rsidRDefault="6838C06C" w:rsidP="004A3523">
      <w:pPr>
        <w:pStyle w:val="ListParagraph"/>
        <w:numPr>
          <w:ilvl w:val="0"/>
          <w:numId w:val="20"/>
        </w:numPr>
        <w:spacing w:line="240" w:lineRule="auto"/>
        <w:rPr>
          <w:rFonts w:eastAsiaTheme="minorEastAsia"/>
        </w:rPr>
      </w:pPr>
      <w:r>
        <w:t>[SIB3] ¿Es [su hermano] un...?</w:t>
      </w:r>
    </w:p>
    <w:p w14:paraId="6F073A24" w14:textId="59B2704D" w:rsidR="00C678E3" w:rsidRPr="00791206" w:rsidRDefault="003A2446" w:rsidP="003A2446">
      <w:pPr>
        <w:spacing w:after="0" w:line="240" w:lineRule="auto"/>
        <w:ind w:left="720"/>
        <w:contextualSpacing/>
        <w:rPr>
          <w:rFonts w:eastAsia="Calibri"/>
        </w:rPr>
      </w:pPr>
      <w:r>
        <w:t>0</w:t>
      </w:r>
      <w:r>
        <w:tab/>
        <w:t>Hermano carnal</w:t>
      </w:r>
    </w:p>
    <w:p w14:paraId="034E6BAC" w14:textId="4FFBF0C3" w:rsidR="00C678E3" w:rsidRPr="00791206" w:rsidRDefault="003A2446" w:rsidP="003A2446">
      <w:pPr>
        <w:spacing w:after="0" w:line="240" w:lineRule="auto"/>
        <w:ind w:left="720"/>
        <w:contextualSpacing/>
        <w:rPr>
          <w:rFonts w:eastAsia="Calibri"/>
        </w:rPr>
      </w:pPr>
      <w:r>
        <w:t>1</w:t>
      </w:r>
      <w:r>
        <w:tab/>
        <w:t>Medio hermano, misma madre</w:t>
      </w:r>
    </w:p>
    <w:p w14:paraId="420FAAED" w14:textId="1673CF5E" w:rsidR="00371FA0" w:rsidRPr="00791206" w:rsidRDefault="003A2446" w:rsidP="003A2446">
      <w:pPr>
        <w:spacing w:line="240" w:lineRule="auto"/>
        <w:ind w:left="720"/>
        <w:contextualSpacing/>
        <w:rPr>
          <w:rFonts w:eastAsia="Calibri"/>
        </w:rPr>
      </w:pPr>
      <w:r>
        <w:t>2</w:t>
      </w:r>
      <w:r>
        <w:tab/>
        <w:t>Medio hermano, mismo padre</w:t>
      </w:r>
    </w:p>
    <w:p w14:paraId="650957A7" w14:textId="650C18C8" w:rsidR="00C678E3" w:rsidRPr="00791206" w:rsidRDefault="6838C06C" w:rsidP="004A3523">
      <w:pPr>
        <w:pStyle w:val="ListParagraph"/>
        <w:numPr>
          <w:ilvl w:val="0"/>
          <w:numId w:val="20"/>
        </w:numPr>
      </w:pPr>
      <w:r>
        <w:t xml:space="preserve">[SIB4] ¿Vive [su hermano]? </w:t>
      </w:r>
    </w:p>
    <w:p w14:paraId="6238335B" w14:textId="0C618DB0" w:rsidR="008A194A" w:rsidRPr="00791206" w:rsidRDefault="008334AF" w:rsidP="008334AF">
      <w:pPr>
        <w:spacing w:after="0"/>
        <w:ind w:left="720"/>
        <w:contextualSpacing/>
      </w:pPr>
      <w:r>
        <w:lastRenderedPageBreak/>
        <w:t>0</w:t>
      </w:r>
      <w:r>
        <w:tab/>
        <w:t xml:space="preserve">No </w:t>
      </w:r>
    </w:p>
    <w:p w14:paraId="32749A87" w14:textId="1C1FAADE" w:rsidR="00C678E3" w:rsidRPr="008334AF" w:rsidRDefault="008334AF" w:rsidP="008334AF">
      <w:pPr>
        <w:spacing w:after="0"/>
        <w:ind w:left="720"/>
        <w:rPr>
          <w:rFonts w:cstheme="minorHAnsi"/>
        </w:rPr>
      </w:pPr>
      <w:r>
        <w:t>1</w:t>
      </w:r>
      <w:r>
        <w:tab/>
        <w:t xml:space="preserve">Sí </w:t>
      </w:r>
    </w:p>
    <w:p w14:paraId="7855BEAD" w14:textId="1E27582A" w:rsidR="00BA4315" w:rsidRPr="008334AF" w:rsidRDefault="008334AF" w:rsidP="00BA4315">
      <w:pPr>
        <w:ind w:left="720"/>
        <w:rPr>
          <w:rFonts w:eastAsia="Calibri" w:cstheme="minorHAnsi"/>
        </w:rPr>
      </w:pPr>
      <w:r>
        <w:t>77</w:t>
      </w:r>
      <w:r>
        <w:tab/>
        <w:t xml:space="preserve">No sé </w:t>
      </w:r>
    </w:p>
    <w:p w14:paraId="0C80E917" w14:textId="32727FAD" w:rsidR="00C678E3" w:rsidRPr="008334AF" w:rsidRDefault="00C678E3" w:rsidP="008334AF">
      <w:pPr>
        <w:spacing w:after="0" w:line="240" w:lineRule="auto"/>
        <w:ind w:left="720"/>
        <w:rPr>
          <w:rFonts w:eastAsia="Calibri" w:cstheme="minorHAnsi"/>
        </w:rPr>
      </w:pPr>
    </w:p>
    <w:p w14:paraId="487ABCBF" w14:textId="0AA54514" w:rsidR="00C678E3" w:rsidRPr="00207896" w:rsidRDefault="43BF4B94" w:rsidP="004A3523">
      <w:pPr>
        <w:pStyle w:val="ListParagraph"/>
        <w:numPr>
          <w:ilvl w:val="0"/>
          <w:numId w:val="20"/>
        </w:numPr>
        <w:rPr>
          <w:rFonts w:eastAsia="Calibri"/>
        </w:rPr>
      </w:pPr>
      <w:r>
        <w:t>[SIBAGE] ¿Cuántos años tiene [su hermano</w:t>
      </w:r>
      <w:r w:rsidR="00C33054" w:rsidRPr="00C33054">
        <w:t>]</w:t>
      </w:r>
      <w:r w:rsidR="000358DD">
        <w:t xml:space="preserve"> </w:t>
      </w:r>
      <w:r>
        <w:t>el día de hoy?</w:t>
      </w:r>
    </w:p>
    <w:p w14:paraId="27A7B75E" w14:textId="697E20C2" w:rsidR="00C678E3" w:rsidRPr="008E1100" w:rsidRDefault="00C678E3" w:rsidP="008E1100">
      <w:pPr>
        <w:ind w:left="720"/>
      </w:pPr>
      <w:r>
        <w:t xml:space="preserve">|__|__|__| Edad del hermano </w:t>
      </w:r>
    </w:p>
    <w:p w14:paraId="6D78CF07" w14:textId="2852F732" w:rsidR="0067450C" w:rsidRPr="008E1100" w:rsidRDefault="00FD573D" w:rsidP="008E1100">
      <w:pPr>
        <w:ind w:left="720"/>
      </w:pPr>
      <w:r>
        <w:t>77</w:t>
      </w:r>
      <w:r>
        <w:tab/>
        <w:t xml:space="preserve">No sé </w:t>
      </w:r>
    </w:p>
    <w:p w14:paraId="6C8DB3A3" w14:textId="6F89FB8A" w:rsidR="00C678E3" w:rsidRPr="00FD573D" w:rsidRDefault="43BF4B94" w:rsidP="004A3523">
      <w:pPr>
        <w:pStyle w:val="ListParagraph"/>
        <w:numPr>
          <w:ilvl w:val="0"/>
          <w:numId w:val="20"/>
        </w:numPr>
        <w:rPr>
          <w:rFonts w:eastAsia="Calibri"/>
        </w:rPr>
      </w:pPr>
      <w:r>
        <w:t>[SIBDEATH] ¿Cuántos años tenía [su hermano] cuando murió?</w:t>
      </w:r>
    </w:p>
    <w:p w14:paraId="13317039" w14:textId="77777777" w:rsidR="00C678E3" w:rsidRPr="00FD573D" w:rsidRDefault="43BF4B94" w:rsidP="00FD573D">
      <w:pPr>
        <w:ind w:left="720"/>
      </w:pPr>
      <w:r>
        <w:t>|__|__|__| Edad del hermano</w:t>
      </w:r>
    </w:p>
    <w:p w14:paraId="6FDEA0FB" w14:textId="71EAE9EB" w:rsidR="00891A9A" w:rsidRPr="00FD573D" w:rsidRDefault="00FD573D" w:rsidP="00FD573D">
      <w:pPr>
        <w:ind w:left="720"/>
      </w:pPr>
      <w:r>
        <w:t>77</w:t>
      </w:r>
      <w:r>
        <w:tab/>
        <w:t xml:space="preserve">No sé </w:t>
      </w:r>
    </w:p>
    <w:p w14:paraId="3E0CA9E1" w14:textId="0DD72AB4" w:rsidR="00C678E3" w:rsidRPr="009F3168" w:rsidRDefault="43BF4B94" w:rsidP="004A3523">
      <w:pPr>
        <w:pStyle w:val="ListParagraph"/>
        <w:numPr>
          <w:ilvl w:val="0"/>
          <w:numId w:val="20"/>
        </w:numPr>
        <w:rPr>
          <w:rFonts w:eastAsiaTheme="minorEastAsia"/>
        </w:rPr>
      </w:pPr>
      <w:r>
        <w:t>[SIBCANC]</w:t>
      </w:r>
      <w:r>
        <w:rPr>
          <w:b/>
        </w:rPr>
        <w:t xml:space="preserve"> </w:t>
      </w:r>
      <w:r>
        <w:t xml:space="preserve">¿Le ha dicho alguna vez un médico u otro profesional de la salud que [su hermano] tiene o tenía algún tipo de </w:t>
      </w:r>
      <w:r>
        <w:rPr>
          <w:b/>
        </w:rPr>
        <w:t>cáncer</w:t>
      </w:r>
      <w:r>
        <w:t xml:space="preserve">? ¿Le dijo alguna vez un médico u otro profesional de la salud que [su hermano] tenía algún tipo de </w:t>
      </w:r>
      <w:r>
        <w:rPr>
          <w:b/>
        </w:rPr>
        <w:t>cáncer</w:t>
      </w:r>
      <w:r>
        <w:t>?</w:t>
      </w:r>
    </w:p>
    <w:p w14:paraId="528A9AA0" w14:textId="128DE26E" w:rsidR="0065260D" w:rsidRPr="009F3168" w:rsidRDefault="009F3168" w:rsidP="009F3168">
      <w:pPr>
        <w:spacing w:after="0" w:line="240" w:lineRule="auto"/>
        <w:ind w:left="1440" w:hanging="720"/>
        <w:rPr>
          <w:rFonts w:eastAsiaTheme="minorEastAsia"/>
          <w:b/>
          <w:bCs/>
        </w:rPr>
      </w:pPr>
      <w:r>
        <w:t>0</w:t>
      </w:r>
      <w:r>
        <w:tab/>
        <w:t xml:space="preserve">No </w:t>
      </w:r>
    </w:p>
    <w:p w14:paraId="06DDF83B" w14:textId="02DB04B5" w:rsidR="00C678E3" w:rsidRPr="00791206" w:rsidRDefault="009F3168" w:rsidP="009F3168">
      <w:pPr>
        <w:spacing w:line="240" w:lineRule="auto"/>
        <w:ind w:left="720"/>
        <w:contextualSpacing/>
        <w:rPr>
          <w:rFonts w:eastAsia="Calibri"/>
        </w:rPr>
      </w:pPr>
      <w:r>
        <w:t>1</w:t>
      </w:r>
      <w:r>
        <w:tab/>
        <w:t>Sí</w:t>
      </w:r>
    </w:p>
    <w:p w14:paraId="6F9F84AB" w14:textId="26BBDC71" w:rsidR="00C678E3" w:rsidRPr="009F3168" w:rsidRDefault="009F3168" w:rsidP="009F3168">
      <w:pPr>
        <w:spacing w:line="240" w:lineRule="auto"/>
        <w:ind w:left="1440" w:hanging="720"/>
        <w:rPr>
          <w:rFonts w:eastAsiaTheme="minorEastAsia"/>
          <w:b/>
          <w:bCs/>
        </w:rPr>
      </w:pPr>
      <w:r>
        <w:t>77</w:t>
      </w:r>
      <w:r>
        <w:tab/>
        <w:t xml:space="preserve">No sé </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60699F" w:rsidRDefault="00C678E3" w:rsidP="004A3523">
      <w:pPr>
        <w:pStyle w:val="ListParagraph"/>
        <w:numPr>
          <w:ilvl w:val="0"/>
          <w:numId w:val="20"/>
        </w:numPr>
        <w:spacing w:line="240" w:lineRule="auto"/>
        <w:rPr>
          <w:rFonts w:eastAsia="Calibri" w:cstheme="minorHAnsi"/>
        </w:rPr>
      </w:pPr>
      <w:r>
        <w:t xml:space="preserve">[SIBCANC2] ¿Qué tipo(s) de </w:t>
      </w:r>
      <w:r>
        <w:rPr>
          <w:b/>
        </w:rPr>
        <w:t>cáncer</w:t>
      </w:r>
      <w:r>
        <w:t>? Seleccione todas las opciones que correspondan.</w:t>
      </w:r>
    </w:p>
    <w:p w14:paraId="2B11B3E1" w14:textId="38DAA8B8" w:rsidR="00C678E3" w:rsidRPr="0079381A" w:rsidRDefault="001869E0" w:rsidP="004E26B3">
      <w:pPr>
        <w:ind w:left="720"/>
        <w:contextualSpacing/>
        <w:rPr>
          <w:rFonts w:cstheme="minorHAnsi"/>
          <w:lang w:val="pt-BR"/>
        </w:rPr>
      </w:pPr>
      <w:r w:rsidRPr="0079381A">
        <w:rPr>
          <w:lang w:val="pt-BR"/>
        </w:rPr>
        <w:t>0</w:t>
      </w:r>
      <w:r w:rsidRPr="0079381A">
        <w:rPr>
          <w:lang w:val="pt-BR"/>
        </w:rPr>
        <w:tab/>
        <w:t>De ano</w:t>
      </w:r>
    </w:p>
    <w:p w14:paraId="612E9042" w14:textId="784C74A0" w:rsidR="00C678E3" w:rsidRPr="0079381A" w:rsidRDefault="004E26B3" w:rsidP="004E26B3">
      <w:pPr>
        <w:ind w:left="720"/>
        <w:contextualSpacing/>
        <w:rPr>
          <w:rFonts w:cstheme="minorHAnsi"/>
          <w:lang w:val="pt-BR"/>
        </w:rPr>
      </w:pPr>
      <w:r w:rsidRPr="0079381A">
        <w:rPr>
          <w:lang w:val="pt-BR"/>
        </w:rPr>
        <w:t>1</w:t>
      </w:r>
      <w:r w:rsidRPr="0079381A">
        <w:rPr>
          <w:lang w:val="pt-BR"/>
        </w:rPr>
        <w:tab/>
        <w:t>De vejiga</w:t>
      </w:r>
    </w:p>
    <w:p w14:paraId="526125CB" w14:textId="62C5D6EC" w:rsidR="00C678E3" w:rsidRPr="0079381A" w:rsidRDefault="004E26B3" w:rsidP="004E26B3">
      <w:pPr>
        <w:ind w:left="720"/>
        <w:contextualSpacing/>
        <w:rPr>
          <w:rFonts w:cstheme="minorHAnsi"/>
          <w:lang w:val="pt-BR"/>
        </w:rPr>
      </w:pPr>
      <w:r w:rsidRPr="0079381A">
        <w:rPr>
          <w:lang w:val="pt-BR"/>
        </w:rPr>
        <w:t>2</w:t>
      </w:r>
      <w:r w:rsidRPr="0079381A">
        <w:rPr>
          <w:lang w:val="pt-BR"/>
        </w:rPr>
        <w:tab/>
        <w:t>De encéfalo (cerebro)</w:t>
      </w:r>
    </w:p>
    <w:p w14:paraId="73F3B336" w14:textId="6EE3C35E" w:rsidR="00C678E3" w:rsidRPr="00791206" w:rsidRDefault="004E26B3" w:rsidP="004E26B3">
      <w:pPr>
        <w:ind w:left="720"/>
        <w:contextualSpacing/>
        <w:rPr>
          <w:rFonts w:cstheme="minorHAnsi"/>
        </w:rPr>
      </w:pPr>
      <w:r>
        <w:t>3</w:t>
      </w:r>
      <w:r>
        <w:tab/>
        <w:t>De mama (seno)</w:t>
      </w:r>
    </w:p>
    <w:p w14:paraId="672F0FFB" w14:textId="2B68653E" w:rsidR="00C678E3" w:rsidRPr="00791206" w:rsidRDefault="004E26B3" w:rsidP="004E26B3">
      <w:pPr>
        <w:ind w:left="720"/>
        <w:contextualSpacing/>
      </w:pPr>
      <w:r>
        <w:t>4</w:t>
      </w:r>
      <w:r>
        <w:tab/>
        <w:t>De cuello uterino</w:t>
      </w:r>
    </w:p>
    <w:p w14:paraId="138509A5" w14:textId="3CE3CF85" w:rsidR="00C678E3" w:rsidRPr="00791206" w:rsidRDefault="004E26B3" w:rsidP="004E26B3">
      <w:pPr>
        <w:ind w:left="720"/>
        <w:contextualSpacing/>
        <w:rPr>
          <w:rFonts w:cstheme="minorHAnsi"/>
        </w:rPr>
      </w:pPr>
      <w:r>
        <w:t>5</w:t>
      </w:r>
      <w:r>
        <w:tab/>
        <w:t>De colon o de recto</w:t>
      </w:r>
    </w:p>
    <w:p w14:paraId="71CFC346" w14:textId="426D69F0" w:rsidR="00C678E3" w:rsidRPr="00791206" w:rsidRDefault="004E26B3" w:rsidP="004E26B3">
      <w:pPr>
        <w:ind w:left="720"/>
        <w:contextualSpacing/>
        <w:rPr>
          <w:rFonts w:cstheme="minorHAnsi"/>
        </w:rPr>
      </w:pPr>
      <w:r>
        <w:t>6</w:t>
      </w:r>
      <w:r>
        <w:tab/>
        <w:t>De esófago</w:t>
      </w:r>
    </w:p>
    <w:p w14:paraId="4A834772" w14:textId="7FAF628C" w:rsidR="00C678E3" w:rsidRPr="00791206" w:rsidRDefault="004E26B3" w:rsidP="004E26B3">
      <w:pPr>
        <w:ind w:left="1440" w:hanging="720"/>
        <w:contextualSpacing/>
        <w:rPr>
          <w:rFonts w:cstheme="minorHAnsi"/>
        </w:rPr>
      </w:pPr>
      <w:r>
        <w:t>7</w:t>
      </w:r>
      <w:r>
        <w:tab/>
        <w:t>De cabeza y cuello (incluso el cáncer de boca, de senos paranasales, de nariz o de garganta. No se incluye el cáncer de encéfalo o el de piel).</w:t>
      </w:r>
    </w:p>
    <w:p w14:paraId="2958B35D" w14:textId="5D2D07BF" w:rsidR="00C678E3" w:rsidRPr="00791206" w:rsidRDefault="004E26B3" w:rsidP="004E26B3">
      <w:pPr>
        <w:ind w:left="720"/>
        <w:contextualSpacing/>
        <w:rPr>
          <w:rFonts w:cstheme="minorHAnsi"/>
        </w:rPr>
      </w:pPr>
      <w:r>
        <w:t>8</w:t>
      </w:r>
      <w:r>
        <w:tab/>
        <w:t>De riñón</w:t>
      </w:r>
    </w:p>
    <w:p w14:paraId="4AE5AD2F" w14:textId="41CFC92A" w:rsidR="00C678E3" w:rsidRPr="00791206" w:rsidRDefault="004E26B3" w:rsidP="004E26B3">
      <w:pPr>
        <w:ind w:left="720"/>
        <w:contextualSpacing/>
        <w:rPr>
          <w:rFonts w:cstheme="minorHAnsi"/>
        </w:rPr>
      </w:pPr>
      <w:r>
        <w:t>9</w:t>
      </w:r>
      <w:r>
        <w:tab/>
        <w:t>De sangre y médula ósea (leucemia)</w:t>
      </w:r>
    </w:p>
    <w:p w14:paraId="6831B8F7" w14:textId="7F026DCA" w:rsidR="00C678E3" w:rsidRPr="00791206" w:rsidRDefault="004E26B3" w:rsidP="004E26B3">
      <w:pPr>
        <w:ind w:left="720"/>
        <w:contextualSpacing/>
        <w:rPr>
          <w:rFonts w:cstheme="minorHAnsi"/>
        </w:rPr>
      </w:pPr>
      <w:r>
        <w:t>10</w:t>
      </w:r>
      <w:r>
        <w:tab/>
        <w:t>De hígado</w:t>
      </w:r>
    </w:p>
    <w:p w14:paraId="5691D437" w14:textId="176A38F7" w:rsidR="00C678E3" w:rsidRPr="00791206" w:rsidRDefault="004E26B3" w:rsidP="004E26B3">
      <w:pPr>
        <w:ind w:left="720"/>
        <w:contextualSpacing/>
        <w:rPr>
          <w:rFonts w:cstheme="minorHAnsi"/>
        </w:rPr>
      </w:pPr>
      <w:r>
        <w:t>11</w:t>
      </w:r>
      <w:r>
        <w:tab/>
        <w:t>De pulmón o de bronquios</w:t>
      </w:r>
    </w:p>
    <w:p w14:paraId="33871ED1" w14:textId="68241C33" w:rsidR="00C678E3" w:rsidRPr="00791206" w:rsidRDefault="004E26B3" w:rsidP="004E26B3">
      <w:pPr>
        <w:ind w:left="720"/>
        <w:contextualSpacing/>
        <w:rPr>
          <w:rFonts w:cstheme="minorHAnsi"/>
        </w:rPr>
      </w:pPr>
      <w:r>
        <w:t>12</w:t>
      </w:r>
      <w:r>
        <w:tab/>
        <w:t>Linfoma no hodgkiniano</w:t>
      </w:r>
    </w:p>
    <w:p w14:paraId="61B613C9" w14:textId="737CB8F7" w:rsidR="00C678E3" w:rsidRPr="00791206" w:rsidRDefault="004E26B3" w:rsidP="004E26B3">
      <w:pPr>
        <w:ind w:left="720"/>
        <w:contextualSpacing/>
        <w:rPr>
          <w:rFonts w:cstheme="minorHAnsi"/>
        </w:rPr>
      </w:pPr>
      <w:r>
        <w:t>13</w:t>
      </w:r>
      <w:r>
        <w:tab/>
        <w:t>Linfoma</w:t>
      </w:r>
    </w:p>
    <w:p w14:paraId="2121FA63" w14:textId="1D08CC9E" w:rsidR="00C678E3" w:rsidRPr="00791206" w:rsidRDefault="004E26B3" w:rsidP="004E26B3">
      <w:pPr>
        <w:ind w:left="720"/>
        <w:contextualSpacing/>
        <w:rPr>
          <w:rFonts w:cstheme="minorHAnsi"/>
        </w:rPr>
      </w:pPr>
      <w:r>
        <w:t>14</w:t>
      </w:r>
      <w:r>
        <w:tab/>
        <w:t>De piel (melanoma)</w:t>
      </w:r>
    </w:p>
    <w:p w14:paraId="2F8F5ED0" w14:textId="64152775" w:rsidR="00C678E3" w:rsidRPr="00791206" w:rsidRDefault="004E26B3" w:rsidP="004E26B3">
      <w:pPr>
        <w:ind w:left="720"/>
        <w:contextualSpacing/>
        <w:rPr>
          <w:rFonts w:cstheme="minorHAnsi"/>
        </w:rPr>
      </w:pPr>
      <w:r>
        <w:t>15</w:t>
      </w:r>
      <w:r>
        <w:tab/>
        <w:t>De piel, pero no melanoma (de células basales o células escamosas)</w:t>
      </w:r>
    </w:p>
    <w:p w14:paraId="2A3529E8" w14:textId="73AB0265" w:rsidR="00C678E3" w:rsidRPr="00791206" w:rsidRDefault="004E26B3" w:rsidP="004E26B3">
      <w:pPr>
        <w:ind w:left="720"/>
        <w:contextualSpacing/>
      </w:pPr>
      <w:r>
        <w:t>16</w:t>
      </w:r>
      <w:r>
        <w:tab/>
        <w:t xml:space="preserve">De ovario </w:t>
      </w:r>
    </w:p>
    <w:p w14:paraId="54FACE8A" w14:textId="6A5AD19C" w:rsidR="002B6AE0" w:rsidRDefault="004E26B3" w:rsidP="004E26B3">
      <w:pPr>
        <w:ind w:left="720"/>
        <w:contextualSpacing/>
        <w:rPr>
          <w:rFonts w:cstheme="minorHAnsi"/>
        </w:rPr>
      </w:pPr>
      <w:r>
        <w:t>17</w:t>
      </w:r>
      <w:r>
        <w:tab/>
        <w:t>De páncreas</w:t>
      </w:r>
    </w:p>
    <w:p w14:paraId="79800B7E" w14:textId="17EB4EDD" w:rsidR="003841D4" w:rsidRPr="002B6AE0" w:rsidRDefault="004E26B3" w:rsidP="004E26B3">
      <w:pPr>
        <w:ind w:left="720"/>
        <w:contextualSpacing/>
      </w:pPr>
      <w:r>
        <w:t>18</w:t>
      </w:r>
      <w:r>
        <w:tab/>
        <w:t>De próstata</w:t>
      </w:r>
    </w:p>
    <w:p w14:paraId="0B0E488F" w14:textId="62E2F3DA" w:rsidR="00C678E3" w:rsidRPr="00791206" w:rsidRDefault="004E26B3" w:rsidP="004E26B3">
      <w:pPr>
        <w:ind w:left="720"/>
        <w:contextualSpacing/>
      </w:pPr>
      <w:r>
        <w:t>19</w:t>
      </w:r>
      <w:r>
        <w:tab/>
        <w:t>De estómago</w:t>
      </w:r>
    </w:p>
    <w:p w14:paraId="3E025B69" w14:textId="5F3A9128" w:rsidR="00C678E3" w:rsidRPr="00791206" w:rsidRDefault="004E26B3" w:rsidP="004E26B3">
      <w:pPr>
        <w:ind w:left="720"/>
        <w:contextualSpacing/>
      </w:pPr>
      <w:r>
        <w:lastRenderedPageBreak/>
        <w:t>20</w:t>
      </w:r>
      <w:r>
        <w:tab/>
        <w:t xml:space="preserve">De testículo </w:t>
      </w:r>
    </w:p>
    <w:p w14:paraId="7B79A439" w14:textId="651DEF86" w:rsidR="00C678E3" w:rsidRPr="00791206" w:rsidRDefault="004E26B3" w:rsidP="004E26B3">
      <w:pPr>
        <w:ind w:left="720"/>
        <w:contextualSpacing/>
      </w:pPr>
      <w:r>
        <w:t>21</w:t>
      </w:r>
      <w:r>
        <w:tab/>
        <w:t>De tiroides</w:t>
      </w:r>
    </w:p>
    <w:p w14:paraId="049E0E81" w14:textId="4E6AE27D" w:rsidR="00C678E3" w:rsidRPr="00791206" w:rsidRDefault="004E26B3" w:rsidP="004E26B3">
      <w:pPr>
        <w:ind w:left="720"/>
        <w:contextualSpacing/>
      </w:pPr>
      <w:r>
        <w:t>22</w:t>
      </w:r>
      <w:r>
        <w:tab/>
        <w:t xml:space="preserve">De útero (de endometrio) </w:t>
      </w:r>
    </w:p>
    <w:p w14:paraId="3E9F1EA4" w14:textId="3933E884" w:rsidR="00C678E3" w:rsidRPr="00791206" w:rsidRDefault="004E26B3" w:rsidP="004E26B3">
      <w:pPr>
        <w:ind w:left="720"/>
        <w:contextualSpacing/>
        <w:rPr>
          <w:rFonts w:cstheme="minorHAnsi"/>
        </w:rPr>
      </w:pPr>
      <w:r>
        <w:t>55</w:t>
      </w:r>
      <w:r>
        <w:tab/>
        <w:t xml:space="preserve">Otro tipo de cáncer: </w:t>
      </w:r>
      <w:r w:rsidR="009E3C0A">
        <w:t>d</w:t>
      </w:r>
      <w:r>
        <w:t>escriba [text box]</w:t>
      </w:r>
    </w:p>
    <w:p w14:paraId="796740C2" w14:textId="2C078061" w:rsidR="00C678E3" w:rsidRPr="00791206" w:rsidRDefault="004E26B3" w:rsidP="004E26B3">
      <w:pPr>
        <w:ind w:left="720"/>
        <w:contextualSpacing/>
        <w:rPr>
          <w:rFonts w:cstheme="minorHAnsi"/>
        </w:rPr>
      </w:pPr>
      <w:r>
        <w:t>77</w:t>
      </w:r>
      <w:r>
        <w:tab/>
        <w:t>Sé que mi hermano tenía cáncer, pero no sé de qué tipo</w:t>
      </w:r>
    </w:p>
    <w:p w14:paraId="0E9FA4A4" w14:textId="4EFFCCA4" w:rsidR="003841D4" w:rsidRDefault="43BF4B94" w:rsidP="004A3523">
      <w:pPr>
        <w:pStyle w:val="ListParagraph"/>
        <w:numPr>
          <w:ilvl w:val="0"/>
          <w:numId w:val="20"/>
        </w:numPr>
      </w:pPr>
      <w:r>
        <w:t>[SIBCANC3A]</w:t>
      </w:r>
      <w:bookmarkStart w:id="9" w:name="OLE_LINK1"/>
      <w:r>
        <w:t xml:space="preserve"> ¿Qué edad tenía [SU HERMANO] cuando un médico u otro profesional de la salud le dijo </w:t>
      </w:r>
      <w:r>
        <w:rPr>
          <w:b/>
        </w:rPr>
        <w:t>por primera vez</w:t>
      </w:r>
      <w:r>
        <w:t xml:space="preserve"> que tiene o tenía </w:t>
      </w:r>
      <w:r>
        <w:rPr>
          <w:b/>
        </w:rPr>
        <w:t>cáncer de ano</w:t>
      </w:r>
      <w:r>
        <w:t>?</w:t>
      </w:r>
      <w:bookmarkEnd w:id="9"/>
    </w:p>
    <w:p w14:paraId="504AD365" w14:textId="63FD7746" w:rsidR="002B6AE0" w:rsidRPr="00F0274F" w:rsidRDefault="6838C06C" w:rsidP="00F0274F">
      <w:pPr>
        <w:ind w:left="720"/>
      </w:pPr>
      <w:r>
        <w:t xml:space="preserve">|__|__| Edad en el momento del diagnóstico </w:t>
      </w:r>
    </w:p>
    <w:p w14:paraId="1677E255" w14:textId="0DD5A514" w:rsidR="00F0274F" w:rsidRPr="00F0274F" w:rsidRDefault="6838C06C" w:rsidP="00F0274F">
      <w:pPr>
        <w:spacing w:after="0"/>
        <w:ind w:left="720"/>
      </w:pPr>
      <w:r>
        <w:t xml:space="preserve">O, si le es más fácil recordar en qué año, anótelo aquí: </w:t>
      </w:r>
    </w:p>
    <w:p w14:paraId="1F37FB97" w14:textId="46CAEC92" w:rsidR="004E6A7B" w:rsidRPr="00F0274F" w:rsidRDefault="6838C06C" w:rsidP="00F0274F">
      <w:pPr>
        <w:ind w:left="720"/>
      </w:pPr>
      <w:r>
        <w:t xml:space="preserve">|__|__|__|__| Año del diagnóstico </w:t>
      </w:r>
    </w:p>
    <w:p w14:paraId="6AF68DF0" w14:textId="5157972F" w:rsidR="00FB6C0F" w:rsidRDefault="43BF4B94" w:rsidP="004A3523">
      <w:pPr>
        <w:numPr>
          <w:ilvl w:val="0"/>
          <w:numId w:val="3"/>
        </w:numPr>
        <w:contextualSpacing/>
      </w:pPr>
      <w:r>
        <w:t xml:space="preserve">[SIBCANC3B] ¿Qué edad tenía [SU HERMANO] cuando un médico u otro profesional de la salud le dijo </w:t>
      </w:r>
      <w:r>
        <w:rPr>
          <w:b/>
        </w:rPr>
        <w:t>por primera vez</w:t>
      </w:r>
      <w:r>
        <w:t xml:space="preserve"> que tiene o tenía </w:t>
      </w:r>
      <w:r>
        <w:rPr>
          <w:b/>
        </w:rPr>
        <w:t>cáncer de vejiga</w:t>
      </w:r>
      <w:r>
        <w:t>?</w:t>
      </w:r>
    </w:p>
    <w:p w14:paraId="4A93D86D" w14:textId="7C50A1D7" w:rsidR="00FB6C0F" w:rsidRPr="00F0274F" w:rsidRDefault="00FB6C0F" w:rsidP="00FB6C0F">
      <w:pPr>
        <w:spacing w:before="240"/>
        <w:ind w:left="720"/>
      </w:pPr>
      <w:r>
        <w:t xml:space="preserve">|__|__| Edad en el momento del diagnóstico </w:t>
      </w:r>
    </w:p>
    <w:p w14:paraId="24E2BCCB" w14:textId="3C5DA5B9" w:rsidR="00FB6C0F" w:rsidRPr="00F0274F" w:rsidRDefault="00FB6C0F" w:rsidP="00FB6C0F">
      <w:pPr>
        <w:spacing w:after="0"/>
        <w:ind w:left="720"/>
      </w:pPr>
      <w:r>
        <w:t xml:space="preserve">O, si le es más fácil recordar en qué año, anótelo aquí: </w:t>
      </w:r>
    </w:p>
    <w:p w14:paraId="29718081" w14:textId="77777777" w:rsidR="00FB6C0F" w:rsidRPr="00F0274F" w:rsidRDefault="00FB6C0F" w:rsidP="00FB6C0F">
      <w:pPr>
        <w:ind w:left="720"/>
      </w:pPr>
      <w:r>
        <w:t xml:space="preserve">|__|__|__|__| Año del diagnóstico </w:t>
      </w:r>
    </w:p>
    <w:p w14:paraId="6F16EB97" w14:textId="31BBE930" w:rsidR="003841D4" w:rsidRDefault="43BF4B94" w:rsidP="004A3523">
      <w:pPr>
        <w:pStyle w:val="ListParagraph"/>
        <w:numPr>
          <w:ilvl w:val="0"/>
          <w:numId w:val="20"/>
        </w:numPr>
      </w:pPr>
      <w:r>
        <w:t xml:space="preserve">[SIBCANC3C] ¿Qué edad tenía [SU HERMANO] cuando un médico u otro profesional de la salud le dijo </w:t>
      </w:r>
      <w:r>
        <w:rPr>
          <w:b/>
        </w:rPr>
        <w:t>por primera</w:t>
      </w:r>
      <w:r>
        <w:t xml:space="preserve"> </w:t>
      </w:r>
      <w:r>
        <w:rPr>
          <w:b/>
          <w:bCs/>
        </w:rPr>
        <w:t>vez</w:t>
      </w:r>
      <w:r>
        <w:t xml:space="preserve"> que tiene o tenía </w:t>
      </w:r>
      <w:r>
        <w:rPr>
          <w:b/>
          <w:bCs/>
        </w:rPr>
        <w:t>cáncer de encéfalo o de cerebro</w:t>
      </w:r>
      <w:r>
        <w:t>?</w:t>
      </w:r>
    </w:p>
    <w:p w14:paraId="01EB6BF7" w14:textId="1E09BE03" w:rsidR="001C5EC0" w:rsidRPr="00F0274F" w:rsidRDefault="001C5EC0" w:rsidP="001C5EC0">
      <w:pPr>
        <w:spacing w:before="240"/>
        <w:ind w:left="720"/>
      </w:pPr>
      <w:r>
        <w:t xml:space="preserve">|__|__| Edad en el momento del diagnóstico </w:t>
      </w:r>
    </w:p>
    <w:p w14:paraId="3F9992E9" w14:textId="76CB3062" w:rsidR="001C5EC0" w:rsidRPr="00F0274F" w:rsidRDefault="001C5EC0" w:rsidP="001C5EC0">
      <w:pPr>
        <w:spacing w:after="0"/>
        <w:ind w:left="720"/>
      </w:pPr>
      <w:r>
        <w:t xml:space="preserve">O, si le es más fácil recordar en qué año, anótelo aquí: </w:t>
      </w:r>
    </w:p>
    <w:p w14:paraId="01A5C69F" w14:textId="77777777" w:rsidR="001C5EC0" w:rsidRPr="00F0274F" w:rsidRDefault="001C5EC0" w:rsidP="001C5EC0">
      <w:pPr>
        <w:ind w:left="720"/>
      </w:pPr>
      <w:r>
        <w:t xml:space="preserve">|__|__|__|__| Año del diagnóstico </w:t>
      </w:r>
    </w:p>
    <w:p w14:paraId="38954618" w14:textId="3CEF9601" w:rsidR="003841D4" w:rsidRDefault="43BF4B94" w:rsidP="004A3523">
      <w:pPr>
        <w:pStyle w:val="ListParagraph"/>
        <w:numPr>
          <w:ilvl w:val="0"/>
          <w:numId w:val="20"/>
        </w:numPr>
      </w:pPr>
      <w:r>
        <w:t xml:space="preserve">[SIBCANC3D] ¿Qué edad tenía [SU HERMANO] cuando un médico u otro profesional de la salud le dijo </w:t>
      </w:r>
      <w:r>
        <w:rPr>
          <w:b/>
        </w:rPr>
        <w:t>por primera vez</w:t>
      </w:r>
      <w:r>
        <w:t xml:space="preserve"> que tiene o tenía </w:t>
      </w:r>
      <w:r>
        <w:rPr>
          <w:b/>
        </w:rPr>
        <w:t>cáncer de mama (seno)</w:t>
      </w:r>
      <w:r>
        <w:t>?</w:t>
      </w:r>
    </w:p>
    <w:p w14:paraId="42F147D8" w14:textId="12B03CB9" w:rsidR="00993E68" w:rsidRPr="00F0274F" w:rsidRDefault="00993E68" w:rsidP="00993E68">
      <w:pPr>
        <w:ind w:left="720"/>
      </w:pPr>
      <w:r>
        <w:t xml:space="preserve">|__|__| Edad en el momento del diagnóstico </w:t>
      </w:r>
    </w:p>
    <w:p w14:paraId="3D5E0675" w14:textId="0E1639A9" w:rsidR="00993E68" w:rsidRPr="00F0274F" w:rsidRDefault="00993E68" w:rsidP="00993E68">
      <w:pPr>
        <w:spacing w:after="0"/>
        <w:ind w:left="720"/>
      </w:pPr>
      <w:r>
        <w:t xml:space="preserve">O, si le es más fácil recordar en qué año, anótelo aquí: </w:t>
      </w:r>
    </w:p>
    <w:p w14:paraId="5B2A79F0" w14:textId="77777777" w:rsidR="00993E68" w:rsidRPr="00F0274F" w:rsidRDefault="00993E68" w:rsidP="00993E68">
      <w:pPr>
        <w:ind w:left="720"/>
      </w:pPr>
      <w:r>
        <w:t xml:space="preserve">|__|__|__|__| Año del diagnóstico </w:t>
      </w:r>
    </w:p>
    <w:p w14:paraId="3AE15708" w14:textId="0E0F51F7" w:rsidR="003841D4" w:rsidRDefault="43BF4B94" w:rsidP="004A3523">
      <w:pPr>
        <w:pStyle w:val="ListParagraph"/>
        <w:numPr>
          <w:ilvl w:val="0"/>
          <w:numId w:val="20"/>
        </w:numPr>
      </w:pPr>
      <w:r>
        <w:t xml:space="preserve">[SIBCANC3E] ¿Qué edad tenía [SU HERMANO] cuando un médico u otro profesional de la salud le dijo </w:t>
      </w:r>
      <w:r>
        <w:rPr>
          <w:b/>
        </w:rPr>
        <w:t>por primera vez</w:t>
      </w:r>
      <w:r>
        <w:t xml:space="preserve"> que tiene o tenía </w:t>
      </w:r>
      <w:r>
        <w:rPr>
          <w:b/>
        </w:rPr>
        <w:t>cáncer de cuello uterino</w:t>
      </w:r>
      <w:r>
        <w:t>?</w:t>
      </w:r>
    </w:p>
    <w:p w14:paraId="2A97D083" w14:textId="100221A8" w:rsidR="00993E68" w:rsidRPr="00F0274F" w:rsidRDefault="00993E68" w:rsidP="00993E68">
      <w:pPr>
        <w:spacing w:before="240"/>
        <w:ind w:left="720"/>
      </w:pPr>
      <w:r>
        <w:t xml:space="preserve">|__|__| Edad en el momento del diagnóstico </w:t>
      </w:r>
    </w:p>
    <w:p w14:paraId="1D27036A" w14:textId="3CD1EE5E" w:rsidR="00993E68" w:rsidRPr="00F0274F" w:rsidRDefault="00993E68" w:rsidP="00993E68">
      <w:pPr>
        <w:spacing w:after="0"/>
        <w:ind w:left="720"/>
      </w:pPr>
      <w:r>
        <w:t xml:space="preserve">O, si le es más fácil recordar en qué año, anótelo aquí: </w:t>
      </w:r>
    </w:p>
    <w:p w14:paraId="7CBABA78" w14:textId="77777777" w:rsidR="00993E68" w:rsidRPr="00F0274F" w:rsidRDefault="00993E68" w:rsidP="00993E68">
      <w:pPr>
        <w:ind w:left="720"/>
      </w:pPr>
      <w:r>
        <w:t xml:space="preserve">|__|__|__|__| Año del diagnóstico </w:t>
      </w:r>
    </w:p>
    <w:p w14:paraId="02EFA1B2" w14:textId="23DE4411" w:rsidR="003841D4" w:rsidRDefault="43BF4B94" w:rsidP="004A3523">
      <w:pPr>
        <w:pStyle w:val="ListParagraph"/>
        <w:numPr>
          <w:ilvl w:val="0"/>
          <w:numId w:val="20"/>
        </w:numPr>
      </w:pPr>
      <w:r>
        <w:t xml:space="preserve">[SIBCANC3F] ¿Qué edad tenía [SU HERMANO] cuando un médico u otro profesional de la salud le dijo </w:t>
      </w:r>
      <w:r>
        <w:rPr>
          <w:b/>
          <w:bCs/>
        </w:rPr>
        <w:t>por primera vez</w:t>
      </w:r>
      <w:r>
        <w:t xml:space="preserve"> que tiene o tenía </w:t>
      </w:r>
      <w:r>
        <w:rPr>
          <w:b/>
          <w:bCs/>
        </w:rPr>
        <w:t>cáncer de colon o de recto</w:t>
      </w:r>
      <w:r>
        <w:t>?</w:t>
      </w:r>
    </w:p>
    <w:p w14:paraId="13B2A018" w14:textId="0B8C9CC4" w:rsidR="00993E68" w:rsidRPr="00F0274F" w:rsidRDefault="00993E68" w:rsidP="00993E68">
      <w:pPr>
        <w:spacing w:before="240"/>
        <w:ind w:left="720"/>
      </w:pPr>
      <w:r>
        <w:t xml:space="preserve">|__|__| Edad en el momento del diagnóstico </w:t>
      </w:r>
    </w:p>
    <w:p w14:paraId="46B483DF" w14:textId="2C66BDDB" w:rsidR="00993E68" w:rsidRPr="00F0274F" w:rsidRDefault="00993E68" w:rsidP="00993E68">
      <w:pPr>
        <w:spacing w:after="0"/>
        <w:ind w:left="720"/>
      </w:pPr>
      <w:r>
        <w:t xml:space="preserve">O, si le es más fácil recordar en qué año, anótelo aquí: </w:t>
      </w:r>
    </w:p>
    <w:p w14:paraId="1633E2F9" w14:textId="77777777" w:rsidR="00993E68" w:rsidRPr="00F0274F" w:rsidRDefault="00993E68" w:rsidP="00993E68">
      <w:pPr>
        <w:ind w:left="720"/>
      </w:pPr>
      <w:r>
        <w:lastRenderedPageBreak/>
        <w:t xml:space="preserve">|__|__|__|__| Año del diagnóstico </w:t>
      </w:r>
    </w:p>
    <w:p w14:paraId="29126F33" w14:textId="433F6E2A" w:rsidR="003841D4" w:rsidRDefault="43BF4B94" w:rsidP="004A3523">
      <w:pPr>
        <w:pStyle w:val="ListParagraph"/>
        <w:numPr>
          <w:ilvl w:val="0"/>
          <w:numId w:val="20"/>
        </w:numPr>
      </w:pPr>
      <w:r>
        <w:t xml:space="preserve">[SIBCANC3G] ¿Qué edad tenía [SU HERMANO] cuando un médico u otro profesional de la salud le dijo </w:t>
      </w:r>
      <w:r>
        <w:rPr>
          <w:b/>
        </w:rPr>
        <w:t>por primera vez</w:t>
      </w:r>
      <w:r>
        <w:t xml:space="preserve"> que tiene o tenía </w:t>
      </w:r>
      <w:r>
        <w:rPr>
          <w:b/>
        </w:rPr>
        <w:t>cáncer de esófago</w:t>
      </w:r>
      <w:r>
        <w:t>?</w:t>
      </w:r>
    </w:p>
    <w:p w14:paraId="18C51C41" w14:textId="264972EB" w:rsidR="00993E68" w:rsidRPr="00F0274F" w:rsidRDefault="00993E68" w:rsidP="00C66842">
      <w:pPr>
        <w:spacing w:before="240"/>
        <w:ind w:left="720"/>
      </w:pPr>
      <w:r>
        <w:t xml:space="preserve">|__|__| Edad en el momento del diagnóstico </w:t>
      </w:r>
    </w:p>
    <w:p w14:paraId="5CD9978B" w14:textId="6ACA7B82" w:rsidR="00993E68" w:rsidRPr="00F0274F" w:rsidRDefault="00993E68" w:rsidP="00993E68">
      <w:pPr>
        <w:spacing w:after="0"/>
        <w:ind w:left="720"/>
      </w:pPr>
      <w:r>
        <w:t xml:space="preserve">O, si le es más fácil recordar en qué año, anótelo aquí: </w:t>
      </w:r>
    </w:p>
    <w:p w14:paraId="22979699" w14:textId="77777777" w:rsidR="00993E68" w:rsidRPr="00F0274F" w:rsidRDefault="00993E68" w:rsidP="00993E68">
      <w:pPr>
        <w:ind w:left="720"/>
      </w:pPr>
      <w:r>
        <w:t xml:space="preserve">|__|__|__|__| Año del diagnóstico </w:t>
      </w:r>
    </w:p>
    <w:p w14:paraId="7BCD4224" w14:textId="1EADCE1C" w:rsidR="00C678E3" w:rsidRPr="00791206" w:rsidRDefault="00C678E3" w:rsidP="00A27A13">
      <w:pPr>
        <w:spacing w:after="0"/>
        <w:contextualSpacing/>
        <w:rPr>
          <w:b/>
          <w:bCs/>
        </w:rPr>
      </w:pPr>
    </w:p>
    <w:p w14:paraId="30BEC19C" w14:textId="0CC8CD7C" w:rsidR="003841D4" w:rsidRDefault="43BF4B94" w:rsidP="004A3523">
      <w:pPr>
        <w:pStyle w:val="ListParagraph"/>
        <w:numPr>
          <w:ilvl w:val="0"/>
          <w:numId w:val="20"/>
        </w:numPr>
      </w:pPr>
      <w:r>
        <w:t xml:space="preserve">[SIBCANC3H] ¿Qué edad tenía [SU HERMANO] cuando un médico u otro profesional de la salud le dijo </w:t>
      </w:r>
      <w:r>
        <w:rPr>
          <w:b/>
          <w:bCs/>
        </w:rPr>
        <w:t>por primera</w:t>
      </w:r>
      <w:r>
        <w:t xml:space="preserve"> </w:t>
      </w:r>
      <w:r>
        <w:rPr>
          <w:b/>
          <w:bCs/>
        </w:rPr>
        <w:t>vez</w:t>
      </w:r>
      <w:r>
        <w:t xml:space="preserve"> que tiene o tenía </w:t>
      </w:r>
      <w:r>
        <w:rPr>
          <w:b/>
        </w:rPr>
        <w:t>cáncer de cabeza y cuello</w:t>
      </w:r>
      <w:r>
        <w:t>?</w:t>
      </w:r>
    </w:p>
    <w:p w14:paraId="2EA5CCE5" w14:textId="3F1CD448" w:rsidR="00993E68" w:rsidRPr="00F0274F" w:rsidRDefault="00993E68" w:rsidP="00C66842">
      <w:pPr>
        <w:spacing w:before="240"/>
        <w:ind w:left="720"/>
      </w:pPr>
      <w:r>
        <w:t xml:space="preserve">|__|__| Edad en el momento del diagnóstico </w:t>
      </w:r>
    </w:p>
    <w:p w14:paraId="29B2387F" w14:textId="5008B0E9" w:rsidR="00993E68" w:rsidRPr="00F0274F" w:rsidRDefault="00993E68" w:rsidP="00993E68">
      <w:pPr>
        <w:spacing w:after="0"/>
        <w:ind w:left="720"/>
      </w:pPr>
      <w:r>
        <w:t xml:space="preserve">O, si le es más fácil recordar en qué año, anótelo aquí: </w:t>
      </w:r>
    </w:p>
    <w:p w14:paraId="352E28AB" w14:textId="77777777" w:rsidR="00993E68" w:rsidRPr="00F0274F" w:rsidRDefault="00993E68" w:rsidP="00993E68">
      <w:pPr>
        <w:ind w:left="720"/>
      </w:pPr>
      <w:r>
        <w:t xml:space="preserve">|__|__|__|__| Año del diagnóstico </w:t>
      </w:r>
    </w:p>
    <w:p w14:paraId="339F1918" w14:textId="7828F99C" w:rsidR="003841D4" w:rsidRDefault="43BF4B94" w:rsidP="004A3523">
      <w:pPr>
        <w:pStyle w:val="ListParagraph"/>
        <w:numPr>
          <w:ilvl w:val="0"/>
          <w:numId w:val="20"/>
        </w:numPr>
      </w:pPr>
      <w:r>
        <w:t xml:space="preserve">[SIBCANC3I] ¿Qué edad tenía [SU HERMANO] cuando un médico u otro profesional de la salud le dijo </w:t>
      </w:r>
      <w:r>
        <w:rPr>
          <w:b/>
        </w:rPr>
        <w:t>por primera vez</w:t>
      </w:r>
      <w:r>
        <w:t xml:space="preserve"> que tiene o tenía </w:t>
      </w:r>
      <w:r>
        <w:rPr>
          <w:b/>
        </w:rPr>
        <w:t>cáncer de riñón</w:t>
      </w:r>
      <w:r>
        <w:t>?</w:t>
      </w:r>
    </w:p>
    <w:p w14:paraId="60FF8CE5" w14:textId="1D3E03B6" w:rsidR="00993E68" w:rsidRPr="00F0274F" w:rsidRDefault="00993E68" w:rsidP="00C66842">
      <w:pPr>
        <w:spacing w:before="240"/>
        <w:ind w:left="720"/>
      </w:pPr>
      <w:r>
        <w:t xml:space="preserve">|__|__| Edad en el momento del diagnóstico </w:t>
      </w:r>
    </w:p>
    <w:p w14:paraId="46CD15B7" w14:textId="6F212BCA" w:rsidR="00993E68" w:rsidRPr="00F0274F" w:rsidRDefault="00993E68" w:rsidP="00993E68">
      <w:pPr>
        <w:spacing w:after="0"/>
        <w:ind w:left="720"/>
      </w:pPr>
      <w:r>
        <w:t xml:space="preserve">O, si le es más fácil recordar en qué año, anótelo aquí: </w:t>
      </w:r>
    </w:p>
    <w:p w14:paraId="44C6F63B" w14:textId="77777777" w:rsidR="00993E68" w:rsidRPr="00F0274F" w:rsidRDefault="00993E68" w:rsidP="00993E68">
      <w:pPr>
        <w:ind w:left="720"/>
      </w:pPr>
      <w:r>
        <w:t xml:space="preserve">|__|__|__|__| Año del diagnóstico </w:t>
      </w:r>
    </w:p>
    <w:p w14:paraId="04677623" w14:textId="18A3DC32" w:rsidR="003841D4" w:rsidRDefault="43BF4B94" w:rsidP="004A3523">
      <w:pPr>
        <w:pStyle w:val="ListParagraph"/>
        <w:numPr>
          <w:ilvl w:val="0"/>
          <w:numId w:val="20"/>
        </w:numPr>
      </w:pPr>
      <w:r>
        <w:t xml:space="preserve">[SIBCANC3J] ¿Qué edad tenía [SU HERMANO] cuando un médico u otro profesional de la salud le dijo </w:t>
      </w:r>
      <w:r>
        <w:rPr>
          <w:b/>
          <w:bCs/>
        </w:rPr>
        <w:t>por primera vez</w:t>
      </w:r>
      <w:r>
        <w:t xml:space="preserve"> que tiene o tenía </w:t>
      </w:r>
      <w:r>
        <w:rPr>
          <w:b/>
        </w:rPr>
        <w:t>leucemia</w:t>
      </w:r>
      <w:r>
        <w:t>?</w:t>
      </w:r>
    </w:p>
    <w:p w14:paraId="262A45D5" w14:textId="5149E80B" w:rsidR="00993E68" w:rsidRPr="00F0274F" w:rsidRDefault="00993E68" w:rsidP="00C66842">
      <w:pPr>
        <w:spacing w:before="240"/>
        <w:ind w:left="720"/>
      </w:pPr>
      <w:r>
        <w:t xml:space="preserve">|__|__| Edad en el momento del diagnóstico </w:t>
      </w:r>
    </w:p>
    <w:p w14:paraId="3EC5C403" w14:textId="1B57CFA1" w:rsidR="00993E68" w:rsidRPr="00F0274F" w:rsidRDefault="00993E68" w:rsidP="00993E68">
      <w:pPr>
        <w:spacing w:after="0"/>
        <w:ind w:left="720"/>
      </w:pPr>
      <w:r>
        <w:t xml:space="preserve">O, si le es más fácil recordar en qué año, anótelo aquí: </w:t>
      </w:r>
    </w:p>
    <w:p w14:paraId="43FD7371" w14:textId="77777777" w:rsidR="00993E68" w:rsidRPr="00F0274F" w:rsidRDefault="00993E68" w:rsidP="00993E68">
      <w:pPr>
        <w:ind w:left="720"/>
      </w:pPr>
      <w:r>
        <w:t xml:space="preserve">|__|__|__|__| Año del diagnóstico </w:t>
      </w:r>
    </w:p>
    <w:p w14:paraId="79499737" w14:textId="21E21E96" w:rsidR="003841D4" w:rsidRDefault="43BF4B94" w:rsidP="004A3523">
      <w:pPr>
        <w:pStyle w:val="ListParagraph"/>
        <w:numPr>
          <w:ilvl w:val="0"/>
          <w:numId w:val="20"/>
        </w:numPr>
      </w:pPr>
      <w:r>
        <w:t xml:space="preserve">[SIBCANC3K] ¿Qué edad tenía [SU HERMANO] cuando un médico u otro profesional de la salud le dijo </w:t>
      </w:r>
      <w:r>
        <w:rPr>
          <w:b/>
        </w:rPr>
        <w:t>por primera vez</w:t>
      </w:r>
      <w:r>
        <w:t xml:space="preserve"> que tiene o tenía </w:t>
      </w:r>
      <w:r>
        <w:rPr>
          <w:b/>
        </w:rPr>
        <w:t>cáncer de hígado</w:t>
      </w:r>
      <w:r>
        <w:t>?</w:t>
      </w:r>
    </w:p>
    <w:p w14:paraId="4134F269" w14:textId="0765E7DF" w:rsidR="00993E68" w:rsidRPr="00F0274F" w:rsidRDefault="00993E68" w:rsidP="00C66842">
      <w:pPr>
        <w:spacing w:before="240"/>
        <w:ind w:left="720"/>
      </w:pPr>
      <w:r>
        <w:t xml:space="preserve">|__|__| Edad en el momento del diagnóstico </w:t>
      </w:r>
    </w:p>
    <w:p w14:paraId="27448322" w14:textId="6B7D0CC8" w:rsidR="00993E68" w:rsidRPr="00F0274F" w:rsidRDefault="00993E68" w:rsidP="00993E68">
      <w:pPr>
        <w:spacing w:after="0"/>
        <w:ind w:left="720"/>
      </w:pPr>
      <w:r>
        <w:t xml:space="preserve">O, si le es más fácil recordar en qué año, anótelo aquí: </w:t>
      </w:r>
    </w:p>
    <w:p w14:paraId="0A6772CA" w14:textId="77777777" w:rsidR="00993E68" w:rsidRPr="00F0274F" w:rsidRDefault="00993E68" w:rsidP="00993E68">
      <w:pPr>
        <w:ind w:left="720"/>
      </w:pPr>
      <w:r>
        <w:t xml:space="preserve">|__|__|__|__| Año del diagnóstico </w:t>
      </w:r>
    </w:p>
    <w:p w14:paraId="4F8185FF" w14:textId="2BCDA9B1" w:rsidR="003841D4" w:rsidRDefault="43BF4B94" w:rsidP="004A3523">
      <w:pPr>
        <w:pStyle w:val="ListParagraph"/>
        <w:numPr>
          <w:ilvl w:val="0"/>
          <w:numId w:val="20"/>
        </w:numPr>
      </w:pPr>
      <w:r>
        <w:t xml:space="preserve">[SIBCANC3L] ¿Qué edad tenía [SU HERMANO] cuando un médico u otro profesional de la salud le dijo </w:t>
      </w:r>
      <w:r>
        <w:rPr>
          <w:b/>
          <w:bCs/>
        </w:rPr>
        <w:t>por primera vez</w:t>
      </w:r>
      <w:r>
        <w:t xml:space="preserve"> que tiene o tenía </w:t>
      </w:r>
      <w:r>
        <w:rPr>
          <w:b/>
        </w:rPr>
        <w:t>cáncer de pulmón o de bronquios</w:t>
      </w:r>
      <w:r>
        <w:t>?</w:t>
      </w:r>
    </w:p>
    <w:p w14:paraId="325385E5" w14:textId="5E329BB4" w:rsidR="00993E68" w:rsidRPr="00F0274F" w:rsidRDefault="00993E68" w:rsidP="00C66842">
      <w:pPr>
        <w:spacing w:before="240"/>
        <w:ind w:left="720"/>
      </w:pPr>
      <w:r>
        <w:t xml:space="preserve">|__|__| Edad en el momento del diagnóstico </w:t>
      </w:r>
    </w:p>
    <w:p w14:paraId="49446B65" w14:textId="568C30C4" w:rsidR="00993E68" w:rsidRPr="00F0274F" w:rsidRDefault="00993E68" w:rsidP="00993E68">
      <w:pPr>
        <w:spacing w:after="0"/>
        <w:ind w:left="720"/>
      </w:pPr>
      <w:r>
        <w:t xml:space="preserve">O, si le es más fácil recordar en qué año, anótelo aquí: </w:t>
      </w:r>
    </w:p>
    <w:p w14:paraId="60D8ED49" w14:textId="77777777" w:rsidR="00993E68" w:rsidRPr="00F0274F" w:rsidRDefault="00993E68" w:rsidP="00993E68">
      <w:pPr>
        <w:ind w:left="720"/>
      </w:pPr>
      <w:r>
        <w:t xml:space="preserve">|__|__|__|__| Año del diagnóstico </w:t>
      </w:r>
    </w:p>
    <w:p w14:paraId="3A865156" w14:textId="37018AD3" w:rsidR="003841D4" w:rsidRDefault="43BF4B94" w:rsidP="004A3523">
      <w:pPr>
        <w:pStyle w:val="ListParagraph"/>
        <w:numPr>
          <w:ilvl w:val="0"/>
          <w:numId w:val="20"/>
        </w:numPr>
      </w:pPr>
      <w:r>
        <w:lastRenderedPageBreak/>
        <w:t xml:space="preserve">[SIBCANC3M] ¿Qué edad tenía [SU HERMANO] cuando un médico u otro profesional de la salud le dijo </w:t>
      </w:r>
      <w:r>
        <w:rPr>
          <w:b/>
          <w:bCs/>
        </w:rPr>
        <w:t>por primera</w:t>
      </w:r>
      <w:r>
        <w:t xml:space="preserve"> </w:t>
      </w:r>
      <w:r>
        <w:rPr>
          <w:b/>
          <w:bCs/>
        </w:rPr>
        <w:t>vez</w:t>
      </w:r>
      <w:r>
        <w:t xml:space="preserve"> que tiene o tenía </w:t>
      </w:r>
      <w:r>
        <w:rPr>
          <w:b/>
        </w:rPr>
        <w:t>linfoma no hodgkiniano</w:t>
      </w:r>
      <w:r>
        <w:t>?</w:t>
      </w:r>
    </w:p>
    <w:p w14:paraId="6A293C08" w14:textId="7C1DC616" w:rsidR="00993E68" w:rsidRPr="00F0274F" w:rsidRDefault="00993E68" w:rsidP="00C66842">
      <w:pPr>
        <w:spacing w:before="240"/>
        <w:ind w:left="720"/>
      </w:pPr>
      <w:r>
        <w:t xml:space="preserve">|__|__| Edad en el momento del diagnóstico </w:t>
      </w:r>
    </w:p>
    <w:p w14:paraId="4AF0FE0F" w14:textId="1D453374" w:rsidR="00993E68" w:rsidRPr="00F0274F" w:rsidRDefault="00993E68" w:rsidP="00993E68">
      <w:pPr>
        <w:spacing w:after="0"/>
        <w:ind w:left="720"/>
      </w:pPr>
      <w:r>
        <w:t xml:space="preserve">O, si le es más fácil recordar en qué año, anótelo aquí: </w:t>
      </w:r>
    </w:p>
    <w:p w14:paraId="1A4F68A8" w14:textId="77777777" w:rsidR="00993E68" w:rsidRPr="00F0274F" w:rsidRDefault="00993E68" w:rsidP="00993E68">
      <w:pPr>
        <w:ind w:left="720"/>
      </w:pPr>
      <w:r>
        <w:t xml:space="preserve">|__|__|__|__| Año del diagnóstico </w:t>
      </w:r>
    </w:p>
    <w:p w14:paraId="50E2A300" w14:textId="13A300A0" w:rsidR="003841D4" w:rsidRDefault="43BF4B94" w:rsidP="004A3523">
      <w:pPr>
        <w:pStyle w:val="ListParagraph"/>
        <w:numPr>
          <w:ilvl w:val="0"/>
          <w:numId w:val="20"/>
        </w:numPr>
      </w:pPr>
      <w:r>
        <w:t xml:space="preserve">[SIBCANC3N] ¿Qué edad tenía [SU HERMANO] cuando un médico u otro profesional de la salud le dijo </w:t>
      </w:r>
      <w:r>
        <w:rPr>
          <w:b/>
          <w:bCs/>
        </w:rPr>
        <w:t>por primera vez</w:t>
      </w:r>
      <w:r>
        <w:t xml:space="preserve"> que tiene o tenía </w:t>
      </w:r>
      <w:r>
        <w:rPr>
          <w:b/>
        </w:rPr>
        <w:t>linfoma</w:t>
      </w:r>
      <w:r>
        <w:t>?</w:t>
      </w:r>
    </w:p>
    <w:p w14:paraId="48D0CB06" w14:textId="69025961" w:rsidR="00993E68" w:rsidRPr="00F0274F" w:rsidRDefault="00993E68" w:rsidP="00C66842">
      <w:pPr>
        <w:spacing w:before="240"/>
        <w:ind w:left="720"/>
      </w:pPr>
      <w:r>
        <w:t xml:space="preserve">|__|__| Edad en el momento del diagnóstico </w:t>
      </w:r>
    </w:p>
    <w:p w14:paraId="0D096E8A" w14:textId="1A2BDEBE" w:rsidR="00993E68" w:rsidRPr="00F0274F" w:rsidRDefault="00993E68" w:rsidP="00993E68">
      <w:pPr>
        <w:spacing w:after="0"/>
        <w:ind w:left="720"/>
      </w:pPr>
      <w:r>
        <w:t xml:space="preserve">O, si le es más fácil recordar en qué año, anótelo aquí: </w:t>
      </w:r>
    </w:p>
    <w:p w14:paraId="3DE250F1" w14:textId="77777777" w:rsidR="00993E68" w:rsidRPr="00F0274F" w:rsidRDefault="00993E68" w:rsidP="00993E68">
      <w:pPr>
        <w:ind w:left="720"/>
      </w:pPr>
      <w:r>
        <w:t xml:space="preserve">|__|__|__|__| Año del diagnóstico </w:t>
      </w:r>
    </w:p>
    <w:p w14:paraId="4898F6CD" w14:textId="1C2FE2C4" w:rsidR="003841D4" w:rsidRDefault="43BF4B94" w:rsidP="004A3523">
      <w:pPr>
        <w:pStyle w:val="ListParagraph"/>
        <w:numPr>
          <w:ilvl w:val="0"/>
          <w:numId w:val="20"/>
        </w:numPr>
      </w:pPr>
      <w:r>
        <w:t xml:space="preserve">[SIBCANC3O] ¿Qué edad tenía [SU HERMANO] cuando un médico u otro profesional de la salud le dijo </w:t>
      </w:r>
      <w:r>
        <w:rPr>
          <w:b/>
          <w:bCs/>
        </w:rPr>
        <w:t>por primera vez</w:t>
      </w:r>
      <w:r>
        <w:t xml:space="preserve"> que tiene o tenía </w:t>
      </w:r>
      <w:r>
        <w:rPr>
          <w:b/>
        </w:rPr>
        <w:t>melanoma</w:t>
      </w:r>
      <w:r>
        <w:t>?</w:t>
      </w:r>
    </w:p>
    <w:p w14:paraId="75C9D4B6" w14:textId="4F251C9E" w:rsidR="00993E68" w:rsidRPr="00F0274F" w:rsidRDefault="00993E68" w:rsidP="00C66842">
      <w:pPr>
        <w:spacing w:before="240"/>
        <w:ind w:left="720"/>
      </w:pPr>
      <w:r>
        <w:t xml:space="preserve">|__|__| Edad en el momento del diagnóstico </w:t>
      </w:r>
    </w:p>
    <w:p w14:paraId="5AF23929" w14:textId="5DC7BD6D" w:rsidR="00993E68" w:rsidRPr="00F0274F" w:rsidRDefault="00993E68" w:rsidP="00993E68">
      <w:pPr>
        <w:spacing w:after="0"/>
        <w:ind w:left="720"/>
      </w:pPr>
      <w:r>
        <w:t xml:space="preserve">O, si le es más fácil recordar en qué año, anótelo aquí: </w:t>
      </w:r>
    </w:p>
    <w:p w14:paraId="1987BB3B" w14:textId="77777777" w:rsidR="00993E68" w:rsidRPr="00F0274F" w:rsidRDefault="00993E68" w:rsidP="00993E68">
      <w:pPr>
        <w:ind w:left="720"/>
      </w:pPr>
      <w:r>
        <w:t xml:space="preserve">|__|__|__|__| Año del diagnóstico </w:t>
      </w:r>
    </w:p>
    <w:p w14:paraId="414CB368" w14:textId="32AAF72B" w:rsidR="003841D4" w:rsidRDefault="43BF4B94" w:rsidP="004A3523">
      <w:pPr>
        <w:pStyle w:val="ListParagraph"/>
        <w:numPr>
          <w:ilvl w:val="0"/>
          <w:numId w:val="20"/>
        </w:numPr>
      </w:pPr>
      <w:r>
        <w:t xml:space="preserve">[SIBCANC3P] ¿Qué edad tenía [SU HERMANO] cuando un médico u otro profesional de la salud le dijo </w:t>
      </w:r>
      <w:r>
        <w:rPr>
          <w:b/>
          <w:bCs/>
        </w:rPr>
        <w:t>por primera vez</w:t>
      </w:r>
      <w:r>
        <w:t xml:space="preserve"> que tiene o tenía </w:t>
      </w:r>
      <w:r>
        <w:rPr>
          <w:b/>
        </w:rPr>
        <w:t>cáncer de piel distinto del melanoma</w:t>
      </w:r>
      <w:r>
        <w:t>?</w:t>
      </w:r>
    </w:p>
    <w:p w14:paraId="41F2EB81" w14:textId="06ECFF5F" w:rsidR="00993E68" w:rsidRPr="00F0274F" w:rsidRDefault="00993E68" w:rsidP="00C66842">
      <w:pPr>
        <w:spacing w:before="240"/>
        <w:ind w:left="720"/>
      </w:pPr>
      <w:r>
        <w:t xml:space="preserve">|__|__| Edad en el momento del diagnóstico </w:t>
      </w:r>
    </w:p>
    <w:p w14:paraId="1F41919A" w14:textId="4D0D98AE" w:rsidR="00993E68" w:rsidRPr="00F0274F" w:rsidRDefault="00993E68" w:rsidP="00993E68">
      <w:pPr>
        <w:spacing w:after="0"/>
        <w:ind w:left="720"/>
      </w:pPr>
      <w:r>
        <w:t xml:space="preserve">O, si le es más fácil recordar en qué año, anótelo aquí: </w:t>
      </w:r>
    </w:p>
    <w:p w14:paraId="317B7D57" w14:textId="77777777" w:rsidR="00993E68" w:rsidRPr="00F0274F" w:rsidRDefault="00993E68" w:rsidP="00993E68">
      <w:pPr>
        <w:ind w:left="720"/>
      </w:pPr>
      <w:r>
        <w:t xml:space="preserve">|__|__|__|__| Año del diagnóstico </w:t>
      </w:r>
    </w:p>
    <w:p w14:paraId="12BF1CFC" w14:textId="18324392" w:rsidR="003841D4" w:rsidRDefault="43BF4B94" w:rsidP="004A3523">
      <w:pPr>
        <w:pStyle w:val="ListParagraph"/>
        <w:numPr>
          <w:ilvl w:val="0"/>
          <w:numId w:val="20"/>
        </w:numPr>
      </w:pPr>
      <w:r>
        <w:t xml:space="preserve">[SIBCANC3Q] ¿Qué edad tenía [SU HERMANA] cuando un médico u otro profesional de la salud le dijo </w:t>
      </w:r>
      <w:r>
        <w:rPr>
          <w:b/>
        </w:rPr>
        <w:t>por primera vez</w:t>
      </w:r>
      <w:r>
        <w:t xml:space="preserve"> que tiene o tenía </w:t>
      </w:r>
      <w:r>
        <w:rPr>
          <w:b/>
        </w:rPr>
        <w:t>cáncer de ovario</w:t>
      </w:r>
      <w:r>
        <w:t>?</w:t>
      </w:r>
    </w:p>
    <w:p w14:paraId="14D3EC2D" w14:textId="6F7591F3" w:rsidR="00993E68" w:rsidRPr="00F0274F" w:rsidRDefault="00993E68" w:rsidP="00C66842">
      <w:pPr>
        <w:spacing w:before="240"/>
        <w:ind w:left="720"/>
      </w:pPr>
      <w:r>
        <w:t xml:space="preserve">|__|__| Edad en el momento del diagnóstico </w:t>
      </w:r>
    </w:p>
    <w:p w14:paraId="211838FE" w14:textId="0C6D0A4C" w:rsidR="00993E68" w:rsidRPr="00F0274F" w:rsidRDefault="00993E68" w:rsidP="00993E68">
      <w:pPr>
        <w:spacing w:after="0"/>
        <w:ind w:left="720"/>
      </w:pPr>
      <w:r>
        <w:t xml:space="preserve">O, si le es más fácil recordar en qué año, anótelo aquí: </w:t>
      </w:r>
    </w:p>
    <w:p w14:paraId="394F2D0F" w14:textId="77777777" w:rsidR="00993E68" w:rsidRPr="00F0274F" w:rsidRDefault="00993E68" w:rsidP="00993E68">
      <w:pPr>
        <w:ind w:left="720"/>
      </w:pPr>
      <w:r>
        <w:t xml:space="preserve">|__|__|__|__| Año del diagnóstico </w:t>
      </w:r>
    </w:p>
    <w:p w14:paraId="5551F172" w14:textId="65F8373E" w:rsidR="003841D4" w:rsidRDefault="43BF4B94" w:rsidP="004A3523">
      <w:pPr>
        <w:pStyle w:val="ListParagraph"/>
        <w:numPr>
          <w:ilvl w:val="0"/>
          <w:numId w:val="20"/>
        </w:numPr>
      </w:pPr>
      <w:r>
        <w:t xml:space="preserve">[SIBCANC3R] ¿Qué edad tenía [SU HERMANO] cuando un médico u otro profesional de la salud le dijo </w:t>
      </w:r>
      <w:r>
        <w:rPr>
          <w:b/>
        </w:rPr>
        <w:t>por primera vez</w:t>
      </w:r>
      <w:r>
        <w:t xml:space="preserve"> que tiene o tenía </w:t>
      </w:r>
      <w:r>
        <w:rPr>
          <w:b/>
        </w:rPr>
        <w:t>cáncer de páncreas</w:t>
      </w:r>
      <w:r>
        <w:t>?</w:t>
      </w:r>
    </w:p>
    <w:p w14:paraId="1246AA53" w14:textId="16D70F36" w:rsidR="00993E68" w:rsidRPr="00F0274F" w:rsidRDefault="00993E68" w:rsidP="00C66842">
      <w:pPr>
        <w:spacing w:before="240"/>
        <w:ind w:left="720"/>
      </w:pPr>
      <w:r>
        <w:t xml:space="preserve">|__|__| Edad en el momento del diagnóstico </w:t>
      </w:r>
    </w:p>
    <w:p w14:paraId="3C00E209" w14:textId="536F3660" w:rsidR="00993E68" w:rsidRPr="00F0274F" w:rsidRDefault="00993E68" w:rsidP="00993E68">
      <w:pPr>
        <w:spacing w:after="0"/>
        <w:ind w:left="720"/>
      </w:pPr>
      <w:r>
        <w:t xml:space="preserve">O, si le es más fácil recordar en qué año, anótelo aquí: </w:t>
      </w:r>
    </w:p>
    <w:p w14:paraId="08EC34DF" w14:textId="77777777" w:rsidR="00993E68" w:rsidRPr="00F0274F" w:rsidRDefault="00993E68" w:rsidP="00993E68">
      <w:pPr>
        <w:ind w:left="720"/>
      </w:pPr>
      <w:r>
        <w:t xml:space="preserve">|__|__|__|__| Año del diagnóstico </w:t>
      </w:r>
    </w:p>
    <w:p w14:paraId="0FF288FF" w14:textId="33556D37" w:rsidR="003841D4" w:rsidRDefault="43BF4B94" w:rsidP="004A3523">
      <w:pPr>
        <w:pStyle w:val="ListParagraph"/>
        <w:numPr>
          <w:ilvl w:val="0"/>
          <w:numId w:val="20"/>
        </w:numPr>
      </w:pPr>
      <w:r>
        <w:t xml:space="preserve">[SIBCANC3S] ¿Qué edad tenía [SU HERMANO] cuando un médico u otro profesional de la salud le dijo </w:t>
      </w:r>
      <w:r>
        <w:rPr>
          <w:b/>
        </w:rPr>
        <w:t>por primera vez</w:t>
      </w:r>
      <w:r>
        <w:t xml:space="preserve"> que tiene o tenía </w:t>
      </w:r>
      <w:r>
        <w:rPr>
          <w:b/>
        </w:rPr>
        <w:t>cáncer de próstata</w:t>
      </w:r>
      <w:r>
        <w:t xml:space="preserve">? </w:t>
      </w:r>
    </w:p>
    <w:p w14:paraId="58A3E149" w14:textId="59EFED55" w:rsidR="00993E68" w:rsidRPr="00F0274F" w:rsidRDefault="00993E68" w:rsidP="00C66842">
      <w:pPr>
        <w:spacing w:before="240"/>
        <w:ind w:left="720"/>
      </w:pPr>
      <w:r>
        <w:lastRenderedPageBreak/>
        <w:t xml:space="preserve">|__|__| Edad en el momento del diagnóstico </w:t>
      </w:r>
    </w:p>
    <w:p w14:paraId="22068C3B" w14:textId="6470C106" w:rsidR="00993E68" w:rsidRPr="00F0274F" w:rsidRDefault="00993E68" w:rsidP="00993E68">
      <w:pPr>
        <w:spacing w:after="0"/>
        <w:ind w:left="720"/>
      </w:pPr>
      <w:r>
        <w:t xml:space="preserve">O, si le es más fácil recordar en qué año, anótelo aquí: </w:t>
      </w:r>
    </w:p>
    <w:p w14:paraId="703E7DAF" w14:textId="77777777" w:rsidR="00993E68" w:rsidRPr="00F0274F" w:rsidRDefault="00993E68" w:rsidP="00993E68">
      <w:pPr>
        <w:ind w:left="720"/>
      </w:pPr>
      <w:r>
        <w:t xml:space="preserve">|__|__|__|__| Año del diagnóstico </w:t>
      </w:r>
    </w:p>
    <w:p w14:paraId="00D52511" w14:textId="41041053" w:rsidR="003841D4" w:rsidRDefault="43BF4B94" w:rsidP="004A3523">
      <w:pPr>
        <w:pStyle w:val="ListParagraph"/>
        <w:numPr>
          <w:ilvl w:val="0"/>
          <w:numId w:val="20"/>
        </w:numPr>
      </w:pPr>
      <w:r>
        <w:t xml:space="preserve">[SIBCANC3T] ¿Qué edad tenía [SU HERMANO] cuando un médico u otro profesional de la salud le dijo </w:t>
      </w:r>
      <w:r>
        <w:rPr>
          <w:b/>
        </w:rPr>
        <w:t>por primera vez</w:t>
      </w:r>
      <w:r>
        <w:t xml:space="preserve"> que tiene o tenía </w:t>
      </w:r>
      <w:r>
        <w:rPr>
          <w:b/>
        </w:rPr>
        <w:t>cáncer de estómago</w:t>
      </w:r>
      <w:r>
        <w:t xml:space="preserve">? </w:t>
      </w:r>
    </w:p>
    <w:p w14:paraId="5F3B3F66" w14:textId="442CC908" w:rsidR="00993E68" w:rsidRPr="00F0274F" w:rsidRDefault="00993E68" w:rsidP="00C66842">
      <w:pPr>
        <w:spacing w:before="240"/>
        <w:ind w:left="720"/>
      </w:pPr>
      <w:r>
        <w:t xml:space="preserve">|__|__| Edad en el momento del diagnóstico </w:t>
      </w:r>
    </w:p>
    <w:p w14:paraId="7EFC2822" w14:textId="05292229" w:rsidR="00993E68" w:rsidRPr="00F0274F" w:rsidRDefault="00993E68" w:rsidP="00993E68">
      <w:pPr>
        <w:spacing w:after="0"/>
        <w:ind w:left="720"/>
      </w:pPr>
      <w:r>
        <w:t xml:space="preserve">O, si le es más fácil recordar en qué año, anótelo aquí: </w:t>
      </w:r>
    </w:p>
    <w:p w14:paraId="2A9C98C3" w14:textId="77777777" w:rsidR="00993E68" w:rsidRPr="00F0274F" w:rsidRDefault="00993E68" w:rsidP="00993E68">
      <w:pPr>
        <w:ind w:left="720"/>
      </w:pPr>
      <w:r>
        <w:t xml:space="preserve">|__|__|__|__| Año del diagnóstico </w:t>
      </w:r>
    </w:p>
    <w:p w14:paraId="739B2621" w14:textId="2A51B726" w:rsidR="003841D4" w:rsidRDefault="43BF4B94" w:rsidP="004A3523">
      <w:pPr>
        <w:pStyle w:val="ListParagraph"/>
        <w:numPr>
          <w:ilvl w:val="0"/>
          <w:numId w:val="20"/>
        </w:numPr>
      </w:pPr>
      <w:r>
        <w:t xml:space="preserve">[SIBCANC3U] ¿Qué edad tenía [SU HERMANO] cuando un médico u otro profesional de la salud le dijo </w:t>
      </w:r>
      <w:r>
        <w:rPr>
          <w:b/>
        </w:rPr>
        <w:t>por primera vez</w:t>
      </w:r>
      <w:r>
        <w:t xml:space="preserve"> que tiene o tenía </w:t>
      </w:r>
      <w:r>
        <w:rPr>
          <w:b/>
        </w:rPr>
        <w:t>cáncer de testículo</w:t>
      </w:r>
      <w:r>
        <w:t xml:space="preserve">? </w:t>
      </w:r>
    </w:p>
    <w:p w14:paraId="69FCBBBC" w14:textId="6C8D68BC" w:rsidR="00993E68" w:rsidRPr="00F0274F" w:rsidRDefault="00993E68" w:rsidP="00C66842">
      <w:pPr>
        <w:spacing w:before="240"/>
        <w:ind w:left="720"/>
      </w:pPr>
      <w:r>
        <w:t xml:space="preserve">|__|__| Edad en el momento del diagnóstico </w:t>
      </w:r>
    </w:p>
    <w:p w14:paraId="1FBAFD75" w14:textId="07F7E272" w:rsidR="00993E68" w:rsidRPr="00F0274F" w:rsidRDefault="00993E68" w:rsidP="00993E68">
      <w:pPr>
        <w:spacing w:after="0"/>
        <w:ind w:left="720"/>
      </w:pPr>
      <w:r>
        <w:t xml:space="preserve">O, si le es más fácil recordar en qué año, anótelo aquí: </w:t>
      </w:r>
    </w:p>
    <w:p w14:paraId="639A2308" w14:textId="77777777" w:rsidR="00993E68" w:rsidRPr="00F0274F" w:rsidRDefault="00993E68" w:rsidP="00993E68">
      <w:pPr>
        <w:ind w:left="720"/>
      </w:pPr>
      <w:r>
        <w:t xml:space="preserve">|__|__|__|__| Año del diagnóstico </w:t>
      </w:r>
    </w:p>
    <w:p w14:paraId="5FD0A7F5" w14:textId="692927CE" w:rsidR="003841D4" w:rsidRDefault="43BF4B94" w:rsidP="004A3523">
      <w:pPr>
        <w:pStyle w:val="ListParagraph"/>
        <w:numPr>
          <w:ilvl w:val="0"/>
          <w:numId w:val="20"/>
        </w:numPr>
      </w:pPr>
      <w:r>
        <w:t xml:space="preserve">[SIBCANC3V] ¿Qué edad tenía [SU HERMANO] cuando un médico u otro profesional de la salud le dijo </w:t>
      </w:r>
      <w:r>
        <w:rPr>
          <w:b/>
        </w:rPr>
        <w:t>por primera vez</w:t>
      </w:r>
      <w:r>
        <w:t xml:space="preserve"> que tiene o tenía </w:t>
      </w:r>
      <w:r>
        <w:rPr>
          <w:b/>
        </w:rPr>
        <w:t>cáncer de tiroides</w:t>
      </w:r>
      <w:r>
        <w:t xml:space="preserve">? </w:t>
      </w:r>
    </w:p>
    <w:p w14:paraId="593D655E" w14:textId="7C3E5503" w:rsidR="00993E68" w:rsidRPr="00F0274F" w:rsidRDefault="00993E68" w:rsidP="00C66842">
      <w:pPr>
        <w:spacing w:before="240"/>
        <w:ind w:left="720"/>
      </w:pPr>
      <w:r>
        <w:t xml:space="preserve">|__|__| Edad en el momento del diagnóstico </w:t>
      </w:r>
    </w:p>
    <w:p w14:paraId="2366A3B0" w14:textId="7E504BAC" w:rsidR="00993E68" w:rsidRPr="00F0274F" w:rsidRDefault="00993E68" w:rsidP="00993E68">
      <w:pPr>
        <w:spacing w:after="0"/>
        <w:ind w:left="720"/>
      </w:pPr>
      <w:r>
        <w:t xml:space="preserve">O, si le es más fácil recordar en qué año, anótelo aquí: </w:t>
      </w:r>
    </w:p>
    <w:p w14:paraId="33A256ED" w14:textId="77777777" w:rsidR="00993E68" w:rsidRPr="00F0274F" w:rsidRDefault="00993E68" w:rsidP="00993E68">
      <w:pPr>
        <w:ind w:left="720"/>
      </w:pPr>
      <w:r>
        <w:t xml:space="preserve">|__|__|__|__| Año del diagnóstico </w:t>
      </w:r>
    </w:p>
    <w:p w14:paraId="7CB4833D" w14:textId="6DBDA8D9" w:rsidR="003841D4" w:rsidRDefault="43BF4B94" w:rsidP="004A3523">
      <w:pPr>
        <w:pStyle w:val="ListParagraph"/>
        <w:numPr>
          <w:ilvl w:val="0"/>
          <w:numId w:val="20"/>
        </w:numPr>
      </w:pPr>
      <w:r>
        <w:t xml:space="preserve">[SIBCANC3W] ¿Qué edad tenía [SU HERMANA] cuando un médico u otro profesional de la salud le dijo </w:t>
      </w:r>
      <w:r>
        <w:rPr>
          <w:b/>
        </w:rPr>
        <w:t>por primera vez</w:t>
      </w:r>
      <w:r>
        <w:t xml:space="preserve"> que tiene o tenía </w:t>
      </w:r>
      <w:r>
        <w:rPr>
          <w:b/>
        </w:rPr>
        <w:t>cáncer de útero</w:t>
      </w:r>
      <w:r>
        <w:t xml:space="preserve">? </w:t>
      </w:r>
    </w:p>
    <w:p w14:paraId="30A93100" w14:textId="1225519F" w:rsidR="00993E68" w:rsidRPr="00F0274F" w:rsidRDefault="00993E68" w:rsidP="00C66842">
      <w:pPr>
        <w:spacing w:before="240"/>
        <w:ind w:left="720"/>
      </w:pPr>
      <w:r>
        <w:t xml:space="preserve">|__|__| Edad en el momento del diagnóstico </w:t>
      </w:r>
    </w:p>
    <w:p w14:paraId="65C98D5D" w14:textId="3CB8F763" w:rsidR="00993E68" w:rsidRPr="00F0274F" w:rsidRDefault="00993E68" w:rsidP="00993E68">
      <w:pPr>
        <w:spacing w:after="0"/>
        <w:ind w:left="720"/>
      </w:pPr>
      <w:r>
        <w:t xml:space="preserve">O, si le es más fácil recordar en qué año, anótelo aquí: </w:t>
      </w:r>
    </w:p>
    <w:p w14:paraId="004103C1" w14:textId="77777777" w:rsidR="00993E68" w:rsidRPr="00F0274F" w:rsidRDefault="00993E68" w:rsidP="00993E68">
      <w:pPr>
        <w:ind w:left="720"/>
      </w:pPr>
      <w:r>
        <w:t xml:space="preserve">|__|__|__|__| Año del diagnóstico </w:t>
      </w:r>
    </w:p>
    <w:p w14:paraId="2EFD3000" w14:textId="08A6BF3D" w:rsidR="003841D4" w:rsidRDefault="43BF4B94" w:rsidP="004A3523">
      <w:pPr>
        <w:pStyle w:val="ListParagraph"/>
        <w:numPr>
          <w:ilvl w:val="0"/>
          <w:numId w:val="20"/>
        </w:numPr>
      </w:pPr>
      <w:r>
        <w:t xml:space="preserve">[SIBCANC3X] ¿Qué edad tenía [SU HERMANO] cuando un médico u otro profesional de la salud le dijo </w:t>
      </w:r>
      <w:r>
        <w:rPr>
          <w:b/>
          <w:bCs/>
        </w:rPr>
        <w:t>por primera vez</w:t>
      </w:r>
      <w:r>
        <w:t xml:space="preserve"> que tiene o tenía </w:t>
      </w:r>
      <w:r>
        <w:rPr>
          <w:b/>
        </w:rPr>
        <w:t>[otro tipo de cáncer]</w:t>
      </w:r>
      <w:r>
        <w:t>?</w:t>
      </w:r>
    </w:p>
    <w:p w14:paraId="578FDFFA" w14:textId="3965D14F" w:rsidR="00993E68" w:rsidRPr="00F0274F" w:rsidRDefault="00993E68" w:rsidP="00C66842">
      <w:pPr>
        <w:spacing w:before="240"/>
        <w:ind w:left="720"/>
      </w:pPr>
      <w:r>
        <w:t xml:space="preserve">|__|__| Edad en el momento del diagnóstico </w:t>
      </w:r>
    </w:p>
    <w:p w14:paraId="45906844" w14:textId="121B9500" w:rsidR="00993E68" w:rsidRPr="00F0274F" w:rsidRDefault="00993E68" w:rsidP="00993E68">
      <w:pPr>
        <w:spacing w:after="0"/>
        <w:ind w:left="720"/>
      </w:pPr>
      <w:r>
        <w:t xml:space="preserve">O, si le es más fácil recordar en qué año, anótelo aquí: </w:t>
      </w:r>
    </w:p>
    <w:p w14:paraId="4FFCDF81" w14:textId="77777777" w:rsidR="00993E68" w:rsidRPr="00F0274F" w:rsidRDefault="00993E68" w:rsidP="00993E68">
      <w:pPr>
        <w:ind w:left="720"/>
      </w:pPr>
      <w:r>
        <w:t xml:space="preserve">|__|__|__|__| Año del diagnóstico </w:t>
      </w:r>
    </w:p>
    <w:p w14:paraId="766E441D" w14:textId="7D017552" w:rsidR="003841D4" w:rsidRDefault="43BF4B94" w:rsidP="004A3523">
      <w:pPr>
        <w:pStyle w:val="ListParagraph"/>
        <w:numPr>
          <w:ilvl w:val="0"/>
          <w:numId w:val="20"/>
        </w:numPr>
      </w:pPr>
      <w:r>
        <w:t xml:space="preserve">[SIBCANC3Y] ¿Qué edad tenía [SU HERMANO] cuando un médico u otro profesional de la salud le dijo </w:t>
      </w:r>
      <w:r>
        <w:rPr>
          <w:b/>
        </w:rPr>
        <w:t>por primera vez</w:t>
      </w:r>
      <w:r>
        <w:t xml:space="preserve"> que tiene o tenía </w:t>
      </w:r>
      <w:r>
        <w:rPr>
          <w:b/>
        </w:rPr>
        <w:t>cáncer</w:t>
      </w:r>
      <w:r>
        <w:t>?</w:t>
      </w:r>
    </w:p>
    <w:p w14:paraId="01CA6F99" w14:textId="1C8D682F" w:rsidR="00993E68" w:rsidRPr="00F0274F" w:rsidRDefault="00993E68" w:rsidP="00C66842">
      <w:pPr>
        <w:spacing w:before="240"/>
        <w:ind w:left="720"/>
      </w:pPr>
      <w:r>
        <w:t xml:space="preserve">|__|__| Edad en el momento del diagnóstico </w:t>
      </w:r>
    </w:p>
    <w:p w14:paraId="4E27EDFD" w14:textId="77E28A4B" w:rsidR="00993E68" w:rsidRPr="00F0274F" w:rsidRDefault="00993E68" w:rsidP="00993E68">
      <w:pPr>
        <w:spacing w:after="0"/>
        <w:ind w:left="720"/>
      </w:pPr>
      <w:r>
        <w:t xml:space="preserve">O, si le es más fácil recordar en qué año, anótelo aquí: </w:t>
      </w:r>
    </w:p>
    <w:p w14:paraId="6CE1DF99" w14:textId="77777777" w:rsidR="00993E68" w:rsidRPr="00F0274F" w:rsidRDefault="00993E68" w:rsidP="00993E68">
      <w:pPr>
        <w:ind w:left="720"/>
      </w:pPr>
      <w:r>
        <w:lastRenderedPageBreak/>
        <w:t xml:space="preserve">|__|__|__|__| Año del diagnóstico </w:t>
      </w:r>
    </w:p>
    <w:p w14:paraId="21F4A6BA" w14:textId="71EA0B7F" w:rsidR="00C678E3" w:rsidRPr="00791206" w:rsidRDefault="00C678E3" w:rsidP="6838C06C">
      <w:pPr>
        <w:ind w:left="360"/>
        <w:contextualSpacing/>
        <w:rPr>
          <w:rFonts w:eastAsia="Calibri"/>
        </w:rPr>
      </w:pPr>
    </w:p>
    <w:p w14:paraId="762EB804" w14:textId="3BFED542" w:rsidR="5436AC1D" w:rsidRDefault="6838C06C" w:rsidP="5436AC1D">
      <w:pPr>
        <w:rPr>
          <w:rFonts w:ascii="Calibri" w:eastAsia="Calibri" w:hAnsi="Calibri" w:cs="Calibri"/>
        </w:rPr>
      </w:pPr>
      <w:r>
        <w:t xml:space="preserve">Pantalla de resumen que aparecerá cuando se agoten las preguntas para </w:t>
      </w:r>
      <w:r w:rsidRPr="00B17A68">
        <w:rPr>
          <w:b/>
          <w:bCs/>
        </w:rPr>
        <w:t>cada</w:t>
      </w:r>
      <w:r w:rsidRPr="00B17A68">
        <w:rPr>
          <w:b/>
          <w:bCs/>
          <w:i/>
        </w:rPr>
        <w:t xml:space="preserve"> </w:t>
      </w:r>
      <w:r w:rsidRPr="00B17A68">
        <w:rPr>
          <w:b/>
          <w:bCs/>
        </w:rPr>
        <w:t>hermano</w:t>
      </w:r>
      <w:r>
        <w:t xml:space="preserve">: </w:t>
      </w:r>
      <w:r>
        <w:rPr>
          <w:rFonts w:ascii="Calibri" w:hAnsi="Calibri"/>
        </w:rPr>
        <w:t>El siguiente es un resumen de la información que nos dio sobre su hermano(a) []. Si alguna parte de la información es incorrecta, seleccione el botón “Atrás” [“Back”] para modificar sus respuestas. Si toda la información es correcta, seleccione el botón “Siguiente” [“Next”] para avanzar.</w:t>
      </w:r>
    </w:p>
    <w:p w14:paraId="572F6D10" w14:textId="62499F6B" w:rsidR="00505FF0" w:rsidRDefault="43BF4B94" w:rsidP="00510BC7">
      <w:pPr>
        <w:pStyle w:val="Heading2"/>
        <w:rPr>
          <w:rFonts w:eastAsia="Times New Roman"/>
        </w:rPr>
      </w:pPr>
      <w:r>
        <w:t xml:space="preserve">[CHILD] </w:t>
      </w:r>
      <w:bookmarkStart w:id="10" w:name="_Toc496540762"/>
      <w:r>
        <w:t>Hijos</w:t>
      </w:r>
      <w:bookmarkEnd w:id="10"/>
    </w:p>
    <w:p w14:paraId="4AC4522C" w14:textId="09414663" w:rsidR="00C678E3" w:rsidRPr="00505FF0" w:rsidRDefault="43BF4B94" w:rsidP="00687912">
      <w:pPr>
        <w:rPr>
          <w:rFonts w:eastAsia="Times New Roman"/>
          <w:b/>
          <w:bCs/>
          <w:sz w:val="28"/>
          <w:szCs w:val="28"/>
        </w:rPr>
      </w:pPr>
      <w:r>
        <w:t xml:space="preserve">Las siguientes preguntas tratan sobre sus hijos, incluso los que ya fallecieron. Incluya a todos los hijos adoptados e hijastros, así como a sus hijos biológicos. </w:t>
      </w:r>
    </w:p>
    <w:p w14:paraId="68914E41" w14:textId="2D454EE2" w:rsidR="00C678E3" w:rsidRPr="00952C33" w:rsidRDefault="697E9C9A" w:rsidP="004A3523">
      <w:pPr>
        <w:pStyle w:val="ListParagraph"/>
        <w:numPr>
          <w:ilvl w:val="0"/>
          <w:numId w:val="20"/>
        </w:numPr>
        <w:spacing w:after="120" w:line="240" w:lineRule="auto"/>
        <w:rPr>
          <w:rFonts w:ascii="Calibri" w:eastAsia="Calibri" w:hAnsi="Calibri" w:cs="Times New Roman"/>
        </w:rPr>
      </w:pPr>
      <w:r>
        <w:rPr>
          <w:rFonts w:ascii="Calibri" w:hAnsi="Calibri"/>
        </w:rPr>
        <w:t>[CHILD1] ¿Cuántos hijos tiene?</w:t>
      </w:r>
    </w:p>
    <w:p w14:paraId="2973FF83" w14:textId="1D93A377" w:rsidR="00C678E3" w:rsidRPr="00791206" w:rsidRDefault="00F43A5E" w:rsidP="00952C33">
      <w:pPr>
        <w:spacing w:before="120" w:line="240" w:lineRule="auto"/>
        <w:ind w:left="720"/>
        <w:rPr>
          <w:rFonts w:ascii="Calibri" w:eastAsia="Calibri" w:hAnsi="Calibri" w:cs="Times New Roman"/>
        </w:rPr>
      </w:pPr>
      <w:r>
        <w:rPr>
          <w:rFonts w:ascii="Calibri" w:hAnsi="Calibri"/>
        </w:rPr>
        <w:t xml:space="preserve">|__|__| Número de hijos </w:t>
      </w:r>
    </w:p>
    <w:p w14:paraId="35FE509A" w14:textId="16B0A6FD" w:rsidR="00C678E3" w:rsidRPr="00791206" w:rsidRDefault="697E9C9A" w:rsidP="00C678E3">
      <w:pPr>
        <w:pStyle w:val="Default"/>
        <w:rPr>
          <w:color w:val="auto"/>
          <w:sz w:val="22"/>
          <w:szCs w:val="22"/>
        </w:rPr>
      </w:pPr>
      <w:r>
        <w:rPr>
          <w:color w:val="auto"/>
          <w:sz w:val="22"/>
        </w:rPr>
        <w:t xml:space="preserve">[CHILDCONFIRM] Nos dijo que tiene [] [hijo(s)], incluso los biológicos, los adoptados y los hijastros. </w:t>
      </w:r>
    </w:p>
    <w:p w14:paraId="7F288086" w14:textId="1203041E" w:rsidR="2C9121A9" w:rsidRPr="009D208E" w:rsidRDefault="2C9121A9" w:rsidP="009D208E">
      <w:pPr>
        <w:pStyle w:val="Default"/>
        <w:spacing w:after="240"/>
        <w:rPr>
          <w:i/>
          <w:iCs/>
        </w:rPr>
      </w:pPr>
      <w:r>
        <w:rPr>
          <w:color w:val="auto"/>
          <w:sz w:val="22"/>
        </w:rPr>
        <w:t xml:space="preserve">Si esto </w:t>
      </w:r>
      <w:r>
        <w:rPr>
          <w:b/>
          <w:color w:val="auto"/>
          <w:sz w:val="22"/>
        </w:rPr>
        <w:t>no</w:t>
      </w:r>
      <w:r>
        <w:rPr>
          <w:color w:val="auto"/>
          <w:sz w:val="22"/>
        </w:rPr>
        <w:t xml:space="preserve"> es correcto, seleccione el botón “Atrás” [“Back”] para actualizar su respuesta. Si esto es correcto, seleccione el botón “Siguiente” [“Next”] para avanzar. </w:t>
      </w:r>
    </w:p>
    <w:p w14:paraId="0BD8388C" w14:textId="310F252C" w:rsidR="00C678E3" w:rsidRPr="004D2E52" w:rsidRDefault="2C9121A9" w:rsidP="004A3523">
      <w:pPr>
        <w:pStyle w:val="ListParagraph"/>
        <w:numPr>
          <w:ilvl w:val="0"/>
          <w:numId w:val="20"/>
        </w:numPr>
        <w:spacing w:after="0" w:line="240" w:lineRule="auto"/>
        <w:rPr>
          <w:rFonts w:ascii="Calibri" w:eastAsia="Calibri" w:hAnsi="Calibri" w:cs="Times New Roman"/>
        </w:rPr>
      </w:pPr>
      <w:r>
        <w:rPr>
          <w:rFonts w:ascii="Calibri" w:hAnsi="Calibri"/>
        </w:rPr>
        <w:t>[CHILDNAME] En el caso de su hijo [el mayor</w:t>
      </w:r>
      <w:r w:rsidR="00BE4306">
        <w:rPr>
          <w:rFonts w:ascii="Calibri" w:hAnsi="Calibri"/>
        </w:rPr>
        <w:t xml:space="preserve"> o </w:t>
      </w:r>
      <w:r>
        <w:rPr>
          <w:rFonts w:ascii="Calibri" w:hAnsi="Calibri"/>
        </w:rPr>
        <w:t xml:space="preserve">el que le sigue a ese], cree un sobrenombre o escriba las iniciales que podamos usar para referirnos a este hijo de nuevo en cuestionarios futuros. </w:t>
      </w:r>
    </w:p>
    <w:p w14:paraId="30DC6875" w14:textId="1E23517E" w:rsidR="00C678E3" w:rsidRPr="00791206" w:rsidRDefault="6838C06C" w:rsidP="004D2E52">
      <w:pPr>
        <w:spacing w:before="120" w:line="240" w:lineRule="auto"/>
        <w:ind w:left="720"/>
      </w:pPr>
      <w:r>
        <w:rPr>
          <w:rFonts w:ascii="Calibri" w:hAnsi="Calibri"/>
        </w:rPr>
        <w:t xml:space="preserve">[TEXT BOX] </w:t>
      </w:r>
    </w:p>
    <w:p w14:paraId="3C9C14B6" w14:textId="29C18C10" w:rsidR="00B943A7" w:rsidRPr="00E70B2E" w:rsidRDefault="6838C06C" w:rsidP="004A3523">
      <w:pPr>
        <w:pStyle w:val="ListParagraph"/>
        <w:numPr>
          <w:ilvl w:val="0"/>
          <w:numId w:val="20"/>
        </w:numPr>
        <w:spacing w:line="240" w:lineRule="auto"/>
        <w:rPr>
          <w:rFonts w:eastAsiaTheme="minorEastAsia"/>
        </w:rPr>
      </w:pPr>
      <w:r>
        <w:rPr>
          <w:rFonts w:ascii="Calibri" w:hAnsi="Calibri"/>
        </w:rPr>
        <w:t xml:space="preserve">[CHILD2] </w:t>
      </w:r>
      <w:r>
        <w:t>En cuanto a [su hijo [el mayor</w:t>
      </w:r>
      <w:r w:rsidR="00B750C2">
        <w:t xml:space="preserve"> o </w:t>
      </w:r>
      <w:r>
        <w:t>el que le sigue a ese]], ¿qué sexo biológico se le asignó a este hijo al nacer?</w:t>
      </w:r>
    </w:p>
    <w:p w14:paraId="7E7B3E63" w14:textId="72C2F281" w:rsidR="00C678E3" w:rsidRPr="00E70B2E" w:rsidRDefault="00E70B2E" w:rsidP="00E70B2E">
      <w:pPr>
        <w:spacing w:after="0"/>
        <w:ind w:left="720"/>
      </w:pPr>
      <w:r>
        <w:t>0</w:t>
      </w:r>
      <w:r>
        <w:tab/>
        <w:t>Femenino</w:t>
      </w:r>
    </w:p>
    <w:p w14:paraId="2B9EF841" w14:textId="53B11457" w:rsidR="009268BC" w:rsidRPr="00E70B2E" w:rsidRDefault="00E70B2E" w:rsidP="00E70B2E">
      <w:pPr>
        <w:spacing w:after="0"/>
        <w:ind w:left="720"/>
      </w:pPr>
      <w:r>
        <w:t>1</w:t>
      </w:r>
      <w:r>
        <w:tab/>
        <w:t>Masculino</w:t>
      </w:r>
    </w:p>
    <w:p w14:paraId="219DA4E4" w14:textId="29013238" w:rsidR="00C678E3" w:rsidRPr="00E70B2E" w:rsidRDefault="00E70B2E" w:rsidP="00E70B2E">
      <w:pPr>
        <w:spacing w:after="0"/>
        <w:ind w:left="720"/>
      </w:pPr>
      <w:r>
        <w:t>2</w:t>
      </w:r>
      <w:r>
        <w:tab/>
        <w:t>Intersexual u otro</w:t>
      </w:r>
    </w:p>
    <w:p w14:paraId="151CAABB" w14:textId="19388967" w:rsidR="005C5F6D" w:rsidRPr="00E70B2E" w:rsidRDefault="00E70B2E" w:rsidP="00E70B2E">
      <w:pPr>
        <w:ind w:left="720"/>
        <w:rPr>
          <w:rFonts w:ascii="Calibri" w:eastAsia="Calibri" w:hAnsi="Calibri" w:cs="Times New Roman"/>
        </w:rPr>
      </w:pPr>
      <w:r>
        <w:t>77</w:t>
      </w:r>
      <w:r>
        <w:tab/>
        <w:t>No sé</w:t>
      </w:r>
    </w:p>
    <w:p w14:paraId="3AEC6C20" w14:textId="54D185C9" w:rsidR="007F6BEA" w:rsidRPr="0069629C" w:rsidRDefault="6838C06C" w:rsidP="004A3523">
      <w:pPr>
        <w:pStyle w:val="ListParagraph"/>
        <w:numPr>
          <w:ilvl w:val="0"/>
          <w:numId w:val="20"/>
        </w:numPr>
        <w:spacing w:after="0" w:line="240" w:lineRule="auto"/>
        <w:rPr>
          <w:rFonts w:eastAsia="Calibri"/>
        </w:rPr>
      </w:pPr>
      <w:r>
        <w:t>[CHILDMULT] ¿Tiene este hijo un gemelo o nació de otro parto múltiple, por ejemplo, es trillizo, cuatrillizo, etc.?</w:t>
      </w:r>
    </w:p>
    <w:p w14:paraId="1AFCCC30" w14:textId="6B7932B1" w:rsidR="007F6BEA" w:rsidRPr="0069629C" w:rsidRDefault="0069629C" w:rsidP="0069629C">
      <w:pPr>
        <w:spacing w:before="240" w:after="0"/>
        <w:ind w:left="720"/>
      </w:pPr>
      <w:r>
        <w:t>0</w:t>
      </w:r>
      <w:r>
        <w:tab/>
        <w:t>No</w:t>
      </w:r>
    </w:p>
    <w:p w14:paraId="1D9CFD62" w14:textId="7BFFC16D" w:rsidR="4CA715FE" w:rsidRPr="0044206C" w:rsidRDefault="0069629C" w:rsidP="0044206C">
      <w:pPr>
        <w:ind w:left="720"/>
      </w:pPr>
      <w:r>
        <w:t>1</w:t>
      </w:r>
      <w:r>
        <w:tab/>
        <w:t>Sí</w:t>
      </w:r>
    </w:p>
    <w:p w14:paraId="42CD5C2E" w14:textId="1DAC5C66" w:rsidR="00C678E3" w:rsidRPr="00B96EB1" w:rsidRDefault="6838C06C" w:rsidP="004A3523">
      <w:pPr>
        <w:pStyle w:val="ListParagraph"/>
        <w:numPr>
          <w:ilvl w:val="0"/>
          <w:numId w:val="20"/>
        </w:numPr>
        <w:spacing w:line="240" w:lineRule="auto"/>
        <w:rPr>
          <w:rFonts w:eastAsiaTheme="minorEastAsia"/>
          <w:b/>
          <w:bCs/>
        </w:rPr>
      </w:pPr>
      <w:r>
        <w:rPr>
          <w:rFonts w:ascii="Calibri" w:hAnsi="Calibri"/>
        </w:rPr>
        <w:t xml:space="preserve">[CHILD3] ¿Es [su hijo]...? </w:t>
      </w:r>
    </w:p>
    <w:p w14:paraId="5B563770" w14:textId="4716C334" w:rsidR="00C678E3" w:rsidRPr="00791206" w:rsidRDefault="00B96EB1" w:rsidP="005D1FD6">
      <w:pPr>
        <w:spacing w:after="0" w:line="240" w:lineRule="auto"/>
        <w:ind w:left="720"/>
        <w:contextualSpacing/>
        <w:rPr>
          <w:rFonts w:ascii="Calibri" w:eastAsia="Calibri" w:hAnsi="Calibri" w:cs="Times New Roman"/>
        </w:rPr>
      </w:pPr>
      <w:r>
        <w:rPr>
          <w:rFonts w:ascii="Calibri" w:hAnsi="Calibri"/>
        </w:rPr>
        <w:t>0</w:t>
      </w:r>
      <w:r>
        <w:rPr>
          <w:rFonts w:ascii="Calibri" w:hAnsi="Calibri"/>
        </w:rPr>
        <w:tab/>
      </w:r>
      <w:r w:rsidR="00082C2C">
        <w:rPr>
          <w:rFonts w:ascii="Calibri" w:hAnsi="Calibri"/>
        </w:rPr>
        <w:t>Un</w:t>
      </w:r>
      <w:r>
        <w:rPr>
          <w:rFonts w:ascii="Calibri" w:hAnsi="Calibri"/>
        </w:rPr>
        <w:t xml:space="preserve"> hijo biológico</w:t>
      </w:r>
    </w:p>
    <w:p w14:paraId="15999EA7" w14:textId="4143529F" w:rsidR="00C678E3" w:rsidRPr="00791206" w:rsidRDefault="00B96EB1" w:rsidP="00B96EB1">
      <w:pPr>
        <w:spacing w:after="0" w:line="240" w:lineRule="auto"/>
        <w:ind w:left="720"/>
        <w:contextualSpacing/>
        <w:rPr>
          <w:rFonts w:ascii="Calibri" w:eastAsia="Calibri" w:hAnsi="Calibri" w:cs="Times New Roman"/>
        </w:rPr>
      </w:pPr>
      <w:r>
        <w:rPr>
          <w:rFonts w:ascii="Calibri" w:hAnsi="Calibri"/>
        </w:rPr>
        <w:t>1</w:t>
      </w:r>
      <w:r>
        <w:rPr>
          <w:rFonts w:ascii="Calibri" w:hAnsi="Calibri"/>
        </w:rPr>
        <w:tab/>
        <w:t>Adoptado</w:t>
      </w:r>
    </w:p>
    <w:p w14:paraId="1CFD8AA5" w14:textId="0822A547" w:rsidR="005C5F6D" w:rsidRPr="00791206" w:rsidRDefault="00B96EB1" w:rsidP="00B96EB1">
      <w:pPr>
        <w:spacing w:after="0" w:line="240" w:lineRule="auto"/>
        <w:ind w:left="720"/>
        <w:contextualSpacing/>
        <w:rPr>
          <w:rFonts w:ascii="Calibri" w:eastAsia="Calibri" w:hAnsi="Calibri" w:cs="Times New Roman"/>
        </w:rPr>
      </w:pPr>
      <w:r>
        <w:rPr>
          <w:rFonts w:ascii="Calibri" w:hAnsi="Calibri"/>
        </w:rPr>
        <w:t>2</w:t>
      </w:r>
      <w:r>
        <w:rPr>
          <w:rFonts w:ascii="Calibri" w:hAnsi="Calibri"/>
        </w:rPr>
        <w:tab/>
        <w:t>Un hijastro</w:t>
      </w:r>
    </w:p>
    <w:p w14:paraId="0A7DE206" w14:textId="7AAB9A4E" w:rsidR="7D103809" w:rsidRDefault="00B96EB1" w:rsidP="00B96EB1">
      <w:pPr>
        <w:spacing w:line="240" w:lineRule="auto"/>
        <w:ind w:left="720"/>
        <w:contextualSpacing/>
      </w:pPr>
      <w:r>
        <w:rPr>
          <w:rFonts w:ascii="Calibri" w:hAnsi="Calibri"/>
        </w:rPr>
        <w:t>3</w:t>
      </w:r>
      <w:r>
        <w:rPr>
          <w:rFonts w:ascii="Calibri" w:hAnsi="Calibri"/>
        </w:rPr>
        <w:tab/>
        <w:t>Tiene otro tipo de parentesco conmigo</w:t>
      </w:r>
    </w:p>
    <w:p w14:paraId="16D59D8E" w14:textId="1DF871D3" w:rsidR="4CA715FE" w:rsidRDefault="4CA715FE" w:rsidP="4CA715FE">
      <w:pPr>
        <w:spacing w:after="0" w:line="240" w:lineRule="auto"/>
        <w:rPr>
          <w:rFonts w:ascii="Calibri" w:eastAsia="Calibri" w:hAnsi="Calibri" w:cs="Times New Roman"/>
          <w:b/>
          <w:bCs/>
        </w:rPr>
      </w:pPr>
    </w:p>
    <w:p w14:paraId="20FC7A48" w14:textId="5F337980" w:rsidR="00C678E3" w:rsidRPr="00791206" w:rsidRDefault="6838C06C" w:rsidP="004A3523">
      <w:pPr>
        <w:pStyle w:val="ListParagraph"/>
        <w:numPr>
          <w:ilvl w:val="0"/>
          <w:numId w:val="20"/>
        </w:numPr>
      </w:pPr>
      <w:r>
        <w:rPr>
          <w:rFonts w:ascii="Calibri" w:hAnsi="Calibri"/>
        </w:rPr>
        <w:t xml:space="preserve">[CHILD4] </w:t>
      </w:r>
      <w:r>
        <w:t xml:space="preserve">¿Vive [su hijo]? </w:t>
      </w:r>
    </w:p>
    <w:p w14:paraId="7C214955" w14:textId="54C91923" w:rsidR="00891A9A" w:rsidRDefault="005D1FD6" w:rsidP="005D1FD6">
      <w:pPr>
        <w:spacing w:after="0"/>
        <w:ind w:left="720"/>
        <w:contextualSpacing/>
      </w:pPr>
      <w:r>
        <w:t>0</w:t>
      </w:r>
      <w:r>
        <w:tab/>
        <w:t xml:space="preserve">No </w:t>
      </w:r>
    </w:p>
    <w:p w14:paraId="46A1443D" w14:textId="41D6344C" w:rsidR="00891A9A" w:rsidRPr="00891A9A" w:rsidRDefault="005D1FD6" w:rsidP="005D1FD6">
      <w:pPr>
        <w:spacing w:after="0"/>
        <w:ind w:left="720"/>
        <w:contextualSpacing/>
      </w:pPr>
      <w:r>
        <w:t>1</w:t>
      </w:r>
      <w:r>
        <w:tab/>
        <w:t xml:space="preserve">Sí </w:t>
      </w:r>
    </w:p>
    <w:p w14:paraId="65D7B8C0" w14:textId="41C2AD1F" w:rsidR="00CA6C8C" w:rsidRPr="00791206" w:rsidRDefault="005D1FD6" w:rsidP="0044206C">
      <w:pPr>
        <w:ind w:left="720"/>
        <w:rPr>
          <w:rFonts w:ascii="Calibri" w:eastAsia="Calibri" w:hAnsi="Calibri" w:cs="Times New Roman"/>
          <w:b/>
          <w:bCs/>
        </w:rPr>
      </w:pPr>
      <w:r>
        <w:lastRenderedPageBreak/>
        <w:t>77</w:t>
      </w:r>
      <w:r>
        <w:tab/>
        <w:t xml:space="preserve">No sé </w:t>
      </w:r>
    </w:p>
    <w:p w14:paraId="2AF1354C" w14:textId="647860F1" w:rsidR="00C678E3" w:rsidRPr="00742E24" w:rsidRDefault="6838C06C" w:rsidP="004A3523">
      <w:pPr>
        <w:pStyle w:val="ListParagraph"/>
        <w:numPr>
          <w:ilvl w:val="0"/>
          <w:numId w:val="20"/>
        </w:numPr>
        <w:rPr>
          <w:rFonts w:eastAsia="Calibri"/>
        </w:rPr>
      </w:pPr>
      <w:r>
        <w:rPr>
          <w:rFonts w:ascii="Calibri" w:hAnsi="Calibri"/>
        </w:rPr>
        <w:t xml:space="preserve">[CHILDAGE] </w:t>
      </w:r>
      <w:r>
        <w:t>¿Cuántos años tiene [su hijo] el día de hoy?</w:t>
      </w:r>
    </w:p>
    <w:p w14:paraId="029662BB" w14:textId="556C5829" w:rsidR="00C678E3" w:rsidRPr="00323C2C" w:rsidRDefault="43BF4B94" w:rsidP="00742E24">
      <w:pPr>
        <w:ind w:left="720"/>
        <w:rPr>
          <w:b/>
          <w:bCs/>
        </w:rPr>
      </w:pPr>
      <w:r>
        <w:t xml:space="preserve">|__|__|__| Edad del hijo </w:t>
      </w:r>
    </w:p>
    <w:p w14:paraId="5E56434C" w14:textId="648931E9" w:rsidR="00C678E3" w:rsidRPr="00323C2C" w:rsidRDefault="00742E24" w:rsidP="00742E24">
      <w:pPr>
        <w:spacing w:after="0"/>
        <w:ind w:left="720"/>
      </w:pPr>
      <w:r>
        <w:t>0</w:t>
      </w:r>
      <w:r>
        <w:tab/>
        <w:t xml:space="preserve">Menos de 1 año de edad </w:t>
      </w:r>
    </w:p>
    <w:p w14:paraId="22EAFF0C" w14:textId="25659917" w:rsidR="003024C4" w:rsidRPr="00323C2C" w:rsidRDefault="00742E24" w:rsidP="00742E24">
      <w:pPr>
        <w:ind w:left="720"/>
        <w:rPr>
          <w:rFonts w:cstheme="minorHAnsi"/>
        </w:rPr>
      </w:pPr>
      <w:r>
        <w:t>77</w:t>
      </w:r>
      <w:r>
        <w:tab/>
        <w:t xml:space="preserve">No sé </w:t>
      </w:r>
    </w:p>
    <w:p w14:paraId="4E64B7D3" w14:textId="5A36A97E" w:rsidR="00C678E3" w:rsidRPr="00CB2E73" w:rsidRDefault="6838C06C" w:rsidP="004A3523">
      <w:pPr>
        <w:pStyle w:val="ListParagraph"/>
        <w:numPr>
          <w:ilvl w:val="0"/>
          <w:numId w:val="20"/>
        </w:numPr>
        <w:rPr>
          <w:rFonts w:eastAsia="Calibri"/>
        </w:rPr>
      </w:pPr>
      <w:r>
        <w:rPr>
          <w:rFonts w:ascii="Calibri" w:hAnsi="Calibri"/>
        </w:rPr>
        <w:t xml:space="preserve">[CHILDDEATH] </w:t>
      </w:r>
      <w:r>
        <w:t>¿Cuántos años tenía [su hijo] cuando murió?</w:t>
      </w:r>
    </w:p>
    <w:p w14:paraId="77FED953" w14:textId="77777777" w:rsidR="00CB2E73" w:rsidRPr="00323C2C" w:rsidRDefault="00CB2E73" w:rsidP="00CB2E73">
      <w:pPr>
        <w:ind w:left="720"/>
        <w:rPr>
          <w:b/>
          <w:bCs/>
        </w:rPr>
      </w:pPr>
      <w:r>
        <w:t xml:space="preserve">|__|__|__| Edad del hijo </w:t>
      </w:r>
    </w:p>
    <w:p w14:paraId="06E44642" w14:textId="77777777" w:rsidR="00CB2E73" w:rsidRPr="00323C2C" w:rsidRDefault="00CB2E73" w:rsidP="00CB2E73">
      <w:pPr>
        <w:spacing w:after="0"/>
        <w:ind w:left="720"/>
      </w:pPr>
      <w:r>
        <w:t>0</w:t>
      </w:r>
      <w:r>
        <w:tab/>
        <w:t xml:space="preserve">Menos de 1 año de edad </w:t>
      </w:r>
    </w:p>
    <w:p w14:paraId="7E680440" w14:textId="77777777" w:rsidR="00CB2E73" w:rsidRPr="00323C2C" w:rsidRDefault="00CB2E73" w:rsidP="00CB2E73">
      <w:pPr>
        <w:ind w:left="720"/>
        <w:rPr>
          <w:rFonts w:cstheme="minorHAnsi"/>
        </w:rPr>
      </w:pPr>
      <w:r>
        <w:t>77</w:t>
      </w:r>
      <w:r>
        <w:tab/>
        <w:t xml:space="preserve">No sé </w:t>
      </w:r>
    </w:p>
    <w:p w14:paraId="73144258" w14:textId="160B0A86" w:rsidR="00C678E3" w:rsidRPr="00B31664" w:rsidRDefault="6838C06C" w:rsidP="004A3523">
      <w:pPr>
        <w:pStyle w:val="ListParagraph"/>
        <w:numPr>
          <w:ilvl w:val="0"/>
          <w:numId w:val="20"/>
        </w:numPr>
        <w:spacing w:before="120"/>
        <w:rPr>
          <w:rFonts w:eastAsiaTheme="minorEastAsia"/>
        </w:rPr>
      </w:pPr>
      <w:r>
        <w:rPr>
          <w:rFonts w:ascii="Calibri" w:hAnsi="Calibri"/>
        </w:rPr>
        <w:t>[CHILDCANC]</w:t>
      </w:r>
      <w:r>
        <w:rPr>
          <w:rFonts w:ascii="Calibri" w:hAnsi="Calibri"/>
          <w:b/>
        </w:rPr>
        <w:t xml:space="preserve"> </w:t>
      </w:r>
      <w:r>
        <w:t>¿Le ha dicho alguna vez un médico u otro profesional de la salud que [iniciales o sobrenombre de su hijo</w:t>
      </w:r>
      <w:r w:rsidR="00453861">
        <w:t xml:space="preserve"> o </w:t>
      </w:r>
      <w:r>
        <w:t xml:space="preserve">su hijo] tiene o tenía algún tipo de </w:t>
      </w:r>
      <w:r>
        <w:rPr>
          <w:b/>
        </w:rPr>
        <w:t>cáncer</w:t>
      </w:r>
      <w:r>
        <w:t>? ¿Le dijo alguna vez un médico u otro profesional de la salud que [iniciales o sobrenombre de su hijo</w:t>
      </w:r>
      <w:r w:rsidR="00453861">
        <w:t xml:space="preserve"> o </w:t>
      </w:r>
      <w:r>
        <w:t xml:space="preserve">su hijo] tenía algún tipo de </w:t>
      </w:r>
      <w:r>
        <w:rPr>
          <w:b/>
        </w:rPr>
        <w:t>cáncer</w:t>
      </w:r>
      <w:r>
        <w:t>?</w:t>
      </w:r>
    </w:p>
    <w:p w14:paraId="4931F56C" w14:textId="0AD5EF6B" w:rsidR="00B943A7" w:rsidRPr="00791206" w:rsidRDefault="003839A6" w:rsidP="00B31664">
      <w:pPr>
        <w:spacing w:after="0" w:line="240" w:lineRule="auto"/>
        <w:ind w:left="1440" w:hanging="720"/>
        <w:contextualSpacing/>
        <w:rPr>
          <w:rFonts w:eastAsiaTheme="minorEastAsia"/>
          <w:b/>
          <w:bCs/>
        </w:rPr>
      </w:pPr>
      <w:r>
        <w:rPr>
          <w:rFonts w:ascii="Calibri" w:hAnsi="Calibri"/>
        </w:rPr>
        <w:t>0</w:t>
      </w:r>
      <w:r>
        <w:rPr>
          <w:rFonts w:ascii="Calibri" w:hAnsi="Calibri"/>
        </w:rPr>
        <w:tab/>
        <w:t xml:space="preserve">No </w:t>
      </w:r>
    </w:p>
    <w:p w14:paraId="6B420C1F" w14:textId="2BFDA7E8" w:rsidR="00C678E3" w:rsidRPr="00791206" w:rsidRDefault="003839A6" w:rsidP="00B31664">
      <w:pPr>
        <w:spacing w:after="0" w:line="240" w:lineRule="auto"/>
        <w:ind w:left="720"/>
        <w:contextualSpacing/>
        <w:rPr>
          <w:rFonts w:ascii="Calibri" w:eastAsia="Calibri" w:hAnsi="Calibri" w:cs="Times New Roman"/>
        </w:rPr>
      </w:pPr>
      <w:r>
        <w:rPr>
          <w:rFonts w:ascii="Calibri" w:hAnsi="Calibri"/>
        </w:rPr>
        <w:t>1</w:t>
      </w:r>
      <w:r>
        <w:rPr>
          <w:rFonts w:ascii="Calibri" w:hAnsi="Calibri"/>
        </w:rPr>
        <w:tab/>
        <w:t xml:space="preserve">Sí </w:t>
      </w:r>
    </w:p>
    <w:p w14:paraId="5EBE2019" w14:textId="469E341B" w:rsidR="00C678E3" w:rsidRPr="0044206C" w:rsidRDefault="003839A6" w:rsidP="0044206C">
      <w:pPr>
        <w:spacing w:line="240" w:lineRule="auto"/>
        <w:ind w:left="1440" w:hanging="720"/>
        <w:rPr>
          <w:rFonts w:eastAsiaTheme="minorEastAsia"/>
          <w:b/>
          <w:bCs/>
        </w:rPr>
      </w:pPr>
      <w:r>
        <w:t>77</w:t>
      </w:r>
      <w:r>
        <w:tab/>
        <w:t xml:space="preserve">No sé </w:t>
      </w:r>
    </w:p>
    <w:p w14:paraId="3EE240F0" w14:textId="77777777" w:rsidR="00C678E3" w:rsidRPr="00D93E41" w:rsidRDefault="00C678E3" w:rsidP="004A3523">
      <w:pPr>
        <w:pStyle w:val="ListParagraph"/>
        <w:numPr>
          <w:ilvl w:val="0"/>
          <w:numId w:val="20"/>
        </w:numPr>
        <w:spacing w:line="240" w:lineRule="auto"/>
        <w:rPr>
          <w:rFonts w:eastAsia="Calibri" w:cstheme="minorHAnsi"/>
        </w:rPr>
      </w:pPr>
      <w:r>
        <w:t xml:space="preserve">[CHILDCANC2] ¿Qué tipo(s) de </w:t>
      </w:r>
      <w:r>
        <w:rPr>
          <w:b/>
        </w:rPr>
        <w:t>cáncer</w:t>
      </w:r>
      <w:r>
        <w:t>? Seleccione todas las opciones que correspondan.</w:t>
      </w:r>
    </w:p>
    <w:p w14:paraId="50B07F48" w14:textId="77777777" w:rsidR="00D93E41" w:rsidRPr="0079381A" w:rsidRDefault="00D93E41" w:rsidP="00D93E41">
      <w:pPr>
        <w:ind w:left="720"/>
        <w:contextualSpacing/>
        <w:rPr>
          <w:rFonts w:cstheme="minorHAnsi"/>
          <w:lang w:val="pt-BR"/>
        </w:rPr>
      </w:pPr>
      <w:r w:rsidRPr="0079381A">
        <w:rPr>
          <w:lang w:val="pt-BR"/>
        </w:rPr>
        <w:t>0</w:t>
      </w:r>
      <w:r w:rsidRPr="0079381A">
        <w:rPr>
          <w:lang w:val="pt-BR"/>
        </w:rPr>
        <w:tab/>
        <w:t>De ano</w:t>
      </w:r>
    </w:p>
    <w:p w14:paraId="1E0FCE1E" w14:textId="77777777" w:rsidR="00D93E41" w:rsidRPr="0079381A" w:rsidRDefault="00D93E41" w:rsidP="00D93E41">
      <w:pPr>
        <w:ind w:left="720"/>
        <w:contextualSpacing/>
        <w:rPr>
          <w:rFonts w:cstheme="minorHAnsi"/>
          <w:lang w:val="pt-BR"/>
        </w:rPr>
      </w:pPr>
      <w:r w:rsidRPr="0079381A">
        <w:rPr>
          <w:lang w:val="pt-BR"/>
        </w:rPr>
        <w:t>1</w:t>
      </w:r>
      <w:r w:rsidRPr="0079381A">
        <w:rPr>
          <w:lang w:val="pt-BR"/>
        </w:rPr>
        <w:tab/>
        <w:t>De vejiga</w:t>
      </w:r>
    </w:p>
    <w:p w14:paraId="5F630A05" w14:textId="77777777" w:rsidR="00D93E41" w:rsidRPr="0079381A" w:rsidRDefault="00D93E41" w:rsidP="00D93E41">
      <w:pPr>
        <w:ind w:left="720"/>
        <w:contextualSpacing/>
        <w:rPr>
          <w:rFonts w:cstheme="minorHAnsi"/>
          <w:lang w:val="pt-BR"/>
        </w:rPr>
      </w:pPr>
      <w:r w:rsidRPr="0079381A">
        <w:rPr>
          <w:lang w:val="pt-BR"/>
        </w:rPr>
        <w:t>2</w:t>
      </w:r>
      <w:r w:rsidRPr="0079381A">
        <w:rPr>
          <w:lang w:val="pt-BR"/>
        </w:rPr>
        <w:tab/>
        <w:t>De encéfalo (cerebro)</w:t>
      </w:r>
    </w:p>
    <w:p w14:paraId="758459B3" w14:textId="77777777" w:rsidR="00D93E41" w:rsidRPr="00791206" w:rsidRDefault="00D93E41" w:rsidP="00D93E41">
      <w:pPr>
        <w:ind w:left="720"/>
        <w:contextualSpacing/>
        <w:rPr>
          <w:rFonts w:cstheme="minorHAnsi"/>
        </w:rPr>
      </w:pPr>
      <w:r>
        <w:t>3</w:t>
      </w:r>
      <w:r>
        <w:tab/>
        <w:t>De mama (seno)</w:t>
      </w:r>
    </w:p>
    <w:p w14:paraId="717219D7" w14:textId="77777777" w:rsidR="00D93E41" w:rsidRPr="00791206" w:rsidRDefault="00D93E41" w:rsidP="00D93E41">
      <w:pPr>
        <w:ind w:left="720"/>
        <w:contextualSpacing/>
      </w:pPr>
      <w:r>
        <w:t>4</w:t>
      </w:r>
      <w:r>
        <w:tab/>
        <w:t>De cuello uterino</w:t>
      </w:r>
    </w:p>
    <w:p w14:paraId="41564A03" w14:textId="77777777" w:rsidR="00D93E41" w:rsidRPr="00791206" w:rsidRDefault="00D93E41" w:rsidP="00D93E41">
      <w:pPr>
        <w:ind w:left="720"/>
        <w:contextualSpacing/>
        <w:rPr>
          <w:rFonts w:cstheme="minorHAnsi"/>
        </w:rPr>
      </w:pPr>
      <w:r>
        <w:t>5</w:t>
      </w:r>
      <w:r>
        <w:tab/>
        <w:t>De colon o de recto</w:t>
      </w:r>
    </w:p>
    <w:p w14:paraId="26622723" w14:textId="77777777" w:rsidR="00D93E41" w:rsidRPr="00791206" w:rsidRDefault="00D93E41" w:rsidP="00D93E41">
      <w:pPr>
        <w:ind w:left="720"/>
        <w:contextualSpacing/>
        <w:rPr>
          <w:rFonts w:cstheme="minorHAnsi"/>
        </w:rPr>
      </w:pPr>
      <w:r>
        <w:t>6</w:t>
      </w:r>
      <w:r>
        <w:tab/>
        <w:t>De esófago</w:t>
      </w:r>
    </w:p>
    <w:p w14:paraId="1E843F96" w14:textId="77777777" w:rsidR="00D93E41" w:rsidRPr="00791206" w:rsidRDefault="00D93E41" w:rsidP="00D93E41">
      <w:pPr>
        <w:ind w:left="1440" w:hanging="720"/>
        <w:contextualSpacing/>
        <w:rPr>
          <w:rFonts w:cstheme="minorHAnsi"/>
        </w:rPr>
      </w:pPr>
      <w:r>
        <w:t>7</w:t>
      </w:r>
      <w:r>
        <w:tab/>
        <w:t>De cabeza y cuello (incluso el cáncer de boca, de senos paranasales, de nariz o de garganta. No se incluye el cáncer de encéfalo o el de piel).</w:t>
      </w:r>
    </w:p>
    <w:p w14:paraId="5288171C" w14:textId="77777777" w:rsidR="00D93E41" w:rsidRPr="00791206" w:rsidRDefault="00D93E41" w:rsidP="00D93E41">
      <w:pPr>
        <w:ind w:left="720"/>
        <w:contextualSpacing/>
        <w:rPr>
          <w:rFonts w:cstheme="minorHAnsi"/>
        </w:rPr>
      </w:pPr>
      <w:r>
        <w:t>8</w:t>
      </w:r>
      <w:r>
        <w:tab/>
        <w:t>De riñón</w:t>
      </w:r>
    </w:p>
    <w:p w14:paraId="49EB8129" w14:textId="77777777" w:rsidR="00D93E41" w:rsidRPr="00791206" w:rsidRDefault="00D93E41" w:rsidP="00D93E41">
      <w:pPr>
        <w:ind w:left="720"/>
        <w:contextualSpacing/>
        <w:rPr>
          <w:rFonts w:cstheme="minorHAnsi"/>
        </w:rPr>
      </w:pPr>
      <w:r>
        <w:t>9</w:t>
      </w:r>
      <w:r>
        <w:tab/>
        <w:t>De sangre y médula ósea (leucemia)</w:t>
      </w:r>
    </w:p>
    <w:p w14:paraId="6AC6E2A0" w14:textId="77777777" w:rsidR="00D93E41" w:rsidRPr="00791206" w:rsidRDefault="00D93E41" w:rsidP="00D93E41">
      <w:pPr>
        <w:ind w:left="720"/>
        <w:contextualSpacing/>
        <w:rPr>
          <w:rFonts w:cstheme="minorHAnsi"/>
        </w:rPr>
      </w:pPr>
      <w:r>
        <w:t>10</w:t>
      </w:r>
      <w:r>
        <w:tab/>
        <w:t>De hígado</w:t>
      </w:r>
    </w:p>
    <w:p w14:paraId="6AF10112" w14:textId="77777777" w:rsidR="00D93E41" w:rsidRPr="00791206" w:rsidRDefault="00D93E41" w:rsidP="00D93E41">
      <w:pPr>
        <w:ind w:left="720"/>
        <w:contextualSpacing/>
        <w:rPr>
          <w:rFonts w:cstheme="minorHAnsi"/>
        </w:rPr>
      </w:pPr>
      <w:r>
        <w:t>11</w:t>
      </w:r>
      <w:r>
        <w:tab/>
        <w:t>De pulmón o de bronquios</w:t>
      </w:r>
    </w:p>
    <w:p w14:paraId="3AC2ED93" w14:textId="77777777" w:rsidR="00D93E41" w:rsidRPr="00791206" w:rsidRDefault="00D93E41" w:rsidP="00D93E41">
      <w:pPr>
        <w:ind w:left="720"/>
        <w:contextualSpacing/>
        <w:rPr>
          <w:rFonts w:cstheme="minorHAnsi"/>
        </w:rPr>
      </w:pPr>
      <w:r>
        <w:t>12</w:t>
      </w:r>
      <w:r>
        <w:tab/>
        <w:t>Linfoma no hodgkiniano</w:t>
      </w:r>
    </w:p>
    <w:p w14:paraId="6320F8BE" w14:textId="77777777" w:rsidR="00D93E41" w:rsidRPr="00791206" w:rsidRDefault="00D93E41" w:rsidP="00D93E41">
      <w:pPr>
        <w:ind w:left="720"/>
        <w:contextualSpacing/>
        <w:rPr>
          <w:rFonts w:cstheme="minorHAnsi"/>
        </w:rPr>
      </w:pPr>
      <w:r>
        <w:t>13</w:t>
      </w:r>
      <w:r>
        <w:tab/>
        <w:t>Linfoma</w:t>
      </w:r>
    </w:p>
    <w:p w14:paraId="02F370C9" w14:textId="77777777" w:rsidR="00D93E41" w:rsidRPr="00791206" w:rsidRDefault="00D93E41" w:rsidP="00D93E41">
      <w:pPr>
        <w:ind w:left="720"/>
        <w:contextualSpacing/>
        <w:rPr>
          <w:rFonts w:cstheme="minorHAnsi"/>
        </w:rPr>
      </w:pPr>
      <w:r>
        <w:t>14</w:t>
      </w:r>
      <w:r>
        <w:tab/>
        <w:t>De piel (melanoma)</w:t>
      </w:r>
    </w:p>
    <w:p w14:paraId="503A87BD" w14:textId="77777777" w:rsidR="00D93E41" w:rsidRPr="00791206" w:rsidRDefault="00D93E41" w:rsidP="00D93E41">
      <w:pPr>
        <w:ind w:left="720"/>
        <w:contextualSpacing/>
        <w:rPr>
          <w:rFonts w:cstheme="minorHAnsi"/>
        </w:rPr>
      </w:pPr>
      <w:r>
        <w:t>15</w:t>
      </w:r>
      <w:r>
        <w:tab/>
        <w:t>De piel, pero no melanoma (de células basales o células escamosas)</w:t>
      </w:r>
    </w:p>
    <w:p w14:paraId="70764AC1" w14:textId="77777777" w:rsidR="00D93E41" w:rsidRPr="00791206" w:rsidRDefault="00D93E41" w:rsidP="00D93E41">
      <w:pPr>
        <w:ind w:left="720"/>
        <w:contextualSpacing/>
      </w:pPr>
      <w:r>
        <w:t>16</w:t>
      </w:r>
      <w:r>
        <w:tab/>
        <w:t xml:space="preserve">De ovario </w:t>
      </w:r>
    </w:p>
    <w:p w14:paraId="051ED0F1" w14:textId="77777777" w:rsidR="00D93E41" w:rsidRDefault="00D93E41" w:rsidP="00D93E41">
      <w:pPr>
        <w:ind w:left="720"/>
        <w:contextualSpacing/>
        <w:rPr>
          <w:rFonts w:cstheme="minorHAnsi"/>
        </w:rPr>
      </w:pPr>
      <w:r>
        <w:t>17</w:t>
      </w:r>
      <w:r>
        <w:tab/>
        <w:t>De páncreas</w:t>
      </w:r>
    </w:p>
    <w:p w14:paraId="0A4266BA" w14:textId="77777777" w:rsidR="00D93E41" w:rsidRPr="002B6AE0" w:rsidRDefault="00D93E41" w:rsidP="00D93E41">
      <w:pPr>
        <w:ind w:left="720"/>
        <w:contextualSpacing/>
      </w:pPr>
      <w:r>
        <w:t>18</w:t>
      </w:r>
      <w:r>
        <w:tab/>
        <w:t>De próstata</w:t>
      </w:r>
    </w:p>
    <w:p w14:paraId="306B9163" w14:textId="77777777" w:rsidR="00D93E41" w:rsidRPr="00791206" w:rsidRDefault="00D93E41" w:rsidP="00D93E41">
      <w:pPr>
        <w:ind w:left="720"/>
        <w:contextualSpacing/>
      </w:pPr>
      <w:r>
        <w:t>19</w:t>
      </w:r>
      <w:r>
        <w:tab/>
        <w:t>De estómago</w:t>
      </w:r>
    </w:p>
    <w:p w14:paraId="29B55610" w14:textId="77777777" w:rsidR="00D93E41" w:rsidRPr="00791206" w:rsidRDefault="00D93E41" w:rsidP="00D93E41">
      <w:pPr>
        <w:ind w:left="720"/>
        <w:contextualSpacing/>
      </w:pPr>
      <w:r>
        <w:t>20</w:t>
      </w:r>
      <w:r>
        <w:tab/>
        <w:t xml:space="preserve">De testículo </w:t>
      </w:r>
    </w:p>
    <w:p w14:paraId="2CB36826" w14:textId="77777777" w:rsidR="00D93E41" w:rsidRPr="00791206" w:rsidRDefault="00D93E41" w:rsidP="00D93E41">
      <w:pPr>
        <w:ind w:left="720"/>
        <w:contextualSpacing/>
      </w:pPr>
      <w:r>
        <w:lastRenderedPageBreak/>
        <w:t>21</w:t>
      </w:r>
      <w:r>
        <w:tab/>
        <w:t>De tiroides</w:t>
      </w:r>
    </w:p>
    <w:p w14:paraId="79AF4674" w14:textId="77777777" w:rsidR="00D93E41" w:rsidRPr="00791206" w:rsidRDefault="00D93E41" w:rsidP="00D93E41">
      <w:pPr>
        <w:ind w:left="720"/>
        <w:contextualSpacing/>
      </w:pPr>
      <w:r>
        <w:t>22</w:t>
      </w:r>
      <w:r>
        <w:tab/>
        <w:t xml:space="preserve">De útero (de endometrio) </w:t>
      </w:r>
    </w:p>
    <w:p w14:paraId="542EC960" w14:textId="0B8CF576" w:rsidR="00D93E41" w:rsidRPr="00791206" w:rsidRDefault="00D93E41" w:rsidP="00D93E41">
      <w:pPr>
        <w:ind w:left="720"/>
        <w:contextualSpacing/>
        <w:rPr>
          <w:rFonts w:cstheme="minorHAnsi"/>
        </w:rPr>
      </w:pPr>
      <w:r>
        <w:t>55</w:t>
      </w:r>
      <w:r>
        <w:tab/>
        <w:t xml:space="preserve">Otro tipo de cáncer: </w:t>
      </w:r>
      <w:r w:rsidR="00527D89">
        <w:t>d</w:t>
      </w:r>
      <w:r>
        <w:t>escriba [text box]</w:t>
      </w:r>
    </w:p>
    <w:p w14:paraId="21F03DD2" w14:textId="77777777" w:rsidR="00D93E41" w:rsidRPr="00791206" w:rsidRDefault="00D93E41" w:rsidP="00D93E41">
      <w:pPr>
        <w:ind w:left="720"/>
        <w:contextualSpacing/>
        <w:rPr>
          <w:rFonts w:cstheme="minorHAnsi"/>
        </w:rPr>
      </w:pPr>
      <w:r>
        <w:t>77</w:t>
      </w:r>
      <w:r>
        <w:tab/>
        <w:t>Sé que mi hermano tenía cáncer, pero no sé de qué tipo</w:t>
      </w:r>
    </w:p>
    <w:p w14:paraId="162900E3" w14:textId="5571C8EA" w:rsidR="003841D4" w:rsidRDefault="43BF4B94" w:rsidP="004A3523">
      <w:pPr>
        <w:pStyle w:val="ListParagraph"/>
        <w:numPr>
          <w:ilvl w:val="0"/>
          <w:numId w:val="20"/>
        </w:numPr>
      </w:pPr>
      <w:r>
        <w:t xml:space="preserve">[CHILDCANC3A] ¿Qué edad tenía [SU HIJO] cuando un médico u otro profesional de la salud le dijo </w:t>
      </w:r>
      <w:r>
        <w:rPr>
          <w:b/>
          <w:bCs/>
        </w:rPr>
        <w:t>por primera vez</w:t>
      </w:r>
      <w:r>
        <w:t xml:space="preserve"> que tiene o tenía </w:t>
      </w:r>
      <w:r>
        <w:rPr>
          <w:b/>
          <w:bCs/>
        </w:rPr>
        <w:t>cáncer de ano</w:t>
      </w:r>
      <w:r>
        <w:t>?</w:t>
      </w:r>
    </w:p>
    <w:p w14:paraId="035D4F96" w14:textId="4DD6AE7E" w:rsidR="00A74EA0" w:rsidRPr="00F0274F" w:rsidRDefault="00A74EA0" w:rsidP="00A74EA0">
      <w:pPr>
        <w:spacing w:before="240"/>
        <w:ind w:left="720"/>
      </w:pPr>
      <w:r>
        <w:t xml:space="preserve">|__|__| Edad en el momento del diagnóstico </w:t>
      </w:r>
    </w:p>
    <w:p w14:paraId="2DC2E132" w14:textId="3FF0F343" w:rsidR="00A74EA0" w:rsidRPr="00F0274F" w:rsidRDefault="00A74EA0" w:rsidP="00A74EA0">
      <w:pPr>
        <w:spacing w:after="0"/>
        <w:ind w:left="720"/>
      </w:pPr>
      <w:r>
        <w:t xml:space="preserve">O, si le es más fácil recordar en qué año, anótelo aquí: </w:t>
      </w:r>
    </w:p>
    <w:p w14:paraId="2845FB61" w14:textId="77777777" w:rsidR="00A74EA0" w:rsidRPr="00F0274F" w:rsidRDefault="00A74EA0" w:rsidP="00A74EA0">
      <w:pPr>
        <w:ind w:left="720"/>
      </w:pPr>
      <w:r>
        <w:t xml:space="preserve">|__|__|__|__| Año del diagnóstico </w:t>
      </w:r>
    </w:p>
    <w:p w14:paraId="5C1F7647" w14:textId="0B59B59E" w:rsidR="003841D4" w:rsidRDefault="43BF4B94" w:rsidP="004A3523">
      <w:pPr>
        <w:pStyle w:val="ListParagraph"/>
        <w:numPr>
          <w:ilvl w:val="0"/>
          <w:numId w:val="20"/>
        </w:numPr>
      </w:pPr>
      <w:r>
        <w:t xml:space="preserve">[CHILDCANC3B] ¿Qué edad tenía [SU HIJO] cuando un médico u otro profesional de la salud le dijo </w:t>
      </w:r>
      <w:r>
        <w:rPr>
          <w:b/>
        </w:rPr>
        <w:t>por primera vez</w:t>
      </w:r>
      <w:r>
        <w:t xml:space="preserve"> que tiene o tenía </w:t>
      </w:r>
      <w:r>
        <w:rPr>
          <w:b/>
        </w:rPr>
        <w:t>cáncer de vejiga</w:t>
      </w:r>
      <w:r>
        <w:t>?</w:t>
      </w:r>
    </w:p>
    <w:p w14:paraId="2ABA31DD" w14:textId="1B9A8021" w:rsidR="00A74EA0" w:rsidRPr="00F0274F" w:rsidRDefault="00A74EA0" w:rsidP="00A74EA0">
      <w:pPr>
        <w:spacing w:before="240"/>
        <w:ind w:left="720"/>
      </w:pPr>
      <w:r>
        <w:t xml:space="preserve">|__|__| Edad en el momento del diagnóstico </w:t>
      </w:r>
    </w:p>
    <w:p w14:paraId="4417B311" w14:textId="11323CFF" w:rsidR="00A74EA0" w:rsidRPr="00F0274F" w:rsidRDefault="00A74EA0" w:rsidP="00A74EA0">
      <w:pPr>
        <w:spacing w:after="0"/>
        <w:ind w:left="720"/>
      </w:pPr>
      <w:r>
        <w:t xml:space="preserve">O, si le es más fácil recordar en qué año, anótelo aquí: </w:t>
      </w:r>
    </w:p>
    <w:p w14:paraId="5C3D6D77" w14:textId="77777777" w:rsidR="00A74EA0" w:rsidRPr="00F0274F" w:rsidRDefault="00A74EA0" w:rsidP="00A74EA0">
      <w:pPr>
        <w:ind w:left="720"/>
      </w:pPr>
      <w:r>
        <w:t xml:space="preserve">|__|__|__|__| Año del diagnóstico </w:t>
      </w:r>
    </w:p>
    <w:p w14:paraId="155016A2" w14:textId="5D99DED7" w:rsidR="003841D4" w:rsidRDefault="43BF4B94" w:rsidP="004A3523">
      <w:pPr>
        <w:pStyle w:val="ListParagraph"/>
        <w:numPr>
          <w:ilvl w:val="0"/>
          <w:numId w:val="20"/>
        </w:numPr>
      </w:pPr>
      <w:r>
        <w:t xml:space="preserve">[CHILDCANC3C] ¿Qué edad tenía [SU HIJO] cuando un médico u otro profesional de la salud le dijo </w:t>
      </w:r>
      <w:r>
        <w:rPr>
          <w:b/>
        </w:rPr>
        <w:t>por primera</w:t>
      </w:r>
      <w:r>
        <w:t xml:space="preserve"> </w:t>
      </w:r>
      <w:r>
        <w:rPr>
          <w:b/>
          <w:bCs/>
        </w:rPr>
        <w:t>vez</w:t>
      </w:r>
      <w:r>
        <w:t xml:space="preserve"> que tiene o tenía </w:t>
      </w:r>
      <w:r>
        <w:rPr>
          <w:b/>
          <w:bCs/>
        </w:rPr>
        <w:t>cáncer de encéfalo o de cerebro</w:t>
      </w:r>
      <w:r>
        <w:t xml:space="preserve">? </w:t>
      </w:r>
    </w:p>
    <w:p w14:paraId="47FC6846" w14:textId="5A1C4E97" w:rsidR="00A74EA0" w:rsidRPr="00F0274F" w:rsidRDefault="00A74EA0" w:rsidP="00A74EA0">
      <w:pPr>
        <w:spacing w:before="240"/>
        <w:ind w:left="720"/>
      </w:pPr>
      <w:r>
        <w:t xml:space="preserve">|__|__| Edad en el momento del diagnóstico </w:t>
      </w:r>
    </w:p>
    <w:p w14:paraId="393916BA" w14:textId="0AFFEFB8" w:rsidR="00A74EA0" w:rsidRPr="00F0274F" w:rsidRDefault="00A74EA0" w:rsidP="00A74EA0">
      <w:pPr>
        <w:spacing w:after="0"/>
        <w:ind w:left="720"/>
      </w:pPr>
      <w:r>
        <w:t xml:space="preserve">O, si le es más fácil recordar en qué año, anótelo aquí: </w:t>
      </w:r>
    </w:p>
    <w:p w14:paraId="5E29BA7B" w14:textId="77777777" w:rsidR="00A74EA0" w:rsidRPr="00F0274F" w:rsidRDefault="00A74EA0" w:rsidP="00A74EA0">
      <w:pPr>
        <w:ind w:left="720"/>
      </w:pPr>
      <w:r>
        <w:t xml:space="preserve">|__|__|__|__| Año del diagnóstico </w:t>
      </w:r>
    </w:p>
    <w:p w14:paraId="40BD7A2A" w14:textId="04DC73B0" w:rsidR="003841D4" w:rsidRDefault="43BF4B94" w:rsidP="004A3523">
      <w:pPr>
        <w:pStyle w:val="ListParagraph"/>
        <w:numPr>
          <w:ilvl w:val="0"/>
          <w:numId w:val="20"/>
        </w:numPr>
      </w:pPr>
      <w:r>
        <w:t xml:space="preserve">[CHILDCANC3D] ¿Qué edad tenía [SU HIJO] cuando un médico u otro profesional de la salud le dijo </w:t>
      </w:r>
      <w:r>
        <w:rPr>
          <w:b/>
          <w:bCs/>
        </w:rPr>
        <w:t>por primera vez</w:t>
      </w:r>
      <w:r>
        <w:t xml:space="preserve"> que tiene o tenía </w:t>
      </w:r>
      <w:r>
        <w:rPr>
          <w:b/>
          <w:bCs/>
        </w:rPr>
        <w:t>cáncer de seno (mama)</w:t>
      </w:r>
      <w:r>
        <w:t xml:space="preserve">? </w:t>
      </w:r>
    </w:p>
    <w:p w14:paraId="727C801D" w14:textId="18571306" w:rsidR="00A74EA0" w:rsidRPr="00F0274F" w:rsidRDefault="00A74EA0" w:rsidP="00A74EA0">
      <w:pPr>
        <w:spacing w:before="240"/>
        <w:ind w:left="720"/>
      </w:pPr>
      <w:r>
        <w:t xml:space="preserve">|__|__| Edad en el momento del diagnóstico </w:t>
      </w:r>
    </w:p>
    <w:p w14:paraId="2D4BC974" w14:textId="5F8198C8" w:rsidR="00A74EA0" w:rsidRPr="00F0274F" w:rsidRDefault="00A74EA0" w:rsidP="00A74EA0">
      <w:pPr>
        <w:spacing w:after="0"/>
        <w:ind w:left="720"/>
      </w:pPr>
      <w:r>
        <w:t xml:space="preserve">O, si le es más fácil recordar en qué año, anótelo aquí: </w:t>
      </w:r>
    </w:p>
    <w:p w14:paraId="4F7C36CA" w14:textId="77777777" w:rsidR="00A74EA0" w:rsidRPr="00F0274F" w:rsidRDefault="00A74EA0" w:rsidP="00A74EA0">
      <w:pPr>
        <w:ind w:left="720"/>
      </w:pPr>
      <w:r>
        <w:t xml:space="preserve">|__|__|__|__| Año del diagnóstico </w:t>
      </w:r>
    </w:p>
    <w:p w14:paraId="4221C53A" w14:textId="53758E83" w:rsidR="003841D4" w:rsidRDefault="43BF4B94" w:rsidP="004A3523">
      <w:pPr>
        <w:pStyle w:val="ListParagraph"/>
        <w:numPr>
          <w:ilvl w:val="0"/>
          <w:numId w:val="20"/>
        </w:numPr>
      </w:pPr>
      <w:r>
        <w:t xml:space="preserve">[CHILDCANC3E] ¿Qué edad tenía [SU HIJA] cuando un médico u otro profesional de la salud le dijo </w:t>
      </w:r>
      <w:r>
        <w:rPr>
          <w:b/>
        </w:rPr>
        <w:t>por primera vez</w:t>
      </w:r>
      <w:r>
        <w:t xml:space="preserve"> que tiene o tenía </w:t>
      </w:r>
      <w:r>
        <w:rPr>
          <w:b/>
        </w:rPr>
        <w:t>cáncer de cuello uterino</w:t>
      </w:r>
      <w:r>
        <w:t xml:space="preserve">? </w:t>
      </w:r>
    </w:p>
    <w:p w14:paraId="0DFBF0D3" w14:textId="70ACE02B" w:rsidR="00A74EA0" w:rsidRPr="00F0274F" w:rsidRDefault="00A74EA0" w:rsidP="00A74EA0">
      <w:pPr>
        <w:spacing w:before="240"/>
        <w:ind w:left="720"/>
      </w:pPr>
      <w:r>
        <w:t xml:space="preserve">|__|__| Edad en el momento del diagnóstico </w:t>
      </w:r>
    </w:p>
    <w:p w14:paraId="155298AF" w14:textId="3320D4AC" w:rsidR="00A74EA0" w:rsidRPr="00F0274F" w:rsidRDefault="00A74EA0" w:rsidP="00A74EA0">
      <w:pPr>
        <w:spacing w:after="0"/>
        <w:ind w:left="720"/>
      </w:pPr>
      <w:r>
        <w:t xml:space="preserve">O, si le es más fácil recordar en qué año, anótelo aquí: </w:t>
      </w:r>
    </w:p>
    <w:p w14:paraId="1CB836BC" w14:textId="77777777" w:rsidR="00A74EA0" w:rsidRPr="00F0274F" w:rsidRDefault="00A74EA0" w:rsidP="00A74EA0">
      <w:pPr>
        <w:ind w:left="720"/>
      </w:pPr>
      <w:r>
        <w:t xml:space="preserve">|__|__|__|__| Año del diagnóstico </w:t>
      </w:r>
    </w:p>
    <w:p w14:paraId="1154DB74" w14:textId="01ABCD1C" w:rsidR="003841D4" w:rsidRDefault="43BF4B94" w:rsidP="004A3523">
      <w:pPr>
        <w:pStyle w:val="ListParagraph"/>
        <w:numPr>
          <w:ilvl w:val="0"/>
          <w:numId w:val="20"/>
        </w:numPr>
      </w:pPr>
      <w:r>
        <w:t xml:space="preserve">[CHILDCANC3F] ¿Qué edad tenía [SU HIJO] cuando un médico u otro profesional de la salud le dijo </w:t>
      </w:r>
      <w:r>
        <w:rPr>
          <w:b/>
          <w:bCs/>
        </w:rPr>
        <w:t>por primera vez</w:t>
      </w:r>
      <w:r>
        <w:t xml:space="preserve"> que tiene o tenía </w:t>
      </w:r>
      <w:r>
        <w:rPr>
          <w:b/>
          <w:bCs/>
        </w:rPr>
        <w:t>cáncer de colon o de recto</w:t>
      </w:r>
      <w:r>
        <w:t xml:space="preserve">? </w:t>
      </w:r>
    </w:p>
    <w:p w14:paraId="44B40E37" w14:textId="3A417E51" w:rsidR="00A74EA0" w:rsidRPr="00F0274F" w:rsidRDefault="00A74EA0" w:rsidP="00A74EA0">
      <w:pPr>
        <w:spacing w:before="240"/>
        <w:ind w:left="720"/>
      </w:pPr>
      <w:r>
        <w:t xml:space="preserve">|__|__| Edad en el momento del diagnóstico </w:t>
      </w:r>
    </w:p>
    <w:p w14:paraId="4A923217" w14:textId="7D97C92E" w:rsidR="00A74EA0" w:rsidRPr="00F0274F" w:rsidRDefault="00A74EA0" w:rsidP="00A74EA0">
      <w:pPr>
        <w:spacing w:after="0"/>
        <w:ind w:left="720"/>
      </w:pPr>
      <w:r>
        <w:t xml:space="preserve">O, si le es más fácil recordar en qué año, anótelo aquí: </w:t>
      </w:r>
    </w:p>
    <w:p w14:paraId="65987B96" w14:textId="77777777" w:rsidR="00A74EA0" w:rsidRPr="00F0274F" w:rsidRDefault="00A74EA0" w:rsidP="00A74EA0">
      <w:pPr>
        <w:ind w:left="720"/>
      </w:pPr>
      <w:r>
        <w:lastRenderedPageBreak/>
        <w:t xml:space="preserve">|__|__|__|__| Año del diagnóstico </w:t>
      </w:r>
    </w:p>
    <w:p w14:paraId="0BA21798" w14:textId="0A3F4994" w:rsidR="003841D4" w:rsidRDefault="43BF4B94" w:rsidP="004A3523">
      <w:pPr>
        <w:pStyle w:val="ListParagraph"/>
        <w:numPr>
          <w:ilvl w:val="0"/>
          <w:numId w:val="20"/>
        </w:numPr>
      </w:pPr>
      <w:r>
        <w:t xml:space="preserve">[CHILDCANC3G] ¿Qué edad tenía [SU HIJO] cuando un médico u otro profesional de la salud le dijo </w:t>
      </w:r>
      <w:r>
        <w:rPr>
          <w:b/>
          <w:bCs/>
        </w:rPr>
        <w:t>por primera vez</w:t>
      </w:r>
      <w:r>
        <w:t xml:space="preserve"> que tiene o tenía </w:t>
      </w:r>
      <w:r>
        <w:rPr>
          <w:b/>
          <w:bCs/>
        </w:rPr>
        <w:t>cáncer de esófago</w:t>
      </w:r>
      <w:r>
        <w:t xml:space="preserve">? </w:t>
      </w:r>
    </w:p>
    <w:p w14:paraId="7353EFF8" w14:textId="004CCBD2" w:rsidR="00A74EA0" w:rsidRPr="00F0274F" w:rsidRDefault="00A74EA0" w:rsidP="00A74EA0">
      <w:pPr>
        <w:spacing w:before="240"/>
        <w:ind w:left="720"/>
      </w:pPr>
      <w:r>
        <w:t xml:space="preserve">|__|__| Edad en el momento del diagnóstico </w:t>
      </w:r>
    </w:p>
    <w:p w14:paraId="7629EB4F" w14:textId="1D33F542" w:rsidR="00A74EA0" w:rsidRPr="00F0274F" w:rsidRDefault="00A74EA0" w:rsidP="00A74EA0">
      <w:pPr>
        <w:spacing w:after="0"/>
        <w:ind w:left="720"/>
      </w:pPr>
      <w:r>
        <w:t xml:space="preserve">O, si le es más fácil recordar en qué año, anótelo aquí: </w:t>
      </w:r>
    </w:p>
    <w:p w14:paraId="41353D65" w14:textId="77777777" w:rsidR="00A74EA0" w:rsidRPr="00F0274F" w:rsidRDefault="00A74EA0" w:rsidP="00A74EA0">
      <w:pPr>
        <w:ind w:left="720"/>
      </w:pPr>
      <w:r>
        <w:t xml:space="preserve">|__|__|__|__| Año del diagnóstico </w:t>
      </w:r>
    </w:p>
    <w:p w14:paraId="1BFD3F92" w14:textId="20A4F624" w:rsidR="00C678E3" w:rsidRPr="00791206" w:rsidRDefault="00C678E3" w:rsidP="00A70E0D">
      <w:pPr>
        <w:spacing w:after="0"/>
        <w:contextualSpacing/>
        <w:rPr>
          <w:b/>
          <w:bCs/>
        </w:rPr>
      </w:pPr>
    </w:p>
    <w:p w14:paraId="647ADC80" w14:textId="7383847D" w:rsidR="003841D4" w:rsidRDefault="43BF4B94" w:rsidP="004A3523">
      <w:pPr>
        <w:pStyle w:val="ListParagraph"/>
        <w:numPr>
          <w:ilvl w:val="0"/>
          <w:numId w:val="20"/>
        </w:numPr>
      </w:pPr>
      <w:r>
        <w:t xml:space="preserve">[CHILDCANC3H] ¿Qué edad tenía [SU HIJO] cuando un médico u otro profesional de la salud le dijo </w:t>
      </w:r>
      <w:r>
        <w:rPr>
          <w:b/>
          <w:bCs/>
        </w:rPr>
        <w:t>por primera</w:t>
      </w:r>
      <w:r>
        <w:t xml:space="preserve"> </w:t>
      </w:r>
      <w:r>
        <w:rPr>
          <w:b/>
          <w:bCs/>
        </w:rPr>
        <w:t>vez</w:t>
      </w:r>
      <w:r>
        <w:t xml:space="preserve"> que tiene o tenía </w:t>
      </w:r>
      <w:r>
        <w:rPr>
          <w:b/>
        </w:rPr>
        <w:t>cáncer de cabeza y cuello</w:t>
      </w:r>
      <w:r>
        <w:t xml:space="preserve">? </w:t>
      </w:r>
    </w:p>
    <w:p w14:paraId="3E820BE9" w14:textId="7709B50F" w:rsidR="00FE73CC" w:rsidRPr="00F0274F" w:rsidRDefault="00FE73CC" w:rsidP="00FE73CC">
      <w:pPr>
        <w:spacing w:before="240"/>
        <w:ind w:left="720"/>
      </w:pPr>
      <w:r>
        <w:t xml:space="preserve">|__|__| Edad en el momento del diagnóstico </w:t>
      </w:r>
    </w:p>
    <w:p w14:paraId="1E0FBAA5" w14:textId="4A73E740" w:rsidR="00FE73CC" w:rsidRPr="00F0274F" w:rsidRDefault="00FE73CC" w:rsidP="00FE73CC">
      <w:pPr>
        <w:spacing w:after="0"/>
        <w:ind w:left="720"/>
      </w:pPr>
      <w:r>
        <w:t xml:space="preserve">O, si le es más fácil recordar en qué año, anótelo aquí: </w:t>
      </w:r>
    </w:p>
    <w:p w14:paraId="5C780CFA" w14:textId="77777777" w:rsidR="00FE73CC" w:rsidRPr="00F0274F" w:rsidRDefault="00FE73CC" w:rsidP="00FE73CC">
      <w:pPr>
        <w:ind w:left="720"/>
      </w:pPr>
      <w:r>
        <w:t xml:space="preserve">|__|__|__|__| Año del diagnóstico </w:t>
      </w:r>
    </w:p>
    <w:p w14:paraId="14BAC58B" w14:textId="7A4AFD27" w:rsidR="003841D4" w:rsidRDefault="43BF4B94" w:rsidP="004A3523">
      <w:pPr>
        <w:pStyle w:val="ListParagraph"/>
        <w:numPr>
          <w:ilvl w:val="0"/>
          <w:numId w:val="20"/>
        </w:numPr>
      </w:pPr>
      <w:r>
        <w:t xml:space="preserve">[CHILDCANC3I] ¿Qué edad tenía [SU HIJO] cuando un médico u otro profesional de la salud le dijo </w:t>
      </w:r>
      <w:r>
        <w:rPr>
          <w:b/>
          <w:bCs/>
        </w:rPr>
        <w:t>por primera vez</w:t>
      </w:r>
      <w:r>
        <w:t xml:space="preserve"> que tiene o tenía </w:t>
      </w:r>
      <w:r>
        <w:rPr>
          <w:b/>
          <w:bCs/>
        </w:rPr>
        <w:t>cáncer de riñón</w:t>
      </w:r>
      <w:r>
        <w:t xml:space="preserve">? </w:t>
      </w:r>
    </w:p>
    <w:p w14:paraId="44EF7CB2" w14:textId="6A8A821F" w:rsidR="00FE73CC" w:rsidRPr="00F0274F" w:rsidRDefault="00FE73CC" w:rsidP="00FE73CC">
      <w:pPr>
        <w:spacing w:before="240"/>
        <w:ind w:left="720"/>
      </w:pPr>
      <w:r>
        <w:t xml:space="preserve">|__|__| Edad en el momento del diagnóstico </w:t>
      </w:r>
    </w:p>
    <w:p w14:paraId="328F8431" w14:textId="5EAED5F2" w:rsidR="00FE73CC" w:rsidRPr="00F0274F" w:rsidRDefault="00FE73CC" w:rsidP="00FE73CC">
      <w:pPr>
        <w:spacing w:after="0"/>
        <w:ind w:left="720"/>
      </w:pPr>
      <w:r>
        <w:t xml:space="preserve">O, si le es más fácil recordar en qué año, anótelo aquí: </w:t>
      </w:r>
    </w:p>
    <w:p w14:paraId="46CF293C" w14:textId="77777777" w:rsidR="00FE73CC" w:rsidRPr="00F0274F" w:rsidRDefault="00FE73CC" w:rsidP="00FE73CC">
      <w:pPr>
        <w:ind w:left="720"/>
      </w:pPr>
      <w:r>
        <w:t xml:space="preserve">|__|__|__|__| Año del diagnóstico </w:t>
      </w:r>
    </w:p>
    <w:p w14:paraId="16FA627E" w14:textId="4C7DD75C" w:rsidR="00C678E3" w:rsidRPr="00791206" w:rsidRDefault="00C678E3" w:rsidP="00A70E0D">
      <w:pPr>
        <w:spacing w:after="0"/>
        <w:contextualSpacing/>
        <w:rPr>
          <w:b/>
          <w:bCs/>
        </w:rPr>
      </w:pPr>
    </w:p>
    <w:p w14:paraId="05D5704D" w14:textId="12BBB7F8" w:rsidR="003841D4" w:rsidRDefault="43BF4B94" w:rsidP="004A3523">
      <w:pPr>
        <w:pStyle w:val="ListParagraph"/>
        <w:numPr>
          <w:ilvl w:val="0"/>
          <w:numId w:val="20"/>
        </w:numPr>
      </w:pPr>
      <w:r>
        <w:t xml:space="preserve">[CHILDCANC3J] ¿Qué edad tenía [SU HIJO] cuando un médico u otro profesional de la salud le dijo </w:t>
      </w:r>
      <w:r>
        <w:rPr>
          <w:b/>
          <w:bCs/>
        </w:rPr>
        <w:t>por primera vez</w:t>
      </w:r>
      <w:r>
        <w:t xml:space="preserve"> que tiene o tenía </w:t>
      </w:r>
      <w:r>
        <w:rPr>
          <w:b/>
        </w:rPr>
        <w:t>leucemia</w:t>
      </w:r>
      <w:r>
        <w:t xml:space="preserve">? </w:t>
      </w:r>
    </w:p>
    <w:p w14:paraId="78227D64" w14:textId="6E65C752" w:rsidR="00FE73CC" w:rsidRPr="00F0274F" w:rsidRDefault="00FE73CC" w:rsidP="00FE73CC">
      <w:pPr>
        <w:spacing w:before="240"/>
        <w:ind w:left="720"/>
      </w:pPr>
      <w:r>
        <w:t xml:space="preserve">|__|__| Edad en el momento del diagnóstico </w:t>
      </w:r>
    </w:p>
    <w:p w14:paraId="5E3150C6" w14:textId="519C87BA" w:rsidR="00FE73CC" w:rsidRPr="00F0274F" w:rsidRDefault="00FE73CC" w:rsidP="00FE73CC">
      <w:pPr>
        <w:spacing w:after="0"/>
        <w:ind w:left="720"/>
      </w:pPr>
      <w:r>
        <w:t xml:space="preserve">O, si le es más fácil recordar en qué año, anótelo aquí: </w:t>
      </w:r>
    </w:p>
    <w:p w14:paraId="24F4A80E" w14:textId="77777777" w:rsidR="00FE73CC" w:rsidRPr="00F0274F" w:rsidRDefault="00FE73CC" w:rsidP="00FE73CC">
      <w:pPr>
        <w:ind w:left="720"/>
      </w:pPr>
      <w:r>
        <w:t xml:space="preserve">|__|__|__|__| Año del diagnóstico </w:t>
      </w:r>
    </w:p>
    <w:p w14:paraId="23714DF7" w14:textId="27E058E5" w:rsidR="00C678E3" w:rsidRPr="00791206" w:rsidRDefault="00C678E3" w:rsidP="00A70E0D">
      <w:pPr>
        <w:spacing w:after="0"/>
        <w:contextualSpacing/>
        <w:rPr>
          <w:b/>
          <w:bCs/>
        </w:rPr>
      </w:pPr>
    </w:p>
    <w:p w14:paraId="6F711DC2" w14:textId="4E6E678A" w:rsidR="003841D4" w:rsidRDefault="43BF4B94" w:rsidP="004A3523">
      <w:pPr>
        <w:pStyle w:val="ListParagraph"/>
        <w:numPr>
          <w:ilvl w:val="0"/>
          <w:numId w:val="20"/>
        </w:numPr>
      </w:pPr>
      <w:r>
        <w:t xml:space="preserve">[CHILDCANC3K] ¿Qué edad tenía [SU HIJO] cuando un médico u otro profesional de la salud le dijo </w:t>
      </w:r>
      <w:r>
        <w:rPr>
          <w:b/>
          <w:bCs/>
        </w:rPr>
        <w:t>por primera vez</w:t>
      </w:r>
      <w:r>
        <w:t xml:space="preserve"> que tiene o tenía </w:t>
      </w:r>
      <w:r>
        <w:rPr>
          <w:b/>
          <w:bCs/>
        </w:rPr>
        <w:t>cáncer de hígado</w:t>
      </w:r>
      <w:r>
        <w:t xml:space="preserve">? </w:t>
      </w:r>
    </w:p>
    <w:p w14:paraId="772E7D03" w14:textId="0CC5F49B" w:rsidR="00FE73CC" w:rsidRPr="00F0274F" w:rsidRDefault="00FE73CC" w:rsidP="00FE73CC">
      <w:pPr>
        <w:spacing w:before="240"/>
        <w:ind w:left="720"/>
      </w:pPr>
      <w:r>
        <w:t xml:space="preserve">|__|__| Edad en el momento del diagnóstico </w:t>
      </w:r>
    </w:p>
    <w:p w14:paraId="4D7EDC5E" w14:textId="21459BE7" w:rsidR="00FE73CC" w:rsidRPr="00F0274F" w:rsidRDefault="00FE73CC" w:rsidP="00FE73CC">
      <w:pPr>
        <w:spacing w:after="0"/>
        <w:ind w:left="720"/>
      </w:pPr>
      <w:r>
        <w:t xml:space="preserve">O, si le es más fácil recordar en qué año, anótelo aquí: </w:t>
      </w:r>
    </w:p>
    <w:p w14:paraId="16D8DACB" w14:textId="77777777" w:rsidR="00FE73CC" w:rsidRPr="00F0274F" w:rsidRDefault="00FE73CC" w:rsidP="00FE73CC">
      <w:pPr>
        <w:ind w:left="720"/>
      </w:pPr>
      <w:r>
        <w:t xml:space="preserve">|__|__|__|__| Año del diagnóstico </w:t>
      </w:r>
    </w:p>
    <w:p w14:paraId="779D333E" w14:textId="19A72A66" w:rsidR="003841D4" w:rsidRDefault="43BF4B94" w:rsidP="004A3523">
      <w:pPr>
        <w:pStyle w:val="ListParagraph"/>
        <w:numPr>
          <w:ilvl w:val="0"/>
          <w:numId w:val="20"/>
        </w:numPr>
      </w:pPr>
      <w:r>
        <w:t xml:space="preserve">[CHILDCANC3L] ¿Qué edad tenía [SU HIJO] cuando un médico u otro profesional de la salud le dijo </w:t>
      </w:r>
      <w:r>
        <w:rPr>
          <w:b/>
          <w:bCs/>
        </w:rPr>
        <w:t>por primera vez</w:t>
      </w:r>
      <w:r>
        <w:t xml:space="preserve"> que tiene o tenía </w:t>
      </w:r>
      <w:r>
        <w:rPr>
          <w:b/>
        </w:rPr>
        <w:t>cáncer de pulmón o de bronquios</w:t>
      </w:r>
      <w:r>
        <w:t xml:space="preserve">? </w:t>
      </w:r>
    </w:p>
    <w:p w14:paraId="06B35213" w14:textId="285767E7" w:rsidR="00FE73CC" w:rsidRPr="00F0274F" w:rsidRDefault="00FE73CC" w:rsidP="00FE73CC">
      <w:pPr>
        <w:spacing w:before="240"/>
        <w:ind w:left="720"/>
      </w:pPr>
      <w:r>
        <w:t xml:space="preserve">|__|__| Edad en el momento del diagnóstico </w:t>
      </w:r>
    </w:p>
    <w:p w14:paraId="2860649E" w14:textId="3C39C59C" w:rsidR="00FE73CC" w:rsidRPr="00F0274F" w:rsidRDefault="00FE73CC" w:rsidP="00FE73CC">
      <w:pPr>
        <w:spacing w:after="0"/>
        <w:ind w:left="720"/>
      </w:pPr>
      <w:r>
        <w:t xml:space="preserve">O, si le es más fácil recordar en qué año, anótelo aquí: </w:t>
      </w:r>
    </w:p>
    <w:p w14:paraId="1500C057" w14:textId="77777777" w:rsidR="00FE73CC" w:rsidRPr="00F0274F" w:rsidRDefault="00FE73CC" w:rsidP="00FE73CC">
      <w:pPr>
        <w:ind w:left="720"/>
      </w:pPr>
      <w:r>
        <w:lastRenderedPageBreak/>
        <w:t xml:space="preserve">|__|__|__|__| Año del diagnóstico </w:t>
      </w:r>
    </w:p>
    <w:p w14:paraId="633EE3AE" w14:textId="55426FCA" w:rsidR="003841D4" w:rsidRDefault="43BF4B94" w:rsidP="004A3523">
      <w:pPr>
        <w:pStyle w:val="ListParagraph"/>
        <w:numPr>
          <w:ilvl w:val="0"/>
          <w:numId w:val="20"/>
        </w:numPr>
      </w:pPr>
      <w:r>
        <w:t xml:space="preserve">[CHILDCANC3M] ¿Qué edad tenía [SU HIJO] cuando un médico u otro profesional de la salud le dijo </w:t>
      </w:r>
      <w:r>
        <w:rPr>
          <w:b/>
          <w:bCs/>
        </w:rPr>
        <w:t>por primera</w:t>
      </w:r>
      <w:r>
        <w:t xml:space="preserve"> </w:t>
      </w:r>
      <w:r>
        <w:rPr>
          <w:b/>
          <w:bCs/>
        </w:rPr>
        <w:t>vez</w:t>
      </w:r>
      <w:r>
        <w:t xml:space="preserve"> que tiene o tenía </w:t>
      </w:r>
      <w:r>
        <w:rPr>
          <w:b/>
        </w:rPr>
        <w:t>linfoma no hodgkiniano</w:t>
      </w:r>
      <w:r>
        <w:t xml:space="preserve">? </w:t>
      </w:r>
    </w:p>
    <w:p w14:paraId="177C3811" w14:textId="37665A84" w:rsidR="00FE73CC" w:rsidRPr="00F0274F" w:rsidRDefault="00FE73CC" w:rsidP="00FE73CC">
      <w:pPr>
        <w:spacing w:before="240"/>
        <w:ind w:left="720"/>
      </w:pPr>
      <w:r>
        <w:t xml:space="preserve">|__|__| Edad en el momento del diagnóstico </w:t>
      </w:r>
    </w:p>
    <w:p w14:paraId="137FA537" w14:textId="6CAB3A8A" w:rsidR="00FE73CC" w:rsidRPr="00F0274F" w:rsidRDefault="00FE73CC" w:rsidP="00FE73CC">
      <w:pPr>
        <w:spacing w:after="0"/>
        <w:ind w:left="720"/>
      </w:pPr>
      <w:r>
        <w:t xml:space="preserve">O, si le es más fácil recordar en qué año, anótelo aquí: </w:t>
      </w:r>
    </w:p>
    <w:p w14:paraId="22F1FBEF" w14:textId="77777777" w:rsidR="00FE73CC" w:rsidRPr="00F0274F" w:rsidRDefault="00FE73CC" w:rsidP="00FE73CC">
      <w:pPr>
        <w:ind w:left="720"/>
      </w:pPr>
      <w:r>
        <w:t xml:space="preserve">|__|__|__|__| Año del diagnóstico </w:t>
      </w:r>
    </w:p>
    <w:p w14:paraId="4C120C3B" w14:textId="14F2455B" w:rsidR="00C678E3" w:rsidRPr="00791206" w:rsidRDefault="00C678E3" w:rsidP="00A70E0D">
      <w:pPr>
        <w:spacing w:after="0"/>
        <w:contextualSpacing/>
        <w:rPr>
          <w:b/>
          <w:bCs/>
        </w:rPr>
      </w:pPr>
    </w:p>
    <w:p w14:paraId="65B3054C" w14:textId="2D5B7480" w:rsidR="003841D4" w:rsidRDefault="43BF4B94" w:rsidP="004A3523">
      <w:pPr>
        <w:pStyle w:val="ListParagraph"/>
        <w:numPr>
          <w:ilvl w:val="0"/>
          <w:numId w:val="20"/>
        </w:numPr>
      </w:pPr>
      <w:r>
        <w:t xml:space="preserve">[CHILDCANC3N] ¿Qué edad tenía [SU HIJO] cuando un médico u otro profesional de la salud le dijo </w:t>
      </w:r>
      <w:r>
        <w:rPr>
          <w:b/>
          <w:bCs/>
        </w:rPr>
        <w:t>por primera vez</w:t>
      </w:r>
      <w:r>
        <w:t xml:space="preserve"> que tiene o tenía </w:t>
      </w:r>
      <w:r>
        <w:rPr>
          <w:b/>
        </w:rPr>
        <w:t>linfoma</w:t>
      </w:r>
      <w:r>
        <w:t xml:space="preserve">? </w:t>
      </w:r>
    </w:p>
    <w:p w14:paraId="3D66C399" w14:textId="0BDAC22F" w:rsidR="00FE73CC" w:rsidRPr="00F0274F" w:rsidRDefault="00FE73CC" w:rsidP="00FE73CC">
      <w:pPr>
        <w:spacing w:before="240"/>
        <w:ind w:left="720"/>
      </w:pPr>
      <w:r>
        <w:t xml:space="preserve">|__|__| Edad en el momento del diagnóstico </w:t>
      </w:r>
    </w:p>
    <w:p w14:paraId="2A6AA82A" w14:textId="62582AE9" w:rsidR="00FE73CC" w:rsidRPr="00F0274F" w:rsidRDefault="00FE73CC" w:rsidP="00FE73CC">
      <w:pPr>
        <w:spacing w:after="0"/>
        <w:ind w:left="720"/>
      </w:pPr>
      <w:r>
        <w:t xml:space="preserve">O, si le es más fácil recordar en qué año, anótelo aquí: </w:t>
      </w:r>
    </w:p>
    <w:p w14:paraId="58C21618" w14:textId="77777777" w:rsidR="00FE73CC" w:rsidRPr="00F0274F" w:rsidRDefault="00FE73CC" w:rsidP="00FE73CC">
      <w:pPr>
        <w:ind w:left="720"/>
      </w:pPr>
      <w:r>
        <w:t xml:space="preserve">|__|__|__|__| Año del diagnóstico </w:t>
      </w:r>
    </w:p>
    <w:p w14:paraId="152243A1" w14:textId="367DAE36" w:rsidR="003841D4" w:rsidRDefault="43BF4B94" w:rsidP="004A3523">
      <w:pPr>
        <w:pStyle w:val="ListParagraph"/>
        <w:numPr>
          <w:ilvl w:val="0"/>
          <w:numId w:val="20"/>
        </w:numPr>
      </w:pPr>
      <w:r>
        <w:t xml:space="preserve">[CHILDCANC3O] ¿Qué edad tenía [SU HIJO] cuando un médico u otro profesional de la salud le dijo </w:t>
      </w:r>
      <w:r>
        <w:rPr>
          <w:b/>
          <w:bCs/>
        </w:rPr>
        <w:t>por primera vez</w:t>
      </w:r>
      <w:r>
        <w:t xml:space="preserve"> que tiene o tenía </w:t>
      </w:r>
      <w:r>
        <w:rPr>
          <w:b/>
        </w:rPr>
        <w:t>melanoma</w:t>
      </w:r>
      <w:r>
        <w:t xml:space="preserve">? </w:t>
      </w:r>
    </w:p>
    <w:p w14:paraId="5436F291" w14:textId="0E0A7987" w:rsidR="00FE73CC" w:rsidRPr="00F0274F" w:rsidRDefault="00FE73CC" w:rsidP="00FE73CC">
      <w:pPr>
        <w:spacing w:before="240"/>
        <w:ind w:left="720"/>
      </w:pPr>
      <w:r>
        <w:t xml:space="preserve">|__|__| Edad en el momento del diagnóstico </w:t>
      </w:r>
    </w:p>
    <w:p w14:paraId="5B047FF0" w14:textId="42E4F786" w:rsidR="00FE73CC" w:rsidRPr="00F0274F" w:rsidRDefault="00FE73CC" w:rsidP="00FE73CC">
      <w:pPr>
        <w:spacing w:after="0"/>
        <w:ind w:left="720"/>
      </w:pPr>
      <w:r>
        <w:t xml:space="preserve">O, si le es más fácil recordar en qué año, anótelo aquí: </w:t>
      </w:r>
    </w:p>
    <w:p w14:paraId="56ACFD2B" w14:textId="77777777" w:rsidR="00FE73CC" w:rsidRPr="00F0274F" w:rsidRDefault="00FE73CC" w:rsidP="00FE73CC">
      <w:pPr>
        <w:ind w:left="720"/>
      </w:pPr>
      <w:r>
        <w:t xml:space="preserve">|__|__|__|__| Año del diagnóstico </w:t>
      </w:r>
    </w:p>
    <w:p w14:paraId="46C89713" w14:textId="74809BEC" w:rsidR="00C678E3" w:rsidRPr="00791206" w:rsidRDefault="00C678E3" w:rsidP="00A70E0D">
      <w:pPr>
        <w:spacing w:after="0"/>
        <w:contextualSpacing/>
        <w:rPr>
          <w:b/>
          <w:bCs/>
        </w:rPr>
      </w:pPr>
    </w:p>
    <w:p w14:paraId="3CDEF89E" w14:textId="04EAB0FD" w:rsidR="003841D4" w:rsidRDefault="43BF4B94" w:rsidP="004A3523">
      <w:pPr>
        <w:pStyle w:val="ListParagraph"/>
        <w:numPr>
          <w:ilvl w:val="0"/>
          <w:numId w:val="20"/>
        </w:numPr>
      </w:pPr>
      <w:r>
        <w:t xml:space="preserve">[CHILDCANC3P] ¿Qué edad tenía [SU HIJO] cuando un médico u otro profesional de la salud le dijo </w:t>
      </w:r>
      <w:r>
        <w:rPr>
          <w:b/>
          <w:bCs/>
        </w:rPr>
        <w:t>por primera vez</w:t>
      </w:r>
      <w:r>
        <w:t xml:space="preserve"> que tiene o tenía </w:t>
      </w:r>
      <w:r>
        <w:rPr>
          <w:b/>
        </w:rPr>
        <w:t>cáncer de piel distinto del melanoma</w:t>
      </w:r>
      <w:r>
        <w:t xml:space="preserve">? </w:t>
      </w:r>
    </w:p>
    <w:p w14:paraId="387C620B" w14:textId="299C3B57" w:rsidR="00FE73CC" w:rsidRPr="00F0274F" w:rsidRDefault="00FE73CC" w:rsidP="00FE73CC">
      <w:pPr>
        <w:spacing w:before="240"/>
        <w:ind w:left="720"/>
      </w:pPr>
      <w:r>
        <w:t xml:space="preserve">|__|__| Edad en el momento del diagnóstico </w:t>
      </w:r>
    </w:p>
    <w:p w14:paraId="16CA1471" w14:textId="699D30CD" w:rsidR="00FE73CC" w:rsidRPr="00F0274F" w:rsidRDefault="00FE73CC" w:rsidP="00FE73CC">
      <w:pPr>
        <w:spacing w:after="0"/>
        <w:ind w:left="720"/>
      </w:pPr>
      <w:r>
        <w:t xml:space="preserve">O, si le es más fácil recordar en qué año, anótelo aquí: </w:t>
      </w:r>
    </w:p>
    <w:p w14:paraId="617F01B9" w14:textId="77777777" w:rsidR="00FE73CC" w:rsidRPr="00F0274F" w:rsidRDefault="00FE73CC" w:rsidP="00FE73CC">
      <w:pPr>
        <w:ind w:left="720"/>
      </w:pPr>
      <w:r>
        <w:t xml:space="preserve">|__|__|__|__| Año del diagnóstico </w:t>
      </w:r>
    </w:p>
    <w:p w14:paraId="1F3EC33A" w14:textId="683DF74C" w:rsidR="003841D4" w:rsidRDefault="43BF4B94" w:rsidP="004A3523">
      <w:pPr>
        <w:pStyle w:val="ListParagraph"/>
        <w:numPr>
          <w:ilvl w:val="0"/>
          <w:numId w:val="20"/>
        </w:numPr>
      </w:pPr>
      <w:r>
        <w:t xml:space="preserve">[CHILDCANC3Q] ¿Qué edad tenía [SU HIJA] cuando un médico u otro profesional de la salud le dijo </w:t>
      </w:r>
      <w:r>
        <w:rPr>
          <w:b/>
          <w:bCs/>
        </w:rPr>
        <w:t>por primera vez</w:t>
      </w:r>
      <w:r>
        <w:t xml:space="preserve"> que tiene o tenía </w:t>
      </w:r>
      <w:r>
        <w:rPr>
          <w:b/>
          <w:bCs/>
        </w:rPr>
        <w:t>cáncer de ovario</w:t>
      </w:r>
      <w:r>
        <w:t xml:space="preserve">? </w:t>
      </w:r>
    </w:p>
    <w:p w14:paraId="56449FDE" w14:textId="51C63CC9" w:rsidR="00A74EA0" w:rsidRPr="00F0274F" w:rsidRDefault="00A74EA0" w:rsidP="00A74EA0">
      <w:pPr>
        <w:spacing w:before="240"/>
        <w:ind w:left="720"/>
      </w:pPr>
      <w:r>
        <w:t xml:space="preserve">|__|__| Edad en el momento del diagnóstico </w:t>
      </w:r>
    </w:p>
    <w:p w14:paraId="21B5F100" w14:textId="3D16BF17" w:rsidR="00A74EA0" w:rsidRPr="00F0274F" w:rsidRDefault="00A74EA0" w:rsidP="00A74EA0">
      <w:pPr>
        <w:spacing w:after="0"/>
        <w:ind w:left="720"/>
      </w:pPr>
      <w:r>
        <w:t xml:space="preserve">O, si le es más fácil recordar en qué año, anótelo aquí: </w:t>
      </w:r>
    </w:p>
    <w:p w14:paraId="5BEB4F4F" w14:textId="77777777" w:rsidR="00A74EA0" w:rsidRPr="00F0274F" w:rsidRDefault="00A74EA0" w:rsidP="00A74EA0">
      <w:pPr>
        <w:ind w:left="720"/>
      </w:pPr>
      <w:r>
        <w:t xml:space="preserve">|__|__|__|__| Año del diagnóstico </w:t>
      </w:r>
    </w:p>
    <w:p w14:paraId="5E43B7CC" w14:textId="538641F8" w:rsidR="00C678E3" w:rsidRPr="00791206" w:rsidRDefault="00C678E3" w:rsidP="00A70E0D">
      <w:pPr>
        <w:spacing w:after="0"/>
        <w:contextualSpacing/>
        <w:rPr>
          <w:b/>
          <w:bCs/>
        </w:rPr>
      </w:pPr>
    </w:p>
    <w:p w14:paraId="7678816D" w14:textId="609DB204" w:rsidR="003841D4" w:rsidRDefault="43BF4B94" w:rsidP="004A3523">
      <w:pPr>
        <w:pStyle w:val="ListParagraph"/>
        <w:numPr>
          <w:ilvl w:val="0"/>
          <w:numId w:val="20"/>
        </w:numPr>
      </w:pPr>
      <w:r>
        <w:t xml:space="preserve">[CHILDCANC3R] ¿Qué edad tenía [SU HIJO] cuando un médico u otro profesional de la salud le dijo </w:t>
      </w:r>
      <w:r>
        <w:rPr>
          <w:b/>
          <w:bCs/>
        </w:rPr>
        <w:t>por primera vez</w:t>
      </w:r>
      <w:r>
        <w:t xml:space="preserve"> que tiene o tenía </w:t>
      </w:r>
      <w:r>
        <w:rPr>
          <w:b/>
          <w:bCs/>
        </w:rPr>
        <w:t>cáncer de páncreas</w:t>
      </w:r>
      <w:r>
        <w:t xml:space="preserve">? </w:t>
      </w:r>
    </w:p>
    <w:p w14:paraId="245E43E5" w14:textId="64CAD448" w:rsidR="00A74EA0" w:rsidRPr="00F0274F" w:rsidRDefault="00A74EA0" w:rsidP="00A74EA0">
      <w:pPr>
        <w:spacing w:before="240"/>
        <w:ind w:left="720"/>
      </w:pPr>
      <w:r>
        <w:t xml:space="preserve">|__|__| Edad en el momento del diagnóstico </w:t>
      </w:r>
    </w:p>
    <w:p w14:paraId="4F5F5B4B" w14:textId="543EC2E5" w:rsidR="00A74EA0" w:rsidRPr="00F0274F" w:rsidRDefault="00A74EA0" w:rsidP="00A74EA0">
      <w:pPr>
        <w:spacing w:after="0"/>
        <w:ind w:left="720"/>
      </w:pPr>
      <w:r>
        <w:t xml:space="preserve">O, si le es más fácil recordar en qué año, anótelo aquí: </w:t>
      </w:r>
    </w:p>
    <w:p w14:paraId="183E2171" w14:textId="77777777" w:rsidR="00A74EA0" w:rsidRPr="00F0274F" w:rsidRDefault="00A74EA0" w:rsidP="00A74EA0">
      <w:pPr>
        <w:ind w:left="720"/>
      </w:pPr>
      <w:r>
        <w:lastRenderedPageBreak/>
        <w:t xml:space="preserve">|__|__|__|__| Año del diagnóstico </w:t>
      </w:r>
    </w:p>
    <w:p w14:paraId="17AF9986" w14:textId="1DFF0CF0" w:rsidR="00C678E3" w:rsidRPr="00791206" w:rsidRDefault="00C678E3" w:rsidP="00853343">
      <w:pPr>
        <w:spacing w:after="0"/>
        <w:contextualSpacing/>
        <w:rPr>
          <w:b/>
          <w:bCs/>
        </w:rPr>
      </w:pPr>
    </w:p>
    <w:p w14:paraId="157A0C80" w14:textId="5CA012CD" w:rsidR="003841D4" w:rsidRDefault="43BF4B94" w:rsidP="004A3523">
      <w:pPr>
        <w:pStyle w:val="ListParagraph"/>
        <w:numPr>
          <w:ilvl w:val="0"/>
          <w:numId w:val="20"/>
        </w:numPr>
      </w:pPr>
      <w:r>
        <w:t xml:space="preserve">[CHILDCANC3S] ¿Qué edad tenía [SU HIJO] cuando un médico u otro profesional de la salud le dijo </w:t>
      </w:r>
      <w:r>
        <w:rPr>
          <w:b/>
          <w:bCs/>
        </w:rPr>
        <w:t>por primera vez</w:t>
      </w:r>
      <w:r>
        <w:t xml:space="preserve"> que tiene o tenía </w:t>
      </w:r>
      <w:r>
        <w:rPr>
          <w:b/>
          <w:bCs/>
        </w:rPr>
        <w:t>cáncer de próstata</w:t>
      </w:r>
      <w:r>
        <w:t xml:space="preserve">? </w:t>
      </w:r>
    </w:p>
    <w:p w14:paraId="37299B38" w14:textId="79D7345F" w:rsidR="00A74EA0" w:rsidRPr="00F0274F" w:rsidRDefault="00A74EA0" w:rsidP="00A74EA0">
      <w:pPr>
        <w:spacing w:before="240"/>
        <w:ind w:left="720"/>
      </w:pPr>
      <w:r>
        <w:t xml:space="preserve">|__|__| Edad en el momento del diagnóstico </w:t>
      </w:r>
    </w:p>
    <w:p w14:paraId="523496FF" w14:textId="5001145A" w:rsidR="00A74EA0" w:rsidRPr="00F0274F" w:rsidRDefault="00A74EA0" w:rsidP="00A74EA0">
      <w:pPr>
        <w:spacing w:after="0"/>
        <w:ind w:left="720"/>
      </w:pPr>
      <w:r>
        <w:t xml:space="preserve">O, si le es más fácil recordar en qué año, anótelo aquí: </w:t>
      </w:r>
    </w:p>
    <w:p w14:paraId="4691A4CE" w14:textId="77777777" w:rsidR="00A74EA0" w:rsidRPr="00F0274F" w:rsidRDefault="00A74EA0" w:rsidP="00A74EA0">
      <w:pPr>
        <w:ind w:left="720"/>
      </w:pPr>
      <w:r>
        <w:t xml:space="preserve">|__|__|__|__| Año del diagnóstico </w:t>
      </w:r>
    </w:p>
    <w:p w14:paraId="5AC29104" w14:textId="76A2D0DC" w:rsidR="00C678E3" w:rsidRPr="00791206" w:rsidRDefault="00C678E3" w:rsidP="00853343">
      <w:pPr>
        <w:spacing w:after="0"/>
        <w:contextualSpacing/>
        <w:rPr>
          <w:b/>
          <w:bCs/>
        </w:rPr>
      </w:pPr>
    </w:p>
    <w:p w14:paraId="74B2C6C6" w14:textId="5F336F06" w:rsidR="003841D4" w:rsidRDefault="43BF4B94" w:rsidP="004A3523">
      <w:pPr>
        <w:pStyle w:val="ListParagraph"/>
        <w:numPr>
          <w:ilvl w:val="0"/>
          <w:numId w:val="20"/>
        </w:numPr>
      </w:pPr>
      <w:r>
        <w:t xml:space="preserve">[CHILDCANC3T] ¿Qué edad tenía [SU HIJO] cuando un médico u otro profesional de la salud le dijo </w:t>
      </w:r>
      <w:r>
        <w:rPr>
          <w:b/>
          <w:bCs/>
        </w:rPr>
        <w:t>por primera vez</w:t>
      </w:r>
      <w:r>
        <w:t xml:space="preserve"> que tiene o tenía </w:t>
      </w:r>
      <w:r>
        <w:rPr>
          <w:b/>
          <w:bCs/>
        </w:rPr>
        <w:t>cáncer de estómago</w:t>
      </w:r>
      <w:r>
        <w:t xml:space="preserve">? </w:t>
      </w:r>
    </w:p>
    <w:p w14:paraId="5AB4582C" w14:textId="0EF3F981" w:rsidR="00A74EA0" w:rsidRPr="00F0274F" w:rsidRDefault="00A74EA0" w:rsidP="00A74EA0">
      <w:pPr>
        <w:spacing w:before="240"/>
        <w:ind w:left="720"/>
      </w:pPr>
      <w:r>
        <w:t xml:space="preserve">|__|__| Edad en el momento del diagnóstico </w:t>
      </w:r>
    </w:p>
    <w:p w14:paraId="53A77B35" w14:textId="40B7759F" w:rsidR="00A74EA0" w:rsidRPr="00F0274F" w:rsidRDefault="00A74EA0" w:rsidP="00A74EA0">
      <w:pPr>
        <w:spacing w:after="0"/>
        <w:ind w:left="720"/>
      </w:pPr>
      <w:r>
        <w:t xml:space="preserve">O, si le es más fácil recordar en qué año, anótelo aquí: </w:t>
      </w:r>
    </w:p>
    <w:p w14:paraId="5B2E7752" w14:textId="77777777" w:rsidR="00A74EA0" w:rsidRPr="00F0274F" w:rsidRDefault="00A74EA0" w:rsidP="00A74EA0">
      <w:pPr>
        <w:ind w:left="720"/>
      </w:pPr>
      <w:r>
        <w:t xml:space="preserve">|__|__|__|__| Año del diagnóstico </w:t>
      </w:r>
    </w:p>
    <w:p w14:paraId="7957CB20" w14:textId="3FF703FA" w:rsidR="00C678E3" w:rsidRPr="00791206" w:rsidRDefault="00C678E3" w:rsidP="00853343">
      <w:pPr>
        <w:spacing w:after="0"/>
        <w:contextualSpacing/>
        <w:rPr>
          <w:b/>
          <w:bCs/>
        </w:rPr>
      </w:pPr>
    </w:p>
    <w:p w14:paraId="54753CFC" w14:textId="02605814" w:rsidR="003841D4" w:rsidRDefault="43BF4B94" w:rsidP="004A3523">
      <w:pPr>
        <w:pStyle w:val="ListParagraph"/>
        <w:numPr>
          <w:ilvl w:val="0"/>
          <w:numId w:val="20"/>
        </w:numPr>
      </w:pPr>
      <w:r>
        <w:t xml:space="preserve">[CHILDCANC3U] ¿Qué edad tenía [SU HIJO] cuando un médico u otro profesional de la salud le dijo </w:t>
      </w:r>
      <w:r>
        <w:rPr>
          <w:b/>
          <w:bCs/>
        </w:rPr>
        <w:t>por primera vez</w:t>
      </w:r>
      <w:r>
        <w:t xml:space="preserve"> que tiene o tenía </w:t>
      </w:r>
      <w:r>
        <w:rPr>
          <w:b/>
          <w:bCs/>
        </w:rPr>
        <w:t>cáncer de testículo</w:t>
      </w:r>
      <w:r>
        <w:t>?</w:t>
      </w:r>
    </w:p>
    <w:p w14:paraId="783893FB" w14:textId="02AF616B" w:rsidR="00A74EA0" w:rsidRPr="00F0274F" w:rsidRDefault="00A74EA0" w:rsidP="00A74EA0">
      <w:pPr>
        <w:spacing w:before="240"/>
        <w:ind w:left="720"/>
      </w:pPr>
      <w:r>
        <w:t xml:space="preserve">|__|__| Edad en el momento del diagnóstico </w:t>
      </w:r>
    </w:p>
    <w:p w14:paraId="2D91F0E8" w14:textId="1D38FCCC" w:rsidR="00A74EA0" w:rsidRPr="00F0274F" w:rsidRDefault="00A74EA0" w:rsidP="00A74EA0">
      <w:pPr>
        <w:spacing w:after="0"/>
        <w:ind w:left="720"/>
      </w:pPr>
      <w:r>
        <w:t xml:space="preserve">O, si le es más fácil recordar en qué año, anótelo aquí: </w:t>
      </w:r>
    </w:p>
    <w:p w14:paraId="52D3BD56" w14:textId="77777777" w:rsidR="00A74EA0" w:rsidRPr="00F0274F" w:rsidRDefault="00A74EA0" w:rsidP="00A74EA0">
      <w:pPr>
        <w:ind w:left="720"/>
      </w:pPr>
      <w:r>
        <w:t xml:space="preserve">|__|__|__|__| Año del diagnóstico </w:t>
      </w:r>
    </w:p>
    <w:p w14:paraId="5AEEABB1" w14:textId="126C85FD" w:rsidR="00C678E3" w:rsidRPr="00791206" w:rsidRDefault="00C678E3" w:rsidP="00853343">
      <w:pPr>
        <w:spacing w:after="0"/>
        <w:contextualSpacing/>
        <w:rPr>
          <w:b/>
          <w:bCs/>
        </w:rPr>
      </w:pPr>
    </w:p>
    <w:p w14:paraId="221D4F0D" w14:textId="685CF7AD" w:rsidR="003841D4" w:rsidRDefault="43BF4B94" w:rsidP="004A3523">
      <w:pPr>
        <w:pStyle w:val="ListParagraph"/>
        <w:numPr>
          <w:ilvl w:val="0"/>
          <w:numId w:val="20"/>
        </w:numPr>
      </w:pPr>
      <w:r>
        <w:t xml:space="preserve">[CHILDCANC3V] ¿Qué edad tenía [SU HIJO] cuando un médico u otro profesional de la salud le dijo </w:t>
      </w:r>
      <w:r>
        <w:rPr>
          <w:b/>
          <w:bCs/>
        </w:rPr>
        <w:t>por primera vez</w:t>
      </w:r>
      <w:r>
        <w:t xml:space="preserve"> que tiene o tenía </w:t>
      </w:r>
      <w:r>
        <w:rPr>
          <w:b/>
          <w:bCs/>
        </w:rPr>
        <w:t>cáncer de tiroides</w:t>
      </w:r>
      <w:r>
        <w:t xml:space="preserve">? </w:t>
      </w:r>
    </w:p>
    <w:p w14:paraId="46C48F3B" w14:textId="369B83F7" w:rsidR="00A74EA0" w:rsidRPr="00F0274F" w:rsidRDefault="00A74EA0" w:rsidP="00A74EA0">
      <w:pPr>
        <w:spacing w:before="240"/>
        <w:ind w:left="720"/>
      </w:pPr>
      <w:r>
        <w:t xml:space="preserve">|__|__| Edad en el momento del diagnóstico </w:t>
      </w:r>
    </w:p>
    <w:p w14:paraId="7DB7B401" w14:textId="07225ED8" w:rsidR="00A74EA0" w:rsidRPr="00F0274F" w:rsidRDefault="00A74EA0" w:rsidP="00A74EA0">
      <w:pPr>
        <w:spacing w:after="0"/>
        <w:ind w:left="720"/>
      </w:pPr>
      <w:r>
        <w:t xml:space="preserve">O, si le es más fácil recordar en qué año, anótelo aquí: </w:t>
      </w:r>
    </w:p>
    <w:p w14:paraId="0B8187F2" w14:textId="77777777" w:rsidR="00A74EA0" w:rsidRPr="00F0274F" w:rsidRDefault="00A74EA0" w:rsidP="00A74EA0">
      <w:pPr>
        <w:ind w:left="720"/>
      </w:pPr>
      <w:r>
        <w:t xml:space="preserve">|__|__|__|__| Año del diagnóstico </w:t>
      </w:r>
    </w:p>
    <w:p w14:paraId="26F0461B" w14:textId="7647C30D" w:rsidR="00C678E3" w:rsidRPr="00791206" w:rsidRDefault="00C678E3" w:rsidP="00853343">
      <w:pPr>
        <w:spacing w:after="0"/>
        <w:contextualSpacing/>
        <w:rPr>
          <w:b/>
          <w:bCs/>
        </w:rPr>
      </w:pPr>
    </w:p>
    <w:p w14:paraId="5C41CBF0" w14:textId="3A12D311" w:rsidR="003841D4" w:rsidRDefault="43BF4B94" w:rsidP="004A3523">
      <w:pPr>
        <w:pStyle w:val="ListParagraph"/>
        <w:numPr>
          <w:ilvl w:val="0"/>
          <w:numId w:val="20"/>
        </w:numPr>
      </w:pPr>
      <w:r>
        <w:t xml:space="preserve">[CHILDCANC3W] ¿Qué edad tenía [SU HIJA] cuando un médico u otro profesional de la salud le dijo </w:t>
      </w:r>
      <w:r>
        <w:rPr>
          <w:b/>
        </w:rPr>
        <w:t>por primera vez</w:t>
      </w:r>
      <w:r>
        <w:t xml:space="preserve"> que tiene o tenía </w:t>
      </w:r>
      <w:r>
        <w:rPr>
          <w:b/>
        </w:rPr>
        <w:t>cáncer de útero</w:t>
      </w:r>
      <w:r>
        <w:t xml:space="preserve">? </w:t>
      </w:r>
    </w:p>
    <w:p w14:paraId="7729E6C8" w14:textId="14CEB7A7" w:rsidR="00A74EA0" w:rsidRPr="00F0274F" w:rsidRDefault="00A74EA0" w:rsidP="00A74EA0">
      <w:pPr>
        <w:spacing w:before="240"/>
        <w:ind w:left="720"/>
      </w:pPr>
      <w:r>
        <w:t xml:space="preserve">|__|__| Edad en el momento del diagnóstico </w:t>
      </w:r>
    </w:p>
    <w:p w14:paraId="1D87752E" w14:textId="59683EE2" w:rsidR="00A74EA0" w:rsidRPr="00F0274F" w:rsidRDefault="00A74EA0" w:rsidP="00A74EA0">
      <w:pPr>
        <w:spacing w:after="0"/>
        <w:ind w:left="720"/>
      </w:pPr>
      <w:r>
        <w:t xml:space="preserve">O, si le es más fácil recordar en qué año, anótelo aquí: </w:t>
      </w:r>
    </w:p>
    <w:p w14:paraId="70A71630" w14:textId="77777777" w:rsidR="00A74EA0" w:rsidRPr="00F0274F" w:rsidRDefault="00A74EA0" w:rsidP="00A74EA0">
      <w:pPr>
        <w:ind w:left="720"/>
      </w:pPr>
      <w:r>
        <w:t xml:space="preserve">|__|__|__|__| Año del diagnóstico </w:t>
      </w:r>
    </w:p>
    <w:p w14:paraId="3D577B67" w14:textId="5E742587" w:rsidR="00C678E3" w:rsidRPr="00791206" w:rsidRDefault="00C678E3" w:rsidP="00853343">
      <w:pPr>
        <w:spacing w:after="0"/>
        <w:contextualSpacing/>
        <w:rPr>
          <w:rFonts w:cstheme="minorHAnsi"/>
          <w:b/>
        </w:rPr>
      </w:pPr>
    </w:p>
    <w:p w14:paraId="7623AEAA" w14:textId="62BE3FFF" w:rsidR="003841D4" w:rsidRPr="00853343" w:rsidRDefault="43BF4B94" w:rsidP="004A3523">
      <w:pPr>
        <w:pStyle w:val="ListParagraph"/>
        <w:numPr>
          <w:ilvl w:val="0"/>
          <w:numId w:val="20"/>
        </w:numPr>
        <w:rPr>
          <w:rFonts w:eastAsiaTheme="minorEastAsia"/>
        </w:rPr>
      </w:pPr>
      <w:r>
        <w:t xml:space="preserve">[CHILDCANC3X] ¿Qué edad tenía [SU HIJO] cuando un médico u otro profesional de la salud le dijo </w:t>
      </w:r>
      <w:r>
        <w:rPr>
          <w:b/>
          <w:bCs/>
        </w:rPr>
        <w:t>por primera vez</w:t>
      </w:r>
      <w:r>
        <w:t xml:space="preserve"> que tiene o tenía </w:t>
      </w:r>
      <w:r>
        <w:rPr>
          <w:b/>
        </w:rPr>
        <w:t>[otro tipo de cáncer]</w:t>
      </w:r>
      <w:r>
        <w:t xml:space="preserve">? </w:t>
      </w:r>
    </w:p>
    <w:p w14:paraId="1732DD75" w14:textId="34FAE7AF" w:rsidR="00A74EA0" w:rsidRPr="00F0274F" w:rsidRDefault="00A74EA0" w:rsidP="00A74EA0">
      <w:pPr>
        <w:spacing w:before="240"/>
        <w:ind w:left="720"/>
      </w:pPr>
      <w:r>
        <w:lastRenderedPageBreak/>
        <w:t xml:space="preserve">|__|__| Edad en el momento del diagnóstico </w:t>
      </w:r>
    </w:p>
    <w:p w14:paraId="15668236" w14:textId="1896F2E1" w:rsidR="00A74EA0" w:rsidRPr="00F0274F" w:rsidRDefault="00A74EA0" w:rsidP="00A74EA0">
      <w:pPr>
        <w:spacing w:after="0"/>
        <w:ind w:left="720"/>
      </w:pPr>
      <w:r>
        <w:t xml:space="preserve">O, si le es más fácil recordar en qué año, anótelo aquí: </w:t>
      </w:r>
    </w:p>
    <w:p w14:paraId="189E07A5" w14:textId="77777777" w:rsidR="00A74EA0" w:rsidRPr="00F0274F" w:rsidRDefault="00A74EA0" w:rsidP="00A74EA0">
      <w:pPr>
        <w:ind w:left="720"/>
      </w:pPr>
      <w:r>
        <w:t xml:space="preserve">|__|__|__|__| Año del diagnóstico </w:t>
      </w:r>
    </w:p>
    <w:p w14:paraId="43EB5F9C" w14:textId="2AF0DCF1" w:rsidR="003841D4" w:rsidRPr="00853343" w:rsidRDefault="43BF4B94" w:rsidP="004A3523">
      <w:pPr>
        <w:pStyle w:val="ListParagraph"/>
        <w:numPr>
          <w:ilvl w:val="0"/>
          <w:numId w:val="20"/>
        </w:numPr>
        <w:rPr>
          <w:rFonts w:eastAsiaTheme="minorEastAsia"/>
        </w:rPr>
      </w:pPr>
      <w:r>
        <w:t xml:space="preserve">[CHILDCANC3Y] ¿Qué edad tenía [SU HIJO] cuando un médico u otro profesional de la salud le dijo </w:t>
      </w:r>
      <w:r>
        <w:rPr>
          <w:b/>
          <w:bCs/>
        </w:rPr>
        <w:t>por primera vez</w:t>
      </w:r>
      <w:r>
        <w:t xml:space="preserve"> que tiene o tenía </w:t>
      </w:r>
      <w:r>
        <w:rPr>
          <w:b/>
        </w:rPr>
        <w:t>cáncer</w:t>
      </w:r>
      <w:r>
        <w:t>?</w:t>
      </w:r>
      <w:r w:rsidR="000358DD">
        <w:t xml:space="preserve"> </w:t>
      </w:r>
    </w:p>
    <w:p w14:paraId="4A449EE9" w14:textId="3AC97F96" w:rsidR="00A74EA0" w:rsidRPr="00F0274F" w:rsidRDefault="00A74EA0" w:rsidP="00A74EA0">
      <w:pPr>
        <w:spacing w:before="240"/>
        <w:ind w:left="720"/>
      </w:pPr>
      <w:r>
        <w:t xml:space="preserve">|__|__| Edad en el momento del diagnóstico </w:t>
      </w:r>
    </w:p>
    <w:p w14:paraId="4591307A" w14:textId="5F3078C1" w:rsidR="00A74EA0" w:rsidRPr="00F0274F" w:rsidRDefault="00A74EA0" w:rsidP="00A74EA0">
      <w:pPr>
        <w:spacing w:after="0"/>
        <w:ind w:left="720"/>
      </w:pPr>
      <w:r>
        <w:t xml:space="preserve">O, si le es más fácil recordar en qué año, anótelo aquí: </w:t>
      </w:r>
    </w:p>
    <w:p w14:paraId="23303906" w14:textId="707BCECB" w:rsidR="00505FF0" w:rsidRPr="00505FF0" w:rsidRDefault="00A74EA0" w:rsidP="00A74EA0">
      <w:pPr>
        <w:ind w:left="720"/>
      </w:pPr>
      <w:r>
        <w:t xml:space="preserve">|__|__|__|__| Año del diagnóstico </w:t>
      </w:r>
    </w:p>
    <w:p w14:paraId="414E6216" w14:textId="5C0CD13A" w:rsidR="00F12B3F" w:rsidRPr="00AB63A6" w:rsidRDefault="6838C06C" w:rsidP="00AB63A6">
      <w:pPr>
        <w:spacing w:before="240"/>
        <w:rPr>
          <w:rFonts w:ascii="Calibri" w:eastAsia="Calibri" w:hAnsi="Calibri" w:cs="Calibri"/>
        </w:rPr>
      </w:pPr>
      <w:r>
        <w:t xml:space="preserve">Pantalla de resumen que aparecerá cuando se agoten las preguntas para </w:t>
      </w:r>
      <w:r>
        <w:rPr>
          <w:b/>
          <w:bCs/>
        </w:rPr>
        <w:t>cada</w:t>
      </w:r>
      <w:r>
        <w:rPr>
          <w:b/>
          <w:bCs/>
          <w:i/>
        </w:rPr>
        <w:t xml:space="preserve"> </w:t>
      </w:r>
      <w:r>
        <w:rPr>
          <w:b/>
          <w:bCs/>
        </w:rPr>
        <w:t>hijo</w:t>
      </w:r>
      <w:r>
        <w:t xml:space="preserve">: </w:t>
      </w:r>
      <w:r>
        <w:rPr>
          <w:rFonts w:ascii="Calibri" w:hAnsi="Calibri"/>
        </w:rPr>
        <w:t>El siguiente es un resumen de la información que nos dio sobre su hermano(a) []. Si alguna parte de la información es incorrecta, seleccione el botón “Atrás” [“Back”] para modificar sus respuestas. Si toda la información es correcta, seleccione el botón “Siguiente” [“Next”] para avanzar.</w:t>
      </w:r>
    </w:p>
    <w:p w14:paraId="11FB7D90" w14:textId="127D4CEC" w:rsidR="00C678E3" w:rsidRPr="00791206" w:rsidRDefault="4058E64E" w:rsidP="004A3523">
      <w:pPr>
        <w:pStyle w:val="Heading1"/>
        <w:spacing w:after="0"/>
      </w:pPr>
      <w:r>
        <w:t>Educación y empleo [SECTION 5]</w:t>
      </w:r>
    </w:p>
    <w:p w14:paraId="1BA1CA25" w14:textId="595C3304" w:rsidR="00C678E3" w:rsidRPr="00F12B3F" w:rsidRDefault="6838C06C" w:rsidP="00F12B3F">
      <w:pPr>
        <w:spacing w:line="240" w:lineRule="auto"/>
        <w:rPr>
          <w:rFonts w:eastAsia="Calibri"/>
        </w:rPr>
      </w:pPr>
      <w:r>
        <w:t>En las siguientes preguntas, se le pide más información sobre sus antecedentes, incluso sobre su educación y trabajo.</w:t>
      </w:r>
    </w:p>
    <w:p w14:paraId="28D4A903" w14:textId="77777777" w:rsidR="00C678E3" w:rsidRPr="004A3523" w:rsidRDefault="00C678E3" w:rsidP="00AF46C8">
      <w:pPr>
        <w:pStyle w:val="ListParagraph"/>
        <w:numPr>
          <w:ilvl w:val="0"/>
          <w:numId w:val="21"/>
        </w:numPr>
        <w:rPr>
          <w:rFonts w:eastAsia="Calibri" w:cstheme="minorHAnsi"/>
        </w:rPr>
      </w:pPr>
      <w:r>
        <w:t>[EDU] ¿Cuál es el nivel más alto de educación escolar que completó?</w:t>
      </w:r>
    </w:p>
    <w:p w14:paraId="01649B14" w14:textId="343107E9" w:rsidR="00C678E3" w:rsidRPr="00791206" w:rsidRDefault="00AF46C8" w:rsidP="000904AA">
      <w:pPr>
        <w:ind w:left="720"/>
        <w:contextualSpacing/>
        <w:rPr>
          <w:rFonts w:eastAsia="Calibri"/>
        </w:rPr>
      </w:pPr>
      <w:r>
        <w:t>0</w:t>
      </w:r>
      <w:r>
        <w:tab/>
        <w:t>Escuela primaria (grados 1 a 8)</w:t>
      </w:r>
    </w:p>
    <w:p w14:paraId="0B9E1095" w14:textId="75BCF66D" w:rsidR="00C678E3" w:rsidRPr="00791206" w:rsidRDefault="00AF46C8" w:rsidP="000904AA">
      <w:pPr>
        <w:ind w:left="720"/>
        <w:contextualSpacing/>
        <w:rPr>
          <w:rFonts w:eastAsia="Calibri"/>
        </w:rPr>
      </w:pPr>
      <w:r>
        <w:t>1</w:t>
      </w:r>
      <w:r>
        <w:tab/>
        <w:t>Un poco de educación preparatoria (grados 9 a 11), pero sin diploma</w:t>
      </w:r>
    </w:p>
    <w:p w14:paraId="49EECE17" w14:textId="4B7B1C15" w:rsidR="00C678E3" w:rsidRPr="00791206" w:rsidRDefault="00AF46C8" w:rsidP="000904AA">
      <w:pPr>
        <w:ind w:left="720"/>
        <w:contextualSpacing/>
        <w:rPr>
          <w:rFonts w:eastAsia="Calibri"/>
        </w:rPr>
      </w:pPr>
      <w:r>
        <w:t>2</w:t>
      </w:r>
      <w:r>
        <w:tab/>
        <w:t>Diploma de preparatoria (bachillerato) o de educación general (GED)</w:t>
      </w:r>
    </w:p>
    <w:p w14:paraId="696522E7" w14:textId="5C3CDF55" w:rsidR="00C678E3" w:rsidRPr="00791206" w:rsidRDefault="00AF46C8" w:rsidP="000904AA">
      <w:pPr>
        <w:ind w:left="720"/>
        <w:contextualSpacing/>
        <w:rPr>
          <w:rFonts w:eastAsia="Calibri"/>
        </w:rPr>
      </w:pPr>
      <w:r>
        <w:t>3</w:t>
      </w:r>
      <w:r>
        <w:tab/>
        <w:t>Un poco de educación universitaria, pero sin título</w:t>
      </w:r>
    </w:p>
    <w:p w14:paraId="67F8F8A5" w14:textId="7E902938" w:rsidR="00C678E3" w:rsidRPr="00791206" w:rsidRDefault="00AF46C8" w:rsidP="000904AA">
      <w:pPr>
        <w:ind w:left="720"/>
        <w:contextualSpacing/>
        <w:rPr>
          <w:rFonts w:eastAsia="Calibri"/>
        </w:rPr>
      </w:pPr>
      <w:r>
        <w:t>4</w:t>
      </w:r>
      <w:r>
        <w:tab/>
        <w:t>Escuela técnica o de oficios después de la preparatoria (bachillerato)</w:t>
      </w:r>
    </w:p>
    <w:p w14:paraId="5567AE07" w14:textId="6C614BBC" w:rsidR="00C678E3" w:rsidRPr="00791206" w:rsidRDefault="00AF46C8" w:rsidP="00F3432E">
      <w:pPr>
        <w:ind w:left="1440" w:hanging="720"/>
        <w:contextualSpacing/>
        <w:rPr>
          <w:rFonts w:eastAsia="Calibri"/>
        </w:rPr>
      </w:pPr>
      <w:r>
        <w:t>5</w:t>
      </w:r>
      <w:r>
        <w:tab/>
        <w:t xml:space="preserve">Título de </w:t>
      </w:r>
      <w:r w:rsidR="00D70FAD">
        <w:t>“</w:t>
      </w:r>
      <w:r w:rsidRPr="0079381A">
        <w:t>Associate</w:t>
      </w:r>
      <w:r w:rsidR="00D70FAD">
        <w:t>”</w:t>
      </w:r>
      <w:r>
        <w:t xml:space="preserve"> (estudios de categoría universitaria o de formación profesional superior de dos años)</w:t>
      </w:r>
    </w:p>
    <w:p w14:paraId="058C2574" w14:textId="4A8B9C53" w:rsidR="00C678E3" w:rsidRPr="00791206" w:rsidRDefault="00AF46C8" w:rsidP="000904AA">
      <w:pPr>
        <w:ind w:left="720"/>
        <w:contextualSpacing/>
        <w:rPr>
          <w:rFonts w:eastAsia="Calibri"/>
        </w:rPr>
      </w:pPr>
      <w:r>
        <w:t>6</w:t>
      </w:r>
      <w:r>
        <w:tab/>
        <w:t>Título universitario de licenciatura</w:t>
      </w:r>
    </w:p>
    <w:p w14:paraId="6C857D9F" w14:textId="2FB1BD96" w:rsidR="00C678E3" w:rsidRPr="00791206" w:rsidRDefault="00AF46C8" w:rsidP="000904AA">
      <w:pPr>
        <w:ind w:left="720"/>
        <w:contextualSpacing/>
        <w:rPr>
          <w:rFonts w:eastAsia="Calibri"/>
        </w:rPr>
      </w:pPr>
      <w:r>
        <w:t>7</w:t>
      </w:r>
      <w:r>
        <w:tab/>
        <w:t>Título de estudios superiores (maestría, doctorado, etc.)</w:t>
      </w:r>
    </w:p>
    <w:p w14:paraId="4DA0693F" w14:textId="2EF518F3" w:rsidR="00F82FE0" w:rsidRPr="00D6142F" w:rsidRDefault="000904AA" w:rsidP="00D6142F">
      <w:pPr>
        <w:ind w:firstLine="720"/>
        <w:rPr>
          <w:rFonts w:eastAsia="Calibri"/>
          <w:i/>
          <w:iCs/>
        </w:rPr>
      </w:pPr>
      <w:r>
        <w:t>55</w:t>
      </w:r>
      <w:r>
        <w:tab/>
        <w:t xml:space="preserve">Otro: </w:t>
      </w:r>
      <w:r w:rsidR="00282EC3">
        <w:t>d</w:t>
      </w:r>
      <w:r>
        <w:t>escriba [text box]</w:t>
      </w:r>
    </w:p>
    <w:p w14:paraId="2668A758" w14:textId="77777777" w:rsidR="00C678E3" w:rsidRPr="00BE4F8F" w:rsidRDefault="00C678E3" w:rsidP="00BE4F8F">
      <w:pPr>
        <w:pStyle w:val="ListParagraph"/>
        <w:numPr>
          <w:ilvl w:val="0"/>
          <w:numId w:val="21"/>
        </w:numPr>
        <w:rPr>
          <w:rFonts w:eastAsia="Calibri" w:cstheme="minorHAnsi"/>
        </w:rPr>
      </w:pPr>
      <w:r>
        <w:t xml:space="preserve">[STUDENT] ¿Está inscrito actualmente en la escuela? </w:t>
      </w:r>
    </w:p>
    <w:p w14:paraId="17E8A0A8" w14:textId="7C632D91" w:rsidR="00C678E3" w:rsidRPr="00791206" w:rsidRDefault="00BE4F8F" w:rsidP="00871441">
      <w:pPr>
        <w:ind w:left="720"/>
        <w:contextualSpacing/>
      </w:pPr>
      <w:bookmarkStart w:id="11" w:name="_Hlk527963102"/>
      <w:r>
        <w:t>0</w:t>
      </w:r>
      <w:r>
        <w:tab/>
        <w:t>No</w:t>
      </w:r>
    </w:p>
    <w:p w14:paraId="5267FDA9" w14:textId="1331D3E8" w:rsidR="00C678E3" w:rsidRPr="00791206" w:rsidRDefault="00BE4F8F" w:rsidP="00871441">
      <w:pPr>
        <w:ind w:left="720"/>
        <w:contextualSpacing/>
      </w:pPr>
      <w:r>
        <w:t>1</w:t>
      </w:r>
      <w:r>
        <w:tab/>
        <w:t>Sí, estudiante a tiempo completo</w:t>
      </w:r>
    </w:p>
    <w:p w14:paraId="7A7B11CF" w14:textId="4E53F185" w:rsidR="00C678E3" w:rsidRPr="00791206" w:rsidRDefault="00BE4F8F" w:rsidP="00871441">
      <w:pPr>
        <w:spacing w:after="0"/>
        <w:ind w:left="720"/>
        <w:contextualSpacing/>
        <w:rPr>
          <w:rFonts w:eastAsia="Calibri"/>
        </w:rPr>
      </w:pPr>
      <w:r>
        <w:t>2</w:t>
      </w:r>
      <w:r>
        <w:tab/>
        <w:t xml:space="preserve">Sí, estudiante a tiempo parcial </w:t>
      </w:r>
    </w:p>
    <w:p w14:paraId="4E53F2A3" w14:textId="77777777" w:rsidR="001962AF" w:rsidRPr="00791206" w:rsidRDefault="001962AF" w:rsidP="001962AF">
      <w:pPr>
        <w:spacing w:after="0"/>
        <w:ind w:left="720"/>
        <w:contextualSpacing/>
        <w:rPr>
          <w:rFonts w:eastAsia="Calibri" w:cstheme="minorHAnsi"/>
        </w:rPr>
      </w:pPr>
    </w:p>
    <w:bookmarkEnd w:id="11"/>
    <w:p w14:paraId="117860CE" w14:textId="61956718" w:rsidR="00C678E3" w:rsidRPr="00E51141" w:rsidRDefault="6838C06C" w:rsidP="00E51141">
      <w:pPr>
        <w:pStyle w:val="ListParagraph"/>
        <w:numPr>
          <w:ilvl w:val="0"/>
          <w:numId w:val="21"/>
        </w:numPr>
        <w:rPr>
          <w:rFonts w:eastAsiaTheme="minorEastAsia"/>
          <w:b/>
          <w:bCs/>
        </w:rPr>
      </w:pPr>
      <w:r>
        <w:t xml:space="preserve">[WORK] ¿Tiene actualmente un trabajo remunerado (a tiempo completo o parcial)? </w:t>
      </w:r>
    </w:p>
    <w:p w14:paraId="52267F46" w14:textId="39776512" w:rsidR="00C678E3" w:rsidRDefault="00E51141" w:rsidP="00E51141">
      <w:pPr>
        <w:spacing w:after="0"/>
        <w:ind w:left="720"/>
        <w:rPr>
          <w:rFonts w:eastAsia="Calibri"/>
        </w:rPr>
      </w:pPr>
      <w:r>
        <w:t>0</w:t>
      </w:r>
      <w:r>
        <w:tab/>
        <w:t xml:space="preserve">No </w:t>
      </w:r>
    </w:p>
    <w:p w14:paraId="5CA5E722" w14:textId="2EC7FE4C" w:rsidR="007869B0" w:rsidRPr="00791206" w:rsidRDefault="00E51141" w:rsidP="00E51141">
      <w:pPr>
        <w:spacing w:after="0" w:line="240" w:lineRule="auto"/>
        <w:ind w:left="720"/>
        <w:contextualSpacing/>
        <w:rPr>
          <w:rFonts w:eastAsia="Calibri"/>
        </w:rPr>
      </w:pPr>
      <w:r>
        <w:t>1</w:t>
      </w:r>
      <w:r>
        <w:tab/>
        <w:t xml:space="preserve">Sí </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A30D30" w:rsidRDefault="6838C06C" w:rsidP="00A30D30">
      <w:pPr>
        <w:pStyle w:val="ListParagraph"/>
        <w:numPr>
          <w:ilvl w:val="0"/>
          <w:numId w:val="21"/>
        </w:numPr>
        <w:rPr>
          <w:rFonts w:eastAsia="Calibri"/>
        </w:rPr>
      </w:pPr>
      <w:r>
        <w:t>[WORK2] ¿Cuál de estas opciones describe mejor su situación de empleo actual?</w:t>
      </w:r>
    </w:p>
    <w:p w14:paraId="774908F7" w14:textId="49736C5F" w:rsidR="0055389A" w:rsidRPr="00A30D30" w:rsidRDefault="00A30D30" w:rsidP="00A30D30">
      <w:pPr>
        <w:spacing w:after="0"/>
        <w:ind w:left="720"/>
        <w:rPr>
          <w:rFonts w:eastAsia="Calibri"/>
          <w:i/>
          <w:iCs/>
        </w:rPr>
      </w:pPr>
      <w:r>
        <w:t>0</w:t>
      </w:r>
      <w:r>
        <w:tab/>
        <w:t xml:space="preserve">Jubilado </w:t>
      </w:r>
    </w:p>
    <w:p w14:paraId="1661BFE2" w14:textId="044ACB73" w:rsidR="00C678E3" w:rsidRPr="00A30D30" w:rsidRDefault="00A30D30" w:rsidP="00A30D30">
      <w:pPr>
        <w:spacing w:after="0"/>
        <w:ind w:left="720"/>
        <w:rPr>
          <w:rFonts w:eastAsia="Calibri"/>
          <w:i/>
          <w:iCs/>
        </w:rPr>
      </w:pPr>
      <w:r>
        <w:lastRenderedPageBreak/>
        <w:t>1</w:t>
      </w:r>
      <w:r>
        <w:tab/>
      </w:r>
      <w:r w:rsidR="00A1629F" w:rsidRPr="00A1629F">
        <w:t>Labores domésticas</w:t>
      </w:r>
      <w:r w:rsidR="00A1629F">
        <w:t xml:space="preserve"> </w:t>
      </w:r>
    </w:p>
    <w:p w14:paraId="3F0B0CC8" w14:textId="6EA842D7" w:rsidR="00C678E3" w:rsidRPr="00791206" w:rsidRDefault="00A30D30" w:rsidP="00A30D30">
      <w:pPr>
        <w:spacing w:after="0" w:line="240" w:lineRule="auto"/>
        <w:ind w:left="720"/>
        <w:contextualSpacing/>
        <w:rPr>
          <w:rFonts w:eastAsia="Calibri"/>
        </w:rPr>
      </w:pPr>
      <w:r>
        <w:t>2</w:t>
      </w:r>
      <w:r>
        <w:tab/>
        <w:t xml:space="preserve">Desempleado </w:t>
      </w:r>
    </w:p>
    <w:p w14:paraId="25F619AB" w14:textId="12F37B55" w:rsidR="00C678E3" w:rsidRPr="00791206" w:rsidRDefault="00A30D30" w:rsidP="00A30D30">
      <w:pPr>
        <w:spacing w:after="0" w:line="240" w:lineRule="auto"/>
        <w:ind w:left="720"/>
        <w:contextualSpacing/>
        <w:rPr>
          <w:rFonts w:eastAsia="Calibri"/>
        </w:rPr>
      </w:pPr>
      <w:r>
        <w:t>3</w:t>
      </w:r>
      <w:r>
        <w:tab/>
        <w:t>No pued</w:t>
      </w:r>
      <w:r w:rsidR="00702739">
        <w:t>o</w:t>
      </w:r>
      <w:r>
        <w:t xml:space="preserve"> trabajar (discapacitado) </w:t>
      </w:r>
    </w:p>
    <w:p w14:paraId="6D4373C2" w14:textId="07E5A6E2" w:rsidR="00C678E3" w:rsidRPr="00791206" w:rsidRDefault="00A30D30" w:rsidP="00A30D30">
      <w:pPr>
        <w:spacing w:after="0" w:line="240" w:lineRule="auto"/>
        <w:ind w:left="720"/>
        <w:contextualSpacing/>
        <w:rPr>
          <w:rFonts w:eastAsia="Calibri"/>
        </w:rPr>
      </w:pPr>
      <w:r>
        <w:t>55</w:t>
      </w:r>
      <w:r>
        <w:tab/>
        <w:t xml:space="preserve">Otra </w:t>
      </w:r>
    </w:p>
    <w:p w14:paraId="2A8EDA53" w14:textId="77B335D5" w:rsidR="0055389A" w:rsidRPr="00D6142F" w:rsidRDefault="00A30D30" w:rsidP="00D6142F">
      <w:pPr>
        <w:ind w:firstLine="720"/>
        <w:rPr>
          <w:rFonts w:eastAsia="Calibri"/>
        </w:rPr>
      </w:pPr>
      <w:r>
        <w:t>99</w:t>
      </w:r>
      <w:r>
        <w:tab/>
        <w:t xml:space="preserve">Prefiero no responder </w:t>
      </w:r>
    </w:p>
    <w:p w14:paraId="5C89F32D" w14:textId="3D130D28" w:rsidR="356494A3" w:rsidRPr="00093189" w:rsidRDefault="6838C06C" w:rsidP="00093189">
      <w:pPr>
        <w:pStyle w:val="ListParagraph"/>
        <w:numPr>
          <w:ilvl w:val="0"/>
          <w:numId w:val="21"/>
        </w:numPr>
        <w:spacing w:after="0" w:line="240" w:lineRule="auto"/>
        <w:rPr>
          <w:rFonts w:ascii="Calibri" w:eastAsia="Calibri" w:hAnsi="Calibri" w:cs="Calibri"/>
        </w:rPr>
      </w:pPr>
      <w:r>
        <w:t xml:space="preserve">[WORK3] ¿Cuál es su puesto de trabajo actual? </w:t>
      </w:r>
      <w:r>
        <w:rPr>
          <w:rFonts w:ascii="Calibri" w:hAnsi="Calibri"/>
        </w:rPr>
        <w:t>Describa. Por ejemplo, maestro de matemáticas de preparatoria (bachillerato), enfermero de urgencias, pintor de automóviles, etc.</w:t>
      </w:r>
    </w:p>
    <w:p w14:paraId="049ADEC6" w14:textId="0B33AEB8" w:rsidR="00C678E3" w:rsidRPr="00791206" w:rsidRDefault="00956971" w:rsidP="00C678E3">
      <w:pPr>
        <w:spacing w:after="0" w:line="240" w:lineRule="auto"/>
        <w:ind w:left="360"/>
        <w:contextualSpacing/>
        <w:rPr>
          <w:rFonts w:eastAsia="Calibri" w:cstheme="minorHAnsi"/>
        </w:rPr>
      </w:pPr>
      <w:r>
        <w:rPr>
          <w:noProof/>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467FFA4">
              <v:rect id="Rectangle 14"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47F18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w:pict>
          </mc:Fallback>
        </mc:AlternateContent>
      </w:r>
    </w:p>
    <w:p w14:paraId="446116B7" w14:textId="0DC439D8" w:rsidR="00C678E3" w:rsidRPr="00791206" w:rsidRDefault="00C678E3" w:rsidP="00093189">
      <w:pPr>
        <w:spacing w:after="0" w:line="240" w:lineRule="auto"/>
        <w:ind w:left="1440"/>
        <w:contextualSpacing/>
        <w:rPr>
          <w:rFonts w:eastAsia="Calibri" w:cstheme="minorHAnsi"/>
        </w:rPr>
      </w:pPr>
    </w:p>
    <w:p w14:paraId="4E44150E" w14:textId="4B0CE7F1" w:rsidR="43BF4B94" w:rsidRDefault="43BF4B94" w:rsidP="43BF4B94">
      <w:pPr>
        <w:spacing w:after="0"/>
        <w:ind w:firstLine="360"/>
        <w:rPr>
          <w:rFonts w:eastAsia="Calibri"/>
          <w:b/>
          <w:bCs/>
          <w:i/>
          <w:iCs/>
        </w:rPr>
      </w:pPr>
    </w:p>
    <w:p w14:paraId="6C70FB6C" w14:textId="04E0B4A4" w:rsidR="0055389A" w:rsidRPr="00791206" w:rsidRDefault="43BF4B94" w:rsidP="004B7408">
      <w:pPr>
        <w:pStyle w:val="ListParagraph"/>
        <w:numPr>
          <w:ilvl w:val="0"/>
          <w:numId w:val="21"/>
        </w:numPr>
        <w:tabs>
          <w:tab w:val="left" w:pos="810"/>
        </w:tabs>
      </w:pPr>
      <w:r>
        <w:t xml:space="preserve">[OCCUPTN1] Identifique la categoría de empleo que mejor describa este trabajo. </w:t>
      </w:r>
    </w:p>
    <w:p w14:paraId="456A5632" w14:textId="77777777" w:rsidR="0055389A" w:rsidRPr="00791206" w:rsidRDefault="43BF4B94" w:rsidP="004B7408">
      <w:pPr>
        <w:spacing w:after="0"/>
        <w:ind w:left="720"/>
        <w:rPr>
          <w:rFonts w:eastAsia="Calibri"/>
        </w:rPr>
      </w:pPr>
      <w:r>
        <w:t xml:space="preserve">[PREGUNTAS ABIERTAS PARA RESPUESTAS LIBRES] </w:t>
      </w:r>
    </w:p>
    <w:p w14:paraId="3223237D" w14:textId="586C88CC" w:rsidR="43BF4B94" w:rsidRDefault="43BF4B94" w:rsidP="43BF4B94">
      <w:pPr>
        <w:spacing w:after="0"/>
        <w:ind w:firstLine="360"/>
        <w:rPr>
          <w:rFonts w:eastAsia="Calibri"/>
          <w:b/>
          <w:bCs/>
          <w:i/>
          <w:iCs/>
        </w:rPr>
      </w:pPr>
    </w:p>
    <w:p w14:paraId="485A3DC0" w14:textId="45502608" w:rsidR="0055389A" w:rsidRPr="00700874" w:rsidRDefault="43BF4B94" w:rsidP="00700874">
      <w:pPr>
        <w:pStyle w:val="ListParagraph"/>
        <w:numPr>
          <w:ilvl w:val="0"/>
          <w:numId w:val="21"/>
        </w:numPr>
        <w:rPr>
          <w:rFonts w:eastAsia="Calibri"/>
          <w:i/>
          <w:iCs/>
        </w:rPr>
      </w:pPr>
      <w:r>
        <w:t>[</w:t>
      </w:r>
      <w:r>
        <w:rPr>
          <w:rFonts w:ascii="Calibri" w:hAnsi="Calibri"/>
        </w:rPr>
        <w:t>EMPLYR1</w:t>
      </w:r>
      <w:r>
        <w:t xml:space="preserve">] </w:t>
      </w:r>
      <w:r>
        <w:rPr>
          <w:rFonts w:ascii="Calibri" w:hAnsi="Calibri"/>
        </w:rPr>
        <w:t>¿Cuál era el nombre de su empleador en este trabajo?</w:t>
      </w:r>
    </w:p>
    <w:p w14:paraId="48FFBA5A" w14:textId="77777777" w:rsidR="0055389A" w:rsidRPr="00791206" w:rsidRDefault="43BF4B94" w:rsidP="00700874">
      <w:pPr>
        <w:ind w:firstLine="720"/>
        <w:rPr>
          <w:rFonts w:eastAsia="Calibri"/>
        </w:rPr>
      </w:pPr>
      <w:r>
        <w:t>[PREGUNTAS ABIERTAS PARA RESPUESTAS LIBRES]</w:t>
      </w:r>
    </w:p>
    <w:p w14:paraId="4126EF35" w14:textId="071FFBEF" w:rsidR="0055389A" w:rsidRPr="00791206" w:rsidRDefault="43BF4B94" w:rsidP="00C34D94">
      <w:pPr>
        <w:pStyle w:val="ListParagraph"/>
        <w:numPr>
          <w:ilvl w:val="0"/>
          <w:numId w:val="21"/>
        </w:numPr>
      </w:pPr>
      <w:r>
        <w:rPr>
          <w:rFonts w:ascii="Calibri" w:hAnsi="Calibri"/>
        </w:rPr>
        <w:t>[BSNSSTYP1] ¿Qué tipo de negocio era? [Seleccione todas las opciones que correspondan].</w:t>
      </w:r>
    </w:p>
    <w:p w14:paraId="0DB39807" w14:textId="4B019DEA" w:rsidR="0055389A" w:rsidRPr="00791206" w:rsidRDefault="00C34D94" w:rsidP="00C34D94">
      <w:pPr>
        <w:spacing w:after="0"/>
        <w:ind w:left="720"/>
      </w:pPr>
      <w:r>
        <w:rPr>
          <w:rFonts w:ascii="Calibri" w:hAnsi="Calibri"/>
        </w:rPr>
        <w:t>0</w:t>
      </w:r>
      <w:r>
        <w:rPr>
          <w:rFonts w:ascii="Calibri" w:hAnsi="Calibri"/>
        </w:rPr>
        <w:tab/>
        <w:t>Fabricación, producción</w:t>
      </w:r>
      <w:r>
        <w:rPr>
          <w:rFonts w:ascii="Segoe UI" w:hAnsi="Segoe UI"/>
          <w:sz w:val="21"/>
        </w:rPr>
        <w:t xml:space="preserve"> </w:t>
      </w:r>
    </w:p>
    <w:p w14:paraId="3DDBFADE" w14:textId="207E5F1D" w:rsidR="0055389A" w:rsidRPr="00791206" w:rsidRDefault="00C34D94" w:rsidP="00C34D94">
      <w:pPr>
        <w:spacing w:after="0"/>
        <w:ind w:left="720"/>
      </w:pPr>
      <w:r>
        <w:rPr>
          <w:rFonts w:ascii="Calibri" w:hAnsi="Calibri"/>
        </w:rPr>
        <w:t>1</w:t>
      </w:r>
      <w:r>
        <w:rPr>
          <w:rFonts w:ascii="Calibri" w:hAnsi="Calibri"/>
        </w:rPr>
        <w:tab/>
        <w:t>Ventas al por menor o al por mayor</w:t>
      </w:r>
      <w:r>
        <w:rPr>
          <w:rFonts w:ascii="Segoe UI" w:hAnsi="Segoe UI"/>
          <w:sz w:val="21"/>
        </w:rPr>
        <w:t xml:space="preserve"> </w:t>
      </w:r>
    </w:p>
    <w:p w14:paraId="3B33E493" w14:textId="3F161D42" w:rsidR="0055389A" w:rsidRPr="00791206" w:rsidRDefault="00C34D94" w:rsidP="00C34D94">
      <w:pPr>
        <w:spacing w:after="0"/>
        <w:ind w:left="720"/>
      </w:pPr>
      <w:r>
        <w:rPr>
          <w:rFonts w:ascii="Calibri" w:hAnsi="Calibri"/>
        </w:rPr>
        <w:t>2</w:t>
      </w:r>
      <w:r>
        <w:rPr>
          <w:rFonts w:ascii="Calibri" w:hAnsi="Calibri"/>
        </w:rPr>
        <w:tab/>
        <w:t>Trasporte, almacenamiento y servicios públicos (p. ej., agua, saneamiento, electricidad)</w:t>
      </w:r>
      <w:r>
        <w:rPr>
          <w:rFonts w:ascii="Segoe UI" w:hAnsi="Segoe UI"/>
          <w:sz w:val="21"/>
        </w:rPr>
        <w:t xml:space="preserve"> </w:t>
      </w:r>
    </w:p>
    <w:p w14:paraId="50D4B1A5" w14:textId="4E6D3715" w:rsidR="0055389A" w:rsidRPr="00791206" w:rsidRDefault="00C34D94" w:rsidP="00C34D94">
      <w:pPr>
        <w:spacing w:after="0"/>
        <w:ind w:left="1440" w:hanging="720"/>
      </w:pPr>
      <w:r>
        <w:rPr>
          <w:rFonts w:ascii="Calibri" w:hAnsi="Calibri"/>
        </w:rPr>
        <w:t>3</w:t>
      </w:r>
      <w:r>
        <w:rPr>
          <w:rFonts w:ascii="Calibri" w:hAnsi="Calibri"/>
        </w:rPr>
        <w:tab/>
        <w:t>Servicios profesionales y empresariales (p. ej., bienes raíces, servicios técnicos y científicos, finanzas, seguros)</w:t>
      </w:r>
      <w:r>
        <w:rPr>
          <w:rFonts w:ascii="Segoe UI" w:hAnsi="Segoe UI"/>
          <w:sz w:val="21"/>
        </w:rPr>
        <w:t xml:space="preserve"> </w:t>
      </w:r>
    </w:p>
    <w:p w14:paraId="0AAFE368" w14:textId="68879AD6" w:rsidR="0055389A" w:rsidRPr="00791206" w:rsidRDefault="00C34D94" w:rsidP="00C34D94">
      <w:pPr>
        <w:spacing w:after="0"/>
        <w:ind w:left="720"/>
      </w:pPr>
      <w:r>
        <w:rPr>
          <w:rFonts w:ascii="Calibri" w:hAnsi="Calibri"/>
        </w:rPr>
        <w:t>4</w:t>
      </w:r>
      <w:r>
        <w:rPr>
          <w:rFonts w:ascii="Calibri" w:hAnsi="Calibri"/>
        </w:rPr>
        <w:tab/>
        <w:t>Construcción o reparación de equipos</w:t>
      </w:r>
      <w:r>
        <w:rPr>
          <w:rFonts w:ascii="Segoe UI" w:hAnsi="Segoe UI"/>
          <w:sz w:val="21"/>
        </w:rPr>
        <w:t xml:space="preserve"> </w:t>
      </w:r>
    </w:p>
    <w:p w14:paraId="18B3C5CE" w14:textId="40710A63" w:rsidR="0055389A" w:rsidRPr="00791206" w:rsidRDefault="00C34D94" w:rsidP="00C34D94">
      <w:pPr>
        <w:spacing w:after="0"/>
        <w:ind w:left="720"/>
      </w:pPr>
      <w:r>
        <w:rPr>
          <w:rFonts w:ascii="Calibri" w:hAnsi="Calibri"/>
        </w:rPr>
        <w:t>5</w:t>
      </w:r>
      <w:r>
        <w:rPr>
          <w:rFonts w:ascii="Calibri" w:hAnsi="Calibri"/>
        </w:rPr>
        <w:tab/>
        <w:t>Minería, canteras, y extracción de petróleo y gas</w:t>
      </w:r>
      <w:r>
        <w:rPr>
          <w:rFonts w:ascii="Segoe UI" w:hAnsi="Segoe UI"/>
          <w:sz w:val="21"/>
        </w:rPr>
        <w:t xml:space="preserve"> </w:t>
      </w:r>
    </w:p>
    <w:p w14:paraId="43B82C14" w14:textId="1445B2C7" w:rsidR="0055389A" w:rsidRPr="00791206" w:rsidRDefault="00C34D94" w:rsidP="00C34D94">
      <w:pPr>
        <w:spacing w:after="0"/>
        <w:ind w:left="720"/>
      </w:pPr>
      <w:r>
        <w:rPr>
          <w:rFonts w:ascii="Calibri" w:hAnsi="Calibri"/>
        </w:rPr>
        <w:t>6</w:t>
      </w:r>
      <w:r>
        <w:rPr>
          <w:rFonts w:ascii="Calibri" w:hAnsi="Calibri"/>
        </w:rPr>
        <w:tab/>
        <w:t>Agricultura, pesca o silvicultura</w:t>
      </w:r>
      <w:r>
        <w:rPr>
          <w:rFonts w:ascii="Segoe UI" w:hAnsi="Segoe UI"/>
          <w:sz w:val="21"/>
        </w:rPr>
        <w:t xml:space="preserve"> </w:t>
      </w:r>
    </w:p>
    <w:p w14:paraId="0B7FD69B" w14:textId="4EE6ECC1" w:rsidR="0055389A" w:rsidRPr="00791206" w:rsidRDefault="00C34D94" w:rsidP="00C34D94">
      <w:pPr>
        <w:spacing w:after="0"/>
        <w:ind w:left="720"/>
      </w:pPr>
      <w:r>
        <w:rPr>
          <w:rFonts w:ascii="Calibri" w:hAnsi="Calibri"/>
        </w:rPr>
        <w:t>7</w:t>
      </w:r>
      <w:r>
        <w:rPr>
          <w:rFonts w:ascii="Calibri" w:hAnsi="Calibri"/>
        </w:rPr>
        <w:tab/>
        <w:t>Servicios de alojamiento y alimentación (p. ej., hoteles y restaurantes)</w:t>
      </w:r>
      <w:r>
        <w:rPr>
          <w:rFonts w:ascii="Segoe UI" w:hAnsi="Segoe UI"/>
          <w:sz w:val="21"/>
        </w:rPr>
        <w:t xml:space="preserve"> </w:t>
      </w:r>
    </w:p>
    <w:p w14:paraId="4258BBE5" w14:textId="0C1596F0" w:rsidR="0055389A" w:rsidRPr="00791206" w:rsidRDefault="00C34D94" w:rsidP="00C34D94">
      <w:pPr>
        <w:spacing w:after="0"/>
        <w:ind w:left="720"/>
      </w:pPr>
      <w:r>
        <w:rPr>
          <w:rFonts w:ascii="Calibri" w:hAnsi="Calibri"/>
        </w:rPr>
        <w:t>8</w:t>
      </w:r>
      <w:r>
        <w:rPr>
          <w:rFonts w:ascii="Calibri" w:hAnsi="Calibri"/>
        </w:rPr>
        <w:tab/>
        <w:t>Atención médica o asistencia social</w:t>
      </w:r>
      <w:r>
        <w:rPr>
          <w:rFonts w:ascii="Segoe UI" w:hAnsi="Segoe UI"/>
          <w:sz w:val="21"/>
        </w:rPr>
        <w:t xml:space="preserve"> </w:t>
      </w:r>
    </w:p>
    <w:p w14:paraId="612D13E2" w14:textId="179F59B5" w:rsidR="0055389A" w:rsidRPr="00FD1473" w:rsidRDefault="00C34D94" w:rsidP="00C34D94">
      <w:pPr>
        <w:spacing w:after="0"/>
        <w:ind w:left="720"/>
      </w:pPr>
      <w:r>
        <w:rPr>
          <w:rFonts w:ascii="Calibri" w:hAnsi="Calibri"/>
        </w:rPr>
        <w:t>9</w:t>
      </w:r>
      <w:r>
        <w:rPr>
          <w:rFonts w:ascii="Calibri" w:hAnsi="Calibri"/>
        </w:rPr>
        <w:tab/>
      </w:r>
      <w:r w:rsidRPr="00FD1473">
        <w:rPr>
          <w:rFonts w:ascii="Calibri" w:hAnsi="Calibri"/>
        </w:rPr>
        <w:t>Gobierno</w:t>
      </w:r>
      <w:r w:rsidRPr="00FD1473">
        <w:rPr>
          <w:rFonts w:ascii="Segoe UI" w:hAnsi="Segoe UI"/>
        </w:rPr>
        <w:t xml:space="preserve"> </w:t>
      </w:r>
    </w:p>
    <w:p w14:paraId="1960C12F" w14:textId="4515C3A7" w:rsidR="0055389A" w:rsidRPr="00FD1473" w:rsidRDefault="00C34D94" w:rsidP="00C34D94">
      <w:pPr>
        <w:spacing w:after="0"/>
        <w:ind w:left="720"/>
        <w:rPr>
          <w:rFonts w:cstheme="minorHAnsi"/>
        </w:rPr>
      </w:pPr>
      <w:r w:rsidRPr="00FD1473">
        <w:rPr>
          <w:rFonts w:ascii="Calibri" w:hAnsi="Calibri"/>
        </w:rPr>
        <w:t>10</w:t>
      </w:r>
      <w:r w:rsidRPr="00FD1473">
        <w:rPr>
          <w:rFonts w:ascii="Calibri" w:hAnsi="Calibri"/>
        </w:rPr>
        <w:tab/>
      </w:r>
      <w:r w:rsidRPr="00FD1473">
        <w:rPr>
          <w:rFonts w:cstheme="minorHAnsi"/>
        </w:rPr>
        <w:t xml:space="preserve">Militares, policía, bomberos, servicios de seguridad </w:t>
      </w:r>
    </w:p>
    <w:p w14:paraId="6665B155" w14:textId="334C1B1A" w:rsidR="0055389A" w:rsidRPr="00FD1473" w:rsidRDefault="00C34D94" w:rsidP="00C34D94">
      <w:pPr>
        <w:spacing w:after="0"/>
        <w:ind w:left="720"/>
        <w:rPr>
          <w:rFonts w:cstheme="minorHAnsi"/>
        </w:rPr>
      </w:pPr>
      <w:r w:rsidRPr="00FD1473">
        <w:rPr>
          <w:rFonts w:cstheme="minorHAnsi"/>
        </w:rPr>
        <w:t>11</w:t>
      </w:r>
      <w:r w:rsidRPr="00FD1473">
        <w:rPr>
          <w:rFonts w:cstheme="minorHAnsi"/>
        </w:rPr>
        <w:tab/>
        <w:t>Educación</w:t>
      </w:r>
    </w:p>
    <w:p w14:paraId="2FDFFA1F" w14:textId="7AAF7CCF" w:rsidR="0055389A" w:rsidRPr="00FD1473" w:rsidRDefault="00C34D94" w:rsidP="00C34D94">
      <w:pPr>
        <w:spacing w:after="0"/>
        <w:ind w:left="720"/>
        <w:rPr>
          <w:rFonts w:cstheme="minorHAnsi"/>
        </w:rPr>
      </w:pPr>
      <w:r w:rsidRPr="00FD1473">
        <w:rPr>
          <w:rFonts w:cstheme="minorHAnsi"/>
        </w:rPr>
        <w:t>12</w:t>
      </w:r>
      <w:r w:rsidRPr="00FD1473">
        <w:rPr>
          <w:rFonts w:cstheme="minorHAnsi"/>
        </w:rPr>
        <w:tab/>
        <w:t xml:space="preserve">Arte, entretenimiento y recreación (ocio) </w:t>
      </w:r>
    </w:p>
    <w:p w14:paraId="3E8B4D21" w14:textId="3E56F8B3" w:rsidR="0055389A" w:rsidRPr="00FD1473" w:rsidRDefault="00C34D94" w:rsidP="00C34D94">
      <w:pPr>
        <w:spacing w:after="0"/>
        <w:ind w:left="720"/>
        <w:rPr>
          <w:rFonts w:cstheme="minorHAnsi"/>
        </w:rPr>
      </w:pPr>
      <w:r w:rsidRPr="00FD1473">
        <w:rPr>
          <w:rFonts w:cstheme="minorHAnsi"/>
        </w:rPr>
        <w:t>55</w:t>
      </w:r>
      <w:r w:rsidRPr="00FD1473">
        <w:rPr>
          <w:rFonts w:cstheme="minorHAnsi"/>
        </w:rPr>
        <w:tab/>
        <w:t>Algún otro tipo de negocio [TEXT BOX]</w:t>
      </w:r>
    </w:p>
    <w:p w14:paraId="6C4D12A4" w14:textId="1F32C2E4" w:rsidR="00C34D94" w:rsidRPr="00FD1473" w:rsidRDefault="00C34D94" w:rsidP="00AE1877">
      <w:pPr>
        <w:ind w:left="720"/>
        <w:rPr>
          <w:rFonts w:cstheme="minorHAnsi"/>
        </w:rPr>
      </w:pPr>
      <w:r w:rsidRPr="00FD1473">
        <w:rPr>
          <w:rFonts w:cstheme="minorHAnsi"/>
        </w:rPr>
        <w:t>77</w:t>
      </w:r>
      <w:r w:rsidRPr="00FD1473">
        <w:rPr>
          <w:rFonts w:cstheme="minorHAnsi"/>
        </w:rPr>
        <w:tab/>
        <w:t xml:space="preserve">No sé </w:t>
      </w:r>
    </w:p>
    <w:p w14:paraId="5222D3FD" w14:textId="18F137FF" w:rsidR="0055389A" w:rsidRPr="00791206" w:rsidRDefault="43BF4B94" w:rsidP="00C766C6">
      <w:pPr>
        <w:pStyle w:val="ListParagraph"/>
        <w:numPr>
          <w:ilvl w:val="0"/>
          <w:numId w:val="21"/>
        </w:numPr>
      </w:pPr>
      <w:r>
        <w:rPr>
          <w:rFonts w:ascii="Calibri" w:hAnsi="Calibri"/>
        </w:rPr>
        <w:t>[EMPLYRSRVCE1] ¿Qué productos fabricaba o qué servicios prestaba este empleador?</w:t>
      </w:r>
      <w:r w:rsidR="000358DD">
        <w:rPr>
          <w:rFonts w:ascii="Calibri" w:hAnsi="Calibri"/>
        </w:rPr>
        <w:t xml:space="preserve"> </w:t>
      </w:r>
      <w:r>
        <w:rPr>
          <w:rFonts w:ascii="Calibri" w:hAnsi="Calibri"/>
        </w:rPr>
        <w:t>Si son varios, indique el producto o el servicio que estaba relacionado con su unidad de trabajo. Por ejemplo: refacciones de automóviles, construcción de viviendas residenciales, servicios de contabilidad, investigaciones farmacéuticas</w:t>
      </w:r>
      <w:r w:rsidR="005156FD">
        <w:rPr>
          <w:rFonts w:ascii="Calibri" w:hAnsi="Calibri"/>
        </w:rPr>
        <w:t>, etc</w:t>
      </w:r>
      <w:r>
        <w:rPr>
          <w:rFonts w:ascii="Calibri" w:hAnsi="Calibri"/>
        </w:rPr>
        <w:t xml:space="preserve">. </w:t>
      </w:r>
    </w:p>
    <w:p w14:paraId="34DD4CD9" w14:textId="355F9AD9" w:rsidR="00C766C6" w:rsidRPr="00AE1877" w:rsidRDefault="43BF4B94" w:rsidP="00AE1877">
      <w:pPr>
        <w:ind w:left="360" w:firstLine="360"/>
        <w:rPr>
          <w:rFonts w:eastAsia="Calibri"/>
        </w:rPr>
      </w:pPr>
      <w:r>
        <w:t>[PREGUNTAS ABIERTAS PARA RESPUESTAS LIBRES]</w:t>
      </w:r>
    </w:p>
    <w:p w14:paraId="18D8E6D8" w14:textId="2FC44AC1" w:rsidR="00C678E3" w:rsidRPr="00C766C6" w:rsidRDefault="6838C06C" w:rsidP="00C766C6">
      <w:pPr>
        <w:pStyle w:val="ListParagraph"/>
        <w:numPr>
          <w:ilvl w:val="0"/>
          <w:numId w:val="21"/>
        </w:numPr>
        <w:spacing w:line="240" w:lineRule="auto"/>
        <w:rPr>
          <w:rFonts w:eastAsia="Calibri"/>
        </w:rPr>
      </w:pPr>
      <w:r>
        <w:t xml:space="preserve">[WORK4] ¿Cuántos años lleva trabajando en ese empleo []? </w:t>
      </w:r>
    </w:p>
    <w:p w14:paraId="541CB5AC" w14:textId="77777777" w:rsidR="00C678E3" w:rsidRPr="00791206" w:rsidRDefault="43BF4B94" w:rsidP="002B7D3A">
      <w:pPr>
        <w:ind w:left="720"/>
        <w:contextualSpacing/>
        <w:rPr>
          <w:rFonts w:eastAsia="Calibri"/>
        </w:rPr>
      </w:pPr>
      <w:r>
        <w:t>|__|__| Núm. de años</w:t>
      </w:r>
    </w:p>
    <w:p w14:paraId="316ACDAF" w14:textId="77777777" w:rsidR="002B7D3A" w:rsidRPr="00AE1877" w:rsidRDefault="002B7D3A" w:rsidP="00AE1877">
      <w:pPr>
        <w:spacing w:after="0"/>
        <w:rPr>
          <w:rFonts w:eastAsia="Calibri"/>
          <w:i/>
          <w:iCs/>
        </w:rPr>
      </w:pPr>
    </w:p>
    <w:p w14:paraId="79841A38" w14:textId="203AC283" w:rsidR="00C678E3" w:rsidRPr="002B7D3A" w:rsidRDefault="6838C06C" w:rsidP="0036524B">
      <w:pPr>
        <w:pStyle w:val="ListParagraph"/>
        <w:numPr>
          <w:ilvl w:val="0"/>
          <w:numId w:val="21"/>
        </w:numPr>
        <w:spacing w:line="240" w:lineRule="auto"/>
        <w:rPr>
          <w:rFonts w:eastAsiaTheme="minorEastAsia"/>
          <w:b/>
          <w:bCs/>
        </w:rPr>
      </w:pPr>
      <w:r>
        <w:lastRenderedPageBreak/>
        <w:t xml:space="preserve">[WORK5] ¿Es este el empleo en el que ha trabajado por más tiempo? </w:t>
      </w:r>
    </w:p>
    <w:p w14:paraId="5BEED4AC" w14:textId="2D406EF1" w:rsidR="00C678E3" w:rsidRPr="002B7D3A" w:rsidRDefault="0036524B" w:rsidP="0036524B">
      <w:pPr>
        <w:spacing w:after="0" w:line="240" w:lineRule="auto"/>
        <w:ind w:left="720"/>
        <w:rPr>
          <w:rFonts w:eastAsia="Calibri"/>
        </w:rPr>
      </w:pPr>
      <w:r>
        <w:t>0</w:t>
      </w:r>
      <w:r>
        <w:tab/>
        <w:t xml:space="preserve">No </w:t>
      </w:r>
    </w:p>
    <w:p w14:paraId="79AECB5E" w14:textId="446FBF1A" w:rsidR="0036524B" w:rsidRPr="00AE1877" w:rsidRDefault="0036524B" w:rsidP="00AE1877">
      <w:pPr>
        <w:ind w:left="720"/>
        <w:rPr>
          <w:rFonts w:eastAsia="Calibri"/>
        </w:rPr>
      </w:pPr>
      <w:r>
        <w:t>1</w:t>
      </w:r>
      <w:r>
        <w:tab/>
        <w:t xml:space="preserve">Sí </w:t>
      </w:r>
    </w:p>
    <w:p w14:paraId="5F0D22EA" w14:textId="223D84BA" w:rsidR="00C678E3" w:rsidRPr="009D6985" w:rsidRDefault="6838C06C" w:rsidP="009D6985">
      <w:pPr>
        <w:pStyle w:val="ListParagraph"/>
        <w:numPr>
          <w:ilvl w:val="0"/>
          <w:numId w:val="21"/>
        </w:numPr>
        <w:spacing w:line="240" w:lineRule="auto"/>
        <w:rPr>
          <w:rFonts w:eastAsiaTheme="minorEastAsia"/>
        </w:rPr>
      </w:pPr>
      <w:r>
        <w:t>[WORK6] ¿Ha tenido alguna vez un trabajo remunerado (a tiempo completo o parcial)?</w:t>
      </w:r>
    </w:p>
    <w:p w14:paraId="16015E7A" w14:textId="185F13FF" w:rsidR="00C678E3" w:rsidRPr="00660C0C" w:rsidRDefault="009D6985" w:rsidP="009D6985">
      <w:pPr>
        <w:spacing w:after="0" w:line="240" w:lineRule="auto"/>
        <w:ind w:left="720"/>
        <w:contextualSpacing/>
        <w:rPr>
          <w:rFonts w:eastAsia="Calibri"/>
        </w:rPr>
      </w:pPr>
      <w:r>
        <w:t>0</w:t>
      </w:r>
      <w:r>
        <w:tab/>
        <w:t xml:space="preserve">No </w:t>
      </w:r>
    </w:p>
    <w:p w14:paraId="5CB97512" w14:textId="76CEB12C" w:rsidR="00660C0C" w:rsidRPr="00791206" w:rsidRDefault="009D6985" w:rsidP="009D6985">
      <w:pPr>
        <w:ind w:left="720"/>
        <w:rPr>
          <w:rFonts w:eastAsia="Calibri"/>
        </w:rPr>
      </w:pPr>
      <w:r>
        <w:t>1</w:t>
      </w:r>
      <w:r>
        <w:tab/>
        <w:t>Sí</w:t>
      </w:r>
    </w:p>
    <w:p w14:paraId="14CB4130" w14:textId="086CB7CB" w:rsidR="00C678E3" w:rsidRPr="00906A25" w:rsidRDefault="6838C06C" w:rsidP="00906A25">
      <w:pPr>
        <w:pStyle w:val="ListParagraph"/>
        <w:numPr>
          <w:ilvl w:val="0"/>
          <w:numId w:val="21"/>
        </w:numPr>
        <w:spacing w:line="240" w:lineRule="auto"/>
        <w:rPr>
          <w:rFonts w:eastAsia="Calibri"/>
        </w:rPr>
      </w:pPr>
      <w:r>
        <w:t xml:space="preserve">[WORK7] ¿Cuál es el empleo en el que ha trabajado por más tiempo? </w:t>
      </w:r>
      <w:r>
        <w:rPr>
          <w:rFonts w:ascii="Calibri" w:hAnsi="Calibri"/>
        </w:rPr>
        <w:t>Describa. Por ejemplo, maestro de matemáticas de preparatoria (bachillerato), enfermero de urgencias, pintor de automóviles, etc.</w:t>
      </w:r>
    </w:p>
    <w:p w14:paraId="54908B34" w14:textId="77777777" w:rsidR="00C678E3" w:rsidRPr="00791206" w:rsidRDefault="00C678E3" w:rsidP="00C678E3">
      <w:pPr>
        <w:spacing w:after="0" w:line="240" w:lineRule="auto"/>
        <w:ind w:left="360"/>
        <w:contextualSpacing/>
        <w:rPr>
          <w:rFonts w:eastAsia="Calibri" w:cstheme="minorHAnsi"/>
        </w:rPr>
      </w:pPr>
      <w:r>
        <w:rPr>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62697BB">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398734B8" w14:textId="77777777" w:rsidR="0055389A" w:rsidRPr="00791206" w:rsidRDefault="0055389A" w:rsidP="0055389A">
      <w:pPr>
        <w:pStyle w:val="ListParagraph"/>
        <w:rPr>
          <w:rFonts w:eastAsia="Calibri"/>
          <w:i/>
          <w:iCs/>
        </w:rPr>
      </w:pPr>
    </w:p>
    <w:p w14:paraId="0185AF88" w14:textId="465947A2" w:rsidR="12D2F231" w:rsidRPr="00791206" w:rsidRDefault="43BF4B94" w:rsidP="00207625">
      <w:pPr>
        <w:pStyle w:val="ListParagraph"/>
        <w:numPr>
          <w:ilvl w:val="0"/>
          <w:numId w:val="21"/>
        </w:numPr>
        <w:tabs>
          <w:tab w:val="left" w:pos="810"/>
        </w:tabs>
      </w:pPr>
      <w:r>
        <w:t xml:space="preserve">[OCCUPTN2] Identifique la categoría de empleo que mejor describa este trabajo. </w:t>
      </w:r>
    </w:p>
    <w:p w14:paraId="05FE4ABF" w14:textId="59C7F6FE" w:rsidR="12D2F231" w:rsidRPr="00AE1877" w:rsidRDefault="43BF4B94" w:rsidP="00AE1877">
      <w:pPr>
        <w:spacing w:after="0"/>
        <w:ind w:left="360" w:firstLine="720"/>
        <w:rPr>
          <w:rFonts w:eastAsia="Calibri"/>
        </w:rPr>
      </w:pPr>
      <w:r>
        <w:t xml:space="preserve">[PREGUNTAS ABIERTAS PARA RESPUESTAS LIBRES] </w:t>
      </w:r>
    </w:p>
    <w:p w14:paraId="5D80625C" w14:textId="77777777" w:rsidR="0055389A" w:rsidRPr="00791206" w:rsidRDefault="0055389A" w:rsidP="00207625">
      <w:pPr>
        <w:pStyle w:val="ListParagraph"/>
        <w:spacing w:after="0"/>
        <w:rPr>
          <w:rFonts w:eastAsia="Calibri"/>
          <w:i/>
          <w:iCs/>
        </w:rPr>
      </w:pPr>
    </w:p>
    <w:p w14:paraId="5ABEC43B" w14:textId="0175A6A2" w:rsidR="12D2F231" w:rsidRPr="00791206" w:rsidRDefault="43BF4B94" w:rsidP="007961CB">
      <w:pPr>
        <w:pStyle w:val="ListParagraph"/>
        <w:numPr>
          <w:ilvl w:val="0"/>
          <w:numId w:val="21"/>
        </w:numPr>
      </w:pPr>
      <w:r>
        <w:t>[</w:t>
      </w:r>
      <w:r>
        <w:rPr>
          <w:rFonts w:ascii="Calibri" w:hAnsi="Calibri"/>
        </w:rPr>
        <w:t>EMPLYR2</w:t>
      </w:r>
      <w:r>
        <w:t xml:space="preserve">] </w:t>
      </w:r>
      <w:r>
        <w:rPr>
          <w:rFonts w:ascii="Calibri" w:hAnsi="Calibri"/>
        </w:rPr>
        <w:t>¿Cuál era el nombre de su empleador en el lugar en el que trabajó por más tiempo?</w:t>
      </w:r>
    </w:p>
    <w:p w14:paraId="14BF0CAF" w14:textId="0B7F6286" w:rsidR="12D2F231" w:rsidRPr="00791206" w:rsidRDefault="43BF4B94" w:rsidP="007961CB">
      <w:pPr>
        <w:ind w:left="360" w:firstLine="720"/>
        <w:rPr>
          <w:rFonts w:eastAsia="Calibri"/>
        </w:rPr>
      </w:pPr>
      <w:r>
        <w:t>[PREGUNTAS ABIERTAS PARA RESPUESTAS LIBRES]</w:t>
      </w:r>
    </w:p>
    <w:p w14:paraId="5C4B4830" w14:textId="786A77D2" w:rsidR="12D2F231" w:rsidRPr="00FE74E0" w:rsidRDefault="43BF4B94" w:rsidP="00FE74E0">
      <w:pPr>
        <w:pStyle w:val="ListParagraph"/>
        <w:numPr>
          <w:ilvl w:val="0"/>
          <w:numId w:val="21"/>
        </w:numPr>
      </w:pPr>
      <w:r>
        <w:rPr>
          <w:rFonts w:ascii="Calibri" w:hAnsi="Calibri"/>
        </w:rPr>
        <w:t>[BSNSSTYP2] ¿Qué tipo de negocio era? [Seleccione todas las opciones que correspondan].</w:t>
      </w:r>
    </w:p>
    <w:p w14:paraId="2C4A990F" w14:textId="4A3130CC" w:rsidR="12D2F231" w:rsidRPr="00791206" w:rsidRDefault="00263594" w:rsidP="00641350">
      <w:pPr>
        <w:spacing w:after="0"/>
        <w:ind w:left="720"/>
      </w:pPr>
      <w:r>
        <w:rPr>
          <w:rFonts w:ascii="Calibri" w:hAnsi="Calibri"/>
        </w:rPr>
        <w:t>0</w:t>
      </w:r>
      <w:r>
        <w:rPr>
          <w:rFonts w:ascii="Calibri" w:hAnsi="Calibri"/>
        </w:rPr>
        <w:tab/>
        <w:t>Fabricación, producción</w:t>
      </w:r>
      <w:r>
        <w:rPr>
          <w:rFonts w:ascii="Segoe UI" w:hAnsi="Segoe UI"/>
          <w:sz w:val="21"/>
        </w:rPr>
        <w:t xml:space="preserve"> </w:t>
      </w:r>
    </w:p>
    <w:p w14:paraId="61D12940" w14:textId="09B88AD7" w:rsidR="12D2F231" w:rsidRPr="00791206" w:rsidRDefault="00263594" w:rsidP="00641350">
      <w:pPr>
        <w:spacing w:after="0"/>
        <w:ind w:left="720"/>
      </w:pPr>
      <w:r>
        <w:rPr>
          <w:rFonts w:ascii="Calibri" w:hAnsi="Calibri"/>
        </w:rPr>
        <w:t>1</w:t>
      </w:r>
      <w:r>
        <w:rPr>
          <w:rFonts w:ascii="Calibri" w:hAnsi="Calibri"/>
        </w:rPr>
        <w:tab/>
        <w:t>Ventas al por menor o al por mayor</w:t>
      </w:r>
      <w:r>
        <w:rPr>
          <w:rFonts w:ascii="Segoe UI" w:hAnsi="Segoe UI"/>
          <w:sz w:val="21"/>
        </w:rPr>
        <w:t xml:space="preserve"> </w:t>
      </w:r>
    </w:p>
    <w:p w14:paraId="70548394" w14:textId="07B31E25" w:rsidR="12D2F231" w:rsidRPr="00791206" w:rsidRDefault="00263594" w:rsidP="00641350">
      <w:pPr>
        <w:spacing w:after="0"/>
        <w:ind w:left="720"/>
      </w:pPr>
      <w:r>
        <w:rPr>
          <w:rFonts w:ascii="Calibri" w:hAnsi="Calibri"/>
        </w:rPr>
        <w:t>2</w:t>
      </w:r>
      <w:r>
        <w:rPr>
          <w:rFonts w:ascii="Calibri" w:hAnsi="Calibri"/>
        </w:rPr>
        <w:tab/>
        <w:t>Trasporte, almacenamiento y servicios públicos (p. ej., agua, saneamiento, electricidad)</w:t>
      </w:r>
      <w:r>
        <w:rPr>
          <w:rFonts w:ascii="Segoe UI" w:hAnsi="Segoe UI"/>
          <w:sz w:val="21"/>
        </w:rPr>
        <w:t xml:space="preserve"> </w:t>
      </w:r>
    </w:p>
    <w:p w14:paraId="2864CB03" w14:textId="7D982237" w:rsidR="12D2F231" w:rsidRPr="00791206" w:rsidRDefault="00263594" w:rsidP="00641350">
      <w:pPr>
        <w:spacing w:after="0"/>
        <w:ind w:left="1440" w:hanging="720"/>
      </w:pPr>
      <w:r>
        <w:rPr>
          <w:rFonts w:ascii="Calibri" w:hAnsi="Calibri"/>
        </w:rPr>
        <w:t>3</w:t>
      </w:r>
      <w:r>
        <w:rPr>
          <w:rFonts w:ascii="Calibri" w:hAnsi="Calibri"/>
        </w:rPr>
        <w:tab/>
        <w:t>Servicios profesionales y empresariales (p. ej., bienes raíces, servicios técnicos y científicos, finanzas, seguros)</w:t>
      </w:r>
      <w:r>
        <w:rPr>
          <w:rFonts w:ascii="Segoe UI" w:hAnsi="Segoe UI"/>
          <w:sz w:val="21"/>
        </w:rPr>
        <w:t xml:space="preserve"> </w:t>
      </w:r>
    </w:p>
    <w:p w14:paraId="24B7F0F2" w14:textId="2D90ACBB" w:rsidR="12D2F231" w:rsidRPr="00791206" w:rsidRDefault="00263594" w:rsidP="00641350">
      <w:pPr>
        <w:spacing w:after="0"/>
        <w:ind w:left="720"/>
      </w:pPr>
      <w:r>
        <w:rPr>
          <w:rFonts w:ascii="Calibri" w:hAnsi="Calibri"/>
        </w:rPr>
        <w:t>4</w:t>
      </w:r>
      <w:r>
        <w:rPr>
          <w:rFonts w:ascii="Calibri" w:hAnsi="Calibri"/>
        </w:rPr>
        <w:tab/>
        <w:t>Construcción o reparación de equipos</w:t>
      </w:r>
      <w:r>
        <w:rPr>
          <w:rFonts w:ascii="Segoe UI" w:hAnsi="Segoe UI"/>
          <w:sz w:val="21"/>
        </w:rPr>
        <w:t xml:space="preserve"> </w:t>
      </w:r>
    </w:p>
    <w:p w14:paraId="3309E56A" w14:textId="73A50D1E" w:rsidR="12D2F231" w:rsidRPr="00791206" w:rsidRDefault="00263594" w:rsidP="00641350">
      <w:pPr>
        <w:spacing w:after="0"/>
        <w:ind w:left="720"/>
      </w:pPr>
      <w:r>
        <w:rPr>
          <w:rFonts w:ascii="Calibri" w:hAnsi="Calibri"/>
        </w:rPr>
        <w:t>5</w:t>
      </w:r>
      <w:r>
        <w:rPr>
          <w:rFonts w:ascii="Calibri" w:hAnsi="Calibri"/>
        </w:rPr>
        <w:tab/>
        <w:t>Minería, canteras, y extracción de petróleo y gas</w:t>
      </w:r>
      <w:r>
        <w:rPr>
          <w:rFonts w:ascii="Segoe UI" w:hAnsi="Segoe UI"/>
          <w:sz w:val="21"/>
        </w:rPr>
        <w:t xml:space="preserve"> </w:t>
      </w:r>
    </w:p>
    <w:p w14:paraId="01E153A2" w14:textId="601D75BB" w:rsidR="12D2F231" w:rsidRPr="00791206" w:rsidRDefault="00263594" w:rsidP="00641350">
      <w:pPr>
        <w:spacing w:after="0"/>
        <w:ind w:left="720"/>
      </w:pPr>
      <w:r>
        <w:rPr>
          <w:rFonts w:ascii="Calibri" w:hAnsi="Calibri"/>
        </w:rPr>
        <w:t>6</w:t>
      </w:r>
      <w:r>
        <w:rPr>
          <w:rFonts w:ascii="Calibri" w:hAnsi="Calibri"/>
        </w:rPr>
        <w:tab/>
        <w:t>Agricultura, pesca o silvicultura</w:t>
      </w:r>
      <w:r>
        <w:rPr>
          <w:rFonts w:ascii="Segoe UI" w:hAnsi="Segoe UI"/>
          <w:sz w:val="21"/>
        </w:rPr>
        <w:t xml:space="preserve"> </w:t>
      </w:r>
    </w:p>
    <w:p w14:paraId="72ECBA05" w14:textId="2539D1EC" w:rsidR="12D2F231" w:rsidRPr="00791206" w:rsidRDefault="00263594" w:rsidP="00641350">
      <w:pPr>
        <w:spacing w:after="0"/>
        <w:ind w:left="720"/>
      </w:pPr>
      <w:r>
        <w:rPr>
          <w:rFonts w:ascii="Calibri" w:hAnsi="Calibri"/>
        </w:rPr>
        <w:t>7</w:t>
      </w:r>
      <w:r>
        <w:rPr>
          <w:rFonts w:ascii="Calibri" w:hAnsi="Calibri"/>
        </w:rPr>
        <w:tab/>
        <w:t>Servicios de alojamiento y alimentación (p. ej., hoteles y restaurantes)</w:t>
      </w:r>
      <w:r w:rsidR="000358DD">
        <w:rPr>
          <w:rFonts w:ascii="Calibri" w:hAnsi="Calibri"/>
        </w:rPr>
        <w:t xml:space="preserve"> </w:t>
      </w:r>
    </w:p>
    <w:p w14:paraId="6AAA0460" w14:textId="65F92478" w:rsidR="12D2F231" w:rsidRPr="00791206" w:rsidRDefault="00263594" w:rsidP="00641350">
      <w:pPr>
        <w:spacing w:after="0"/>
        <w:ind w:left="720"/>
      </w:pPr>
      <w:r>
        <w:rPr>
          <w:rFonts w:ascii="Calibri" w:hAnsi="Calibri"/>
        </w:rPr>
        <w:t>8</w:t>
      </w:r>
      <w:r>
        <w:rPr>
          <w:rFonts w:ascii="Calibri" w:hAnsi="Calibri"/>
        </w:rPr>
        <w:tab/>
        <w:t>Atención médica o asistencia social</w:t>
      </w:r>
      <w:r>
        <w:rPr>
          <w:rFonts w:ascii="Segoe UI" w:hAnsi="Segoe UI"/>
          <w:sz w:val="21"/>
        </w:rPr>
        <w:t xml:space="preserve"> </w:t>
      </w:r>
    </w:p>
    <w:p w14:paraId="5ED37EE4" w14:textId="4D33429C" w:rsidR="12D2F231" w:rsidRPr="00791206" w:rsidRDefault="00263594" w:rsidP="00641350">
      <w:pPr>
        <w:spacing w:after="0"/>
        <w:ind w:left="720"/>
      </w:pPr>
      <w:r>
        <w:rPr>
          <w:rFonts w:ascii="Calibri" w:hAnsi="Calibri"/>
        </w:rPr>
        <w:t>9</w:t>
      </w:r>
      <w:r>
        <w:rPr>
          <w:rFonts w:ascii="Calibri" w:hAnsi="Calibri"/>
        </w:rPr>
        <w:tab/>
        <w:t>Gobierno</w:t>
      </w:r>
      <w:r>
        <w:rPr>
          <w:rFonts w:ascii="Segoe UI" w:hAnsi="Segoe UI"/>
          <w:sz w:val="21"/>
        </w:rPr>
        <w:t xml:space="preserve"> </w:t>
      </w:r>
    </w:p>
    <w:p w14:paraId="41A5151F" w14:textId="51FE2C25" w:rsidR="12D2F231" w:rsidRPr="00791206" w:rsidRDefault="00263594" w:rsidP="00641350">
      <w:pPr>
        <w:spacing w:after="0"/>
        <w:ind w:left="720"/>
      </w:pPr>
      <w:r>
        <w:rPr>
          <w:rFonts w:ascii="Calibri" w:hAnsi="Calibri"/>
        </w:rPr>
        <w:t>10</w:t>
      </w:r>
      <w:r>
        <w:rPr>
          <w:rFonts w:ascii="Calibri" w:hAnsi="Calibri"/>
        </w:rPr>
        <w:tab/>
        <w:t>Militares, policía, bomberos, servicios de seguridad</w:t>
      </w:r>
      <w:r>
        <w:rPr>
          <w:rFonts w:ascii="Segoe UI" w:hAnsi="Segoe UI"/>
          <w:sz w:val="21"/>
        </w:rPr>
        <w:t xml:space="preserve"> </w:t>
      </w:r>
    </w:p>
    <w:p w14:paraId="7685B70E" w14:textId="21F904A2" w:rsidR="0055389A" w:rsidRPr="0006683C" w:rsidRDefault="0006683C" w:rsidP="00641350">
      <w:pPr>
        <w:spacing w:after="0"/>
        <w:ind w:left="720"/>
        <w:rPr>
          <w:rFonts w:cstheme="minorHAnsi"/>
        </w:rPr>
      </w:pPr>
      <w:r>
        <w:t>11</w:t>
      </w:r>
      <w:r>
        <w:tab/>
        <w:t>Educación</w:t>
      </w:r>
    </w:p>
    <w:p w14:paraId="69847653" w14:textId="270B15D8" w:rsidR="0055389A" w:rsidRPr="0006683C" w:rsidRDefault="0006683C" w:rsidP="00641350">
      <w:pPr>
        <w:spacing w:after="0"/>
        <w:ind w:left="720"/>
        <w:rPr>
          <w:rFonts w:cstheme="minorHAnsi"/>
        </w:rPr>
      </w:pPr>
      <w:r>
        <w:t>12</w:t>
      </w:r>
      <w:r>
        <w:tab/>
        <w:t xml:space="preserve">Arte, entretenimiento y recreación (ocio) </w:t>
      </w:r>
    </w:p>
    <w:p w14:paraId="7C70B94F" w14:textId="43384AEE" w:rsidR="12D2F231" w:rsidRPr="00791206" w:rsidRDefault="0006683C" w:rsidP="00641350">
      <w:pPr>
        <w:spacing w:after="0"/>
        <w:ind w:left="720"/>
      </w:pPr>
      <w:r>
        <w:t>55</w:t>
      </w:r>
      <w:r>
        <w:tab/>
      </w:r>
      <w:r>
        <w:rPr>
          <w:rFonts w:ascii="Calibri" w:hAnsi="Calibri"/>
        </w:rPr>
        <w:t xml:space="preserve">Algún otro tipo de negocio </w:t>
      </w:r>
      <w:r>
        <w:t>[PREGUNTAS ABIERTAS PARA RESPUESTAS LIBRES]</w:t>
      </w:r>
    </w:p>
    <w:p w14:paraId="47863210" w14:textId="248E02D4" w:rsidR="0055389A" w:rsidRPr="00323C2C" w:rsidRDefault="0006683C" w:rsidP="00641350">
      <w:pPr>
        <w:ind w:left="720"/>
      </w:pPr>
      <w:r>
        <w:rPr>
          <w:rFonts w:ascii="Calibri" w:hAnsi="Calibri"/>
        </w:rPr>
        <w:t>77</w:t>
      </w:r>
      <w:r>
        <w:rPr>
          <w:rFonts w:ascii="Calibri" w:hAnsi="Calibri"/>
        </w:rPr>
        <w:tab/>
        <w:t>No sé</w:t>
      </w:r>
      <w:r>
        <w:rPr>
          <w:rFonts w:ascii="Segoe UI" w:hAnsi="Segoe UI"/>
          <w:sz w:val="21"/>
        </w:rPr>
        <w:t xml:space="preserve"> </w:t>
      </w:r>
    </w:p>
    <w:p w14:paraId="42264BFE" w14:textId="77777777" w:rsidR="0055389A" w:rsidRPr="00791206" w:rsidRDefault="0055389A" w:rsidP="00BB0C0B">
      <w:pPr>
        <w:spacing w:after="0"/>
      </w:pPr>
    </w:p>
    <w:p w14:paraId="3A794DDB" w14:textId="3E7C7048" w:rsidR="12D2F231" w:rsidRPr="008538F6" w:rsidRDefault="43BF4B94" w:rsidP="008538F6">
      <w:pPr>
        <w:pStyle w:val="ListParagraph"/>
        <w:numPr>
          <w:ilvl w:val="0"/>
          <w:numId w:val="21"/>
        </w:numPr>
      </w:pPr>
      <w:r>
        <w:rPr>
          <w:rFonts w:ascii="Calibri" w:hAnsi="Calibri"/>
        </w:rPr>
        <w:t>[EMPLYRSRVCE2] ¿Qué productos fabricaba o qué servicios prestaba este empleador? Si son varios, indique el producto o el servicio que estaba relacionado con su unidad de trabajo. Por ejemplo: refacciones de automóviles, construcción de viviendas residenciales, servicios de contabilidad, investigaciones farmacéuticas</w:t>
      </w:r>
      <w:r w:rsidR="0072668F">
        <w:rPr>
          <w:rFonts w:ascii="Calibri" w:hAnsi="Calibri"/>
        </w:rPr>
        <w:t>, etc</w:t>
      </w:r>
      <w:r>
        <w:rPr>
          <w:rFonts w:ascii="Calibri" w:hAnsi="Calibri"/>
        </w:rPr>
        <w:t xml:space="preserve">. </w:t>
      </w:r>
    </w:p>
    <w:p w14:paraId="35B5DDC9" w14:textId="4C8F9F02" w:rsidR="12D2F231" w:rsidRPr="008538F6" w:rsidRDefault="43BF4B94" w:rsidP="008538F6">
      <w:pPr>
        <w:ind w:left="720"/>
      </w:pPr>
      <w:r>
        <w:lastRenderedPageBreak/>
        <w:t>[PREGUNTAS ABIERTAS PARA RESPUESTAS LIBRES]</w:t>
      </w:r>
    </w:p>
    <w:p w14:paraId="3F6C8684" w14:textId="77777777" w:rsidR="0055389A" w:rsidRPr="00791206" w:rsidRDefault="0055389A" w:rsidP="02F20FE2">
      <w:pPr>
        <w:pStyle w:val="ListParagraph"/>
        <w:ind w:left="360"/>
        <w:rPr>
          <w:rFonts w:eastAsia="Calibri"/>
        </w:rPr>
      </w:pPr>
    </w:p>
    <w:p w14:paraId="26BBD67F" w14:textId="63E646E5" w:rsidR="00C678E3" w:rsidRPr="00BE5DFA" w:rsidRDefault="6838C06C" w:rsidP="00BE5DFA">
      <w:pPr>
        <w:pStyle w:val="ListParagraph"/>
        <w:numPr>
          <w:ilvl w:val="0"/>
          <w:numId w:val="21"/>
        </w:numPr>
      </w:pPr>
      <w:r>
        <w:t>[WORK8] ¿Cuántos años trabajó en ese empleo?</w:t>
      </w:r>
    </w:p>
    <w:p w14:paraId="0F207B0A" w14:textId="77777777" w:rsidR="00C678E3" w:rsidRPr="00791206" w:rsidRDefault="43BF4B94" w:rsidP="00BE5DFA">
      <w:pPr>
        <w:ind w:firstLine="720"/>
        <w:rPr>
          <w:rFonts w:eastAsia="Calibri"/>
        </w:rPr>
      </w:pPr>
      <w:r>
        <w:t>|__|__| Núm. de años</w:t>
      </w:r>
    </w:p>
    <w:p w14:paraId="53576637" w14:textId="77777777" w:rsidR="00EF2945" w:rsidRPr="00791206" w:rsidRDefault="00EF2945" w:rsidP="00BE5DFA">
      <w:pPr>
        <w:pStyle w:val="ListParagraph"/>
        <w:spacing w:before="240" w:after="0"/>
        <w:rPr>
          <w:rFonts w:eastAsia="Calibri" w:cstheme="minorHAnsi"/>
          <w:i/>
        </w:rPr>
      </w:pPr>
    </w:p>
    <w:p w14:paraId="57E33785" w14:textId="69338A0C" w:rsidR="00C678E3" w:rsidRPr="003460CE" w:rsidRDefault="0687062D" w:rsidP="0687062D">
      <w:pPr>
        <w:pStyle w:val="ListParagraph"/>
        <w:numPr>
          <w:ilvl w:val="0"/>
          <w:numId w:val="21"/>
        </w:numPr>
        <w:spacing w:line="240" w:lineRule="auto"/>
        <w:rPr>
          <w:rFonts w:eastAsiaTheme="minorEastAsia"/>
        </w:rPr>
      </w:pPr>
      <w:r>
        <w:t xml:space="preserve">[INCOME] ¿Cuál de estas opciones describe mejor los ingresos familiares combinados totales de su hogar durante los </w:t>
      </w:r>
      <w:r>
        <w:rPr>
          <w:b/>
        </w:rPr>
        <w:t>últimos 12</w:t>
      </w:r>
      <w:r>
        <w:t xml:space="preserve"> </w:t>
      </w:r>
      <w:r>
        <w:rPr>
          <w:b/>
          <w:bCs/>
        </w:rPr>
        <w:t>meses</w:t>
      </w:r>
      <w:r>
        <w:t>? Esto debe incluir el dinero ganado de todos los lugares: salarios o sueldos, alquileres de propiedades, ingresos por inversiones, Seguro Social, prestaciones por discapacidad o para veteranos, prestaciones por desempleo, indemnizaciones laborales, pagos de manutención de hijos, pensiones alimentarias, etc. Responda con los montos antes de impuestos.</w:t>
      </w:r>
    </w:p>
    <w:p w14:paraId="42D5BEE2" w14:textId="2E173CD1" w:rsidR="00C678E3" w:rsidRPr="00791206" w:rsidRDefault="003460CE" w:rsidP="00DF7BF6">
      <w:pPr>
        <w:spacing w:after="0" w:line="240" w:lineRule="auto"/>
        <w:ind w:left="720"/>
        <w:contextualSpacing/>
        <w:rPr>
          <w:rFonts w:eastAsia="Calibri"/>
        </w:rPr>
      </w:pPr>
      <w:r>
        <w:t>0</w:t>
      </w:r>
      <w:r>
        <w:tab/>
        <w:t>Menos de $10,000 al año</w:t>
      </w:r>
    </w:p>
    <w:p w14:paraId="1D08CE94" w14:textId="644D9A30" w:rsidR="00C678E3" w:rsidRPr="00791206" w:rsidRDefault="005632F1" w:rsidP="00DF7BF6">
      <w:pPr>
        <w:spacing w:after="0" w:line="240" w:lineRule="auto"/>
        <w:ind w:left="720"/>
        <w:contextualSpacing/>
        <w:rPr>
          <w:rFonts w:eastAsia="Calibri"/>
        </w:rPr>
      </w:pPr>
      <w:r>
        <w:t>1</w:t>
      </w:r>
      <w:r>
        <w:tab/>
        <w:t>De $10,000 a $24,999 al año</w:t>
      </w:r>
    </w:p>
    <w:p w14:paraId="75E9BB82" w14:textId="5E678A08" w:rsidR="00C678E3" w:rsidRPr="00791206" w:rsidRDefault="005632F1" w:rsidP="00DF7BF6">
      <w:pPr>
        <w:spacing w:after="0" w:line="240" w:lineRule="auto"/>
        <w:ind w:left="720"/>
        <w:contextualSpacing/>
        <w:rPr>
          <w:rFonts w:eastAsia="Calibri"/>
        </w:rPr>
      </w:pPr>
      <w:r>
        <w:t>2</w:t>
      </w:r>
      <w:r>
        <w:tab/>
        <w:t>De $25,000 a $34,999 al año</w:t>
      </w:r>
    </w:p>
    <w:p w14:paraId="22CB6FD3" w14:textId="0B502607" w:rsidR="00C678E3" w:rsidRPr="00791206" w:rsidRDefault="005632F1" w:rsidP="00DF7BF6">
      <w:pPr>
        <w:spacing w:after="0" w:line="240" w:lineRule="auto"/>
        <w:ind w:left="720"/>
        <w:contextualSpacing/>
        <w:rPr>
          <w:rFonts w:eastAsia="Calibri"/>
        </w:rPr>
      </w:pPr>
      <w:r>
        <w:t>3</w:t>
      </w:r>
      <w:r>
        <w:tab/>
        <w:t>De $35,000 a $49,999 al año</w:t>
      </w:r>
    </w:p>
    <w:p w14:paraId="718DC665" w14:textId="6245DEF3" w:rsidR="00C678E3" w:rsidRPr="00791206" w:rsidRDefault="005632F1" w:rsidP="00DF7BF6">
      <w:pPr>
        <w:spacing w:after="0" w:line="240" w:lineRule="auto"/>
        <w:ind w:left="720"/>
        <w:contextualSpacing/>
        <w:rPr>
          <w:rFonts w:eastAsia="Calibri"/>
        </w:rPr>
      </w:pPr>
      <w:r>
        <w:t>4</w:t>
      </w:r>
      <w:r>
        <w:tab/>
        <w:t>De $50,000 a $74,999 al año</w:t>
      </w:r>
    </w:p>
    <w:p w14:paraId="6700FB3D" w14:textId="30FA9715" w:rsidR="00C678E3" w:rsidRPr="00791206" w:rsidRDefault="005632F1" w:rsidP="00DF7BF6">
      <w:pPr>
        <w:spacing w:after="0" w:line="240" w:lineRule="auto"/>
        <w:ind w:left="720"/>
        <w:contextualSpacing/>
        <w:rPr>
          <w:rFonts w:eastAsia="Calibri"/>
        </w:rPr>
      </w:pPr>
      <w:r>
        <w:t>5</w:t>
      </w:r>
      <w:r>
        <w:tab/>
        <w:t>De $75,000 a $99,999 al año</w:t>
      </w:r>
    </w:p>
    <w:p w14:paraId="2BB33864" w14:textId="6C915B75" w:rsidR="00C678E3" w:rsidRPr="00791206" w:rsidRDefault="005632F1" w:rsidP="00DF7BF6">
      <w:pPr>
        <w:spacing w:after="0" w:line="240" w:lineRule="auto"/>
        <w:ind w:left="720"/>
        <w:contextualSpacing/>
        <w:rPr>
          <w:rFonts w:eastAsia="Calibri"/>
        </w:rPr>
      </w:pPr>
      <w:r>
        <w:t>6</w:t>
      </w:r>
      <w:r>
        <w:tab/>
        <w:t>De $100,000 a $149,999 al año</w:t>
      </w:r>
    </w:p>
    <w:p w14:paraId="15871704" w14:textId="6D54F3D0" w:rsidR="00C678E3" w:rsidRPr="00791206" w:rsidRDefault="005632F1" w:rsidP="00DF7BF6">
      <w:pPr>
        <w:spacing w:after="0" w:line="240" w:lineRule="auto"/>
        <w:ind w:left="720"/>
        <w:contextualSpacing/>
        <w:rPr>
          <w:rFonts w:eastAsia="Calibri"/>
        </w:rPr>
      </w:pPr>
      <w:r>
        <w:t>7</w:t>
      </w:r>
      <w:r>
        <w:tab/>
        <w:t>De $150,000 a $199,999 al año</w:t>
      </w:r>
    </w:p>
    <w:p w14:paraId="7A8AC140" w14:textId="63B1C688" w:rsidR="00C678E3" w:rsidRPr="00791206" w:rsidRDefault="005632F1" w:rsidP="00DF7BF6">
      <w:pPr>
        <w:spacing w:after="0" w:line="240" w:lineRule="auto"/>
        <w:ind w:left="720"/>
        <w:contextualSpacing/>
        <w:rPr>
          <w:rFonts w:eastAsia="Calibri"/>
        </w:rPr>
      </w:pPr>
      <w:r>
        <w:t>8</w:t>
      </w:r>
      <w:r>
        <w:tab/>
        <w:t>$200,000 o más al año</w:t>
      </w:r>
    </w:p>
    <w:p w14:paraId="35FD1A28" w14:textId="3A8D072B" w:rsidR="00C95D3B" w:rsidRPr="00791206" w:rsidRDefault="005632F1" w:rsidP="00DF7BF6">
      <w:pPr>
        <w:spacing w:after="0" w:line="240" w:lineRule="auto"/>
        <w:ind w:left="720"/>
        <w:contextualSpacing/>
        <w:rPr>
          <w:rFonts w:eastAsia="Calibri"/>
        </w:rPr>
      </w:pPr>
      <w:r>
        <w:t>77</w:t>
      </w:r>
      <w:r>
        <w:tab/>
        <w:t>No sé</w:t>
      </w:r>
    </w:p>
    <w:p w14:paraId="3824BB6C" w14:textId="03D67B55" w:rsidR="00C678E3" w:rsidRPr="00791206" w:rsidRDefault="00DF7BF6" w:rsidP="00DF7BF6">
      <w:pPr>
        <w:ind w:left="720"/>
        <w:rPr>
          <w:rFonts w:eastAsia="Calibri"/>
        </w:rPr>
      </w:pPr>
      <w:r>
        <w:t>99</w:t>
      </w:r>
      <w:r>
        <w:tab/>
        <w:t>Prefiero no responder</w:t>
      </w:r>
    </w:p>
    <w:p w14:paraId="3A6EB35A" w14:textId="77777777" w:rsidR="002974FF" w:rsidRPr="00791206" w:rsidRDefault="002974FF" w:rsidP="002974FF">
      <w:pPr>
        <w:spacing w:after="0"/>
        <w:ind w:left="720"/>
        <w:rPr>
          <w:rFonts w:eastAsia="Calibri"/>
          <w:i/>
          <w:iCs/>
        </w:rPr>
      </w:pPr>
    </w:p>
    <w:p w14:paraId="7A0057C8" w14:textId="5F2C3C9F" w:rsidR="00C678E3" w:rsidRPr="002974FF" w:rsidRDefault="6838C06C" w:rsidP="001F557E">
      <w:pPr>
        <w:pStyle w:val="ListParagraph"/>
        <w:numPr>
          <w:ilvl w:val="0"/>
          <w:numId w:val="21"/>
        </w:numPr>
        <w:spacing w:line="240" w:lineRule="auto"/>
        <w:rPr>
          <w:rFonts w:eastAsia="Calibri"/>
        </w:rPr>
      </w:pPr>
      <w:r>
        <w:t xml:space="preserve">[PPLHOUSE] ¿Cuántas personas viven en su hogar actualmente? Inclúyase en el número total. (Incluya a estudiantes que vivan fuera de casa </w:t>
      </w:r>
      <w:r w:rsidR="00083049">
        <w:t>adonde van a</w:t>
      </w:r>
      <w:r>
        <w:t xml:space="preserve"> la escuela, militares desplegados, etc.)</w:t>
      </w:r>
    </w:p>
    <w:p w14:paraId="7A3484DF" w14:textId="77777777" w:rsidR="00C678E3" w:rsidRPr="001F557E" w:rsidRDefault="00C678E3" w:rsidP="001F557E">
      <w:pPr>
        <w:ind w:firstLine="720"/>
      </w:pPr>
      <w:r>
        <w:t>|__|__| Número de personas que viven en el hogar</w:t>
      </w:r>
    </w:p>
    <w:p w14:paraId="4A910B6E" w14:textId="2712FDD8" w:rsidR="0078093A" w:rsidRPr="007B2F34" w:rsidRDefault="001F557E" w:rsidP="007B2F34">
      <w:pPr>
        <w:ind w:firstLine="720"/>
      </w:pPr>
      <w:r>
        <w:t>99</w:t>
      </w:r>
      <w:r>
        <w:tab/>
        <w:t>Prefiero no responder</w:t>
      </w:r>
    </w:p>
    <w:p w14:paraId="72B2F9B4" w14:textId="10387BF2" w:rsidR="00791206" w:rsidRPr="00791206" w:rsidRDefault="2142816E" w:rsidP="0078093A">
      <w:pPr>
        <w:pStyle w:val="Heading2"/>
        <w:spacing w:after="0"/>
        <w:rPr>
          <w:rFonts w:eastAsia="Calibri"/>
        </w:rPr>
      </w:pPr>
      <w:r>
        <w:t>[INTROCNT] Otra información de contacto</w:t>
      </w:r>
    </w:p>
    <w:p w14:paraId="5DB1DDB5" w14:textId="7D2CFA0D" w:rsidR="00791206" w:rsidRPr="00791206" w:rsidRDefault="6838C06C" w:rsidP="0078093A">
      <w:r>
        <w:t xml:space="preserve">Nos gustaría estar en contacto con usted mientras participa en el estudio. Dennos más información de contacto para que podamos comunicarnos con usted en el futuro. </w:t>
      </w:r>
    </w:p>
    <w:p w14:paraId="0C9C28EF" w14:textId="6565DD6C" w:rsidR="00791206" w:rsidRPr="0019712F" w:rsidRDefault="6838C06C" w:rsidP="0019712F">
      <w:pPr>
        <w:pStyle w:val="ListParagraph"/>
        <w:numPr>
          <w:ilvl w:val="0"/>
          <w:numId w:val="22"/>
        </w:numPr>
        <w:rPr>
          <w:rFonts w:eastAsiaTheme="minorEastAsia"/>
        </w:rPr>
      </w:pPr>
      <w:r>
        <w:t>[ALTADDRESS1] Cuando se inscribió en este estudio, nos dio su dirección postal. ¿Hay alguna otra dirección postal que use?</w:t>
      </w:r>
    </w:p>
    <w:p w14:paraId="5DDB03C2" w14:textId="7B7D2FAB" w:rsidR="00791206" w:rsidRPr="0019712F" w:rsidRDefault="0019712F" w:rsidP="0019712F">
      <w:pPr>
        <w:spacing w:after="0"/>
        <w:ind w:left="720"/>
        <w:rPr>
          <w:rFonts w:eastAsiaTheme="minorEastAsia"/>
          <w:b/>
          <w:bCs/>
          <w:i/>
          <w:iCs/>
        </w:rPr>
      </w:pPr>
      <w:r>
        <w:t>0</w:t>
      </w:r>
      <w:r>
        <w:tab/>
        <w:t xml:space="preserve">No </w:t>
      </w:r>
    </w:p>
    <w:p w14:paraId="51FDE6CB" w14:textId="27460472" w:rsidR="00791206" w:rsidRPr="007B2F34" w:rsidRDefault="0019712F" w:rsidP="007B2F34">
      <w:pPr>
        <w:ind w:left="720"/>
        <w:rPr>
          <w:i/>
          <w:iCs/>
        </w:rPr>
      </w:pPr>
      <w:r>
        <w:t>1</w:t>
      </w:r>
      <w:r>
        <w:tab/>
        <w:t xml:space="preserve">Sí </w:t>
      </w:r>
    </w:p>
    <w:p w14:paraId="148BE9FE" w14:textId="77777777" w:rsidR="00791206" w:rsidRPr="00791206" w:rsidRDefault="6838C06C" w:rsidP="0019712F">
      <w:pPr>
        <w:pStyle w:val="ListParagraph"/>
        <w:numPr>
          <w:ilvl w:val="0"/>
          <w:numId w:val="22"/>
        </w:numPr>
      </w:pPr>
      <w:r>
        <w:t>[ALTADDRESS2] ¿Cuál es la dirección?</w:t>
      </w:r>
    </w:p>
    <w:p w14:paraId="569C6C7F" w14:textId="73A49DA0" w:rsidR="00791206" w:rsidRPr="00791206" w:rsidRDefault="00791206" w:rsidP="00023572">
      <w:pPr>
        <w:spacing w:after="0"/>
        <w:ind w:left="1440"/>
        <w:rPr>
          <w:rFonts w:eastAsiaTheme="minorEastAsia" w:cstheme="minorHAnsi"/>
          <w:sz w:val="24"/>
          <w:szCs w:val="24"/>
        </w:rPr>
      </w:pPr>
      <w:r>
        <w:rPr>
          <w:sz w:val="24"/>
        </w:rPr>
        <w:t>Línea 1 (calle, apartado de correos, camino rural)</w:t>
      </w:r>
    </w:p>
    <w:p w14:paraId="49FB18F5" w14:textId="77777777" w:rsidR="00791206" w:rsidRPr="00791206" w:rsidRDefault="00791206" w:rsidP="00791206">
      <w:pPr>
        <w:ind w:left="720" w:firstLine="720"/>
        <w:rPr>
          <w:rFonts w:eastAsiaTheme="minorEastAsia" w:cstheme="minorHAnsi"/>
          <w:sz w:val="24"/>
          <w:szCs w:val="24"/>
        </w:rPr>
      </w:pPr>
      <w:r>
        <w:rPr>
          <w:sz w:val="24"/>
        </w:rPr>
        <w:t>_______________ *</w:t>
      </w:r>
    </w:p>
    <w:p w14:paraId="40F93A28" w14:textId="3A613D11" w:rsidR="00791206" w:rsidRPr="00791206" w:rsidRDefault="00791206" w:rsidP="00023572">
      <w:pPr>
        <w:spacing w:after="0" w:line="240" w:lineRule="auto"/>
        <w:ind w:left="720" w:firstLine="720"/>
        <w:rPr>
          <w:rFonts w:eastAsiaTheme="minorEastAsia" w:cstheme="minorHAnsi"/>
          <w:sz w:val="24"/>
          <w:szCs w:val="24"/>
        </w:rPr>
      </w:pPr>
      <w:r>
        <w:rPr>
          <w:sz w:val="24"/>
        </w:rPr>
        <w:lastRenderedPageBreak/>
        <w:t>Línea 2 (</w:t>
      </w:r>
      <w:r w:rsidR="00425993">
        <w:rPr>
          <w:sz w:val="24"/>
        </w:rPr>
        <w:t>de</w:t>
      </w:r>
      <w:r>
        <w:rPr>
          <w:sz w:val="24"/>
        </w:rPr>
        <w:t>partamento, suite, unidad, edificio)</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Pr>
          <w:sz w:val="24"/>
        </w:rPr>
        <w:t xml:space="preserve"> _______________ </w:t>
      </w:r>
    </w:p>
    <w:p w14:paraId="079523E7" w14:textId="77777777" w:rsidR="00791206" w:rsidRPr="00791206" w:rsidRDefault="00791206" w:rsidP="00023572">
      <w:pPr>
        <w:spacing w:after="0" w:line="240" w:lineRule="auto"/>
        <w:ind w:left="720" w:firstLine="720"/>
        <w:rPr>
          <w:rFonts w:eastAsiaTheme="minorEastAsia" w:cstheme="minorHAnsi"/>
          <w:sz w:val="24"/>
          <w:szCs w:val="24"/>
        </w:rPr>
      </w:pPr>
      <w:r>
        <w:rPr>
          <w:sz w:val="24"/>
        </w:rPr>
        <w:t>Ciudad</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Pr>
          <w:sz w:val="24"/>
        </w:rPr>
        <w:t>_______________ *</w:t>
      </w:r>
    </w:p>
    <w:p w14:paraId="2C02CAB8" w14:textId="77777777" w:rsidR="00791206" w:rsidRPr="00791206" w:rsidRDefault="00791206" w:rsidP="00023572">
      <w:pPr>
        <w:spacing w:after="0" w:line="240" w:lineRule="auto"/>
        <w:ind w:left="720" w:firstLine="720"/>
        <w:rPr>
          <w:rFonts w:eastAsiaTheme="minorEastAsia" w:cstheme="minorHAnsi"/>
          <w:sz w:val="24"/>
          <w:szCs w:val="24"/>
        </w:rPr>
      </w:pPr>
      <w:r>
        <w:rPr>
          <w:sz w:val="24"/>
        </w:rPr>
        <w:t xml:space="preserve">Estado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Pr>
          <w:sz w:val="24"/>
        </w:rPr>
        <w:t>_________</w:t>
      </w:r>
    </w:p>
    <w:p w14:paraId="4BB266F0" w14:textId="77777777" w:rsidR="00791206" w:rsidRPr="00791206" w:rsidRDefault="00791206" w:rsidP="00023572">
      <w:pPr>
        <w:spacing w:after="0" w:line="240" w:lineRule="auto"/>
        <w:ind w:left="720" w:firstLine="720"/>
        <w:rPr>
          <w:rFonts w:eastAsiaTheme="minorEastAsia" w:cstheme="minorHAnsi"/>
          <w:sz w:val="24"/>
          <w:szCs w:val="24"/>
        </w:rPr>
      </w:pPr>
      <w:r>
        <w:rPr>
          <w:sz w:val="24"/>
        </w:rPr>
        <w:t>Código postal</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Pr>
          <w:sz w:val="24"/>
        </w:rPr>
        <w:t xml:space="preserve">__________ </w:t>
      </w:r>
      <w:r>
        <w:rPr>
          <w:color w:val="000000" w:themeColor="text1"/>
          <w:sz w:val="24"/>
        </w:rPr>
        <w:t>*</w:t>
      </w:r>
    </w:p>
    <w:p w14:paraId="4ECE4DB7" w14:textId="77777777" w:rsidR="00791206" w:rsidRPr="00791206" w:rsidRDefault="00791206" w:rsidP="00762F18">
      <w:pPr>
        <w:pStyle w:val="ListParagraph"/>
        <w:spacing w:after="0"/>
        <w:ind w:left="360"/>
      </w:pPr>
    </w:p>
    <w:p w14:paraId="5B884E87" w14:textId="6193181C" w:rsidR="00791206" w:rsidRPr="00791206" w:rsidRDefault="6838C06C" w:rsidP="008C7925">
      <w:pPr>
        <w:pStyle w:val="ListParagraph"/>
        <w:numPr>
          <w:ilvl w:val="0"/>
          <w:numId w:val="22"/>
        </w:numPr>
      </w:pPr>
      <w:r>
        <w:t xml:space="preserve">[ALTCONTACT1] A veces, nos enteramos </w:t>
      </w:r>
      <w:r w:rsidR="007A467F">
        <w:t xml:space="preserve">de </w:t>
      </w:r>
      <w:r>
        <w:t xml:space="preserve">que las personas se han mudado cuando intentamos contactarlas de nuevo. </w:t>
      </w:r>
      <w:r>
        <w:rPr>
          <w:rFonts w:ascii="Calibri" w:hAnsi="Calibri"/>
        </w:rPr>
        <w:t>Sería muy útil que nos diera los datos de contacto de alguien cercano a usted (como un pariente o un amigo) que estuviera dispuesto a que lo contactemos en caso de que no pudiéramos comunicarnos con usted. Deje esta sección en blanco si no desea dar estos datos de contacto adicionales.</w:t>
      </w:r>
    </w:p>
    <w:p w14:paraId="17398436" w14:textId="77777777" w:rsidR="00791206" w:rsidRPr="00791206" w:rsidRDefault="00791206" w:rsidP="008C7925">
      <w:pPr>
        <w:spacing w:after="0"/>
        <w:ind w:left="360" w:firstLine="720"/>
      </w:pPr>
      <w:r>
        <w:t>Nombre</w:t>
      </w:r>
    </w:p>
    <w:p w14:paraId="1491C610" w14:textId="776707EA" w:rsidR="00791206" w:rsidRPr="00791206" w:rsidRDefault="00791206" w:rsidP="008C7925">
      <w:pPr>
        <w:ind w:left="360" w:firstLine="720"/>
      </w:pPr>
      <w:r>
        <w:t>_________</w:t>
      </w:r>
      <w:r w:rsidR="000358DD">
        <w:t xml:space="preserve"> </w:t>
      </w:r>
    </w:p>
    <w:p w14:paraId="3768215D" w14:textId="77777777" w:rsidR="00791206" w:rsidRPr="00791206" w:rsidRDefault="00791206" w:rsidP="008C7925">
      <w:pPr>
        <w:spacing w:after="0"/>
        <w:ind w:left="360" w:firstLine="720"/>
      </w:pPr>
      <w:r>
        <w:t>Apellido</w:t>
      </w:r>
    </w:p>
    <w:p w14:paraId="30D4C68D" w14:textId="77777777" w:rsidR="00791206" w:rsidRPr="00791206" w:rsidRDefault="00791206" w:rsidP="008C7925">
      <w:pPr>
        <w:ind w:left="360" w:firstLine="720"/>
      </w:pPr>
      <w:r>
        <w:t xml:space="preserve">__________ </w:t>
      </w:r>
    </w:p>
    <w:p w14:paraId="26A2369C" w14:textId="77777777" w:rsidR="00791206" w:rsidRPr="00791206" w:rsidRDefault="00791206" w:rsidP="008C7925">
      <w:pPr>
        <w:spacing w:after="0"/>
      </w:pPr>
    </w:p>
    <w:p w14:paraId="3815CC86" w14:textId="77777777" w:rsidR="00791206" w:rsidRPr="00791206" w:rsidRDefault="6838C06C" w:rsidP="008C7925">
      <w:pPr>
        <w:pStyle w:val="ListParagraph"/>
        <w:numPr>
          <w:ilvl w:val="0"/>
          <w:numId w:val="22"/>
        </w:numPr>
      </w:pPr>
      <w:r>
        <w:t>[ALTCONTACT2] ¿Cómo podemos contactar a esta persona?</w:t>
      </w:r>
    </w:p>
    <w:p w14:paraId="3753FFF4" w14:textId="77777777" w:rsidR="00791206" w:rsidRPr="00791206" w:rsidRDefault="00791206" w:rsidP="008C7925">
      <w:pPr>
        <w:spacing w:after="0" w:line="240" w:lineRule="auto"/>
        <w:ind w:left="720"/>
        <w:rPr>
          <w:rFonts w:eastAsiaTheme="minorEastAsia" w:cstheme="minorHAnsi"/>
          <w:sz w:val="24"/>
          <w:szCs w:val="24"/>
        </w:rPr>
      </w:pPr>
      <w:r>
        <w:rPr>
          <w:sz w:val="24"/>
        </w:rPr>
        <w:t>Teléfono móvil</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Pr>
          <w:sz w:val="24"/>
        </w:rPr>
        <w:t xml:space="preserve">_________ </w:t>
      </w:r>
      <w:r>
        <w:rPr>
          <w:i/>
          <w:sz w:val="24"/>
        </w:rPr>
        <w:t>(supply format)</w:t>
      </w:r>
    </w:p>
    <w:p w14:paraId="0807ADB8" w14:textId="77777777" w:rsidR="00791206" w:rsidRPr="00791206" w:rsidRDefault="00791206" w:rsidP="008C7925">
      <w:pPr>
        <w:spacing w:after="0" w:line="240" w:lineRule="auto"/>
        <w:ind w:left="720"/>
        <w:rPr>
          <w:rFonts w:eastAsiaTheme="minorEastAsia" w:cstheme="minorHAnsi"/>
          <w:sz w:val="24"/>
          <w:szCs w:val="24"/>
        </w:rPr>
      </w:pPr>
      <w:r>
        <w:rPr>
          <w:sz w:val="24"/>
        </w:rPr>
        <w:t>Teléfono de casa</w:t>
      </w:r>
    </w:p>
    <w:p w14:paraId="29A02B9C" w14:textId="77777777" w:rsidR="00791206" w:rsidRPr="00AC429B" w:rsidRDefault="00791206" w:rsidP="00E612AD">
      <w:pPr>
        <w:spacing w:line="240" w:lineRule="auto"/>
        <w:ind w:firstLine="720"/>
        <w:rPr>
          <w:rFonts w:eastAsiaTheme="minorEastAsia" w:cstheme="minorHAnsi"/>
          <w:i/>
          <w:iCs/>
          <w:sz w:val="24"/>
          <w:szCs w:val="24"/>
          <w:lang w:val="en-US"/>
        </w:rPr>
      </w:pPr>
      <w:r w:rsidRPr="00AC429B">
        <w:rPr>
          <w:sz w:val="24"/>
          <w:lang w:val="en-US"/>
        </w:rPr>
        <w:t xml:space="preserve">_________ </w:t>
      </w:r>
      <w:r w:rsidRPr="00AC429B">
        <w:rPr>
          <w:i/>
          <w:sz w:val="24"/>
          <w:lang w:val="en-US"/>
        </w:rPr>
        <w:t>(supply format)</w:t>
      </w:r>
    </w:p>
    <w:p w14:paraId="00B5C941" w14:textId="77777777" w:rsidR="00791206" w:rsidRPr="00FC1E63" w:rsidRDefault="00791206" w:rsidP="008C7925">
      <w:pPr>
        <w:spacing w:after="0" w:line="240" w:lineRule="auto"/>
        <w:ind w:left="720"/>
        <w:rPr>
          <w:rFonts w:eastAsiaTheme="minorEastAsia" w:cstheme="minorHAnsi"/>
          <w:sz w:val="24"/>
          <w:szCs w:val="24"/>
          <w:lang w:val="es-CO"/>
        </w:rPr>
      </w:pPr>
      <w:r w:rsidRPr="00FC1E63">
        <w:rPr>
          <w:sz w:val="24"/>
          <w:lang w:val="es-CO"/>
        </w:rPr>
        <w:t>Correo electrónico</w:t>
      </w:r>
    </w:p>
    <w:p w14:paraId="58F68453" w14:textId="77777777" w:rsidR="00791206" w:rsidRPr="00AC429B" w:rsidRDefault="00791206" w:rsidP="00E612AD">
      <w:pPr>
        <w:spacing w:line="240" w:lineRule="auto"/>
        <w:ind w:firstLine="720"/>
        <w:rPr>
          <w:rFonts w:eastAsiaTheme="minorEastAsia" w:cstheme="minorHAnsi"/>
          <w:sz w:val="24"/>
          <w:szCs w:val="24"/>
          <w:lang w:val="en-US"/>
        </w:rPr>
      </w:pPr>
      <w:r w:rsidRPr="00AC429B">
        <w:rPr>
          <w:sz w:val="24"/>
          <w:lang w:val="en-US"/>
        </w:rPr>
        <w:t xml:space="preserve">_________ </w:t>
      </w:r>
      <w:r w:rsidRPr="00AC429B">
        <w:rPr>
          <w:i/>
          <w:sz w:val="24"/>
          <w:lang w:val="en-US"/>
        </w:rPr>
        <w:t>(supply format)</w:t>
      </w:r>
    </w:p>
    <w:p w14:paraId="27A538F1" w14:textId="77777777" w:rsidR="008C7925" w:rsidRPr="00AC429B" w:rsidRDefault="008C7925" w:rsidP="008C7925">
      <w:pPr>
        <w:pStyle w:val="ListParagraph"/>
        <w:spacing w:after="0"/>
        <w:ind w:left="360" w:firstLine="360"/>
        <w:rPr>
          <w:b/>
          <w:bCs/>
          <w:i/>
          <w:iCs/>
          <w:lang w:val="en-US"/>
        </w:rPr>
      </w:pPr>
    </w:p>
    <w:p w14:paraId="5BDE7BF7" w14:textId="219927DD" w:rsidR="6C0BBBB6" w:rsidRPr="001019BA" w:rsidRDefault="43BF4B94" w:rsidP="001019BA">
      <w:pPr>
        <w:pStyle w:val="ListParagraph"/>
        <w:numPr>
          <w:ilvl w:val="0"/>
          <w:numId w:val="22"/>
        </w:numPr>
        <w:rPr>
          <w:rFonts w:ascii="Calibri" w:eastAsia="Calibri" w:hAnsi="Calibri" w:cs="Calibri"/>
        </w:rPr>
      </w:pPr>
      <w:r>
        <w:rPr>
          <w:rFonts w:ascii="Calibri" w:hAnsi="Calibri"/>
        </w:rPr>
        <w:t xml:space="preserve">[QXAUTHOR1] ¿Quién respondió </w:t>
      </w:r>
      <w:r w:rsidR="00872580">
        <w:rPr>
          <w:rFonts w:ascii="Calibri" w:hAnsi="Calibri"/>
        </w:rPr>
        <w:t xml:space="preserve">a </w:t>
      </w:r>
      <w:r>
        <w:rPr>
          <w:rFonts w:ascii="Calibri" w:hAnsi="Calibri"/>
        </w:rPr>
        <w:t>esta sección del cuestionario?</w:t>
      </w:r>
    </w:p>
    <w:p w14:paraId="5F38CCCE" w14:textId="6FC98270" w:rsidR="0092268F" w:rsidRPr="001019BA" w:rsidRDefault="001019BA" w:rsidP="00872580">
      <w:pPr>
        <w:tabs>
          <w:tab w:val="left" w:pos="1080"/>
        </w:tabs>
        <w:spacing w:after="0"/>
        <w:ind w:left="720"/>
        <w:rPr>
          <w:rFonts w:eastAsiaTheme="minorEastAsia"/>
        </w:rPr>
      </w:pPr>
      <w:r>
        <w:t>0</w:t>
      </w:r>
      <w:r w:rsidR="00872580">
        <w:tab/>
      </w:r>
      <w:r>
        <w:t>El participante del estudio respondió el cuestionario</w:t>
      </w:r>
    </w:p>
    <w:p w14:paraId="05A13D05" w14:textId="65B71B0B" w:rsidR="6C0BBBB6" w:rsidRPr="001019BA" w:rsidRDefault="001019BA" w:rsidP="00872580">
      <w:pPr>
        <w:tabs>
          <w:tab w:val="left" w:pos="1080"/>
        </w:tabs>
        <w:ind w:left="720"/>
        <w:rPr>
          <w:rFonts w:eastAsiaTheme="minorEastAsia"/>
        </w:rPr>
      </w:pPr>
      <w:r>
        <w:t>1</w:t>
      </w:r>
      <w:r w:rsidR="00872580">
        <w:tab/>
      </w:r>
      <w:r>
        <w:t>Otra persona respondió el cuestionario en nombre del participante del estudio</w:t>
      </w:r>
    </w:p>
    <w:p w14:paraId="36256C3D" w14:textId="11C03BDD" w:rsidR="45B16039" w:rsidRDefault="43BF4B94" w:rsidP="45B16039">
      <w:pPr>
        <w:rPr>
          <w:b/>
          <w:bCs/>
        </w:rPr>
      </w:pPr>
      <w:r>
        <w:rPr>
          <w:b/>
        </w:rPr>
        <w:t>Respondió a todas las preguntas de este cuestionario. Para enviar sus respuestas, seleccione el botón “Enviar cuestionario” [“</w:t>
      </w:r>
      <w:r w:rsidRPr="0079381A">
        <w:rPr>
          <w:b/>
          <w:lang w:val="es-419"/>
        </w:rPr>
        <w:t>Submit Survey</w:t>
      </w:r>
      <w:r>
        <w:rPr>
          <w:b/>
        </w:rPr>
        <w:t>”].</w:t>
      </w:r>
    </w:p>
    <w:sectPr w:rsidR="45B160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11DD" w14:textId="77777777" w:rsidR="0085769A" w:rsidRDefault="0085769A" w:rsidP="00B15B08">
      <w:pPr>
        <w:spacing w:after="0" w:line="240" w:lineRule="auto"/>
      </w:pPr>
      <w:r>
        <w:separator/>
      </w:r>
    </w:p>
  </w:endnote>
  <w:endnote w:type="continuationSeparator" w:id="0">
    <w:p w14:paraId="09EE59F1" w14:textId="77777777" w:rsidR="0085769A" w:rsidRDefault="0085769A"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73BC850E" w:rsidR="00AB2543" w:rsidRPr="00AF7E16" w:rsidRDefault="00EA1613" w:rsidP="231A6A21">
    <w:pPr>
      <w:pStyle w:val="Footer"/>
      <w:rPr>
        <w:lang w:val="en-US"/>
      </w:rPr>
    </w:pPr>
    <w:r w:rsidRPr="00AF7E16">
      <w:rPr>
        <w:lang w:val="en-US"/>
      </w:rPr>
      <w:t>(Spanish)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C29A" w14:textId="77777777" w:rsidR="0085769A" w:rsidRDefault="0085769A" w:rsidP="00B15B08">
      <w:pPr>
        <w:spacing w:after="0" w:line="240" w:lineRule="auto"/>
      </w:pPr>
      <w:r>
        <w:separator/>
      </w:r>
    </w:p>
  </w:footnote>
  <w:footnote w:type="continuationSeparator" w:id="0">
    <w:p w14:paraId="2346029B" w14:textId="77777777" w:rsidR="0085769A" w:rsidRDefault="0085769A"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9C4C" w14:textId="01760C17" w:rsidR="00437081" w:rsidRDefault="00437081">
    <w:pPr>
      <w:pStyle w:val="Header"/>
    </w:pPr>
    <w:r>
      <w:tab/>
    </w:r>
    <w:r>
      <w:tab/>
    </w:r>
    <w:r>
      <w:t>(</w:t>
    </w:r>
    <w:proofErr w:type="spellStart"/>
    <w:r>
      <w:t>Spanish</w:t>
    </w:r>
    <w:proofErr w:type="spellEnd"/>
    <w:r>
      <w:t xml:space="preserve"> </w:t>
    </w:r>
    <w:proofErr w:type="spellStart"/>
    <w:r>
      <w:t>Translation</w:t>
    </w:r>
    <w:proofErr w:type="spellEnd"/>
    <w:r>
      <w:t xml:space="preserve"> of English </w:t>
    </w:r>
    <w:proofErr w:type="spellStart"/>
    <w:r>
      <w:t>Version</w:t>
    </w:r>
    <w:proofErr w:type="spellEnd"/>
    <w:r>
      <w:t xml:space="preserve"> </w:t>
    </w:r>
    <w:r>
      <w:t>2</w:t>
    </w:r>
    <w:r>
      <w:t>.4)</w:t>
    </w:r>
  </w:p>
  <w:p w14:paraId="450896D5" w14:textId="226645E6" w:rsidR="00AB2543" w:rsidRDefault="00AB2543" w:rsidP="231A6A21">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361D"/>
    <w:multiLevelType w:val="hybridMultilevel"/>
    <w:tmpl w:val="3CD2C1D4"/>
    <w:lvl w:ilvl="0" w:tplc="D85E252A">
      <w:start w:val="206"/>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3"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8"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0"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5100">
    <w:abstractNumId w:val="19"/>
  </w:num>
  <w:num w:numId="2" w16cid:durableId="1908757829">
    <w:abstractNumId w:val="17"/>
  </w:num>
  <w:num w:numId="3" w16cid:durableId="1575965625">
    <w:abstractNumId w:val="2"/>
  </w:num>
  <w:num w:numId="4" w16cid:durableId="160510085">
    <w:abstractNumId w:val="11"/>
  </w:num>
  <w:num w:numId="5" w16cid:durableId="1733114411">
    <w:abstractNumId w:val="8"/>
  </w:num>
  <w:num w:numId="6" w16cid:durableId="1648390850">
    <w:abstractNumId w:val="20"/>
  </w:num>
  <w:num w:numId="7" w16cid:durableId="339745659">
    <w:abstractNumId w:val="7"/>
  </w:num>
  <w:num w:numId="8" w16cid:durableId="828595583">
    <w:abstractNumId w:val="18"/>
  </w:num>
  <w:num w:numId="9" w16cid:durableId="975181304">
    <w:abstractNumId w:val="3"/>
  </w:num>
  <w:num w:numId="10" w16cid:durableId="1224367169">
    <w:abstractNumId w:val="9"/>
  </w:num>
  <w:num w:numId="11" w16cid:durableId="1582524242">
    <w:abstractNumId w:val="12"/>
  </w:num>
  <w:num w:numId="12" w16cid:durableId="259066796">
    <w:abstractNumId w:val="14"/>
  </w:num>
  <w:num w:numId="13" w16cid:durableId="916934802">
    <w:abstractNumId w:val="4"/>
  </w:num>
  <w:num w:numId="14" w16cid:durableId="916400679">
    <w:abstractNumId w:val="16"/>
  </w:num>
  <w:num w:numId="15" w16cid:durableId="383718828">
    <w:abstractNumId w:val="5"/>
  </w:num>
  <w:num w:numId="16" w16cid:durableId="1815174270">
    <w:abstractNumId w:val="13"/>
  </w:num>
  <w:num w:numId="17" w16cid:durableId="1395394993">
    <w:abstractNumId w:val="10"/>
  </w:num>
  <w:num w:numId="18" w16cid:durableId="1269970029">
    <w:abstractNumId w:val="0"/>
  </w:num>
  <w:num w:numId="19" w16cid:durableId="1735929745">
    <w:abstractNumId w:val="21"/>
  </w:num>
  <w:num w:numId="20" w16cid:durableId="1826821881">
    <w:abstractNumId w:val="1"/>
  </w:num>
  <w:num w:numId="21" w16cid:durableId="1875775355">
    <w:abstractNumId w:val="6"/>
  </w:num>
  <w:num w:numId="22" w16cid:durableId="140976466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037B0-1364-41B5-96F7-8E8D96977160}"/>
    <w:docVar w:name="dgnword-eventsink" w:val="615780384"/>
  </w:docVars>
  <w:rsids>
    <w:rsidRoot w:val="004D79C4"/>
    <w:rsid w:val="00000341"/>
    <w:rsid w:val="000007AF"/>
    <w:rsid w:val="000012C3"/>
    <w:rsid w:val="00006192"/>
    <w:rsid w:val="00007E1E"/>
    <w:rsid w:val="00007FD6"/>
    <w:rsid w:val="000122B2"/>
    <w:rsid w:val="00014FDD"/>
    <w:rsid w:val="0001595B"/>
    <w:rsid w:val="0001682B"/>
    <w:rsid w:val="00017C52"/>
    <w:rsid w:val="000205F0"/>
    <w:rsid w:val="00021F4A"/>
    <w:rsid w:val="00022E4E"/>
    <w:rsid w:val="00023572"/>
    <w:rsid w:val="00026C33"/>
    <w:rsid w:val="0002754A"/>
    <w:rsid w:val="000276E8"/>
    <w:rsid w:val="000308F1"/>
    <w:rsid w:val="00032B12"/>
    <w:rsid w:val="0003373D"/>
    <w:rsid w:val="00034274"/>
    <w:rsid w:val="00034A45"/>
    <w:rsid w:val="000358DD"/>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61514"/>
    <w:rsid w:val="000636C8"/>
    <w:rsid w:val="0006471B"/>
    <w:rsid w:val="00064925"/>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C2C"/>
    <w:rsid w:val="00082DD3"/>
    <w:rsid w:val="00082F4F"/>
    <w:rsid w:val="00083049"/>
    <w:rsid w:val="000835BB"/>
    <w:rsid w:val="00083744"/>
    <w:rsid w:val="00084A0F"/>
    <w:rsid w:val="00084F62"/>
    <w:rsid w:val="00085B51"/>
    <w:rsid w:val="000860E0"/>
    <w:rsid w:val="000904AA"/>
    <w:rsid w:val="000904F2"/>
    <w:rsid w:val="000907F1"/>
    <w:rsid w:val="00093189"/>
    <w:rsid w:val="00093B6A"/>
    <w:rsid w:val="000942A1"/>
    <w:rsid w:val="00094693"/>
    <w:rsid w:val="00094A0B"/>
    <w:rsid w:val="000950CA"/>
    <w:rsid w:val="000A12F7"/>
    <w:rsid w:val="000A1966"/>
    <w:rsid w:val="000A3201"/>
    <w:rsid w:val="000A3713"/>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19F2"/>
    <w:rsid w:val="000E27B7"/>
    <w:rsid w:val="000E4275"/>
    <w:rsid w:val="000E42A2"/>
    <w:rsid w:val="000F3141"/>
    <w:rsid w:val="000F45DA"/>
    <w:rsid w:val="000F4ACF"/>
    <w:rsid w:val="000F4FFC"/>
    <w:rsid w:val="000F5661"/>
    <w:rsid w:val="001005B9"/>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6D69"/>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E9"/>
    <w:rsid w:val="00173408"/>
    <w:rsid w:val="00173467"/>
    <w:rsid w:val="00173C01"/>
    <w:rsid w:val="00173C8D"/>
    <w:rsid w:val="001773A2"/>
    <w:rsid w:val="0017796B"/>
    <w:rsid w:val="00180ED3"/>
    <w:rsid w:val="00181253"/>
    <w:rsid w:val="001829DD"/>
    <w:rsid w:val="00185500"/>
    <w:rsid w:val="001869E0"/>
    <w:rsid w:val="00186A47"/>
    <w:rsid w:val="001876D2"/>
    <w:rsid w:val="00190779"/>
    <w:rsid w:val="00191612"/>
    <w:rsid w:val="001919BC"/>
    <w:rsid w:val="00193FE3"/>
    <w:rsid w:val="00194350"/>
    <w:rsid w:val="00195196"/>
    <w:rsid w:val="0019595C"/>
    <w:rsid w:val="001962AF"/>
    <w:rsid w:val="00196AE0"/>
    <w:rsid w:val="0019712F"/>
    <w:rsid w:val="00197339"/>
    <w:rsid w:val="0019734A"/>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0E94"/>
    <w:rsid w:val="001D15DC"/>
    <w:rsid w:val="001D17FE"/>
    <w:rsid w:val="001D1A05"/>
    <w:rsid w:val="001D2710"/>
    <w:rsid w:val="001D3825"/>
    <w:rsid w:val="001D3D9F"/>
    <w:rsid w:val="001D4A66"/>
    <w:rsid w:val="001D59F4"/>
    <w:rsid w:val="001D5E06"/>
    <w:rsid w:val="001E0EEF"/>
    <w:rsid w:val="001E1A89"/>
    <w:rsid w:val="001E26DB"/>
    <w:rsid w:val="001E4215"/>
    <w:rsid w:val="001E5853"/>
    <w:rsid w:val="001E618C"/>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820"/>
    <w:rsid w:val="002069F8"/>
    <w:rsid w:val="00206AD1"/>
    <w:rsid w:val="00207625"/>
    <w:rsid w:val="00207896"/>
    <w:rsid w:val="00207FA8"/>
    <w:rsid w:val="00211F4B"/>
    <w:rsid w:val="00213E03"/>
    <w:rsid w:val="002142C9"/>
    <w:rsid w:val="0022029D"/>
    <w:rsid w:val="0022198E"/>
    <w:rsid w:val="00222C54"/>
    <w:rsid w:val="00222EA4"/>
    <w:rsid w:val="002269C4"/>
    <w:rsid w:val="0023139D"/>
    <w:rsid w:val="00231B43"/>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4591"/>
    <w:rsid w:val="00245332"/>
    <w:rsid w:val="00247609"/>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67667"/>
    <w:rsid w:val="00270B3B"/>
    <w:rsid w:val="00270DD9"/>
    <w:rsid w:val="00270DFC"/>
    <w:rsid w:val="00272CC8"/>
    <w:rsid w:val="002731CB"/>
    <w:rsid w:val="00273375"/>
    <w:rsid w:val="00275BFF"/>
    <w:rsid w:val="00275F07"/>
    <w:rsid w:val="002767B9"/>
    <w:rsid w:val="00276D8A"/>
    <w:rsid w:val="002827E4"/>
    <w:rsid w:val="00282EC3"/>
    <w:rsid w:val="002848B0"/>
    <w:rsid w:val="00285A58"/>
    <w:rsid w:val="0028786C"/>
    <w:rsid w:val="00290651"/>
    <w:rsid w:val="00291551"/>
    <w:rsid w:val="0029184B"/>
    <w:rsid w:val="00292CEE"/>
    <w:rsid w:val="00292FDD"/>
    <w:rsid w:val="00293FE7"/>
    <w:rsid w:val="002941EA"/>
    <w:rsid w:val="0029479B"/>
    <w:rsid w:val="0029603A"/>
    <w:rsid w:val="0029729A"/>
    <w:rsid w:val="002974FF"/>
    <w:rsid w:val="0029780D"/>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2FC"/>
    <w:rsid w:val="002D26D8"/>
    <w:rsid w:val="002D4D4E"/>
    <w:rsid w:val="002D7EA3"/>
    <w:rsid w:val="002E0045"/>
    <w:rsid w:val="002E1247"/>
    <w:rsid w:val="002E1468"/>
    <w:rsid w:val="002E1950"/>
    <w:rsid w:val="002E4EE3"/>
    <w:rsid w:val="002E574B"/>
    <w:rsid w:val="002E659C"/>
    <w:rsid w:val="002E6A71"/>
    <w:rsid w:val="002E7AA9"/>
    <w:rsid w:val="002F0607"/>
    <w:rsid w:val="002F1F78"/>
    <w:rsid w:val="002F2102"/>
    <w:rsid w:val="002F27DF"/>
    <w:rsid w:val="002F4A73"/>
    <w:rsid w:val="002F739D"/>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7B75"/>
    <w:rsid w:val="00354CBF"/>
    <w:rsid w:val="00355120"/>
    <w:rsid w:val="00362A91"/>
    <w:rsid w:val="00363D43"/>
    <w:rsid w:val="00364023"/>
    <w:rsid w:val="00364590"/>
    <w:rsid w:val="0036524B"/>
    <w:rsid w:val="00370384"/>
    <w:rsid w:val="0037066A"/>
    <w:rsid w:val="00371DB6"/>
    <w:rsid w:val="00371FA0"/>
    <w:rsid w:val="00372241"/>
    <w:rsid w:val="0037296F"/>
    <w:rsid w:val="00372F6B"/>
    <w:rsid w:val="0037569F"/>
    <w:rsid w:val="0037624C"/>
    <w:rsid w:val="0037639E"/>
    <w:rsid w:val="00381834"/>
    <w:rsid w:val="00381DAC"/>
    <w:rsid w:val="003839A6"/>
    <w:rsid w:val="003841D4"/>
    <w:rsid w:val="00384B4E"/>
    <w:rsid w:val="00384C3A"/>
    <w:rsid w:val="00386D5A"/>
    <w:rsid w:val="00387F0C"/>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598"/>
    <w:rsid w:val="003B66DC"/>
    <w:rsid w:val="003B7784"/>
    <w:rsid w:val="003C05A5"/>
    <w:rsid w:val="003C1C38"/>
    <w:rsid w:val="003C1FD6"/>
    <w:rsid w:val="003C1FDD"/>
    <w:rsid w:val="003C22ED"/>
    <w:rsid w:val="003C3490"/>
    <w:rsid w:val="003C3AD7"/>
    <w:rsid w:val="003C5311"/>
    <w:rsid w:val="003C573D"/>
    <w:rsid w:val="003C5762"/>
    <w:rsid w:val="003C577D"/>
    <w:rsid w:val="003D0E6B"/>
    <w:rsid w:val="003D265C"/>
    <w:rsid w:val="003D3878"/>
    <w:rsid w:val="003E0E76"/>
    <w:rsid w:val="003E3A44"/>
    <w:rsid w:val="003E5545"/>
    <w:rsid w:val="003E58D9"/>
    <w:rsid w:val="003E60A8"/>
    <w:rsid w:val="003E6D95"/>
    <w:rsid w:val="003F010B"/>
    <w:rsid w:val="003F0C16"/>
    <w:rsid w:val="003F10EB"/>
    <w:rsid w:val="003F1756"/>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5993"/>
    <w:rsid w:val="00426933"/>
    <w:rsid w:val="004269EF"/>
    <w:rsid w:val="00435C69"/>
    <w:rsid w:val="004361A4"/>
    <w:rsid w:val="00436555"/>
    <w:rsid w:val="00437081"/>
    <w:rsid w:val="00441DFC"/>
    <w:rsid w:val="0044206C"/>
    <w:rsid w:val="00442F68"/>
    <w:rsid w:val="00443249"/>
    <w:rsid w:val="0044368C"/>
    <w:rsid w:val="00447127"/>
    <w:rsid w:val="0045102C"/>
    <w:rsid w:val="00452577"/>
    <w:rsid w:val="00453184"/>
    <w:rsid w:val="0045351F"/>
    <w:rsid w:val="00453861"/>
    <w:rsid w:val="004551BF"/>
    <w:rsid w:val="00455A60"/>
    <w:rsid w:val="00455E6F"/>
    <w:rsid w:val="00455EC4"/>
    <w:rsid w:val="00456FB6"/>
    <w:rsid w:val="00460459"/>
    <w:rsid w:val="00460A73"/>
    <w:rsid w:val="004635A1"/>
    <w:rsid w:val="00463696"/>
    <w:rsid w:val="00463E79"/>
    <w:rsid w:val="00466D0C"/>
    <w:rsid w:val="0047092D"/>
    <w:rsid w:val="00470FFF"/>
    <w:rsid w:val="00471466"/>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AB0"/>
    <w:rsid w:val="004B6B79"/>
    <w:rsid w:val="004B7408"/>
    <w:rsid w:val="004B77C6"/>
    <w:rsid w:val="004B7BDD"/>
    <w:rsid w:val="004C1860"/>
    <w:rsid w:val="004C1FF8"/>
    <w:rsid w:val="004C23CB"/>
    <w:rsid w:val="004C54A6"/>
    <w:rsid w:val="004C5734"/>
    <w:rsid w:val="004D0E1A"/>
    <w:rsid w:val="004D1F9C"/>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6FD"/>
    <w:rsid w:val="005157E9"/>
    <w:rsid w:val="00515880"/>
    <w:rsid w:val="00516AC3"/>
    <w:rsid w:val="0051783E"/>
    <w:rsid w:val="005209E2"/>
    <w:rsid w:val="0052233C"/>
    <w:rsid w:val="005233DC"/>
    <w:rsid w:val="00524706"/>
    <w:rsid w:val="0052617A"/>
    <w:rsid w:val="00527D89"/>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608"/>
    <w:rsid w:val="0057295E"/>
    <w:rsid w:val="0057416C"/>
    <w:rsid w:val="00574DD2"/>
    <w:rsid w:val="005778D4"/>
    <w:rsid w:val="0058133E"/>
    <w:rsid w:val="00583535"/>
    <w:rsid w:val="005836CF"/>
    <w:rsid w:val="00585348"/>
    <w:rsid w:val="00586BFF"/>
    <w:rsid w:val="00590C34"/>
    <w:rsid w:val="00595993"/>
    <w:rsid w:val="00597C71"/>
    <w:rsid w:val="005A034B"/>
    <w:rsid w:val="005A1362"/>
    <w:rsid w:val="005A1576"/>
    <w:rsid w:val="005A2E1C"/>
    <w:rsid w:val="005A32F2"/>
    <w:rsid w:val="005A357E"/>
    <w:rsid w:val="005A43ED"/>
    <w:rsid w:val="005A443E"/>
    <w:rsid w:val="005B008C"/>
    <w:rsid w:val="005B03DD"/>
    <w:rsid w:val="005B03E6"/>
    <w:rsid w:val="005B0F10"/>
    <w:rsid w:val="005B1A43"/>
    <w:rsid w:val="005B3F2E"/>
    <w:rsid w:val="005B457F"/>
    <w:rsid w:val="005B58FD"/>
    <w:rsid w:val="005B6C35"/>
    <w:rsid w:val="005B7F81"/>
    <w:rsid w:val="005C1245"/>
    <w:rsid w:val="005C1489"/>
    <w:rsid w:val="005C252F"/>
    <w:rsid w:val="005C3E2F"/>
    <w:rsid w:val="005C4439"/>
    <w:rsid w:val="005C457B"/>
    <w:rsid w:val="005C4C21"/>
    <w:rsid w:val="005C4EF2"/>
    <w:rsid w:val="005C50D0"/>
    <w:rsid w:val="005C55B9"/>
    <w:rsid w:val="005C5F6D"/>
    <w:rsid w:val="005C6618"/>
    <w:rsid w:val="005C6771"/>
    <w:rsid w:val="005C714B"/>
    <w:rsid w:val="005C714D"/>
    <w:rsid w:val="005C7976"/>
    <w:rsid w:val="005D1FD6"/>
    <w:rsid w:val="005D26CD"/>
    <w:rsid w:val="005D31C5"/>
    <w:rsid w:val="005D3F2E"/>
    <w:rsid w:val="005D5280"/>
    <w:rsid w:val="005D5B8B"/>
    <w:rsid w:val="005D5C7E"/>
    <w:rsid w:val="005D5E65"/>
    <w:rsid w:val="005D641B"/>
    <w:rsid w:val="005E2AD0"/>
    <w:rsid w:val="005E4183"/>
    <w:rsid w:val="005E48B7"/>
    <w:rsid w:val="005E7683"/>
    <w:rsid w:val="005E7BD0"/>
    <w:rsid w:val="005F0FD0"/>
    <w:rsid w:val="005F1E00"/>
    <w:rsid w:val="005F4C35"/>
    <w:rsid w:val="005F5242"/>
    <w:rsid w:val="005F58ED"/>
    <w:rsid w:val="005F5D8C"/>
    <w:rsid w:val="00600AD1"/>
    <w:rsid w:val="006016E7"/>
    <w:rsid w:val="006025EE"/>
    <w:rsid w:val="00603221"/>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18EC"/>
    <w:rsid w:val="00632406"/>
    <w:rsid w:val="006328A6"/>
    <w:rsid w:val="00633BEE"/>
    <w:rsid w:val="0063429F"/>
    <w:rsid w:val="00634FA2"/>
    <w:rsid w:val="00635AF6"/>
    <w:rsid w:val="00635D26"/>
    <w:rsid w:val="00637798"/>
    <w:rsid w:val="006404F3"/>
    <w:rsid w:val="0064098D"/>
    <w:rsid w:val="00640BBF"/>
    <w:rsid w:val="00641350"/>
    <w:rsid w:val="006422DA"/>
    <w:rsid w:val="00643143"/>
    <w:rsid w:val="006431FA"/>
    <w:rsid w:val="006476CC"/>
    <w:rsid w:val="00650801"/>
    <w:rsid w:val="00650895"/>
    <w:rsid w:val="00650EA0"/>
    <w:rsid w:val="00652557"/>
    <w:rsid w:val="0065260D"/>
    <w:rsid w:val="00652B38"/>
    <w:rsid w:val="006550EC"/>
    <w:rsid w:val="00655B7D"/>
    <w:rsid w:val="00656674"/>
    <w:rsid w:val="006567E4"/>
    <w:rsid w:val="006569A4"/>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7657"/>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F37"/>
    <w:rsid w:val="006B1420"/>
    <w:rsid w:val="006B1654"/>
    <w:rsid w:val="006B1E71"/>
    <w:rsid w:val="006B20FF"/>
    <w:rsid w:val="006B4C5A"/>
    <w:rsid w:val="006B54B4"/>
    <w:rsid w:val="006B5F2E"/>
    <w:rsid w:val="006B62AC"/>
    <w:rsid w:val="006C1554"/>
    <w:rsid w:val="006C23EC"/>
    <w:rsid w:val="006C33A5"/>
    <w:rsid w:val="006C41DD"/>
    <w:rsid w:val="006C4D1E"/>
    <w:rsid w:val="006C5184"/>
    <w:rsid w:val="006C5DD6"/>
    <w:rsid w:val="006C739D"/>
    <w:rsid w:val="006C7B5B"/>
    <w:rsid w:val="006D1C17"/>
    <w:rsid w:val="006D1E18"/>
    <w:rsid w:val="006D2BC0"/>
    <w:rsid w:val="006D316D"/>
    <w:rsid w:val="006D64F3"/>
    <w:rsid w:val="006D659F"/>
    <w:rsid w:val="006D6E82"/>
    <w:rsid w:val="006E1DCD"/>
    <w:rsid w:val="006E3113"/>
    <w:rsid w:val="006E3B3A"/>
    <w:rsid w:val="006E5BA7"/>
    <w:rsid w:val="006E63E1"/>
    <w:rsid w:val="006F6D30"/>
    <w:rsid w:val="006F6E66"/>
    <w:rsid w:val="006F7DC7"/>
    <w:rsid w:val="00700327"/>
    <w:rsid w:val="00700874"/>
    <w:rsid w:val="0070267E"/>
    <w:rsid w:val="00702739"/>
    <w:rsid w:val="007112A1"/>
    <w:rsid w:val="00712063"/>
    <w:rsid w:val="00713CCC"/>
    <w:rsid w:val="00713DC8"/>
    <w:rsid w:val="00714979"/>
    <w:rsid w:val="007157FD"/>
    <w:rsid w:val="00715CF3"/>
    <w:rsid w:val="007161C3"/>
    <w:rsid w:val="00722F28"/>
    <w:rsid w:val="0072489B"/>
    <w:rsid w:val="00725181"/>
    <w:rsid w:val="007253C4"/>
    <w:rsid w:val="00725B9B"/>
    <w:rsid w:val="0072668F"/>
    <w:rsid w:val="00727CC6"/>
    <w:rsid w:val="007308C2"/>
    <w:rsid w:val="00731777"/>
    <w:rsid w:val="00732EE5"/>
    <w:rsid w:val="00733617"/>
    <w:rsid w:val="0073377B"/>
    <w:rsid w:val="00733E1E"/>
    <w:rsid w:val="00733F07"/>
    <w:rsid w:val="00737598"/>
    <w:rsid w:val="00737960"/>
    <w:rsid w:val="00740E5C"/>
    <w:rsid w:val="007413A7"/>
    <w:rsid w:val="00742E24"/>
    <w:rsid w:val="007438B6"/>
    <w:rsid w:val="00744E53"/>
    <w:rsid w:val="00747AAD"/>
    <w:rsid w:val="00750905"/>
    <w:rsid w:val="00750DEB"/>
    <w:rsid w:val="00753BC6"/>
    <w:rsid w:val="00754ED0"/>
    <w:rsid w:val="0075796A"/>
    <w:rsid w:val="00762499"/>
    <w:rsid w:val="00762891"/>
    <w:rsid w:val="00762BA2"/>
    <w:rsid w:val="00762F18"/>
    <w:rsid w:val="00765A0C"/>
    <w:rsid w:val="00766499"/>
    <w:rsid w:val="0076707B"/>
    <w:rsid w:val="00771452"/>
    <w:rsid w:val="00771D68"/>
    <w:rsid w:val="007725BC"/>
    <w:rsid w:val="00775174"/>
    <w:rsid w:val="00776786"/>
    <w:rsid w:val="007770FE"/>
    <w:rsid w:val="00777DB8"/>
    <w:rsid w:val="0078032C"/>
    <w:rsid w:val="0078093A"/>
    <w:rsid w:val="007812D5"/>
    <w:rsid w:val="00781C19"/>
    <w:rsid w:val="00781E47"/>
    <w:rsid w:val="00784CCE"/>
    <w:rsid w:val="007859DC"/>
    <w:rsid w:val="007869B0"/>
    <w:rsid w:val="00786DA2"/>
    <w:rsid w:val="00791206"/>
    <w:rsid w:val="007916C0"/>
    <w:rsid w:val="0079381A"/>
    <w:rsid w:val="00793F9A"/>
    <w:rsid w:val="00793FA9"/>
    <w:rsid w:val="00795A45"/>
    <w:rsid w:val="007961CB"/>
    <w:rsid w:val="00796C48"/>
    <w:rsid w:val="007A1134"/>
    <w:rsid w:val="007A1E00"/>
    <w:rsid w:val="007A200C"/>
    <w:rsid w:val="007A2360"/>
    <w:rsid w:val="007A2C11"/>
    <w:rsid w:val="007A44A2"/>
    <w:rsid w:val="007A467F"/>
    <w:rsid w:val="007A4DE7"/>
    <w:rsid w:val="007A6C43"/>
    <w:rsid w:val="007A7788"/>
    <w:rsid w:val="007B133A"/>
    <w:rsid w:val="007B208C"/>
    <w:rsid w:val="007B2F34"/>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8C8"/>
    <w:rsid w:val="007D6D0F"/>
    <w:rsid w:val="007D7323"/>
    <w:rsid w:val="007E0689"/>
    <w:rsid w:val="007E2783"/>
    <w:rsid w:val="007E3FAD"/>
    <w:rsid w:val="007E5C8B"/>
    <w:rsid w:val="007F3FA4"/>
    <w:rsid w:val="007F3FE4"/>
    <w:rsid w:val="007F4978"/>
    <w:rsid w:val="007F6BEA"/>
    <w:rsid w:val="007F6C44"/>
    <w:rsid w:val="007F7741"/>
    <w:rsid w:val="007F7D53"/>
    <w:rsid w:val="0080211F"/>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481C"/>
    <w:rsid w:val="0083564C"/>
    <w:rsid w:val="00836615"/>
    <w:rsid w:val="00837B48"/>
    <w:rsid w:val="00840FC9"/>
    <w:rsid w:val="008411F5"/>
    <w:rsid w:val="00841884"/>
    <w:rsid w:val="00841D33"/>
    <w:rsid w:val="00842D7F"/>
    <w:rsid w:val="00843067"/>
    <w:rsid w:val="00843281"/>
    <w:rsid w:val="00843747"/>
    <w:rsid w:val="00846C7A"/>
    <w:rsid w:val="00847010"/>
    <w:rsid w:val="00847F56"/>
    <w:rsid w:val="008522DD"/>
    <w:rsid w:val="00853343"/>
    <w:rsid w:val="008538F6"/>
    <w:rsid w:val="008554AE"/>
    <w:rsid w:val="0085680B"/>
    <w:rsid w:val="0085769A"/>
    <w:rsid w:val="0085794B"/>
    <w:rsid w:val="008601D0"/>
    <w:rsid w:val="00860550"/>
    <w:rsid w:val="00861368"/>
    <w:rsid w:val="00861630"/>
    <w:rsid w:val="00861F2F"/>
    <w:rsid w:val="00861F51"/>
    <w:rsid w:val="008653DF"/>
    <w:rsid w:val="008660EA"/>
    <w:rsid w:val="0086654A"/>
    <w:rsid w:val="008674C8"/>
    <w:rsid w:val="00867C6A"/>
    <w:rsid w:val="0087017F"/>
    <w:rsid w:val="00870224"/>
    <w:rsid w:val="00870512"/>
    <w:rsid w:val="00871441"/>
    <w:rsid w:val="00872580"/>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4794"/>
    <w:rsid w:val="008B4B80"/>
    <w:rsid w:val="008B5F1A"/>
    <w:rsid w:val="008C0602"/>
    <w:rsid w:val="008C0B3D"/>
    <w:rsid w:val="008C27B0"/>
    <w:rsid w:val="008C3165"/>
    <w:rsid w:val="008C37E9"/>
    <w:rsid w:val="008C3DAD"/>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E7534"/>
    <w:rsid w:val="008F1767"/>
    <w:rsid w:val="008F2DC1"/>
    <w:rsid w:val="008F407B"/>
    <w:rsid w:val="008F5511"/>
    <w:rsid w:val="008F566B"/>
    <w:rsid w:val="008F6525"/>
    <w:rsid w:val="008F6643"/>
    <w:rsid w:val="008F7402"/>
    <w:rsid w:val="00900E1C"/>
    <w:rsid w:val="009020A2"/>
    <w:rsid w:val="00902257"/>
    <w:rsid w:val="00902A05"/>
    <w:rsid w:val="0090336E"/>
    <w:rsid w:val="00903CA1"/>
    <w:rsid w:val="009048B8"/>
    <w:rsid w:val="009049D5"/>
    <w:rsid w:val="0090594E"/>
    <w:rsid w:val="00905AC2"/>
    <w:rsid w:val="00906A25"/>
    <w:rsid w:val="00906B54"/>
    <w:rsid w:val="009108DA"/>
    <w:rsid w:val="00910936"/>
    <w:rsid w:val="00912758"/>
    <w:rsid w:val="00912B1E"/>
    <w:rsid w:val="00912B88"/>
    <w:rsid w:val="009147D4"/>
    <w:rsid w:val="009156B0"/>
    <w:rsid w:val="00915CAD"/>
    <w:rsid w:val="009201F5"/>
    <w:rsid w:val="0092268F"/>
    <w:rsid w:val="00922F95"/>
    <w:rsid w:val="0092357A"/>
    <w:rsid w:val="0092433D"/>
    <w:rsid w:val="00925167"/>
    <w:rsid w:val="00925557"/>
    <w:rsid w:val="0092642B"/>
    <w:rsid w:val="009268BC"/>
    <w:rsid w:val="009276EF"/>
    <w:rsid w:val="00927BCB"/>
    <w:rsid w:val="00932D6C"/>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03D0"/>
    <w:rsid w:val="00971D8F"/>
    <w:rsid w:val="00972975"/>
    <w:rsid w:val="0097602F"/>
    <w:rsid w:val="00977662"/>
    <w:rsid w:val="0098104A"/>
    <w:rsid w:val="0098170C"/>
    <w:rsid w:val="009819C4"/>
    <w:rsid w:val="00982130"/>
    <w:rsid w:val="00984646"/>
    <w:rsid w:val="009852EA"/>
    <w:rsid w:val="00990202"/>
    <w:rsid w:val="00990935"/>
    <w:rsid w:val="0099248F"/>
    <w:rsid w:val="00993C70"/>
    <w:rsid w:val="00993E68"/>
    <w:rsid w:val="009949BA"/>
    <w:rsid w:val="00995BAF"/>
    <w:rsid w:val="009A120C"/>
    <w:rsid w:val="009A12FE"/>
    <w:rsid w:val="009A1504"/>
    <w:rsid w:val="009A15AC"/>
    <w:rsid w:val="009A2650"/>
    <w:rsid w:val="009A3875"/>
    <w:rsid w:val="009A463F"/>
    <w:rsid w:val="009A5B8D"/>
    <w:rsid w:val="009B1990"/>
    <w:rsid w:val="009B220C"/>
    <w:rsid w:val="009B5FED"/>
    <w:rsid w:val="009B66EE"/>
    <w:rsid w:val="009B6A36"/>
    <w:rsid w:val="009B763A"/>
    <w:rsid w:val="009C19C4"/>
    <w:rsid w:val="009C20BC"/>
    <w:rsid w:val="009C394B"/>
    <w:rsid w:val="009C40CC"/>
    <w:rsid w:val="009C4700"/>
    <w:rsid w:val="009C4B7A"/>
    <w:rsid w:val="009D07D5"/>
    <w:rsid w:val="009D208E"/>
    <w:rsid w:val="009D2D9C"/>
    <w:rsid w:val="009D3172"/>
    <w:rsid w:val="009D3991"/>
    <w:rsid w:val="009D46BF"/>
    <w:rsid w:val="009D6985"/>
    <w:rsid w:val="009E1D78"/>
    <w:rsid w:val="009E223B"/>
    <w:rsid w:val="009E2323"/>
    <w:rsid w:val="009E2868"/>
    <w:rsid w:val="009E292C"/>
    <w:rsid w:val="009E2E76"/>
    <w:rsid w:val="009E347F"/>
    <w:rsid w:val="009E3B36"/>
    <w:rsid w:val="009E3C0A"/>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0479"/>
    <w:rsid w:val="00A0180E"/>
    <w:rsid w:val="00A05D82"/>
    <w:rsid w:val="00A076EC"/>
    <w:rsid w:val="00A11004"/>
    <w:rsid w:val="00A12821"/>
    <w:rsid w:val="00A1435A"/>
    <w:rsid w:val="00A15646"/>
    <w:rsid w:val="00A1629F"/>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428F"/>
    <w:rsid w:val="00A3440B"/>
    <w:rsid w:val="00A36281"/>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87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14E"/>
    <w:rsid w:val="00AA7267"/>
    <w:rsid w:val="00AA760E"/>
    <w:rsid w:val="00AA76FE"/>
    <w:rsid w:val="00AB0FD7"/>
    <w:rsid w:val="00AB13EC"/>
    <w:rsid w:val="00AB15BA"/>
    <w:rsid w:val="00AB180E"/>
    <w:rsid w:val="00AB1A77"/>
    <w:rsid w:val="00AB2543"/>
    <w:rsid w:val="00AB3224"/>
    <w:rsid w:val="00AB38D4"/>
    <w:rsid w:val="00AB4537"/>
    <w:rsid w:val="00AB6224"/>
    <w:rsid w:val="00AB63A6"/>
    <w:rsid w:val="00AB7BB9"/>
    <w:rsid w:val="00AC14D0"/>
    <w:rsid w:val="00AC2583"/>
    <w:rsid w:val="00AC429B"/>
    <w:rsid w:val="00AC4817"/>
    <w:rsid w:val="00AC4D86"/>
    <w:rsid w:val="00AD2C6C"/>
    <w:rsid w:val="00AD39CD"/>
    <w:rsid w:val="00AD3C66"/>
    <w:rsid w:val="00AD50FA"/>
    <w:rsid w:val="00AD6EF0"/>
    <w:rsid w:val="00AE1877"/>
    <w:rsid w:val="00AE2BD2"/>
    <w:rsid w:val="00AE3371"/>
    <w:rsid w:val="00AE4085"/>
    <w:rsid w:val="00AE4AF2"/>
    <w:rsid w:val="00AE5456"/>
    <w:rsid w:val="00AE5E40"/>
    <w:rsid w:val="00AE6F4A"/>
    <w:rsid w:val="00AE7B15"/>
    <w:rsid w:val="00AF1720"/>
    <w:rsid w:val="00AF2452"/>
    <w:rsid w:val="00AF46C8"/>
    <w:rsid w:val="00AF4C2A"/>
    <w:rsid w:val="00AF506D"/>
    <w:rsid w:val="00AF5636"/>
    <w:rsid w:val="00AF5C60"/>
    <w:rsid w:val="00AF5FFC"/>
    <w:rsid w:val="00AF6D38"/>
    <w:rsid w:val="00AF7E16"/>
    <w:rsid w:val="00B000B7"/>
    <w:rsid w:val="00B00146"/>
    <w:rsid w:val="00B03571"/>
    <w:rsid w:val="00B0471F"/>
    <w:rsid w:val="00B0541F"/>
    <w:rsid w:val="00B06D1B"/>
    <w:rsid w:val="00B1118A"/>
    <w:rsid w:val="00B1135B"/>
    <w:rsid w:val="00B1155E"/>
    <w:rsid w:val="00B12B76"/>
    <w:rsid w:val="00B15324"/>
    <w:rsid w:val="00B15B08"/>
    <w:rsid w:val="00B16BBD"/>
    <w:rsid w:val="00B16D88"/>
    <w:rsid w:val="00B17A68"/>
    <w:rsid w:val="00B2162D"/>
    <w:rsid w:val="00B2186D"/>
    <w:rsid w:val="00B23157"/>
    <w:rsid w:val="00B237DE"/>
    <w:rsid w:val="00B241BD"/>
    <w:rsid w:val="00B24E12"/>
    <w:rsid w:val="00B264C0"/>
    <w:rsid w:val="00B26963"/>
    <w:rsid w:val="00B27401"/>
    <w:rsid w:val="00B279C1"/>
    <w:rsid w:val="00B31664"/>
    <w:rsid w:val="00B31F2C"/>
    <w:rsid w:val="00B347B0"/>
    <w:rsid w:val="00B360DA"/>
    <w:rsid w:val="00B410E3"/>
    <w:rsid w:val="00B411D7"/>
    <w:rsid w:val="00B43D8E"/>
    <w:rsid w:val="00B46561"/>
    <w:rsid w:val="00B4662B"/>
    <w:rsid w:val="00B46BD1"/>
    <w:rsid w:val="00B51CFA"/>
    <w:rsid w:val="00B52E8B"/>
    <w:rsid w:val="00B5385C"/>
    <w:rsid w:val="00B53A4F"/>
    <w:rsid w:val="00B553E9"/>
    <w:rsid w:val="00B55917"/>
    <w:rsid w:val="00B55F03"/>
    <w:rsid w:val="00B562E2"/>
    <w:rsid w:val="00B56783"/>
    <w:rsid w:val="00B57855"/>
    <w:rsid w:val="00B57A6F"/>
    <w:rsid w:val="00B61F3D"/>
    <w:rsid w:val="00B63CA8"/>
    <w:rsid w:val="00B66A1D"/>
    <w:rsid w:val="00B67A29"/>
    <w:rsid w:val="00B70132"/>
    <w:rsid w:val="00B71E54"/>
    <w:rsid w:val="00B722F8"/>
    <w:rsid w:val="00B73B9B"/>
    <w:rsid w:val="00B750C2"/>
    <w:rsid w:val="00B75957"/>
    <w:rsid w:val="00B75A30"/>
    <w:rsid w:val="00B761DA"/>
    <w:rsid w:val="00B762DE"/>
    <w:rsid w:val="00B76E55"/>
    <w:rsid w:val="00B805C0"/>
    <w:rsid w:val="00B817B9"/>
    <w:rsid w:val="00B82B4F"/>
    <w:rsid w:val="00B85016"/>
    <w:rsid w:val="00B850FD"/>
    <w:rsid w:val="00B86BB2"/>
    <w:rsid w:val="00B908EA"/>
    <w:rsid w:val="00B912D6"/>
    <w:rsid w:val="00B933A5"/>
    <w:rsid w:val="00B943A7"/>
    <w:rsid w:val="00B94412"/>
    <w:rsid w:val="00B94F15"/>
    <w:rsid w:val="00B9576A"/>
    <w:rsid w:val="00B96EB1"/>
    <w:rsid w:val="00BA065F"/>
    <w:rsid w:val="00BA2ABB"/>
    <w:rsid w:val="00BA3F92"/>
    <w:rsid w:val="00BA4315"/>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258"/>
    <w:rsid w:val="00BC2C88"/>
    <w:rsid w:val="00BC2D6B"/>
    <w:rsid w:val="00BC448B"/>
    <w:rsid w:val="00BC4510"/>
    <w:rsid w:val="00BC5D77"/>
    <w:rsid w:val="00BC6165"/>
    <w:rsid w:val="00BD40B0"/>
    <w:rsid w:val="00BD46E9"/>
    <w:rsid w:val="00BD58DA"/>
    <w:rsid w:val="00BE0D3B"/>
    <w:rsid w:val="00BE109A"/>
    <w:rsid w:val="00BE32DF"/>
    <w:rsid w:val="00BE4306"/>
    <w:rsid w:val="00BE4DED"/>
    <w:rsid w:val="00BE4F8F"/>
    <w:rsid w:val="00BE5937"/>
    <w:rsid w:val="00BE5A72"/>
    <w:rsid w:val="00BE5DFA"/>
    <w:rsid w:val="00BE643B"/>
    <w:rsid w:val="00BF0C13"/>
    <w:rsid w:val="00BF1376"/>
    <w:rsid w:val="00BF1EFC"/>
    <w:rsid w:val="00BF214A"/>
    <w:rsid w:val="00BF43E6"/>
    <w:rsid w:val="00BF4E9A"/>
    <w:rsid w:val="00BF60A0"/>
    <w:rsid w:val="00BF63E9"/>
    <w:rsid w:val="00BF6ACA"/>
    <w:rsid w:val="00C03E64"/>
    <w:rsid w:val="00C040BE"/>
    <w:rsid w:val="00C058DF"/>
    <w:rsid w:val="00C05CCD"/>
    <w:rsid w:val="00C05DBB"/>
    <w:rsid w:val="00C05EC4"/>
    <w:rsid w:val="00C065D1"/>
    <w:rsid w:val="00C100A6"/>
    <w:rsid w:val="00C1446E"/>
    <w:rsid w:val="00C14F6A"/>
    <w:rsid w:val="00C16194"/>
    <w:rsid w:val="00C167CC"/>
    <w:rsid w:val="00C17C16"/>
    <w:rsid w:val="00C23771"/>
    <w:rsid w:val="00C24F2F"/>
    <w:rsid w:val="00C277FF"/>
    <w:rsid w:val="00C27A3B"/>
    <w:rsid w:val="00C30796"/>
    <w:rsid w:val="00C30C22"/>
    <w:rsid w:val="00C3214A"/>
    <w:rsid w:val="00C32AF3"/>
    <w:rsid w:val="00C33054"/>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6E16"/>
    <w:rsid w:val="00C57B5B"/>
    <w:rsid w:val="00C617E9"/>
    <w:rsid w:val="00C62370"/>
    <w:rsid w:val="00C62DEB"/>
    <w:rsid w:val="00C63BF8"/>
    <w:rsid w:val="00C66410"/>
    <w:rsid w:val="00C667E3"/>
    <w:rsid w:val="00C66842"/>
    <w:rsid w:val="00C66E3E"/>
    <w:rsid w:val="00C678E3"/>
    <w:rsid w:val="00C678E8"/>
    <w:rsid w:val="00C67D23"/>
    <w:rsid w:val="00C67DBC"/>
    <w:rsid w:val="00C707E5"/>
    <w:rsid w:val="00C70B24"/>
    <w:rsid w:val="00C7215A"/>
    <w:rsid w:val="00C733C3"/>
    <w:rsid w:val="00C766C6"/>
    <w:rsid w:val="00C76DA0"/>
    <w:rsid w:val="00C76E17"/>
    <w:rsid w:val="00C77A26"/>
    <w:rsid w:val="00C80D69"/>
    <w:rsid w:val="00C80DDE"/>
    <w:rsid w:val="00C82EB9"/>
    <w:rsid w:val="00C82FA4"/>
    <w:rsid w:val="00C832CA"/>
    <w:rsid w:val="00C8495D"/>
    <w:rsid w:val="00C850B5"/>
    <w:rsid w:val="00C879E9"/>
    <w:rsid w:val="00C9005B"/>
    <w:rsid w:val="00C91239"/>
    <w:rsid w:val="00C91549"/>
    <w:rsid w:val="00C93B4B"/>
    <w:rsid w:val="00C93C25"/>
    <w:rsid w:val="00C940A5"/>
    <w:rsid w:val="00C941B5"/>
    <w:rsid w:val="00C9500E"/>
    <w:rsid w:val="00C95D3B"/>
    <w:rsid w:val="00C97610"/>
    <w:rsid w:val="00CA03AF"/>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C9D"/>
    <w:rsid w:val="00CF2FF5"/>
    <w:rsid w:val="00CF3D46"/>
    <w:rsid w:val="00CF4B9B"/>
    <w:rsid w:val="00CF5203"/>
    <w:rsid w:val="00CF5BCE"/>
    <w:rsid w:val="00CF69CB"/>
    <w:rsid w:val="00CF7922"/>
    <w:rsid w:val="00CF79CC"/>
    <w:rsid w:val="00CF7AC3"/>
    <w:rsid w:val="00D006E2"/>
    <w:rsid w:val="00D01F7A"/>
    <w:rsid w:val="00D03EFF"/>
    <w:rsid w:val="00D047E6"/>
    <w:rsid w:val="00D054D6"/>
    <w:rsid w:val="00D0587F"/>
    <w:rsid w:val="00D05AA9"/>
    <w:rsid w:val="00D05EA9"/>
    <w:rsid w:val="00D12066"/>
    <w:rsid w:val="00D12714"/>
    <w:rsid w:val="00D12A33"/>
    <w:rsid w:val="00D13F41"/>
    <w:rsid w:val="00D15195"/>
    <w:rsid w:val="00D153BB"/>
    <w:rsid w:val="00D16068"/>
    <w:rsid w:val="00D16A44"/>
    <w:rsid w:val="00D20313"/>
    <w:rsid w:val="00D23764"/>
    <w:rsid w:val="00D248E2"/>
    <w:rsid w:val="00D250E7"/>
    <w:rsid w:val="00D251F8"/>
    <w:rsid w:val="00D25E5D"/>
    <w:rsid w:val="00D2687A"/>
    <w:rsid w:val="00D26A9A"/>
    <w:rsid w:val="00D274D5"/>
    <w:rsid w:val="00D30A89"/>
    <w:rsid w:val="00D3203A"/>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42F"/>
    <w:rsid w:val="00D61B86"/>
    <w:rsid w:val="00D6351F"/>
    <w:rsid w:val="00D63590"/>
    <w:rsid w:val="00D63D43"/>
    <w:rsid w:val="00D6604B"/>
    <w:rsid w:val="00D70FAD"/>
    <w:rsid w:val="00D75E02"/>
    <w:rsid w:val="00D77D58"/>
    <w:rsid w:val="00D8002A"/>
    <w:rsid w:val="00D81AA5"/>
    <w:rsid w:val="00D8201B"/>
    <w:rsid w:val="00D821AD"/>
    <w:rsid w:val="00D82C50"/>
    <w:rsid w:val="00D832D8"/>
    <w:rsid w:val="00D916E5"/>
    <w:rsid w:val="00D92976"/>
    <w:rsid w:val="00D93E41"/>
    <w:rsid w:val="00D947D5"/>
    <w:rsid w:val="00D94AC5"/>
    <w:rsid w:val="00DA18AE"/>
    <w:rsid w:val="00DA2646"/>
    <w:rsid w:val="00DA41DF"/>
    <w:rsid w:val="00DA51E4"/>
    <w:rsid w:val="00DA5E96"/>
    <w:rsid w:val="00DB01C8"/>
    <w:rsid w:val="00DB1C1E"/>
    <w:rsid w:val="00DB1F27"/>
    <w:rsid w:val="00DB200D"/>
    <w:rsid w:val="00DB43D5"/>
    <w:rsid w:val="00DB511A"/>
    <w:rsid w:val="00DB5EBB"/>
    <w:rsid w:val="00DB772D"/>
    <w:rsid w:val="00DB7AB8"/>
    <w:rsid w:val="00DB7EE6"/>
    <w:rsid w:val="00DC4052"/>
    <w:rsid w:val="00DC45A4"/>
    <w:rsid w:val="00DC5989"/>
    <w:rsid w:val="00DC720D"/>
    <w:rsid w:val="00DD03C4"/>
    <w:rsid w:val="00DD1B7F"/>
    <w:rsid w:val="00DD46A5"/>
    <w:rsid w:val="00DD4B41"/>
    <w:rsid w:val="00DD54C2"/>
    <w:rsid w:val="00DD5A44"/>
    <w:rsid w:val="00DD68B6"/>
    <w:rsid w:val="00DD7A77"/>
    <w:rsid w:val="00DD7D7C"/>
    <w:rsid w:val="00DE0400"/>
    <w:rsid w:val="00DE07B1"/>
    <w:rsid w:val="00DE20E1"/>
    <w:rsid w:val="00DE4373"/>
    <w:rsid w:val="00DE45EA"/>
    <w:rsid w:val="00DE4645"/>
    <w:rsid w:val="00DE4EFD"/>
    <w:rsid w:val="00DE61BC"/>
    <w:rsid w:val="00DF0405"/>
    <w:rsid w:val="00DF2775"/>
    <w:rsid w:val="00DF36B6"/>
    <w:rsid w:val="00DF4CA7"/>
    <w:rsid w:val="00DF4CD2"/>
    <w:rsid w:val="00DF75F2"/>
    <w:rsid w:val="00DF7BF6"/>
    <w:rsid w:val="00E00644"/>
    <w:rsid w:val="00E0186C"/>
    <w:rsid w:val="00E0187A"/>
    <w:rsid w:val="00E0203C"/>
    <w:rsid w:val="00E03E9B"/>
    <w:rsid w:val="00E04228"/>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4F45"/>
    <w:rsid w:val="00E45E21"/>
    <w:rsid w:val="00E47613"/>
    <w:rsid w:val="00E47D3E"/>
    <w:rsid w:val="00E50323"/>
    <w:rsid w:val="00E50F4B"/>
    <w:rsid w:val="00E51141"/>
    <w:rsid w:val="00E536B4"/>
    <w:rsid w:val="00E54FBD"/>
    <w:rsid w:val="00E6026E"/>
    <w:rsid w:val="00E608E6"/>
    <w:rsid w:val="00E612AD"/>
    <w:rsid w:val="00E6193A"/>
    <w:rsid w:val="00E633E1"/>
    <w:rsid w:val="00E638AB"/>
    <w:rsid w:val="00E64D0E"/>
    <w:rsid w:val="00E67000"/>
    <w:rsid w:val="00E67B47"/>
    <w:rsid w:val="00E70469"/>
    <w:rsid w:val="00E70B2E"/>
    <w:rsid w:val="00E7172A"/>
    <w:rsid w:val="00E727A2"/>
    <w:rsid w:val="00E737E3"/>
    <w:rsid w:val="00E73B9F"/>
    <w:rsid w:val="00E803D0"/>
    <w:rsid w:val="00E814A5"/>
    <w:rsid w:val="00E81911"/>
    <w:rsid w:val="00E81A94"/>
    <w:rsid w:val="00E82B28"/>
    <w:rsid w:val="00E833ED"/>
    <w:rsid w:val="00E83C92"/>
    <w:rsid w:val="00E841AF"/>
    <w:rsid w:val="00E8506C"/>
    <w:rsid w:val="00E86022"/>
    <w:rsid w:val="00E86ED5"/>
    <w:rsid w:val="00E87A48"/>
    <w:rsid w:val="00E909FA"/>
    <w:rsid w:val="00E91F27"/>
    <w:rsid w:val="00E93372"/>
    <w:rsid w:val="00E94C4F"/>
    <w:rsid w:val="00E96699"/>
    <w:rsid w:val="00E9696D"/>
    <w:rsid w:val="00E969C8"/>
    <w:rsid w:val="00EA04DB"/>
    <w:rsid w:val="00EA134D"/>
    <w:rsid w:val="00EA14FA"/>
    <w:rsid w:val="00EA1613"/>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896"/>
    <w:rsid w:val="00F31ECD"/>
    <w:rsid w:val="00F32BBB"/>
    <w:rsid w:val="00F340C2"/>
    <w:rsid w:val="00F3432E"/>
    <w:rsid w:val="00F3521E"/>
    <w:rsid w:val="00F35935"/>
    <w:rsid w:val="00F35C20"/>
    <w:rsid w:val="00F374A5"/>
    <w:rsid w:val="00F40DAA"/>
    <w:rsid w:val="00F43A5E"/>
    <w:rsid w:val="00F43D99"/>
    <w:rsid w:val="00F44358"/>
    <w:rsid w:val="00F4480B"/>
    <w:rsid w:val="00F4569A"/>
    <w:rsid w:val="00F467BA"/>
    <w:rsid w:val="00F47E43"/>
    <w:rsid w:val="00F50E6D"/>
    <w:rsid w:val="00F51438"/>
    <w:rsid w:val="00F51C70"/>
    <w:rsid w:val="00F51F49"/>
    <w:rsid w:val="00F532DC"/>
    <w:rsid w:val="00F575CD"/>
    <w:rsid w:val="00F63864"/>
    <w:rsid w:val="00F66D6E"/>
    <w:rsid w:val="00F677D6"/>
    <w:rsid w:val="00F67C3A"/>
    <w:rsid w:val="00F70527"/>
    <w:rsid w:val="00F70F6B"/>
    <w:rsid w:val="00F739C5"/>
    <w:rsid w:val="00F73C3C"/>
    <w:rsid w:val="00F75FF0"/>
    <w:rsid w:val="00F77104"/>
    <w:rsid w:val="00F77B59"/>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07A1"/>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1E63"/>
    <w:rsid w:val="00FC338E"/>
    <w:rsid w:val="00FC3A7A"/>
    <w:rsid w:val="00FC63BA"/>
    <w:rsid w:val="00FC7EF8"/>
    <w:rsid w:val="00FD1473"/>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0F1C"/>
    <w:rsid w:val="00FF1002"/>
    <w:rsid w:val="00FF3200"/>
    <w:rsid w:val="00FF325E"/>
    <w:rsid w:val="00FF47A7"/>
    <w:rsid w:val="00FF6E93"/>
    <w:rsid w:val="01A6CE49"/>
    <w:rsid w:val="01B82216"/>
    <w:rsid w:val="02305C77"/>
    <w:rsid w:val="02F20FE2"/>
    <w:rsid w:val="058D6885"/>
    <w:rsid w:val="0687062D"/>
    <w:rsid w:val="07629F2F"/>
    <w:rsid w:val="07E374CD"/>
    <w:rsid w:val="08C96759"/>
    <w:rsid w:val="0969327C"/>
    <w:rsid w:val="0AD86B7B"/>
    <w:rsid w:val="0B0C9CF9"/>
    <w:rsid w:val="0CBEECD9"/>
    <w:rsid w:val="0D066E0F"/>
    <w:rsid w:val="0E2112E3"/>
    <w:rsid w:val="118E7E0D"/>
    <w:rsid w:val="12D2F231"/>
    <w:rsid w:val="1342EBED"/>
    <w:rsid w:val="159D4802"/>
    <w:rsid w:val="16D5656D"/>
    <w:rsid w:val="192E99C2"/>
    <w:rsid w:val="1CC53A58"/>
    <w:rsid w:val="203C0025"/>
    <w:rsid w:val="204942E0"/>
    <w:rsid w:val="2142816E"/>
    <w:rsid w:val="217CBD9F"/>
    <w:rsid w:val="231A6A21"/>
    <w:rsid w:val="28FFF18B"/>
    <w:rsid w:val="290BF069"/>
    <w:rsid w:val="2B00671F"/>
    <w:rsid w:val="2C9121A9"/>
    <w:rsid w:val="2E01CDC2"/>
    <w:rsid w:val="2F2B563A"/>
    <w:rsid w:val="3434EA3F"/>
    <w:rsid w:val="356494A3"/>
    <w:rsid w:val="359BE864"/>
    <w:rsid w:val="3D87FC76"/>
    <w:rsid w:val="3F7DE877"/>
    <w:rsid w:val="403C7CD7"/>
    <w:rsid w:val="4058E64E"/>
    <w:rsid w:val="40D34E1F"/>
    <w:rsid w:val="438CB919"/>
    <w:rsid w:val="43BF4B94"/>
    <w:rsid w:val="441CD2E2"/>
    <w:rsid w:val="455D2FA3"/>
    <w:rsid w:val="45B16039"/>
    <w:rsid w:val="46D59FD0"/>
    <w:rsid w:val="4736E88F"/>
    <w:rsid w:val="47407293"/>
    <w:rsid w:val="485C621B"/>
    <w:rsid w:val="4A685580"/>
    <w:rsid w:val="4C192351"/>
    <w:rsid w:val="4C9B4644"/>
    <w:rsid w:val="4CA715FE"/>
    <w:rsid w:val="4DD9129C"/>
    <w:rsid w:val="4E5BDBA8"/>
    <w:rsid w:val="4EB7419A"/>
    <w:rsid w:val="4FBE93B6"/>
    <w:rsid w:val="509A78D3"/>
    <w:rsid w:val="50D1D7B4"/>
    <w:rsid w:val="52E50BD9"/>
    <w:rsid w:val="540E5F4E"/>
    <w:rsid w:val="5436AC1D"/>
    <w:rsid w:val="546A3210"/>
    <w:rsid w:val="5B38DCB2"/>
    <w:rsid w:val="5C07270A"/>
    <w:rsid w:val="604BE0AB"/>
    <w:rsid w:val="60923EDB"/>
    <w:rsid w:val="61BD7665"/>
    <w:rsid w:val="624F8F5F"/>
    <w:rsid w:val="64D3EA98"/>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7195840"/>
    <w:rsid w:val="7B77E145"/>
    <w:rsid w:val="7BF500EC"/>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13010</Words>
  <Characters>74161</Characters>
  <Application>Microsoft Office Word</Application>
  <DocSecurity>0</DocSecurity>
  <Lines>618</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2</cp:revision>
  <cp:lastPrinted>2019-12-13T17:53:00Z</cp:lastPrinted>
  <dcterms:created xsi:type="dcterms:W3CDTF">2024-01-11T14:55:00Z</dcterms:created>
  <dcterms:modified xsi:type="dcterms:W3CDTF">2024-01-11T14:55:00Z</dcterms:modified>
</cp:coreProperties>
</file>