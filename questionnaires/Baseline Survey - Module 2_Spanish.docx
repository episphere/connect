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3BEAD" w14:textId="49646DA4" w:rsidR="00DB13BE" w:rsidRPr="00B073D8" w:rsidRDefault="5B382084" w:rsidP="00815EEE">
      <w:pPr>
        <w:pStyle w:val="Heading1"/>
        <w:spacing w:after="0"/>
        <w:rPr>
          <w:rFonts w:eastAsia="Times New Roman"/>
          <w:sz w:val="40"/>
          <w:szCs w:val="36"/>
          <w:lang w:val="es-419"/>
        </w:rPr>
      </w:pPr>
      <w:bookmarkStart w:id="0" w:name="_Toc479943974"/>
      <w:r w:rsidRPr="00B073D8">
        <w:rPr>
          <w:sz w:val="40"/>
          <w:lang w:val="es-419"/>
        </w:rPr>
        <w:t>Módulo 2: Medicamentos, salud reproductiva, ejercicio y sueño</w:t>
      </w:r>
    </w:p>
    <w:p w14:paraId="7F338C8C" w14:textId="6B0E5532" w:rsidR="00260FB8" w:rsidRPr="00B073D8" w:rsidRDefault="3765EDA0" w:rsidP="00815EEE">
      <w:pPr>
        <w:spacing w:before="240"/>
        <w:rPr>
          <w:rFonts w:eastAsia="Times New Roman"/>
          <w:b/>
          <w:bCs/>
          <w:sz w:val="44"/>
          <w:szCs w:val="44"/>
          <w:lang w:val="es-419"/>
        </w:rPr>
      </w:pPr>
      <w:r w:rsidRPr="3765EDA0">
        <w:rPr>
          <w:lang w:val="es-419"/>
        </w:rPr>
        <w:t xml:space="preserve">[INTROM2] Esta serie de preguntas trata sobre algunos temas que le afectan la salud, los cuales incluyen su consumo actual y pasado de medicamentos, su actividad física (incluso el ejercicio) y sus hábitos de sueño. </w:t>
      </w:r>
    </w:p>
    <w:p w14:paraId="699EBC1A" w14:textId="6233F58F" w:rsidR="00257A69" w:rsidRPr="00B073D8" w:rsidRDefault="303A489D" w:rsidP="1D4F8DD3">
      <w:pPr>
        <w:rPr>
          <w:b/>
          <w:bCs/>
          <w:lang w:val="es-419"/>
        </w:rPr>
      </w:pPr>
      <w:r w:rsidRPr="303A489D">
        <w:rPr>
          <w:rFonts w:ascii="Calibri" w:eastAsia="Calibri" w:hAnsi="Calibri" w:cs="Calibri"/>
          <w:b/>
          <w:bCs/>
          <w:lang w:val="es-419"/>
        </w:rPr>
        <w:t>[DISPLAY IF (SEX= 0) OR (SEX2= 5 or 6)]:</w:t>
      </w:r>
      <w:r w:rsidRPr="303A489D">
        <w:rPr>
          <w:rFonts w:ascii="Calibri" w:eastAsia="Calibri" w:hAnsi="Calibri" w:cs="Calibri"/>
          <w:lang w:val="es-419"/>
        </w:rPr>
        <w:t xml:space="preserve"> </w:t>
      </w:r>
      <w:r w:rsidRPr="303A489D">
        <w:rPr>
          <w:lang w:val="es-419"/>
        </w:rPr>
        <w:t>También le haremos algunas preguntas sobre su salud reproductiva. Estas preguntas se centrarán sobre todo en sus períodos menstruales, en los embarazos y en si ha usado algún medicamento hormonal.</w:t>
      </w:r>
    </w:p>
    <w:p w14:paraId="3C8A735A" w14:textId="0C2CE2C6" w:rsidR="00257A69" w:rsidRPr="00B073D8" w:rsidRDefault="6E19977F" w:rsidP="00F36786">
      <w:pPr>
        <w:pStyle w:val="Heading1"/>
        <w:spacing w:after="0"/>
        <w:rPr>
          <w:rFonts w:eastAsia="Times New Roman"/>
          <w:sz w:val="36"/>
          <w:szCs w:val="32"/>
          <w:lang w:val="es-419"/>
        </w:rPr>
      </w:pPr>
      <w:r w:rsidRPr="00B073D8">
        <w:rPr>
          <w:sz w:val="36"/>
          <w:lang w:val="es-419"/>
        </w:rPr>
        <w:t>Medicamentos [SECTION 1]</w:t>
      </w:r>
      <w:bookmarkEnd w:id="0"/>
    </w:p>
    <w:p w14:paraId="54976398" w14:textId="4CCF0A6A" w:rsidR="00625E0D" w:rsidRPr="00B073D8" w:rsidRDefault="0E3674E1" w:rsidP="00423F7A">
      <w:pPr>
        <w:rPr>
          <w:lang w:val="es-419"/>
        </w:rPr>
      </w:pPr>
      <w:r w:rsidRPr="00B073D8">
        <w:rPr>
          <w:lang w:val="es-419"/>
        </w:rPr>
        <w:t>En primer lugar, le preguntaremos sobre su consumo actual y pasado de distintos medicamentos. Esta información nos ayudará a entender sus antecedentes médicos y su estado de salud actual.</w:t>
      </w:r>
    </w:p>
    <w:p w14:paraId="3B2ACCF6" w14:textId="34BF096E" w:rsidR="006214F9" w:rsidRPr="00B073D8" w:rsidRDefault="0E3674E1" w:rsidP="00074382">
      <w:pPr>
        <w:rPr>
          <w:lang w:val="es-419"/>
        </w:rPr>
      </w:pPr>
      <w:r w:rsidRPr="00B073D8">
        <w:rPr>
          <w:lang w:val="es-419"/>
        </w:rPr>
        <w:t>Cuando le pidamos que nos diga una cantidad exacta de pastillas, dé su mejor aproximación si no está seguro. Si toma media pastilla, cuéntela como una pastilla.</w:t>
      </w:r>
    </w:p>
    <w:p w14:paraId="4CB888C5" w14:textId="1DF3C1DE" w:rsidR="00F479B4" w:rsidRPr="00B073D8" w:rsidRDefault="7E25915E" w:rsidP="006214F9">
      <w:pPr>
        <w:pStyle w:val="Heading2"/>
        <w:spacing w:after="0"/>
        <w:rPr>
          <w:rFonts w:eastAsia="Times New Roman"/>
          <w:lang w:val="es-419"/>
        </w:rPr>
      </w:pPr>
      <w:r w:rsidRPr="00B073D8">
        <w:rPr>
          <w:lang w:val="es-419"/>
        </w:rPr>
        <w:t>[PAINREL1] Analgésicos</w:t>
      </w:r>
      <w:r w:rsidR="000B1C73" w:rsidRPr="00B073D8">
        <w:rPr>
          <w:lang w:val="es-419"/>
        </w:rPr>
        <w:t xml:space="preserve"> (medicamentos para el dolor)</w:t>
      </w:r>
    </w:p>
    <w:p w14:paraId="6C3BC42D" w14:textId="212D39C4" w:rsidR="00F479B4" w:rsidRPr="00B073D8" w:rsidRDefault="7E25915E" w:rsidP="00157A32">
      <w:pPr>
        <w:pStyle w:val="ListParagraph"/>
        <w:numPr>
          <w:ilvl w:val="0"/>
          <w:numId w:val="131"/>
        </w:numPr>
        <w:spacing w:before="240" w:after="0" w:line="240" w:lineRule="auto"/>
        <w:rPr>
          <w:lang w:val="es-419"/>
        </w:rPr>
      </w:pPr>
      <w:r w:rsidRPr="00B073D8">
        <w:rPr>
          <w:lang w:val="es-419"/>
        </w:rPr>
        <w:t xml:space="preserve">¿Ha tomado alguna vez cualquiera de estos medicamentos por lo menos </w:t>
      </w:r>
      <w:r w:rsidRPr="00B073D8">
        <w:rPr>
          <w:b/>
          <w:lang w:val="es-419"/>
        </w:rPr>
        <w:t>cuatro veces al mes por seis meses o más</w:t>
      </w:r>
      <w:r w:rsidRPr="00B073D8">
        <w:rPr>
          <w:lang w:val="es-419"/>
        </w:rPr>
        <w:t>? Seleccione todas las opciones que correspondan.</w:t>
      </w:r>
    </w:p>
    <w:p w14:paraId="365F3A2E" w14:textId="1705F02E" w:rsidR="00F479B4" w:rsidRPr="00B073D8" w:rsidRDefault="00157A32" w:rsidP="00536BDF">
      <w:pPr>
        <w:spacing w:before="60" w:after="0" w:line="240" w:lineRule="auto"/>
        <w:ind w:left="720"/>
        <w:contextualSpacing/>
        <w:rPr>
          <w:rFonts w:eastAsia="Calibri" w:cs="Times New Roman"/>
          <w:lang w:val="es-419"/>
        </w:rPr>
      </w:pPr>
      <w:r w:rsidRPr="00B073D8">
        <w:rPr>
          <w:lang w:val="es-419"/>
        </w:rPr>
        <w:t>0</w:t>
      </w:r>
      <w:r w:rsidRPr="00B073D8">
        <w:rPr>
          <w:lang w:val="es-419"/>
        </w:rPr>
        <w:tab/>
        <w:t>Aspirina (ácido acetilsalicílico) infantil u otra aspirina de dosis baja (de 81 mg o menos)</w:t>
      </w:r>
    </w:p>
    <w:p w14:paraId="228EB49D" w14:textId="60B83E4E" w:rsidR="00F479B4" w:rsidRPr="00B073D8" w:rsidRDefault="00157A32" w:rsidP="005D0632">
      <w:pPr>
        <w:spacing w:before="60" w:after="0" w:line="240" w:lineRule="auto"/>
        <w:ind w:left="1440" w:hanging="720"/>
        <w:contextualSpacing/>
        <w:rPr>
          <w:rFonts w:eastAsiaTheme="minorEastAsia"/>
          <w:lang w:val="es-419"/>
        </w:rPr>
      </w:pPr>
      <w:r w:rsidRPr="00B073D8">
        <w:rPr>
          <w:lang w:val="es-419"/>
        </w:rPr>
        <w:t>1</w:t>
      </w:r>
      <w:r w:rsidRPr="00B073D8">
        <w:rPr>
          <w:lang w:val="es-419"/>
        </w:rPr>
        <w:tab/>
        <w:t>Aspirina ordinaria o de mayor concentración (</w:t>
      </w:r>
      <w:r w:rsidRPr="00B073D8">
        <w:rPr>
          <w:i/>
          <w:iCs/>
          <w:lang w:val="es-419"/>
        </w:rPr>
        <w:t>extra strength</w:t>
      </w:r>
      <w:r w:rsidRPr="00B073D8">
        <w:rPr>
          <w:lang w:val="es-419"/>
        </w:rPr>
        <w:t>) (como Bufferin</w:t>
      </w:r>
      <w:r w:rsidRPr="00B073D8">
        <w:rPr>
          <w:rFonts w:ascii="Calibri" w:hAnsi="Calibri"/>
          <w:color w:val="000000" w:themeColor="text1"/>
          <w:lang w:val="es-419"/>
        </w:rPr>
        <w:t>®</w:t>
      </w:r>
      <w:r w:rsidRPr="00B073D8">
        <w:rPr>
          <w:lang w:val="es-419"/>
        </w:rPr>
        <w:t xml:space="preserve"> o Anacin</w:t>
      </w:r>
      <w:r w:rsidRPr="00B073D8">
        <w:rPr>
          <w:rFonts w:ascii="Calibri" w:hAnsi="Calibri"/>
          <w:color w:val="000000" w:themeColor="text1"/>
          <w:lang w:val="es-419"/>
        </w:rPr>
        <w:t>®</w:t>
      </w:r>
      <w:r w:rsidRPr="00B073D8">
        <w:rPr>
          <w:lang w:val="es-419"/>
        </w:rPr>
        <w:t>)</w:t>
      </w:r>
    </w:p>
    <w:p w14:paraId="24E56A73" w14:textId="51F0A89C" w:rsidR="00F479B4" w:rsidRPr="00B073D8" w:rsidRDefault="00157A32" w:rsidP="00536BDF">
      <w:pPr>
        <w:spacing w:before="60" w:after="0" w:line="240" w:lineRule="auto"/>
        <w:ind w:left="720"/>
        <w:contextualSpacing/>
        <w:rPr>
          <w:rFonts w:eastAsiaTheme="minorEastAsia"/>
          <w:lang w:val="es-419"/>
        </w:rPr>
      </w:pPr>
      <w:r w:rsidRPr="00B073D8">
        <w:rPr>
          <w:lang w:val="es-419"/>
        </w:rPr>
        <w:t>2</w:t>
      </w:r>
      <w:r w:rsidRPr="00B073D8">
        <w:rPr>
          <w:lang w:val="es-419"/>
        </w:rPr>
        <w:tab/>
        <w:t>Ibuprofeno (como Motrin</w:t>
      </w:r>
      <w:r w:rsidRPr="00B073D8">
        <w:rPr>
          <w:rFonts w:ascii="Calibri" w:hAnsi="Calibri"/>
          <w:color w:val="000000" w:themeColor="text1"/>
          <w:lang w:val="es-419"/>
        </w:rPr>
        <w:t>®</w:t>
      </w:r>
      <w:r w:rsidRPr="00B073D8">
        <w:rPr>
          <w:lang w:val="es-419"/>
        </w:rPr>
        <w:t xml:space="preserve"> o Advil</w:t>
      </w:r>
      <w:r w:rsidRPr="00B073D8">
        <w:rPr>
          <w:rFonts w:ascii="Calibri" w:hAnsi="Calibri"/>
          <w:color w:val="000000" w:themeColor="text1"/>
          <w:lang w:val="es-419"/>
        </w:rPr>
        <w:t>®</w:t>
      </w:r>
      <w:r w:rsidRPr="00B073D8">
        <w:rPr>
          <w:lang w:val="es-419"/>
        </w:rPr>
        <w:t xml:space="preserve">) </w:t>
      </w:r>
    </w:p>
    <w:p w14:paraId="5468158F" w14:textId="3503692E" w:rsidR="00F479B4" w:rsidRPr="00B073D8" w:rsidRDefault="00157A32" w:rsidP="00536BDF">
      <w:pPr>
        <w:spacing w:before="60" w:after="0" w:line="240" w:lineRule="auto"/>
        <w:ind w:left="720"/>
        <w:contextualSpacing/>
        <w:rPr>
          <w:rFonts w:eastAsiaTheme="minorEastAsia"/>
          <w:lang w:val="es-419"/>
        </w:rPr>
      </w:pPr>
      <w:r w:rsidRPr="00B073D8">
        <w:rPr>
          <w:lang w:val="es-419"/>
        </w:rPr>
        <w:t>3</w:t>
      </w:r>
      <w:r w:rsidRPr="00B073D8">
        <w:rPr>
          <w:lang w:val="es-419"/>
        </w:rPr>
        <w:tab/>
        <w:t>Paracetamol (como Tylenol</w:t>
      </w:r>
      <w:r w:rsidRPr="00B073D8">
        <w:rPr>
          <w:rFonts w:ascii="Calibri" w:hAnsi="Calibri"/>
          <w:color w:val="000000" w:themeColor="text1"/>
          <w:lang w:val="es-419"/>
        </w:rPr>
        <w:t>®</w:t>
      </w:r>
      <w:r w:rsidRPr="00B073D8">
        <w:rPr>
          <w:lang w:val="es-419"/>
        </w:rPr>
        <w:t>)</w:t>
      </w:r>
    </w:p>
    <w:p w14:paraId="57B2846A" w14:textId="5ACE48BB" w:rsidR="00F479B4" w:rsidRPr="00B073D8" w:rsidRDefault="00157A32" w:rsidP="00536BDF">
      <w:pPr>
        <w:spacing w:before="60" w:after="0" w:line="240" w:lineRule="auto"/>
        <w:ind w:left="720"/>
        <w:contextualSpacing/>
        <w:rPr>
          <w:rFonts w:eastAsiaTheme="minorEastAsia"/>
          <w:lang w:val="es-419"/>
        </w:rPr>
      </w:pPr>
      <w:r w:rsidRPr="00B073D8">
        <w:rPr>
          <w:lang w:val="es-419"/>
        </w:rPr>
        <w:t>4</w:t>
      </w:r>
      <w:r w:rsidRPr="00B073D8">
        <w:rPr>
          <w:lang w:val="es-419"/>
        </w:rPr>
        <w:tab/>
        <w:t>Naproxeno (como Naprosyn®, Anaprox® o Aleve®)</w:t>
      </w:r>
    </w:p>
    <w:p w14:paraId="310495C0" w14:textId="595BA72D" w:rsidR="00BF1BA4" w:rsidRPr="00B073D8" w:rsidRDefault="00157A32" w:rsidP="00536BDF">
      <w:pPr>
        <w:spacing w:before="60" w:after="0" w:line="240" w:lineRule="auto"/>
        <w:ind w:left="720"/>
        <w:contextualSpacing/>
        <w:rPr>
          <w:rFonts w:eastAsiaTheme="minorEastAsia"/>
          <w:lang w:val="es-419"/>
        </w:rPr>
      </w:pPr>
      <w:r w:rsidRPr="00B073D8">
        <w:rPr>
          <w:lang w:val="es-419"/>
        </w:rPr>
        <w:t>5</w:t>
      </w:r>
      <w:r w:rsidRPr="00B073D8">
        <w:rPr>
          <w:lang w:val="es-419"/>
        </w:rPr>
        <w:tab/>
        <w:t>Celebrex® (celecoxib)</w:t>
      </w:r>
    </w:p>
    <w:p w14:paraId="31EA37AE" w14:textId="56D9E192" w:rsidR="0097116B" w:rsidRPr="00B073D8" w:rsidRDefault="00157A32" w:rsidP="00536BDF">
      <w:pPr>
        <w:spacing w:after="0"/>
        <w:ind w:left="1440" w:hanging="720"/>
        <w:rPr>
          <w:rFonts w:eastAsiaTheme="minorEastAsia"/>
          <w:lang w:val="es-419"/>
        </w:rPr>
      </w:pPr>
      <w:r w:rsidRPr="00B073D8">
        <w:rPr>
          <w:lang w:val="es-419"/>
        </w:rPr>
        <w:t>6</w:t>
      </w:r>
      <w:r w:rsidRPr="00B073D8">
        <w:rPr>
          <w:lang w:val="es-419"/>
        </w:rPr>
        <w:tab/>
        <w:t xml:space="preserve">Analgésicos </w:t>
      </w:r>
      <w:r w:rsidR="00DD5664" w:rsidRPr="00B073D8">
        <w:rPr>
          <w:lang w:val="es-419"/>
        </w:rPr>
        <w:t xml:space="preserve">de venta </w:t>
      </w:r>
      <w:r w:rsidRPr="00B073D8">
        <w:rPr>
          <w:lang w:val="es-419"/>
        </w:rPr>
        <w:t>con receta que contienen opioides,</w:t>
      </w:r>
      <w:r w:rsidRPr="00B073D8">
        <w:rPr>
          <w:b/>
          <w:lang w:val="es-419"/>
        </w:rPr>
        <w:t xml:space="preserve"> </w:t>
      </w:r>
      <w:r w:rsidRPr="00B073D8">
        <w:rPr>
          <w:lang w:val="es-419"/>
        </w:rPr>
        <w:t>como hidrocodona (p. ej., Vicodin®, Lorcet®, Lortab® o Norco®), oxicodona (p. ej., OxyContin® o Percocet®), morfina (p. ej., Kadian® o Avinza®), fentanilo, codeína, tramadol, metadona, oximorfona, hidromorfona (Dilaudid®) o meperidina (Demerol®).</w:t>
      </w:r>
    </w:p>
    <w:p w14:paraId="6096335C" w14:textId="25AFD165" w:rsidR="005163A4" w:rsidRPr="00B073D8" w:rsidRDefault="1D4F8DD3" w:rsidP="1D4F8DD3">
      <w:pPr>
        <w:spacing w:after="0" w:line="257" w:lineRule="auto"/>
        <w:ind w:left="-20" w:right="-20" w:firstLine="720"/>
        <w:rPr>
          <w:rFonts w:ascii="Calibri" w:eastAsia="Calibri" w:hAnsi="Calibri" w:cs="Calibri"/>
          <w:b/>
          <w:bCs/>
          <w:lang w:val="es-419"/>
        </w:rPr>
      </w:pPr>
      <w:r w:rsidRPr="1D4F8DD3">
        <w:rPr>
          <w:lang w:val="es-419"/>
        </w:rPr>
        <w:t>88</w:t>
      </w:r>
      <w:r w:rsidR="00157A32">
        <w:tab/>
      </w:r>
      <w:r w:rsidRPr="1D4F8DD3">
        <w:rPr>
          <w:lang w:val="es-419"/>
        </w:rPr>
        <w:t xml:space="preserve">Ninguna de las anteriores --&gt; </w:t>
      </w:r>
      <w:r w:rsidRPr="1D4F8DD3">
        <w:rPr>
          <w:rFonts w:ascii="Calibri" w:eastAsia="Calibri" w:hAnsi="Calibri" w:cs="Calibri"/>
          <w:b/>
          <w:bCs/>
          <w:lang w:val="es-419"/>
        </w:rPr>
        <w:t>GO TO PAINREL8</w:t>
      </w:r>
    </w:p>
    <w:p w14:paraId="10D1C76E" w14:textId="5FD71C34" w:rsidR="005163A4" w:rsidRPr="00B073D8" w:rsidRDefault="1D4F8DD3" w:rsidP="1D4F8DD3">
      <w:pPr>
        <w:spacing w:after="0"/>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Calibri" w:eastAsia="Calibri" w:hAnsi="Calibri" w:cs="Calibri"/>
          <w:b/>
          <w:bCs/>
          <w:i/>
          <w:iCs/>
          <w:lang w:val="es-419"/>
        </w:rPr>
        <w:t>GO TO PAINREL8</w:t>
      </w:r>
    </w:p>
    <w:p w14:paraId="0A34AE96" w14:textId="04FC00E0" w:rsidR="005163A4" w:rsidRPr="00B073D8" w:rsidRDefault="005163A4" w:rsidP="1D4F8DD3">
      <w:pPr>
        <w:spacing w:after="0"/>
        <w:ind w:left="-20" w:right="-20"/>
        <w:rPr>
          <w:rFonts w:ascii="Calibri" w:eastAsia="Calibri" w:hAnsi="Calibri" w:cs="Calibri"/>
          <w:b/>
          <w:bCs/>
          <w:i/>
          <w:iCs/>
          <w:lang w:val="es-419"/>
        </w:rPr>
      </w:pPr>
    </w:p>
    <w:p w14:paraId="64A70CC0" w14:textId="2BCF3E91" w:rsidR="005163A4" w:rsidRPr="00B073D8"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[NOTE: PAINREL2_# – PAINREL7_# ARE ONLY DISPLAYED FOR RESPONSES [MED] SELECTED IN PAINREL1 AND ARE PROGRAMMED ITERATIVELY:</w:t>
      </w:r>
    </w:p>
    <w:p w14:paraId="3E013F3D" w14:textId="7D234E1A" w:rsidR="005163A4" w:rsidRPr="00B073D8"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IF 0 SELECTED THEN FILL [MED] = "a</w:t>
      </w:r>
      <w:r w:rsidRPr="1D4F8DD3">
        <w:rPr>
          <w:b/>
          <w:bCs/>
          <w:lang w:val="es-419"/>
        </w:rPr>
        <w:t>spirina (ácido acetilsalicílico) infantil u otra aspirina de dosis baja (de 81 mg o menos)</w:t>
      </w:r>
      <w:r w:rsidRPr="1D4F8DD3">
        <w:rPr>
          <w:rFonts w:ascii="Calibri" w:eastAsia="Calibri" w:hAnsi="Calibri" w:cs="Calibri"/>
          <w:b/>
          <w:bCs/>
          <w:lang w:val="es-419"/>
        </w:rPr>
        <w:t>"</w:t>
      </w:r>
    </w:p>
    <w:p w14:paraId="2695F623" w14:textId="0A3B7D58" w:rsidR="005163A4" w:rsidRPr="00B073D8"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IF 1 SELECTED THEN FILL [MED] = "a</w:t>
      </w:r>
      <w:r w:rsidRPr="1D4F8DD3">
        <w:rPr>
          <w:b/>
          <w:bCs/>
          <w:lang w:val="es-419"/>
        </w:rPr>
        <w:t>spirina ordinaria o de mayor concentración (</w:t>
      </w:r>
      <w:r w:rsidRPr="1D4F8DD3">
        <w:rPr>
          <w:b/>
          <w:bCs/>
          <w:i/>
          <w:iCs/>
          <w:lang w:val="es-419"/>
        </w:rPr>
        <w:t>extra strength</w:t>
      </w:r>
      <w:r w:rsidRPr="1D4F8DD3">
        <w:rPr>
          <w:b/>
          <w:bCs/>
          <w:lang w:val="es-419"/>
        </w:rPr>
        <w:t>)</w:t>
      </w:r>
      <w:r w:rsidRPr="1D4F8DD3">
        <w:rPr>
          <w:rFonts w:ascii="Calibri" w:eastAsia="Calibri" w:hAnsi="Calibri" w:cs="Calibri"/>
          <w:b/>
          <w:bCs/>
          <w:lang w:val="es-419"/>
        </w:rPr>
        <w:t>"</w:t>
      </w:r>
    </w:p>
    <w:p w14:paraId="6524F808" w14:textId="5D18129D" w:rsidR="005163A4" w:rsidRPr="00B073D8"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IF 2 SELECTED THEN FILL [MED] = "i</w:t>
      </w:r>
      <w:r w:rsidRPr="1D4F8DD3">
        <w:rPr>
          <w:b/>
          <w:bCs/>
          <w:lang w:val="es-419"/>
        </w:rPr>
        <w:t>buprofeno</w:t>
      </w:r>
      <w:r w:rsidRPr="1D4F8DD3">
        <w:rPr>
          <w:rFonts w:ascii="Calibri" w:eastAsia="Calibri" w:hAnsi="Calibri" w:cs="Calibri"/>
          <w:b/>
          <w:bCs/>
          <w:lang w:val="es-419"/>
        </w:rPr>
        <w:t>"</w:t>
      </w:r>
    </w:p>
    <w:p w14:paraId="286A11FB" w14:textId="6624B83E" w:rsidR="005163A4" w:rsidRPr="00B073D8"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IF 3 SELECTED THEN FILL [MED] = "p</w:t>
      </w:r>
      <w:r w:rsidRPr="1D4F8DD3">
        <w:rPr>
          <w:b/>
          <w:bCs/>
          <w:lang w:val="es-419"/>
        </w:rPr>
        <w:t>aracetamol</w:t>
      </w:r>
      <w:r w:rsidRPr="1D4F8DD3">
        <w:rPr>
          <w:rFonts w:ascii="Calibri" w:eastAsia="Calibri" w:hAnsi="Calibri" w:cs="Calibri"/>
          <w:b/>
          <w:bCs/>
          <w:lang w:val="es-419"/>
        </w:rPr>
        <w:t>"</w:t>
      </w:r>
    </w:p>
    <w:p w14:paraId="220E3892" w14:textId="287CE10D" w:rsidR="005163A4" w:rsidRPr="00B073D8"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lastRenderedPageBreak/>
        <w:t>IF 4 SELECTED THEN FILL [MED] = "naproxeno"</w:t>
      </w:r>
    </w:p>
    <w:p w14:paraId="1745C432" w14:textId="128E19CA" w:rsidR="005163A4" w:rsidRPr="00B073D8"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IF 5 SELECTED THEN FILL [MED] = "Celebrex (celecoxib)"</w:t>
      </w:r>
    </w:p>
    <w:p w14:paraId="00B833FD" w14:textId="2D3BEC64" w:rsidR="005163A4" w:rsidRPr="00B073D8"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IF 6 SELECTED THEN FILL [MED] = "a</w:t>
      </w:r>
      <w:r w:rsidRPr="1D4F8DD3">
        <w:rPr>
          <w:b/>
          <w:bCs/>
          <w:lang w:val="es-419"/>
        </w:rPr>
        <w:t>nalgésicos de venta con receta que contienen opioides</w:t>
      </w:r>
      <w:r w:rsidRPr="1D4F8DD3">
        <w:rPr>
          <w:rFonts w:ascii="Calibri" w:eastAsia="Calibri" w:hAnsi="Calibri" w:cs="Calibri"/>
          <w:b/>
          <w:bCs/>
          <w:lang w:val="es-419"/>
        </w:rPr>
        <w:t>"]</w:t>
      </w:r>
    </w:p>
    <w:p w14:paraId="768A4666" w14:textId="34AF4CFC" w:rsidR="005163A4" w:rsidRPr="00B073D8" w:rsidRDefault="005163A4" w:rsidP="1D4F8DD3">
      <w:pPr>
        <w:spacing w:after="0"/>
        <w:ind w:left="-20" w:right="-20"/>
        <w:rPr>
          <w:rFonts w:ascii="Calibri" w:eastAsia="Calibri" w:hAnsi="Calibri" w:cs="Calibri"/>
          <w:lang w:val="es-419"/>
        </w:rPr>
      </w:pPr>
    </w:p>
    <w:p w14:paraId="3050171F" w14:textId="7DA1C4F0" w:rsidR="005163A4" w:rsidRPr="00B073D8"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 xml:space="preserve">[DISPLAY IF 0, 1, 2, 3, 4, 5, AND/OR 6 WAS SELECTED IN PAINREL1] </w:t>
      </w:r>
    </w:p>
    <w:p w14:paraId="272521C5" w14:textId="40F19C7F" w:rsidR="005163A4" w:rsidRPr="00B073D8" w:rsidRDefault="1D4F8DD3" w:rsidP="1D4F8DD3">
      <w:pPr>
        <w:spacing w:after="0"/>
        <w:rPr>
          <w:rFonts w:ascii="Calibri" w:eastAsia="Calibri" w:hAnsi="Calibri" w:cs="Calibri"/>
          <w:lang w:val="es-419"/>
        </w:rPr>
      </w:pPr>
      <w:r w:rsidRPr="1D4F8DD3">
        <w:rPr>
          <w:rFonts w:ascii="Calibri" w:eastAsia="Calibri" w:hAnsi="Calibri" w:cs="Calibri"/>
          <w:b/>
          <w:bCs/>
          <w:lang w:val="es-419"/>
        </w:rPr>
        <w:t>[THIS QUESTION IS TO BE DISPLAYED FOR EACH RESPONSE OPTION SELECTED AT PAINREL1]</w:t>
      </w:r>
    </w:p>
    <w:p w14:paraId="48065B21" w14:textId="759A20AA" w:rsidR="005678EC" w:rsidRPr="00B073D8" w:rsidRDefault="1D4F8DD3" w:rsidP="3765EDA0">
      <w:pPr>
        <w:pStyle w:val="ListParagraph"/>
        <w:numPr>
          <w:ilvl w:val="0"/>
          <w:numId w:val="131"/>
        </w:numPr>
        <w:spacing w:line="240" w:lineRule="auto"/>
        <w:rPr>
          <w:rFonts w:eastAsiaTheme="minorEastAsia"/>
          <w:lang w:val="es-419"/>
        </w:rPr>
      </w:pPr>
      <w:r w:rsidRPr="1D4F8DD3">
        <w:rPr>
          <w:lang w:val="es-419"/>
        </w:rPr>
        <w:t xml:space="preserve">[PAINREL2] Durante las veces que estuvo tomando </w:t>
      </w:r>
      <w:r w:rsidRPr="1D4F8DD3">
        <w:rPr>
          <w:rFonts w:ascii="Calibri" w:eastAsia="Calibri" w:hAnsi="Calibri" w:cs="Calibri"/>
          <w:b/>
          <w:bCs/>
          <w:lang w:val="es-419"/>
        </w:rPr>
        <w:t>[MED FROM PAINREL1]</w:t>
      </w:r>
      <w:r w:rsidRPr="1D4F8DD3">
        <w:rPr>
          <w:lang w:val="es-419"/>
        </w:rPr>
        <w:t xml:space="preserve">, ¿aproximadamente cuántos </w:t>
      </w:r>
      <w:r w:rsidRPr="1D4F8DD3">
        <w:rPr>
          <w:b/>
          <w:bCs/>
          <w:lang w:val="es-419"/>
        </w:rPr>
        <w:t>días por semana O por mes</w:t>
      </w:r>
      <w:r w:rsidRPr="1D4F8DD3">
        <w:rPr>
          <w:lang w:val="es-419"/>
        </w:rPr>
        <w:t xml:space="preserve"> lo tomó? Anote, ya sea, los días por semana o los días por mes. </w:t>
      </w:r>
    </w:p>
    <w:p w14:paraId="539D6014" w14:textId="0819B81C" w:rsidR="00EE1BE2" w:rsidRPr="00B073D8" w:rsidRDefault="0E3674E1" w:rsidP="003C087C">
      <w:pPr>
        <w:spacing w:line="240" w:lineRule="auto"/>
        <w:ind w:left="720"/>
        <w:rPr>
          <w:rFonts w:eastAsia="Calibri"/>
          <w:lang w:val="es-419"/>
        </w:rPr>
      </w:pPr>
      <w:r w:rsidRPr="00B073D8">
        <w:rPr>
          <w:lang w:val="es-419"/>
        </w:rPr>
        <w:t xml:space="preserve">|__|__| Núm. de días </w:t>
      </w:r>
      <w:r w:rsidR="000C06C3" w:rsidRPr="00B073D8">
        <w:rPr>
          <w:lang w:val="es-419"/>
        </w:rPr>
        <w:t>por</w:t>
      </w:r>
      <w:r w:rsidRPr="00B073D8">
        <w:rPr>
          <w:lang w:val="es-419"/>
        </w:rPr>
        <w:t xml:space="preserve"> semana</w:t>
      </w:r>
    </w:p>
    <w:p w14:paraId="326AE104" w14:textId="459BF3F2" w:rsidR="004021E3" w:rsidRPr="00B073D8" w:rsidRDefault="004021E3" w:rsidP="003C087C">
      <w:pPr>
        <w:spacing w:after="0" w:line="240" w:lineRule="auto"/>
        <w:ind w:left="720"/>
        <w:rPr>
          <w:rFonts w:eastAsia="Calibri"/>
          <w:lang w:val="es-419"/>
        </w:rPr>
      </w:pPr>
      <w:r w:rsidRPr="00B073D8">
        <w:rPr>
          <w:lang w:val="es-419"/>
        </w:rPr>
        <w:t>O</w:t>
      </w:r>
    </w:p>
    <w:p w14:paraId="70181487" w14:textId="654BECCD" w:rsidR="00A64972" w:rsidRPr="00B073D8" w:rsidRDefault="1D4F8DD3" w:rsidP="003C087C">
      <w:pPr>
        <w:spacing w:line="240" w:lineRule="auto"/>
        <w:ind w:left="720"/>
        <w:rPr>
          <w:rFonts w:eastAsia="Calibri"/>
          <w:lang w:val="es-419"/>
        </w:rPr>
      </w:pPr>
      <w:r w:rsidRPr="1D4F8DD3">
        <w:rPr>
          <w:lang w:val="es-419"/>
        </w:rPr>
        <w:t>|__|__| Núm. de días por mes</w:t>
      </w:r>
    </w:p>
    <w:p w14:paraId="13DA1082" w14:textId="14BD67CA" w:rsidR="3765EDA0" w:rsidRDefault="303A489D" w:rsidP="303A489D">
      <w:pPr>
        <w:ind w:left="-20" w:right="-20" w:firstLine="720"/>
        <w:rPr>
          <w:rFonts w:ascii="Calibri" w:eastAsia="Calibri" w:hAnsi="Calibri" w:cs="Calibri"/>
          <w:b/>
          <w:bCs/>
          <w:i/>
          <w:iCs/>
          <w:lang w:val="es-419"/>
        </w:rPr>
      </w:pPr>
      <w:r w:rsidRPr="303A489D">
        <w:rPr>
          <w:rFonts w:ascii="Calibri" w:eastAsia="Calibri" w:hAnsi="Calibri" w:cs="Calibri"/>
          <w:i/>
          <w:iCs/>
          <w:lang w:val="es-419"/>
        </w:rPr>
        <w:t xml:space="preserve">NO RESPONSE </w:t>
      </w:r>
      <w:r w:rsidRPr="303A489D">
        <w:rPr>
          <w:rFonts w:ascii="Wingdings" w:eastAsia="Wingdings" w:hAnsi="Wingdings" w:cs="Wingdings"/>
          <w:lang w:val="es-419"/>
        </w:rPr>
        <w:t>à</w:t>
      </w:r>
      <w:r w:rsidRPr="303A489D">
        <w:rPr>
          <w:rFonts w:ascii="Calibri" w:eastAsia="Calibri" w:hAnsi="Calibri" w:cs="Calibri"/>
          <w:i/>
          <w:iCs/>
          <w:lang w:val="es-419"/>
        </w:rPr>
        <w:t xml:space="preserve"> </w:t>
      </w:r>
      <w:r w:rsidRPr="303A489D">
        <w:rPr>
          <w:rFonts w:ascii="Calibri" w:eastAsia="Calibri" w:hAnsi="Calibri" w:cs="Calibri"/>
          <w:b/>
          <w:bCs/>
          <w:i/>
          <w:iCs/>
          <w:lang w:val="es-419"/>
        </w:rPr>
        <w:t>GO TO PAINREL3_SRC</w:t>
      </w:r>
    </w:p>
    <w:p w14:paraId="21312727" w14:textId="2542DD30" w:rsidR="3765EDA0" w:rsidRDefault="75303805" w:rsidP="75303805">
      <w:pPr>
        <w:spacing w:before="240" w:after="0"/>
        <w:ind w:left="-20" w:right="-20" w:firstLine="720"/>
        <w:rPr>
          <w:rFonts w:ascii="Calibri" w:eastAsia="Calibri" w:hAnsi="Calibri" w:cs="Calibri"/>
          <w:b/>
          <w:bCs/>
          <w:i/>
          <w:iCs/>
          <w:color w:val="000000" w:themeColor="text1"/>
          <w:sz w:val="20"/>
          <w:szCs w:val="20"/>
          <w:lang w:val="es-419"/>
        </w:rPr>
      </w:pPr>
      <w:r w:rsidRPr="75303805">
        <w:rPr>
          <w:rFonts w:ascii="Calibri" w:eastAsia="Calibri" w:hAnsi="Calibri" w:cs="Calibri"/>
          <w:b/>
          <w:bCs/>
          <w:i/>
          <w:iCs/>
          <w:color w:val="000000" w:themeColor="text1"/>
          <w:sz w:val="20"/>
          <w:szCs w:val="20"/>
          <w:lang w:val="es-419"/>
        </w:rPr>
        <w:t xml:space="preserve">[RANGE CHECK: </w:t>
      </w:r>
      <w:r w:rsidRPr="75303805">
        <w:rPr>
          <w:rFonts w:ascii="Calibri" w:eastAsia="Calibri" w:hAnsi="Calibri" w:cs="Calibri"/>
          <w:b/>
          <w:bCs/>
          <w:i/>
          <w:iCs/>
          <w:color w:val="000000" w:themeColor="text1"/>
          <w:sz w:val="20"/>
          <w:szCs w:val="20"/>
          <w:u w:val="single"/>
          <w:lang w:val="es-419"/>
        </w:rPr>
        <w:t xml:space="preserve">week </w:t>
      </w:r>
      <w:r w:rsidRPr="75303805">
        <w:rPr>
          <w:rFonts w:ascii="Calibri" w:eastAsia="Calibri" w:hAnsi="Calibri" w:cs="Calibri"/>
          <w:b/>
          <w:bCs/>
          <w:i/>
          <w:iCs/>
          <w:color w:val="000000" w:themeColor="text1"/>
          <w:sz w:val="20"/>
          <w:szCs w:val="20"/>
          <w:lang w:val="es-419"/>
        </w:rPr>
        <w:t xml:space="preserve">min= 1, max= 7. </w:t>
      </w:r>
      <w:r w:rsidRPr="75303805">
        <w:rPr>
          <w:rFonts w:ascii="Calibri" w:eastAsia="Calibri" w:hAnsi="Calibri" w:cs="Calibri"/>
          <w:b/>
          <w:bCs/>
          <w:i/>
          <w:iCs/>
          <w:color w:val="000000" w:themeColor="text1"/>
          <w:sz w:val="20"/>
          <w:szCs w:val="20"/>
          <w:u w:val="single"/>
          <w:lang w:val="es-419"/>
        </w:rPr>
        <w:t xml:space="preserve">month </w:t>
      </w:r>
      <w:r w:rsidRPr="75303805">
        <w:rPr>
          <w:rFonts w:ascii="Calibri" w:eastAsia="Calibri" w:hAnsi="Calibri" w:cs="Calibri"/>
          <w:b/>
          <w:bCs/>
          <w:i/>
          <w:iCs/>
          <w:color w:val="000000" w:themeColor="text1"/>
          <w:sz w:val="20"/>
          <w:szCs w:val="20"/>
          <w:lang w:val="es-419"/>
        </w:rPr>
        <w:t>min= 1 max=31]</w:t>
      </w:r>
    </w:p>
    <w:p w14:paraId="51114F7A" w14:textId="0628E7A5" w:rsidR="3765EDA0" w:rsidRDefault="3765EDA0" w:rsidP="1D4F8DD3">
      <w:pPr>
        <w:spacing w:after="0"/>
        <w:ind w:left="-20" w:right="-20"/>
        <w:rPr>
          <w:rFonts w:ascii="Calibri" w:eastAsia="Calibri" w:hAnsi="Calibri" w:cs="Calibri"/>
          <w:lang w:val="es-419"/>
        </w:rPr>
      </w:pPr>
    </w:p>
    <w:p w14:paraId="0557E078" w14:textId="267D8DED" w:rsidR="3765EDA0"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 xml:space="preserve">[DISPLAY IF 0, 1, 2, 3, 4, 5, AND/OR 6 WAS SELECTED IN PAINREL1] </w:t>
      </w:r>
    </w:p>
    <w:p w14:paraId="7707E6FD" w14:textId="25EF0F0F" w:rsidR="3765EDA0" w:rsidRDefault="1D4F8DD3" w:rsidP="1D4F8DD3">
      <w:pPr>
        <w:spacing w:after="0" w:line="240" w:lineRule="auto"/>
        <w:rPr>
          <w:rFonts w:ascii="Calibri" w:eastAsia="Calibri" w:hAnsi="Calibri" w:cs="Calibri"/>
          <w:lang w:val="es-419"/>
        </w:rPr>
      </w:pPr>
      <w:r w:rsidRPr="1D4F8DD3">
        <w:rPr>
          <w:rFonts w:ascii="Calibri" w:eastAsia="Calibri" w:hAnsi="Calibri" w:cs="Calibri"/>
          <w:b/>
          <w:bCs/>
          <w:lang w:val="es-419"/>
        </w:rPr>
        <w:t>[THIS QUESTION IS TO BE DISPLAYED FOR EACH RESPONSE OPTION SELECTED AT PAINREL1]</w:t>
      </w:r>
    </w:p>
    <w:p w14:paraId="44C25B67" w14:textId="3DB41777" w:rsidR="00203EEE" w:rsidRPr="00B073D8" w:rsidRDefault="303A489D" w:rsidP="303A489D">
      <w:pPr>
        <w:pStyle w:val="ListParagraph"/>
        <w:numPr>
          <w:ilvl w:val="0"/>
          <w:numId w:val="131"/>
        </w:numPr>
        <w:spacing w:line="240" w:lineRule="auto"/>
        <w:rPr>
          <w:rFonts w:eastAsiaTheme="minorEastAsia"/>
          <w:b/>
          <w:bCs/>
          <w:lang w:val="es-419"/>
        </w:rPr>
      </w:pPr>
      <w:r w:rsidRPr="303A489D">
        <w:rPr>
          <w:lang w:val="es-419"/>
        </w:rPr>
        <w:t xml:space="preserve">[PAINREL3_SRC] Los días en que tomó [MED], ¿aproximadamente cuántas pastillas se tomó </w:t>
      </w:r>
      <w:r w:rsidRPr="303A489D">
        <w:rPr>
          <w:b/>
          <w:bCs/>
          <w:lang w:val="es-419"/>
        </w:rPr>
        <w:t>por día</w:t>
      </w:r>
      <w:r w:rsidRPr="303A489D">
        <w:rPr>
          <w:lang w:val="es-419"/>
        </w:rPr>
        <w:t>,</w:t>
      </w:r>
      <w:r w:rsidRPr="303A489D">
        <w:rPr>
          <w:b/>
          <w:bCs/>
          <w:lang w:val="es-419"/>
        </w:rPr>
        <w:t xml:space="preserve"> </w:t>
      </w:r>
      <w:r w:rsidRPr="303A489D">
        <w:rPr>
          <w:lang w:val="es-419"/>
        </w:rPr>
        <w:t>la mayoría de los días?</w:t>
      </w:r>
    </w:p>
    <w:p w14:paraId="70200E6C" w14:textId="293C7D58" w:rsidR="00EC75CF" w:rsidRPr="00B073D8" w:rsidRDefault="0E3674E1" w:rsidP="00DB5500">
      <w:pPr>
        <w:ind w:left="720"/>
        <w:rPr>
          <w:lang w:val="es-419"/>
        </w:rPr>
      </w:pPr>
      <w:r w:rsidRPr="00B073D8">
        <w:rPr>
          <w:lang w:val="es-419"/>
        </w:rPr>
        <w:t>|__|__| Núm. de pastillas por día</w:t>
      </w:r>
    </w:p>
    <w:p w14:paraId="6F8B79C3" w14:textId="3500CCCA" w:rsidR="006F73BD" w:rsidRPr="00B073D8" w:rsidRDefault="1D4F8DD3" w:rsidP="1D4F8DD3">
      <w:pPr>
        <w:spacing w:after="0"/>
        <w:ind w:left="720"/>
        <w:rPr>
          <w:rFonts w:eastAsia="Calibri"/>
          <w:lang w:val="es-419"/>
        </w:rPr>
      </w:pPr>
      <w:r w:rsidRPr="1D4F8DD3">
        <w:rPr>
          <w:lang w:val="es-419"/>
        </w:rPr>
        <w:t>77</w:t>
      </w:r>
      <w:r w:rsidR="00DB5500">
        <w:tab/>
      </w:r>
      <w:r w:rsidRPr="1D4F8DD3">
        <w:rPr>
          <w:lang w:val="es-419"/>
        </w:rPr>
        <w:t>No sé</w:t>
      </w:r>
    </w:p>
    <w:p w14:paraId="2CCBF9CC" w14:textId="64F178F9" w:rsidR="3765EDA0" w:rsidRDefault="1D4F8DD3" w:rsidP="1D4F8DD3">
      <w:pPr>
        <w:spacing w:after="0" w:line="257"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NO RESPONSE</w:t>
      </w:r>
      <w:r w:rsidRPr="1D4F8DD3">
        <w:rPr>
          <w:rFonts w:ascii="Calibri" w:eastAsia="Calibri" w:hAnsi="Calibri" w:cs="Calibri"/>
          <w:b/>
          <w:bCs/>
          <w:i/>
          <w:iCs/>
          <w:lang w:val="es-419"/>
        </w:rPr>
        <w:t xml:space="preserve"> GO TO</w:t>
      </w:r>
      <w:r w:rsidRPr="1D4F8DD3">
        <w:rPr>
          <w:rFonts w:ascii="Calibri" w:eastAsia="Calibri" w:hAnsi="Calibri" w:cs="Calibri"/>
          <w:i/>
          <w:iCs/>
          <w:lang w:val="es-419"/>
        </w:rPr>
        <w:t xml:space="preserve"> </w:t>
      </w:r>
      <w:r w:rsidRPr="1D4F8DD3">
        <w:rPr>
          <w:rFonts w:ascii="Calibri" w:eastAsia="Calibri" w:hAnsi="Calibri" w:cs="Calibri"/>
          <w:b/>
          <w:bCs/>
          <w:i/>
          <w:iCs/>
          <w:lang w:val="es-419"/>
        </w:rPr>
        <w:t>PAINREL4</w:t>
      </w:r>
    </w:p>
    <w:p w14:paraId="2ED26CD7" w14:textId="3AADCD1E" w:rsidR="3765EDA0" w:rsidRDefault="1D4F8DD3" w:rsidP="1D4F8DD3">
      <w:pPr>
        <w:spacing w:before="240" w:after="0"/>
        <w:ind w:left="-20" w:right="-20" w:firstLine="720"/>
        <w:rPr>
          <w:rFonts w:ascii="Calibri" w:eastAsia="Calibri" w:hAnsi="Calibri" w:cs="Calibri"/>
          <w:b/>
          <w:bCs/>
          <w:i/>
          <w:iCs/>
          <w:color w:val="000000" w:themeColor="text1"/>
          <w:sz w:val="20"/>
          <w:szCs w:val="20"/>
          <w:lang w:val="es-419"/>
        </w:rPr>
      </w:pPr>
      <w:r w:rsidRPr="1D4F8DD3">
        <w:rPr>
          <w:rFonts w:ascii="Calibri" w:eastAsia="Calibri" w:hAnsi="Calibri" w:cs="Calibri"/>
          <w:b/>
          <w:bCs/>
          <w:i/>
          <w:iCs/>
          <w:color w:val="000000" w:themeColor="text1"/>
          <w:sz w:val="20"/>
          <w:szCs w:val="20"/>
          <w:lang w:val="es-419"/>
        </w:rPr>
        <w:t>[RANGE CHECK: min= 1, max= 99]</w:t>
      </w:r>
    </w:p>
    <w:p w14:paraId="5DC7801C" w14:textId="60B46CF0" w:rsidR="3765EDA0" w:rsidRDefault="1D4F8DD3" w:rsidP="1D4F8DD3">
      <w:pPr>
        <w:spacing w:after="0"/>
        <w:ind w:left="-20" w:right="-20"/>
        <w:rPr>
          <w:rFonts w:ascii="Calibri" w:eastAsia="Calibri" w:hAnsi="Calibri" w:cs="Calibri"/>
          <w:lang w:val="es-419"/>
        </w:rPr>
      </w:pPr>
      <w:r w:rsidRPr="1D4F8DD3">
        <w:rPr>
          <w:rFonts w:ascii="Calibri" w:eastAsia="Calibri" w:hAnsi="Calibri" w:cs="Calibri"/>
          <w:lang w:val="es-419"/>
        </w:rPr>
        <w:t xml:space="preserve"> </w:t>
      </w:r>
    </w:p>
    <w:p w14:paraId="6CC17C47" w14:textId="0FC91F06" w:rsidR="3765EDA0"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 xml:space="preserve">[DISPLAY IF 0, 1, 2, 3, 4, 5, AND/OR 6 WAS SELECTED IN PAINREL1] </w:t>
      </w:r>
    </w:p>
    <w:p w14:paraId="02F9CD11" w14:textId="3B2F1B30" w:rsidR="3765EDA0" w:rsidRDefault="1D4F8DD3" w:rsidP="1D4F8DD3">
      <w:pPr>
        <w:spacing w:after="0"/>
        <w:rPr>
          <w:rFonts w:ascii="Calibri" w:eastAsia="Calibri" w:hAnsi="Calibri" w:cs="Calibri"/>
          <w:lang w:val="es-419"/>
        </w:rPr>
      </w:pPr>
      <w:r w:rsidRPr="1D4F8DD3">
        <w:rPr>
          <w:rFonts w:ascii="Calibri" w:eastAsia="Calibri" w:hAnsi="Calibri" w:cs="Calibri"/>
          <w:b/>
          <w:bCs/>
          <w:lang w:val="es-419"/>
        </w:rPr>
        <w:t>[THIS QUESTION IS TO BE DISPLAYED FOR EACH RESPONSE OPTION SELECTED AT PAINREL1]</w:t>
      </w:r>
    </w:p>
    <w:p w14:paraId="3C8B3C59" w14:textId="59A12E9E" w:rsidR="00203EEE" w:rsidRPr="00B073D8" w:rsidRDefault="3765EDA0" w:rsidP="00DB5500">
      <w:pPr>
        <w:pStyle w:val="ListParagraph"/>
        <w:numPr>
          <w:ilvl w:val="0"/>
          <w:numId w:val="131"/>
        </w:numPr>
        <w:spacing w:line="240" w:lineRule="auto"/>
        <w:ind w:right="-72"/>
        <w:rPr>
          <w:rFonts w:eastAsiaTheme="minorEastAsia"/>
          <w:lang w:val="es-419"/>
        </w:rPr>
      </w:pPr>
      <w:r w:rsidRPr="3765EDA0">
        <w:rPr>
          <w:lang w:val="es-419"/>
        </w:rPr>
        <w:t>[PAINREL4] ¿Aproximadamente cuántos años tomó [MED]?</w:t>
      </w:r>
    </w:p>
    <w:p w14:paraId="5F27059E" w14:textId="770F7754" w:rsidR="00EC75CF" w:rsidRPr="00B073D8" w:rsidRDefault="1D4F8DD3" w:rsidP="1D4F8DD3">
      <w:pPr>
        <w:spacing w:after="0"/>
        <w:ind w:left="720"/>
        <w:rPr>
          <w:rFonts w:eastAsia="Calibri"/>
          <w:lang w:val="es-419"/>
        </w:rPr>
      </w:pPr>
      <w:r w:rsidRPr="1D4F8DD3">
        <w:rPr>
          <w:lang w:val="es-419"/>
        </w:rPr>
        <w:t>|__|__| Núm. de años</w:t>
      </w:r>
    </w:p>
    <w:p w14:paraId="4184B93D" w14:textId="77933D71" w:rsidR="3765EDA0" w:rsidRDefault="1D4F8DD3" w:rsidP="1D4F8DD3">
      <w:pPr>
        <w:spacing w:after="0"/>
        <w:ind w:left="-20" w:right="-20" w:firstLine="720"/>
        <w:rPr>
          <w:rFonts w:ascii="Calibri" w:eastAsia="Calibri" w:hAnsi="Calibri" w:cs="Calibri"/>
          <w:b/>
          <w:bCs/>
          <w:i/>
          <w:iCs/>
          <w:lang w:val="es-419"/>
        </w:rPr>
      </w:pPr>
      <w:r w:rsidRPr="1D4F8DD3">
        <w:rPr>
          <w:rFonts w:ascii="Calibri" w:eastAsia="Calibri" w:hAnsi="Calibri" w:cs="Calibri"/>
          <w:i/>
          <w:iCs/>
          <w:lang w:val="es-419"/>
        </w:rPr>
        <w:t>NO RESPONSE</w:t>
      </w:r>
      <w:r w:rsidRPr="1D4F8DD3">
        <w:rPr>
          <w:rFonts w:ascii="Calibri" w:eastAsia="Calibri" w:hAnsi="Calibri" w:cs="Calibri"/>
          <w:b/>
          <w:bCs/>
          <w:i/>
          <w:iCs/>
          <w:lang w:val="es-419"/>
        </w:rPr>
        <w:t xml:space="preserve"> </w:t>
      </w:r>
      <w:r w:rsidRPr="1D4F8DD3">
        <w:rPr>
          <w:rFonts w:ascii="Wingdings" w:eastAsia="Wingdings" w:hAnsi="Wingdings" w:cs="Wingdings"/>
          <w:b/>
          <w:bCs/>
          <w:i/>
          <w:iCs/>
          <w:lang w:val="es-419"/>
        </w:rPr>
        <w:t>à</w:t>
      </w:r>
      <w:r w:rsidRPr="1D4F8DD3">
        <w:rPr>
          <w:rFonts w:ascii="Calibri" w:eastAsia="Calibri" w:hAnsi="Calibri" w:cs="Calibri"/>
          <w:b/>
          <w:bCs/>
          <w:i/>
          <w:iCs/>
          <w:lang w:val="es-419"/>
        </w:rPr>
        <w:t xml:space="preserve"> GO TO PAINREL5</w:t>
      </w:r>
    </w:p>
    <w:p w14:paraId="092682E4" w14:textId="580F4058" w:rsidR="3765EDA0" w:rsidRDefault="303A489D" w:rsidP="303A489D">
      <w:pPr>
        <w:spacing w:before="240" w:after="0"/>
        <w:ind w:left="-20" w:right="-20" w:firstLine="720"/>
        <w:rPr>
          <w:rFonts w:ascii="Calibri" w:eastAsia="Calibri" w:hAnsi="Calibri" w:cs="Calibri"/>
          <w:b/>
          <w:bCs/>
          <w:i/>
          <w:iCs/>
          <w:color w:val="000000" w:themeColor="text1"/>
          <w:sz w:val="20"/>
          <w:szCs w:val="20"/>
          <w:lang w:val="es-419"/>
        </w:rPr>
      </w:pPr>
      <w:r w:rsidRPr="303A489D">
        <w:rPr>
          <w:rFonts w:ascii="Calibri" w:eastAsia="Calibri" w:hAnsi="Calibri" w:cs="Calibri"/>
          <w:b/>
          <w:bCs/>
          <w:i/>
          <w:iCs/>
          <w:color w:val="000000" w:themeColor="text1"/>
          <w:sz w:val="20"/>
          <w:szCs w:val="20"/>
          <w:lang w:val="es-419"/>
        </w:rPr>
        <w:t xml:space="preserve">[RANGE CHECK: min= 1, max= age] </w:t>
      </w:r>
    </w:p>
    <w:p w14:paraId="345DCCC3" w14:textId="10BCE643" w:rsidR="3765EDA0"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 xml:space="preserve">[DISPLAY IF 0, 1, 2, 3, 4, 5, AND/OR 6 WAS SELECTED IN PAINREL1] </w:t>
      </w:r>
    </w:p>
    <w:p w14:paraId="31DECD39" w14:textId="1698E790" w:rsidR="3765EDA0"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[THIS QUESTION IS TO BE DISPLAYED FOR EACH RESPONSE OPTION SELECTED AT PAINREL1]</w:t>
      </w:r>
    </w:p>
    <w:p w14:paraId="62E6B022" w14:textId="178650F2" w:rsidR="00203EEE" w:rsidRPr="00B073D8" w:rsidRDefault="3765EDA0" w:rsidP="00721BD9">
      <w:pPr>
        <w:pStyle w:val="ListParagraph"/>
        <w:numPr>
          <w:ilvl w:val="0"/>
          <w:numId w:val="131"/>
        </w:numPr>
        <w:rPr>
          <w:rFonts w:eastAsiaTheme="minorEastAsia"/>
          <w:b/>
          <w:bCs/>
          <w:lang w:val="es-419"/>
        </w:rPr>
      </w:pPr>
      <w:r w:rsidRPr="3765EDA0">
        <w:rPr>
          <w:lang w:val="es-419"/>
        </w:rPr>
        <w:t xml:space="preserve">[PAINREL5] ¿Cuándo fue </w:t>
      </w:r>
      <w:r w:rsidRPr="3765EDA0">
        <w:rPr>
          <w:b/>
          <w:bCs/>
          <w:lang w:val="es-419"/>
        </w:rPr>
        <w:t>la</w:t>
      </w:r>
      <w:r w:rsidRPr="3765EDA0">
        <w:rPr>
          <w:lang w:val="es-419"/>
        </w:rPr>
        <w:t xml:space="preserve"> </w:t>
      </w:r>
      <w:r w:rsidRPr="3765EDA0">
        <w:rPr>
          <w:b/>
          <w:bCs/>
          <w:lang w:val="es-419"/>
        </w:rPr>
        <w:t>última vez</w:t>
      </w:r>
      <w:r w:rsidRPr="3765EDA0">
        <w:rPr>
          <w:lang w:val="es-419"/>
        </w:rPr>
        <w:t xml:space="preserve"> que tomó [MED]?</w:t>
      </w:r>
    </w:p>
    <w:p w14:paraId="66BFC8AD" w14:textId="0E0EFEA3" w:rsidR="00EC75CF" w:rsidRPr="00B073D8" w:rsidRDefault="1D4F8DD3" w:rsidP="3765EDA0">
      <w:pPr>
        <w:spacing w:after="0" w:line="240" w:lineRule="auto"/>
        <w:ind w:left="720"/>
        <w:rPr>
          <w:rFonts w:ascii="Calibri" w:eastAsia="Calibri" w:hAnsi="Calibri" w:cs="Calibri"/>
          <w:lang w:val="es-419"/>
        </w:rPr>
      </w:pPr>
      <w:r w:rsidRPr="1D4F8DD3">
        <w:rPr>
          <w:lang w:val="es-419"/>
        </w:rPr>
        <w:t>0</w:t>
      </w:r>
      <w:r w:rsidR="001047B6">
        <w:tab/>
      </w:r>
      <w:r w:rsidRPr="1D4F8DD3">
        <w:rPr>
          <w:lang w:val="es-419"/>
        </w:rPr>
        <w:t>En el último mes</w:t>
      </w:r>
      <w:r w:rsidRPr="1D4F8DD3">
        <w:rPr>
          <w:b/>
          <w:bCs/>
          <w:lang w:val="es-419"/>
        </w:rPr>
        <w:t xml:space="preserve"> </w:t>
      </w:r>
      <w:r w:rsidRPr="1D4F8DD3">
        <w:rPr>
          <w:rFonts w:ascii="Wingdings" w:eastAsia="Wingdings" w:hAnsi="Wingdings" w:cs="Wingdings"/>
          <w:b/>
          <w:bCs/>
          <w:lang w:val="es-419"/>
        </w:rPr>
        <w:t>à</w:t>
      </w:r>
      <w:r w:rsidRPr="1D4F8DD3">
        <w:rPr>
          <w:rFonts w:ascii="Calibri" w:eastAsia="Calibri" w:hAnsi="Calibri" w:cs="Calibri"/>
          <w:b/>
          <w:bCs/>
          <w:lang w:val="es-419"/>
        </w:rPr>
        <w:t xml:space="preserve"> GO TO PAINREL7</w:t>
      </w:r>
    </w:p>
    <w:p w14:paraId="3A2FAA4F" w14:textId="648F7116" w:rsidR="00EC75CF" w:rsidRPr="00B073D8" w:rsidRDefault="1D4F8DD3" w:rsidP="3765EDA0">
      <w:pPr>
        <w:spacing w:after="0" w:line="240" w:lineRule="auto"/>
        <w:ind w:left="720"/>
        <w:rPr>
          <w:rFonts w:ascii="Calibri" w:eastAsia="Calibri" w:hAnsi="Calibri" w:cs="Calibri"/>
          <w:b/>
          <w:bCs/>
          <w:lang w:val="es-419"/>
        </w:rPr>
      </w:pPr>
      <w:r w:rsidRPr="1D4F8DD3">
        <w:rPr>
          <w:lang w:val="es-419"/>
        </w:rPr>
        <w:t>1</w:t>
      </w:r>
      <w:r w:rsidR="001047B6">
        <w:tab/>
      </w:r>
      <w:r w:rsidRPr="1D4F8DD3">
        <w:rPr>
          <w:lang w:val="es-419"/>
        </w:rPr>
        <w:t>Hace más de un mes, pero en el último año</w:t>
      </w:r>
      <w:r w:rsidRPr="1D4F8DD3">
        <w:rPr>
          <w:b/>
          <w:bCs/>
          <w:lang w:val="es-419"/>
        </w:rPr>
        <w:t xml:space="preserve"> </w:t>
      </w:r>
      <w:r w:rsidRPr="1D4F8DD3">
        <w:rPr>
          <w:rFonts w:ascii="Wingdings" w:eastAsia="Wingdings" w:hAnsi="Wingdings" w:cs="Wingdings"/>
          <w:b/>
          <w:bCs/>
          <w:lang w:val="es-419"/>
        </w:rPr>
        <w:t>à</w:t>
      </w:r>
      <w:r w:rsidRPr="1D4F8DD3">
        <w:rPr>
          <w:rFonts w:ascii="Calibri" w:eastAsia="Calibri" w:hAnsi="Calibri" w:cs="Calibri"/>
          <w:b/>
          <w:bCs/>
          <w:lang w:val="es-419"/>
        </w:rPr>
        <w:t xml:space="preserve"> GO TO PAINREL7</w:t>
      </w:r>
    </w:p>
    <w:p w14:paraId="39A27E61" w14:textId="2474230B" w:rsidR="77DE6FFC" w:rsidRPr="00B073D8" w:rsidRDefault="1D4F8DD3" w:rsidP="1D4F8DD3">
      <w:pPr>
        <w:spacing w:after="0" w:line="240" w:lineRule="auto"/>
        <w:ind w:left="720" w:right="-144"/>
        <w:rPr>
          <w:rFonts w:ascii="Calibri" w:eastAsia="Calibri" w:hAnsi="Calibri" w:cs="Calibri"/>
          <w:lang w:val="es-419"/>
        </w:rPr>
      </w:pPr>
      <w:r w:rsidRPr="1D4F8DD3">
        <w:rPr>
          <w:lang w:val="es-419"/>
        </w:rPr>
        <w:t>2</w:t>
      </w:r>
      <w:r w:rsidR="001047B6">
        <w:tab/>
      </w:r>
      <w:r w:rsidRPr="1D4F8DD3">
        <w:rPr>
          <w:lang w:val="es-419"/>
        </w:rPr>
        <w:t xml:space="preserve">Hace más de 1 año </w:t>
      </w:r>
      <w:r w:rsidRPr="1D4F8DD3">
        <w:rPr>
          <w:rFonts w:ascii="Wingdings" w:eastAsia="Wingdings" w:hAnsi="Wingdings" w:cs="Wingdings"/>
          <w:b/>
          <w:bCs/>
          <w:lang w:val="es-419"/>
        </w:rPr>
        <w:t>à</w:t>
      </w:r>
      <w:r w:rsidRPr="1D4F8DD3">
        <w:rPr>
          <w:rFonts w:ascii="Calibri" w:eastAsia="Calibri" w:hAnsi="Calibri" w:cs="Calibri"/>
          <w:b/>
          <w:bCs/>
          <w:lang w:val="es-419"/>
        </w:rPr>
        <w:t xml:space="preserve"> GO TO PAINREL6</w:t>
      </w:r>
    </w:p>
    <w:p w14:paraId="7F66528B" w14:textId="2CA2AA83" w:rsidR="3765EDA0" w:rsidRDefault="1D4F8DD3" w:rsidP="1D4F8DD3">
      <w:pPr>
        <w:spacing w:after="0"/>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i/>
          <w:iCs/>
          <w:lang w:val="es-419"/>
        </w:rPr>
        <w:t>à</w:t>
      </w:r>
      <w:r w:rsidRPr="1D4F8DD3">
        <w:rPr>
          <w:rFonts w:ascii="Calibri" w:eastAsia="Calibri" w:hAnsi="Calibri" w:cs="Calibri"/>
          <w:i/>
          <w:iCs/>
          <w:lang w:val="es-419"/>
        </w:rPr>
        <w:t xml:space="preserve"> </w:t>
      </w:r>
      <w:r w:rsidRPr="1D4F8DD3">
        <w:rPr>
          <w:rFonts w:ascii="Calibri" w:eastAsia="Calibri" w:hAnsi="Calibri" w:cs="Calibri"/>
          <w:b/>
          <w:bCs/>
          <w:i/>
          <w:iCs/>
          <w:lang w:val="es-419"/>
        </w:rPr>
        <w:t>GO TO PAINREL6</w:t>
      </w:r>
    </w:p>
    <w:p w14:paraId="1F3406A9" w14:textId="6F5EB2B4" w:rsidR="3765EDA0" w:rsidRDefault="1D4F8DD3" w:rsidP="1D4F8DD3">
      <w:pPr>
        <w:spacing w:after="0"/>
        <w:ind w:left="-20" w:right="-20"/>
        <w:rPr>
          <w:rFonts w:ascii="Calibri" w:eastAsia="Calibri" w:hAnsi="Calibri" w:cs="Calibri"/>
          <w:lang w:val="es-419"/>
        </w:rPr>
      </w:pPr>
      <w:r w:rsidRPr="1D4F8DD3">
        <w:rPr>
          <w:rFonts w:ascii="Calibri" w:eastAsia="Calibri" w:hAnsi="Calibri" w:cs="Calibri"/>
          <w:lang w:val="es-419"/>
        </w:rPr>
        <w:t xml:space="preserve"> </w:t>
      </w:r>
    </w:p>
    <w:p w14:paraId="2498E7C1" w14:textId="59061965" w:rsidR="3765EDA0" w:rsidRDefault="1D4F8DD3" w:rsidP="1D4F8DD3">
      <w:pPr>
        <w:tabs>
          <w:tab w:val="left" w:pos="1035"/>
        </w:tabs>
        <w:spacing w:after="0"/>
        <w:ind w:left="-20" w:right="-20"/>
        <w:rPr>
          <w:rFonts w:ascii="Calibri" w:eastAsia="Calibri" w:hAnsi="Calibri" w:cs="Calibri"/>
          <w:b/>
          <w:bCs/>
          <w:lang w:val="es-419"/>
        </w:rPr>
      </w:pPr>
      <w:r w:rsidRPr="1D4F8DD3">
        <w:rPr>
          <w:rFonts w:ascii="Calibri" w:eastAsia="Calibri" w:hAnsi="Calibri" w:cs="Calibri"/>
          <w:b/>
          <w:bCs/>
          <w:lang w:val="es-419"/>
        </w:rPr>
        <w:t xml:space="preserve">[DISPLAY IF 0, 1, 2, 3, 4, 5, AND/OR 6 WAS SELECTED IN PAINREL1] </w:t>
      </w:r>
    </w:p>
    <w:p w14:paraId="550E4675" w14:textId="6FCF1C52" w:rsidR="3765EDA0" w:rsidRDefault="1D4F8DD3" w:rsidP="1D4F8DD3">
      <w:pPr>
        <w:spacing w:after="0" w:line="240" w:lineRule="auto"/>
        <w:ind w:right="-144"/>
        <w:rPr>
          <w:rFonts w:ascii="Calibri" w:eastAsia="Calibri" w:hAnsi="Calibri" w:cs="Calibri"/>
          <w:lang w:val="es-419"/>
        </w:rPr>
      </w:pPr>
      <w:r w:rsidRPr="1D4F8DD3">
        <w:rPr>
          <w:rFonts w:ascii="Calibri" w:eastAsia="Calibri" w:hAnsi="Calibri" w:cs="Calibri"/>
          <w:b/>
          <w:bCs/>
          <w:lang w:val="es-419"/>
        </w:rPr>
        <w:lastRenderedPageBreak/>
        <w:t>[THIS QUESTION IS TO BE DISPLAYED FOR EACH RESPONSE OPTION SELECTED AT PAINREL1]</w:t>
      </w:r>
    </w:p>
    <w:p w14:paraId="6AFFB394" w14:textId="16DC1CD2" w:rsidR="00F479B4" w:rsidRPr="00B073D8" w:rsidRDefault="3765EDA0" w:rsidP="00731845">
      <w:pPr>
        <w:pStyle w:val="ListParagraph"/>
        <w:numPr>
          <w:ilvl w:val="0"/>
          <w:numId w:val="131"/>
        </w:numPr>
        <w:rPr>
          <w:rFonts w:eastAsiaTheme="minorEastAsia"/>
          <w:lang w:val="es-419"/>
        </w:rPr>
      </w:pPr>
      <w:r w:rsidRPr="3765EDA0">
        <w:rPr>
          <w:lang w:val="es-419"/>
        </w:rPr>
        <w:t xml:space="preserve">[PAINREL6] ¿Hace cuántos años tomó [MED] </w:t>
      </w:r>
      <w:r w:rsidRPr="3765EDA0">
        <w:rPr>
          <w:b/>
          <w:bCs/>
          <w:lang w:val="es-419"/>
        </w:rPr>
        <w:t>por última vez</w:t>
      </w:r>
      <w:r w:rsidRPr="3765EDA0">
        <w:rPr>
          <w:lang w:val="es-419"/>
        </w:rPr>
        <w:t>?</w:t>
      </w:r>
    </w:p>
    <w:p w14:paraId="5FC4C85A" w14:textId="065D8F99" w:rsidR="00203EEE" w:rsidRPr="00B073D8" w:rsidRDefault="1D4F8DD3" w:rsidP="1D4F8DD3">
      <w:pPr>
        <w:spacing w:after="0"/>
        <w:ind w:left="720"/>
        <w:rPr>
          <w:rFonts w:eastAsia="Calibri"/>
          <w:lang w:val="es-419"/>
        </w:rPr>
      </w:pPr>
      <w:r w:rsidRPr="1D4F8DD3">
        <w:rPr>
          <w:lang w:val="es-419"/>
        </w:rPr>
        <w:t>Hace |__|__| años</w:t>
      </w:r>
    </w:p>
    <w:p w14:paraId="49308A50" w14:textId="295F5985" w:rsidR="3765EDA0" w:rsidRDefault="1D4F8DD3" w:rsidP="1D4F8DD3">
      <w:pPr>
        <w:spacing w:after="0"/>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i/>
          <w:iCs/>
          <w:lang w:val="es-419"/>
        </w:rPr>
        <w:t>à</w:t>
      </w:r>
      <w:r w:rsidRPr="1D4F8DD3">
        <w:rPr>
          <w:rFonts w:ascii="Calibri" w:eastAsia="Calibri" w:hAnsi="Calibri" w:cs="Calibri"/>
          <w:i/>
          <w:iCs/>
          <w:lang w:val="es-419"/>
        </w:rPr>
        <w:t xml:space="preserve"> </w:t>
      </w:r>
      <w:r w:rsidRPr="1D4F8DD3">
        <w:rPr>
          <w:rFonts w:ascii="Calibri" w:eastAsia="Calibri" w:hAnsi="Calibri" w:cs="Calibri"/>
          <w:b/>
          <w:bCs/>
          <w:i/>
          <w:iCs/>
          <w:lang w:val="es-419"/>
        </w:rPr>
        <w:t>GO TO PAINREL7</w:t>
      </w:r>
    </w:p>
    <w:p w14:paraId="04E1F854" w14:textId="3B366A2D" w:rsidR="3765EDA0" w:rsidRDefault="303A489D" w:rsidP="303A489D">
      <w:pPr>
        <w:spacing w:before="240" w:after="0"/>
        <w:ind w:left="-20" w:right="-20"/>
        <w:rPr>
          <w:rFonts w:ascii="Calibri" w:eastAsia="Calibri" w:hAnsi="Calibri" w:cs="Calibri"/>
          <w:lang w:val="es-419"/>
        </w:rPr>
      </w:pPr>
      <w:r w:rsidRPr="303A489D">
        <w:rPr>
          <w:rFonts w:ascii="Calibri" w:eastAsia="Calibri" w:hAnsi="Calibri" w:cs="Calibri"/>
          <w:b/>
          <w:bCs/>
          <w:i/>
          <w:iCs/>
          <w:color w:val="000000" w:themeColor="text1"/>
          <w:sz w:val="20"/>
          <w:szCs w:val="20"/>
          <w:lang w:val="es-419"/>
        </w:rPr>
        <w:t xml:space="preserve">[RANGE CHECK: min= 1, max= age] </w:t>
      </w:r>
      <w:r w:rsidRPr="303A489D">
        <w:rPr>
          <w:rFonts w:ascii="Calibri" w:eastAsia="Calibri" w:hAnsi="Calibri" w:cs="Calibri"/>
          <w:lang w:val="es-419"/>
        </w:rPr>
        <w:t xml:space="preserve"> </w:t>
      </w:r>
    </w:p>
    <w:p w14:paraId="350366D8" w14:textId="2E028553" w:rsidR="3765EDA0"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 xml:space="preserve">[DISPLAY IF 0, 1, 2, 3, 4, 5, AND/OR 6 WAS SELECTED IN PAINREL1] </w:t>
      </w:r>
    </w:p>
    <w:p w14:paraId="2D8828ED" w14:textId="1DD202C3" w:rsidR="3765EDA0"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[THIS QUESTION IS TO BE DISPLAYED FOR EACH RESPONSE OPTION SELECTED AT PAINREL1]</w:t>
      </w:r>
    </w:p>
    <w:p w14:paraId="7D191B13" w14:textId="154A7404" w:rsidR="00203EEE" w:rsidRPr="00B073D8" w:rsidRDefault="3765EDA0" w:rsidP="00D91C8F">
      <w:pPr>
        <w:pStyle w:val="ListParagraph"/>
        <w:numPr>
          <w:ilvl w:val="0"/>
          <w:numId w:val="131"/>
        </w:numPr>
        <w:spacing w:after="0" w:line="240" w:lineRule="auto"/>
        <w:ind w:right="-72"/>
        <w:rPr>
          <w:rFonts w:eastAsiaTheme="minorEastAsia"/>
          <w:lang w:val="es-419"/>
        </w:rPr>
      </w:pPr>
      <w:r w:rsidRPr="3765EDA0">
        <w:rPr>
          <w:lang w:val="es-419"/>
        </w:rPr>
        <w:t>[PAINREL7] ¿Por qué tomó [MED]? Seleccione todas las opciones que correspondan.</w:t>
      </w:r>
    </w:p>
    <w:p w14:paraId="3C65697A" w14:textId="6DBB9E84" w:rsidR="00EE0EAA" w:rsidRPr="00B073D8" w:rsidRDefault="00D91C8F" w:rsidP="00D91C8F">
      <w:pPr>
        <w:spacing w:after="0" w:line="240" w:lineRule="auto"/>
        <w:ind w:left="720"/>
        <w:rPr>
          <w:rFonts w:eastAsia="Calibri" w:cstheme="minorHAnsi"/>
          <w:lang w:val="es-419"/>
        </w:rPr>
      </w:pPr>
      <w:r w:rsidRPr="00B073D8">
        <w:rPr>
          <w:lang w:val="es-419"/>
        </w:rPr>
        <w:t>0</w:t>
      </w:r>
      <w:r w:rsidRPr="00B073D8">
        <w:rPr>
          <w:lang w:val="es-419"/>
        </w:rPr>
        <w:tab/>
        <w:t>Artritis</w:t>
      </w:r>
    </w:p>
    <w:p w14:paraId="198C310F" w14:textId="604795CC" w:rsidR="00EE0EAA" w:rsidRPr="00B073D8" w:rsidRDefault="00D91C8F" w:rsidP="00D91C8F">
      <w:pPr>
        <w:spacing w:after="0" w:line="240" w:lineRule="auto"/>
        <w:ind w:left="720" w:right="-72"/>
        <w:rPr>
          <w:rFonts w:eastAsia="Calibri" w:cstheme="minorHAnsi"/>
          <w:lang w:val="es-419"/>
        </w:rPr>
      </w:pPr>
      <w:r w:rsidRPr="00B073D8">
        <w:rPr>
          <w:lang w:val="es-419"/>
        </w:rPr>
        <w:t>1</w:t>
      </w:r>
      <w:r w:rsidRPr="00B073D8">
        <w:rPr>
          <w:lang w:val="es-419"/>
        </w:rPr>
        <w:tab/>
        <w:t>Dolor de espalda</w:t>
      </w:r>
    </w:p>
    <w:p w14:paraId="3242C7B8" w14:textId="56506458" w:rsidR="00EE0EAA" w:rsidRPr="00B073D8" w:rsidRDefault="303A489D" w:rsidP="3765EDA0">
      <w:pPr>
        <w:spacing w:after="0" w:line="240" w:lineRule="auto"/>
        <w:ind w:left="720" w:right="-72"/>
        <w:rPr>
          <w:rFonts w:ascii="Calibri" w:eastAsia="Calibri" w:hAnsi="Calibri" w:cs="Calibri"/>
          <w:lang w:val="es-419"/>
        </w:rPr>
      </w:pPr>
      <w:r w:rsidRPr="303A489D">
        <w:rPr>
          <w:lang w:val="es-419"/>
        </w:rPr>
        <w:t>2</w:t>
      </w:r>
      <w:r w:rsidR="54F3CC0C">
        <w:tab/>
      </w:r>
      <w:r w:rsidRPr="303A489D">
        <w:rPr>
          <w:lang w:val="es-419"/>
        </w:rPr>
        <w:t xml:space="preserve">Cólicos menstruales </w:t>
      </w:r>
      <w:r w:rsidRPr="303A489D">
        <w:rPr>
          <w:rFonts w:ascii="Calibri" w:eastAsia="Calibri" w:hAnsi="Calibri" w:cs="Calibri"/>
          <w:b/>
          <w:bCs/>
          <w:lang w:val="es-419"/>
        </w:rPr>
        <w:t>[DISPLAY IF SEX= 0 OR (SEX2=5 OR 6)]</w:t>
      </w:r>
    </w:p>
    <w:p w14:paraId="46F4AB52" w14:textId="15468AA3" w:rsidR="00EE0EAA" w:rsidRPr="00B073D8" w:rsidRDefault="00D91C8F" w:rsidP="00D91C8F">
      <w:pPr>
        <w:spacing w:after="0" w:line="240" w:lineRule="auto"/>
        <w:ind w:left="720" w:right="-72"/>
        <w:rPr>
          <w:rFonts w:eastAsia="Calibri" w:cstheme="minorHAnsi"/>
          <w:lang w:val="es-419"/>
        </w:rPr>
      </w:pPr>
      <w:r w:rsidRPr="00B073D8">
        <w:rPr>
          <w:lang w:val="es-419"/>
        </w:rPr>
        <w:t>3</w:t>
      </w:r>
      <w:r w:rsidRPr="00B073D8">
        <w:rPr>
          <w:lang w:val="es-419"/>
        </w:rPr>
        <w:tab/>
        <w:t>Prevención de enfermedades</w:t>
      </w:r>
    </w:p>
    <w:p w14:paraId="335D3B96" w14:textId="3771DFF1" w:rsidR="00EE0EAA" w:rsidRPr="00B073D8" w:rsidRDefault="00D91C8F" w:rsidP="00D91C8F">
      <w:pPr>
        <w:spacing w:after="0" w:line="240" w:lineRule="auto"/>
        <w:ind w:left="720" w:right="-72"/>
        <w:rPr>
          <w:rFonts w:eastAsia="Calibri" w:cstheme="minorHAnsi"/>
          <w:lang w:val="es-419"/>
        </w:rPr>
      </w:pPr>
      <w:r w:rsidRPr="00B073D8">
        <w:rPr>
          <w:lang w:val="es-419"/>
        </w:rPr>
        <w:t>4</w:t>
      </w:r>
      <w:r w:rsidRPr="00B073D8">
        <w:rPr>
          <w:lang w:val="es-419"/>
        </w:rPr>
        <w:tab/>
        <w:t xml:space="preserve">Dolor de cabeza o migraña </w:t>
      </w:r>
    </w:p>
    <w:p w14:paraId="1AC3B852" w14:textId="393EFB29" w:rsidR="00EE0EAA" w:rsidRPr="00B073D8" w:rsidRDefault="00D91C8F" w:rsidP="00D91C8F">
      <w:pPr>
        <w:spacing w:after="0" w:line="240" w:lineRule="auto"/>
        <w:ind w:left="720" w:right="-72"/>
        <w:rPr>
          <w:rFonts w:eastAsia="Calibri" w:cstheme="minorHAnsi"/>
          <w:lang w:val="es-419"/>
        </w:rPr>
      </w:pPr>
      <w:r w:rsidRPr="00B073D8">
        <w:rPr>
          <w:lang w:val="es-419"/>
        </w:rPr>
        <w:t>5</w:t>
      </w:r>
      <w:r w:rsidRPr="00B073D8">
        <w:rPr>
          <w:lang w:val="es-419"/>
        </w:rPr>
        <w:tab/>
        <w:t>Enfermedad, resfriado, gripe, fiebre</w:t>
      </w:r>
    </w:p>
    <w:p w14:paraId="6182D88F" w14:textId="76EA74F8" w:rsidR="00EE0EAA" w:rsidRPr="00B073D8" w:rsidRDefault="00D91C8F" w:rsidP="00D91C8F">
      <w:pPr>
        <w:spacing w:after="0" w:line="240" w:lineRule="auto"/>
        <w:ind w:left="720" w:right="-72"/>
        <w:rPr>
          <w:rFonts w:eastAsia="Calibri" w:cstheme="minorHAnsi"/>
          <w:lang w:val="es-419"/>
        </w:rPr>
      </w:pPr>
      <w:r w:rsidRPr="00B073D8">
        <w:rPr>
          <w:lang w:val="es-419"/>
        </w:rPr>
        <w:t>6</w:t>
      </w:r>
      <w:r w:rsidRPr="00B073D8">
        <w:rPr>
          <w:lang w:val="es-419"/>
        </w:rPr>
        <w:tab/>
        <w:t>Dolor muscular o articular, lesiones articulares u óseas, esguinces o torceduras</w:t>
      </w:r>
    </w:p>
    <w:p w14:paraId="73BADDAF" w14:textId="6FC2514D" w:rsidR="00EE0EAA" w:rsidRPr="00B073D8" w:rsidRDefault="3765EDA0" w:rsidP="00D91C8F">
      <w:pPr>
        <w:spacing w:after="0" w:line="240" w:lineRule="auto"/>
        <w:ind w:left="720" w:right="-72"/>
        <w:rPr>
          <w:rFonts w:eastAsia="Calibri" w:cstheme="minorHAnsi"/>
          <w:lang w:val="es-419"/>
        </w:rPr>
      </w:pPr>
      <w:r w:rsidRPr="3765EDA0">
        <w:rPr>
          <w:lang w:val="es-419"/>
        </w:rPr>
        <w:t>7</w:t>
      </w:r>
      <w:r w:rsidR="00D91C8F">
        <w:tab/>
      </w:r>
      <w:r w:rsidRPr="3765EDA0">
        <w:rPr>
          <w:lang w:val="es-419"/>
        </w:rPr>
        <w:t>Dolor de muela</w:t>
      </w:r>
    </w:p>
    <w:p w14:paraId="6093DE59" w14:textId="1294F10B" w:rsidR="77DE6FFC" w:rsidRPr="00B073D8" w:rsidRDefault="1D4F8DD3" w:rsidP="1D4F8DD3">
      <w:pPr>
        <w:spacing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NO RESPONSE</w:t>
      </w:r>
      <w:r w:rsidRPr="1D4F8DD3">
        <w:rPr>
          <w:rFonts w:ascii="Calibri" w:eastAsia="Calibri" w:hAnsi="Calibri" w:cs="Calibri"/>
          <w:b/>
          <w:bCs/>
          <w:i/>
          <w:iCs/>
          <w:lang w:val="es-419"/>
        </w:rPr>
        <w:t xml:space="preserve"> </w:t>
      </w:r>
      <w:r w:rsidRPr="1D4F8DD3">
        <w:rPr>
          <w:rFonts w:ascii="Wingdings" w:eastAsia="Wingdings" w:hAnsi="Wingdings" w:cs="Wingdings"/>
          <w:lang w:val="es-419"/>
        </w:rPr>
        <w:t>à</w:t>
      </w:r>
      <w:r w:rsidRPr="1D4F8DD3">
        <w:rPr>
          <w:rFonts w:ascii="Calibri" w:eastAsia="Calibri" w:hAnsi="Calibri" w:cs="Calibri"/>
          <w:b/>
          <w:bCs/>
          <w:lang w:val="es-419"/>
        </w:rPr>
        <w:t xml:space="preserve"> </w:t>
      </w:r>
      <w:r w:rsidRPr="1D4F8DD3">
        <w:rPr>
          <w:rFonts w:ascii="Calibri" w:eastAsia="Calibri" w:hAnsi="Calibri" w:cs="Calibri"/>
          <w:b/>
          <w:bCs/>
          <w:i/>
          <w:iCs/>
          <w:lang w:val="es-419"/>
        </w:rPr>
        <w:t>GO TO PAINREL8</w:t>
      </w:r>
    </w:p>
    <w:p w14:paraId="2F1BFA7F" w14:textId="77DA70A2" w:rsidR="77DE6FFC" w:rsidRPr="00B073D8" w:rsidRDefault="77DE6FFC" w:rsidP="3765EDA0">
      <w:pPr>
        <w:spacing w:after="0" w:line="240" w:lineRule="auto"/>
        <w:rPr>
          <w:rFonts w:asciiTheme="minorEastAsia" w:eastAsiaTheme="minorEastAsia" w:hAnsiTheme="minorEastAsia" w:cstheme="minorEastAsia"/>
          <w:lang w:val="es-419"/>
        </w:rPr>
      </w:pPr>
    </w:p>
    <w:p w14:paraId="359A727A" w14:textId="29A526ED" w:rsidR="00493FC7" w:rsidRPr="00B073D8" w:rsidRDefault="3765EDA0" w:rsidP="00B70775">
      <w:pPr>
        <w:pStyle w:val="ListParagraph"/>
        <w:numPr>
          <w:ilvl w:val="0"/>
          <w:numId w:val="131"/>
        </w:numPr>
        <w:spacing w:line="240" w:lineRule="auto"/>
        <w:rPr>
          <w:rFonts w:eastAsiaTheme="minorEastAsia"/>
          <w:b/>
          <w:bCs/>
          <w:lang w:val="es-419"/>
        </w:rPr>
      </w:pPr>
      <w:r w:rsidRPr="3765EDA0">
        <w:rPr>
          <w:lang w:val="es-419"/>
        </w:rPr>
        <w:t>[PAINREL8] ¿Tomó alguna vez analgésicos de venta con receta que contienen opioides de alguna forma no indicada por un médico? Esto podría incluir tomarlos sin receta, tomar más de lo indicado, o con más frecuencia o durante más tiempo de lo indicado. No se olvide de que protegemos su privacidad. Eliminamos de sus respuestas al cuestionario la información que pueda identificarlo antes de dárselas a los investigadores.</w:t>
      </w:r>
    </w:p>
    <w:p w14:paraId="0126880B" w14:textId="55AE0A7D" w:rsidR="00493FC7" w:rsidRPr="00B073D8" w:rsidRDefault="00777F82" w:rsidP="00AB1F45">
      <w:pPr>
        <w:spacing w:after="0"/>
        <w:ind w:left="720"/>
        <w:rPr>
          <w:lang w:val="es-419"/>
        </w:rPr>
      </w:pPr>
      <w:r w:rsidRPr="00B073D8">
        <w:rPr>
          <w:lang w:val="es-419"/>
        </w:rPr>
        <w:t>0</w:t>
      </w:r>
      <w:r w:rsidRPr="00B073D8">
        <w:rPr>
          <w:lang w:val="es-419"/>
        </w:rPr>
        <w:tab/>
        <w:t>No</w:t>
      </w:r>
    </w:p>
    <w:p w14:paraId="3E3DB9AE" w14:textId="62501A68" w:rsidR="00493FC7" w:rsidRPr="00B073D8" w:rsidRDefault="00777F82" w:rsidP="00AB1F45">
      <w:pPr>
        <w:spacing w:after="0"/>
        <w:ind w:left="720"/>
        <w:rPr>
          <w:lang w:val="es-419"/>
        </w:rPr>
      </w:pPr>
      <w:r w:rsidRPr="00B073D8">
        <w:rPr>
          <w:lang w:val="es-419"/>
        </w:rPr>
        <w:t>1</w:t>
      </w:r>
      <w:r w:rsidRPr="00B073D8">
        <w:rPr>
          <w:lang w:val="es-419"/>
        </w:rPr>
        <w:tab/>
        <w:t>A veces</w:t>
      </w:r>
    </w:p>
    <w:p w14:paraId="61091E14" w14:textId="69F1E0F0" w:rsidR="00493FC7" w:rsidRPr="00B073D8" w:rsidRDefault="00777F82" w:rsidP="00AB1F45">
      <w:pPr>
        <w:spacing w:after="0"/>
        <w:ind w:left="720"/>
        <w:rPr>
          <w:lang w:val="es-419"/>
        </w:rPr>
      </w:pPr>
      <w:r w:rsidRPr="00B073D8">
        <w:rPr>
          <w:lang w:val="es-419"/>
        </w:rPr>
        <w:t>2</w:t>
      </w:r>
      <w:r w:rsidRPr="00B073D8">
        <w:rPr>
          <w:lang w:val="es-419"/>
        </w:rPr>
        <w:tab/>
        <w:t>A menudo</w:t>
      </w:r>
    </w:p>
    <w:p w14:paraId="514204B0" w14:textId="16CE5F27" w:rsidR="00744208" w:rsidRPr="00B073D8" w:rsidRDefault="1D4F8DD3" w:rsidP="00AB1F45">
      <w:pPr>
        <w:ind w:left="720"/>
        <w:rPr>
          <w:lang w:val="es-419"/>
        </w:rPr>
      </w:pPr>
      <w:r w:rsidRPr="1D4F8DD3">
        <w:rPr>
          <w:lang w:val="es-419"/>
        </w:rPr>
        <w:t>99</w:t>
      </w:r>
      <w:r w:rsidR="00777F82">
        <w:tab/>
      </w:r>
      <w:r w:rsidRPr="1D4F8DD3">
        <w:rPr>
          <w:lang w:val="es-419"/>
        </w:rPr>
        <w:t>Prefiero no responder</w:t>
      </w:r>
    </w:p>
    <w:p w14:paraId="07582D29" w14:textId="1E68115B" w:rsidR="3765EDA0" w:rsidRDefault="1D4F8DD3" w:rsidP="1D4F8DD3">
      <w:pPr>
        <w:spacing w:line="257"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i/>
          <w:iCs/>
          <w:lang w:val="es-419"/>
        </w:rPr>
        <w:t xml:space="preserve"> </w:t>
      </w:r>
      <w:r w:rsidRPr="1D4F8DD3">
        <w:rPr>
          <w:rFonts w:ascii="Calibri" w:eastAsia="Calibri" w:hAnsi="Calibri" w:cs="Calibri"/>
          <w:b/>
          <w:bCs/>
          <w:i/>
          <w:iCs/>
          <w:lang w:val="es-419"/>
        </w:rPr>
        <w:t>GO TO CHOLHTN</w:t>
      </w:r>
    </w:p>
    <w:p w14:paraId="00DE94D5" w14:textId="55598205" w:rsidR="00EA0042" w:rsidRPr="00B073D8" w:rsidRDefault="7E25915E" w:rsidP="002164EB">
      <w:pPr>
        <w:pStyle w:val="Heading2"/>
        <w:rPr>
          <w:rFonts w:eastAsia="Times New Roman"/>
          <w:lang w:val="es-419"/>
        </w:rPr>
      </w:pPr>
      <w:r w:rsidRPr="00B073D8">
        <w:rPr>
          <w:lang w:val="es-419"/>
        </w:rPr>
        <w:t>[CHOLHTN] Medicamentos para el colesterol y la presión arterial (hipertensión)</w:t>
      </w:r>
    </w:p>
    <w:p w14:paraId="692B6F6B" w14:textId="7FC0CF52" w:rsidR="00595422" w:rsidRPr="00B073D8" w:rsidRDefault="3765EDA0" w:rsidP="00A60C3F">
      <w:pPr>
        <w:pStyle w:val="ListParagraph"/>
        <w:numPr>
          <w:ilvl w:val="0"/>
          <w:numId w:val="131"/>
        </w:numPr>
        <w:rPr>
          <w:rFonts w:eastAsia="Calibri"/>
          <w:lang w:val="es-419"/>
        </w:rPr>
      </w:pPr>
      <w:r w:rsidRPr="3765EDA0">
        <w:rPr>
          <w:lang w:val="es-419"/>
        </w:rPr>
        <w:t xml:space="preserve">¿Ha tomado alguna vez cualquiera de estos medicamentos por lo menos </w:t>
      </w:r>
      <w:r w:rsidRPr="3765EDA0">
        <w:rPr>
          <w:b/>
          <w:bCs/>
          <w:lang w:val="es-419"/>
        </w:rPr>
        <w:t>cuatro veces al mes por seis meses o más</w:t>
      </w:r>
      <w:r w:rsidRPr="3765EDA0">
        <w:rPr>
          <w:lang w:val="es-419"/>
        </w:rPr>
        <w:t>? Seleccione todas las opciones que correspondan.</w:t>
      </w:r>
    </w:p>
    <w:p w14:paraId="151CA288" w14:textId="5DC4D60D" w:rsidR="00492F4D" w:rsidRPr="00B073D8" w:rsidRDefault="00A60C3F" w:rsidP="00B41E49">
      <w:pPr>
        <w:spacing w:before="60" w:after="0" w:line="240" w:lineRule="auto"/>
        <w:ind w:left="1440" w:hanging="720"/>
        <w:contextualSpacing/>
        <w:rPr>
          <w:rFonts w:eastAsiaTheme="minorEastAsia"/>
          <w:lang w:val="es-419"/>
        </w:rPr>
      </w:pPr>
      <w:r w:rsidRPr="00B073D8">
        <w:rPr>
          <w:lang w:val="es-419"/>
        </w:rPr>
        <w:t>0</w:t>
      </w:r>
      <w:r w:rsidRPr="00B073D8">
        <w:rPr>
          <w:lang w:val="es-419"/>
        </w:rPr>
        <w:tab/>
        <w:t xml:space="preserve">Medicamentos para disminuir el colesterol o los lípidos, </w:t>
      </w:r>
      <w:r w:rsidR="005D1796" w:rsidRPr="00B073D8">
        <w:rPr>
          <w:lang w:val="es-419"/>
        </w:rPr>
        <w:t>como las</w:t>
      </w:r>
      <w:r w:rsidRPr="00B073D8">
        <w:rPr>
          <w:lang w:val="es-419"/>
        </w:rPr>
        <w:t xml:space="preserve"> estatinas (</w:t>
      </w:r>
      <w:r w:rsidR="005D1796" w:rsidRPr="00B073D8">
        <w:rPr>
          <w:lang w:val="es-419"/>
        </w:rPr>
        <w:t>p. ej.,</w:t>
      </w:r>
      <w:r w:rsidRPr="00B073D8">
        <w:rPr>
          <w:lang w:val="es-419"/>
        </w:rPr>
        <w:t xml:space="preserve"> atorvastatina [Lipitor®], fluvastatina [como Lescol® o Lescol® XL], lovastatina [como Mevacor® o Altoprev®], pravastatina [Pravachol®], rosuvastatina [Crestor</w:t>
      </w:r>
      <w:r w:rsidRPr="00B073D8">
        <w:rPr>
          <w:rFonts w:ascii="Calibri" w:hAnsi="Calibri"/>
          <w:color w:val="000000" w:themeColor="text1"/>
          <w:lang w:val="es-419"/>
        </w:rPr>
        <w:t>®</w:t>
      </w:r>
      <w:r w:rsidRPr="00B073D8">
        <w:rPr>
          <w:lang w:val="es-419"/>
        </w:rPr>
        <w:t>], simvastatina [Zocor] o pitavastatina [Livalo®])</w:t>
      </w:r>
    </w:p>
    <w:p w14:paraId="6B6B510B" w14:textId="4245C60B" w:rsidR="00492F4D" w:rsidRPr="00B073D8" w:rsidRDefault="00A60C3F" w:rsidP="00B41E49">
      <w:pPr>
        <w:spacing w:before="60" w:after="0" w:line="240" w:lineRule="auto"/>
        <w:ind w:left="1440" w:hanging="720"/>
        <w:contextualSpacing/>
        <w:rPr>
          <w:rFonts w:eastAsiaTheme="minorEastAsia"/>
          <w:lang w:val="es-419"/>
        </w:rPr>
      </w:pPr>
      <w:r w:rsidRPr="00B073D8">
        <w:rPr>
          <w:lang w:val="es-419"/>
        </w:rPr>
        <w:t>1</w:t>
      </w:r>
      <w:r w:rsidRPr="00B073D8">
        <w:rPr>
          <w:lang w:val="es-419"/>
        </w:rPr>
        <w:tab/>
        <w:t>Medicamentos para tratar la presión arterial alta (hipertensión) (como bumetanida [Bumex®], clortalidona [Hygroton®], clorotiazida [Diuril®], etacrinato [Edecrin®], furosemida [Lasix®], hidroclorotiazida HCTZ [como Esidrix®, Hydrodiuril® o Microzide®], indapamida [Lozol®], metilcotiazida [Enduron®], metolazona [como Mykroz® o Zaroxolyn®] o torsemida [Demadex®])</w:t>
      </w:r>
    </w:p>
    <w:p w14:paraId="081B90DA" w14:textId="5E68410D" w:rsidR="00492F4D" w:rsidRPr="00B073D8" w:rsidRDefault="1D4F8DD3" w:rsidP="1D4F8DD3">
      <w:pPr>
        <w:spacing w:after="0" w:line="257" w:lineRule="auto"/>
        <w:ind w:left="-20" w:right="-20" w:firstLine="720"/>
        <w:rPr>
          <w:rFonts w:ascii="Calibri" w:eastAsia="Calibri" w:hAnsi="Calibri" w:cs="Calibri"/>
          <w:b/>
          <w:bCs/>
          <w:lang w:val="es-419"/>
        </w:rPr>
      </w:pPr>
      <w:r w:rsidRPr="1D4F8DD3">
        <w:rPr>
          <w:lang w:val="es-419"/>
        </w:rPr>
        <w:t>88</w:t>
      </w:r>
      <w:r w:rsidR="00B41E49">
        <w:tab/>
      </w:r>
      <w:r w:rsidRPr="1D4F8DD3">
        <w:rPr>
          <w:lang w:val="es-419"/>
        </w:rPr>
        <w:t>Ninguno de los anteriores</w:t>
      </w:r>
      <w:r w:rsidRPr="1D4F8DD3">
        <w:rPr>
          <w:b/>
          <w:bCs/>
          <w:lang w:val="es-419"/>
        </w:rPr>
        <w:t xml:space="preserve"> </w:t>
      </w:r>
      <w:r w:rsidRPr="1D4F8DD3">
        <w:rPr>
          <w:rFonts w:ascii="Wingdings" w:eastAsia="Wingdings" w:hAnsi="Wingdings" w:cs="Wingdings"/>
          <w:b/>
          <w:bCs/>
          <w:lang w:val="es-419"/>
        </w:rPr>
        <w:t>à</w:t>
      </w:r>
      <w:r w:rsidRPr="1D4F8DD3">
        <w:rPr>
          <w:rFonts w:ascii="Calibri" w:eastAsia="Calibri" w:hAnsi="Calibri" w:cs="Calibri"/>
          <w:b/>
          <w:bCs/>
          <w:lang w:val="es-419"/>
        </w:rPr>
        <w:t xml:space="preserve"> GO TO METFOR</w:t>
      </w:r>
    </w:p>
    <w:p w14:paraId="5DA1F875" w14:textId="49243C8E" w:rsidR="00492F4D" w:rsidRPr="00B073D8" w:rsidRDefault="1D4F8DD3" w:rsidP="1D4F8DD3">
      <w:pPr>
        <w:spacing w:after="0"/>
        <w:ind w:left="-20" w:right="-20" w:firstLine="720"/>
        <w:rPr>
          <w:rFonts w:ascii="Calibri" w:eastAsia="Calibri" w:hAnsi="Calibri" w:cs="Calibri"/>
          <w:b/>
          <w:bCs/>
          <w:i/>
          <w:iCs/>
          <w:lang w:val="es-419"/>
        </w:rPr>
      </w:pPr>
      <w:r w:rsidRPr="1D4F8DD3">
        <w:rPr>
          <w:rFonts w:ascii="Calibri" w:eastAsia="Calibri" w:hAnsi="Calibri" w:cs="Calibri"/>
          <w:i/>
          <w:iCs/>
          <w:lang w:val="es-419"/>
        </w:rPr>
        <w:lastRenderedPageBreak/>
        <w:t xml:space="preserve">NO RESPONSE </w:t>
      </w:r>
      <w:r w:rsidRPr="1D4F8DD3">
        <w:rPr>
          <w:rFonts w:ascii="Wingdings" w:eastAsia="Wingdings" w:hAnsi="Wingdings" w:cs="Wingdings"/>
          <w:i/>
          <w:iCs/>
          <w:lang w:val="es-419"/>
        </w:rPr>
        <w:t>à</w:t>
      </w:r>
      <w:r w:rsidRPr="1D4F8DD3">
        <w:rPr>
          <w:rFonts w:ascii="Calibri" w:eastAsia="Calibri" w:hAnsi="Calibri" w:cs="Calibri"/>
          <w:i/>
          <w:iCs/>
          <w:lang w:val="es-419"/>
        </w:rPr>
        <w:t xml:space="preserve"> </w:t>
      </w:r>
      <w:r w:rsidRPr="1D4F8DD3">
        <w:rPr>
          <w:rFonts w:ascii="Calibri" w:eastAsia="Calibri" w:hAnsi="Calibri" w:cs="Calibri"/>
          <w:b/>
          <w:bCs/>
          <w:i/>
          <w:iCs/>
          <w:lang w:val="es-419"/>
        </w:rPr>
        <w:t>GO TO METFOR</w:t>
      </w:r>
    </w:p>
    <w:p w14:paraId="0AFEECF0" w14:textId="751B2589" w:rsidR="00492F4D" w:rsidRPr="00B073D8" w:rsidRDefault="1D4F8DD3" w:rsidP="1D4F8DD3">
      <w:pPr>
        <w:spacing w:after="0"/>
        <w:ind w:left="-20" w:right="-20"/>
        <w:rPr>
          <w:rFonts w:ascii="Calibri" w:eastAsia="Calibri" w:hAnsi="Calibri" w:cs="Calibri"/>
          <w:i/>
          <w:iCs/>
          <w:lang w:val="es-419"/>
        </w:rPr>
      </w:pPr>
      <w:r w:rsidRPr="1D4F8DD3">
        <w:rPr>
          <w:rFonts w:ascii="Calibri" w:eastAsia="Calibri" w:hAnsi="Calibri" w:cs="Calibri"/>
          <w:i/>
          <w:iCs/>
          <w:lang w:val="es-419"/>
        </w:rPr>
        <w:t xml:space="preserve"> </w:t>
      </w:r>
    </w:p>
    <w:p w14:paraId="6D6C158C" w14:textId="344E54AA" w:rsidR="00492F4D" w:rsidRPr="00B073D8"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[NOTE: CHOLHTN2_# – CHOLHTN6_# ARE ONLY DISPLAYED FOR RESPONSES [MED] SELECTED IN CHOLHTN AND ARE PROGRAMMED ITERATIVELY:</w:t>
      </w:r>
    </w:p>
    <w:p w14:paraId="77032B37" w14:textId="00948F27" w:rsidR="00492F4D" w:rsidRPr="00B073D8" w:rsidRDefault="303A489D" w:rsidP="1D4F8DD3">
      <w:pPr>
        <w:spacing w:after="0"/>
        <w:ind w:left="-20" w:right="-20"/>
        <w:rPr>
          <w:rFonts w:ascii="Calibri" w:eastAsia="Calibri" w:hAnsi="Calibri" w:cs="Calibri"/>
          <w:b/>
          <w:bCs/>
          <w:lang w:val="es-419"/>
        </w:rPr>
      </w:pPr>
      <w:r w:rsidRPr="303A489D">
        <w:rPr>
          <w:rFonts w:ascii="Calibri" w:eastAsia="Calibri" w:hAnsi="Calibri" w:cs="Calibri"/>
          <w:b/>
          <w:bCs/>
          <w:lang w:val="es-419"/>
        </w:rPr>
        <w:t>IF 0 SELECTED THEN FILL [MED] = "m</w:t>
      </w:r>
      <w:r w:rsidRPr="303A489D">
        <w:rPr>
          <w:b/>
          <w:bCs/>
          <w:lang w:val="es-419"/>
        </w:rPr>
        <w:t>edicamentos para disminuir el colesterol o los lípidos, como las estatinas</w:t>
      </w:r>
      <w:r w:rsidRPr="303A489D">
        <w:rPr>
          <w:rFonts w:ascii="Calibri" w:eastAsia="Calibri" w:hAnsi="Calibri" w:cs="Calibri"/>
          <w:b/>
          <w:bCs/>
          <w:lang w:val="es-419"/>
        </w:rPr>
        <w:t>"</w:t>
      </w:r>
    </w:p>
    <w:p w14:paraId="0F5B9BE4" w14:textId="7B35303A" w:rsidR="00492F4D" w:rsidRPr="00B073D8" w:rsidRDefault="303A489D" w:rsidP="1D4F8DD3">
      <w:pPr>
        <w:spacing w:after="0"/>
        <w:ind w:left="-20" w:right="-20"/>
        <w:rPr>
          <w:rFonts w:ascii="Calibri" w:eastAsia="Calibri" w:hAnsi="Calibri" w:cs="Calibri"/>
          <w:b/>
          <w:bCs/>
          <w:lang w:val="es-419"/>
        </w:rPr>
      </w:pPr>
      <w:r w:rsidRPr="303A489D">
        <w:rPr>
          <w:rFonts w:ascii="Calibri" w:eastAsia="Calibri" w:hAnsi="Calibri" w:cs="Calibri"/>
          <w:b/>
          <w:bCs/>
          <w:lang w:val="es-419"/>
        </w:rPr>
        <w:t>IF 1 SELECTED THEN FILL [MED] = "m</w:t>
      </w:r>
      <w:r w:rsidRPr="303A489D">
        <w:rPr>
          <w:b/>
          <w:bCs/>
          <w:lang w:val="es-419"/>
        </w:rPr>
        <w:t>edicamentos para tratar la presión arterial alta (hipertensión)</w:t>
      </w:r>
      <w:r w:rsidRPr="303A489D">
        <w:rPr>
          <w:rFonts w:ascii="Calibri" w:eastAsia="Calibri" w:hAnsi="Calibri" w:cs="Calibri"/>
          <w:b/>
          <w:bCs/>
          <w:lang w:val="es-419"/>
        </w:rPr>
        <w:t>”]</w:t>
      </w:r>
    </w:p>
    <w:p w14:paraId="652E73AF" w14:textId="400BF5D3" w:rsidR="00492F4D" w:rsidRPr="00B073D8" w:rsidRDefault="1D4F8DD3" w:rsidP="1D4F8DD3">
      <w:pPr>
        <w:spacing w:after="0"/>
        <w:ind w:left="-20" w:right="-20"/>
        <w:rPr>
          <w:rFonts w:ascii="Calibri" w:eastAsia="Calibri" w:hAnsi="Calibri" w:cs="Calibri"/>
          <w:lang w:val="es-419"/>
        </w:rPr>
      </w:pPr>
      <w:r w:rsidRPr="1D4F8DD3">
        <w:rPr>
          <w:rFonts w:ascii="Calibri" w:eastAsia="Calibri" w:hAnsi="Calibri" w:cs="Calibri"/>
          <w:lang w:val="es-419"/>
        </w:rPr>
        <w:t xml:space="preserve"> </w:t>
      </w:r>
    </w:p>
    <w:p w14:paraId="293D842D" w14:textId="15588C94" w:rsidR="00492F4D" w:rsidRPr="00B073D8"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 xml:space="preserve">[DISPLAY IF 0 AND/OR 1 WAS SELECTED IN CHOLHTN] </w:t>
      </w:r>
    </w:p>
    <w:p w14:paraId="43F95FE9" w14:textId="45C0C3E6" w:rsidR="00DA7870" w:rsidRPr="00B073D8" w:rsidRDefault="1D4F8DD3" w:rsidP="1D4F8DD3">
      <w:pPr>
        <w:spacing w:after="0" w:line="240" w:lineRule="auto"/>
        <w:rPr>
          <w:rFonts w:ascii="Calibri" w:eastAsia="Calibri" w:hAnsi="Calibri" w:cs="Calibri"/>
          <w:lang w:val="es-419"/>
        </w:rPr>
      </w:pPr>
      <w:r w:rsidRPr="1D4F8DD3">
        <w:rPr>
          <w:rFonts w:ascii="Calibri" w:eastAsia="Calibri" w:hAnsi="Calibri" w:cs="Calibri"/>
          <w:b/>
          <w:bCs/>
          <w:lang w:val="es-419"/>
        </w:rPr>
        <w:t>[THIS QUESTION IS TO BE DISPLAYED FOR EACH RESPONSE OPTION SELECTED AT CHOLHTN]</w:t>
      </w:r>
    </w:p>
    <w:p w14:paraId="3274F3F2" w14:textId="6C946F15" w:rsidR="00595422" w:rsidRPr="00B073D8" w:rsidRDefault="3765EDA0" w:rsidP="001B326D">
      <w:pPr>
        <w:pStyle w:val="ListParagraph"/>
        <w:numPr>
          <w:ilvl w:val="0"/>
          <w:numId w:val="131"/>
        </w:numPr>
        <w:spacing w:line="240" w:lineRule="auto"/>
        <w:rPr>
          <w:rFonts w:eastAsia="Calibri"/>
          <w:lang w:val="es-419"/>
        </w:rPr>
      </w:pPr>
      <w:r w:rsidRPr="3765EDA0">
        <w:rPr>
          <w:lang w:val="es-419"/>
        </w:rPr>
        <w:t xml:space="preserve">[CHOLHTN2] Durante las veces que estuvo tomando [MED], ¿aproximadamente cuántos </w:t>
      </w:r>
      <w:r w:rsidRPr="3765EDA0">
        <w:rPr>
          <w:b/>
          <w:bCs/>
          <w:lang w:val="es-419"/>
        </w:rPr>
        <w:t>días por semana O por mes</w:t>
      </w:r>
      <w:r w:rsidRPr="3765EDA0">
        <w:rPr>
          <w:lang w:val="es-419"/>
        </w:rPr>
        <w:t xml:space="preserve"> lo tomó? Anote, ya sea, los días por semana o los días por mes. </w:t>
      </w:r>
    </w:p>
    <w:p w14:paraId="305ED803" w14:textId="77777777" w:rsidR="004D0024" w:rsidRPr="00B073D8" w:rsidRDefault="004D0024" w:rsidP="004D0024">
      <w:pPr>
        <w:spacing w:line="240" w:lineRule="auto"/>
        <w:ind w:left="720"/>
        <w:rPr>
          <w:rFonts w:eastAsia="Calibri"/>
          <w:lang w:val="es-419"/>
        </w:rPr>
      </w:pPr>
      <w:r w:rsidRPr="00B073D8">
        <w:rPr>
          <w:lang w:val="es-419"/>
        </w:rPr>
        <w:t>|__|__| Núm. de días por semana</w:t>
      </w:r>
    </w:p>
    <w:p w14:paraId="4191B053" w14:textId="77777777" w:rsidR="004D0024" w:rsidRPr="00B073D8" w:rsidRDefault="004D0024" w:rsidP="004D0024">
      <w:pPr>
        <w:spacing w:after="0" w:line="240" w:lineRule="auto"/>
        <w:ind w:left="720"/>
        <w:rPr>
          <w:rFonts w:eastAsia="Calibri"/>
          <w:lang w:val="es-419"/>
        </w:rPr>
      </w:pPr>
      <w:r w:rsidRPr="00B073D8">
        <w:rPr>
          <w:lang w:val="es-419"/>
        </w:rPr>
        <w:t>O</w:t>
      </w:r>
    </w:p>
    <w:p w14:paraId="0D2633B3" w14:textId="77777777" w:rsidR="004D0024" w:rsidRPr="00B073D8" w:rsidRDefault="1D4F8DD3" w:rsidP="1D4F8DD3">
      <w:pPr>
        <w:spacing w:after="0" w:line="240" w:lineRule="auto"/>
        <w:ind w:left="720"/>
        <w:rPr>
          <w:rFonts w:eastAsia="Calibri"/>
          <w:lang w:val="es-419"/>
        </w:rPr>
      </w:pPr>
      <w:r w:rsidRPr="1D4F8DD3">
        <w:rPr>
          <w:lang w:val="es-419"/>
        </w:rPr>
        <w:t>|__|__| Núm. de días por mes</w:t>
      </w:r>
    </w:p>
    <w:p w14:paraId="1D0F1FF3" w14:textId="3B9054C3" w:rsidR="3765EDA0" w:rsidRDefault="303A489D" w:rsidP="303A489D">
      <w:pPr>
        <w:spacing w:before="240" w:after="0"/>
        <w:ind w:left="-20" w:right="-20" w:firstLine="720"/>
        <w:rPr>
          <w:rFonts w:ascii="Calibri" w:eastAsia="Calibri" w:hAnsi="Calibri" w:cs="Calibri"/>
          <w:b/>
          <w:bCs/>
          <w:i/>
          <w:iCs/>
          <w:lang w:val="es-419"/>
        </w:rPr>
      </w:pPr>
      <w:r w:rsidRPr="303A489D">
        <w:rPr>
          <w:rFonts w:ascii="Calibri" w:eastAsia="Calibri" w:hAnsi="Calibri" w:cs="Calibri"/>
          <w:i/>
          <w:iCs/>
          <w:lang w:val="es-419"/>
        </w:rPr>
        <w:t xml:space="preserve">NO RESPONSE </w:t>
      </w:r>
      <w:r w:rsidRPr="303A489D">
        <w:rPr>
          <w:rFonts w:ascii="Wingdings" w:eastAsia="Wingdings" w:hAnsi="Wingdings" w:cs="Wingdings"/>
          <w:b/>
          <w:bCs/>
          <w:lang w:val="es-419"/>
        </w:rPr>
        <w:t>à</w:t>
      </w:r>
      <w:r w:rsidRPr="303A489D">
        <w:rPr>
          <w:rFonts w:ascii="Calibri" w:eastAsia="Calibri" w:hAnsi="Calibri" w:cs="Calibri"/>
          <w:b/>
          <w:bCs/>
          <w:lang w:val="es-419"/>
        </w:rPr>
        <w:t xml:space="preserve"> </w:t>
      </w:r>
      <w:r w:rsidRPr="303A489D">
        <w:rPr>
          <w:rFonts w:ascii="Calibri" w:eastAsia="Calibri" w:hAnsi="Calibri" w:cs="Calibri"/>
          <w:b/>
          <w:bCs/>
          <w:i/>
          <w:iCs/>
          <w:lang w:val="es-419"/>
        </w:rPr>
        <w:t>GO TO _SRC</w:t>
      </w:r>
    </w:p>
    <w:p w14:paraId="34C8A0C9" w14:textId="5586D27B" w:rsidR="3765EDA0" w:rsidRDefault="75303805" w:rsidP="75303805">
      <w:pPr>
        <w:spacing w:before="240" w:after="0"/>
        <w:ind w:left="-20" w:right="-20" w:firstLine="720"/>
        <w:rPr>
          <w:rFonts w:ascii="Calibri" w:eastAsia="Calibri" w:hAnsi="Calibri" w:cs="Calibri"/>
          <w:b/>
          <w:bCs/>
          <w:i/>
          <w:iCs/>
          <w:color w:val="000000" w:themeColor="text1"/>
          <w:sz w:val="20"/>
          <w:szCs w:val="20"/>
          <w:lang w:val="es-419"/>
        </w:rPr>
      </w:pPr>
      <w:r w:rsidRPr="75303805">
        <w:rPr>
          <w:rFonts w:ascii="Calibri" w:eastAsia="Calibri" w:hAnsi="Calibri" w:cs="Calibri"/>
          <w:b/>
          <w:bCs/>
          <w:i/>
          <w:iCs/>
          <w:color w:val="000000" w:themeColor="text1"/>
          <w:sz w:val="20"/>
          <w:szCs w:val="20"/>
          <w:lang w:val="es-419"/>
        </w:rPr>
        <w:t xml:space="preserve">[RANGE CHECK: </w:t>
      </w:r>
      <w:r w:rsidRPr="75303805">
        <w:rPr>
          <w:rFonts w:ascii="Calibri" w:eastAsia="Calibri" w:hAnsi="Calibri" w:cs="Calibri"/>
          <w:b/>
          <w:bCs/>
          <w:i/>
          <w:iCs/>
          <w:color w:val="000000" w:themeColor="text1"/>
          <w:sz w:val="20"/>
          <w:szCs w:val="20"/>
          <w:u w:val="single"/>
          <w:lang w:val="es-419"/>
        </w:rPr>
        <w:t xml:space="preserve">week </w:t>
      </w:r>
      <w:r w:rsidRPr="75303805">
        <w:rPr>
          <w:rFonts w:ascii="Calibri" w:eastAsia="Calibri" w:hAnsi="Calibri" w:cs="Calibri"/>
          <w:b/>
          <w:bCs/>
          <w:i/>
          <w:iCs/>
          <w:color w:val="000000" w:themeColor="text1"/>
          <w:sz w:val="20"/>
          <w:szCs w:val="20"/>
          <w:lang w:val="es-419"/>
        </w:rPr>
        <w:t xml:space="preserve">min= 1, max= 7. </w:t>
      </w:r>
      <w:r w:rsidRPr="75303805">
        <w:rPr>
          <w:rFonts w:ascii="Calibri" w:eastAsia="Calibri" w:hAnsi="Calibri" w:cs="Calibri"/>
          <w:b/>
          <w:bCs/>
          <w:i/>
          <w:iCs/>
          <w:color w:val="000000" w:themeColor="text1"/>
          <w:sz w:val="20"/>
          <w:szCs w:val="20"/>
          <w:u w:val="single"/>
          <w:lang w:val="es-419"/>
        </w:rPr>
        <w:t xml:space="preserve">month </w:t>
      </w:r>
      <w:r w:rsidRPr="75303805">
        <w:rPr>
          <w:rFonts w:ascii="Calibri" w:eastAsia="Calibri" w:hAnsi="Calibri" w:cs="Calibri"/>
          <w:b/>
          <w:bCs/>
          <w:i/>
          <w:iCs/>
          <w:color w:val="000000" w:themeColor="text1"/>
          <w:sz w:val="20"/>
          <w:szCs w:val="20"/>
          <w:lang w:val="es-419"/>
        </w:rPr>
        <w:t>min= 1 max=31]</w:t>
      </w:r>
    </w:p>
    <w:p w14:paraId="16624042" w14:textId="14366E98" w:rsidR="3765EDA0" w:rsidRDefault="1D4F8DD3" w:rsidP="1D4F8DD3">
      <w:pPr>
        <w:spacing w:after="0"/>
        <w:ind w:left="-20" w:right="-20"/>
        <w:rPr>
          <w:rFonts w:ascii="Calibri" w:eastAsia="Calibri" w:hAnsi="Calibri" w:cs="Calibri"/>
          <w:b/>
          <w:bCs/>
          <w:i/>
          <w:iCs/>
          <w:lang w:val="es-419"/>
        </w:rPr>
      </w:pPr>
      <w:r w:rsidRPr="1D4F8DD3">
        <w:rPr>
          <w:rFonts w:ascii="Calibri" w:eastAsia="Calibri" w:hAnsi="Calibri" w:cs="Calibri"/>
          <w:b/>
          <w:bCs/>
          <w:i/>
          <w:iCs/>
          <w:lang w:val="es-419"/>
        </w:rPr>
        <w:t xml:space="preserve"> </w:t>
      </w:r>
    </w:p>
    <w:p w14:paraId="074E03B9" w14:textId="3D9F5853" w:rsidR="3765EDA0"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 xml:space="preserve">[DISPLAY IF 0 AND/OR 1 WAS SELECTED IN CHOLHTN] </w:t>
      </w:r>
    </w:p>
    <w:p w14:paraId="12341535" w14:textId="644C82F7" w:rsidR="3765EDA0" w:rsidRDefault="1D4F8DD3" w:rsidP="1D4F8DD3">
      <w:pPr>
        <w:spacing w:after="0" w:line="240" w:lineRule="auto"/>
        <w:ind w:left="720"/>
        <w:rPr>
          <w:rFonts w:ascii="Calibri" w:eastAsia="Calibri" w:hAnsi="Calibri" w:cs="Calibri"/>
          <w:lang w:val="es-419"/>
        </w:rPr>
      </w:pPr>
      <w:r w:rsidRPr="1D4F8DD3">
        <w:rPr>
          <w:rFonts w:ascii="Calibri" w:eastAsia="Calibri" w:hAnsi="Calibri" w:cs="Calibri"/>
          <w:b/>
          <w:bCs/>
          <w:lang w:val="es-419"/>
        </w:rPr>
        <w:t>[THIS QUESTION IS TO BE DISPLAYED FOR EACH RESPONSE OPTION SELECTED AT CHOLHTN]</w:t>
      </w:r>
    </w:p>
    <w:p w14:paraId="0C63BBE1" w14:textId="2F1F9BF5" w:rsidR="00595422" w:rsidRPr="00B073D8" w:rsidRDefault="303A489D" w:rsidP="001B326D">
      <w:pPr>
        <w:pStyle w:val="ListParagraph"/>
        <w:numPr>
          <w:ilvl w:val="0"/>
          <w:numId w:val="131"/>
        </w:numPr>
        <w:spacing w:line="240" w:lineRule="auto"/>
        <w:rPr>
          <w:rFonts w:eastAsia="Calibri"/>
          <w:lang w:val="es-419"/>
        </w:rPr>
      </w:pPr>
      <w:r w:rsidRPr="303A489D">
        <w:rPr>
          <w:lang w:val="es-419"/>
        </w:rPr>
        <w:t xml:space="preserve">[CHOLHTN3_SRC] Los días en que tomó [MED], ¿aproximadamente cuántas pastillas se tomó </w:t>
      </w:r>
      <w:r w:rsidRPr="303A489D">
        <w:rPr>
          <w:b/>
          <w:bCs/>
          <w:lang w:val="es-419"/>
        </w:rPr>
        <w:t>por día</w:t>
      </w:r>
      <w:r w:rsidRPr="303A489D">
        <w:rPr>
          <w:lang w:val="es-419"/>
        </w:rPr>
        <w:t>,</w:t>
      </w:r>
      <w:r w:rsidRPr="303A489D">
        <w:rPr>
          <w:b/>
          <w:bCs/>
          <w:lang w:val="es-419"/>
        </w:rPr>
        <w:t xml:space="preserve"> </w:t>
      </w:r>
      <w:r w:rsidRPr="303A489D">
        <w:rPr>
          <w:lang w:val="es-419"/>
        </w:rPr>
        <w:t>la mayoría de los días?</w:t>
      </w:r>
    </w:p>
    <w:p w14:paraId="39FE9B0E" w14:textId="476CF12B" w:rsidR="002E0346" w:rsidRPr="00B073D8" w:rsidRDefault="7A924FC6" w:rsidP="001B326D">
      <w:pPr>
        <w:ind w:left="720"/>
        <w:rPr>
          <w:lang w:val="es-419"/>
        </w:rPr>
      </w:pPr>
      <w:r w:rsidRPr="00B073D8">
        <w:rPr>
          <w:lang w:val="es-419"/>
        </w:rPr>
        <w:t>|__|__| Núm. de pastillas por día</w:t>
      </w:r>
    </w:p>
    <w:p w14:paraId="20460A1C" w14:textId="485C3F4E" w:rsidR="002E0346" w:rsidRPr="00B073D8" w:rsidRDefault="1D4F8DD3" w:rsidP="1D4F8DD3">
      <w:pPr>
        <w:spacing w:after="0"/>
        <w:ind w:left="720"/>
        <w:rPr>
          <w:lang w:val="es-419"/>
        </w:rPr>
      </w:pPr>
      <w:r w:rsidRPr="1D4F8DD3">
        <w:rPr>
          <w:lang w:val="es-419"/>
        </w:rPr>
        <w:t>77 No sé</w:t>
      </w:r>
    </w:p>
    <w:p w14:paraId="022C6A80" w14:textId="08A660AF" w:rsidR="3765EDA0" w:rsidRDefault="1D4F8DD3" w:rsidP="1D4F8DD3">
      <w:pPr>
        <w:spacing w:after="0"/>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b/>
          <w:bCs/>
          <w:i/>
          <w:iCs/>
          <w:lang w:val="es-419"/>
        </w:rPr>
        <w:t>à</w:t>
      </w:r>
      <w:r w:rsidRPr="1D4F8DD3">
        <w:rPr>
          <w:rFonts w:ascii="Calibri" w:eastAsia="Calibri" w:hAnsi="Calibri" w:cs="Calibri"/>
          <w:b/>
          <w:bCs/>
          <w:i/>
          <w:iCs/>
          <w:lang w:val="es-419"/>
        </w:rPr>
        <w:t xml:space="preserve"> GO TO CHOLHTN4</w:t>
      </w:r>
    </w:p>
    <w:p w14:paraId="285053FC" w14:textId="6F8EFF95" w:rsidR="3765EDA0" w:rsidRDefault="1D4F8DD3" w:rsidP="1D4F8DD3">
      <w:pPr>
        <w:spacing w:before="240" w:after="0" w:line="257" w:lineRule="auto"/>
        <w:ind w:left="-20" w:right="-20" w:firstLine="720"/>
        <w:rPr>
          <w:rFonts w:ascii="Calibri" w:eastAsia="Calibri" w:hAnsi="Calibri" w:cs="Calibri"/>
          <w:b/>
          <w:bCs/>
          <w:i/>
          <w:iCs/>
          <w:color w:val="000000" w:themeColor="text1"/>
          <w:sz w:val="20"/>
          <w:szCs w:val="20"/>
          <w:lang w:val="es-419"/>
        </w:rPr>
      </w:pPr>
      <w:r w:rsidRPr="1D4F8DD3">
        <w:rPr>
          <w:rFonts w:ascii="Calibri" w:eastAsia="Calibri" w:hAnsi="Calibri" w:cs="Calibri"/>
          <w:b/>
          <w:bCs/>
          <w:i/>
          <w:iCs/>
          <w:color w:val="000000" w:themeColor="text1"/>
          <w:sz w:val="20"/>
          <w:szCs w:val="20"/>
          <w:lang w:val="es-419"/>
        </w:rPr>
        <w:t>[RANGE CHECK: min= 1, max= 99]</w:t>
      </w:r>
    </w:p>
    <w:p w14:paraId="48BB1325" w14:textId="1B6B4A32" w:rsidR="1D4F8DD3" w:rsidRDefault="1D4F8DD3" w:rsidP="1D4F8DD3">
      <w:pPr>
        <w:spacing w:before="240" w:after="0" w:line="257" w:lineRule="auto"/>
        <w:ind w:left="-20" w:right="-20"/>
        <w:rPr>
          <w:rFonts w:ascii="Calibri" w:eastAsia="Calibri" w:hAnsi="Calibri" w:cs="Calibri"/>
          <w:b/>
          <w:bCs/>
          <w:i/>
          <w:iCs/>
          <w:color w:val="000000" w:themeColor="text1"/>
          <w:sz w:val="20"/>
          <w:szCs w:val="20"/>
          <w:lang w:val="es-419"/>
        </w:rPr>
      </w:pPr>
    </w:p>
    <w:p w14:paraId="26327824" w14:textId="28626F79" w:rsidR="3765EDA0"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 xml:space="preserve">[DISPLAY IF 0 AND/OR 1 WAS SELECTED IN CHOLHTN] </w:t>
      </w:r>
    </w:p>
    <w:p w14:paraId="45710FFF" w14:textId="023BE0A6" w:rsidR="3765EDA0" w:rsidRDefault="1D4F8DD3" w:rsidP="1D4F8DD3">
      <w:pPr>
        <w:spacing w:after="0"/>
        <w:rPr>
          <w:rFonts w:ascii="Calibri" w:eastAsia="Calibri" w:hAnsi="Calibri" w:cs="Calibri"/>
          <w:lang w:val="es-419"/>
        </w:rPr>
      </w:pPr>
      <w:r w:rsidRPr="1D4F8DD3">
        <w:rPr>
          <w:rFonts w:ascii="Calibri" w:eastAsia="Calibri" w:hAnsi="Calibri" w:cs="Calibri"/>
          <w:b/>
          <w:bCs/>
          <w:lang w:val="es-419"/>
        </w:rPr>
        <w:t>[THIS QUESTION IS TO BE DISPLAYED FOR EACH RESPONSE OPTION SELECTED AT CHOLHTN]</w:t>
      </w:r>
    </w:p>
    <w:p w14:paraId="666A058C" w14:textId="2A5143AA" w:rsidR="00595422" w:rsidRPr="00B073D8" w:rsidRDefault="3765EDA0" w:rsidP="00EF0F53">
      <w:pPr>
        <w:pStyle w:val="ListParagraph"/>
        <w:numPr>
          <w:ilvl w:val="0"/>
          <w:numId w:val="131"/>
        </w:numPr>
        <w:spacing w:line="240" w:lineRule="auto"/>
        <w:rPr>
          <w:rFonts w:eastAsia="Calibri"/>
          <w:b/>
          <w:bCs/>
          <w:lang w:val="es-419"/>
        </w:rPr>
      </w:pPr>
      <w:r w:rsidRPr="3765EDA0">
        <w:rPr>
          <w:lang w:val="es-419"/>
        </w:rPr>
        <w:t>[CHOLHTN4] ¿Aproximadamente cuántos años tomó [MED]?</w:t>
      </w:r>
    </w:p>
    <w:p w14:paraId="15DFB929" w14:textId="72023375" w:rsidR="002E0346" w:rsidRPr="00B073D8" w:rsidRDefault="1D4F8DD3" w:rsidP="1D4F8DD3">
      <w:pPr>
        <w:spacing w:after="0"/>
        <w:ind w:left="720"/>
        <w:rPr>
          <w:rFonts w:eastAsia="Calibri"/>
          <w:lang w:val="es-419"/>
        </w:rPr>
      </w:pPr>
      <w:r w:rsidRPr="1D4F8DD3">
        <w:rPr>
          <w:lang w:val="es-419"/>
        </w:rPr>
        <w:t>|__|__| Núm. de años</w:t>
      </w:r>
    </w:p>
    <w:p w14:paraId="4BFA21EE" w14:textId="6E770FFC" w:rsidR="3765EDA0" w:rsidRDefault="1D4F8DD3" w:rsidP="1D4F8DD3">
      <w:pPr>
        <w:spacing w:after="0"/>
        <w:ind w:left="-20" w:right="-20" w:firstLine="45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b/>
          <w:bCs/>
          <w:i/>
          <w:iCs/>
          <w:lang w:val="es-419"/>
        </w:rPr>
        <w:t>à</w:t>
      </w:r>
      <w:r w:rsidRPr="1D4F8DD3">
        <w:rPr>
          <w:rFonts w:ascii="Calibri" w:eastAsia="Calibri" w:hAnsi="Calibri" w:cs="Calibri"/>
          <w:b/>
          <w:bCs/>
          <w:i/>
          <w:iCs/>
          <w:lang w:val="es-419"/>
        </w:rPr>
        <w:t xml:space="preserve"> GO TO CHOLHTN5</w:t>
      </w:r>
    </w:p>
    <w:p w14:paraId="26D3FE0A" w14:textId="78D5E4D2" w:rsidR="3765EDA0" w:rsidRDefault="303A489D" w:rsidP="303A489D">
      <w:pPr>
        <w:spacing w:before="240" w:after="0" w:line="257" w:lineRule="auto"/>
        <w:ind w:left="450" w:right="-20"/>
        <w:rPr>
          <w:rFonts w:ascii="Calibri" w:eastAsia="Calibri" w:hAnsi="Calibri" w:cs="Calibri"/>
          <w:b/>
          <w:bCs/>
          <w:i/>
          <w:iCs/>
          <w:color w:val="000000" w:themeColor="text1"/>
          <w:sz w:val="20"/>
          <w:szCs w:val="20"/>
          <w:lang w:val="es-419"/>
        </w:rPr>
      </w:pPr>
      <w:r w:rsidRPr="303A489D">
        <w:rPr>
          <w:rFonts w:ascii="Calibri" w:eastAsia="Calibri" w:hAnsi="Calibri" w:cs="Calibri"/>
          <w:b/>
          <w:bCs/>
          <w:i/>
          <w:iCs/>
          <w:color w:val="000000" w:themeColor="text1"/>
          <w:sz w:val="20"/>
          <w:szCs w:val="20"/>
          <w:lang w:val="es-419"/>
        </w:rPr>
        <w:t xml:space="preserve">[RANGE CHECK: min= 1, max= age]  </w:t>
      </w:r>
    </w:p>
    <w:p w14:paraId="09590D47" w14:textId="4545BD51" w:rsidR="3765EDA0"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 xml:space="preserve">[DISPLAY IF 0 AND/OR 1 WAS SELECTED IN CHOLHTN] </w:t>
      </w:r>
    </w:p>
    <w:p w14:paraId="474AC612" w14:textId="132BA9FB" w:rsidR="3765EDA0"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[THIS QUESTION IS TO BE DISPLAYED FOR EACH RESPONSE OPTION SELECTED AT CHOLHTN]</w:t>
      </w:r>
    </w:p>
    <w:p w14:paraId="33EBA413" w14:textId="0A9DA967" w:rsidR="00595422" w:rsidRPr="00B073D8" w:rsidRDefault="3765EDA0" w:rsidP="001B0A22">
      <w:pPr>
        <w:pStyle w:val="ListParagraph"/>
        <w:numPr>
          <w:ilvl w:val="0"/>
          <w:numId w:val="131"/>
        </w:numPr>
        <w:spacing w:line="240" w:lineRule="auto"/>
        <w:rPr>
          <w:rFonts w:eastAsia="Calibri"/>
          <w:lang w:val="es-419"/>
        </w:rPr>
      </w:pPr>
      <w:r w:rsidRPr="3765EDA0">
        <w:rPr>
          <w:lang w:val="es-419"/>
        </w:rPr>
        <w:t xml:space="preserve">[CHOLHTN5] ¿Cuándo fue </w:t>
      </w:r>
      <w:r w:rsidRPr="3765EDA0">
        <w:rPr>
          <w:b/>
          <w:bCs/>
          <w:lang w:val="es-419"/>
        </w:rPr>
        <w:t>la</w:t>
      </w:r>
      <w:r w:rsidRPr="3765EDA0">
        <w:rPr>
          <w:lang w:val="es-419"/>
        </w:rPr>
        <w:t xml:space="preserve"> </w:t>
      </w:r>
      <w:r w:rsidRPr="3765EDA0">
        <w:rPr>
          <w:b/>
          <w:bCs/>
          <w:lang w:val="es-419"/>
        </w:rPr>
        <w:t>última vez</w:t>
      </w:r>
      <w:r w:rsidRPr="3765EDA0">
        <w:rPr>
          <w:lang w:val="es-419"/>
        </w:rPr>
        <w:t xml:space="preserve"> que tomó [MED]?</w:t>
      </w:r>
    </w:p>
    <w:p w14:paraId="5D75E9F8" w14:textId="490C0140" w:rsidR="002E0346" w:rsidRPr="00B073D8" w:rsidRDefault="1D4F8DD3" w:rsidP="3765EDA0">
      <w:pPr>
        <w:spacing w:after="0" w:line="240" w:lineRule="auto"/>
        <w:ind w:left="720"/>
        <w:rPr>
          <w:rFonts w:ascii="Calibri" w:eastAsia="Calibri" w:hAnsi="Calibri" w:cs="Calibri"/>
          <w:lang w:val="es-419"/>
        </w:rPr>
      </w:pPr>
      <w:r w:rsidRPr="1D4F8DD3">
        <w:rPr>
          <w:lang w:val="es-419"/>
        </w:rPr>
        <w:t>0</w:t>
      </w:r>
      <w:r w:rsidR="001B0A22">
        <w:tab/>
      </w:r>
      <w:r w:rsidRPr="1D4F8DD3">
        <w:rPr>
          <w:lang w:val="es-419"/>
        </w:rPr>
        <w:t>En el último mes</w:t>
      </w:r>
      <w:r w:rsidRPr="1D4F8DD3">
        <w:rPr>
          <w:b/>
          <w:bCs/>
          <w:lang w:val="es-419"/>
        </w:rPr>
        <w:t xml:space="preserve"> </w:t>
      </w:r>
      <w:r w:rsidRPr="1D4F8DD3">
        <w:rPr>
          <w:rFonts w:ascii="Wingdings" w:eastAsia="Wingdings" w:hAnsi="Wingdings" w:cs="Wingdings"/>
          <w:b/>
          <w:bCs/>
          <w:lang w:val="es-419"/>
        </w:rPr>
        <w:t>à</w:t>
      </w:r>
      <w:r w:rsidRPr="1D4F8DD3">
        <w:rPr>
          <w:rFonts w:ascii="Calibri" w:eastAsia="Calibri" w:hAnsi="Calibri" w:cs="Calibri"/>
          <w:b/>
          <w:bCs/>
          <w:lang w:val="es-419"/>
        </w:rPr>
        <w:t xml:space="preserve"> GO TO METFOR</w:t>
      </w:r>
    </w:p>
    <w:p w14:paraId="2FB13BA0" w14:textId="40D692D6" w:rsidR="002E0346" w:rsidRPr="00B073D8" w:rsidRDefault="1D4F8DD3" w:rsidP="3765EDA0">
      <w:pPr>
        <w:spacing w:after="0" w:line="240" w:lineRule="auto"/>
        <w:ind w:left="720"/>
        <w:rPr>
          <w:rFonts w:ascii="Calibri" w:eastAsia="Calibri" w:hAnsi="Calibri" w:cs="Calibri"/>
          <w:lang w:val="es-419"/>
        </w:rPr>
      </w:pPr>
      <w:r w:rsidRPr="1D4F8DD3">
        <w:rPr>
          <w:lang w:val="es-419"/>
        </w:rPr>
        <w:t>1</w:t>
      </w:r>
      <w:r w:rsidR="001B0A22">
        <w:tab/>
      </w:r>
      <w:r w:rsidRPr="1D4F8DD3">
        <w:rPr>
          <w:lang w:val="es-419"/>
        </w:rPr>
        <w:t>Hace más de un mes, pero en el último año</w:t>
      </w:r>
      <w:r w:rsidRPr="1D4F8DD3">
        <w:rPr>
          <w:b/>
          <w:bCs/>
          <w:lang w:val="es-419"/>
        </w:rPr>
        <w:t xml:space="preserve"> </w:t>
      </w:r>
      <w:r w:rsidRPr="1D4F8DD3">
        <w:rPr>
          <w:rFonts w:ascii="Wingdings" w:eastAsia="Wingdings" w:hAnsi="Wingdings" w:cs="Wingdings"/>
          <w:b/>
          <w:bCs/>
          <w:lang w:val="es-419"/>
        </w:rPr>
        <w:t>à</w:t>
      </w:r>
      <w:r w:rsidRPr="1D4F8DD3">
        <w:rPr>
          <w:rFonts w:ascii="Calibri" w:eastAsia="Calibri" w:hAnsi="Calibri" w:cs="Calibri"/>
          <w:b/>
          <w:bCs/>
          <w:lang w:val="es-419"/>
        </w:rPr>
        <w:t xml:space="preserve"> GO TO METFOR</w:t>
      </w:r>
    </w:p>
    <w:p w14:paraId="2E849B22" w14:textId="3A90C601" w:rsidR="002E0346" w:rsidRPr="00B073D8" w:rsidRDefault="303A489D" w:rsidP="1D4F8DD3">
      <w:pPr>
        <w:spacing w:after="0" w:line="257" w:lineRule="auto"/>
        <w:ind w:left="-20" w:right="-20" w:firstLine="720"/>
        <w:rPr>
          <w:rFonts w:ascii="Calibri" w:eastAsia="Calibri" w:hAnsi="Calibri" w:cs="Calibri"/>
          <w:b/>
          <w:bCs/>
          <w:lang w:val="es-419"/>
        </w:rPr>
      </w:pPr>
      <w:r w:rsidRPr="303A489D">
        <w:rPr>
          <w:lang w:val="es-419"/>
        </w:rPr>
        <w:lastRenderedPageBreak/>
        <w:t>2</w:t>
      </w:r>
      <w:r w:rsidR="185C7DCF">
        <w:tab/>
      </w:r>
      <w:r w:rsidRPr="303A489D">
        <w:rPr>
          <w:lang w:val="es-419"/>
        </w:rPr>
        <w:t xml:space="preserve">Hace más de 1 año </w:t>
      </w:r>
      <w:r w:rsidRPr="303A489D">
        <w:rPr>
          <w:rFonts w:ascii="Wingdings" w:eastAsia="Wingdings" w:hAnsi="Wingdings" w:cs="Wingdings"/>
          <w:b/>
          <w:bCs/>
          <w:lang w:val="es-419"/>
        </w:rPr>
        <w:t>à</w:t>
      </w:r>
      <w:r w:rsidRPr="303A489D">
        <w:rPr>
          <w:rFonts w:ascii="Calibri" w:eastAsia="Calibri" w:hAnsi="Calibri" w:cs="Calibri"/>
          <w:b/>
          <w:bCs/>
          <w:lang w:val="es-419"/>
        </w:rPr>
        <w:t xml:space="preserve"> GO TO CHOLHTN6</w:t>
      </w:r>
    </w:p>
    <w:p w14:paraId="18FBCA78" w14:textId="1BB7F975" w:rsidR="1D4F8DD3" w:rsidRDefault="1D4F8DD3" w:rsidP="1D4F8DD3">
      <w:pPr>
        <w:spacing w:after="0" w:line="257" w:lineRule="auto"/>
        <w:ind w:left="-20" w:right="-20"/>
        <w:rPr>
          <w:rFonts w:ascii="Calibri" w:eastAsia="Calibri" w:hAnsi="Calibri" w:cs="Calibri"/>
          <w:b/>
          <w:bCs/>
          <w:lang w:val="es-419"/>
        </w:rPr>
      </w:pPr>
    </w:p>
    <w:p w14:paraId="31116A54" w14:textId="46F1B35F" w:rsidR="002E0346" w:rsidRPr="00B073D8" w:rsidRDefault="1D4F8DD3" w:rsidP="1D4F8DD3">
      <w:pPr>
        <w:spacing w:after="0"/>
        <w:ind w:left="-20" w:right="-20" w:firstLine="720"/>
        <w:rPr>
          <w:rFonts w:ascii="Calibri" w:eastAsia="Calibri" w:hAnsi="Calibri" w:cs="Calibri"/>
          <w:b/>
          <w:bCs/>
          <w:i/>
          <w:iCs/>
          <w:lang w:val="es-419"/>
        </w:rPr>
      </w:pPr>
      <w:r w:rsidRPr="1D4F8DD3">
        <w:rPr>
          <w:rFonts w:ascii="Calibri" w:eastAsia="Calibri" w:hAnsi="Calibri" w:cs="Calibri"/>
          <w:i/>
          <w:iCs/>
          <w:lang w:val="es-419"/>
        </w:rPr>
        <w:t>NO RESPONSE</w:t>
      </w:r>
      <w:r w:rsidRPr="1D4F8DD3">
        <w:rPr>
          <w:rFonts w:ascii="Calibri" w:eastAsia="Calibri" w:hAnsi="Calibri" w:cs="Calibri"/>
          <w:b/>
          <w:bCs/>
          <w:i/>
          <w:iCs/>
          <w:lang w:val="es-419"/>
        </w:rPr>
        <w:t xml:space="preserve"> </w:t>
      </w:r>
      <w:r w:rsidRPr="1D4F8DD3">
        <w:rPr>
          <w:rFonts w:ascii="Wingdings" w:eastAsia="Wingdings" w:hAnsi="Wingdings" w:cs="Wingdings"/>
          <w:lang w:val="es-419"/>
        </w:rPr>
        <w:t>à</w:t>
      </w:r>
      <w:r w:rsidRPr="1D4F8DD3">
        <w:rPr>
          <w:rFonts w:ascii="Calibri" w:eastAsia="Calibri" w:hAnsi="Calibri" w:cs="Calibri"/>
          <w:b/>
          <w:bCs/>
          <w:lang w:val="es-419"/>
        </w:rPr>
        <w:t xml:space="preserve"> </w:t>
      </w:r>
      <w:r w:rsidRPr="1D4F8DD3">
        <w:rPr>
          <w:rFonts w:ascii="Calibri" w:eastAsia="Calibri" w:hAnsi="Calibri" w:cs="Calibri"/>
          <w:b/>
          <w:bCs/>
          <w:i/>
          <w:iCs/>
          <w:lang w:val="es-419"/>
        </w:rPr>
        <w:t>GO TO CHOLHTN6</w:t>
      </w:r>
    </w:p>
    <w:p w14:paraId="59AC2CE4" w14:textId="6B378D01" w:rsidR="1D4F8DD3" w:rsidRDefault="1D4F8DD3" w:rsidP="1D4F8DD3">
      <w:pPr>
        <w:spacing w:after="0"/>
        <w:ind w:left="-20" w:right="-20" w:firstLine="720"/>
        <w:rPr>
          <w:rFonts w:ascii="Calibri" w:eastAsia="Calibri" w:hAnsi="Calibri" w:cs="Calibri"/>
          <w:b/>
          <w:bCs/>
          <w:i/>
          <w:iCs/>
          <w:lang w:val="es-419"/>
        </w:rPr>
      </w:pPr>
    </w:p>
    <w:p w14:paraId="1604713E" w14:textId="795813D3" w:rsidR="002E0346" w:rsidRPr="00B073D8"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 xml:space="preserve">[DISPLAY IF 0 AND/OR 1 WAS SELECTED IN CHOLHTN] </w:t>
      </w:r>
    </w:p>
    <w:p w14:paraId="1CF8BEE9" w14:textId="537C184C" w:rsidR="002E0346" w:rsidRPr="00B073D8"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[THIS QUESTION IS TO BE DISPLAYED FOR EACH RESPONSE OPTION SELECTED AT CHOLHTN]</w:t>
      </w:r>
    </w:p>
    <w:p w14:paraId="3DF6DD4F" w14:textId="5D788352" w:rsidR="00595422" w:rsidRPr="00B073D8" w:rsidRDefault="3765EDA0" w:rsidP="004645C3">
      <w:pPr>
        <w:pStyle w:val="ListParagraph"/>
        <w:numPr>
          <w:ilvl w:val="0"/>
          <w:numId w:val="131"/>
        </w:numPr>
        <w:spacing w:line="240" w:lineRule="auto"/>
        <w:rPr>
          <w:rFonts w:eastAsia="Calibri"/>
          <w:lang w:val="es-419"/>
        </w:rPr>
      </w:pPr>
      <w:r w:rsidRPr="3765EDA0">
        <w:rPr>
          <w:lang w:val="es-419"/>
        </w:rPr>
        <w:t xml:space="preserve">[CHOLHTN6] ¿Hace cuántos años tomó [MED] </w:t>
      </w:r>
      <w:r w:rsidRPr="3765EDA0">
        <w:rPr>
          <w:b/>
          <w:bCs/>
          <w:lang w:val="es-419"/>
        </w:rPr>
        <w:t>por última vez</w:t>
      </w:r>
      <w:r w:rsidRPr="3765EDA0">
        <w:rPr>
          <w:lang w:val="es-419"/>
        </w:rPr>
        <w:t>?</w:t>
      </w:r>
    </w:p>
    <w:p w14:paraId="0E1AE76B" w14:textId="22154984" w:rsidR="004645C3" w:rsidRPr="00B073D8" w:rsidRDefault="1D4F8DD3" w:rsidP="00B62936">
      <w:pPr>
        <w:ind w:firstLine="720"/>
        <w:rPr>
          <w:lang w:val="es-419"/>
        </w:rPr>
      </w:pPr>
      <w:r w:rsidRPr="1D4F8DD3">
        <w:rPr>
          <w:lang w:val="es-419"/>
        </w:rPr>
        <w:t>Hace |__|__| años</w:t>
      </w:r>
    </w:p>
    <w:p w14:paraId="6E464870" w14:textId="2463E857" w:rsidR="3765EDA0" w:rsidRDefault="1D4F8DD3" w:rsidP="1D4F8DD3">
      <w:pPr>
        <w:ind w:left="810" w:right="-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b/>
          <w:bCs/>
          <w:i/>
          <w:iCs/>
          <w:lang w:val="es-419"/>
        </w:rPr>
        <w:t>à</w:t>
      </w:r>
      <w:r w:rsidRPr="1D4F8DD3">
        <w:rPr>
          <w:rFonts w:ascii="Calibri" w:eastAsia="Calibri" w:hAnsi="Calibri" w:cs="Calibri"/>
          <w:b/>
          <w:bCs/>
          <w:i/>
          <w:iCs/>
          <w:lang w:val="es-419"/>
        </w:rPr>
        <w:t xml:space="preserve"> GO TO METFOR</w:t>
      </w:r>
    </w:p>
    <w:p w14:paraId="62052951" w14:textId="1FC81C80" w:rsidR="3765EDA0" w:rsidRDefault="303A489D" w:rsidP="303A489D">
      <w:pPr>
        <w:rPr>
          <w:rFonts w:ascii="Calibri" w:eastAsia="Calibri" w:hAnsi="Calibri" w:cs="Calibri"/>
          <w:b/>
          <w:bCs/>
          <w:i/>
          <w:iCs/>
          <w:color w:val="000000" w:themeColor="text1"/>
          <w:sz w:val="20"/>
          <w:szCs w:val="20"/>
          <w:lang w:val="es-419"/>
        </w:rPr>
      </w:pPr>
      <w:r w:rsidRPr="303A489D">
        <w:rPr>
          <w:rFonts w:ascii="Calibri" w:eastAsia="Calibri" w:hAnsi="Calibri" w:cs="Calibri"/>
          <w:b/>
          <w:bCs/>
          <w:i/>
          <w:iCs/>
          <w:color w:val="000000" w:themeColor="text1"/>
          <w:sz w:val="20"/>
          <w:szCs w:val="20"/>
          <w:lang w:val="es-419"/>
        </w:rPr>
        <w:t xml:space="preserve">[RANGE CHECK: min= 1, max= age] </w:t>
      </w:r>
    </w:p>
    <w:p w14:paraId="2E151127" w14:textId="5F7EBF55" w:rsidR="00493FC7" w:rsidRPr="00B073D8" w:rsidRDefault="7E25915E" w:rsidP="004965CC">
      <w:pPr>
        <w:pStyle w:val="Heading2"/>
        <w:spacing w:after="0"/>
        <w:rPr>
          <w:rFonts w:eastAsia="Calibri"/>
          <w:lang w:val="es-419"/>
        </w:rPr>
      </w:pPr>
      <w:r w:rsidRPr="00B073D8">
        <w:rPr>
          <w:lang w:val="es-419"/>
        </w:rPr>
        <w:t>[METFOR] Metformina</w:t>
      </w:r>
    </w:p>
    <w:p w14:paraId="793FBE43" w14:textId="476730CD" w:rsidR="00493FC7" w:rsidRPr="00B073D8" w:rsidRDefault="3765EDA0" w:rsidP="00E042C5">
      <w:pPr>
        <w:pStyle w:val="ListParagraph"/>
        <w:numPr>
          <w:ilvl w:val="0"/>
          <w:numId w:val="131"/>
        </w:numPr>
        <w:spacing w:after="0" w:line="240" w:lineRule="auto"/>
        <w:rPr>
          <w:rFonts w:eastAsiaTheme="minorEastAsia"/>
          <w:lang w:val="es-419"/>
        </w:rPr>
      </w:pPr>
      <w:r w:rsidRPr="3765EDA0">
        <w:rPr>
          <w:lang w:val="es-419"/>
        </w:rPr>
        <w:t xml:space="preserve">¿Ha tomado alguna vez </w:t>
      </w:r>
      <w:r w:rsidRPr="3765EDA0">
        <w:rPr>
          <w:b/>
          <w:bCs/>
          <w:lang w:val="es-419"/>
        </w:rPr>
        <w:t>metformina</w:t>
      </w:r>
      <w:r w:rsidRPr="3765EDA0">
        <w:rPr>
          <w:lang w:val="es-419"/>
        </w:rPr>
        <w:t xml:space="preserve"> (como Glucophage®, Glumetza®, Riomet®, Fortamet® o Glucophage® XR) al menos </w:t>
      </w:r>
      <w:r w:rsidRPr="3765EDA0">
        <w:rPr>
          <w:b/>
          <w:bCs/>
          <w:lang w:val="es-419"/>
        </w:rPr>
        <w:t>cuatro veces al mes por seis meses o más</w:t>
      </w:r>
      <w:r w:rsidRPr="3765EDA0">
        <w:rPr>
          <w:lang w:val="es-419"/>
        </w:rPr>
        <w:t>?</w:t>
      </w:r>
    </w:p>
    <w:p w14:paraId="1D72F9EB" w14:textId="1EE55858" w:rsidR="00493FC7" w:rsidRPr="00B073D8" w:rsidRDefault="00601DDF" w:rsidP="00601DDF">
      <w:pPr>
        <w:spacing w:before="60" w:after="0" w:line="240" w:lineRule="auto"/>
        <w:ind w:left="720"/>
        <w:rPr>
          <w:rFonts w:eastAsia="Calibri" w:cstheme="minorHAnsi"/>
          <w:lang w:val="es-419"/>
        </w:rPr>
      </w:pPr>
      <w:r w:rsidRPr="00B073D8">
        <w:rPr>
          <w:lang w:val="es-419"/>
        </w:rPr>
        <w:t>1</w:t>
      </w:r>
      <w:r w:rsidRPr="00B073D8">
        <w:rPr>
          <w:lang w:val="es-419"/>
        </w:rPr>
        <w:tab/>
        <w:t>Sí</w:t>
      </w:r>
    </w:p>
    <w:p w14:paraId="059FB92B" w14:textId="7CBBDE49" w:rsidR="00802F2A" w:rsidRPr="00B073D8" w:rsidRDefault="1D4F8DD3" w:rsidP="1D4F8DD3">
      <w:pPr>
        <w:spacing w:line="257" w:lineRule="auto"/>
        <w:ind w:left="-20" w:right="-20" w:firstLine="720"/>
        <w:rPr>
          <w:rFonts w:ascii="Calibri" w:eastAsia="Calibri" w:hAnsi="Calibri" w:cs="Calibri"/>
          <w:b/>
          <w:bCs/>
          <w:lang w:val="es-419"/>
        </w:rPr>
      </w:pPr>
      <w:r w:rsidRPr="1D4F8DD3">
        <w:rPr>
          <w:lang w:val="es-419"/>
        </w:rPr>
        <w:t>0</w:t>
      </w:r>
      <w:r w:rsidR="00601DDF">
        <w:tab/>
      </w:r>
      <w:r w:rsidRPr="1D4F8DD3">
        <w:rPr>
          <w:lang w:val="es-419"/>
        </w:rPr>
        <w:t xml:space="preserve">No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lang w:val="es-419"/>
        </w:rPr>
        <w:t>GO TO INSULIN</w:t>
      </w:r>
    </w:p>
    <w:p w14:paraId="3D5A00C3" w14:textId="44ABA420" w:rsidR="00802F2A" w:rsidRPr="00B073D8" w:rsidRDefault="1D4F8DD3" w:rsidP="1D4F8DD3">
      <w:pPr>
        <w:ind w:left="720"/>
        <w:rPr>
          <w:rFonts w:ascii="Calibri" w:eastAsia="Calibri" w:hAnsi="Calibri" w:cs="Calibri"/>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i/>
          <w:iCs/>
          <w:lang w:val="es-419"/>
        </w:rPr>
        <w:t>à</w:t>
      </w:r>
      <w:r w:rsidRPr="1D4F8DD3">
        <w:rPr>
          <w:rFonts w:ascii="Calibri" w:eastAsia="Calibri" w:hAnsi="Calibri" w:cs="Calibri"/>
          <w:i/>
          <w:iCs/>
          <w:lang w:val="es-419"/>
        </w:rPr>
        <w:t xml:space="preserve"> </w:t>
      </w:r>
      <w:r w:rsidRPr="1D4F8DD3">
        <w:rPr>
          <w:rFonts w:ascii="Calibri" w:eastAsia="Calibri" w:hAnsi="Calibri" w:cs="Calibri"/>
          <w:b/>
          <w:bCs/>
          <w:i/>
          <w:iCs/>
          <w:lang w:val="es-419"/>
        </w:rPr>
        <w:t>GO TO INSULIN</w:t>
      </w:r>
    </w:p>
    <w:p w14:paraId="600A1DE6" w14:textId="25B60CF2" w:rsidR="00493FC7" w:rsidRPr="00B073D8" w:rsidRDefault="3765EDA0" w:rsidP="00151570">
      <w:pPr>
        <w:pStyle w:val="ListParagraph"/>
        <w:numPr>
          <w:ilvl w:val="0"/>
          <w:numId w:val="131"/>
        </w:numPr>
        <w:spacing w:before="60" w:line="240" w:lineRule="auto"/>
        <w:rPr>
          <w:rFonts w:eastAsia="Calibri"/>
          <w:b/>
          <w:bCs/>
          <w:lang w:val="es-419"/>
        </w:rPr>
      </w:pPr>
      <w:r w:rsidRPr="3765EDA0">
        <w:rPr>
          <w:lang w:val="es-419"/>
        </w:rPr>
        <w:t xml:space="preserve">[METFOR2] Durante las veces que estuvo tomando metformina, ¿aproximadamente cuántos </w:t>
      </w:r>
      <w:r w:rsidRPr="3765EDA0">
        <w:rPr>
          <w:b/>
          <w:bCs/>
          <w:lang w:val="es-419"/>
        </w:rPr>
        <w:t>días por semana O por mes</w:t>
      </w:r>
      <w:r w:rsidRPr="3765EDA0">
        <w:rPr>
          <w:lang w:val="es-419"/>
        </w:rPr>
        <w:t xml:space="preserve"> la tomó? Anote, ya sea, los días por semana o los días por mes. </w:t>
      </w:r>
    </w:p>
    <w:p w14:paraId="4CE06A8E" w14:textId="77777777" w:rsidR="00151570" w:rsidRPr="00B073D8" w:rsidRDefault="00151570" w:rsidP="00151570">
      <w:pPr>
        <w:ind w:firstLine="720"/>
        <w:rPr>
          <w:rFonts w:eastAsia="Calibri"/>
          <w:lang w:val="es-419"/>
        </w:rPr>
      </w:pPr>
      <w:r w:rsidRPr="00B073D8">
        <w:rPr>
          <w:lang w:val="es-419"/>
        </w:rPr>
        <w:t>|__|__| Núm. de días por semana</w:t>
      </w:r>
    </w:p>
    <w:p w14:paraId="58649E2E" w14:textId="77777777" w:rsidR="00151570" w:rsidRPr="00B073D8" w:rsidRDefault="00151570" w:rsidP="00151570">
      <w:pPr>
        <w:spacing w:after="0" w:line="240" w:lineRule="auto"/>
        <w:ind w:left="720"/>
        <w:rPr>
          <w:rFonts w:eastAsia="Calibri"/>
          <w:lang w:val="es-419"/>
        </w:rPr>
      </w:pPr>
      <w:r w:rsidRPr="00B073D8">
        <w:rPr>
          <w:lang w:val="es-419"/>
        </w:rPr>
        <w:t>O</w:t>
      </w:r>
    </w:p>
    <w:p w14:paraId="27152753" w14:textId="77777777" w:rsidR="00151570" w:rsidRPr="00B073D8" w:rsidRDefault="3765EDA0" w:rsidP="00151570">
      <w:pPr>
        <w:spacing w:line="240" w:lineRule="auto"/>
        <w:ind w:left="720"/>
        <w:rPr>
          <w:rFonts w:eastAsia="Calibri"/>
          <w:lang w:val="es-419"/>
        </w:rPr>
      </w:pPr>
      <w:r w:rsidRPr="3765EDA0">
        <w:rPr>
          <w:lang w:val="es-419"/>
        </w:rPr>
        <w:t>|__|__| Núm. de días por mes</w:t>
      </w:r>
    </w:p>
    <w:p w14:paraId="6D1140C3" w14:textId="259B58BD" w:rsidR="00802F2A" w:rsidRPr="00B073D8" w:rsidRDefault="303A489D" w:rsidP="303A489D">
      <w:pPr>
        <w:spacing w:before="60" w:after="0" w:line="254" w:lineRule="auto"/>
        <w:ind w:left="-20" w:right="-20" w:firstLine="720"/>
        <w:rPr>
          <w:rFonts w:ascii="Calibri" w:eastAsia="Calibri" w:hAnsi="Calibri" w:cs="Calibri"/>
          <w:b/>
          <w:bCs/>
          <w:i/>
          <w:iCs/>
          <w:lang w:val="es-419"/>
        </w:rPr>
      </w:pPr>
      <w:r w:rsidRPr="303A489D">
        <w:rPr>
          <w:rFonts w:ascii="Calibri" w:eastAsia="Calibri" w:hAnsi="Calibri" w:cs="Calibri"/>
          <w:i/>
          <w:iCs/>
          <w:lang w:val="es-419"/>
        </w:rPr>
        <w:t xml:space="preserve">NO RESPONSE </w:t>
      </w:r>
      <w:r w:rsidRPr="303A489D">
        <w:rPr>
          <w:rFonts w:ascii="Wingdings" w:eastAsia="Wingdings" w:hAnsi="Wingdings" w:cs="Wingdings"/>
          <w:lang w:val="es-419"/>
        </w:rPr>
        <w:t>à</w:t>
      </w:r>
      <w:r w:rsidRPr="303A489D">
        <w:rPr>
          <w:rFonts w:ascii="Calibri" w:eastAsia="Calibri" w:hAnsi="Calibri" w:cs="Calibri"/>
          <w:lang w:val="es-419"/>
        </w:rPr>
        <w:t xml:space="preserve"> </w:t>
      </w:r>
      <w:r w:rsidRPr="303A489D">
        <w:rPr>
          <w:rFonts w:ascii="Calibri" w:eastAsia="Calibri" w:hAnsi="Calibri" w:cs="Calibri"/>
          <w:b/>
          <w:bCs/>
          <w:i/>
          <w:iCs/>
          <w:lang w:val="es-419"/>
        </w:rPr>
        <w:t>GO TO _SRC</w:t>
      </w:r>
    </w:p>
    <w:p w14:paraId="304BDFE3" w14:textId="50176650" w:rsidR="00802F2A" w:rsidRPr="00B073D8" w:rsidRDefault="75303805" w:rsidP="75303805">
      <w:pPr>
        <w:spacing w:before="60" w:after="0" w:line="240" w:lineRule="auto"/>
        <w:rPr>
          <w:lang w:val="es-419"/>
        </w:rPr>
      </w:pPr>
      <w:r w:rsidRPr="75303805">
        <w:rPr>
          <w:rFonts w:ascii="Calibri" w:eastAsia="Calibri" w:hAnsi="Calibri" w:cs="Calibri"/>
          <w:b/>
          <w:bCs/>
          <w:i/>
          <w:iCs/>
          <w:color w:val="000000" w:themeColor="text1"/>
          <w:sz w:val="20"/>
          <w:szCs w:val="20"/>
          <w:lang w:val="es-419"/>
        </w:rPr>
        <w:t xml:space="preserve">[RANGE CHECK: </w:t>
      </w:r>
      <w:r w:rsidRPr="75303805">
        <w:rPr>
          <w:rFonts w:ascii="Calibri" w:eastAsia="Calibri" w:hAnsi="Calibri" w:cs="Calibri"/>
          <w:b/>
          <w:bCs/>
          <w:i/>
          <w:iCs/>
          <w:u w:val="single"/>
          <w:lang w:val="es-419"/>
        </w:rPr>
        <w:t xml:space="preserve">week </w:t>
      </w:r>
      <w:r w:rsidRPr="75303805">
        <w:rPr>
          <w:rFonts w:ascii="Calibri" w:eastAsia="Calibri" w:hAnsi="Calibri" w:cs="Calibri"/>
          <w:b/>
          <w:bCs/>
          <w:i/>
          <w:iCs/>
          <w:lang w:val="es-419"/>
        </w:rPr>
        <w:t xml:space="preserve">min= 1, max= 7. </w:t>
      </w:r>
      <w:r w:rsidRPr="75303805">
        <w:rPr>
          <w:rFonts w:ascii="Calibri" w:eastAsia="Calibri" w:hAnsi="Calibri" w:cs="Calibri"/>
          <w:b/>
          <w:bCs/>
          <w:i/>
          <w:iCs/>
          <w:u w:val="single"/>
          <w:lang w:val="es-419"/>
        </w:rPr>
        <w:t xml:space="preserve">month </w:t>
      </w:r>
      <w:r w:rsidRPr="75303805">
        <w:rPr>
          <w:rFonts w:ascii="Calibri" w:eastAsia="Calibri" w:hAnsi="Calibri" w:cs="Calibri"/>
          <w:b/>
          <w:bCs/>
          <w:i/>
          <w:iCs/>
          <w:lang w:val="es-419"/>
        </w:rPr>
        <w:t>min= 1 max=31]</w:t>
      </w:r>
    </w:p>
    <w:p w14:paraId="2F8DA3F7" w14:textId="22523F22" w:rsidR="75303805" w:rsidRDefault="75303805" w:rsidP="75303805">
      <w:pPr>
        <w:spacing w:before="60" w:after="0" w:line="240" w:lineRule="auto"/>
        <w:rPr>
          <w:rFonts w:ascii="Calibri" w:eastAsia="Calibri" w:hAnsi="Calibri" w:cs="Calibri"/>
          <w:b/>
          <w:bCs/>
          <w:i/>
          <w:iCs/>
          <w:lang w:val="es-419"/>
        </w:rPr>
      </w:pPr>
    </w:p>
    <w:p w14:paraId="1A1F02F8" w14:textId="2974FB25" w:rsidR="00493FC7" w:rsidRPr="00B073D8" w:rsidRDefault="303A489D" w:rsidP="00D81EC8">
      <w:pPr>
        <w:pStyle w:val="ListParagraph"/>
        <w:numPr>
          <w:ilvl w:val="0"/>
          <w:numId w:val="131"/>
        </w:numPr>
        <w:rPr>
          <w:lang w:val="es-419"/>
        </w:rPr>
      </w:pPr>
      <w:r w:rsidRPr="303A489D">
        <w:rPr>
          <w:lang w:val="es-419"/>
        </w:rPr>
        <w:t>[METFOR3_SRC] Los días en que tomaba metformina, ¿aproximadamente cuántos miligramos tomaba por día, la mayoría de los días?</w:t>
      </w:r>
    </w:p>
    <w:p w14:paraId="32C1AA4D" w14:textId="1E2CDAF8" w:rsidR="00493FC7" w:rsidRPr="00B073D8" w:rsidRDefault="7A924FC6" w:rsidP="00D81EC8">
      <w:pPr>
        <w:ind w:left="720"/>
        <w:rPr>
          <w:lang w:val="es-419"/>
        </w:rPr>
      </w:pPr>
      <w:r w:rsidRPr="00B073D8">
        <w:rPr>
          <w:lang w:val="es-419"/>
        </w:rPr>
        <w:t>|__|__| Núm. de miligramos por día</w:t>
      </w:r>
    </w:p>
    <w:p w14:paraId="7FF4D648" w14:textId="3CFC96A6" w:rsidR="008A611E" w:rsidRPr="00B073D8" w:rsidRDefault="1D4F8DD3" w:rsidP="00B62936">
      <w:pPr>
        <w:ind w:left="720"/>
        <w:rPr>
          <w:rFonts w:eastAsia="Calibri"/>
          <w:lang w:val="es-419"/>
        </w:rPr>
      </w:pPr>
      <w:r w:rsidRPr="1D4F8DD3">
        <w:rPr>
          <w:lang w:val="es-419"/>
        </w:rPr>
        <w:t>77</w:t>
      </w:r>
      <w:r w:rsidR="7A924FC6">
        <w:tab/>
      </w:r>
      <w:r w:rsidRPr="1D4F8DD3">
        <w:rPr>
          <w:lang w:val="es-419"/>
        </w:rPr>
        <w:t>No sé</w:t>
      </w:r>
    </w:p>
    <w:p w14:paraId="018A1F0A" w14:textId="60A1C955" w:rsidR="3765EDA0" w:rsidRDefault="1D4F8DD3" w:rsidP="1D4F8DD3">
      <w:pPr>
        <w:spacing w:line="254"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b/>
          <w:bCs/>
          <w:i/>
          <w:iCs/>
          <w:lang w:val="es-419"/>
        </w:rPr>
        <w:t>à</w:t>
      </w:r>
      <w:r w:rsidRPr="1D4F8DD3">
        <w:rPr>
          <w:rFonts w:ascii="Calibri" w:eastAsia="Calibri" w:hAnsi="Calibri" w:cs="Calibri"/>
          <w:b/>
          <w:bCs/>
          <w:i/>
          <w:iCs/>
          <w:lang w:val="es-419"/>
        </w:rPr>
        <w:t xml:space="preserve"> GO TO METFOR4</w:t>
      </w:r>
    </w:p>
    <w:p w14:paraId="3C519E71" w14:textId="3F7310A1" w:rsidR="3765EDA0" w:rsidRDefault="1D4F8DD3" w:rsidP="1D4F8DD3">
      <w:pPr>
        <w:spacing w:before="240" w:line="257" w:lineRule="auto"/>
        <w:ind w:left="-20" w:right="-20" w:firstLine="720"/>
        <w:rPr>
          <w:rFonts w:ascii="Calibri" w:eastAsia="Calibri" w:hAnsi="Calibri" w:cs="Calibri"/>
          <w:b/>
          <w:bCs/>
          <w:i/>
          <w:iCs/>
          <w:color w:val="000000" w:themeColor="text1"/>
          <w:lang w:val="es-419"/>
        </w:rPr>
      </w:pPr>
      <w:r w:rsidRPr="1D4F8DD3">
        <w:rPr>
          <w:rFonts w:ascii="Calibri" w:eastAsia="Calibri" w:hAnsi="Calibri" w:cs="Calibri"/>
          <w:b/>
          <w:bCs/>
          <w:i/>
          <w:iCs/>
          <w:color w:val="000000" w:themeColor="text1"/>
          <w:sz w:val="20"/>
          <w:szCs w:val="20"/>
          <w:lang w:val="es-419"/>
        </w:rPr>
        <w:t xml:space="preserve">[RANGE CHECK: </w:t>
      </w:r>
      <w:r w:rsidRPr="1D4F8DD3">
        <w:rPr>
          <w:rFonts w:ascii="Calibri" w:eastAsia="Calibri" w:hAnsi="Calibri" w:cs="Calibri"/>
          <w:b/>
          <w:bCs/>
          <w:i/>
          <w:iCs/>
          <w:color w:val="000000" w:themeColor="text1"/>
          <w:lang w:val="es-419"/>
        </w:rPr>
        <w:t>min= 0]</w:t>
      </w:r>
    </w:p>
    <w:p w14:paraId="3D6CC12C" w14:textId="5C781927" w:rsidR="00493FC7" w:rsidRPr="00B073D8" w:rsidRDefault="3765EDA0" w:rsidP="00D81EC8">
      <w:pPr>
        <w:pStyle w:val="ListParagraph"/>
        <w:numPr>
          <w:ilvl w:val="0"/>
          <w:numId w:val="131"/>
        </w:numPr>
        <w:spacing w:before="60" w:line="240" w:lineRule="auto"/>
        <w:rPr>
          <w:rFonts w:eastAsia="Calibri"/>
          <w:b/>
          <w:bCs/>
          <w:lang w:val="es-419"/>
        </w:rPr>
      </w:pPr>
      <w:r w:rsidRPr="3765EDA0">
        <w:rPr>
          <w:lang w:val="es-419"/>
        </w:rPr>
        <w:t>[METFOR4] ¿Aproximadamente cuántos años tomó metformina?</w:t>
      </w:r>
    </w:p>
    <w:p w14:paraId="2A50E6A5" w14:textId="209707DB" w:rsidR="008A611E" w:rsidRPr="00B073D8" w:rsidRDefault="1D4F8DD3" w:rsidP="1D4F8DD3">
      <w:pPr>
        <w:spacing w:after="0"/>
        <w:ind w:left="720"/>
        <w:rPr>
          <w:rFonts w:eastAsia="Calibri"/>
          <w:lang w:val="es-419"/>
        </w:rPr>
      </w:pPr>
      <w:r w:rsidRPr="1D4F8DD3">
        <w:rPr>
          <w:lang w:val="es-419"/>
        </w:rPr>
        <w:t>|__|__| Núm. de años</w:t>
      </w:r>
    </w:p>
    <w:p w14:paraId="785483EB" w14:textId="75BC84E3" w:rsidR="3765EDA0" w:rsidRDefault="1D4F8DD3" w:rsidP="1D4F8DD3">
      <w:pPr>
        <w:spacing w:after="0" w:line="254"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b/>
          <w:bCs/>
          <w:i/>
          <w:iCs/>
          <w:lang w:val="es-419"/>
        </w:rPr>
        <w:t>à</w:t>
      </w:r>
      <w:r w:rsidRPr="1D4F8DD3">
        <w:rPr>
          <w:rFonts w:ascii="Calibri" w:eastAsia="Calibri" w:hAnsi="Calibri" w:cs="Calibri"/>
          <w:b/>
          <w:bCs/>
          <w:i/>
          <w:iCs/>
          <w:lang w:val="es-419"/>
        </w:rPr>
        <w:t xml:space="preserve"> GO TO METFOR5</w:t>
      </w:r>
    </w:p>
    <w:p w14:paraId="2372E409" w14:textId="4B67F4FA" w:rsidR="7B0387D6" w:rsidRDefault="303A489D" w:rsidP="303A489D">
      <w:pPr>
        <w:spacing w:before="240" w:after="0" w:line="254" w:lineRule="auto"/>
        <w:ind w:left="-20" w:right="-20"/>
        <w:rPr>
          <w:rFonts w:ascii="Calibri" w:eastAsia="Calibri" w:hAnsi="Calibri" w:cs="Calibri"/>
          <w:b/>
          <w:bCs/>
          <w:i/>
          <w:iCs/>
          <w:sz w:val="20"/>
          <w:szCs w:val="20"/>
          <w:lang w:val="es-419"/>
        </w:rPr>
      </w:pPr>
      <w:r w:rsidRPr="303A489D">
        <w:rPr>
          <w:rFonts w:ascii="Calibri" w:eastAsia="Calibri" w:hAnsi="Calibri" w:cs="Calibri"/>
          <w:b/>
          <w:bCs/>
          <w:i/>
          <w:iCs/>
          <w:sz w:val="20"/>
          <w:szCs w:val="20"/>
          <w:lang w:val="es-419"/>
        </w:rPr>
        <w:t xml:space="preserve"> [RANGE CHECK: min= 1, max= age] </w:t>
      </w:r>
    </w:p>
    <w:p w14:paraId="6AA3FE21" w14:textId="0669C55D" w:rsidR="00D468D3" w:rsidRPr="00B073D8" w:rsidRDefault="3765EDA0" w:rsidP="00D81EC8">
      <w:pPr>
        <w:pStyle w:val="ListParagraph"/>
        <w:numPr>
          <w:ilvl w:val="0"/>
          <w:numId w:val="131"/>
        </w:numPr>
        <w:rPr>
          <w:rFonts w:eastAsia="Calibri"/>
          <w:lang w:val="es-419"/>
        </w:rPr>
      </w:pPr>
      <w:r w:rsidRPr="3765EDA0">
        <w:rPr>
          <w:lang w:val="es-419"/>
        </w:rPr>
        <w:lastRenderedPageBreak/>
        <w:t xml:space="preserve">[METFOR5] ¿Cuándo fue </w:t>
      </w:r>
      <w:r w:rsidRPr="3765EDA0">
        <w:rPr>
          <w:b/>
          <w:bCs/>
          <w:lang w:val="es-419"/>
        </w:rPr>
        <w:t>la última vez</w:t>
      </w:r>
      <w:r w:rsidRPr="3765EDA0">
        <w:rPr>
          <w:lang w:val="es-419"/>
        </w:rPr>
        <w:t xml:space="preserve"> que tomó metformina?</w:t>
      </w:r>
    </w:p>
    <w:p w14:paraId="0904E915" w14:textId="2FD8B756" w:rsidR="00E856E7" w:rsidRPr="00B073D8" w:rsidRDefault="1D4F8DD3" w:rsidP="3765EDA0">
      <w:pPr>
        <w:spacing w:before="60" w:after="0" w:line="240" w:lineRule="auto"/>
        <w:ind w:left="720"/>
        <w:rPr>
          <w:rFonts w:ascii="Calibri" w:eastAsia="Calibri" w:hAnsi="Calibri" w:cs="Calibri"/>
          <w:lang w:val="es-419"/>
        </w:rPr>
      </w:pPr>
      <w:r w:rsidRPr="1D4F8DD3">
        <w:rPr>
          <w:lang w:val="es-419"/>
        </w:rPr>
        <w:t>0</w:t>
      </w:r>
      <w:r w:rsidR="00D81EC8">
        <w:tab/>
      </w:r>
      <w:r w:rsidRPr="1D4F8DD3">
        <w:rPr>
          <w:lang w:val="es-419"/>
        </w:rPr>
        <w:t xml:space="preserve">En el último mes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lang w:val="es-419"/>
        </w:rPr>
        <w:t>GO TO INSULIN</w:t>
      </w:r>
    </w:p>
    <w:p w14:paraId="570DD64A" w14:textId="1FDB0B9A" w:rsidR="00E856E7" w:rsidRPr="00B073D8" w:rsidRDefault="1D4F8DD3" w:rsidP="3765EDA0">
      <w:pPr>
        <w:spacing w:before="60" w:after="0" w:line="240" w:lineRule="auto"/>
        <w:ind w:left="720"/>
        <w:rPr>
          <w:rFonts w:ascii="Calibri" w:eastAsia="Calibri" w:hAnsi="Calibri" w:cs="Calibri"/>
          <w:lang w:val="es-419"/>
        </w:rPr>
      </w:pPr>
      <w:r w:rsidRPr="1D4F8DD3">
        <w:rPr>
          <w:lang w:val="es-419"/>
        </w:rPr>
        <w:t>1</w:t>
      </w:r>
      <w:r w:rsidR="00D81EC8">
        <w:tab/>
      </w:r>
      <w:r w:rsidRPr="1D4F8DD3">
        <w:rPr>
          <w:lang w:val="es-419"/>
        </w:rPr>
        <w:t xml:space="preserve">Hace más de un mes, pero en el último año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lang w:val="es-419"/>
        </w:rPr>
        <w:t>GO TO INSULIN</w:t>
      </w:r>
    </w:p>
    <w:p w14:paraId="6ECD8536" w14:textId="4C6A0FC1" w:rsidR="008A611E" w:rsidRPr="00B073D8" w:rsidRDefault="1D4F8DD3" w:rsidP="00984872">
      <w:pPr>
        <w:ind w:left="720"/>
        <w:rPr>
          <w:rFonts w:eastAsia="Calibri"/>
          <w:lang w:val="es-419"/>
        </w:rPr>
      </w:pPr>
      <w:r w:rsidRPr="1D4F8DD3">
        <w:rPr>
          <w:lang w:val="es-419"/>
        </w:rPr>
        <w:t>2</w:t>
      </w:r>
      <w:r w:rsidR="00D81EC8">
        <w:tab/>
      </w:r>
      <w:r w:rsidRPr="1D4F8DD3">
        <w:rPr>
          <w:lang w:val="es-419"/>
        </w:rPr>
        <w:t xml:space="preserve">Hace más de 1 año </w:t>
      </w:r>
    </w:p>
    <w:p w14:paraId="3AB1C959" w14:textId="143CC749" w:rsidR="3765EDA0" w:rsidRDefault="1D4F8DD3" w:rsidP="1D4F8DD3">
      <w:pPr>
        <w:ind w:left="720"/>
        <w:rPr>
          <w:rFonts w:ascii="Calibri" w:eastAsia="Calibri" w:hAnsi="Calibri" w:cs="Calibri"/>
          <w:lang w:val="es-419"/>
        </w:rPr>
      </w:pPr>
      <w:r w:rsidRPr="1D4F8DD3">
        <w:rPr>
          <w:rFonts w:ascii="Calibri" w:eastAsia="Calibri" w:hAnsi="Calibri" w:cs="Calibri"/>
          <w:i/>
          <w:iCs/>
          <w:lang w:val="es-419"/>
        </w:rPr>
        <w:t>NO RESPONSE</w:t>
      </w:r>
      <w:r w:rsidRPr="1D4F8DD3">
        <w:rPr>
          <w:rFonts w:ascii="Calibri" w:eastAsia="Calibri" w:hAnsi="Calibri" w:cs="Calibri"/>
          <w:b/>
          <w:bCs/>
          <w:i/>
          <w:iCs/>
          <w:lang w:val="es-419"/>
        </w:rPr>
        <w:t xml:space="preserve">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i/>
          <w:iCs/>
          <w:lang w:val="es-419"/>
        </w:rPr>
        <w:t>GO TO INSULIN</w:t>
      </w:r>
    </w:p>
    <w:p w14:paraId="0F28D7D2" w14:textId="22C52C3F" w:rsidR="00493FC7" w:rsidRPr="00B073D8" w:rsidRDefault="3765EDA0" w:rsidP="00525C3E">
      <w:pPr>
        <w:pStyle w:val="ListParagraph"/>
        <w:numPr>
          <w:ilvl w:val="0"/>
          <w:numId w:val="131"/>
        </w:numPr>
        <w:spacing w:before="60" w:line="240" w:lineRule="auto"/>
        <w:rPr>
          <w:rFonts w:eastAsia="Calibri"/>
          <w:b/>
          <w:bCs/>
          <w:lang w:val="es-419"/>
        </w:rPr>
      </w:pPr>
      <w:r w:rsidRPr="3765EDA0">
        <w:rPr>
          <w:lang w:val="es-419"/>
        </w:rPr>
        <w:t xml:space="preserve">[METFOR6] ¿Hace cuántos años tomó metformina </w:t>
      </w:r>
      <w:r w:rsidRPr="3765EDA0">
        <w:rPr>
          <w:b/>
          <w:bCs/>
          <w:lang w:val="es-419"/>
        </w:rPr>
        <w:t>por</w:t>
      </w:r>
      <w:r w:rsidRPr="3765EDA0">
        <w:rPr>
          <w:lang w:val="es-419"/>
        </w:rPr>
        <w:t xml:space="preserve"> </w:t>
      </w:r>
      <w:r w:rsidRPr="3765EDA0">
        <w:rPr>
          <w:b/>
          <w:bCs/>
          <w:lang w:val="es-419"/>
        </w:rPr>
        <w:t>última vez</w:t>
      </w:r>
      <w:r w:rsidRPr="3765EDA0">
        <w:rPr>
          <w:lang w:val="es-419"/>
        </w:rPr>
        <w:t>?</w:t>
      </w:r>
    </w:p>
    <w:p w14:paraId="7F37C193" w14:textId="2510BB86" w:rsidR="00D61C4A" w:rsidRPr="00B073D8" w:rsidRDefault="1D4F8DD3" w:rsidP="1D4F8DD3">
      <w:pPr>
        <w:spacing w:after="0"/>
        <w:ind w:firstLine="720"/>
        <w:rPr>
          <w:rFonts w:eastAsia="Calibri"/>
          <w:b/>
          <w:bCs/>
          <w:lang w:val="es-419"/>
        </w:rPr>
      </w:pPr>
      <w:r w:rsidRPr="1D4F8DD3">
        <w:rPr>
          <w:lang w:val="es-419"/>
        </w:rPr>
        <w:t>Hace |__|__| años</w:t>
      </w:r>
    </w:p>
    <w:p w14:paraId="36C062AC" w14:textId="6DC7DE6B" w:rsidR="3765EDA0" w:rsidRDefault="1D4F8DD3" w:rsidP="1D4F8DD3">
      <w:pPr>
        <w:spacing w:after="0" w:line="254" w:lineRule="auto"/>
        <w:ind w:left="-20" w:right="-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b/>
          <w:bCs/>
          <w:i/>
          <w:iCs/>
          <w:lang w:val="es-419"/>
        </w:rPr>
        <w:t>à</w:t>
      </w:r>
      <w:r w:rsidRPr="1D4F8DD3">
        <w:rPr>
          <w:rFonts w:ascii="Calibri" w:eastAsia="Calibri" w:hAnsi="Calibri" w:cs="Calibri"/>
          <w:b/>
          <w:bCs/>
          <w:i/>
          <w:iCs/>
          <w:lang w:val="es-419"/>
        </w:rPr>
        <w:t xml:space="preserve"> GO TO INSULIN</w:t>
      </w:r>
    </w:p>
    <w:p w14:paraId="1191680C" w14:textId="748A6FB5" w:rsidR="3765EDA0" w:rsidRDefault="1D4F8DD3" w:rsidP="1D4F8DD3">
      <w:pPr>
        <w:spacing w:after="0" w:line="254" w:lineRule="auto"/>
        <w:ind w:left="-20" w:right="-20"/>
        <w:rPr>
          <w:rFonts w:ascii="Calibri" w:eastAsia="Calibri" w:hAnsi="Calibri" w:cs="Calibri"/>
          <w:b/>
          <w:bCs/>
          <w:i/>
          <w:iCs/>
          <w:lang w:val="es-419"/>
        </w:rPr>
      </w:pPr>
      <w:r w:rsidRPr="1D4F8DD3">
        <w:rPr>
          <w:rFonts w:ascii="Calibri" w:eastAsia="Calibri" w:hAnsi="Calibri" w:cs="Calibri"/>
          <w:b/>
          <w:bCs/>
          <w:i/>
          <w:iCs/>
          <w:lang w:val="es-419"/>
        </w:rPr>
        <w:t xml:space="preserve"> </w:t>
      </w:r>
    </w:p>
    <w:p w14:paraId="6D047D02" w14:textId="00E818D2" w:rsidR="00493FC7" w:rsidRPr="00B073D8" w:rsidRDefault="303A489D" w:rsidP="303A489D">
      <w:pPr>
        <w:spacing w:after="0" w:line="254" w:lineRule="auto"/>
        <w:ind w:left="-20" w:right="-20"/>
        <w:rPr>
          <w:rFonts w:eastAsia="Calibri"/>
          <w:lang w:val="es-419"/>
        </w:rPr>
      </w:pPr>
      <w:r w:rsidRPr="303A489D">
        <w:rPr>
          <w:rFonts w:ascii="Calibri" w:eastAsia="Calibri" w:hAnsi="Calibri" w:cs="Calibri"/>
          <w:b/>
          <w:bCs/>
          <w:i/>
          <w:iCs/>
          <w:sz w:val="20"/>
          <w:szCs w:val="20"/>
          <w:lang w:val="es-419"/>
        </w:rPr>
        <w:t xml:space="preserve">[RANGE CHECK: min= 1, max= age] </w:t>
      </w:r>
      <w:r w:rsidRPr="303A489D">
        <w:rPr>
          <w:lang w:val="es-419"/>
        </w:rPr>
        <w:t>[INSULIN] Insulina</w:t>
      </w:r>
    </w:p>
    <w:p w14:paraId="603CA6CB" w14:textId="6491E13A" w:rsidR="00493FC7" w:rsidRPr="00B073D8" w:rsidRDefault="3765EDA0" w:rsidP="00FE4771">
      <w:pPr>
        <w:pStyle w:val="ListParagraph"/>
        <w:numPr>
          <w:ilvl w:val="0"/>
          <w:numId w:val="131"/>
        </w:numPr>
        <w:spacing w:line="240" w:lineRule="auto"/>
        <w:rPr>
          <w:rFonts w:eastAsia="Calibri"/>
          <w:b/>
          <w:bCs/>
          <w:lang w:val="es-419"/>
        </w:rPr>
      </w:pPr>
      <w:r w:rsidRPr="3765EDA0">
        <w:rPr>
          <w:lang w:val="es-419"/>
        </w:rPr>
        <w:t xml:space="preserve">¿Se ha inyectado alguna vez </w:t>
      </w:r>
      <w:r w:rsidRPr="3765EDA0">
        <w:rPr>
          <w:b/>
          <w:bCs/>
          <w:lang w:val="es-419"/>
        </w:rPr>
        <w:t>insulina</w:t>
      </w:r>
      <w:r w:rsidRPr="3765EDA0">
        <w:rPr>
          <w:lang w:val="es-419"/>
        </w:rPr>
        <w:t xml:space="preserve"> al menos </w:t>
      </w:r>
      <w:r w:rsidRPr="3765EDA0">
        <w:rPr>
          <w:b/>
          <w:bCs/>
          <w:lang w:val="es-419"/>
        </w:rPr>
        <w:t>cuatro veces al mes por seis meses o más</w:t>
      </w:r>
      <w:r w:rsidRPr="3765EDA0">
        <w:rPr>
          <w:lang w:val="es-419"/>
        </w:rPr>
        <w:t>?</w:t>
      </w:r>
    </w:p>
    <w:p w14:paraId="11D79756" w14:textId="53116739" w:rsidR="00493FC7" w:rsidRPr="00B073D8" w:rsidRDefault="00FE4771" w:rsidP="00FE4771">
      <w:pPr>
        <w:spacing w:before="60" w:after="0" w:line="240" w:lineRule="auto"/>
        <w:ind w:left="720"/>
        <w:rPr>
          <w:rFonts w:eastAsia="Calibri"/>
          <w:lang w:val="es-419"/>
        </w:rPr>
      </w:pPr>
      <w:r w:rsidRPr="00B073D8">
        <w:rPr>
          <w:lang w:val="es-419"/>
        </w:rPr>
        <w:t>1</w:t>
      </w:r>
      <w:r w:rsidRPr="00B073D8">
        <w:rPr>
          <w:lang w:val="es-419"/>
        </w:rPr>
        <w:tab/>
        <w:t xml:space="preserve">Sí </w:t>
      </w:r>
    </w:p>
    <w:p w14:paraId="62FC1D8A" w14:textId="7750B5D1" w:rsidR="000D7255" w:rsidRPr="00B073D8" w:rsidRDefault="1D4F8DD3" w:rsidP="1D4F8DD3">
      <w:pPr>
        <w:spacing w:line="257" w:lineRule="auto"/>
        <w:ind w:left="-20" w:right="-20" w:firstLine="720"/>
        <w:rPr>
          <w:rFonts w:ascii="Calibri" w:eastAsia="Calibri" w:hAnsi="Calibri" w:cs="Calibri"/>
          <w:b/>
          <w:bCs/>
          <w:lang w:val="es-419"/>
        </w:rPr>
      </w:pPr>
      <w:r w:rsidRPr="1D4F8DD3">
        <w:rPr>
          <w:lang w:val="es-419"/>
        </w:rPr>
        <w:t>0</w:t>
      </w:r>
      <w:r w:rsidR="00FE4771">
        <w:tab/>
      </w:r>
      <w:r w:rsidRPr="1D4F8DD3">
        <w:rPr>
          <w:lang w:val="es-419"/>
        </w:rPr>
        <w:t xml:space="preserve">No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lang w:val="es-419"/>
        </w:rPr>
        <w:t>GO TO ACIDSUP</w:t>
      </w:r>
    </w:p>
    <w:p w14:paraId="3FDE1BC3" w14:textId="390164E1" w:rsidR="000D7255" w:rsidRPr="00B073D8" w:rsidRDefault="1D4F8DD3" w:rsidP="1D4F8DD3">
      <w:pPr>
        <w:ind w:left="720"/>
        <w:rPr>
          <w:rFonts w:ascii="Calibri" w:eastAsia="Calibri" w:hAnsi="Calibri" w:cs="Calibri"/>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i/>
          <w:iCs/>
          <w:lang w:val="es-419"/>
        </w:rPr>
        <w:t>GO TO ACIDSUP</w:t>
      </w:r>
    </w:p>
    <w:p w14:paraId="185D22D6" w14:textId="77777777" w:rsidR="005C3031" w:rsidRPr="00B073D8" w:rsidRDefault="005C3031" w:rsidP="00284A6D">
      <w:pPr>
        <w:spacing w:after="0" w:line="256" w:lineRule="auto"/>
        <w:rPr>
          <w:rFonts w:eastAsia="Calibri" w:cstheme="minorHAnsi"/>
          <w:i/>
          <w:lang w:val="es-419"/>
        </w:rPr>
      </w:pPr>
    </w:p>
    <w:p w14:paraId="6C39F7AA" w14:textId="007B6AC2" w:rsidR="00493FC7" w:rsidRPr="00B073D8" w:rsidRDefault="3765EDA0" w:rsidP="003D0A26">
      <w:pPr>
        <w:pStyle w:val="ListParagraph"/>
        <w:numPr>
          <w:ilvl w:val="0"/>
          <w:numId w:val="131"/>
        </w:numPr>
        <w:spacing w:line="240" w:lineRule="auto"/>
        <w:rPr>
          <w:rFonts w:eastAsia="Calibri"/>
          <w:b/>
          <w:bCs/>
          <w:lang w:val="es-419"/>
        </w:rPr>
      </w:pPr>
      <w:r w:rsidRPr="3765EDA0">
        <w:rPr>
          <w:lang w:val="es-419"/>
        </w:rPr>
        <w:t xml:space="preserve">[INSULIN2A] Durante las veces que se estuvo inyectando insulina, ¿aproximadamente cuántos </w:t>
      </w:r>
      <w:r w:rsidRPr="3765EDA0">
        <w:rPr>
          <w:b/>
          <w:bCs/>
          <w:lang w:val="es-419"/>
        </w:rPr>
        <w:t>días por semana O por mes</w:t>
      </w:r>
      <w:r w:rsidRPr="3765EDA0">
        <w:rPr>
          <w:lang w:val="es-419"/>
        </w:rPr>
        <w:t xml:space="preserve"> se la inyectó? Anote, ya sea, los días por semana o los días por mes. </w:t>
      </w:r>
    </w:p>
    <w:p w14:paraId="58AC929C" w14:textId="77777777" w:rsidR="00C5573C" w:rsidRPr="00B073D8" w:rsidRDefault="00C5573C" w:rsidP="00C5573C">
      <w:pPr>
        <w:ind w:firstLine="720"/>
        <w:rPr>
          <w:rFonts w:eastAsia="Calibri"/>
          <w:lang w:val="es-419"/>
        </w:rPr>
      </w:pPr>
      <w:r w:rsidRPr="00B073D8">
        <w:rPr>
          <w:lang w:val="es-419"/>
        </w:rPr>
        <w:t>|__|__| Núm. de días por semana</w:t>
      </w:r>
    </w:p>
    <w:p w14:paraId="6F815C09" w14:textId="77777777" w:rsidR="00C5573C" w:rsidRPr="00B073D8" w:rsidRDefault="00C5573C" w:rsidP="00C5573C">
      <w:pPr>
        <w:spacing w:after="0" w:line="240" w:lineRule="auto"/>
        <w:ind w:left="720"/>
        <w:rPr>
          <w:rFonts w:eastAsia="Calibri"/>
          <w:lang w:val="es-419"/>
        </w:rPr>
      </w:pPr>
      <w:r w:rsidRPr="00B073D8">
        <w:rPr>
          <w:lang w:val="es-419"/>
        </w:rPr>
        <w:t>O</w:t>
      </w:r>
    </w:p>
    <w:p w14:paraId="50B4BEA7" w14:textId="77777777" w:rsidR="00C5573C" w:rsidRPr="00B073D8" w:rsidRDefault="5D3DEFD9" w:rsidP="00C5573C">
      <w:pPr>
        <w:spacing w:line="240" w:lineRule="auto"/>
        <w:ind w:left="720"/>
        <w:rPr>
          <w:rFonts w:eastAsia="Calibri"/>
          <w:lang w:val="es-419"/>
        </w:rPr>
      </w:pPr>
      <w:r w:rsidRPr="5D3DEFD9">
        <w:rPr>
          <w:lang w:val="es-419"/>
        </w:rPr>
        <w:t>|__|__| Núm. de días por mes</w:t>
      </w:r>
    </w:p>
    <w:p w14:paraId="12676639" w14:textId="6F93677E" w:rsidR="005C3031" w:rsidRPr="00B073D8" w:rsidRDefault="303A489D" w:rsidP="303A489D">
      <w:pPr>
        <w:spacing w:after="0" w:line="254" w:lineRule="auto"/>
        <w:ind w:left="-20" w:right="-20" w:firstLine="720"/>
        <w:rPr>
          <w:rFonts w:ascii="Calibri" w:eastAsia="Calibri" w:hAnsi="Calibri" w:cs="Calibri"/>
          <w:b/>
          <w:bCs/>
          <w:i/>
          <w:iCs/>
          <w:lang w:val="es-419"/>
        </w:rPr>
      </w:pPr>
      <w:r w:rsidRPr="303A489D">
        <w:rPr>
          <w:rFonts w:ascii="Calibri" w:eastAsia="Calibri" w:hAnsi="Calibri" w:cs="Calibri"/>
          <w:i/>
          <w:iCs/>
          <w:lang w:val="es-419"/>
        </w:rPr>
        <w:t xml:space="preserve">NO RESPONSE </w:t>
      </w:r>
      <w:r w:rsidRPr="303A489D">
        <w:rPr>
          <w:rFonts w:ascii="Wingdings" w:eastAsia="Wingdings" w:hAnsi="Wingdings" w:cs="Wingdings"/>
          <w:lang w:val="es-419"/>
        </w:rPr>
        <w:t>à</w:t>
      </w:r>
      <w:r w:rsidRPr="303A489D">
        <w:rPr>
          <w:rFonts w:ascii="Calibri" w:eastAsia="Calibri" w:hAnsi="Calibri" w:cs="Calibri"/>
          <w:lang w:val="es-419"/>
        </w:rPr>
        <w:t xml:space="preserve"> </w:t>
      </w:r>
      <w:r w:rsidRPr="303A489D">
        <w:rPr>
          <w:rFonts w:ascii="Calibri" w:eastAsia="Calibri" w:hAnsi="Calibri" w:cs="Calibri"/>
          <w:b/>
          <w:bCs/>
          <w:i/>
          <w:iCs/>
          <w:lang w:val="es-419"/>
        </w:rPr>
        <w:t>GO TO INSULIN3_1_SRC</w:t>
      </w:r>
    </w:p>
    <w:p w14:paraId="2ED411E8" w14:textId="21B77DA4" w:rsidR="005C3031" w:rsidRPr="00B073D8" w:rsidRDefault="75303805" w:rsidP="75303805">
      <w:pPr>
        <w:spacing w:after="0" w:line="256" w:lineRule="auto"/>
        <w:rPr>
          <w:lang w:val="es-419"/>
        </w:rPr>
      </w:pPr>
      <w:r w:rsidRPr="75303805">
        <w:rPr>
          <w:rFonts w:ascii="Calibri" w:eastAsia="Calibri" w:hAnsi="Calibri" w:cs="Calibri"/>
          <w:b/>
          <w:bCs/>
          <w:i/>
          <w:iCs/>
          <w:color w:val="000000" w:themeColor="text1"/>
          <w:sz w:val="20"/>
          <w:szCs w:val="20"/>
          <w:lang w:val="es-419"/>
        </w:rPr>
        <w:t xml:space="preserve">[RANGE CHECK: </w:t>
      </w:r>
      <w:r w:rsidRPr="75303805">
        <w:rPr>
          <w:rFonts w:ascii="Calibri" w:eastAsia="Calibri" w:hAnsi="Calibri" w:cs="Calibri"/>
          <w:b/>
          <w:bCs/>
          <w:i/>
          <w:iCs/>
          <w:u w:val="single"/>
          <w:lang w:val="es-419"/>
        </w:rPr>
        <w:t xml:space="preserve">week </w:t>
      </w:r>
      <w:r w:rsidRPr="75303805">
        <w:rPr>
          <w:rFonts w:ascii="Calibri" w:eastAsia="Calibri" w:hAnsi="Calibri" w:cs="Calibri"/>
          <w:b/>
          <w:bCs/>
          <w:i/>
          <w:iCs/>
          <w:lang w:val="es-419"/>
        </w:rPr>
        <w:t xml:space="preserve">min= 1, max= 7. </w:t>
      </w:r>
      <w:r w:rsidRPr="75303805">
        <w:rPr>
          <w:rFonts w:ascii="Calibri" w:eastAsia="Calibri" w:hAnsi="Calibri" w:cs="Calibri"/>
          <w:b/>
          <w:bCs/>
          <w:i/>
          <w:iCs/>
          <w:u w:val="single"/>
          <w:lang w:val="es-419"/>
        </w:rPr>
        <w:t xml:space="preserve">month </w:t>
      </w:r>
      <w:r w:rsidRPr="75303805">
        <w:rPr>
          <w:rFonts w:ascii="Calibri" w:eastAsia="Calibri" w:hAnsi="Calibri" w:cs="Calibri"/>
          <w:b/>
          <w:bCs/>
          <w:i/>
          <w:iCs/>
          <w:lang w:val="es-419"/>
        </w:rPr>
        <w:t>min= 1 max=31]</w:t>
      </w:r>
    </w:p>
    <w:p w14:paraId="631AA51F" w14:textId="6A036F03" w:rsidR="5D3DEFD9" w:rsidRDefault="5D3DEFD9" w:rsidP="5D3DEFD9">
      <w:pPr>
        <w:pStyle w:val="ListParagraph"/>
        <w:spacing w:after="0" w:line="256" w:lineRule="auto"/>
        <w:rPr>
          <w:rFonts w:ascii="Calibri" w:eastAsia="Calibri" w:hAnsi="Calibri" w:cs="Calibri"/>
          <w:b/>
          <w:bCs/>
          <w:i/>
          <w:iCs/>
          <w:lang w:val="es-419"/>
        </w:rPr>
      </w:pPr>
    </w:p>
    <w:p w14:paraId="59833C0E" w14:textId="28B244FC" w:rsidR="00493FC7" w:rsidRPr="00B073D8" w:rsidRDefault="303A489D" w:rsidP="00875D25">
      <w:pPr>
        <w:pStyle w:val="ListParagraph"/>
        <w:numPr>
          <w:ilvl w:val="0"/>
          <w:numId w:val="131"/>
        </w:numPr>
        <w:spacing w:line="240" w:lineRule="auto"/>
        <w:rPr>
          <w:rFonts w:eastAsia="Calibri"/>
          <w:b/>
          <w:bCs/>
          <w:lang w:val="es-419"/>
        </w:rPr>
      </w:pPr>
      <w:r w:rsidRPr="303A489D">
        <w:rPr>
          <w:lang w:val="es-419"/>
        </w:rPr>
        <w:t xml:space="preserve">[INSULIN3_1_SRC] Los días en que se inyectó insulina, ¿aproximadamente cuántas unidades se inyectó </w:t>
      </w:r>
      <w:r w:rsidRPr="303A489D">
        <w:rPr>
          <w:b/>
          <w:bCs/>
          <w:lang w:val="es-419"/>
        </w:rPr>
        <w:t>por día</w:t>
      </w:r>
      <w:r w:rsidRPr="303A489D">
        <w:rPr>
          <w:lang w:val="es-419"/>
        </w:rPr>
        <w:t>,</w:t>
      </w:r>
      <w:r w:rsidRPr="303A489D">
        <w:rPr>
          <w:b/>
          <w:bCs/>
          <w:lang w:val="es-419"/>
        </w:rPr>
        <w:t xml:space="preserve"> </w:t>
      </w:r>
      <w:r w:rsidRPr="303A489D">
        <w:rPr>
          <w:lang w:val="es-419"/>
        </w:rPr>
        <w:t>la mayoría de los días?</w:t>
      </w:r>
    </w:p>
    <w:p w14:paraId="1AA3DA93" w14:textId="3E8C90A0" w:rsidR="00493FC7" w:rsidRPr="00B073D8" w:rsidRDefault="00493FC7" w:rsidP="0063753A">
      <w:pPr>
        <w:ind w:firstLine="720"/>
        <w:rPr>
          <w:lang w:val="es-419"/>
        </w:rPr>
      </w:pPr>
      <w:r w:rsidRPr="00B073D8">
        <w:rPr>
          <w:lang w:val="es-419"/>
        </w:rPr>
        <w:t>|__|__| Núm. de unidades por día</w:t>
      </w:r>
    </w:p>
    <w:p w14:paraId="7AFEABC3" w14:textId="533A6E92" w:rsidR="007166C5" w:rsidRPr="00B073D8" w:rsidRDefault="5D3DEFD9" w:rsidP="00833850">
      <w:pPr>
        <w:ind w:left="720"/>
        <w:rPr>
          <w:rFonts w:eastAsia="Calibri" w:cstheme="minorHAnsi"/>
          <w:lang w:val="es-419"/>
        </w:rPr>
      </w:pPr>
      <w:r w:rsidRPr="5D3DEFD9">
        <w:rPr>
          <w:lang w:val="es-419"/>
        </w:rPr>
        <w:t>77</w:t>
      </w:r>
      <w:r w:rsidR="005C399F">
        <w:tab/>
      </w:r>
      <w:r w:rsidRPr="5D3DEFD9">
        <w:rPr>
          <w:lang w:val="es-419"/>
        </w:rPr>
        <w:t>No sé</w:t>
      </w:r>
    </w:p>
    <w:p w14:paraId="75D29135" w14:textId="7857262E" w:rsidR="005C3031" w:rsidRPr="00B073D8" w:rsidRDefault="1D4F8DD3" w:rsidP="1D4F8DD3">
      <w:pPr>
        <w:spacing w:line="257"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b/>
          <w:bCs/>
          <w:i/>
          <w:iCs/>
          <w:lang w:val="es-419"/>
        </w:rPr>
        <w:t>à</w:t>
      </w:r>
      <w:r w:rsidRPr="1D4F8DD3">
        <w:rPr>
          <w:rFonts w:ascii="Calibri" w:eastAsia="Calibri" w:hAnsi="Calibri" w:cs="Calibri"/>
          <w:b/>
          <w:bCs/>
          <w:i/>
          <w:iCs/>
          <w:lang w:val="es-419"/>
        </w:rPr>
        <w:t xml:space="preserve"> GO TO INSULIN4</w:t>
      </w:r>
    </w:p>
    <w:p w14:paraId="7062C1A6" w14:textId="41F842E8" w:rsidR="005C3031" w:rsidRPr="00B073D8" w:rsidRDefault="1D4F8DD3" w:rsidP="1D4F8DD3">
      <w:pPr>
        <w:spacing w:before="240" w:line="257" w:lineRule="auto"/>
        <w:ind w:left="-20" w:right="-20" w:firstLine="720"/>
        <w:rPr>
          <w:rFonts w:ascii="Calibri" w:eastAsia="Calibri" w:hAnsi="Calibri" w:cs="Calibri"/>
          <w:b/>
          <w:bCs/>
          <w:i/>
          <w:iCs/>
          <w:color w:val="000000" w:themeColor="text1"/>
          <w:sz w:val="20"/>
          <w:szCs w:val="20"/>
          <w:lang w:val="es-419"/>
        </w:rPr>
      </w:pPr>
      <w:r w:rsidRPr="1D4F8DD3">
        <w:rPr>
          <w:rFonts w:ascii="Calibri" w:eastAsia="Calibri" w:hAnsi="Calibri" w:cs="Calibri"/>
          <w:b/>
          <w:bCs/>
          <w:i/>
          <w:iCs/>
          <w:color w:val="000000" w:themeColor="text1"/>
          <w:sz w:val="20"/>
          <w:szCs w:val="20"/>
          <w:lang w:val="es-419"/>
        </w:rPr>
        <w:t>[RANGE CHECK: min= 1]</w:t>
      </w:r>
    </w:p>
    <w:p w14:paraId="58B56B4D" w14:textId="4C85CC9E" w:rsidR="005C3031" w:rsidRPr="00B073D8" w:rsidRDefault="005C3031" w:rsidP="5D3DEFD9">
      <w:pPr>
        <w:pStyle w:val="ListParagraph"/>
        <w:spacing w:after="0"/>
        <w:ind w:left="1080"/>
        <w:rPr>
          <w:rFonts w:eastAsia="Calibri"/>
          <w:i/>
          <w:iCs/>
          <w:lang w:val="es-419"/>
        </w:rPr>
      </w:pPr>
    </w:p>
    <w:p w14:paraId="2BAC0F9D" w14:textId="3A57B781" w:rsidR="00493FC7" w:rsidRPr="00B073D8" w:rsidRDefault="303A489D" w:rsidP="00A574E1">
      <w:pPr>
        <w:pStyle w:val="ListParagraph"/>
        <w:numPr>
          <w:ilvl w:val="0"/>
          <w:numId w:val="131"/>
        </w:numPr>
        <w:rPr>
          <w:rFonts w:eastAsia="Calibri"/>
          <w:lang w:val="es-419"/>
        </w:rPr>
      </w:pPr>
      <w:r w:rsidRPr="303A489D">
        <w:rPr>
          <w:lang w:val="es-419"/>
        </w:rPr>
        <w:t>[INSULIN4_1A_SRC] Los días en que se inyectó insulina, ¿qué concentración se puso?</w:t>
      </w:r>
    </w:p>
    <w:p w14:paraId="02DFB90E" w14:textId="205CF6C1" w:rsidR="00493FC7" w:rsidRPr="00B073D8" w:rsidRDefault="00A574E1" w:rsidP="00A574E1">
      <w:pPr>
        <w:spacing w:before="60" w:after="0" w:line="240" w:lineRule="auto"/>
        <w:ind w:left="720"/>
        <w:rPr>
          <w:rFonts w:eastAsia="Calibri" w:cstheme="minorHAnsi"/>
          <w:lang w:val="es-419"/>
        </w:rPr>
      </w:pPr>
      <w:r w:rsidRPr="00B073D8">
        <w:rPr>
          <w:lang w:val="es-419"/>
        </w:rPr>
        <w:t>0</w:t>
      </w:r>
      <w:r w:rsidRPr="00B073D8">
        <w:rPr>
          <w:lang w:val="es-419"/>
        </w:rPr>
        <w:tab/>
        <w:t>100 unidades por ml</w:t>
      </w:r>
    </w:p>
    <w:p w14:paraId="75E68BDA" w14:textId="403D0490" w:rsidR="00135340" w:rsidRPr="00B073D8" w:rsidRDefault="00A574E1" w:rsidP="00A574E1">
      <w:pPr>
        <w:spacing w:after="0" w:line="240" w:lineRule="auto"/>
        <w:ind w:left="720"/>
        <w:rPr>
          <w:rFonts w:eastAsia="Calibri" w:cstheme="minorHAnsi"/>
          <w:lang w:val="es-419"/>
        </w:rPr>
      </w:pPr>
      <w:r w:rsidRPr="00B073D8">
        <w:rPr>
          <w:lang w:val="es-419"/>
        </w:rPr>
        <w:t>1</w:t>
      </w:r>
      <w:r w:rsidRPr="00B073D8">
        <w:rPr>
          <w:lang w:val="es-419"/>
        </w:rPr>
        <w:tab/>
        <w:t>500 unidades por ml</w:t>
      </w:r>
    </w:p>
    <w:p w14:paraId="14A632E6" w14:textId="5F9AA820" w:rsidR="00493FC7" w:rsidRPr="00B073D8" w:rsidRDefault="00A574E1" w:rsidP="00A574E1">
      <w:pPr>
        <w:spacing w:after="0" w:line="240" w:lineRule="auto"/>
        <w:ind w:left="720"/>
        <w:rPr>
          <w:rFonts w:eastAsia="Calibri" w:cstheme="minorHAnsi"/>
          <w:lang w:val="es-419"/>
        </w:rPr>
      </w:pPr>
      <w:r w:rsidRPr="00B073D8">
        <w:rPr>
          <w:lang w:val="es-419"/>
        </w:rPr>
        <w:t>55</w:t>
      </w:r>
      <w:r w:rsidRPr="00B073D8">
        <w:rPr>
          <w:lang w:val="es-419"/>
        </w:rPr>
        <w:tab/>
        <w:t>Otr</w:t>
      </w:r>
      <w:r w:rsidR="003D051B" w:rsidRPr="00B073D8">
        <w:rPr>
          <w:lang w:val="es-419"/>
        </w:rPr>
        <w:t>a</w:t>
      </w:r>
      <w:r w:rsidRPr="00B073D8">
        <w:rPr>
          <w:lang w:val="es-419"/>
        </w:rPr>
        <w:t xml:space="preserve">: </w:t>
      </w:r>
      <w:r w:rsidR="003D051B" w:rsidRPr="00B073D8">
        <w:rPr>
          <w:lang w:val="es-419"/>
        </w:rPr>
        <w:t>d</w:t>
      </w:r>
      <w:r w:rsidRPr="00B073D8">
        <w:rPr>
          <w:lang w:val="es-419"/>
        </w:rPr>
        <w:t>escriba [</w:t>
      </w:r>
      <w:r w:rsidR="007E2323" w:rsidRPr="00B073D8">
        <w:rPr>
          <w:lang w:val="es-419"/>
        </w:rPr>
        <w:t>text box</w:t>
      </w:r>
      <w:r w:rsidRPr="00B073D8">
        <w:rPr>
          <w:lang w:val="es-419"/>
        </w:rPr>
        <w:t>]</w:t>
      </w:r>
    </w:p>
    <w:p w14:paraId="490C854C" w14:textId="5772F850" w:rsidR="001065D6" w:rsidRPr="00B073D8" w:rsidRDefault="1D4F8DD3" w:rsidP="5D3DEFD9">
      <w:pPr>
        <w:spacing w:after="0" w:line="240" w:lineRule="auto"/>
        <w:ind w:left="720"/>
        <w:rPr>
          <w:rFonts w:eastAsia="Calibri"/>
          <w:lang w:val="es-419"/>
        </w:rPr>
      </w:pPr>
      <w:r w:rsidRPr="1D4F8DD3">
        <w:rPr>
          <w:lang w:val="es-419"/>
        </w:rPr>
        <w:t>77</w:t>
      </w:r>
      <w:r w:rsidR="00A574E1">
        <w:tab/>
      </w:r>
      <w:r w:rsidRPr="1D4F8DD3">
        <w:rPr>
          <w:lang w:val="es-419"/>
        </w:rPr>
        <w:t>No sé</w:t>
      </w:r>
    </w:p>
    <w:p w14:paraId="44E56D0C" w14:textId="32D215A2" w:rsidR="5D3DEFD9" w:rsidRDefault="1D4F8DD3" w:rsidP="1D4F8DD3">
      <w:pPr>
        <w:spacing w:after="0" w:line="240" w:lineRule="auto"/>
        <w:ind w:left="720"/>
        <w:rPr>
          <w:rFonts w:ascii="Calibri" w:eastAsia="Calibri" w:hAnsi="Calibri" w:cs="Calibri"/>
          <w:lang w:val="es-419"/>
        </w:rPr>
      </w:pPr>
      <w:r w:rsidRPr="1D4F8DD3">
        <w:rPr>
          <w:rFonts w:ascii="Calibri" w:eastAsia="Calibri" w:hAnsi="Calibri" w:cs="Calibri"/>
          <w:i/>
          <w:iCs/>
          <w:lang w:val="es-419"/>
        </w:rPr>
        <w:t>NO RESPONSE</w:t>
      </w:r>
      <w:r w:rsidRPr="1D4F8DD3">
        <w:rPr>
          <w:rFonts w:ascii="Calibri" w:eastAsia="Calibri" w:hAnsi="Calibri" w:cs="Calibri"/>
          <w:b/>
          <w:bCs/>
          <w:i/>
          <w:iCs/>
          <w:lang w:val="es-419"/>
        </w:rPr>
        <w:t xml:space="preserve">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i/>
          <w:iCs/>
          <w:lang w:val="es-419"/>
        </w:rPr>
        <w:t>GO TO INSULIN5</w:t>
      </w:r>
    </w:p>
    <w:p w14:paraId="164E7BCD" w14:textId="6DCE8DE6" w:rsidR="5D3DEFD9" w:rsidRDefault="5D3DEFD9" w:rsidP="5D3DEFD9">
      <w:pPr>
        <w:spacing w:after="0" w:line="240" w:lineRule="auto"/>
        <w:ind w:left="720"/>
        <w:rPr>
          <w:rFonts w:ascii="Calibri" w:eastAsia="Calibri" w:hAnsi="Calibri" w:cs="Calibri"/>
          <w:b/>
          <w:bCs/>
          <w:i/>
          <w:iCs/>
          <w:lang w:val="es-419"/>
        </w:rPr>
      </w:pPr>
    </w:p>
    <w:p w14:paraId="47DB074F" w14:textId="504ED497" w:rsidR="00493FC7" w:rsidRPr="00B073D8" w:rsidRDefault="3765EDA0" w:rsidP="001D59B9">
      <w:pPr>
        <w:pStyle w:val="ListParagraph"/>
        <w:numPr>
          <w:ilvl w:val="0"/>
          <w:numId w:val="131"/>
        </w:numPr>
        <w:spacing w:before="60" w:line="240" w:lineRule="auto"/>
        <w:rPr>
          <w:rFonts w:eastAsia="Calibri"/>
          <w:b/>
          <w:bCs/>
          <w:lang w:val="es-419"/>
        </w:rPr>
      </w:pPr>
      <w:r w:rsidRPr="3765EDA0">
        <w:rPr>
          <w:lang w:val="es-419"/>
        </w:rPr>
        <w:t>[INSULIN5] ¿Aproximadamente cuántos años tomó insulina?</w:t>
      </w:r>
    </w:p>
    <w:p w14:paraId="38B43013" w14:textId="77777777" w:rsidR="00493FC7" w:rsidRPr="00B073D8" w:rsidRDefault="5D3DEFD9" w:rsidP="001D59B9">
      <w:pPr>
        <w:ind w:firstLine="720"/>
        <w:rPr>
          <w:rFonts w:eastAsia="Calibri" w:cstheme="minorHAnsi"/>
          <w:lang w:val="es-419"/>
        </w:rPr>
      </w:pPr>
      <w:r w:rsidRPr="5D3DEFD9">
        <w:rPr>
          <w:lang w:val="es-419"/>
        </w:rPr>
        <w:t>|__|__| Núm. de años</w:t>
      </w:r>
    </w:p>
    <w:p w14:paraId="6C837936" w14:textId="3B1781B4" w:rsidR="00493FC7" w:rsidRPr="00B073D8" w:rsidRDefault="1D4F8DD3" w:rsidP="1D4F8DD3">
      <w:pPr>
        <w:spacing w:before="60" w:after="0" w:line="240" w:lineRule="auto"/>
        <w:ind w:left="-20" w:right="-20" w:firstLine="36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INSULIN6</w:t>
      </w:r>
    </w:p>
    <w:p w14:paraId="73A52297" w14:textId="6B742C45" w:rsidR="00493FC7" w:rsidRPr="00B073D8" w:rsidRDefault="303A489D" w:rsidP="303A489D">
      <w:pPr>
        <w:spacing w:before="60" w:after="0" w:line="240" w:lineRule="auto"/>
        <w:ind w:left="-20" w:right="-20"/>
        <w:rPr>
          <w:rFonts w:ascii="Calibri" w:eastAsia="Calibri" w:hAnsi="Calibri" w:cs="Calibri"/>
          <w:b/>
          <w:bCs/>
          <w:i/>
          <w:iCs/>
          <w:sz w:val="20"/>
          <w:szCs w:val="20"/>
          <w:lang w:val="es-419"/>
        </w:rPr>
      </w:pPr>
      <w:r w:rsidRPr="303A489D">
        <w:rPr>
          <w:rFonts w:ascii="Calibri" w:eastAsia="Calibri" w:hAnsi="Calibri" w:cs="Calibri"/>
          <w:b/>
          <w:bCs/>
          <w:i/>
          <w:iCs/>
          <w:sz w:val="20"/>
          <w:szCs w:val="20"/>
          <w:lang w:val="es-419"/>
        </w:rPr>
        <w:t xml:space="preserve">[RANGE CHECK: min= 1, max= age] </w:t>
      </w:r>
    </w:p>
    <w:p w14:paraId="5F8A61EF" w14:textId="7B3E8463" w:rsidR="00D468D3" w:rsidRPr="00B073D8" w:rsidRDefault="3765EDA0" w:rsidP="00B80FAD">
      <w:pPr>
        <w:pStyle w:val="ListParagraph"/>
        <w:numPr>
          <w:ilvl w:val="0"/>
          <w:numId w:val="131"/>
        </w:numPr>
        <w:rPr>
          <w:rFonts w:eastAsia="Calibri"/>
          <w:lang w:val="es-419"/>
        </w:rPr>
      </w:pPr>
      <w:r w:rsidRPr="3765EDA0">
        <w:rPr>
          <w:lang w:val="es-419"/>
        </w:rPr>
        <w:t xml:space="preserve">[INSULIN6] ¿Cuándo fue </w:t>
      </w:r>
      <w:r w:rsidRPr="3765EDA0">
        <w:rPr>
          <w:b/>
          <w:bCs/>
          <w:lang w:val="es-419"/>
        </w:rPr>
        <w:t>la</w:t>
      </w:r>
      <w:r w:rsidRPr="3765EDA0">
        <w:rPr>
          <w:lang w:val="es-419"/>
        </w:rPr>
        <w:t xml:space="preserve"> </w:t>
      </w:r>
      <w:r w:rsidRPr="3765EDA0">
        <w:rPr>
          <w:b/>
          <w:bCs/>
          <w:lang w:val="es-419"/>
        </w:rPr>
        <w:t>última vez</w:t>
      </w:r>
      <w:r w:rsidRPr="3765EDA0">
        <w:rPr>
          <w:lang w:val="es-419"/>
        </w:rPr>
        <w:t xml:space="preserve"> que tomó insulina?</w:t>
      </w:r>
    </w:p>
    <w:p w14:paraId="5ADBE68A" w14:textId="3146051F" w:rsidR="00D468D3" w:rsidRPr="00B073D8" w:rsidRDefault="1D4F8DD3" w:rsidP="5D3DEFD9">
      <w:pPr>
        <w:spacing w:after="0" w:line="240" w:lineRule="auto"/>
        <w:ind w:left="720"/>
        <w:rPr>
          <w:rFonts w:ascii="Calibri" w:eastAsia="Calibri" w:hAnsi="Calibri" w:cs="Calibri"/>
          <w:lang w:val="es-419"/>
        </w:rPr>
      </w:pPr>
      <w:r w:rsidRPr="1D4F8DD3">
        <w:rPr>
          <w:lang w:val="es-419"/>
        </w:rPr>
        <w:t>0</w:t>
      </w:r>
      <w:r w:rsidR="00B80FAD">
        <w:tab/>
      </w:r>
      <w:r w:rsidRPr="1D4F8DD3">
        <w:rPr>
          <w:lang w:val="es-419"/>
        </w:rPr>
        <w:t xml:space="preserve">En el último mes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lang w:val="es-419"/>
        </w:rPr>
        <w:t>GO TO ACIDSUP</w:t>
      </w:r>
    </w:p>
    <w:p w14:paraId="3A3BBEFE" w14:textId="04721EA1" w:rsidR="00D468D3" w:rsidRPr="00B073D8" w:rsidRDefault="1D4F8DD3" w:rsidP="5D3DEFD9">
      <w:pPr>
        <w:spacing w:before="60" w:after="0" w:line="240" w:lineRule="auto"/>
        <w:ind w:left="720"/>
        <w:rPr>
          <w:rFonts w:ascii="Calibri" w:eastAsia="Calibri" w:hAnsi="Calibri" w:cs="Calibri"/>
          <w:lang w:val="es-419"/>
        </w:rPr>
      </w:pPr>
      <w:r w:rsidRPr="1D4F8DD3">
        <w:rPr>
          <w:lang w:val="es-419"/>
        </w:rPr>
        <w:t>1</w:t>
      </w:r>
      <w:r w:rsidR="00B80FAD">
        <w:tab/>
      </w:r>
      <w:r w:rsidRPr="1D4F8DD3">
        <w:rPr>
          <w:lang w:val="es-419"/>
        </w:rPr>
        <w:t xml:space="preserve">Hace más de un mes, pero en el último año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lang w:val="es-419"/>
        </w:rPr>
        <w:t>GO TO ACIDSUP</w:t>
      </w:r>
    </w:p>
    <w:p w14:paraId="211ADEE2" w14:textId="64F531BB" w:rsidR="00D468D3" w:rsidRPr="00B073D8" w:rsidRDefault="5D3DEFD9" w:rsidP="00B80FAD">
      <w:pPr>
        <w:ind w:left="720"/>
        <w:rPr>
          <w:rFonts w:eastAsia="Calibri"/>
          <w:lang w:val="es-419"/>
        </w:rPr>
      </w:pPr>
      <w:r w:rsidRPr="5D3DEFD9">
        <w:rPr>
          <w:lang w:val="es-419"/>
        </w:rPr>
        <w:t>2</w:t>
      </w:r>
      <w:r w:rsidR="00B80FAD">
        <w:tab/>
      </w:r>
      <w:r w:rsidRPr="5D3DEFD9">
        <w:rPr>
          <w:lang w:val="es-419"/>
        </w:rPr>
        <w:t xml:space="preserve">Hace más de 1 año </w:t>
      </w:r>
    </w:p>
    <w:p w14:paraId="638D0231" w14:textId="1A426A85" w:rsidR="00493FC7" w:rsidRPr="00B073D8" w:rsidRDefault="1D4F8DD3" w:rsidP="1D4F8DD3">
      <w:pPr>
        <w:spacing w:after="0" w:line="240" w:lineRule="auto"/>
        <w:ind w:left="720" w:right="-101"/>
        <w:rPr>
          <w:rFonts w:ascii="Calibri" w:eastAsia="Calibri" w:hAnsi="Calibri" w:cs="Calibri"/>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i/>
          <w:iCs/>
          <w:lang w:val="es-419"/>
        </w:rPr>
        <w:t>GO TO ACIDSUP</w:t>
      </w:r>
    </w:p>
    <w:p w14:paraId="03F5A767" w14:textId="5CEFAF93" w:rsidR="5D3DEFD9" w:rsidRDefault="5D3DEFD9" w:rsidP="5D3DEFD9">
      <w:pPr>
        <w:spacing w:after="0" w:line="240" w:lineRule="auto"/>
        <w:ind w:left="720" w:right="-101"/>
        <w:rPr>
          <w:rFonts w:ascii="Calibri" w:eastAsia="Calibri" w:hAnsi="Calibri" w:cs="Calibri"/>
          <w:b/>
          <w:bCs/>
          <w:i/>
          <w:iCs/>
          <w:lang w:val="es-419"/>
        </w:rPr>
      </w:pPr>
    </w:p>
    <w:p w14:paraId="3399EC64" w14:textId="2869BA82" w:rsidR="00493FC7" w:rsidRPr="00B073D8" w:rsidRDefault="3765EDA0" w:rsidP="002407CB">
      <w:pPr>
        <w:pStyle w:val="ListParagraph"/>
        <w:numPr>
          <w:ilvl w:val="0"/>
          <w:numId w:val="131"/>
        </w:numPr>
        <w:spacing w:line="240" w:lineRule="auto"/>
        <w:rPr>
          <w:rFonts w:eastAsia="Calibri"/>
          <w:b/>
          <w:bCs/>
          <w:lang w:val="es-419"/>
        </w:rPr>
      </w:pPr>
      <w:r w:rsidRPr="3765EDA0">
        <w:rPr>
          <w:lang w:val="es-419"/>
        </w:rPr>
        <w:t xml:space="preserve">[INSULIN7] ¿Hace cuántos años tomó insulina </w:t>
      </w:r>
      <w:r w:rsidRPr="3765EDA0">
        <w:rPr>
          <w:b/>
          <w:bCs/>
          <w:lang w:val="es-419"/>
        </w:rPr>
        <w:t>por</w:t>
      </w:r>
      <w:r w:rsidRPr="3765EDA0">
        <w:rPr>
          <w:lang w:val="es-419"/>
        </w:rPr>
        <w:t xml:space="preserve"> </w:t>
      </w:r>
      <w:r w:rsidRPr="3765EDA0">
        <w:rPr>
          <w:b/>
          <w:bCs/>
          <w:lang w:val="es-419"/>
        </w:rPr>
        <w:t>última</w:t>
      </w:r>
      <w:r w:rsidRPr="3765EDA0">
        <w:rPr>
          <w:lang w:val="es-419"/>
        </w:rPr>
        <w:t xml:space="preserve"> </w:t>
      </w:r>
      <w:r w:rsidRPr="3765EDA0">
        <w:rPr>
          <w:b/>
          <w:bCs/>
          <w:lang w:val="es-419"/>
        </w:rPr>
        <w:t>vez</w:t>
      </w:r>
      <w:r w:rsidRPr="3765EDA0">
        <w:rPr>
          <w:lang w:val="es-419"/>
        </w:rPr>
        <w:t>?</w:t>
      </w:r>
    </w:p>
    <w:p w14:paraId="46DBDB76" w14:textId="78951A49" w:rsidR="000D7255" w:rsidRPr="00B073D8" w:rsidRDefault="1D4F8DD3" w:rsidP="5D3DEFD9">
      <w:pPr>
        <w:ind w:left="360" w:firstLine="360"/>
        <w:rPr>
          <w:rFonts w:eastAsia="Calibri"/>
          <w:lang w:val="es-419"/>
        </w:rPr>
      </w:pPr>
      <w:r w:rsidRPr="1D4F8DD3">
        <w:rPr>
          <w:lang w:val="es-419"/>
        </w:rPr>
        <w:t>Hace |__|__| años</w:t>
      </w:r>
    </w:p>
    <w:p w14:paraId="784A4EE1" w14:textId="419EE559" w:rsidR="5D3DEFD9" w:rsidRDefault="1D4F8DD3" w:rsidP="1D4F8DD3">
      <w:pPr>
        <w:spacing w:before="60"/>
        <w:ind w:left="-20" w:right="-20" w:firstLine="36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ACIDSUP</w:t>
      </w:r>
    </w:p>
    <w:p w14:paraId="0E3322FB" w14:textId="5EA0F684" w:rsidR="5D3DEFD9" w:rsidRDefault="303A489D" w:rsidP="303A489D">
      <w:pPr>
        <w:spacing w:before="60"/>
        <w:ind w:left="-20" w:right="-20"/>
        <w:rPr>
          <w:rFonts w:ascii="Calibri" w:eastAsia="Calibri" w:hAnsi="Calibri" w:cs="Calibri"/>
          <w:b/>
          <w:bCs/>
          <w:i/>
          <w:iCs/>
          <w:sz w:val="20"/>
          <w:szCs w:val="20"/>
          <w:lang w:val="es-419"/>
        </w:rPr>
      </w:pPr>
      <w:r w:rsidRPr="303A489D">
        <w:rPr>
          <w:rFonts w:ascii="Calibri" w:eastAsia="Calibri" w:hAnsi="Calibri" w:cs="Calibri"/>
          <w:b/>
          <w:bCs/>
          <w:i/>
          <w:iCs/>
          <w:sz w:val="20"/>
          <w:szCs w:val="20"/>
          <w:lang w:val="es-419"/>
        </w:rPr>
        <w:t xml:space="preserve">[RANGE CHECK: min= 1, max= age] </w:t>
      </w:r>
    </w:p>
    <w:p w14:paraId="7B7F0C9D" w14:textId="4BBF0AAB" w:rsidR="000D7255" w:rsidRPr="00B073D8" w:rsidRDefault="7E25915E" w:rsidP="002164EB">
      <w:pPr>
        <w:pStyle w:val="Heading2"/>
        <w:rPr>
          <w:rFonts w:eastAsia="Times New Roman"/>
          <w:lang w:val="es-419"/>
        </w:rPr>
      </w:pPr>
      <w:r w:rsidRPr="00B073D8">
        <w:rPr>
          <w:lang w:val="es-419"/>
        </w:rPr>
        <w:t xml:space="preserve">[ACIDSUP] </w:t>
      </w:r>
      <w:bookmarkStart w:id="1" w:name="_Toc479943976"/>
      <w:r w:rsidRPr="00B073D8">
        <w:rPr>
          <w:lang w:val="es-419"/>
        </w:rPr>
        <w:t>Antiácidos</w:t>
      </w:r>
      <w:bookmarkEnd w:id="1"/>
    </w:p>
    <w:p w14:paraId="77D0ACF7" w14:textId="79D76C01" w:rsidR="00911547" w:rsidRPr="00B073D8" w:rsidRDefault="3765EDA0" w:rsidP="006340EB">
      <w:pPr>
        <w:pStyle w:val="ListParagraph"/>
        <w:numPr>
          <w:ilvl w:val="0"/>
          <w:numId w:val="131"/>
        </w:numPr>
        <w:spacing w:line="240" w:lineRule="auto"/>
        <w:rPr>
          <w:rFonts w:eastAsia="Calibri"/>
          <w:lang w:val="es-419"/>
        </w:rPr>
      </w:pPr>
      <w:r w:rsidRPr="3765EDA0">
        <w:rPr>
          <w:lang w:val="es-419"/>
        </w:rPr>
        <w:t xml:space="preserve">¿Ha tomado alguna vez cualquiera de estos medicamentos por lo menos </w:t>
      </w:r>
      <w:r w:rsidRPr="3765EDA0">
        <w:rPr>
          <w:b/>
          <w:bCs/>
          <w:lang w:val="es-419"/>
        </w:rPr>
        <w:t>cuatro veces al mes por seis meses o más</w:t>
      </w:r>
      <w:r w:rsidRPr="3765EDA0">
        <w:rPr>
          <w:lang w:val="es-419"/>
        </w:rPr>
        <w:t>? Seleccione todas las opciones que correspondan.</w:t>
      </w:r>
    </w:p>
    <w:p w14:paraId="381CF8B5" w14:textId="14290981" w:rsidR="00911547" w:rsidRPr="00B073D8" w:rsidRDefault="006340EB" w:rsidP="006340EB">
      <w:pPr>
        <w:spacing w:after="0" w:line="240" w:lineRule="auto"/>
        <w:ind w:left="1440" w:hanging="720"/>
        <w:rPr>
          <w:rFonts w:eastAsiaTheme="minorEastAsia"/>
          <w:lang w:val="es-419"/>
        </w:rPr>
      </w:pPr>
      <w:r w:rsidRPr="00B073D8">
        <w:rPr>
          <w:lang w:val="es-419"/>
        </w:rPr>
        <w:t>0</w:t>
      </w:r>
      <w:r w:rsidRPr="00B073D8">
        <w:rPr>
          <w:lang w:val="es-419"/>
        </w:rPr>
        <w:tab/>
        <w:t>Inhibidores de la bomba de protones de venta con receta (como omeprazol [p. ej., Prilosec® o Zegerid®], esomeprazol [Nexium®], lansoprazol [Prevacid®], rabeprazol [AcipHex], pantoprazol [Protonix®] o dexlansoprazol [Dexilant®])</w:t>
      </w:r>
    </w:p>
    <w:p w14:paraId="4A7E03BB" w14:textId="10D7B11B" w:rsidR="00911547" w:rsidRPr="00B073D8" w:rsidRDefault="006340EB" w:rsidP="006340EB">
      <w:pPr>
        <w:spacing w:after="0" w:line="240" w:lineRule="auto"/>
        <w:ind w:left="1440" w:right="-72" w:hanging="720"/>
        <w:rPr>
          <w:rFonts w:eastAsiaTheme="minorEastAsia"/>
          <w:lang w:val="es-419"/>
        </w:rPr>
      </w:pPr>
      <w:r w:rsidRPr="00B073D8">
        <w:rPr>
          <w:lang w:val="es-419"/>
        </w:rPr>
        <w:t>1</w:t>
      </w:r>
      <w:r w:rsidRPr="00B073D8">
        <w:rPr>
          <w:lang w:val="es-419"/>
        </w:rPr>
        <w:tab/>
        <w:t>Inhibidores de la bomba de protones de venta libre (como esomeprazol [Nexium®], omeprazol [Prilosec® OTC], omeprazol con bicarbonato de sodio [Zegerid®] o lansoprazol [Prevacid® 24HR])</w:t>
      </w:r>
    </w:p>
    <w:p w14:paraId="5F61FDD0" w14:textId="713AED73" w:rsidR="00911547" w:rsidRPr="00B073D8" w:rsidRDefault="006340EB" w:rsidP="006340EB">
      <w:pPr>
        <w:spacing w:after="0" w:line="240" w:lineRule="auto"/>
        <w:ind w:left="1440" w:right="-72" w:hanging="720"/>
        <w:rPr>
          <w:rFonts w:eastAsiaTheme="minorEastAsia"/>
          <w:lang w:val="es-419"/>
        </w:rPr>
      </w:pPr>
      <w:r w:rsidRPr="00B073D8">
        <w:rPr>
          <w:lang w:val="es-419"/>
        </w:rPr>
        <w:t>2</w:t>
      </w:r>
      <w:r w:rsidRPr="00B073D8">
        <w:rPr>
          <w:lang w:val="es-419"/>
        </w:rPr>
        <w:tab/>
        <w:t>Antagonistas de los receptores H</w:t>
      </w:r>
      <w:r w:rsidRPr="00B073D8">
        <w:rPr>
          <w:vertAlign w:val="subscript"/>
          <w:lang w:val="es-419"/>
        </w:rPr>
        <w:t>2</w:t>
      </w:r>
      <w:r w:rsidRPr="00B073D8">
        <w:rPr>
          <w:lang w:val="es-419"/>
        </w:rPr>
        <w:t xml:space="preserve"> de venta libre (como la famotidina [Pepcid®, Zantac® o Tagamet®])</w:t>
      </w:r>
    </w:p>
    <w:p w14:paraId="639BF16F" w14:textId="322726F0" w:rsidR="00DA7870" w:rsidRPr="00B073D8" w:rsidRDefault="1D4F8DD3" w:rsidP="1D4F8DD3">
      <w:pPr>
        <w:spacing w:after="0" w:line="240" w:lineRule="auto"/>
        <w:ind w:left="-20" w:right="-20" w:firstLine="720"/>
        <w:rPr>
          <w:rFonts w:ascii="Calibri" w:eastAsia="Calibri" w:hAnsi="Calibri" w:cs="Calibri"/>
          <w:b/>
          <w:bCs/>
          <w:lang w:val="es-419"/>
        </w:rPr>
      </w:pPr>
      <w:r w:rsidRPr="1D4F8DD3">
        <w:rPr>
          <w:lang w:val="es-419"/>
        </w:rPr>
        <w:t>88</w:t>
      </w:r>
      <w:r w:rsidR="006340EB">
        <w:tab/>
      </w:r>
      <w:r w:rsidRPr="1D4F8DD3">
        <w:rPr>
          <w:lang w:val="es-419"/>
        </w:rPr>
        <w:t xml:space="preserve">Ninguno de los anteriores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lang w:val="es-419"/>
        </w:rPr>
        <w:t>GO TO SECTION2</w:t>
      </w:r>
    </w:p>
    <w:p w14:paraId="431264E8" w14:textId="203B9855" w:rsidR="00DA7870" w:rsidRPr="00B073D8" w:rsidRDefault="1D4F8DD3" w:rsidP="1D4F8DD3">
      <w:pPr>
        <w:spacing w:before="60"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i/>
          <w:iCs/>
          <w:lang w:val="es-419"/>
        </w:rPr>
        <w:t>GO TO SECTION2</w:t>
      </w:r>
    </w:p>
    <w:p w14:paraId="4A249E0A" w14:textId="0F6B0A80" w:rsidR="00DA7870" w:rsidRPr="00B073D8" w:rsidRDefault="1D4F8DD3" w:rsidP="1D4F8DD3">
      <w:pPr>
        <w:spacing w:after="0" w:line="240" w:lineRule="auto"/>
        <w:ind w:left="-20" w:right="-20"/>
        <w:rPr>
          <w:rFonts w:ascii="Calibri" w:eastAsia="Calibri" w:hAnsi="Calibri" w:cs="Calibri"/>
          <w:lang w:val="es-419"/>
        </w:rPr>
      </w:pPr>
      <w:r w:rsidRPr="1D4F8DD3">
        <w:rPr>
          <w:rFonts w:ascii="Calibri" w:eastAsia="Calibri" w:hAnsi="Calibri" w:cs="Calibri"/>
          <w:lang w:val="es-419"/>
        </w:rPr>
        <w:t xml:space="preserve"> </w:t>
      </w:r>
    </w:p>
    <w:p w14:paraId="03ED49B8" w14:textId="0E3DAFEF" w:rsidR="00DA7870" w:rsidRPr="00B073D8" w:rsidRDefault="1D4F8DD3" w:rsidP="1D4F8DD3">
      <w:pPr>
        <w:spacing w:after="0" w:line="240" w:lineRule="auto"/>
        <w:ind w:left="-20" w:right="-20"/>
        <w:rPr>
          <w:rFonts w:ascii="Calibri" w:eastAsia="Calibri" w:hAnsi="Calibri" w:cs="Calibri"/>
          <w:b/>
          <w:bCs/>
          <w:lang w:val="es-419"/>
        </w:rPr>
      </w:pPr>
      <w:r w:rsidRPr="1D4F8DD3">
        <w:rPr>
          <w:rFonts w:ascii="Calibri" w:eastAsia="Calibri" w:hAnsi="Calibri" w:cs="Calibri"/>
          <w:b/>
          <w:bCs/>
          <w:lang w:val="es-419"/>
        </w:rPr>
        <w:t>[NOTE: ACIDSUP2_# – ACIDSUP6_# ARE ONLY DISPLAYED FOR RESPONSES [MED] SELECTED IN ACIDSUP AND ARE PROGRAMMED ITERATIVELY:</w:t>
      </w:r>
    </w:p>
    <w:p w14:paraId="2A3A9A67" w14:textId="29C967D3" w:rsidR="00DA7870" w:rsidRPr="00B073D8" w:rsidRDefault="75303805" w:rsidP="1D4F8DD3">
      <w:pPr>
        <w:spacing w:after="0" w:line="240" w:lineRule="auto"/>
        <w:ind w:left="-20" w:right="-20"/>
        <w:rPr>
          <w:rFonts w:ascii="Calibri" w:eastAsia="Calibri" w:hAnsi="Calibri" w:cs="Calibri"/>
          <w:b/>
          <w:bCs/>
          <w:lang w:val="es-419"/>
        </w:rPr>
      </w:pPr>
      <w:r w:rsidRPr="75303805">
        <w:rPr>
          <w:rFonts w:ascii="Calibri" w:eastAsia="Calibri" w:hAnsi="Calibri" w:cs="Calibri"/>
          <w:b/>
          <w:bCs/>
          <w:lang w:val="es-419"/>
        </w:rPr>
        <w:t>IF 0 SELECTED THEN FILL [MED] = "</w:t>
      </w:r>
      <w:r w:rsidRPr="75303805">
        <w:rPr>
          <w:b/>
          <w:bCs/>
          <w:lang w:val="es-419"/>
        </w:rPr>
        <w:t xml:space="preserve"> inhibidores de la bomba de protones de venta con receta</w:t>
      </w:r>
      <w:r w:rsidRPr="75303805">
        <w:rPr>
          <w:rFonts w:ascii="Calibri" w:eastAsia="Calibri" w:hAnsi="Calibri" w:cs="Calibri"/>
          <w:b/>
          <w:bCs/>
          <w:lang w:val="es-419"/>
        </w:rPr>
        <w:t xml:space="preserve"> "</w:t>
      </w:r>
    </w:p>
    <w:p w14:paraId="53397D12" w14:textId="1EF4EDF6" w:rsidR="00DA7870" w:rsidRPr="00B073D8" w:rsidRDefault="75303805" w:rsidP="1D4F8DD3">
      <w:pPr>
        <w:spacing w:after="0" w:line="240" w:lineRule="auto"/>
        <w:ind w:left="-20" w:right="-20"/>
        <w:rPr>
          <w:rFonts w:ascii="Calibri" w:eastAsia="Calibri" w:hAnsi="Calibri" w:cs="Calibri"/>
          <w:b/>
          <w:bCs/>
          <w:lang w:val="es-419"/>
        </w:rPr>
      </w:pPr>
      <w:r w:rsidRPr="75303805">
        <w:rPr>
          <w:rFonts w:ascii="Calibri" w:eastAsia="Calibri" w:hAnsi="Calibri" w:cs="Calibri"/>
          <w:b/>
          <w:bCs/>
          <w:lang w:val="es-419"/>
        </w:rPr>
        <w:t>IF 1 THEN FILL [MED] = "</w:t>
      </w:r>
      <w:r w:rsidRPr="75303805">
        <w:rPr>
          <w:b/>
          <w:bCs/>
          <w:lang w:val="es-419"/>
        </w:rPr>
        <w:t xml:space="preserve"> inhibidores de la bomba de protones de venta libre</w:t>
      </w:r>
      <w:r w:rsidRPr="75303805">
        <w:rPr>
          <w:rFonts w:ascii="Calibri" w:eastAsia="Calibri" w:hAnsi="Calibri" w:cs="Calibri"/>
          <w:b/>
          <w:bCs/>
          <w:lang w:val="es-419"/>
        </w:rPr>
        <w:t xml:space="preserve"> "</w:t>
      </w:r>
    </w:p>
    <w:p w14:paraId="5975A56F" w14:textId="6B9DE868" w:rsidR="00DA7870" w:rsidRPr="00B073D8" w:rsidRDefault="75303805" w:rsidP="1D4F8DD3">
      <w:pPr>
        <w:spacing w:after="0" w:line="240" w:lineRule="auto"/>
        <w:ind w:left="-20" w:right="-20"/>
        <w:rPr>
          <w:rFonts w:ascii="Calibri" w:eastAsia="Calibri" w:hAnsi="Calibri" w:cs="Calibri"/>
          <w:b/>
          <w:bCs/>
          <w:lang w:val="es-419"/>
        </w:rPr>
      </w:pPr>
      <w:r w:rsidRPr="75303805">
        <w:rPr>
          <w:rFonts w:ascii="Calibri" w:eastAsia="Calibri" w:hAnsi="Calibri" w:cs="Calibri"/>
          <w:b/>
          <w:bCs/>
          <w:lang w:val="es-419"/>
        </w:rPr>
        <w:t>IF 2 THEN FILL [MED] = "</w:t>
      </w:r>
      <w:r w:rsidRPr="75303805">
        <w:rPr>
          <w:lang w:val="es-419"/>
        </w:rPr>
        <w:t xml:space="preserve"> </w:t>
      </w:r>
      <w:r w:rsidRPr="75303805">
        <w:rPr>
          <w:b/>
          <w:bCs/>
          <w:lang w:val="es-419"/>
        </w:rPr>
        <w:t>antagonistas de los receptores H</w:t>
      </w:r>
      <w:r w:rsidRPr="75303805">
        <w:rPr>
          <w:b/>
          <w:bCs/>
          <w:vertAlign w:val="subscript"/>
          <w:lang w:val="es-419"/>
        </w:rPr>
        <w:t>2</w:t>
      </w:r>
      <w:r w:rsidRPr="75303805">
        <w:rPr>
          <w:b/>
          <w:bCs/>
          <w:lang w:val="es-419"/>
        </w:rPr>
        <w:t xml:space="preserve"> de venta libre</w:t>
      </w:r>
      <w:r w:rsidRPr="75303805">
        <w:rPr>
          <w:rFonts w:ascii="Calibri" w:eastAsia="Calibri" w:hAnsi="Calibri" w:cs="Calibri"/>
          <w:b/>
          <w:bCs/>
          <w:lang w:val="es-419"/>
        </w:rPr>
        <w:t xml:space="preserve"> "]</w:t>
      </w:r>
    </w:p>
    <w:p w14:paraId="15F00230" w14:textId="7E0D7B2B" w:rsidR="00DA7870" w:rsidRPr="00B073D8" w:rsidRDefault="1D4F8DD3" w:rsidP="1D4F8DD3">
      <w:pPr>
        <w:spacing w:after="0" w:line="240" w:lineRule="auto"/>
        <w:ind w:left="-20" w:right="-20"/>
        <w:rPr>
          <w:rFonts w:ascii="Calibri" w:eastAsia="Calibri" w:hAnsi="Calibri" w:cs="Calibri"/>
          <w:b/>
          <w:bCs/>
          <w:lang w:val="es-419"/>
        </w:rPr>
      </w:pPr>
      <w:r w:rsidRPr="1D4F8DD3">
        <w:rPr>
          <w:rFonts w:ascii="Calibri" w:eastAsia="Calibri" w:hAnsi="Calibri" w:cs="Calibri"/>
          <w:b/>
          <w:bCs/>
          <w:lang w:val="es-419"/>
        </w:rPr>
        <w:t xml:space="preserve"> </w:t>
      </w:r>
    </w:p>
    <w:p w14:paraId="54E26543" w14:textId="46468D5E" w:rsidR="00DA7870" w:rsidRPr="00B073D8" w:rsidRDefault="1D4F8DD3" w:rsidP="1D4F8DD3">
      <w:pPr>
        <w:spacing w:after="0" w:line="240" w:lineRule="auto"/>
        <w:ind w:left="-20" w:right="-20"/>
        <w:rPr>
          <w:rFonts w:ascii="Calibri" w:eastAsia="Calibri" w:hAnsi="Calibri" w:cs="Calibri"/>
          <w:lang w:val="es-419"/>
        </w:rPr>
      </w:pPr>
      <w:r w:rsidRPr="1D4F8DD3">
        <w:rPr>
          <w:rFonts w:ascii="Calibri" w:eastAsia="Calibri" w:hAnsi="Calibri" w:cs="Calibri"/>
          <w:b/>
          <w:bCs/>
          <w:lang w:val="es-419"/>
        </w:rPr>
        <w:t xml:space="preserve">[DISPLAY IF 0, 1, AND/OR 2 WAS SELECTED IN ACIDSUP] </w:t>
      </w:r>
    </w:p>
    <w:p w14:paraId="1FEFB818" w14:textId="474FEF41" w:rsidR="00DA7870" w:rsidRPr="00B073D8" w:rsidRDefault="75303805" w:rsidP="75303805">
      <w:pPr>
        <w:spacing w:before="60" w:after="0" w:line="240" w:lineRule="auto"/>
        <w:ind w:left="-20" w:right="-20"/>
        <w:rPr>
          <w:rFonts w:ascii="Calibri" w:eastAsia="Calibri" w:hAnsi="Calibri" w:cs="Calibri"/>
          <w:lang w:val="es-419"/>
        </w:rPr>
      </w:pPr>
      <w:r w:rsidRPr="75303805">
        <w:rPr>
          <w:rFonts w:ascii="Calibri" w:eastAsia="Calibri" w:hAnsi="Calibri" w:cs="Calibri"/>
          <w:b/>
          <w:bCs/>
          <w:lang w:val="es-419"/>
        </w:rPr>
        <w:t>[THIS QUESTION IS TO BE DISPLAYED FOR EACH RESPONSE OPTION SELECTED AT ACIDSUP]</w:t>
      </w:r>
    </w:p>
    <w:p w14:paraId="023285A0" w14:textId="4A02F014" w:rsidR="0083133D" w:rsidRPr="00B073D8" w:rsidRDefault="3765EDA0" w:rsidP="00C47B95">
      <w:pPr>
        <w:pStyle w:val="ListParagraph"/>
        <w:numPr>
          <w:ilvl w:val="0"/>
          <w:numId w:val="131"/>
        </w:numPr>
        <w:spacing w:line="240" w:lineRule="auto"/>
        <w:rPr>
          <w:rFonts w:eastAsia="Calibri"/>
          <w:lang w:val="es-419"/>
        </w:rPr>
      </w:pPr>
      <w:r w:rsidRPr="3765EDA0">
        <w:rPr>
          <w:lang w:val="es-419"/>
        </w:rPr>
        <w:t xml:space="preserve">[ACIDSUP2] Durante las veces que estuvo tomando [MED], ¿aproximadamente cuántos </w:t>
      </w:r>
      <w:r w:rsidRPr="3765EDA0">
        <w:rPr>
          <w:b/>
          <w:bCs/>
          <w:lang w:val="es-419"/>
        </w:rPr>
        <w:t>días por semana O por mes</w:t>
      </w:r>
      <w:r w:rsidRPr="3765EDA0">
        <w:rPr>
          <w:lang w:val="es-419"/>
        </w:rPr>
        <w:t xml:space="preserve"> lo tomó? Anote, ya sea, los días por semana o los días por mes. </w:t>
      </w:r>
    </w:p>
    <w:p w14:paraId="4E265BE7" w14:textId="77777777" w:rsidR="000E13FD" w:rsidRPr="00B073D8" w:rsidRDefault="000E13FD" w:rsidP="000E13FD">
      <w:pPr>
        <w:ind w:firstLine="720"/>
        <w:rPr>
          <w:rFonts w:eastAsia="Calibri"/>
          <w:lang w:val="es-419"/>
        </w:rPr>
      </w:pPr>
      <w:r w:rsidRPr="00B073D8">
        <w:rPr>
          <w:lang w:val="es-419"/>
        </w:rPr>
        <w:lastRenderedPageBreak/>
        <w:t>|__|__| Núm. de días por semana</w:t>
      </w:r>
    </w:p>
    <w:p w14:paraId="30A089FB" w14:textId="77777777" w:rsidR="000E13FD" w:rsidRPr="00B073D8" w:rsidRDefault="000E13FD" w:rsidP="000E13FD">
      <w:pPr>
        <w:spacing w:after="0" w:line="240" w:lineRule="auto"/>
        <w:ind w:left="720"/>
        <w:rPr>
          <w:rFonts w:eastAsia="Calibri"/>
          <w:lang w:val="es-419"/>
        </w:rPr>
      </w:pPr>
      <w:r w:rsidRPr="00B073D8">
        <w:rPr>
          <w:lang w:val="es-419"/>
        </w:rPr>
        <w:t>O</w:t>
      </w:r>
    </w:p>
    <w:p w14:paraId="19DA2C97" w14:textId="77777777" w:rsidR="000E13FD" w:rsidRPr="00B073D8" w:rsidRDefault="1D4F8DD3" w:rsidP="1D4F8DD3">
      <w:pPr>
        <w:spacing w:after="0" w:line="240" w:lineRule="auto"/>
        <w:ind w:left="720"/>
        <w:rPr>
          <w:rFonts w:eastAsia="Calibri"/>
          <w:lang w:val="es-419"/>
        </w:rPr>
      </w:pPr>
      <w:r w:rsidRPr="1D4F8DD3">
        <w:rPr>
          <w:lang w:val="es-419"/>
        </w:rPr>
        <w:t>|__|__| Núm. de días por mes</w:t>
      </w:r>
    </w:p>
    <w:p w14:paraId="23A7BA8F" w14:textId="2469F7A3" w:rsidR="5D3DEFD9" w:rsidRDefault="303A489D" w:rsidP="303A489D">
      <w:pPr>
        <w:spacing w:after="0" w:line="257" w:lineRule="auto"/>
        <w:ind w:left="540" w:right="-20" w:firstLine="180"/>
        <w:rPr>
          <w:rFonts w:ascii="Calibri" w:eastAsia="Calibri" w:hAnsi="Calibri" w:cs="Calibri"/>
          <w:b/>
          <w:bCs/>
          <w:i/>
          <w:iCs/>
          <w:lang w:val="es-419"/>
        </w:rPr>
      </w:pPr>
      <w:r w:rsidRPr="303A489D">
        <w:rPr>
          <w:rFonts w:ascii="Calibri" w:eastAsia="Calibri" w:hAnsi="Calibri" w:cs="Calibri"/>
          <w:i/>
          <w:iCs/>
          <w:lang w:val="es-419"/>
        </w:rPr>
        <w:t>NO RESPONSE</w:t>
      </w:r>
      <w:r w:rsidRPr="303A489D">
        <w:rPr>
          <w:rFonts w:ascii="Calibri" w:eastAsia="Calibri" w:hAnsi="Calibri" w:cs="Calibri"/>
          <w:lang w:val="es-419"/>
        </w:rPr>
        <w:t xml:space="preserve"> </w:t>
      </w:r>
      <w:r w:rsidRPr="303A489D">
        <w:rPr>
          <w:rFonts w:ascii="Wingdings" w:eastAsia="Wingdings" w:hAnsi="Wingdings" w:cs="Wingdings"/>
          <w:lang w:val="es-419"/>
        </w:rPr>
        <w:t>à</w:t>
      </w:r>
      <w:r w:rsidRPr="303A489D">
        <w:rPr>
          <w:rFonts w:ascii="Calibri" w:eastAsia="Calibri" w:hAnsi="Calibri" w:cs="Calibri"/>
          <w:lang w:val="es-419"/>
        </w:rPr>
        <w:t xml:space="preserve"> </w:t>
      </w:r>
      <w:r w:rsidRPr="303A489D">
        <w:rPr>
          <w:rFonts w:ascii="Calibri" w:eastAsia="Calibri" w:hAnsi="Calibri" w:cs="Calibri"/>
          <w:b/>
          <w:bCs/>
          <w:i/>
          <w:iCs/>
          <w:lang w:val="es-419"/>
        </w:rPr>
        <w:t>GO TO</w:t>
      </w:r>
      <w:r w:rsidRPr="303A489D">
        <w:rPr>
          <w:rFonts w:ascii="Calibri" w:eastAsia="Calibri" w:hAnsi="Calibri" w:cs="Calibri"/>
          <w:lang w:val="es-419"/>
        </w:rPr>
        <w:t xml:space="preserve"> </w:t>
      </w:r>
      <w:r w:rsidRPr="303A489D">
        <w:rPr>
          <w:rFonts w:ascii="Calibri" w:eastAsia="Calibri" w:hAnsi="Calibri" w:cs="Calibri"/>
          <w:b/>
          <w:bCs/>
          <w:i/>
          <w:iCs/>
          <w:lang w:val="es-419"/>
        </w:rPr>
        <w:t>ACIDSUP3_SRC</w:t>
      </w:r>
    </w:p>
    <w:p w14:paraId="17EB2971" w14:textId="3BB540BE" w:rsidR="5D3DEFD9" w:rsidRDefault="75303805" w:rsidP="75303805">
      <w:pPr>
        <w:spacing w:before="240" w:after="0" w:line="257" w:lineRule="auto"/>
        <w:ind w:left="540" w:right="-20" w:firstLine="180"/>
        <w:rPr>
          <w:rFonts w:ascii="Calibri" w:eastAsia="Calibri" w:hAnsi="Calibri" w:cs="Calibri"/>
          <w:b/>
          <w:bCs/>
          <w:i/>
          <w:iCs/>
          <w:lang w:val="es-419"/>
        </w:rPr>
      </w:pPr>
      <w:r w:rsidRPr="75303805">
        <w:rPr>
          <w:rFonts w:ascii="Calibri" w:eastAsia="Calibri" w:hAnsi="Calibri" w:cs="Calibri"/>
          <w:b/>
          <w:bCs/>
          <w:i/>
          <w:iCs/>
          <w:color w:val="000000" w:themeColor="text1"/>
          <w:sz w:val="20"/>
          <w:szCs w:val="20"/>
          <w:lang w:val="es-419"/>
        </w:rPr>
        <w:t xml:space="preserve">[RANGE CHECK: </w:t>
      </w:r>
      <w:r w:rsidRPr="75303805">
        <w:rPr>
          <w:rFonts w:ascii="Calibri" w:eastAsia="Calibri" w:hAnsi="Calibri" w:cs="Calibri"/>
          <w:b/>
          <w:bCs/>
          <w:i/>
          <w:iCs/>
          <w:u w:val="single"/>
          <w:lang w:val="es-419"/>
        </w:rPr>
        <w:t xml:space="preserve">week </w:t>
      </w:r>
      <w:r w:rsidRPr="75303805">
        <w:rPr>
          <w:rFonts w:ascii="Calibri" w:eastAsia="Calibri" w:hAnsi="Calibri" w:cs="Calibri"/>
          <w:b/>
          <w:bCs/>
          <w:i/>
          <w:iCs/>
          <w:lang w:val="es-419"/>
        </w:rPr>
        <w:t xml:space="preserve">min= 1, max= 7. </w:t>
      </w:r>
      <w:r w:rsidRPr="75303805">
        <w:rPr>
          <w:rFonts w:ascii="Calibri" w:eastAsia="Calibri" w:hAnsi="Calibri" w:cs="Calibri"/>
          <w:b/>
          <w:bCs/>
          <w:i/>
          <w:iCs/>
          <w:u w:val="single"/>
          <w:lang w:val="es-419"/>
        </w:rPr>
        <w:t xml:space="preserve">month </w:t>
      </w:r>
      <w:r w:rsidRPr="75303805">
        <w:rPr>
          <w:rFonts w:ascii="Calibri" w:eastAsia="Calibri" w:hAnsi="Calibri" w:cs="Calibri"/>
          <w:b/>
          <w:bCs/>
          <w:i/>
          <w:iCs/>
          <w:lang w:val="es-419"/>
        </w:rPr>
        <w:t>min= 1 max=31]</w:t>
      </w:r>
    </w:p>
    <w:p w14:paraId="7F165721" w14:textId="735E4F28" w:rsidR="5D3DEFD9" w:rsidRDefault="1D4F8DD3" w:rsidP="1D4F8DD3">
      <w:pPr>
        <w:spacing w:after="0" w:line="257" w:lineRule="auto"/>
        <w:ind w:left="-20" w:right="-20"/>
        <w:rPr>
          <w:rFonts w:ascii="Calibri" w:eastAsia="Calibri" w:hAnsi="Calibri" w:cs="Calibri"/>
          <w:i/>
          <w:iCs/>
          <w:lang w:val="es-419"/>
        </w:rPr>
      </w:pPr>
      <w:r w:rsidRPr="1D4F8DD3">
        <w:rPr>
          <w:rFonts w:ascii="Calibri" w:eastAsia="Calibri" w:hAnsi="Calibri" w:cs="Calibri"/>
          <w:i/>
          <w:iCs/>
          <w:lang w:val="es-419"/>
        </w:rPr>
        <w:t xml:space="preserve"> </w:t>
      </w:r>
    </w:p>
    <w:p w14:paraId="58198E9E" w14:textId="4C8A32DE" w:rsidR="5D3DEFD9"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 xml:space="preserve">[DISPLAY IF 0, 1, AND/OR 2 WAS SELECTED IN ACIDSUP] </w:t>
      </w:r>
    </w:p>
    <w:p w14:paraId="697D0F1E" w14:textId="6C8F2F96" w:rsidR="5D3DEFD9" w:rsidRDefault="1D4F8DD3" w:rsidP="1D4F8DD3">
      <w:pPr>
        <w:spacing w:after="0" w:line="240" w:lineRule="auto"/>
        <w:rPr>
          <w:rFonts w:ascii="Calibri" w:eastAsia="Calibri" w:hAnsi="Calibri" w:cs="Calibri"/>
          <w:lang w:val="es-419"/>
        </w:rPr>
      </w:pPr>
      <w:r w:rsidRPr="1D4F8DD3">
        <w:rPr>
          <w:rFonts w:ascii="Calibri" w:eastAsia="Calibri" w:hAnsi="Calibri" w:cs="Calibri"/>
          <w:b/>
          <w:bCs/>
          <w:lang w:val="es-419"/>
        </w:rPr>
        <w:t>[THIS QUESTION IS TO BE DISPLAYED FOR EACH RESPONSE OPTION SELECTED AT ACIDSUP]</w:t>
      </w:r>
    </w:p>
    <w:p w14:paraId="58307023" w14:textId="5BE8CE33" w:rsidR="0083133D" w:rsidRPr="00B073D8" w:rsidRDefault="303A489D" w:rsidP="00C47B95">
      <w:pPr>
        <w:pStyle w:val="ListParagraph"/>
        <w:numPr>
          <w:ilvl w:val="0"/>
          <w:numId w:val="131"/>
        </w:numPr>
        <w:spacing w:line="240" w:lineRule="auto"/>
        <w:rPr>
          <w:rFonts w:eastAsia="Calibri"/>
          <w:lang w:val="es-419"/>
        </w:rPr>
      </w:pPr>
      <w:r w:rsidRPr="303A489D">
        <w:rPr>
          <w:lang w:val="es-419"/>
        </w:rPr>
        <w:t xml:space="preserve">[ACIDSUP3_SRC] Los días en que tomó [MED], ¿aproximadamente cuántas pastillas tomó </w:t>
      </w:r>
      <w:r w:rsidRPr="303A489D">
        <w:rPr>
          <w:b/>
          <w:bCs/>
          <w:lang w:val="es-419"/>
        </w:rPr>
        <w:t>por día</w:t>
      </w:r>
      <w:r w:rsidRPr="303A489D">
        <w:rPr>
          <w:lang w:val="es-419"/>
        </w:rPr>
        <w:t>,</w:t>
      </w:r>
      <w:r w:rsidRPr="303A489D">
        <w:rPr>
          <w:b/>
          <w:bCs/>
          <w:lang w:val="es-419"/>
        </w:rPr>
        <w:t xml:space="preserve"> </w:t>
      </w:r>
      <w:r w:rsidRPr="303A489D">
        <w:rPr>
          <w:lang w:val="es-419"/>
        </w:rPr>
        <w:t>la mayoría de los días?</w:t>
      </w:r>
    </w:p>
    <w:p w14:paraId="554AD6CA" w14:textId="77777777" w:rsidR="0083133D" w:rsidRPr="00B073D8" w:rsidRDefault="0083133D" w:rsidP="00B83850">
      <w:pPr>
        <w:ind w:left="720"/>
        <w:rPr>
          <w:lang w:val="es-419"/>
        </w:rPr>
      </w:pPr>
      <w:r w:rsidRPr="00B073D8">
        <w:rPr>
          <w:lang w:val="es-419"/>
        </w:rPr>
        <w:t>|__|__| Núm. de pastillas por día</w:t>
      </w:r>
    </w:p>
    <w:p w14:paraId="4F3FDD53" w14:textId="16042CAF" w:rsidR="000F66FF" w:rsidRPr="00B073D8" w:rsidRDefault="1D4F8DD3" w:rsidP="1D4F8DD3">
      <w:pPr>
        <w:spacing w:after="0"/>
        <w:ind w:left="720"/>
        <w:rPr>
          <w:rFonts w:eastAsia="Calibri"/>
          <w:lang w:val="es-419"/>
        </w:rPr>
      </w:pPr>
      <w:r w:rsidRPr="1D4F8DD3">
        <w:rPr>
          <w:lang w:val="es-419"/>
        </w:rPr>
        <w:t>No sé</w:t>
      </w:r>
    </w:p>
    <w:p w14:paraId="5EC7F82A" w14:textId="30CD2875" w:rsidR="5D3DEFD9" w:rsidRDefault="1D4F8DD3" w:rsidP="1D4F8DD3">
      <w:pPr>
        <w:spacing w:before="60" w:after="0"/>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i/>
          <w:iCs/>
          <w:lang w:val="es-419"/>
        </w:rPr>
        <w:t>GO TO</w:t>
      </w:r>
      <w:r w:rsidRPr="1D4F8DD3">
        <w:rPr>
          <w:rFonts w:ascii="Calibri" w:eastAsia="Calibri" w:hAnsi="Calibri" w:cs="Calibri"/>
          <w:lang w:val="es-419"/>
        </w:rPr>
        <w:t xml:space="preserve"> </w:t>
      </w:r>
      <w:r w:rsidRPr="1D4F8DD3">
        <w:rPr>
          <w:rFonts w:ascii="Calibri" w:eastAsia="Calibri" w:hAnsi="Calibri" w:cs="Calibri"/>
          <w:b/>
          <w:bCs/>
          <w:i/>
          <w:iCs/>
          <w:lang w:val="es-419"/>
        </w:rPr>
        <w:t>ACIDSUP4</w:t>
      </w:r>
    </w:p>
    <w:p w14:paraId="23847A09" w14:textId="1D3883F1" w:rsidR="5D3DEFD9" w:rsidRDefault="1D4F8DD3" w:rsidP="1D4F8DD3">
      <w:pPr>
        <w:spacing w:before="240" w:after="0" w:line="257" w:lineRule="auto"/>
        <w:ind w:left="-20" w:right="-20" w:firstLine="720"/>
        <w:rPr>
          <w:rFonts w:ascii="Calibri" w:eastAsia="Calibri" w:hAnsi="Calibri" w:cs="Calibri"/>
          <w:b/>
          <w:bCs/>
          <w:i/>
          <w:iCs/>
          <w:color w:val="000000" w:themeColor="text1"/>
          <w:sz w:val="20"/>
          <w:szCs w:val="20"/>
          <w:lang w:val="es-419"/>
        </w:rPr>
      </w:pPr>
      <w:r w:rsidRPr="1D4F8DD3">
        <w:rPr>
          <w:rFonts w:ascii="Calibri" w:eastAsia="Calibri" w:hAnsi="Calibri" w:cs="Calibri"/>
          <w:b/>
          <w:bCs/>
          <w:i/>
          <w:iCs/>
          <w:color w:val="000000" w:themeColor="text1"/>
          <w:sz w:val="20"/>
          <w:szCs w:val="20"/>
          <w:lang w:val="es-419"/>
        </w:rPr>
        <w:t>[RANGE CHECK: min= 1, max= 99]</w:t>
      </w:r>
    </w:p>
    <w:p w14:paraId="2B162629" w14:textId="2DDD8F34" w:rsidR="1D4F8DD3" w:rsidRDefault="1D4F8DD3" w:rsidP="1D4F8DD3">
      <w:pPr>
        <w:spacing w:before="240" w:after="0" w:line="257" w:lineRule="auto"/>
        <w:ind w:left="-20" w:right="-20" w:firstLine="720"/>
        <w:rPr>
          <w:rFonts w:ascii="Calibri" w:eastAsia="Calibri" w:hAnsi="Calibri" w:cs="Calibri"/>
          <w:b/>
          <w:bCs/>
          <w:i/>
          <w:iCs/>
          <w:color w:val="000000" w:themeColor="text1"/>
          <w:sz w:val="20"/>
          <w:szCs w:val="20"/>
          <w:lang w:val="es-419"/>
        </w:rPr>
      </w:pPr>
    </w:p>
    <w:p w14:paraId="4C698C16" w14:textId="1332FAF0" w:rsidR="5D3DEFD9"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 xml:space="preserve">[DISPLAY IF 0, 1, AND/OR 2 WAS SELECTED IN ACIDSUP] </w:t>
      </w:r>
    </w:p>
    <w:p w14:paraId="338C103D" w14:textId="52F5EAAA" w:rsidR="5D3DEFD9"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[THIS QUESTION IS TO BE DISPLAYED FOR EACH RESPONSE OPTION SELECTED AT ACIDSUP]</w:t>
      </w:r>
    </w:p>
    <w:p w14:paraId="429C154E" w14:textId="3ECE2964" w:rsidR="0096574F" w:rsidRPr="00B073D8" w:rsidRDefault="3765EDA0" w:rsidP="00C47B95">
      <w:pPr>
        <w:pStyle w:val="ListParagraph"/>
        <w:numPr>
          <w:ilvl w:val="0"/>
          <w:numId w:val="131"/>
        </w:numPr>
        <w:spacing w:after="0" w:line="240" w:lineRule="auto"/>
        <w:rPr>
          <w:rFonts w:eastAsia="Calibri" w:cstheme="minorHAnsi"/>
          <w:lang w:val="es-419"/>
        </w:rPr>
      </w:pPr>
      <w:r w:rsidRPr="3765EDA0">
        <w:rPr>
          <w:lang w:val="es-419"/>
        </w:rPr>
        <w:t>[ACIDSUP4] ¿Aproximadamente cuántos años tomó [MED]?</w:t>
      </w:r>
    </w:p>
    <w:p w14:paraId="33D336A9" w14:textId="77777777" w:rsidR="00D97694" w:rsidRPr="00B073D8" w:rsidRDefault="1D4F8DD3" w:rsidP="1D4F8DD3">
      <w:pPr>
        <w:spacing w:before="60" w:after="0" w:line="240" w:lineRule="auto"/>
        <w:ind w:firstLine="720"/>
        <w:rPr>
          <w:rFonts w:eastAsia="Calibri"/>
          <w:lang w:val="es-419"/>
        </w:rPr>
      </w:pPr>
      <w:r w:rsidRPr="1D4F8DD3">
        <w:rPr>
          <w:lang w:val="es-419"/>
        </w:rPr>
        <w:t>|__|__| Núm. de años</w:t>
      </w:r>
    </w:p>
    <w:p w14:paraId="6EC3FACD" w14:textId="441A5940" w:rsidR="5D3DEFD9" w:rsidRDefault="1D4F8DD3" w:rsidP="1D4F8DD3">
      <w:pPr>
        <w:spacing w:after="0" w:line="257"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ACIDSUP5</w:t>
      </w:r>
    </w:p>
    <w:p w14:paraId="0BD9DCC7" w14:textId="6C913DA6" w:rsidR="5D3DEFD9" w:rsidRDefault="303A489D" w:rsidP="1D4F8DD3">
      <w:pPr>
        <w:spacing w:before="60" w:after="0"/>
        <w:ind w:left="-20" w:right="-20"/>
        <w:rPr>
          <w:rFonts w:ascii="Calibri" w:eastAsia="Calibri" w:hAnsi="Calibri" w:cs="Calibri"/>
          <w:lang w:val="es-419"/>
        </w:rPr>
      </w:pPr>
      <w:r w:rsidRPr="303A489D">
        <w:rPr>
          <w:rFonts w:ascii="Calibri" w:eastAsia="Calibri" w:hAnsi="Calibri" w:cs="Calibri"/>
          <w:b/>
          <w:bCs/>
          <w:i/>
          <w:iCs/>
          <w:sz w:val="20"/>
          <w:szCs w:val="20"/>
          <w:lang w:val="es-419"/>
        </w:rPr>
        <w:t xml:space="preserve">[RANGE CHECK: min= 1, max= age] </w:t>
      </w:r>
      <w:r w:rsidRPr="303A489D">
        <w:rPr>
          <w:rFonts w:ascii="Calibri" w:eastAsia="Calibri" w:hAnsi="Calibri" w:cs="Calibri"/>
          <w:lang w:val="es-419"/>
        </w:rPr>
        <w:t xml:space="preserve"> </w:t>
      </w:r>
    </w:p>
    <w:p w14:paraId="36C4844B" w14:textId="7370A90B" w:rsidR="5D3DEFD9"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 xml:space="preserve">[DISPLAY IF 0, 1, AND/OR 2 WAS SELECTED IN ACIDSUP] </w:t>
      </w:r>
    </w:p>
    <w:p w14:paraId="65700958" w14:textId="635C47CF" w:rsidR="5D3DEFD9"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[THIS QUESTION IS TO BE DISPLAYED FOR EACH RESPONSE OPTION SELECTED AT ACIDSUP]</w:t>
      </w:r>
    </w:p>
    <w:p w14:paraId="47835CBE" w14:textId="0616AF2F" w:rsidR="005A2E69" w:rsidRPr="00B073D8" w:rsidRDefault="3765EDA0" w:rsidP="00C47B95">
      <w:pPr>
        <w:pStyle w:val="ListParagraph"/>
        <w:numPr>
          <w:ilvl w:val="0"/>
          <w:numId w:val="131"/>
        </w:numPr>
        <w:spacing w:line="240" w:lineRule="auto"/>
        <w:rPr>
          <w:rFonts w:eastAsia="Calibri"/>
          <w:lang w:val="es-419"/>
        </w:rPr>
      </w:pPr>
      <w:r w:rsidRPr="3765EDA0">
        <w:rPr>
          <w:lang w:val="es-419"/>
        </w:rPr>
        <w:t xml:space="preserve">[ACIDSUP5] ¿Cuándo fue </w:t>
      </w:r>
      <w:r w:rsidRPr="3765EDA0">
        <w:rPr>
          <w:b/>
          <w:bCs/>
          <w:lang w:val="es-419"/>
        </w:rPr>
        <w:t>la</w:t>
      </w:r>
      <w:r w:rsidRPr="3765EDA0">
        <w:rPr>
          <w:lang w:val="es-419"/>
        </w:rPr>
        <w:t xml:space="preserve"> </w:t>
      </w:r>
      <w:r w:rsidRPr="3765EDA0">
        <w:rPr>
          <w:b/>
          <w:bCs/>
          <w:lang w:val="es-419"/>
        </w:rPr>
        <w:t>última vez</w:t>
      </w:r>
      <w:r w:rsidRPr="3765EDA0">
        <w:rPr>
          <w:lang w:val="es-419"/>
        </w:rPr>
        <w:t xml:space="preserve"> que tomó [MED]?</w:t>
      </w:r>
    </w:p>
    <w:p w14:paraId="0F918824" w14:textId="078500DB" w:rsidR="005A2E69" w:rsidRPr="00B073D8" w:rsidRDefault="1D4F8DD3" w:rsidP="5D3DEFD9">
      <w:pPr>
        <w:spacing w:after="0" w:line="240" w:lineRule="auto"/>
        <w:ind w:left="720"/>
        <w:rPr>
          <w:rFonts w:ascii="Calibri" w:eastAsia="Calibri" w:hAnsi="Calibri" w:cs="Calibri"/>
          <w:lang w:val="es-419"/>
        </w:rPr>
      </w:pPr>
      <w:r w:rsidRPr="1D4F8DD3">
        <w:rPr>
          <w:lang w:val="es-419"/>
        </w:rPr>
        <w:t>0</w:t>
      </w:r>
      <w:r w:rsidR="00C47B95">
        <w:tab/>
      </w:r>
      <w:r w:rsidRPr="1D4F8DD3">
        <w:rPr>
          <w:lang w:val="es-419"/>
        </w:rPr>
        <w:t>En el último mes</w:t>
      </w:r>
      <w:r w:rsidRPr="1D4F8DD3">
        <w:rPr>
          <w:b/>
          <w:bCs/>
          <w:i/>
          <w:iCs/>
          <w:lang w:val="es-419"/>
        </w:rPr>
        <w:t xml:space="preserve">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lang w:val="es-419"/>
        </w:rPr>
        <w:t>GO TO SECTION2</w:t>
      </w:r>
    </w:p>
    <w:p w14:paraId="7BBAA712" w14:textId="254851DA" w:rsidR="002E58FC" w:rsidRPr="00B073D8" w:rsidRDefault="1D4F8DD3" w:rsidP="5D3DEFD9">
      <w:pPr>
        <w:spacing w:after="0" w:line="240" w:lineRule="auto"/>
        <w:ind w:left="720"/>
        <w:rPr>
          <w:rFonts w:ascii="Calibri" w:eastAsia="Calibri" w:hAnsi="Calibri" w:cs="Calibri"/>
          <w:lang w:val="es-419"/>
        </w:rPr>
      </w:pPr>
      <w:r w:rsidRPr="1D4F8DD3">
        <w:rPr>
          <w:lang w:val="es-419"/>
        </w:rPr>
        <w:t>1</w:t>
      </w:r>
      <w:r w:rsidR="00C47B95">
        <w:tab/>
      </w:r>
      <w:r w:rsidRPr="1D4F8DD3">
        <w:rPr>
          <w:lang w:val="es-419"/>
        </w:rPr>
        <w:t>Hace más de un mes, pero en el último año</w:t>
      </w:r>
      <w:r w:rsidRPr="1D4F8DD3">
        <w:rPr>
          <w:b/>
          <w:bCs/>
          <w:i/>
          <w:iCs/>
          <w:lang w:val="es-419"/>
        </w:rPr>
        <w:t xml:space="preserve">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lang w:val="es-419"/>
        </w:rPr>
        <w:t>GO TO SECTION2</w:t>
      </w:r>
    </w:p>
    <w:p w14:paraId="69C33590" w14:textId="6F31C132" w:rsidR="0096574F" w:rsidRPr="00B073D8" w:rsidRDefault="1D4F8DD3" w:rsidP="1D4F8DD3">
      <w:pPr>
        <w:spacing w:after="0" w:line="257" w:lineRule="auto"/>
        <w:ind w:left="-20" w:right="-20" w:firstLine="720"/>
        <w:rPr>
          <w:rFonts w:ascii="Calibri" w:eastAsia="Calibri" w:hAnsi="Calibri" w:cs="Calibri"/>
          <w:b/>
          <w:bCs/>
          <w:lang w:val="es-419"/>
        </w:rPr>
      </w:pPr>
      <w:r w:rsidRPr="1D4F8DD3">
        <w:rPr>
          <w:lang w:val="es-419"/>
        </w:rPr>
        <w:t>2</w:t>
      </w:r>
      <w:r w:rsidR="00C47B95">
        <w:tab/>
      </w:r>
      <w:r w:rsidRPr="1D4F8DD3">
        <w:rPr>
          <w:lang w:val="es-419"/>
        </w:rPr>
        <w:t xml:space="preserve">Hace más de 1 año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lang w:val="es-419"/>
        </w:rPr>
        <w:t>GO TO ACIDSUP6</w:t>
      </w:r>
    </w:p>
    <w:p w14:paraId="4BD24EAF" w14:textId="4E274BF2" w:rsidR="0096574F" w:rsidRPr="00B073D8" w:rsidRDefault="1D4F8DD3" w:rsidP="1D4F8DD3">
      <w:pPr>
        <w:spacing w:after="0" w:line="257"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i/>
          <w:iCs/>
          <w:lang w:val="es-419"/>
        </w:rPr>
        <w:t>GO TO</w:t>
      </w:r>
      <w:r w:rsidRPr="1D4F8DD3">
        <w:rPr>
          <w:rFonts w:ascii="Calibri" w:eastAsia="Calibri" w:hAnsi="Calibri" w:cs="Calibri"/>
          <w:lang w:val="es-419"/>
        </w:rPr>
        <w:t xml:space="preserve"> </w:t>
      </w:r>
      <w:r w:rsidRPr="1D4F8DD3">
        <w:rPr>
          <w:rFonts w:ascii="Calibri" w:eastAsia="Calibri" w:hAnsi="Calibri" w:cs="Calibri"/>
          <w:b/>
          <w:bCs/>
          <w:i/>
          <w:iCs/>
          <w:lang w:val="es-419"/>
        </w:rPr>
        <w:t>ACIDSUP6</w:t>
      </w:r>
    </w:p>
    <w:p w14:paraId="46A5C3A7" w14:textId="714BED40" w:rsidR="0096574F" w:rsidRPr="00B073D8" w:rsidRDefault="1D4F8DD3" w:rsidP="1D4F8DD3">
      <w:pPr>
        <w:spacing w:after="0"/>
        <w:ind w:left="-20" w:right="-20"/>
        <w:rPr>
          <w:rFonts w:ascii="Calibri" w:eastAsia="Calibri" w:hAnsi="Calibri" w:cs="Calibri"/>
          <w:lang w:val="es-419"/>
        </w:rPr>
      </w:pPr>
      <w:r w:rsidRPr="1D4F8DD3">
        <w:rPr>
          <w:rFonts w:ascii="Calibri" w:eastAsia="Calibri" w:hAnsi="Calibri" w:cs="Calibri"/>
          <w:lang w:val="es-419"/>
        </w:rPr>
        <w:t xml:space="preserve"> </w:t>
      </w:r>
    </w:p>
    <w:p w14:paraId="28493B7E" w14:textId="69CC5A79" w:rsidR="0096574F" w:rsidRPr="00B073D8"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 xml:space="preserve">[DISPLAY IF 0, 1, AND/OR 2 WAS SELECTED IN ACIDSUP] </w:t>
      </w:r>
    </w:p>
    <w:p w14:paraId="1FB10A97" w14:textId="02F440F0" w:rsidR="0096574F" w:rsidRPr="00B073D8" w:rsidRDefault="1D4F8DD3" w:rsidP="1D4F8DD3">
      <w:pPr>
        <w:spacing w:after="0"/>
        <w:rPr>
          <w:rFonts w:ascii="Calibri" w:eastAsia="Calibri" w:hAnsi="Calibri" w:cs="Calibri"/>
          <w:lang w:val="es-419"/>
        </w:rPr>
      </w:pPr>
      <w:r w:rsidRPr="1D4F8DD3">
        <w:rPr>
          <w:rFonts w:ascii="Calibri" w:eastAsia="Calibri" w:hAnsi="Calibri" w:cs="Calibri"/>
          <w:b/>
          <w:bCs/>
          <w:lang w:val="es-419"/>
        </w:rPr>
        <w:t>[THIS QUESTION IS TO BE DISPLAYED FOR EACH RESPONSE OPTION SELECTED AT ACIDSUP]</w:t>
      </w:r>
    </w:p>
    <w:p w14:paraId="65F0053D" w14:textId="2F4B46FD" w:rsidR="0096574F" w:rsidRPr="00B073D8" w:rsidRDefault="3765EDA0" w:rsidP="00EF0AF5">
      <w:pPr>
        <w:pStyle w:val="ListParagraph"/>
        <w:numPr>
          <w:ilvl w:val="0"/>
          <w:numId w:val="131"/>
        </w:numPr>
        <w:spacing w:line="240" w:lineRule="auto"/>
        <w:rPr>
          <w:rFonts w:eastAsia="Calibri"/>
          <w:b/>
          <w:bCs/>
          <w:lang w:val="es-419"/>
        </w:rPr>
      </w:pPr>
      <w:r w:rsidRPr="3765EDA0">
        <w:rPr>
          <w:lang w:val="es-419"/>
        </w:rPr>
        <w:t xml:space="preserve">[ACIDSUP6] ¿Hace cuántos años tomó [MED] </w:t>
      </w:r>
      <w:r w:rsidRPr="3765EDA0">
        <w:rPr>
          <w:b/>
          <w:bCs/>
          <w:lang w:val="es-419"/>
        </w:rPr>
        <w:t>por última vez</w:t>
      </w:r>
      <w:r w:rsidRPr="3765EDA0">
        <w:rPr>
          <w:lang w:val="es-419"/>
        </w:rPr>
        <w:t>?</w:t>
      </w:r>
    </w:p>
    <w:p w14:paraId="6C10964F" w14:textId="21AC370C" w:rsidR="005A2E69" w:rsidRPr="00B073D8" w:rsidRDefault="1D4F8DD3" w:rsidP="5D3DEFD9">
      <w:pPr>
        <w:ind w:firstLine="720"/>
        <w:rPr>
          <w:rFonts w:eastAsia="Calibri"/>
          <w:lang w:val="es-419"/>
        </w:rPr>
      </w:pPr>
      <w:r w:rsidRPr="1D4F8DD3">
        <w:rPr>
          <w:lang w:val="es-419"/>
        </w:rPr>
        <w:t>Hace |__|__| años</w:t>
      </w:r>
    </w:p>
    <w:p w14:paraId="52DA5A7B" w14:textId="33D13E8D" w:rsidR="5D3DEFD9" w:rsidRDefault="1D4F8DD3" w:rsidP="1D4F8DD3">
      <w:pPr>
        <w:spacing w:line="257"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SECTION2</w:t>
      </w:r>
    </w:p>
    <w:p w14:paraId="699D77BA" w14:textId="02973108" w:rsidR="00886E3E" w:rsidRPr="00B073D8" w:rsidRDefault="303A489D" w:rsidP="303A489D">
      <w:pPr>
        <w:spacing w:before="240" w:after="0" w:line="257" w:lineRule="auto"/>
        <w:ind w:left="-20" w:right="-20"/>
        <w:rPr>
          <w:rFonts w:eastAsia="Times New Roman"/>
          <w:lang w:val="es-419"/>
        </w:rPr>
      </w:pPr>
      <w:r w:rsidRPr="303A489D">
        <w:rPr>
          <w:rFonts w:ascii="Calibri" w:eastAsia="Calibri" w:hAnsi="Calibri" w:cs="Calibri"/>
          <w:b/>
          <w:bCs/>
          <w:i/>
          <w:iCs/>
          <w:sz w:val="20"/>
          <w:szCs w:val="20"/>
          <w:lang w:val="es-419"/>
        </w:rPr>
        <w:t xml:space="preserve">[RANGE CHECK: min= 1, max= age] </w:t>
      </w:r>
      <w:bookmarkStart w:id="2" w:name="_Toc496540782"/>
      <w:r w:rsidRPr="303A489D">
        <w:rPr>
          <w:lang w:val="es-419"/>
        </w:rPr>
        <w:t>Salud reproductiva [SECTION 2]</w:t>
      </w:r>
    </w:p>
    <w:p w14:paraId="7F2DE006" w14:textId="144507D9" w:rsidR="00886E3E" w:rsidRPr="00B073D8" w:rsidRDefault="1D4F8DD3" w:rsidP="1D4F8DD3">
      <w:pPr>
        <w:spacing w:before="240" w:after="0" w:line="240" w:lineRule="auto"/>
        <w:rPr>
          <w:rFonts w:eastAsia="Times New Roman"/>
          <w:lang w:val="es-419"/>
        </w:rPr>
      </w:pPr>
      <w:r w:rsidRPr="1D4F8DD3">
        <w:rPr>
          <w:lang w:val="es-419"/>
        </w:rPr>
        <w:lastRenderedPageBreak/>
        <w:t xml:space="preserve">Las siguientes preguntas tratan sobre la salud reproductiva. No se olvide de que protegemos su privacidad. Eliminamos de sus respuestas al cuestionario la información que pueda identificarlo antes de dárselas a los investigadores. </w:t>
      </w:r>
    </w:p>
    <w:p w14:paraId="59956386" w14:textId="0087A34D" w:rsidR="1D4F8DD3" w:rsidRDefault="1D4F8DD3" w:rsidP="1D4F8DD3">
      <w:pPr>
        <w:spacing w:after="0" w:line="257" w:lineRule="auto"/>
        <w:ind w:left="-20" w:right="-20"/>
        <w:rPr>
          <w:rFonts w:ascii="Calibri" w:eastAsia="Calibri" w:hAnsi="Calibri" w:cs="Calibri"/>
          <w:b/>
          <w:bCs/>
          <w:lang w:val="es-419"/>
        </w:rPr>
      </w:pPr>
    </w:p>
    <w:p w14:paraId="28314F39" w14:textId="4B5040C9" w:rsidR="1D4F8DD3" w:rsidRDefault="1D4F8DD3" w:rsidP="303A489D">
      <w:pPr>
        <w:spacing w:before="60" w:after="0" w:line="257" w:lineRule="auto"/>
        <w:ind w:left="-20" w:right="-20"/>
        <w:contextualSpacing/>
        <w:rPr>
          <w:rFonts w:ascii="Calibri" w:eastAsia="Calibri" w:hAnsi="Calibri" w:cs="Calibri"/>
          <w:b/>
          <w:bCs/>
          <w:highlight w:val="yellow"/>
          <w:lang w:val="es-419"/>
        </w:rPr>
      </w:pPr>
    </w:p>
    <w:p w14:paraId="292F72C4" w14:textId="10BE9DC6" w:rsidR="00270812" w:rsidRPr="00B073D8" w:rsidRDefault="303A489D" w:rsidP="1D4F8DD3">
      <w:pPr>
        <w:spacing w:before="60" w:after="0" w:line="257" w:lineRule="auto"/>
        <w:ind w:left="-20" w:right="-20"/>
        <w:contextualSpacing/>
        <w:rPr>
          <w:rFonts w:ascii="Calibri" w:eastAsia="Calibri" w:hAnsi="Calibri" w:cs="Calibri"/>
          <w:b/>
          <w:bCs/>
          <w:lang w:val="es-419"/>
        </w:rPr>
      </w:pPr>
      <w:r w:rsidRPr="303A489D">
        <w:rPr>
          <w:rFonts w:ascii="Calibri" w:eastAsia="Calibri" w:hAnsi="Calibri" w:cs="Calibri"/>
          <w:b/>
          <w:bCs/>
          <w:lang w:val="es-419"/>
        </w:rPr>
        <w:t>[DISPLAY INTROWH, MENTRUAL HEALTH HISTORY, PREGNANCIES, FERTILITY, HORMONE MEDS/CONTRACEPTIVE DEVICES, HORMONE THERAPY IF (SEX= 0) OR (SEX2= 5 OR 6)</w:t>
      </w:r>
    </w:p>
    <w:p w14:paraId="34B4EEDF" w14:textId="08B145F9" w:rsidR="5D3DEFD9" w:rsidRDefault="75303805" w:rsidP="75303805">
      <w:pPr>
        <w:spacing w:before="60" w:after="0" w:line="240" w:lineRule="auto"/>
        <w:contextualSpacing/>
        <w:rPr>
          <w:rFonts w:ascii="Calibri" w:eastAsia="Calibri" w:hAnsi="Calibri" w:cs="Calibri"/>
          <w:lang w:val="es-419"/>
        </w:rPr>
      </w:pPr>
      <w:r w:rsidRPr="75303805">
        <w:rPr>
          <w:rFonts w:ascii="Calibri" w:eastAsia="Calibri" w:hAnsi="Calibri" w:cs="Calibri"/>
          <w:b/>
          <w:bCs/>
          <w:lang w:val="es-419"/>
        </w:rPr>
        <w:t>ELSE, GO TO TESTTHER]</w:t>
      </w:r>
    </w:p>
    <w:p w14:paraId="7A380C04" w14:textId="305C511A" w:rsidR="00886E3E" w:rsidRPr="00B073D8" w:rsidRDefault="7A924FC6" w:rsidP="00026A80">
      <w:pPr>
        <w:rPr>
          <w:lang w:val="es-419"/>
        </w:rPr>
      </w:pPr>
      <w:r w:rsidRPr="00B073D8">
        <w:rPr>
          <w:lang w:val="es-419"/>
        </w:rPr>
        <w:t xml:space="preserve">[INTROWH] En esta sección, se le pregunta sobre sus antecedentes menstruales, embarazos pasados o actuales y el uso de medicamentos hormonales. </w:t>
      </w:r>
    </w:p>
    <w:p w14:paraId="69B6E052" w14:textId="3F3D5545" w:rsidR="1CFA3726" w:rsidRPr="00B073D8" w:rsidRDefault="7A924FC6" w:rsidP="00026A80">
      <w:pPr>
        <w:rPr>
          <w:lang w:val="es-419"/>
        </w:rPr>
      </w:pPr>
      <w:r w:rsidRPr="00B073D8">
        <w:rPr>
          <w:lang w:val="es-419"/>
        </w:rPr>
        <w:t xml:space="preserve">Cuando le pidamos que nos diga una fecha, una edad o un número exacto, dé su mejor aproximación si no está seguro. </w:t>
      </w:r>
      <w:bookmarkStart w:id="3" w:name="_Toc496540783"/>
      <w:bookmarkEnd w:id="2"/>
    </w:p>
    <w:p w14:paraId="06E6BF1E" w14:textId="5604CCE6" w:rsidR="00886E3E" w:rsidRPr="00B073D8" w:rsidRDefault="7E25915E" w:rsidP="0049687A">
      <w:pPr>
        <w:pStyle w:val="Heading2"/>
        <w:spacing w:after="0"/>
        <w:rPr>
          <w:rFonts w:eastAsia="Times New Roman"/>
          <w:lang w:val="es-419"/>
        </w:rPr>
      </w:pPr>
      <w:r w:rsidRPr="00B073D8">
        <w:rPr>
          <w:lang w:val="es-419"/>
        </w:rPr>
        <w:t>[INTROMENSHIS] Antecedentes de salud menstrual</w:t>
      </w:r>
      <w:bookmarkEnd w:id="3"/>
    </w:p>
    <w:p w14:paraId="5D3EA03D" w14:textId="6D8F56E9" w:rsidR="00886E3E" w:rsidRPr="00B073D8" w:rsidRDefault="5CE4E965" w:rsidP="5CE4E965">
      <w:pPr>
        <w:spacing w:line="240" w:lineRule="auto"/>
        <w:rPr>
          <w:lang w:val="es-419"/>
        </w:rPr>
      </w:pPr>
      <w:r w:rsidRPr="5CE4E965">
        <w:rPr>
          <w:lang w:val="es-419"/>
        </w:rPr>
        <w:t xml:space="preserve">Para empezar, le haremos algunas preguntas sobre su primera menstruación y su período menstrual poco después del inicio de su primera menstruación. Si, durante ese tiempo, tomaba medicamentos hormonales o usaba dispositivos, nos interesa saber la duración de su período </w:t>
      </w:r>
      <w:r w:rsidRPr="5CE4E965">
        <w:rPr>
          <w:b/>
          <w:bCs/>
          <w:lang w:val="es-419"/>
        </w:rPr>
        <w:t>antes</w:t>
      </w:r>
      <w:r w:rsidRPr="5CE4E965">
        <w:rPr>
          <w:lang w:val="es-419"/>
        </w:rPr>
        <w:t xml:space="preserve"> de tomar los medicamentos hormonales o usar los dispositivos.</w:t>
      </w:r>
    </w:p>
    <w:p w14:paraId="08C1AF66" w14:textId="34C936AE" w:rsidR="00886E3E" w:rsidRPr="00B073D8" w:rsidRDefault="303A489D" w:rsidP="00764E02">
      <w:pPr>
        <w:pStyle w:val="ListParagraph"/>
        <w:numPr>
          <w:ilvl w:val="0"/>
          <w:numId w:val="131"/>
        </w:numPr>
        <w:spacing w:line="240" w:lineRule="auto"/>
        <w:rPr>
          <w:rFonts w:eastAsia="Calibri"/>
          <w:b/>
          <w:bCs/>
          <w:lang w:val="es-419"/>
        </w:rPr>
      </w:pPr>
      <w:r w:rsidRPr="303A489D">
        <w:rPr>
          <w:lang w:val="es-419"/>
        </w:rPr>
        <w:t xml:space="preserve">[MENSHIS_SRC] ¿Qué edad tenía cuando le llegó la </w:t>
      </w:r>
      <w:r w:rsidRPr="303A489D">
        <w:rPr>
          <w:b/>
          <w:bCs/>
          <w:lang w:val="es-419"/>
        </w:rPr>
        <w:t>primera</w:t>
      </w:r>
      <w:r w:rsidRPr="303A489D">
        <w:rPr>
          <w:lang w:val="es-419"/>
        </w:rPr>
        <w:t xml:space="preserve"> menstruación? Si no está segura, dé su mejor aproximación.</w:t>
      </w:r>
    </w:p>
    <w:p w14:paraId="0B9FDE95" w14:textId="7678FC21" w:rsidR="00886E3E" w:rsidRPr="00B073D8" w:rsidRDefault="7E25915E" w:rsidP="00676F8A">
      <w:pPr>
        <w:ind w:left="720"/>
        <w:rPr>
          <w:rFonts w:eastAsia="Calibri"/>
          <w:lang w:val="es-419"/>
        </w:rPr>
      </w:pPr>
      <w:r w:rsidRPr="00B073D8">
        <w:rPr>
          <w:lang w:val="es-419"/>
        </w:rPr>
        <w:t>|__|__| Edad</w:t>
      </w:r>
    </w:p>
    <w:p w14:paraId="0D3639A3" w14:textId="0EE9C5C1" w:rsidR="00886E3E" w:rsidRPr="00B073D8" w:rsidRDefault="1D4F8DD3" w:rsidP="1D4F8DD3">
      <w:pPr>
        <w:spacing w:before="60" w:after="0" w:line="240" w:lineRule="auto"/>
        <w:ind w:left="-20" w:right="-20" w:firstLine="720"/>
        <w:rPr>
          <w:rFonts w:ascii="Calibri" w:eastAsia="Calibri" w:hAnsi="Calibri" w:cs="Calibri"/>
          <w:b/>
          <w:bCs/>
          <w:lang w:val="es-419"/>
        </w:rPr>
      </w:pPr>
      <w:bookmarkStart w:id="4" w:name="_Hlk84926408"/>
      <w:r w:rsidRPr="1D4F8DD3">
        <w:rPr>
          <w:lang w:val="es-419"/>
        </w:rPr>
        <w:t>44</w:t>
      </w:r>
      <w:r w:rsidR="00764E02">
        <w:tab/>
      </w:r>
      <w:r w:rsidRPr="1D4F8DD3">
        <w:rPr>
          <w:lang w:val="es-419"/>
        </w:rPr>
        <w:t xml:space="preserve">Nunca he tenido la menstruación </w:t>
      </w:r>
      <w:bookmarkEnd w:id="4"/>
      <w:r w:rsidRPr="1D4F8DD3">
        <w:rPr>
          <w:rFonts w:ascii="Wingdings" w:eastAsia="Wingdings" w:hAnsi="Wingdings" w:cs="Wingdings"/>
          <w:b/>
          <w:bCs/>
          <w:lang w:val="es-419"/>
        </w:rPr>
        <w:t>à</w:t>
      </w:r>
      <w:r w:rsidRPr="1D4F8DD3">
        <w:rPr>
          <w:rFonts w:ascii="Calibri" w:eastAsia="Calibri" w:hAnsi="Calibri" w:cs="Calibri"/>
          <w:b/>
          <w:bCs/>
          <w:lang w:val="es-419"/>
        </w:rPr>
        <w:t xml:space="preserve"> GO TO INTROMENSHIS2 </w:t>
      </w:r>
    </w:p>
    <w:p w14:paraId="62CAC525" w14:textId="78D99059" w:rsidR="00886E3E" w:rsidRPr="00B073D8" w:rsidRDefault="1D4F8DD3" w:rsidP="1D4F8DD3">
      <w:pPr>
        <w:spacing w:before="60"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INTROMENSHIS2 </w:t>
      </w:r>
    </w:p>
    <w:p w14:paraId="3B6DDE8F" w14:textId="6006404F" w:rsidR="00886E3E" w:rsidRPr="00B073D8" w:rsidRDefault="303A489D" w:rsidP="303A489D">
      <w:pPr>
        <w:spacing w:before="60" w:after="0" w:line="240" w:lineRule="auto"/>
        <w:ind w:left="720"/>
        <w:rPr>
          <w:rFonts w:ascii="Calibri" w:eastAsia="Calibri" w:hAnsi="Calibri" w:cs="Calibri"/>
          <w:b/>
          <w:bCs/>
          <w:i/>
          <w:iCs/>
          <w:color w:val="000000" w:themeColor="text1"/>
          <w:sz w:val="20"/>
          <w:szCs w:val="20"/>
          <w:lang w:val="es-419"/>
        </w:rPr>
      </w:pPr>
      <w:r w:rsidRPr="303A489D">
        <w:rPr>
          <w:rFonts w:ascii="Calibri" w:eastAsia="Calibri" w:hAnsi="Calibri" w:cs="Calibri"/>
          <w:b/>
          <w:bCs/>
          <w:i/>
          <w:iCs/>
          <w:color w:val="000000" w:themeColor="text1"/>
          <w:sz w:val="20"/>
          <w:szCs w:val="20"/>
          <w:lang w:val="es-419"/>
        </w:rPr>
        <w:t xml:space="preserve">[RANGE CHECK: min= 0, max= age] </w:t>
      </w:r>
    </w:p>
    <w:p w14:paraId="650B3ABF" w14:textId="292D4787" w:rsidR="303A489D" w:rsidRDefault="303A489D" w:rsidP="303A489D">
      <w:pPr>
        <w:spacing w:before="60" w:after="0" w:line="240" w:lineRule="auto"/>
        <w:ind w:left="720"/>
        <w:rPr>
          <w:rFonts w:ascii="Calibri" w:eastAsia="Calibri" w:hAnsi="Calibri" w:cs="Calibri"/>
          <w:b/>
          <w:bCs/>
          <w:i/>
          <w:iCs/>
          <w:color w:val="000000" w:themeColor="text1"/>
          <w:sz w:val="20"/>
          <w:szCs w:val="20"/>
          <w:lang w:val="es-419"/>
        </w:rPr>
      </w:pPr>
    </w:p>
    <w:p w14:paraId="00FFF55C" w14:textId="507A1DD9" w:rsidR="00886E3E" w:rsidRPr="00B073D8" w:rsidRDefault="3765EDA0" w:rsidP="00C4115F">
      <w:pPr>
        <w:pStyle w:val="ListParagraph"/>
        <w:numPr>
          <w:ilvl w:val="0"/>
          <w:numId w:val="131"/>
        </w:numPr>
        <w:spacing w:after="0" w:line="240" w:lineRule="auto"/>
        <w:rPr>
          <w:rFonts w:eastAsia="Calibri"/>
          <w:lang w:val="es-419"/>
        </w:rPr>
      </w:pPr>
      <w:r w:rsidRPr="3765EDA0">
        <w:rPr>
          <w:lang w:val="es-419"/>
        </w:rPr>
        <w:t>[MENSHIS2] ¿Cuánto tiempo transcurrió desde su primera menstruación hasta que sus períodos se volvieron regulares? Por “regulares”, nos referimos a que podía predecir el inicio de su próximo período menstrual con una precisión que variaba pocos días. Si tuvo que tomar medicamentos hormonales o usar un dispositivo para que sus períodos se regularizaran, seleccione “Nunca tuve períodos regulares”.</w:t>
      </w:r>
    </w:p>
    <w:p w14:paraId="767482FD" w14:textId="2D25EA73" w:rsidR="00886E3E" w:rsidRPr="00B073D8" w:rsidRDefault="1D4F8DD3" w:rsidP="5D3DEFD9">
      <w:pPr>
        <w:spacing w:before="60" w:after="0" w:line="240" w:lineRule="auto"/>
        <w:ind w:left="720"/>
        <w:rPr>
          <w:rFonts w:ascii="Calibri" w:eastAsia="Calibri" w:hAnsi="Calibri" w:cs="Calibri"/>
          <w:lang w:val="es-419"/>
        </w:rPr>
      </w:pPr>
      <w:r w:rsidRPr="1D4F8DD3">
        <w:rPr>
          <w:lang w:val="es-419"/>
        </w:rPr>
        <w:t>44</w:t>
      </w:r>
      <w:r w:rsidR="00F07D41">
        <w:tab/>
      </w:r>
      <w:r w:rsidRPr="1D4F8DD3">
        <w:rPr>
          <w:lang w:val="es-419"/>
        </w:rPr>
        <w:t>Nunca tuve períodos regulares</w:t>
      </w:r>
      <w:r w:rsidRPr="1D4F8DD3">
        <w:rPr>
          <w:b/>
          <w:bCs/>
          <w:lang w:val="es-419"/>
        </w:rPr>
        <w:t xml:space="preserve"> </w:t>
      </w:r>
      <w:r w:rsidRPr="1D4F8DD3">
        <w:rPr>
          <w:rFonts w:ascii="Wingdings" w:eastAsia="Wingdings" w:hAnsi="Wingdings" w:cs="Wingdings"/>
          <w:b/>
          <w:bCs/>
          <w:lang w:val="es-419"/>
        </w:rPr>
        <w:t>à</w:t>
      </w:r>
      <w:r w:rsidRPr="1D4F8DD3">
        <w:rPr>
          <w:rFonts w:ascii="Calibri" w:eastAsia="Calibri" w:hAnsi="Calibri" w:cs="Calibri"/>
          <w:b/>
          <w:bCs/>
          <w:lang w:val="es-419"/>
        </w:rPr>
        <w:t xml:space="preserve"> GO TO INTROMENSHIS2</w:t>
      </w:r>
    </w:p>
    <w:p w14:paraId="6ED2296E" w14:textId="3066198B" w:rsidR="00886E3E" w:rsidRPr="00B073D8" w:rsidRDefault="00F07D41" w:rsidP="00F07D41">
      <w:pPr>
        <w:spacing w:after="0" w:line="240" w:lineRule="auto"/>
        <w:ind w:left="720"/>
        <w:rPr>
          <w:rFonts w:eastAsia="Calibri"/>
          <w:lang w:val="es-419"/>
        </w:rPr>
      </w:pPr>
      <w:r w:rsidRPr="00B073D8">
        <w:rPr>
          <w:lang w:val="es-419"/>
        </w:rPr>
        <w:t>0</w:t>
      </w:r>
      <w:r w:rsidRPr="00B073D8">
        <w:rPr>
          <w:lang w:val="es-419"/>
        </w:rPr>
        <w:tab/>
      </w:r>
      <w:r w:rsidR="0000689B" w:rsidRPr="00B073D8">
        <w:rPr>
          <w:lang w:val="es-419"/>
        </w:rPr>
        <w:t>No más</w:t>
      </w:r>
      <w:r w:rsidRPr="00B073D8">
        <w:rPr>
          <w:lang w:val="es-419"/>
        </w:rPr>
        <w:t xml:space="preserve"> de 1 año</w:t>
      </w:r>
    </w:p>
    <w:p w14:paraId="0F8C6091" w14:textId="11966616" w:rsidR="00886E3E" w:rsidRPr="00B073D8" w:rsidRDefault="00F07D41" w:rsidP="00F07D41">
      <w:pPr>
        <w:spacing w:after="0" w:line="240" w:lineRule="auto"/>
        <w:ind w:left="720"/>
        <w:rPr>
          <w:rFonts w:eastAsia="Calibri"/>
          <w:lang w:val="es-419"/>
        </w:rPr>
      </w:pPr>
      <w:r w:rsidRPr="00B073D8">
        <w:rPr>
          <w:lang w:val="es-419"/>
        </w:rPr>
        <w:t>1</w:t>
      </w:r>
      <w:r w:rsidRPr="00B073D8">
        <w:rPr>
          <w:lang w:val="es-419"/>
        </w:rPr>
        <w:tab/>
        <w:t>De 1 a 2 años</w:t>
      </w:r>
    </w:p>
    <w:p w14:paraId="17615B0B" w14:textId="41DEE9C2" w:rsidR="00886E3E" w:rsidRPr="00B073D8" w:rsidRDefault="00F07D41" w:rsidP="00F07D41">
      <w:pPr>
        <w:spacing w:after="0" w:line="240" w:lineRule="auto"/>
        <w:ind w:left="720"/>
        <w:rPr>
          <w:rFonts w:eastAsia="Calibri"/>
          <w:lang w:val="es-419"/>
        </w:rPr>
      </w:pPr>
      <w:r w:rsidRPr="00B073D8">
        <w:rPr>
          <w:lang w:val="es-419"/>
        </w:rPr>
        <w:t>2</w:t>
      </w:r>
      <w:r w:rsidRPr="00B073D8">
        <w:rPr>
          <w:lang w:val="es-419"/>
        </w:rPr>
        <w:tab/>
        <w:t>De más de 2 años a 3 años</w:t>
      </w:r>
    </w:p>
    <w:p w14:paraId="0CEE6999" w14:textId="52C1C978" w:rsidR="00886E3E" w:rsidRPr="00B073D8" w:rsidRDefault="00F07D41" w:rsidP="00F07D41">
      <w:pPr>
        <w:spacing w:after="0" w:line="240" w:lineRule="auto"/>
        <w:ind w:left="720"/>
        <w:rPr>
          <w:rFonts w:eastAsia="Calibri"/>
          <w:lang w:val="es-419"/>
        </w:rPr>
      </w:pPr>
      <w:r w:rsidRPr="00B073D8">
        <w:rPr>
          <w:lang w:val="es-419"/>
        </w:rPr>
        <w:t>3</w:t>
      </w:r>
      <w:r w:rsidRPr="00B073D8">
        <w:rPr>
          <w:lang w:val="es-419"/>
        </w:rPr>
        <w:tab/>
        <w:t>De más de 3 años a 4 años</w:t>
      </w:r>
    </w:p>
    <w:p w14:paraId="3155D9B1" w14:textId="0C1E7EA1" w:rsidR="00886E3E" w:rsidRPr="00B073D8" w:rsidRDefault="00F07D41" w:rsidP="00F07D41">
      <w:pPr>
        <w:spacing w:after="0" w:line="240" w:lineRule="auto"/>
        <w:ind w:left="720"/>
        <w:rPr>
          <w:rFonts w:eastAsia="Calibri"/>
          <w:lang w:val="es-419"/>
        </w:rPr>
      </w:pPr>
      <w:r w:rsidRPr="00B073D8">
        <w:rPr>
          <w:lang w:val="es-419"/>
        </w:rPr>
        <w:t>4</w:t>
      </w:r>
      <w:r w:rsidRPr="00B073D8">
        <w:rPr>
          <w:lang w:val="es-419"/>
        </w:rPr>
        <w:tab/>
        <w:t>Más de 4 años</w:t>
      </w:r>
    </w:p>
    <w:p w14:paraId="458D1D3D" w14:textId="6CD9AA3D" w:rsidR="00886E3E" w:rsidRPr="00B073D8" w:rsidRDefault="5D3DEFD9" w:rsidP="00F07D41">
      <w:pPr>
        <w:spacing w:after="0" w:line="240" w:lineRule="auto"/>
        <w:ind w:left="720"/>
        <w:rPr>
          <w:rFonts w:eastAsia="Calibri"/>
          <w:lang w:val="es-419"/>
        </w:rPr>
      </w:pPr>
      <w:r w:rsidRPr="5D3DEFD9">
        <w:rPr>
          <w:lang w:val="es-419"/>
        </w:rPr>
        <w:t>77</w:t>
      </w:r>
      <w:r w:rsidR="00F07D41">
        <w:tab/>
      </w:r>
      <w:r w:rsidRPr="5D3DEFD9">
        <w:rPr>
          <w:lang w:val="es-419"/>
        </w:rPr>
        <w:t>No sé</w:t>
      </w:r>
    </w:p>
    <w:p w14:paraId="33E4614E" w14:textId="21E1EAB3" w:rsidR="00886E3E" w:rsidRPr="00B073D8" w:rsidRDefault="1D4F8DD3" w:rsidP="1D4F8DD3">
      <w:pPr>
        <w:spacing w:before="60"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INTROMENSHIS2</w:t>
      </w:r>
    </w:p>
    <w:p w14:paraId="220CE705" w14:textId="241A2775" w:rsidR="00886E3E" w:rsidRPr="00B073D8" w:rsidRDefault="00886E3E" w:rsidP="5D3DEFD9">
      <w:pPr>
        <w:spacing w:after="0" w:line="240" w:lineRule="auto"/>
        <w:rPr>
          <w:rFonts w:eastAsia="Calibri"/>
          <w:lang w:val="es-419"/>
        </w:rPr>
      </w:pPr>
    </w:p>
    <w:p w14:paraId="6407749E" w14:textId="3C74930B" w:rsidR="00886E3E" w:rsidRPr="00B073D8" w:rsidRDefault="3765EDA0" w:rsidP="003639D8">
      <w:pPr>
        <w:pStyle w:val="ListParagraph"/>
        <w:numPr>
          <w:ilvl w:val="0"/>
          <w:numId w:val="131"/>
        </w:numPr>
        <w:spacing w:after="0" w:line="240" w:lineRule="auto"/>
        <w:rPr>
          <w:rFonts w:eastAsia="Calibri"/>
          <w:lang w:val="es-419"/>
        </w:rPr>
      </w:pPr>
      <w:r w:rsidRPr="3765EDA0">
        <w:rPr>
          <w:lang w:val="es-419"/>
        </w:rPr>
        <w:t>[MENSHIS3] Una vez que sus períodos menstruales se volvieron regulares, ¿cuál era la duración habitual de su ciclo menstrual? La duración de un ciclo menstrual es el número de días que pasan desde el primer día de un período menstrual hasta el primer día de la siguiente menstruación.</w:t>
      </w:r>
    </w:p>
    <w:p w14:paraId="0D11CE62" w14:textId="09F637EE" w:rsidR="00886E3E" w:rsidRPr="00B073D8" w:rsidRDefault="1D4F8DD3" w:rsidP="5D3DEFD9">
      <w:pPr>
        <w:spacing w:before="60" w:after="0" w:line="240" w:lineRule="auto"/>
        <w:ind w:left="1440" w:hanging="720"/>
        <w:rPr>
          <w:rFonts w:ascii="Calibri" w:eastAsia="Calibri" w:hAnsi="Calibri" w:cs="Calibri"/>
          <w:b/>
          <w:bCs/>
          <w:lang w:val="es-419"/>
        </w:rPr>
      </w:pPr>
      <w:r w:rsidRPr="1D4F8DD3">
        <w:rPr>
          <w:lang w:val="es-419"/>
        </w:rPr>
        <w:lastRenderedPageBreak/>
        <w:t>0</w:t>
      </w:r>
      <w:r w:rsidR="00361C8D">
        <w:tab/>
      </w:r>
      <w:r w:rsidRPr="1D4F8DD3">
        <w:rPr>
          <w:lang w:val="es-419"/>
        </w:rPr>
        <w:t xml:space="preserve">Era demasiado irregular para estimar o usaba un medicamento hormonal o un dispositivo (como un dispositivo intrauterino [DIU]) para controlar el ciclo menstrual. </w:t>
      </w:r>
      <w:r w:rsidRPr="1D4F8DD3">
        <w:rPr>
          <w:rFonts w:ascii="Wingdings" w:eastAsia="Wingdings" w:hAnsi="Wingdings" w:cs="Wingdings"/>
          <w:b/>
          <w:bCs/>
          <w:lang w:val="es-419"/>
        </w:rPr>
        <w:t>à</w:t>
      </w:r>
      <w:r w:rsidRPr="1D4F8DD3">
        <w:rPr>
          <w:rFonts w:ascii="Calibri" w:eastAsia="Calibri" w:hAnsi="Calibri" w:cs="Calibri"/>
          <w:b/>
          <w:bCs/>
          <w:lang w:val="es-419"/>
        </w:rPr>
        <w:t xml:space="preserve"> GO TO INTROMENSHIS2</w:t>
      </w:r>
    </w:p>
    <w:p w14:paraId="7F27382D" w14:textId="7DD2FCF5" w:rsidR="00886E3E" w:rsidRPr="00B073D8" w:rsidRDefault="1D4F8DD3" w:rsidP="5D3DEFD9">
      <w:pPr>
        <w:spacing w:after="0" w:line="240" w:lineRule="auto"/>
        <w:ind w:left="720"/>
        <w:rPr>
          <w:rFonts w:ascii="Calibri" w:eastAsia="Calibri" w:hAnsi="Calibri" w:cs="Calibri"/>
          <w:lang w:val="es-419"/>
        </w:rPr>
      </w:pPr>
      <w:r w:rsidRPr="1D4F8DD3">
        <w:rPr>
          <w:lang w:val="es-419"/>
        </w:rPr>
        <w:t>1</w:t>
      </w:r>
      <w:r w:rsidR="00361C8D">
        <w:tab/>
      </w:r>
      <w:r w:rsidRPr="1D4F8DD3">
        <w:rPr>
          <w:lang w:val="es-419"/>
        </w:rPr>
        <w:t xml:space="preserve">Menos de 21 días </w:t>
      </w:r>
      <w:r w:rsidRPr="1D4F8DD3">
        <w:rPr>
          <w:rFonts w:ascii="Wingdings" w:eastAsia="Wingdings" w:hAnsi="Wingdings" w:cs="Wingdings"/>
          <w:b/>
          <w:bCs/>
          <w:lang w:val="es-419"/>
        </w:rPr>
        <w:t>à</w:t>
      </w:r>
      <w:r w:rsidRPr="1D4F8DD3">
        <w:rPr>
          <w:rFonts w:ascii="Calibri" w:eastAsia="Calibri" w:hAnsi="Calibri" w:cs="Calibri"/>
          <w:b/>
          <w:bCs/>
          <w:lang w:val="es-419"/>
        </w:rPr>
        <w:t xml:space="preserve"> GO TO INTROMENSHIS2</w:t>
      </w:r>
    </w:p>
    <w:p w14:paraId="1EA3077E" w14:textId="128A3731" w:rsidR="00886E3E" w:rsidRPr="00B073D8" w:rsidRDefault="5D3DEFD9" w:rsidP="00361C8D">
      <w:pPr>
        <w:spacing w:after="0" w:line="240" w:lineRule="auto"/>
        <w:ind w:left="720"/>
        <w:rPr>
          <w:rFonts w:eastAsia="Calibri"/>
          <w:lang w:val="es-419"/>
        </w:rPr>
      </w:pPr>
      <w:r w:rsidRPr="5D3DEFD9">
        <w:rPr>
          <w:lang w:val="es-419"/>
        </w:rPr>
        <w:t>2</w:t>
      </w:r>
      <w:r w:rsidR="00361C8D">
        <w:tab/>
      </w:r>
      <w:r w:rsidRPr="5D3DEFD9">
        <w:rPr>
          <w:lang w:val="es-419"/>
        </w:rPr>
        <w:t xml:space="preserve">21 días o más </w:t>
      </w:r>
    </w:p>
    <w:p w14:paraId="2035F401" w14:textId="0AD0693C" w:rsidR="00886E3E" w:rsidRPr="00B073D8" w:rsidRDefault="1D4F8DD3" w:rsidP="1D4F8DD3">
      <w:pPr>
        <w:spacing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INTROMENSHIS2</w:t>
      </w:r>
    </w:p>
    <w:p w14:paraId="4A76F64C" w14:textId="45BBAF6E" w:rsidR="00886E3E" w:rsidRPr="00B073D8" w:rsidRDefault="00886E3E" w:rsidP="5D3DEFD9">
      <w:pPr>
        <w:pStyle w:val="ListParagraph"/>
        <w:spacing w:after="0" w:line="240" w:lineRule="auto"/>
        <w:rPr>
          <w:rFonts w:eastAsia="Calibri"/>
          <w:lang w:val="es-419"/>
        </w:rPr>
      </w:pPr>
    </w:p>
    <w:p w14:paraId="50D3AF87" w14:textId="7B969CA3" w:rsidR="00886E3E" w:rsidRPr="00B073D8" w:rsidRDefault="3765EDA0" w:rsidP="00D820A5">
      <w:pPr>
        <w:pStyle w:val="ListParagraph"/>
        <w:numPr>
          <w:ilvl w:val="0"/>
          <w:numId w:val="131"/>
        </w:numPr>
        <w:rPr>
          <w:rFonts w:eastAsia="Calibri"/>
          <w:lang w:val="es-419"/>
        </w:rPr>
      </w:pPr>
      <w:r w:rsidRPr="3765EDA0">
        <w:rPr>
          <w:lang w:val="es-419"/>
        </w:rPr>
        <w:t>[MENSHIS4] Aproximadamente, ¿cuántos días duraba su ciclo menstrual habitual?</w:t>
      </w:r>
    </w:p>
    <w:p w14:paraId="210D5E3A" w14:textId="6AC89F50" w:rsidR="005243CE" w:rsidRPr="00B073D8" w:rsidRDefault="1D4F8DD3" w:rsidP="1D4F8DD3">
      <w:pPr>
        <w:spacing w:before="60"/>
        <w:ind w:left="-20" w:right="-20" w:firstLine="360"/>
        <w:rPr>
          <w:rFonts w:ascii="Calibri" w:eastAsia="Calibri" w:hAnsi="Calibri" w:cs="Calibri"/>
          <w:b/>
          <w:bCs/>
          <w:i/>
          <w:iCs/>
          <w:lang w:val="es-419"/>
        </w:rPr>
      </w:pPr>
      <w:r w:rsidRPr="1D4F8DD3">
        <w:rPr>
          <w:lang w:val="es-419"/>
        </w:rPr>
        <w:t xml:space="preserve">|__|__| Núm. de días </w:t>
      </w:r>
    </w:p>
    <w:p w14:paraId="590D8FD9" w14:textId="63819BE1" w:rsidR="005243CE" w:rsidRPr="00B073D8" w:rsidRDefault="1D4F8DD3" w:rsidP="1D4F8DD3">
      <w:pPr>
        <w:spacing w:before="60"/>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INTROMENSHIS2 </w:t>
      </w:r>
    </w:p>
    <w:p w14:paraId="1138DAFD" w14:textId="3539A2F8" w:rsidR="005243CE" w:rsidRPr="00B073D8" w:rsidRDefault="303A489D" w:rsidP="303A489D">
      <w:pPr>
        <w:spacing w:before="240" w:line="257" w:lineRule="auto"/>
        <w:ind w:left="-20" w:right="-20" w:firstLine="380"/>
        <w:rPr>
          <w:rFonts w:ascii="Calibri" w:eastAsia="Calibri" w:hAnsi="Calibri" w:cs="Calibri"/>
          <w:lang w:val="es-419"/>
        </w:rPr>
      </w:pPr>
      <w:r w:rsidRPr="303A489D">
        <w:rPr>
          <w:rFonts w:ascii="Calibri" w:eastAsia="Calibri" w:hAnsi="Calibri" w:cs="Calibri"/>
          <w:b/>
          <w:bCs/>
          <w:i/>
          <w:iCs/>
          <w:sz w:val="20"/>
          <w:szCs w:val="20"/>
          <w:lang w:val="es-419"/>
        </w:rPr>
        <w:t xml:space="preserve">[RANGE CHECK: min= 21, max= 99]  </w:t>
      </w:r>
      <w:r w:rsidRPr="303A489D">
        <w:rPr>
          <w:rFonts w:ascii="Calibri" w:eastAsia="Calibri" w:hAnsi="Calibri" w:cs="Calibri"/>
          <w:lang w:val="es-419"/>
        </w:rPr>
        <w:t xml:space="preserve"> </w:t>
      </w:r>
    </w:p>
    <w:p w14:paraId="5B87190E" w14:textId="6E032202" w:rsidR="005243CE" w:rsidRPr="00B073D8" w:rsidRDefault="1D4F8DD3" w:rsidP="1D4F8DD3">
      <w:pPr>
        <w:ind w:left="360"/>
        <w:rPr>
          <w:rFonts w:eastAsia="Calibri"/>
          <w:lang w:val="es-419"/>
        </w:rPr>
      </w:pPr>
      <w:r w:rsidRPr="1D4F8DD3">
        <w:rPr>
          <w:rFonts w:eastAsia="Calibri"/>
          <w:lang w:val="es-419"/>
        </w:rPr>
        <w:t xml:space="preserve">[INTROMENSHIS2] Las siguientes preguntas son sobre su experiencia con la menstruación </w:t>
      </w:r>
      <w:r w:rsidRPr="1D4F8DD3">
        <w:rPr>
          <w:rFonts w:eastAsia="Calibri"/>
          <w:b/>
          <w:bCs/>
          <w:lang w:val="es-419"/>
        </w:rPr>
        <w:t>en los últimos 12 meses</w:t>
      </w:r>
      <w:r w:rsidRPr="1D4F8DD3">
        <w:rPr>
          <w:rFonts w:eastAsia="Calibri"/>
          <w:lang w:val="es-419"/>
        </w:rPr>
        <w:t xml:space="preserve">. Responda estas preguntas lo mejor que pueda. La combinación de sus respuestas ayudará a los investigadores a comprender mejor su salud y su experiencia menstruales. </w:t>
      </w:r>
    </w:p>
    <w:p w14:paraId="336E1330" w14:textId="77777777" w:rsidR="00886E3E" w:rsidRPr="00B073D8" w:rsidRDefault="00886E3E" w:rsidP="00492CF4">
      <w:pPr>
        <w:spacing w:after="0" w:line="240" w:lineRule="auto"/>
        <w:rPr>
          <w:rFonts w:eastAsia="Calibri" w:cstheme="minorHAnsi"/>
          <w:lang w:val="es-419"/>
        </w:rPr>
      </w:pPr>
    </w:p>
    <w:p w14:paraId="73185787" w14:textId="3D52B0BE" w:rsidR="00361C37" w:rsidRPr="00B073D8" w:rsidRDefault="3765EDA0" w:rsidP="25C4D92E">
      <w:pPr>
        <w:pStyle w:val="ListParagraph"/>
        <w:numPr>
          <w:ilvl w:val="0"/>
          <w:numId w:val="131"/>
        </w:numPr>
        <w:spacing w:after="0" w:line="240" w:lineRule="auto"/>
        <w:rPr>
          <w:rFonts w:eastAsia="Calibri"/>
          <w:b/>
          <w:bCs/>
          <w:lang w:val="es-419"/>
        </w:rPr>
      </w:pPr>
      <w:r w:rsidRPr="3765EDA0">
        <w:rPr>
          <w:rFonts w:eastAsia="Calibri"/>
          <w:lang w:val="es-419"/>
        </w:rPr>
        <w:t xml:space="preserve">[MENSHIS9] En los </w:t>
      </w:r>
      <w:r w:rsidRPr="3765EDA0">
        <w:rPr>
          <w:rFonts w:eastAsia="Calibri"/>
          <w:b/>
          <w:bCs/>
          <w:lang w:val="es-419"/>
        </w:rPr>
        <w:t>últimos 12 meses</w:t>
      </w:r>
      <w:r w:rsidRPr="3765EDA0">
        <w:rPr>
          <w:rFonts w:eastAsia="Calibri"/>
          <w:lang w:val="es-419"/>
        </w:rPr>
        <w:t xml:space="preserve">, ¿tuvo algo de lo siguiente? </w:t>
      </w:r>
      <w:r w:rsidRPr="3765EDA0">
        <w:rPr>
          <w:rFonts w:eastAsia="Calibri"/>
          <w:b/>
          <w:bCs/>
          <w:lang w:val="es-419"/>
        </w:rPr>
        <w:t>Marque todas las opciones que correspondan.</w:t>
      </w:r>
    </w:p>
    <w:p w14:paraId="07E2DA38" w14:textId="6A82AEAB" w:rsidR="00361C37" w:rsidRPr="00B073D8" w:rsidRDefault="25C4D92E" w:rsidP="00361C37">
      <w:pPr>
        <w:spacing w:after="0"/>
        <w:ind w:left="720"/>
        <w:rPr>
          <w:lang w:val="es-419"/>
        </w:rPr>
      </w:pPr>
      <w:r w:rsidRPr="25C4D92E">
        <w:rPr>
          <w:lang w:val="es-419"/>
        </w:rPr>
        <w:t>0</w:t>
      </w:r>
      <w:r w:rsidR="00643F00">
        <w:tab/>
      </w:r>
      <w:r w:rsidRPr="25C4D92E">
        <w:rPr>
          <w:lang w:val="es-419"/>
        </w:rPr>
        <w:t>Sangrado o goteo/manchado entre un período y otro</w:t>
      </w:r>
    </w:p>
    <w:p w14:paraId="24DA59B5" w14:textId="55EF09F3" w:rsidR="00361C37" w:rsidRPr="00B073D8" w:rsidRDefault="25C4D92E" w:rsidP="00361C37">
      <w:pPr>
        <w:spacing w:after="0"/>
        <w:ind w:left="720"/>
        <w:rPr>
          <w:lang w:val="es-419"/>
        </w:rPr>
      </w:pPr>
      <w:r w:rsidRPr="25C4D92E">
        <w:rPr>
          <w:lang w:val="es-419"/>
        </w:rPr>
        <w:t>1</w:t>
      </w:r>
      <w:r w:rsidR="00361C37">
        <w:tab/>
      </w:r>
      <w:r w:rsidRPr="25C4D92E">
        <w:rPr>
          <w:lang w:val="es-419"/>
        </w:rPr>
        <w:t>Sangrado o goteo/manchado después de tener relaciones sexuales</w:t>
      </w:r>
    </w:p>
    <w:p w14:paraId="67B0338B" w14:textId="62EC74C8" w:rsidR="00361C37" w:rsidRPr="00B073D8" w:rsidRDefault="25C4D92E" w:rsidP="00361C37">
      <w:pPr>
        <w:spacing w:after="0"/>
        <w:ind w:left="720"/>
        <w:rPr>
          <w:lang w:val="es-419"/>
        </w:rPr>
      </w:pPr>
      <w:r w:rsidRPr="25C4D92E">
        <w:rPr>
          <w:lang w:val="es-419"/>
        </w:rPr>
        <w:t>2</w:t>
      </w:r>
      <w:r w:rsidR="00643F00">
        <w:tab/>
      </w:r>
      <w:r w:rsidRPr="25C4D92E">
        <w:rPr>
          <w:lang w:val="es-419"/>
        </w:rPr>
        <w:t>Sangrado abundante durante la menstruación</w:t>
      </w:r>
    </w:p>
    <w:p w14:paraId="6DB63D93" w14:textId="49914709" w:rsidR="00361C37" w:rsidRPr="00B073D8" w:rsidRDefault="25C4D92E" w:rsidP="00361C37">
      <w:pPr>
        <w:spacing w:after="0"/>
        <w:ind w:left="720"/>
        <w:rPr>
          <w:lang w:val="es-419"/>
        </w:rPr>
      </w:pPr>
      <w:r w:rsidRPr="25C4D92E">
        <w:rPr>
          <w:lang w:val="es-419"/>
        </w:rPr>
        <w:t>3</w:t>
      </w:r>
      <w:r w:rsidR="00643F00">
        <w:tab/>
      </w:r>
      <w:r w:rsidRPr="25C4D92E">
        <w:rPr>
          <w:lang w:val="es-419"/>
        </w:rPr>
        <w:t>Períodos irregulares en los que la duración del ciclo varió más de 7 a 9 días</w:t>
      </w:r>
    </w:p>
    <w:p w14:paraId="036527B1" w14:textId="521855E5" w:rsidR="00361C37" w:rsidRPr="00B073D8" w:rsidRDefault="1D4F8DD3" w:rsidP="5D3DEFD9">
      <w:pPr>
        <w:spacing w:after="0"/>
        <w:ind w:left="720"/>
        <w:rPr>
          <w:rFonts w:ascii="Calibri" w:eastAsia="Calibri" w:hAnsi="Calibri" w:cs="Calibri"/>
          <w:lang w:val="es-419"/>
        </w:rPr>
      </w:pPr>
      <w:r w:rsidRPr="1D4F8DD3">
        <w:rPr>
          <w:lang w:val="es-419"/>
        </w:rPr>
        <w:t>4</w:t>
      </w:r>
      <w:r w:rsidR="00361C37">
        <w:tab/>
      </w:r>
      <w:r w:rsidRPr="1D4F8DD3">
        <w:rPr>
          <w:lang w:val="es-419"/>
        </w:rPr>
        <w:t xml:space="preserve">Sangrado después de la menopausia </w:t>
      </w:r>
      <w:r w:rsidRPr="1D4F8DD3">
        <w:rPr>
          <w:rFonts w:ascii="Calibri" w:eastAsia="Calibri" w:hAnsi="Calibri" w:cs="Calibri"/>
          <w:b/>
          <w:bCs/>
          <w:lang w:val="es-419"/>
        </w:rPr>
        <w:t>--&gt; GO TO MENSHIS8</w:t>
      </w:r>
    </w:p>
    <w:p w14:paraId="5AB06B5E" w14:textId="032B9455" w:rsidR="00361C37" w:rsidRPr="00B073D8" w:rsidRDefault="5D3DEFD9" w:rsidP="00361C37">
      <w:pPr>
        <w:ind w:left="720"/>
        <w:rPr>
          <w:lang w:val="es-419"/>
        </w:rPr>
      </w:pPr>
      <w:r w:rsidRPr="5D3DEFD9">
        <w:rPr>
          <w:lang w:val="es-419"/>
        </w:rPr>
        <w:t>88</w:t>
      </w:r>
      <w:r w:rsidR="00361C37">
        <w:tab/>
      </w:r>
      <w:r w:rsidRPr="5D3DEFD9">
        <w:rPr>
          <w:b/>
          <w:bCs/>
          <w:lang w:val="es-419"/>
        </w:rPr>
        <w:t>No</w:t>
      </w:r>
      <w:r w:rsidRPr="5D3DEFD9">
        <w:rPr>
          <w:lang w:val="es-419"/>
        </w:rPr>
        <w:t xml:space="preserve"> tuve nada de lo anterior</w:t>
      </w:r>
    </w:p>
    <w:p w14:paraId="1FF65788" w14:textId="241A090E" w:rsidR="005243CE" w:rsidRPr="00B073D8" w:rsidRDefault="1D4F8DD3" w:rsidP="1D4F8DD3">
      <w:pPr>
        <w:spacing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i/>
          <w:iCs/>
          <w:lang w:val="es-419"/>
        </w:rPr>
        <w:t>à</w:t>
      </w:r>
      <w:r w:rsidRPr="1D4F8DD3">
        <w:rPr>
          <w:rFonts w:ascii="Calibri" w:eastAsia="Calibri" w:hAnsi="Calibri" w:cs="Calibri"/>
          <w:i/>
          <w:iCs/>
          <w:lang w:val="es-419"/>
        </w:rPr>
        <w:t xml:space="preserve"> </w:t>
      </w:r>
      <w:r w:rsidRPr="1D4F8DD3">
        <w:rPr>
          <w:rFonts w:ascii="Calibri" w:eastAsia="Calibri" w:hAnsi="Calibri" w:cs="Calibri"/>
          <w:b/>
          <w:bCs/>
          <w:i/>
          <w:iCs/>
          <w:lang w:val="es-419"/>
        </w:rPr>
        <w:t>GO TO MENSHIS5</w:t>
      </w:r>
    </w:p>
    <w:p w14:paraId="3FB9606C" w14:textId="681D56A1" w:rsidR="005243CE" w:rsidRPr="00B073D8" w:rsidRDefault="1D4F8DD3" w:rsidP="1D4F8DD3">
      <w:pPr>
        <w:spacing w:after="0" w:line="240" w:lineRule="auto"/>
        <w:ind w:left="-20" w:right="-20"/>
        <w:rPr>
          <w:rFonts w:ascii="Calibri" w:eastAsia="Calibri" w:hAnsi="Calibri" w:cs="Calibri"/>
          <w:lang w:val="es-419"/>
        </w:rPr>
      </w:pPr>
      <w:r w:rsidRPr="1D4F8DD3">
        <w:rPr>
          <w:rFonts w:ascii="Calibri" w:eastAsia="Calibri" w:hAnsi="Calibri" w:cs="Calibri"/>
          <w:lang w:val="es-419"/>
        </w:rPr>
        <w:t xml:space="preserve"> </w:t>
      </w:r>
    </w:p>
    <w:p w14:paraId="19780D3E" w14:textId="14498DCB" w:rsidR="005243CE" w:rsidRPr="00B073D8" w:rsidRDefault="303A489D" w:rsidP="1D4F8DD3">
      <w:pPr>
        <w:pStyle w:val="ListParagraph"/>
        <w:spacing w:after="0" w:line="240" w:lineRule="auto"/>
        <w:ind w:left="0"/>
        <w:rPr>
          <w:lang w:val="es-419"/>
        </w:rPr>
      </w:pPr>
      <w:r w:rsidRPr="303A489D">
        <w:rPr>
          <w:rFonts w:ascii="Calibri" w:eastAsia="Calibri" w:hAnsi="Calibri" w:cs="Calibri"/>
          <w:b/>
          <w:bCs/>
          <w:lang w:val="es-419"/>
        </w:rPr>
        <w:t>[IF MENSHIS_SRC= 44 NEVER, GO TO PREG]</w:t>
      </w:r>
    </w:p>
    <w:p w14:paraId="20E2F37A" w14:textId="1DB0947F" w:rsidR="00886E3E" w:rsidRPr="00B073D8" w:rsidRDefault="3765EDA0" w:rsidP="00361C37">
      <w:pPr>
        <w:pStyle w:val="ListParagraph"/>
        <w:numPr>
          <w:ilvl w:val="0"/>
          <w:numId w:val="131"/>
        </w:numPr>
        <w:spacing w:after="0" w:line="240" w:lineRule="auto"/>
        <w:rPr>
          <w:rFonts w:eastAsia="Calibri"/>
          <w:lang w:val="es-419"/>
        </w:rPr>
      </w:pPr>
      <w:r w:rsidRPr="3765EDA0">
        <w:rPr>
          <w:lang w:val="es-419"/>
        </w:rPr>
        <w:t xml:space="preserve">[MENSHIS5] Solo </w:t>
      </w:r>
      <w:r w:rsidRPr="3765EDA0">
        <w:rPr>
          <w:b/>
          <w:bCs/>
          <w:lang w:val="es-419"/>
        </w:rPr>
        <w:t>en los últimos 12 meses,</w:t>
      </w:r>
      <w:r w:rsidRPr="3765EDA0">
        <w:rPr>
          <w:lang w:val="es-419"/>
        </w:rPr>
        <w:t xml:space="preserve"> ¿cuál fue la duración habitual de su ciclo menstrual? </w:t>
      </w:r>
      <w:r w:rsidRPr="3765EDA0">
        <w:rPr>
          <w:b/>
          <w:bCs/>
          <w:lang w:val="es-419"/>
        </w:rPr>
        <w:t>No</w:t>
      </w:r>
      <w:r w:rsidRPr="3765EDA0">
        <w:rPr>
          <w:lang w:val="es-419"/>
        </w:rPr>
        <w:t xml:space="preserve"> considere la metrorragia intermenstrual (también conocida como goteo/manchado) como parte del ciclo menstrual.</w:t>
      </w:r>
    </w:p>
    <w:p w14:paraId="3DA35D65" w14:textId="5A8CE72C" w:rsidR="00886E3E" w:rsidRPr="00B073D8" w:rsidRDefault="303A489D" w:rsidP="5D3DEFD9">
      <w:pPr>
        <w:spacing w:before="60" w:after="0" w:line="240" w:lineRule="auto"/>
        <w:ind w:left="720"/>
        <w:rPr>
          <w:rFonts w:ascii="Calibri" w:eastAsia="Calibri" w:hAnsi="Calibri" w:cs="Calibri"/>
          <w:lang w:val="es-419"/>
        </w:rPr>
      </w:pPr>
      <w:r w:rsidRPr="303A489D">
        <w:rPr>
          <w:lang w:val="es-419"/>
        </w:rPr>
        <w:t>0</w:t>
      </w:r>
      <w:r w:rsidR="1D4F8DD3">
        <w:tab/>
      </w:r>
      <w:r w:rsidRPr="303A489D">
        <w:rPr>
          <w:lang w:val="es-419"/>
        </w:rPr>
        <w:t xml:space="preserve">No he menstruado en los últimos 12 meses. </w:t>
      </w:r>
      <w:r w:rsidRPr="303A489D">
        <w:rPr>
          <w:rFonts w:ascii="Wingdings" w:eastAsia="Wingdings" w:hAnsi="Wingdings" w:cs="Wingdings"/>
          <w:b/>
          <w:bCs/>
          <w:lang w:val="es-419"/>
        </w:rPr>
        <w:t>à</w:t>
      </w:r>
      <w:r w:rsidRPr="303A489D">
        <w:rPr>
          <w:rFonts w:ascii="Calibri" w:eastAsia="Calibri" w:hAnsi="Calibri" w:cs="Calibri"/>
          <w:b/>
          <w:bCs/>
          <w:lang w:val="es-419"/>
        </w:rPr>
        <w:t xml:space="preserve"> GO TO MENSHIS7_SRC</w:t>
      </w:r>
    </w:p>
    <w:p w14:paraId="3F42CFDF" w14:textId="6536CC2B" w:rsidR="00886E3E" w:rsidRPr="00B073D8" w:rsidRDefault="1D4F8DD3" w:rsidP="5D3DEFD9">
      <w:pPr>
        <w:spacing w:after="0" w:line="240" w:lineRule="auto"/>
        <w:ind w:left="1440" w:hanging="720"/>
        <w:rPr>
          <w:rFonts w:ascii="Calibri" w:eastAsia="Calibri" w:hAnsi="Calibri" w:cs="Calibri"/>
          <w:lang w:val="es-419"/>
        </w:rPr>
      </w:pPr>
      <w:bookmarkStart w:id="5" w:name="_Hlk528051532"/>
      <w:r w:rsidRPr="1D4F8DD3">
        <w:rPr>
          <w:lang w:val="es-419"/>
        </w:rPr>
        <w:t>1</w:t>
      </w:r>
      <w:r w:rsidR="0052773A">
        <w:tab/>
      </w:r>
      <w:r w:rsidRPr="1D4F8DD3">
        <w:rPr>
          <w:lang w:val="es-419"/>
        </w:rPr>
        <w:t>Tuve al menos una menstruación en los últimos 12 meses, pero la frecuencia de mi período cambió (por ejemplo, cesó, se volvió irregular o difícil de predecir).</w:t>
      </w:r>
      <w:r w:rsidRPr="1D4F8DD3">
        <w:rPr>
          <w:b/>
          <w:bCs/>
          <w:lang w:val="es-419"/>
        </w:rPr>
        <w:t xml:space="preserve"> </w:t>
      </w:r>
      <w:r w:rsidRPr="1D4F8DD3">
        <w:rPr>
          <w:rFonts w:ascii="Wingdings" w:eastAsia="Wingdings" w:hAnsi="Wingdings" w:cs="Wingdings"/>
          <w:b/>
          <w:bCs/>
          <w:lang w:val="es-419"/>
        </w:rPr>
        <w:t>à</w:t>
      </w:r>
      <w:r w:rsidRPr="1D4F8DD3">
        <w:rPr>
          <w:rFonts w:ascii="Calibri" w:eastAsia="Calibri" w:hAnsi="Calibri" w:cs="Calibri"/>
          <w:b/>
          <w:bCs/>
          <w:lang w:val="es-419"/>
        </w:rPr>
        <w:t xml:space="preserve"> GO TO PREG</w:t>
      </w:r>
    </w:p>
    <w:p w14:paraId="012D723C" w14:textId="3916A7FD" w:rsidR="00886E3E" w:rsidRPr="00B073D8" w:rsidRDefault="1D4F8DD3" w:rsidP="5D3DEFD9">
      <w:pPr>
        <w:spacing w:after="0" w:line="240" w:lineRule="auto"/>
        <w:ind w:left="1440" w:hanging="720"/>
        <w:rPr>
          <w:rFonts w:ascii="Calibri" w:eastAsia="Calibri" w:hAnsi="Calibri" w:cs="Calibri"/>
          <w:b/>
          <w:bCs/>
          <w:lang w:val="es-419"/>
        </w:rPr>
      </w:pPr>
      <w:bookmarkStart w:id="6" w:name="_Hlk528060559"/>
      <w:r w:rsidRPr="1D4F8DD3">
        <w:rPr>
          <w:lang w:val="es-419"/>
        </w:rPr>
        <w:t>2</w:t>
      </w:r>
      <w:r w:rsidR="0052773A">
        <w:tab/>
      </w:r>
      <w:r w:rsidRPr="1D4F8DD3">
        <w:rPr>
          <w:lang w:val="es-419"/>
        </w:rPr>
        <w:t xml:space="preserve">Era demasiado irregular para estimar. </w:t>
      </w:r>
      <w:r w:rsidRPr="1D4F8DD3">
        <w:rPr>
          <w:rFonts w:ascii="Wingdings" w:eastAsia="Wingdings" w:hAnsi="Wingdings" w:cs="Wingdings"/>
          <w:b/>
          <w:bCs/>
          <w:lang w:val="es-419"/>
        </w:rPr>
        <w:t>à</w:t>
      </w:r>
      <w:r w:rsidRPr="1D4F8DD3">
        <w:rPr>
          <w:rFonts w:ascii="Calibri" w:eastAsia="Calibri" w:hAnsi="Calibri" w:cs="Calibri"/>
          <w:b/>
          <w:bCs/>
          <w:lang w:val="es-419"/>
        </w:rPr>
        <w:t xml:space="preserve"> GO TO MENSHIS8</w:t>
      </w:r>
    </w:p>
    <w:p w14:paraId="0FF7893F" w14:textId="1EAA300D" w:rsidR="00A62C6D" w:rsidRPr="00B073D8" w:rsidRDefault="1D4F8DD3" w:rsidP="5D3DEFD9">
      <w:pPr>
        <w:spacing w:after="0" w:line="240" w:lineRule="auto"/>
        <w:ind w:left="720"/>
        <w:rPr>
          <w:rFonts w:ascii="Calibri" w:eastAsia="Calibri" w:hAnsi="Calibri" w:cs="Calibri"/>
          <w:b/>
          <w:bCs/>
          <w:lang w:val="es-419"/>
        </w:rPr>
      </w:pPr>
      <w:r w:rsidRPr="1D4F8DD3">
        <w:rPr>
          <w:lang w:val="es-419"/>
        </w:rPr>
        <w:t>77</w:t>
      </w:r>
      <w:r w:rsidR="00A62C6D">
        <w:tab/>
      </w:r>
      <w:r w:rsidRPr="1D4F8DD3">
        <w:rPr>
          <w:lang w:val="es-419"/>
        </w:rPr>
        <w:t xml:space="preserve">No sé </w:t>
      </w:r>
      <w:r w:rsidRPr="1D4F8DD3">
        <w:rPr>
          <w:rFonts w:ascii="Wingdings" w:eastAsia="Wingdings" w:hAnsi="Wingdings" w:cs="Wingdings"/>
          <w:b/>
          <w:bCs/>
          <w:lang w:val="es-419"/>
        </w:rPr>
        <w:t>à</w:t>
      </w:r>
      <w:r w:rsidRPr="1D4F8DD3">
        <w:rPr>
          <w:rFonts w:ascii="Calibri" w:eastAsia="Calibri" w:hAnsi="Calibri" w:cs="Calibri"/>
          <w:b/>
          <w:bCs/>
          <w:lang w:val="es-419"/>
        </w:rPr>
        <w:t xml:space="preserve"> GO TO MENSHIS8</w:t>
      </w:r>
    </w:p>
    <w:bookmarkEnd w:id="5"/>
    <w:bookmarkEnd w:id="6"/>
    <w:p w14:paraId="47842191" w14:textId="60F8E4BB" w:rsidR="00886E3E" w:rsidRPr="00B073D8" w:rsidRDefault="1D4F8DD3" w:rsidP="5D3DEFD9">
      <w:pPr>
        <w:spacing w:after="0" w:line="240" w:lineRule="auto"/>
        <w:ind w:left="720"/>
        <w:rPr>
          <w:rFonts w:ascii="Calibri" w:eastAsia="Calibri" w:hAnsi="Calibri" w:cs="Calibri"/>
          <w:b/>
          <w:bCs/>
          <w:lang w:val="es-419"/>
        </w:rPr>
      </w:pPr>
      <w:r w:rsidRPr="1D4F8DD3">
        <w:rPr>
          <w:lang w:val="es-419"/>
        </w:rPr>
        <w:t>3</w:t>
      </w:r>
      <w:r w:rsidR="0052773A">
        <w:tab/>
      </w:r>
      <w:r w:rsidRPr="1D4F8DD3">
        <w:rPr>
          <w:lang w:val="es-419"/>
        </w:rPr>
        <w:t>Menos de 21 días</w:t>
      </w:r>
      <w:r w:rsidRPr="1D4F8DD3">
        <w:rPr>
          <w:b/>
          <w:bCs/>
          <w:lang w:val="es-419"/>
        </w:rPr>
        <w:t xml:space="preserve"> </w:t>
      </w:r>
      <w:r w:rsidRPr="1D4F8DD3">
        <w:rPr>
          <w:rFonts w:ascii="Wingdings" w:eastAsia="Wingdings" w:hAnsi="Wingdings" w:cs="Wingdings"/>
          <w:b/>
          <w:bCs/>
          <w:lang w:val="es-419"/>
        </w:rPr>
        <w:t>à</w:t>
      </w:r>
      <w:r w:rsidRPr="1D4F8DD3">
        <w:rPr>
          <w:rFonts w:ascii="Calibri" w:eastAsia="Calibri" w:hAnsi="Calibri" w:cs="Calibri"/>
          <w:b/>
          <w:bCs/>
          <w:lang w:val="es-419"/>
        </w:rPr>
        <w:t xml:space="preserve"> GO TO PREG</w:t>
      </w:r>
    </w:p>
    <w:p w14:paraId="3308933E" w14:textId="2A0DC78C" w:rsidR="00886E3E" w:rsidRPr="00B073D8" w:rsidRDefault="5D3DEFD9" w:rsidP="0052773A">
      <w:pPr>
        <w:spacing w:after="0" w:line="240" w:lineRule="auto"/>
        <w:ind w:left="720"/>
        <w:rPr>
          <w:rFonts w:eastAsia="Calibri"/>
          <w:lang w:val="es-419"/>
        </w:rPr>
      </w:pPr>
      <w:r w:rsidRPr="5D3DEFD9">
        <w:rPr>
          <w:lang w:val="es-419"/>
        </w:rPr>
        <w:t>4</w:t>
      </w:r>
      <w:r w:rsidR="0052773A">
        <w:tab/>
      </w:r>
      <w:r w:rsidRPr="5D3DEFD9">
        <w:rPr>
          <w:lang w:val="es-419"/>
        </w:rPr>
        <w:t>21 días o más</w:t>
      </w:r>
    </w:p>
    <w:p w14:paraId="4A849136" w14:textId="5B277B1A" w:rsidR="00886E3E" w:rsidRPr="00B073D8" w:rsidRDefault="1D4F8DD3" w:rsidP="1D4F8DD3">
      <w:pPr>
        <w:pStyle w:val="ListParagraph"/>
        <w:spacing w:after="0" w:line="240" w:lineRule="auto"/>
        <w:rPr>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PREG</w:t>
      </w:r>
    </w:p>
    <w:p w14:paraId="08E51B58" w14:textId="211909BB" w:rsidR="5D3DEFD9" w:rsidRDefault="5D3DEFD9" w:rsidP="5D3DEFD9">
      <w:pPr>
        <w:pStyle w:val="ListParagraph"/>
        <w:spacing w:after="0" w:line="240" w:lineRule="auto"/>
        <w:rPr>
          <w:rFonts w:ascii="Calibri" w:eastAsia="Calibri" w:hAnsi="Calibri" w:cs="Calibri"/>
          <w:b/>
          <w:bCs/>
          <w:i/>
          <w:iCs/>
          <w:lang w:val="es-419"/>
        </w:rPr>
      </w:pPr>
    </w:p>
    <w:p w14:paraId="20715FD9" w14:textId="72647062" w:rsidR="00886E3E" w:rsidRPr="00B073D8" w:rsidRDefault="3765EDA0" w:rsidP="00361C37">
      <w:pPr>
        <w:pStyle w:val="ListParagraph"/>
        <w:numPr>
          <w:ilvl w:val="0"/>
          <w:numId w:val="131"/>
        </w:numPr>
        <w:spacing w:line="240" w:lineRule="auto"/>
        <w:rPr>
          <w:rFonts w:eastAsia="Calibri"/>
          <w:lang w:val="es-419"/>
        </w:rPr>
      </w:pPr>
      <w:r w:rsidRPr="3765EDA0">
        <w:rPr>
          <w:lang w:val="es-419"/>
        </w:rPr>
        <w:t xml:space="preserve">[MENSHIS6] En los </w:t>
      </w:r>
      <w:r w:rsidRPr="3765EDA0">
        <w:rPr>
          <w:b/>
          <w:bCs/>
          <w:lang w:val="es-419"/>
        </w:rPr>
        <w:t>últimos 12 meses</w:t>
      </w:r>
      <w:r w:rsidRPr="3765EDA0">
        <w:rPr>
          <w:lang w:val="es-419"/>
        </w:rPr>
        <w:t xml:space="preserve">, ¿aproximadamente cuántos días duraba su ciclo menstrual habitual? La metrorragia intermenstrual </w:t>
      </w:r>
      <w:r w:rsidRPr="3765EDA0">
        <w:rPr>
          <w:b/>
          <w:bCs/>
          <w:lang w:val="es-419"/>
        </w:rPr>
        <w:t>no</w:t>
      </w:r>
      <w:r w:rsidRPr="3765EDA0">
        <w:rPr>
          <w:lang w:val="es-419"/>
        </w:rPr>
        <w:t xml:space="preserve"> forma parte del ciclo menstrual.</w:t>
      </w:r>
    </w:p>
    <w:p w14:paraId="064D3D53" w14:textId="2622E7FC" w:rsidR="00886E3E" w:rsidRPr="00B073D8" w:rsidRDefault="1D4F8DD3" w:rsidP="1D4F8DD3">
      <w:pPr>
        <w:spacing w:line="257" w:lineRule="auto"/>
        <w:ind w:left="360" w:right="-20" w:firstLine="360"/>
        <w:rPr>
          <w:rFonts w:ascii="Calibri" w:eastAsia="Calibri" w:hAnsi="Calibri" w:cs="Calibri"/>
          <w:b/>
          <w:bCs/>
          <w:lang w:val="es-419"/>
        </w:rPr>
      </w:pPr>
      <w:r w:rsidRPr="1D4F8DD3">
        <w:rPr>
          <w:lang w:val="es-419"/>
        </w:rPr>
        <w:t xml:space="preserve">|__|__| Núm. de días </w:t>
      </w:r>
      <w:r w:rsidRPr="1D4F8DD3">
        <w:rPr>
          <w:rFonts w:ascii="Wingdings" w:eastAsia="Wingdings" w:hAnsi="Wingdings" w:cs="Wingdings"/>
          <w:b/>
          <w:bCs/>
          <w:lang w:val="es-419"/>
        </w:rPr>
        <w:t>à</w:t>
      </w:r>
      <w:r w:rsidRPr="1D4F8DD3">
        <w:rPr>
          <w:rFonts w:ascii="Calibri" w:eastAsia="Calibri" w:hAnsi="Calibri" w:cs="Calibri"/>
          <w:b/>
          <w:bCs/>
          <w:lang w:val="es-419"/>
        </w:rPr>
        <w:t xml:space="preserve"> GO TO PREG </w:t>
      </w:r>
    </w:p>
    <w:p w14:paraId="27970BB4" w14:textId="4BD262F0" w:rsidR="00886E3E" w:rsidRPr="00B073D8" w:rsidRDefault="1D4F8DD3" w:rsidP="1D4F8DD3">
      <w:pPr>
        <w:spacing w:before="60"/>
        <w:ind w:left="360" w:right="-20" w:firstLine="360"/>
        <w:rPr>
          <w:rFonts w:ascii="Calibri" w:eastAsia="Calibri" w:hAnsi="Calibri" w:cs="Calibri"/>
          <w:b/>
          <w:bCs/>
          <w:i/>
          <w:iCs/>
          <w:lang w:val="es-419"/>
        </w:rPr>
      </w:pPr>
      <w:r w:rsidRPr="1D4F8DD3">
        <w:rPr>
          <w:rFonts w:ascii="Calibri" w:eastAsia="Calibri" w:hAnsi="Calibri" w:cs="Calibri"/>
          <w:i/>
          <w:iCs/>
          <w:lang w:val="es-419"/>
        </w:rPr>
        <w:lastRenderedPageBreak/>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PREG </w:t>
      </w:r>
    </w:p>
    <w:p w14:paraId="12CF5BE4" w14:textId="063D279C" w:rsidR="00886E3E" w:rsidRPr="00B073D8" w:rsidRDefault="1D4F8DD3" w:rsidP="1D4F8DD3">
      <w:pPr>
        <w:spacing w:after="0"/>
        <w:ind w:left="360" w:right="-20" w:firstLine="360"/>
        <w:rPr>
          <w:rFonts w:ascii="Calibri" w:eastAsia="Calibri" w:hAnsi="Calibri" w:cs="Calibri"/>
          <w:b/>
          <w:bCs/>
          <w:i/>
          <w:iCs/>
          <w:sz w:val="19"/>
          <w:szCs w:val="19"/>
          <w:lang w:val="es-419"/>
        </w:rPr>
      </w:pPr>
      <w:r w:rsidRPr="1D4F8DD3">
        <w:rPr>
          <w:rFonts w:ascii="Calibri" w:eastAsia="Calibri" w:hAnsi="Calibri" w:cs="Calibri"/>
          <w:b/>
          <w:bCs/>
          <w:i/>
          <w:iCs/>
          <w:sz w:val="19"/>
          <w:szCs w:val="19"/>
          <w:lang w:val="es-419"/>
        </w:rPr>
        <w:t>[RANGE CHECK: min= 21, max= 99]</w:t>
      </w:r>
    </w:p>
    <w:p w14:paraId="68FC1177" w14:textId="02765997" w:rsidR="00886E3E" w:rsidRPr="00B073D8" w:rsidRDefault="00886E3E" w:rsidP="1D4F8DD3">
      <w:pPr>
        <w:spacing w:after="0" w:line="240" w:lineRule="auto"/>
        <w:ind w:left="360"/>
        <w:rPr>
          <w:lang w:val="es-419"/>
        </w:rPr>
      </w:pPr>
    </w:p>
    <w:p w14:paraId="3AB93849" w14:textId="7362A031" w:rsidR="00886E3E" w:rsidRPr="00B073D8" w:rsidRDefault="303A489D" w:rsidP="00361C37">
      <w:pPr>
        <w:pStyle w:val="ListParagraph"/>
        <w:numPr>
          <w:ilvl w:val="0"/>
          <w:numId w:val="131"/>
        </w:numPr>
        <w:spacing w:after="0" w:line="240" w:lineRule="auto"/>
        <w:rPr>
          <w:rFonts w:eastAsia="Calibri"/>
          <w:lang w:val="es-419"/>
        </w:rPr>
      </w:pPr>
      <w:bookmarkStart w:id="7" w:name="_Hlk534291715"/>
      <w:r w:rsidRPr="303A489D">
        <w:rPr>
          <w:lang w:val="es-419"/>
        </w:rPr>
        <w:t xml:space="preserve">[MENSHIS7_SRC] Elija la opción que mejor describa por qué </w:t>
      </w:r>
      <w:r w:rsidRPr="303A489D">
        <w:rPr>
          <w:b/>
          <w:bCs/>
          <w:lang w:val="es-419"/>
        </w:rPr>
        <w:t>no</w:t>
      </w:r>
      <w:r w:rsidRPr="303A489D">
        <w:rPr>
          <w:lang w:val="es-419"/>
        </w:rPr>
        <w:t xml:space="preserve"> ha tenido una menstruación en los </w:t>
      </w:r>
      <w:r w:rsidRPr="303A489D">
        <w:rPr>
          <w:b/>
          <w:bCs/>
          <w:lang w:val="es-419"/>
        </w:rPr>
        <w:t>últimos 12 meses</w:t>
      </w:r>
      <w:r w:rsidRPr="303A489D">
        <w:rPr>
          <w:lang w:val="es-419"/>
        </w:rPr>
        <w:t>:</w:t>
      </w:r>
      <w:bookmarkEnd w:id="7"/>
    </w:p>
    <w:p w14:paraId="6EB126C7" w14:textId="3FCB7D1C" w:rsidR="00886E3E" w:rsidRPr="00B073D8" w:rsidRDefault="303A489D" w:rsidP="303A489D">
      <w:pPr>
        <w:spacing w:before="60" w:after="0" w:line="240" w:lineRule="auto"/>
        <w:ind w:left="720"/>
        <w:rPr>
          <w:rFonts w:ascii="Calibri" w:eastAsia="Calibri" w:hAnsi="Calibri" w:cs="Calibri"/>
          <w:b/>
          <w:bCs/>
          <w:lang w:val="es-419"/>
        </w:rPr>
      </w:pPr>
      <w:r w:rsidRPr="303A489D">
        <w:rPr>
          <w:lang w:val="es-419"/>
        </w:rPr>
        <w:t>0</w:t>
      </w:r>
      <w:r w:rsidR="1D4F8DD3">
        <w:tab/>
      </w:r>
      <w:r w:rsidRPr="303A489D">
        <w:rPr>
          <w:lang w:val="es-419"/>
        </w:rPr>
        <w:t>Mis períodos cesaron de forma natural por la menopausia.</w:t>
      </w:r>
      <w:r w:rsidRPr="303A489D">
        <w:rPr>
          <w:b/>
          <w:bCs/>
          <w:lang w:val="es-419"/>
        </w:rPr>
        <w:t xml:space="preserve"> </w:t>
      </w:r>
      <w:r w:rsidRPr="303A489D">
        <w:rPr>
          <w:rFonts w:ascii="Wingdings" w:eastAsia="Wingdings" w:hAnsi="Wingdings" w:cs="Wingdings"/>
          <w:b/>
          <w:bCs/>
          <w:lang w:val="es-419"/>
        </w:rPr>
        <w:t>à</w:t>
      </w:r>
      <w:r w:rsidRPr="303A489D">
        <w:rPr>
          <w:rFonts w:ascii="Calibri" w:eastAsia="Calibri" w:hAnsi="Calibri" w:cs="Calibri"/>
          <w:b/>
          <w:bCs/>
          <w:lang w:val="es-419"/>
        </w:rPr>
        <w:t xml:space="preserve"> GO TO PREG</w:t>
      </w:r>
    </w:p>
    <w:p w14:paraId="1D298D77" w14:textId="25AEEA8A" w:rsidR="00886E3E" w:rsidRPr="00B073D8" w:rsidRDefault="1D4F8DD3" w:rsidP="5D3DEFD9">
      <w:pPr>
        <w:spacing w:after="0" w:line="240" w:lineRule="auto"/>
        <w:ind w:left="1440" w:hanging="720"/>
        <w:rPr>
          <w:rFonts w:ascii="Calibri" w:eastAsia="Calibri" w:hAnsi="Calibri" w:cs="Calibri"/>
          <w:b/>
          <w:bCs/>
          <w:lang w:val="es-419"/>
        </w:rPr>
      </w:pPr>
      <w:r w:rsidRPr="1D4F8DD3">
        <w:rPr>
          <w:lang w:val="es-419"/>
        </w:rPr>
        <w:t>1</w:t>
      </w:r>
      <w:r w:rsidR="00EA0055">
        <w:tab/>
      </w:r>
      <w:r w:rsidRPr="1D4F8DD3">
        <w:rPr>
          <w:lang w:val="es-419"/>
        </w:rPr>
        <w:t xml:space="preserve">Mis períodos cesaron porque empecé a tomar hormonas femeninas durante la transición menopáusica (perimenopausia) o la menopausia. </w:t>
      </w:r>
      <w:r w:rsidRPr="1D4F8DD3">
        <w:rPr>
          <w:rFonts w:ascii="Wingdings" w:eastAsia="Wingdings" w:hAnsi="Wingdings" w:cs="Wingdings"/>
          <w:b/>
          <w:bCs/>
          <w:lang w:val="es-419"/>
        </w:rPr>
        <w:t>à</w:t>
      </w:r>
      <w:r w:rsidRPr="1D4F8DD3">
        <w:rPr>
          <w:rFonts w:ascii="Calibri" w:eastAsia="Calibri" w:hAnsi="Calibri" w:cs="Calibri"/>
          <w:b/>
          <w:bCs/>
          <w:lang w:val="es-419"/>
        </w:rPr>
        <w:t xml:space="preserve"> GO TO PREG</w:t>
      </w:r>
    </w:p>
    <w:p w14:paraId="5E24DABB" w14:textId="6E0D8EF8" w:rsidR="00886E3E" w:rsidRPr="00B073D8" w:rsidRDefault="00EA0055" w:rsidP="00EA0055">
      <w:pPr>
        <w:spacing w:after="0" w:line="240" w:lineRule="auto"/>
        <w:ind w:left="720"/>
        <w:rPr>
          <w:rFonts w:eastAsia="Calibri"/>
          <w:lang w:val="es-419"/>
        </w:rPr>
      </w:pPr>
      <w:r w:rsidRPr="00B073D8">
        <w:rPr>
          <w:lang w:val="es-419"/>
        </w:rPr>
        <w:t>2</w:t>
      </w:r>
      <w:r w:rsidRPr="00B073D8">
        <w:rPr>
          <w:lang w:val="es-419"/>
        </w:rPr>
        <w:tab/>
        <w:t>Mis períodos cesaron después de una extirpación quirúrgica del útero o ambos ovarios.</w:t>
      </w:r>
    </w:p>
    <w:p w14:paraId="46E8233B" w14:textId="46FD23EA" w:rsidR="00886E3E" w:rsidRPr="00B073D8" w:rsidRDefault="00EA0055" w:rsidP="00EA0055">
      <w:pPr>
        <w:spacing w:after="0" w:line="240" w:lineRule="auto"/>
        <w:ind w:left="1440" w:hanging="720"/>
        <w:rPr>
          <w:rFonts w:eastAsia="Calibri"/>
          <w:lang w:val="es-419"/>
        </w:rPr>
      </w:pPr>
      <w:r w:rsidRPr="00B073D8">
        <w:rPr>
          <w:lang w:val="es-419"/>
        </w:rPr>
        <w:t>3</w:t>
      </w:r>
      <w:r w:rsidRPr="00B073D8">
        <w:rPr>
          <w:lang w:val="es-419"/>
        </w:rPr>
        <w:tab/>
        <w:t>Mis períodos cesaron después de la ablación endometrial (extirpación del endometrio, es decir, el revestimiento del útero).</w:t>
      </w:r>
    </w:p>
    <w:p w14:paraId="529C6C78" w14:textId="53FFFDFA" w:rsidR="00886E3E" w:rsidRPr="00B073D8" w:rsidRDefault="00EA0055" w:rsidP="00EA0055">
      <w:pPr>
        <w:spacing w:after="0" w:line="240" w:lineRule="auto"/>
        <w:ind w:left="1440" w:hanging="720"/>
        <w:rPr>
          <w:rFonts w:eastAsia="Calibri"/>
          <w:lang w:val="es-419"/>
        </w:rPr>
      </w:pPr>
      <w:r w:rsidRPr="00B073D8">
        <w:rPr>
          <w:lang w:val="es-419"/>
        </w:rPr>
        <w:t>4</w:t>
      </w:r>
      <w:r w:rsidRPr="00B073D8">
        <w:rPr>
          <w:lang w:val="es-419"/>
        </w:rPr>
        <w:tab/>
        <w:t>Utilizo actualmente un medicamento hormonal o un dispositivo (como un dispositivo intrauterino [DIU]) para evitar el embarazo, controlar los síntomas del ciclo menstrual o tratar afecciones como la endometriosis o el síndrome del ovario poliquístico (SOP).</w:t>
      </w:r>
    </w:p>
    <w:p w14:paraId="55FA0FDC" w14:textId="2D0D6C49" w:rsidR="00886E3E" w:rsidRPr="00B073D8" w:rsidRDefault="00EA0055" w:rsidP="00EA0055">
      <w:pPr>
        <w:tabs>
          <w:tab w:val="left" w:pos="720"/>
        </w:tabs>
        <w:spacing w:after="0" w:line="240" w:lineRule="auto"/>
        <w:ind w:left="720"/>
        <w:rPr>
          <w:rFonts w:eastAsia="Calibri"/>
          <w:lang w:val="es-419"/>
        </w:rPr>
      </w:pPr>
      <w:r w:rsidRPr="00B073D8">
        <w:rPr>
          <w:lang w:val="es-419"/>
        </w:rPr>
        <w:t>5</w:t>
      </w:r>
      <w:r w:rsidRPr="00B073D8">
        <w:rPr>
          <w:lang w:val="es-419"/>
        </w:rPr>
        <w:tab/>
        <w:t>Estuve embarazada o lactando durante el último año.</w:t>
      </w:r>
    </w:p>
    <w:p w14:paraId="425C4E9D" w14:textId="56C74BAE" w:rsidR="00886E3E" w:rsidRPr="00B073D8" w:rsidRDefault="00EA0055" w:rsidP="00EA0055">
      <w:pPr>
        <w:spacing w:after="0" w:line="240" w:lineRule="auto"/>
        <w:ind w:left="720"/>
        <w:rPr>
          <w:rFonts w:eastAsia="Calibri"/>
          <w:lang w:val="es-419"/>
        </w:rPr>
      </w:pPr>
      <w:bookmarkStart w:id="8" w:name="_Hlk528051719"/>
      <w:r w:rsidRPr="00B073D8">
        <w:rPr>
          <w:lang w:val="es-419"/>
        </w:rPr>
        <w:t>6</w:t>
      </w:r>
      <w:r w:rsidRPr="00B073D8">
        <w:rPr>
          <w:lang w:val="es-419"/>
        </w:rPr>
        <w:tab/>
        <w:t xml:space="preserve">Mis períodos cesaron después de recibir radioterapia o quimioterapia. </w:t>
      </w:r>
      <w:bookmarkEnd w:id="8"/>
    </w:p>
    <w:p w14:paraId="17158053" w14:textId="2BB8907C" w:rsidR="00886E3E" w:rsidRPr="00B073D8" w:rsidRDefault="5D3DEFD9" w:rsidP="00EA0055">
      <w:pPr>
        <w:spacing w:after="0" w:line="240" w:lineRule="auto"/>
        <w:ind w:left="720"/>
        <w:rPr>
          <w:rFonts w:eastAsia="Calibri"/>
          <w:lang w:val="es-419"/>
        </w:rPr>
      </w:pPr>
      <w:r w:rsidRPr="5D3DEFD9">
        <w:rPr>
          <w:lang w:val="es-419"/>
        </w:rPr>
        <w:t>55</w:t>
      </w:r>
      <w:r w:rsidR="00EA0055">
        <w:tab/>
      </w:r>
      <w:r w:rsidRPr="5D3DEFD9">
        <w:rPr>
          <w:lang w:val="es-419"/>
        </w:rPr>
        <w:t>Mis períodos cesaron por otros motivos: describa [text box]</w:t>
      </w:r>
    </w:p>
    <w:p w14:paraId="2F863037" w14:textId="4B01F0F6" w:rsidR="00FD70FE" w:rsidRPr="00B073D8" w:rsidRDefault="1D4F8DD3" w:rsidP="1D4F8DD3">
      <w:pPr>
        <w:spacing w:before="60"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PREG</w:t>
      </w:r>
    </w:p>
    <w:p w14:paraId="3E73B946" w14:textId="672F2E71" w:rsidR="00FD70FE" w:rsidRPr="00B073D8" w:rsidRDefault="00FD70FE" w:rsidP="00A54512">
      <w:pPr>
        <w:pStyle w:val="ListParagraph"/>
        <w:spacing w:after="0" w:line="240" w:lineRule="auto"/>
        <w:rPr>
          <w:rFonts w:eastAsia="Calibri"/>
          <w:lang w:val="es-419"/>
        </w:rPr>
      </w:pPr>
    </w:p>
    <w:p w14:paraId="3BF55D16" w14:textId="1C6757F1" w:rsidR="00FD70FE" w:rsidRPr="00B073D8" w:rsidRDefault="3765EDA0" w:rsidP="00361C37">
      <w:pPr>
        <w:pStyle w:val="ListParagraph"/>
        <w:numPr>
          <w:ilvl w:val="0"/>
          <w:numId w:val="131"/>
        </w:numPr>
        <w:rPr>
          <w:lang w:val="es-419"/>
        </w:rPr>
      </w:pPr>
      <w:r w:rsidRPr="3765EDA0">
        <w:rPr>
          <w:lang w:val="es-419"/>
        </w:rPr>
        <w:t xml:space="preserve">[MENSHIS8] ¿Qué edad tenía cuando tuvo su </w:t>
      </w:r>
      <w:r w:rsidRPr="3765EDA0">
        <w:rPr>
          <w:b/>
          <w:bCs/>
          <w:lang w:val="es-419"/>
        </w:rPr>
        <w:t>última</w:t>
      </w:r>
      <w:r w:rsidRPr="3765EDA0">
        <w:rPr>
          <w:lang w:val="es-419"/>
        </w:rPr>
        <w:t xml:space="preserve"> menstruación?</w:t>
      </w:r>
    </w:p>
    <w:p w14:paraId="264D31D3" w14:textId="2E89C508" w:rsidR="00FD70FE" w:rsidRPr="00B073D8" w:rsidRDefault="5D3DEFD9" w:rsidP="00270812">
      <w:pPr>
        <w:ind w:left="360" w:firstLine="360"/>
        <w:rPr>
          <w:rFonts w:eastAsia="Calibri"/>
          <w:lang w:val="es-419"/>
        </w:rPr>
      </w:pPr>
      <w:r w:rsidRPr="5D3DEFD9">
        <w:rPr>
          <w:lang w:val="es-419"/>
        </w:rPr>
        <w:t>|__|__| Edad</w:t>
      </w:r>
    </w:p>
    <w:p w14:paraId="097A1DEF" w14:textId="694D01F2" w:rsidR="00FD70FE" w:rsidRPr="00B073D8" w:rsidRDefault="1D4F8DD3" w:rsidP="1D4F8DD3">
      <w:pPr>
        <w:spacing w:before="60"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PREG </w:t>
      </w:r>
    </w:p>
    <w:p w14:paraId="31E7735E" w14:textId="19C10341" w:rsidR="00400F7E" w:rsidRPr="00B073D8" w:rsidRDefault="303A489D" w:rsidP="303A489D">
      <w:pPr>
        <w:pStyle w:val="ListParagraph"/>
        <w:spacing w:after="0" w:line="240" w:lineRule="auto"/>
        <w:rPr>
          <w:rFonts w:ascii="Calibri" w:eastAsia="Calibri" w:hAnsi="Calibri" w:cs="Calibri"/>
          <w:b/>
          <w:bCs/>
          <w:i/>
          <w:iCs/>
          <w:sz w:val="19"/>
          <w:szCs w:val="19"/>
          <w:lang w:val="es-419"/>
        </w:rPr>
      </w:pPr>
      <w:r w:rsidRPr="303A489D">
        <w:rPr>
          <w:rFonts w:ascii="Calibri" w:eastAsia="Calibri" w:hAnsi="Calibri" w:cs="Calibri"/>
          <w:b/>
          <w:bCs/>
          <w:i/>
          <w:iCs/>
          <w:sz w:val="19"/>
          <w:szCs w:val="19"/>
          <w:lang w:val="es-419"/>
        </w:rPr>
        <w:t xml:space="preserve">[RANGE CHECK: min= 0, max= age] </w:t>
      </w:r>
      <w:bookmarkStart w:id="9" w:name="_Toc496540784"/>
    </w:p>
    <w:p w14:paraId="7A72814E" w14:textId="50CF4DEE" w:rsidR="00886E3E" w:rsidRPr="00B073D8" w:rsidRDefault="7E25915E" w:rsidP="00400F7E">
      <w:pPr>
        <w:pStyle w:val="Heading2"/>
        <w:spacing w:after="0"/>
        <w:rPr>
          <w:rFonts w:eastAsia="Times New Roman"/>
          <w:lang w:val="es-419"/>
        </w:rPr>
      </w:pPr>
      <w:r w:rsidRPr="00B073D8">
        <w:rPr>
          <w:lang w:val="es-419"/>
        </w:rPr>
        <w:t>[PREG] Embarazos</w:t>
      </w:r>
      <w:bookmarkEnd w:id="9"/>
    </w:p>
    <w:p w14:paraId="15D7999B" w14:textId="32E5E596" w:rsidR="00886E3E" w:rsidRPr="00B073D8" w:rsidRDefault="7E25915E" w:rsidP="00DE715E">
      <w:pPr>
        <w:rPr>
          <w:lang w:val="es-419"/>
        </w:rPr>
      </w:pPr>
      <w:r w:rsidRPr="00B073D8">
        <w:rPr>
          <w:lang w:val="es-419"/>
        </w:rPr>
        <w:t>A continuación, le haremos algunas preguntas sobre los embarazos que haya tenido, si alguno.</w:t>
      </w:r>
    </w:p>
    <w:p w14:paraId="0B2C83FD" w14:textId="08CBF2D7" w:rsidR="00886E3E" w:rsidRPr="00B073D8" w:rsidRDefault="3765EDA0" w:rsidP="00361C37">
      <w:pPr>
        <w:pStyle w:val="ListParagraph"/>
        <w:numPr>
          <w:ilvl w:val="0"/>
          <w:numId w:val="131"/>
        </w:numPr>
        <w:spacing w:before="120" w:after="0" w:line="240" w:lineRule="auto"/>
        <w:rPr>
          <w:rFonts w:eastAsia="Calibri"/>
          <w:lang w:val="es-419"/>
        </w:rPr>
      </w:pPr>
      <w:r w:rsidRPr="3765EDA0">
        <w:rPr>
          <w:lang w:val="es-419"/>
        </w:rPr>
        <w:t>[PREG1] ¿Está embarazada actualmente?</w:t>
      </w:r>
    </w:p>
    <w:p w14:paraId="45D0289F" w14:textId="0A4669AC" w:rsidR="00886E3E" w:rsidRPr="00B073D8" w:rsidRDefault="1D4F8DD3" w:rsidP="5D3DEFD9">
      <w:pPr>
        <w:spacing w:before="60" w:after="0" w:line="240" w:lineRule="auto"/>
        <w:ind w:left="720"/>
        <w:rPr>
          <w:rFonts w:ascii="Calibri" w:eastAsia="Calibri" w:hAnsi="Calibri" w:cs="Calibri"/>
          <w:lang w:val="es-419"/>
        </w:rPr>
      </w:pPr>
      <w:r w:rsidRPr="1D4F8DD3">
        <w:rPr>
          <w:lang w:val="es-419"/>
        </w:rPr>
        <w:t>1</w:t>
      </w:r>
      <w:r w:rsidR="00880935">
        <w:tab/>
      </w:r>
      <w:r w:rsidRPr="1D4F8DD3">
        <w:rPr>
          <w:lang w:val="es-419"/>
        </w:rPr>
        <w:t>Sí</w:t>
      </w:r>
      <w:r w:rsidRPr="1D4F8DD3">
        <w:rPr>
          <w:b/>
          <w:bCs/>
          <w:lang w:val="es-419"/>
        </w:rPr>
        <w:t xml:space="preserve"> </w:t>
      </w:r>
      <w:r w:rsidRPr="1D4F8DD3">
        <w:rPr>
          <w:rFonts w:ascii="Wingdings" w:eastAsia="Wingdings" w:hAnsi="Wingdings" w:cs="Wingdings"/>
          <w:lang w:val="es-419"/>
        </w:rPr>
        <w:t>à</w:t>
      </w:r>
      <w:r w:rsidRPr="1D4F8DD3">
        <w:rPr>
          <w:rFonts w:ascii="Calibri" w:eastAsia="Calibri" w:hAnsi="Calibri" w:cs="Calibri"/>
          <w:b/>
          <w:bCs/>
          <w:lang w:val="es-419"/>
        </w:rPr>
        <w:t xml:space="preserve"> GO TO PREG3</w:t>
      </w:r>
    </w:p>
    <w:p w14:paraId="5DB33FF0" w14:textId="6819F371" w:rsidR="00886E3E" w:rsidRPr="00B073D8" w:rsidRDefault="5D3DEFD9" w:rsidP="00880935">
      <w:pPr>
        <w:spacing w:after="0" w:line="240" w:lineRule="auto"/>
        <w:ind w:left="720"/>
        <w:rPr>
          <w:rFonts w:eastAsia="Calibri"/>
          <w:lang w:val="es-419"/>
        </w:rPr>
      </w:pPr>
      <w:r w:rsidRPr="5D3DEFD9">
        <w:rPr>
          <w:lang w:val="es-419"/>
        </w:rPr>
        <w:t>0</w:t>
      </w:r>
      <w:r w:rsidR="00880935">
        <w:tab/>
      </w:r>
      <w:r w:rsidRPr="5D3DEFD9">
        <w:rPr>
          <w:lang w:val="es-419"/>
        </w:rPr>
        <w:t>No</w:t>
      </w:r>
    </w:p>
    <w:p w14:paraId="6F794A7C" w14:textId="5A4782CE" w:rsidR="00886E3E" w:rsidRPr="00B073D8" w:rsidRDefault="1D4F8DD3" w:rsidP="1D4F8DD3">
      <w:pPr>
        <w:spacing w:before="60"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b/>
          <w:bCs/>
          <w:lang w:val="es-419"/>
        </w:rPr>
        <w:t>à</w:t>
      </w:r>
      <w:r w:rsidRPr="1D4F8DD3">
        <w:rPr>
          <w:rFonts w:ascii="Calibri" w:eastAsia="Calibri" w:hAnsi="Calibri" w:cs="Calibri"/>
          <w:b/>
          <w:bCs/>
          <w:lang w:val="es-419"/>
        </w:rPr>
        <w:t xml:space="preserve"> </w:t>
      </w:r>
      <w:r w:rsidRPr="1D4F8DD3">
        <w:rPr>
          <w:rFonts w:ascii="Calibri" w:eastAsia="Calibri" w:hAnsi="Calibri" w:cs="Calibri"/>
          <w:b/>
          <w:bCs/>
          <w:i/>
          <w:iCs/>
          <w:lang w:val="es-419"/>
        </w:rPr>
        <w:t>GO TO PREG2</w:t>
      </w:r>
    </w:p>
    <w:p w14:paraId="27F769B4" w14:textId="69D296B5" w:rsidR="00886E3E" w:rsidRPr="00B073D8" w:rsidRDefault="00886E3E" w:rsidP="5D3DEFD9">
      <w:pPr>
        <w:pStyle w:val="ListParagraph"/>
        <w:spacing w:after="0" w:line="240" w:lineRule="auto"/>
        <w:ind w:left="0"/>
        <w:rPr>
          <w:rFonts w:eastAsia="Calibri"/>
          <w:lang w:val="es-419"/>
        </w:rPr>
      </w:pPr>
    </w:p>
    <w:p w14:paraId="3D282059" w14:textId="77777777" w:rsidR="00886E3E" w:rsidRPr="00B073D8" w:rsidRDefault="3765EDA0" w:rsidP="00361C37">
      <w:pPr>
        <w:pStyle w:val="ListParagraph"/>
        <w:numPr>
          <w:ilvl w:val="0"/>
          <w:numId w:val="131"/>
        </w:numPr>
        <w:spacing w:after="0" w:line="240" w:lineRule="auto"/>
        <w:rPr>
          <w:rFonts w:eastAsia="Calibri"/>
          <w:lang w:val="es-419"/>
        </w:rPr>
      </w:pPr>
      <w:r w:rsidRPr="3765EDA0">
        <w:rPr>
          <w:lang w:val="es-419"/>
        </w:rPr>
        <w:t>[PREG2] ¿Ha estado embarazada alguna vez?</w:t>
      </w:r>
    </w:p>
    <w:p w14:paraId="476DBDAA" w14:textId="0FB36D68" w:rsidR="00886E3E" w:rsidRPr="00B073D8" w:rsidRDefault="00B81B7F" w:rsidP="00B81B7F">
      <w:pPr>
        <w:spacing w:before="60" w:after="0" w:line="240" w:lineRule="auto"/>
        <w:ind w:left="720"/>
        <w:rPr>
          <w:rFonts w:eastAsia="Calibri"/>
          <w:lang w:val="es-419"/>
        </w:rPr>
      </w:pPr>
      <w:r w:rsidRPr="00B073D8">
        <w:rPr>
          <w:lang w:val="es-419"/>
        </w:rPr>
        <w:t>1</w:t>
      </w:r>
      <w:r w:rsidRPr="00B073D8">
        <w:rPr>
          <w:lang w:val="es-419"/>
        </w:rPr>
        <w:tab/>
        <w:t>Sí</w:t>
      </w:r>
    </w:p>
    <w:p w14:paraId="3CC346E6" w14:textId="038786D0" w:rsidR="00270812" w:rsidRPr="00B073D8" w:rsidRDefault="1D4F8DD3" w:rsidP="1D4F8DD3">
      <w:pPr>
        <w:spacing w:after="0" w:line="240" w:lineRule="auto"/>
        <w:ind w:left="-20" w:right="-20" w:firstLine="720"/>
        <w:rPr>
          <w:rFonts w:ascii="Calibri" w:eastAsia="Calibri" w:hAnsi="Calibri" w:cs="Calibri"/>
          <w:b/>
          <w:bCs/>
          <w:lang w:val="es-419"/>
        </w:rPr>
      </w:pPr>
      <w:r w:rsidRPr="1D4F8DD3">
        <w:rPr>
          <w:lang w:val="es-419"/>
        </w:rPr>
        <w:t>0</w:t>
      </w:r>
      <w:r w:rsidR="00B81B7F">
        <w:tab/>
      </w:r>
      <w:r w:rsidRPr="1D4F8DD3">
        <w:rPr>
          <w:lang w:val="es-419"/>
        </w:rPr>
        <w:t xml:space="preserve">No </w:t>
      </w:r>
      <w:r w:rsidRPr="1D4F8DD3">
        <w:rPr>
          <w:rFonts w:ascii="Wingdings" w:eastAsia="Wingdings" w:hAnsi="Wingdings" w:cs="Wingdings"/>
          <w:b/>
          <w:bCs/>
          <w:lang w:val="es-419"/>
        </w:rPr>
        <w:t>à</w:t>
      </w:r>
      <w:r w:rsidRPr="1D4F8DD3">
        <w:rPr>
          <w:rFonts w:ascii="Calibri" w:eastAsia="Calibri" w:hAnsi="Calibri" w:cs="Calibri"/>
          <w:b/>
          <w:bCs/>
          <w:lang w:val="es-419"/>
        </w:rPr>
        <w:t xml:space="preserve"> GO TO FERT1</w:t>
      </w:r>
    </w:p>
    <w:p w14:paraId="7B974A5F" w14:textId="6622AD65" w:rsidR="00886E3E" w:rsidRPr="00B073D8" w:rsidRDefault="75303805" w:rsidP="75303805">
      <w:pPr>
        <w:spacing w:before="60" w:after="0" w:line="240" w:lineRule="auto"/>
        <w:ind w:left="-20" w:right="-20" w:firstLine="720"/>
        <w:rPr>
          <w:rFonts w:ascii="Calibri" w:eastAsia="Calibri" w:hAnsi="Calibri" w:cs="Calibri"/>
          <w:b/>
          <w:bCs/>
          <w:i/>
          <w:iCs/>
          <w:lang w:val="es-419"/>
        </w:rPr>
      </w:pPr>
      <w:r w:rsidRPr="75303805">
        <w:rPr>
          <w:rFonts w:ascii="Calibri" w:eastAsia="Calibri" w:hAnsi="Calibri" w:cs="Calibri"/>
          <w:i/>
          <w:iCs/>
          <w:lang w:val="es-419"/>
        </w:rPr>
        <w:t xml:space="preserve">NO RESPONSE </w:t>
      </w:r>
      <w:r w:rsidRPr="75303805">
        <w:rPr>
          <w:rFonts w:ascii="Wingdings" w:eastAsia="Wingdings" w:hAnsi="Wingdings" w:cs="Wingdings"/>
          <w:b/>
          <w:bCs/>
          <w:lang w:val="es-419"/>
        </w:rPr>
        <w:t>à</w:t>
      </w:r>
      <w:r w:rsidRPr="75303805">
        <w:rPr>
          <w:rFonts w:ascii="Calibri" w:eastAsia="Calibri" w:hAnsi="Calibri" w:cs="Calibri"/>
          <w:b/>
          <w:bCs/>
          <w:lang w:val="es-419"/>
        </w:rPr>
        <w:t xml:space="preserve"> </w:t>
      </w:r>
      <w:r w:rsidRPr="75303805">
        <w:rPr>
          <w:rFonts w:ascii="Calibri" w:eastAsia="Calibri" w:hAnsi="Calibri" w:cs="Calibri"/>
          <w:b/>
          <w:bCs/>
          <w:i/>
          <w:iCs/>
          <w:lang w:val="es-419"/>
        </w:rPr>
        <w:t>GO TO FERT1</w:t>
      </w:r>
    </w:p>
    <w:p w14:paraId="4E6F8903" w14:textId="28721945" w:rsidR="75303805" w:rsidRDefault="75303805" w:rsidP="75303805">
      <w:pPr>
        <w:spacing w:before="60" w:after="0" w:line="240" w:lineRule="auto"/>
        <w:ind w:left="-20" w:right="-20" w:firstLine="720"/>
        <w:rPr>
          <w:rFonts w:ascii="Calibri" w:eastAsia="Calibri" w:hAnsi="Calibri" w:cs="Calibri"/>
          <w:b/>
          <w:bCs/>
          <w:i/>
          <w:iCs/>
          <w:lang w:val="es-419"/>
        </w:rPr>
      </w:pPr>
    </w:p>
    <w:p w14:paraId="5486B677" w14:textId="74986A73" w:rsidR="00886E3E" w:rsidRPr="00B073D8" w:rsidRDefault="12B5E978" w:rsidP="0E2559D7">
      <w:pPr>
        <w:pStyle w:val="ListParagraph"/>
        <w:numPr>
          <w:ilvl w:val="0"/>
          <w:numId w:val="131"/>
        </w:numPr>
        <w:spacing w:after="0" w:line="240" w:lineRule="auto"/>
        <w:rPr>
          <w:lang w:val="es-419"/>
        </w:rPr>
      </w:pPr>
      <w:r w:rsidRPr="12B5E978">
        <w:rPr>
          <w:lang w:val="es-419"/>
        </w:rPr>
        <w:t xml:space="preserve">[PREG3] ¿Cuántas veces ha estado embarazada? Incluya todos los embarazos en los que los niños nacieron vivos, en los que los niños nacieron muertos o que terminaron en abortos espontáneos. Los gemelos, los trillizos o los embarazos múltiples superiores a tres cuentan como un solo embarazo. </w:t>
      </w:r>
      <w:r w:rsidRPr="12B5E978">
        <w:rPr>
          <w:rFonts w:ascii="Calibri" w:eastAsia="Calibri" w:hAnsi="Calibri" w:cs="Calibri"/>
          <w:i/>
          <w:iCs/>
          <w:lang w:val="en-US"/>
        </w:rPr>
        <w:t>[NOTE: THIS QUESTION REQUIRES A RESPONSE]</w:t>
      </w:r>
    </w:p>
    <w:p w14:paraId="79BB8AD3" w14:textId="021994BD" w:rsidR="00886E3E" w:rsidRPr="00B073D8" w:rsidRDefault="303A489D" w:rsidP="12B5E978">
      <w:pPr>
        <w:spacing w:before="120" w:after="0" w:line="240" w:lineRule="auto"/>
        <w:ind w:left="360" w:firstLine="360"/>
        <w:rPr>
          <w:lang w:val="es-419"/>
        </w:rPr>
      </w:pPr>
      <w:r w:rsidRPr="303A489D">
        <w:rPr>
          <w:lang w:val="es-419"/>
        </w:rPr>
        <w:t>|__|__| Núm. de embarazos</w:t>
      </w:r>
      <w:r w:rsidR="12B5E978">
        <w:tab/>
      </w:r>
      <w:r w:rsidRPr="303A489D">
        <w:rPr>
          <w:rFonts w:ascii="Calibri" w:eastAsia="Calibri" w:hAnsi="Calibri" w:cs="Calibri"/>
          <w:b/>
          <w:bCs/>
          <w:i/>
          <w:iCs/>
          <w:color w:val="000000" w:themeColor="text1"/>
          <w:sz w:val="20"/>
          <w:szCs w:val="20"/>
          <w:lang w:val="es-419"/>
        </w:rPr>
        <w:t>[RANGE CHECK: min= 1, max= 99]</w:t>
      </w:r>
    </w:p>
    <w:p w14:paraId="5BAA2863" w14:textId="2EA93B32" w:rsidR="5D3DEFD9" w:rsidRDefault="5D3DEFD9" w:rsidP="5D3DEFD9">
      <w:pPr>
        <w:pStyle w:val="ListParagraph"/>
        <w:spacing w:after="0" w:line="240" w:lineRule="auto"/>
        <w:rPr>
          <w:rFonts w:ascii="Calibri" w:eastAsia="Calibri" w:hAnsi="Calibri" w:cs="Calibri"/>
          <w:b/>
          <w:bCs/>
          <w:i/>
          <w:iCs/>
          <w:color w:val="000000" w:themeColor="text1"/>
          <w:sz w:val="20"/>
          <w:szCs w:val="20"/>
          <w:lang w:val="es-419"/>
        </w:rPr>
      </w:pPr>
    </w:p>
    <w:p w14:paraId="05F27AF9" w14:textId="54B3221D" w:rsidR="5D3DEFD9" w:rsidRDefault="75303805" w:rsidP="75303805">
      <w:pPr>
        <w:spacing w:after="0"/>
        <w:rPr>
          <w:rFonts w:ascii="Calibri" w:eastAsia="Calibri" w:hAnsi="Calibri" w:cs="Calibri"/>
          <w:lang w:val="es-419"/>
        </w:rPr>
      </w:pPr>
      <w:r w:rsidRPr="75303805">
        <w:rPr>
          <w:rFonts w:ascii="Calibri" w:eastAsia="Calibri" w:hAnsi="Calibri" w:cs="Calibri"/>
          <w:b/>
          <w:bCs/>
          <w:lang w:val="es-419"/>
        </w:rPr>
        <w:t>[Fill “</w:t>
      </w:r>
      <w:r w:rsidRPr="75303805">
        <w:rPr>
          <w:b/>
          <w:bCs/>
          <w:lang w:val="es-419"/>
        </w:rPr>
        <w:t>1.</w:t>
      </w:r>
      <w:r w:rsidRPr="75303805">
        <w:rPr>
          <w:b/>
          <w:bCs/>
          <w:vertAlign w:val="superscript"/>
          <w:lang w:val="es-419"/>
        </w:rPr>
        <w:t>er</w:t>
      </w:r>
      <w:r w:rsidRPr="75303805">
        <w:rPr>
          <w:rFonts w:ascii="Calibri" w:eastAsia="Calibri" w:hAnsi="Calibri" w:cs="Calibri"/>
          <w:b/>
          <w:bCs/>
          <w:lang w:val="es-419"/>
        </w:rPr>
        <w:t>”, “</w:t>
      </w:r>
      <w:r w:rsidRPr="75303805">
        <w:rPr>
          <w:b/>
          <w:bCs/>
          <w:lang w:val="es-419"/>
        </w:rPr>
        <w:t>2.</w:t>
      </w:r>
      <w:r w:rsidRPr="75303805">
        <w:rPr>
          <w:b/>
          <w:bCs/>
          <w:vertAlign w:val="superscript"/>
          <w:lang w:val="es-419"/>
        </w:rPr>
        <w:t>o</w:t>
      </w:r>
      <w:r w:rsidRPr="75303805">
        <w:rPr>
          <w:rFonts w:ascii="Calibri" w:eastAsia="Calibri" w:hAnsi="Calibri" w:cs="Calibri"/>
          <w:b/>
          <w:bCs/>
          <w:lang w:val="es-419"/>
        </w:rPr>
        <w:t>”, “</w:t>
      </w:r>
      <w:r w:rsidRPr="75303805">
        <w:rPr>
          <w:b/>
          <w:bCs/>
          <w:lang w:val="es-419"/>
        </w:rPr>
        <w:t>3.</w:t>
      </w:r>
      <w:r w:rsidRPr="75303805">
        <w:rPr>
          <w:b/>
          <w:bCs/>
          <w:vertAlign w:val="superscript"/>
          <w:lang w:val="es-419"/>
        </w:rPr>
        <w:t>er</w:t>
      </w:r>
      <w:r w:rsidRPr="75303805">
        <w:rPr>
          <w:rFonts w:ascii="Calibri" w:eastAsia="Calibri" w:hAnsi="Calibri" w:cs="Calibri"/>
          <w:b/>
          <w:bCs/>
          <w:lang w:val="es-419"/>
        </w:rPr>
        <w:t>”, etc. according to how many times PREG4 is displayed to the respondent.]</w:t>
      </w:r>
    </w:p>
    <w:p w14:paraId="37BEC195" w14:textId="6F1BF9CF" w:rsidR="00886E3E" w:rsidRPr="00B073D8" w:rsidRDefault="303A489D" w:rsidP="00361C37">
      <w:pPr>
        <w:pStyle w:val="ListParagraph"/>
        <w:numPr>
          <w:ilvl w:val="0"/>
          <w:numId w:val="131"/>
        </w:numPr>
        <w:spacing w:after="0" w:line="240" w:lineRule="auto"/>
        <w:rPr>
          <w:rFonts w:eastAsia="Calibri"/>
          <w:b/>
          <w:bCs/>
          <w:lang w:val="es-419"/>
        </w:rPr>
      </w:pPr>
      <w:r w:rsidRPr="303A489D">
        <w:rPr>
          <w:lang w:val="es-419"/>
        </w:rPr>
        <w:lastRenderedPageBreak/>
        <w:t>[PREG4] ¿Qué edad tenía cuando comenzó su [1.</w:t>
      </w:r>
      <w:r w:rsidRPr="303A489D">
        <w:rPr>
          <w:vertAlign w:val="superscript"/>
          <w:lang w:val="es-419"/>
        </w:rPr>
        <w:t>o</w:t>
      </w:r>
      <w:r w:rsidRPr="303A489D">
        <w:rPr>
          <w:lang w:val="es-419"/>
        </w:rPr>
        <w:t>, 2.</w:t>
      </w:r>
      <w:r w:rsidRPr="303A489D">
        <w:rPr>
          <w:vertAlign w:val="superscript"/>
          <w:lang w:val="es-419"/>
        </w:rPr>
        <w:t>o</w:t>
      </w:r>
      <w:r w:rsidRPr="303A489D">
        <w:rPr>
          <w:lang w:val="es-419"/>
        </w:rPr>
        <w:t>, 3.</w:t>
      </w:r>
      <w:r w:rsidRPr="303A489D">
        <w:rPr>
          <w:vertAlign w:val="superscript"/>
          <w:lang w:val="es-419"/>
        </w:rPr>
        <w:t>o</w:t>
      </w:r>
      <w:r w:rsidRPr="303A489D">
        <w:rPr>
          <w:lang w:val="es-419"/>
        </w:rPr>
        <w:t>, 4.</w:t>
      </w:r>
      <w:r w:rsidRPr="303A489D">
        <w:rPr>
          <w:vertAlign w:val="superscript"/>
          <w:lang w:val="es-419"/>
        </w:rPr>
        <w:t>o</w:t>
      </w:r>
      <w:r w:rsidRPr="303A489D">
        <w:rPr>
          <w:lang w:val="es-419"/>
        </w:rPr>
        <w:t xml:space="preserve">, etc.] embarazo? </w:t>
      </w:r>
    </w:p>
    <w:p w14:paraId="2C1539E3" w14:textId="78F7AF44" w:rsidR="00886E3E" w:rsidRPr="00B073D8" w:rsidRDefault="5D3DEFD9" w:rsidP="00CF5C6A">
      <w:pPr>
        <w:spacing w:before="120" w:after="0" w:line="240" w:lineRule="auto"/>
        <w:ind w:left="360" w:firstLine="360"/>
        <w:rPr>
          <w:rFonts w:eastAsia="Calibri" w:cstheme="minorHAnsi"/>
          <w:lang w:val="es-419"/>
        </w:rPr>
      </w:pPr>
      <w:r w:rsidRPr="5D3DEFD9">
        <w:rPr>
          <w:lang w:val="es-419"/>
        </w:rPr>
        <w:t>|__|__| Edad</w:t>
      </w:r>
    </w:p>
    <w:p w14:paraId="1FF931E2" w14:textId="1ED2EAC0" w:rsidR="00270812" w:rsidRPr="00B073D8" w:rsidRDefault="1D4F8DD3" w:rsidP="1D4F8DD3">
      <w:pPr>
        <w:spacing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PREG5</w:t>
      </w:r>
    </w:p>
    <w:p w14:paraId="34D535B9" w14:textId="6A2D2A4B" w:rsidR="1D4F8DD3" w:rsidRDefault="1D4F8DD3" w:rsidP="1D4F8DD3">
      <w:pPr>
        <w:spacing w:after="0" w:line="240" w:lineRule="auto"/>
        <w:ind w:left="-20" w:right="-20" w:firstLine="720"/>
        <w:rPr>
          <w:rFonts w:ascii="Calibri" w:eastAsia="Calibri" w:hAnsi="Calibri" w:cs="Calibri"/>
          <w:b/>
          <w:bCs/>
          <w:i/>
          <w:iCs/>
          <w:lang w:val="es-419"/>
        </w:rPr>
      </w:pPr>
    </w:p>
    <w:p w14:paraId="1FB86B16" w14:textId="5BFA34BF" w:rsidR="00270812" w:rsidRPr="00B073D8" w:rsidRDefault="303A489D" w:rsidP="1D4F8DD3">
      <w:pPr>
        <w:spacing w:after="0" w:line="240" w:lineRule="auto"/>
        <w:ind w:left="-20" w:right="-20"/>
        <w:rPr>
          <w:rFonts w:ascii="Calibri" w:eastAsia="Calibri" w:hAnsi="Calibri" w:cs="Calibri"/>
          <w:lang w:val="es-419"/>
        </w:rPr>
      </w:pPr>
      <w:r w:rsidRPr="303A489D">
        <w:rPr>
          <w:rFonts w:ascii="Calibri" w:eastAsia="Calibri" w:hAnsi="Calibri" w:cs="Calibri"/>
          <w:b/>
          <w:bCs/>
          <w:i/>
          <w:iCs/>
          <w:color w:val="000000" w:themeColor="text1"/>
          <w:sz w:val="20"/>
          <w:szCs w:val="20"/>
          <w:lang w:val="es-419"/>
        </w:rPr>
        <w:t>[RANGE CHECK: min= MENSHIS IF MENSHIS  HAS A</w:t>
      </w:r>
      <w:r w:rsidRPr="303A489D">
        <w:rPr>
          <w:rFonts w:ascii="Calibri" w:eastAsia="Calibri" w:hAnsi="Calibri" w:cs="Calibri"/>
          <w:color w:val="000000" w:themeColor="text1"/>
          <w:sz w:val="20"/>
          <w:szCs w:val="20"/>
          <w:lang w:val="es-419"/>
        </w:rPr>
        <w:t xml:space="preserve"> </w:t>
      </w:r>
      <w:r w:rsidRPr="303A489D">
        <w:rPr>
          <w:rFonts w:ascii="Calibri" w:eastAsia="Calibri" w:hAnsi="Calibri" w:cs="Calibri"/>
          <w:b/>
          <w:bCs/>
          <w:i/>
          <w:iCs/>
          <w:color w:val="000000" w:themeColor="text1"/>
          <w:sz w:val="20"/>
          <w:szCs w:val="20"/>
          <w:lang w:val="es-419"/>
        </w:rPr>
        <w:t xml:space="preserve">RESPONSE, or min= 0 IF MENSHIS  IS NULL, max= age ] </w:t>
      </w:r>
    </w:p>
    <w:p w14:paraId="45E27CC5" w14:textId="42E7455F" w:rsidR="00270812" w:rsidRPr="00B073D8" w:rsidRDefault="1D4F8DD3" w:rsidP="1D4F8DD3">
      <w:pPr>
        <w:spacing w:after="0" w:line="240" w:lineRule="auto"/>
        <w:ind w:left="-20" w:right="-20"/>
        <w:rPr>
          <w:rFonts w:ascii="Calibri" w:eastAsia="Calibri" w:hAnsi="Calibri" w:cs="Calibri"/>
          <w:b/>
          <w:bCs/>
          <w:u w:val="single"/>
          <w:lang w:val="es-419"/>
        </w:rPr>
      </w:pPr>
      <w:r w:rsidRPr="1D4F8DD3">
        <w:rPr>
          <w:rFonts w:ascii="Calibri" w:eastAsia="Calibri" w:hAnsi="Calibri" w:cs="Calibri"/>
          <w:b/>
          <w:bCs/>
          <w:lang w:val="es-419"/>
        </w:rPr>
        <w:t xml:space="preserve">[IF PREG1= 1, DO </w:t>
      </w:r>
      <w:r w:rsidRPr="1D4F8DD3">
        <w:rPr>
          <w:rFonts w:ascii="Calibri" w:eastAsia="Calibri" w:hAnsi="Calibri" w:cs="Calibri"/>
          <w:b/>
          <w:bCs/>
          <w:sz w:val="24"/>
          <w:szCs w:val="24"/>
          <w:lang w:val="es-419"/>
        </w:rPr>
        <w:t xml:space="preserve">NOT </w:t>
      </w:r>
      <w:r w:rsidRPr="1D4F8DD3">
        <w:rPr>
          <w:rFonts w:ascii="Calibri" w:eastAsia="Calibri" w:hAnsi="Calibri" w:cs="Calibri"/>
          <w:b/>
          <w:bCs/>
          <w:lang w:val="es-419"/>
        </w:rPr>
        <w:t>DISPLAY PREG5 FOR THE MOST RECENT PREGNANCY,</w:t>
      </w:r>
      <w:r w:rsidRPr="1D4F8DD3">
        <w:rPr>
          <w:rFonts w:ascii="Calibri" w:eastAsia="Calibri" w:hAnsi="Calibri" w:cs="Calibri"/>
          <w:b/>
          <w:bCs/>
          <w:u w:val="single"/>
          <w:lang w:val="es-419"/>
        </w:rPr>
        <w:t xml:space="preserve"> </w:t>
      </w:r>
    </w:p>
    <w:p w14:paraId="510BB897" w14:textId="4E631809" w:rsidR="00270812" w:rsidRPr="00B073D8" w:rsidRDefault="1D4F8DD3" w:rsidP="1D4F8DD3">
      <w:pPr>
        <w:spacing w:line="240" w:lineRule="auto"/>
        <w:ind w:left="-20" w:right="-20"/>
        <w:rPr>
          <w:rFonts w:ascii="Calibri" w:eastAsia="Calibri" w:hAnsi="Calibri" w:cs="Calibri"/>
          <w:b/>
          <w:bCs/>
          <w:i/>
          <w:iCs/>
          <w:lang w:val="es-419"/>
        </w:rPr>
      </w:pPr>
      <w:r w:rsidRPr="1D4F8DD3">
        <w:rPr>
          <w:rFonts w:ascii="Calibri" w:eastAsia="Calibri" w:hAnsi="Calibri" w:cs="Calibri"/>
          <w:b/>
          <w:bCs/>
          <w:lang w:val="es-419"/>
        </w:rPr>
        <w:t>GO TO PREGSUMMARY]</w:t>
      </w:r>
      <w:r w:rsidRPr="1D4F8DD3">
        <w:rPr>
          <w:rFonts w:ascii="Calibri" w:eastAsia="Calibri" w:hAnsi="Calibri" w:cs="Calibri"/>
          <w:b/>
          <w:bCs/>
          <w:i/>
          <w:iCs/>
          <w:lang w:val="es-419"/>
        </w:rPr>
        <w:t xml:space="preserve"> (I.e., IF PREG3= 1, GO TO PREGSUMMARY. IF PREG3= 2, DISPLAY PREG5 FOR “FIRST” PREGNANCY, BUT SKIP TO PREGSUMMARY FOR “2ND” PREGNANCY)</w:t>
      </w:r>
    </w:p>
    <w:p w14:paraId="62A07B09" w14:textId="77777777" w:rsidR="00886E3E" w:rsidRPr="00B073D8" w:rsidRDefault="0E2559D7" w:rsidP="00361C37">
      <w:pPr>
        <w:pStyle w:val="ListParagraph"/>
        <w:numPr>
          <w:ilvl w:val="0"/>
          <w:numId w:val="131"/>
        </w:numPr>
        <w:spacing w:after="0" w:line="240" w:lineRule="auto"/>
        <w:rPr>
          <w:rFonts w:eastAsia="Calibri"/>
          <w:lang w:val="es-419"/>
        </w:rPr>
      </w:pPr>
      <w:r w:rsidRPr="0E2559D7">
        <w:rPr>
          <w:lang w:val="es-419"/>
        </w:rPr>
        <w:t>[PREG5] ¿Cuál fue el desenlace de este embarazo?</w:t>
      </w:r>
    </w:p>
    <w:p w14:paraId="419CE5EE" w14:textId="0C0FF8FE" w:rsidR="00886E3E" w:rsidRPr="00B073D8" w:rsidRDefault="1D4F8DD3" w:rsidP="5D3DEFD9">
      <w:pPr>
        <w:spacing w:before="60" w:after="0" w:line="240" w:lineRule="auto"/>
        <w:ind w:left="720"/>
        <w:rPr>
          <w:rFonts w:ascii="Calibri" w:eastAsia="Calibri" w:hAnsi="Calibri" w:cs="Calibri"/>
          <w:lang w:val="es-419"/>
        </w:rPr>
      </w:pPr>
      <w:r w:rsidRPr="1D4F8DD3">
        <w:rPr>
          <w:lang w:val="es-419"/>
        </w:rPr>
        <w:t>0</w:t>
      </w:r>
      <w:r w:rsidR="009D46CD">
        <w:tab/>
      </w:r>
      <w:r w:rsidRPr="1D4F8DD3">
        <w:rPr>
          <w:lang w:val="es-419"/>
        </w:rPr>
        <w:t xml:space="preserve">Nacimiento de un niño vivo: un solo bebé </w:t>
      </w:r>
      <w:r w:rsidRPr="1D4F8DD3">
        <w:rPr>
          <w:rFonts w:ascii="Wingdings" w:eastAsia="Wingdings" w:hAnsi="Wingdings" w:cs="Wingdings"/>
          <w:b/>
          <w:bCs/>
          <w:lang w:val="es-419"/>
        </w:rPr>
        <w:t>à</w:t>
      </w:r>
      <w:r w:rsidRPr="1D4F8DD3">
        <w:rPr>
          <w:rFonts w:ascii="Calibri" w:eastAsia="Calibri" w:hAnsi="Calibri" w:cs="Calibri"/>
          <w:b/>
          <w:bCs/>
          <w:lang w:val="es-419"/>
        </w:rPr>
        <w:t xml:space="preserve"> GO TO PREG7</w:t>
      </w:r>
    </w:p>
    <w:p w14:paraId="3B2DB740" w14:textId="608CE9ED" w:rsidR="00886E3E" w:rsidRPr="00B073D8" w:rsidRDefault="009D46CD" w:rsidP="009D46CD">
      <w:pPr>
        <w:spacing w:after="0" w:line="240" w:lineRule="auto"/>
        <w:ind w:left="720"/>
        <w:rPr>
          <w:rFonts w:eastAsia="Calibri"/>
          <w:lang w:val="es-419"/>
        </w:rPr>
      </w:pPr>
      <w:r w:rsidRPr="00B073D8">
        <w:rPr>
          <w:lang w:val="es-419"/>
        </w:rPr>
        <w:t>1</w:t>
      </w:r>
      <w:r w:rsidRPr="00B073D8">
        <w:rPr>
          <w:lang w:val="es-419"/>
        </w:rPr>
        <w:tab/>
        <w:t>Nacimiento de niños vivos: gemelos, trillizos o parto múltiple superior a tres</w:t>
      </w:r>
    </w:p>
    <w:p w14:paraId="7D37F691" w14:textId="58F8EEAF" w:rsidR="4D0C385B" w:rsidRPr="00B073D8" w:rsidRDefault="009D46CD" w:rsidP="009D46CD">
      <w:pPr>
        <w:spacing w:after="0" w:line="240" w:lineRule="auto"/>
        <w:ind w:left="720"/>
        <w:rPr>
          <w:lang w:val="es-419"/>
        </w:rPr>
      </w:pPr>
      <w:r w:rsidRPr="00B073D8">
        <w:rPr>
          <w:lang w:val="es-419"/>
        </w:rPr>
        <w:t>2</w:t>
      </w:r>
      <w:r w:rsidRPr="00B073D8">
        <w:rPr>
          <w:lang w:val="es-419"/>
        </w:rPr>
        <w:tab/>
        <w:t>Nacimiento de niño(s) vivo(s) y muerte de uno o más de los bebés de un parto múltiple</w:t>
      </w:r>
    </w:p>
    <w:p w14:paraId="5912C9B7" w14:textId="0189BC1F" w:rsidR="4D0C385B" w:rsidRPr="00B073D8" w:rsidRDefault="1D4F8DD3" w:rsidP="5D3DEFD9">
      <w:pPr>
        <w:spacing w:after="0" w:line="240" w:lineRule="auto"/>
        <w:ind w:left="720"/>
        <w:rPr>
          <w:rFonts w:ascii="Calibri" w:eastAsia="Calibri" w:hAnsi="Calibri" w:cs="Calibri"/>
          <w:lang w:val="es-419"/>
        </w:rPr>
      </w:pPr>
      <w:r w:rsidRPr="1D4F8DD3">
        <w:rPr>
          <w:lang w:val="es-419"/>
        </w:rPr>
        <w:t>3</w:t>
      </w:r>
      <w:r w:rsidR="009D46CD">
        <w:tab/>
      </w:r>
      <w:r w:rsidRPr="1D4F8DD3">
        <w:rPr>
          <w:lang w:val="es-419"/>
        </w:rPr>
        <w:t xml:space="preserve">Aborto espontáneo antes de las 20 semanas </w:t>
      </w:r>
      <w:r w:rsidRPr="1D4F8DD3">
        <w:rPr>
          <w:rFonts w:ascii="Wingdings" w:eastAsia="Wingdings" w:hAnsi="Wingdings" w:cs="Wingdings"/>
          <w:b/>
          <w:bCs/>
          <w:lang w:val="es-419"/>
        </w:rPr>
        <w:t>à</w:t>
      </w:r>
      <w:r w:rsidRPr="1D4F8DD3">
        <w:rPr>
          <w:rFonts w:ascii="Calibri" w:eastAsia="Calibri" w:hAnsi="Calibri" w:cs="Calibri"/>
          <w:b/>
          <w:bCs/>
          <w:lang w:val="es-419"/>
        </w:rPr>
        <w:t xml:space="preserve"> GO TO PREGSUMMARY</w:t>
      </w:r>
    </w:p>
    <w:p w14:paraId="13ED1361" w14:textId="577E2EFC" w:rsidR="00886E3E" w:rsidRPr="00B073D8" w:rsidRDefault="1D4F8DD3" w:rsidP="5D3DEFD9">
      <w:pPr>
        <w:spacing w:after="0" w:line="240" w:lineRule="auto"/>
        <w:ind w:left="720"/>
        <w:rPr>
          <w:rFonts w:ascii="Calibri" w:eastAsia="Calibri" w:hAnsi="Calibri" w:cs="Calibri"/>
          <w:lang w:val="es-419"/>
        </w:rPr>
      </w:pPr>
      <w:r w:rsidRPr="1D4F8DD3">
        <w:rPr>
          <w:lang w:val="es-419"/>
        </w:rPr>
        <w:t>4</w:t>
      </w:r>
      <w:r w:rsidR="009D46CD">
        <w:tab/>
      </w:r>
      <w:r w:rsidRPr="1D4F8DD3">
        <w:rPr>
          <w:lang w:val="es-419"/>
        </w:rPr>
        <w:t xml:space="preserve">Aborto espontáneo después de las 20 semanas </w:t>
      </w:r>
      <w:r w:rsidRPr="1D4F8DD3">
        <w:rPr>
          <w:rFonts w:ascii="Wingdings" w:eastAsia="Wingdings" w:hAnsi="Wingdings" w:cs="Wingdings"/>
          <w:b/>
          <w:bCs/>
          <w:lang w:val="es-419"/>
        </w:rPr>
        <w:t>à</w:t>
      </w:r>
      <w:r w:rsidRPr="1D4F8DD3">
        <w:rPr>
          <w:rFonts w:ascii="Calibri" w:eastAsia="Calibri" w:hAnsi="Calibri" w:cs="Calibri"/>
          <w:b/>
          <w:bCs/>
          <w:lang w:val="es-419"/>
        </w:rPr>
        <w:t xml:space="preserve"> GO TO PREG10</w:t>
      </w:r>
    </w:p>
    <w:p w14:paraId="43729200" w14:textId="00C9A9D8" w:rsidR="00886E3E" w:rsidRPr="00B073D8" w:rsidRDefault="1D4F8DD3" w:rsidP="1D4F8DD3">
      <w:pPr>
        <w:spacing w:after="0" w:line="240" w:lineRule="auto"/>
        <w:ind w:left="-20" w:right="-20" w:firstLine="720"/>
        <w:rPr>
          <w:rFonts w:ascii="Calibri" w:eastAsia="Calibri" w:hAnsi="Calibri" w:cs="Calibri"/>
          <w:b/>
          <w:bCs/>
          <w:lang w:val="es-419"/>
        </w:rPr>
      </w:pPr>
      <w:r w:rsidRPr="1D4F8DD3">
        <w:rPr>
          <w:lang w:val="es-419"/>
        </w:rPr>
        <w:t>99</w:t>
      </w:r>
      <w:r w:rsidR="009D46CD">
        <w:tab/>
      </w:r>
      <w:r w:rsidRPr="1D4F8DD3">
        <w:rPr>
          <w:lang w:val="es-419"/>
        </w:rPr>
        <w:t xml:space="preserve">Prefiero no responder </w:t>
      </w:r>
      <w:r w:rsidRPr="1D4F8DD3">
        <w:rPr>
          <w:rFonts w:ascii="Wingdings" w:eastAsia="Wingdings" w:hAnsi="Wingdings" w:cs="Wingdings"/>
          <w:b/>
          <w:bCs/>
          <w:lang w:val="es-419"/>
        </w:rPr>
        <w:t>à</w:t>
      </w:r>
      <w:r w:rsidRPr="1D4F8DD3">
        <w:rPr>
          <w:rFonts w:ascii="Calibri" w:eastAsia="Calibri" w:hAnsi="Calibri" w:cs="Calibri"/>
          <w:b/>
          <w:bCs/>
          <w:lang w:val="es-419"/>
        </w:rPr>
        <w:t xml:space="preserve"> GO TO PREGSUMMARY</w:t>
      </w:r>
    </w:p>
    <w:p w14:paraId="23B4D0C8" w14:textId="1D830A41" w:rsidR="00886E3E" w:rsidRPr="00B073D8" w:rsidRDefault="1D4F8DD3" w:rsidP="1D4F8DD3">
      <w:pPr>
        <w:spacing w:after="0" w:line="240" w:lineRule="auto"/>
        <w:ind w:left="720"/>
        <w:rPr>
          <w:rFonts w:ascii="Calibri" w:eastAsia="Calibri" w:hAnsi="Calibri" w:cs="Calibri"/>
          <w:lang w:val="es-419"/>
        </w:rPr>
      </w:pPr>
      <w:r w:rsidRPr="1D4F8DD3">
        <w:rPr>
          <w:rFonts w:ascii="Calibri" w:eastAsia="Calibri" w:hAnsi="Calibri" w:cs="Calibri"/>
          <w:i/>
          <w:iCs/>
          <w:lang w:val="es-419"/>
        </w:rPr>
        <w:t>NO RESPONSE</w:t>
      </w:r>
      <w:r w:rsidRPr="1D4F8DD3">
        <w:rPr>
          <w:rFonts w:ascii="Calibri" w:eastAsia="Calibri" w:hAnsi="Calibri" w:cs="Calibri"/>
          <w:b/>
          <w:bCs/>
          <w:i/>
          <w:iCs/>
          <w:lang w:val="es-419"/>
        </w:rPr>
        <w:t xml:space="preserve"> </w:t>
      </w:r>
      <w:r w:rsidRPr="1D4F8DD3">
        <w:rPr>
          <w:rFonts w:ascii="Wingdings" w:eastAsia="Wingdings" w:hAnsi="Wingdings" w:cs="Wingdings"/>
          <w:b/>
          <w:bCs/>
          <w:lang w:val="es-419"/>
        </w:rPr>
        <w:t>à</w:t>
      </w:r>
      <w:r w:rsidRPr="1D4F8DD3">
        <w:rPr>
          <w:rFonts w:ascii="Calibri" w:eastAsia="Calibri" w:hAnsi="Calibri" w:cs="Calibri"/>
          <w:b/>
          <w:bCs/>
          <w:lang w:val="es-419"/>
        </w:rPr>
        <w:t xml:space="preserve"> </w:t>
      </w:r>
      <w:r w:rsidRPr="1D4F8DD3">
        <w:rPr>
          <w:rFonts w:ascii="Calibri" w:eastAsia="Calibri" w:hAnsi="Calibri" w:cs="Calibri"/>
          <w:b/>
          <w:bCs/>
          <w:i/>
          <w:iCs/>
          <w:lang w:val="es-419"/>
        </w:rPr>
        <w:t>GO TO PREGSUMMARY</w:t>
      </w:r>
    </w:p>
    <w:p w14:paraId="0AF71899" w14:textId="77777777" w:rsidR="00886E3E" w:rsidRPr="00B073D8" w:rsidRDefault="00886E3E" w:rsidP="00886E3E">
      <w:pPr>
        <w:spacing w:after="0" w:line="240" w:lineRule="auto"/>
        <w:rPr>
          <w:rFonts w:eastAsia="Calibri" w:cstheme="minorHAnsi"/>
          <w:lang w:val="es-419"/>
        </w:rPr>
      </w:pPr>
    </w:p>
    <w:p w14:paraId="4240B0BB" w14:textId="796BD95D" w:rsidR="00886E3E" w:rsidRPr="00B073D8" w:rsidRDefault="0E2559D7" w:rsidP="00361C37">
      <w:pPr>
        <w:pStyle w:val="ListParagraph"/>
        <w:numPr>
          <w:ilvl w:val="0"/>
          <w:numId w:val="131"/>
        </w:numPr>
        <w:spacing w:after="0" w:line="240" w:lineRule="auto"/>
        <w:rPr>
          <w:rFonts w:eastAsia="Calibri"/>
          <w:lang w:val="es-419"/>
        </w:rPr>
      </w:pPr>
      <w:r w:rsidRPr="0E2559D7">
        <w:rPr>
          <w:lang w:val="es-419"/>
        </w:rPr>
        <w:t xml:space="preserve">[PREG6] </w:t>
      </w:r>
      <w:r w:rsidRPr="0E2559D7">
        <w:rPr>
          <w:rFonts w:ascii="Calibri" w:eastAsia="Calibri" w:hAnsi="Calibri" w:cs="Calibri"/>
          <w:b/>
          <w:bCs/>
          <w:lang w:val="es-419"/>
        </w:rPr>
        <w:t>[DISPLAY IF PREG5= 1]</w:t>
      </w:r>
      <w:r w:rsidRPr="0E2559D7">
        <w:rPr>
          <w:lang w:val="es-419"/>
        </w:rPr>
        <w:t xml:space="preserve"> ¿A cuántos bebés dio a luz?</w:t>
      </w:r>
      <w:r w:rsidRPr="0E2559D7">
        <w:rPr>
          <w:b/>
          <w:bCs/>
          <w:lang w:val="es-419"/>
        </w:rPr>
        <w:t xml:space="preserve"> </w:t>
      </w:r>
      <w:r w:rsidRPr="0E2559D7">
        <w:rPr>
          <w:rFonts w:ascii="Calibri" w:eastAsia="Calibri" w:hAnsi="Calibri" w:cs="Calibri"/>
          <w:b/>
          <w:bCs/>
          <w:lang w:val="es-419"/>
        </w:rPr>
        <w:t xml:space="preserve">[DISPLAY IF PREG5= 2] </w:t>
      </w:r>
      <w:r w:rsidRPr="0E2559D7">
        <w:rPr>
          <w:lang w:val="es-419"/>
        </w:rPr>
        <w:t>¿A cuántos bebés dio a luz? En su respuesta, incluya los bebés nacidos vivos y los nacidos muertos.</w:t>
      </w:r>
    </w:p>
    <w:p w14:paraId="46C8BD0A" w14:textId="1BD7B340" w:rsidR="00886E3E" w:rsidRPr="00B073D8" w:rsidRDefault="00146235" w:rsidP="00146235">
      <w:pPr>
        <w:spacing w:before="60" w:after="0" w:line="240" w:lineRule="auto"/>
        <w:ind w:left="720"/>
        <w:rPr>
          <w:rFonts w:eastAsia="Calibri"/>
          <w:lang w:val="es-419"/>
        </w:rPr>
      </w:pPr>
      <w:r w:rsidRPr="00B073D8">
        <w:rPr>
          <w:lang w:val="es-419"/>
        </w:rPr>
        <w:t>0</w:t>
      </w:r>
      <w:r w:rsidRPr="00B073D8">
        <w:rPr>
          <w:lang w:val="es-419"/>
        </w:rPr>
        <w:tab/>
        <w:t>Dos (gemelos o mellizos)</w:t>
      </w:r>
    </w:p>
    <w:p w14:paraId="1E0910EF" w14:textId="6BD6C62F" w:rsidR="00886E3E" w:rsidRPr="00B073D8" w:rsidRDefault="00146235" w:rsidP="00146235">
      <w:pPr>
        <w:spacing w:after="0" w:line="240" w:lineRule="auto"/>
        <w:ind w:left="720"/>
        <w:rPr>
          <w:rFonts w:eastAsia="Calibri"/>
          <w:lang w:val="es-419"/>
        </w:rPr>
      </w:pPr>
      <w:r w:rsidRPr="00B073D8">
        <w:rPr>
          <w:lang w:val="es-419"/>
        </w:rPr>
        <w:t>1</w:t>
      </w:r>
      <w:r w:rsidRPr="00B073D8">
        <w:rPr>
          <w:lang w:val="es-419"/>
        </w:rPr>
        <w:tab/>
        <w:t>Tres (trillizos)</w:t>
      </w:r>
    </w:p>
    <w:p w14:paraId="5CDB74AB" w14:textId="1BEB4026" w:rsidR="00886E3E" w:rsidRPr="00B073D8" w:rsidRDefault="5D3DEFD9" w:rsidP="00146235">
      <w:pPr>
        <w:spacing w:after="0" w:line="240" w:lineRule="auto"/>
        <w:ind w:left="720"/>
        <w:rPr>
          <w:lang w:val="es-419"/>
        </w:rPr>
      </w:pPr>
      <w:r w:rsidRPr="5D3DEFD9">
        <w:rPr>
          <w:lang w:val="es-419"/>
        </w:rPr>
        <w:t>2</w:t>
      </w:r>
      <w:r w:rsidR="00146235">
        <w:tab/>
      </w:r>
      <w:r w:rsidRPr="5D3DEFD9">
        <w:rPr>
          <w:lang w:val="es-419"/>
        </w:rPr>
        <w:t>Cuatro o más</w:t>
      </w:r>
    </w:p>
    <w:p w14:paraId="2B08ADE6" w14:textId="1BE2C764" w:rsidR="00984872" w:rsidRPr="00B073D8" w:rsidRDefault="1D4F8DD3" w:rsidP="1D4F8DD3">
      <w:pPr>
        <w:spacing w:before="60"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b/>
          <w:bCs/>
          <w:lang w:val="es-419"/>
        </w:rPr>
        <w:t>à</w:t>
      </w:r>
      <w:r w:rsidRPr="1D4F8DD3">
        <w:rPr>
          <w:rFonts w:ascii="Calibri" w:eastAsia="Calibri" w:hAnsi="Calibri" w:cs="Calibri"/>
          <w:b/>
          <w:bCs/>
          <w:lang w:val="es-419"/>
        </w:rPr>
        <w:t xml:space="preserve"> </w:t>
      </w:r>
      <w:r w:rsidRPr="1D4F8DD3">
        <w:rPr>
          <w:rFonts w:ascii="Calibri" w:eastAsia="Calibri" w:hAnsi="Calibri" w:cs="Calibri"/>
          <w:b/>
          <w:bCs/>
          <w:i/>
          <w:iCs/>
          <w:lang w:val="es-419"/>
        </w:rPr>
        <w:t>GO TO PREG7</w:t>
      </w:r>
    </w:p>
    <w:p w14:paraId="288C4719" w14:textId="77777777" w:rsidR="00886E3E" w:rsidRPr="00B073D8" w:rsidRDefault="00886E3E" w:rsidP="00886E3E">
      <w:pPr>
        <w:spacing w:after="0" w:line="240" w:lineRule="auto"/>
        <w:rPr>
          <w:rFonts w:eastAsia="Calibri" w:cstheme="minorHAnsi"/>
          <w:lang w:val="es-419"/>
        </w:rPr>
      </w:pPr>
    </w:p>
    <w:p w14:paraId="45DA8BF8" w14:textId="77777777" w:rsidR="00886E3E" w:rsidRPr="00B073D8" w:rsidRDefault="0E2559D7" w:rsidP="00361C37">
      <w:pPr>
        <w:pStyle w:val="ListParagraph"/>
        <w:numPr>
          <w:ilvl w:val="0"/>
          <w:numId w:val="131"/>
        </w:numPr>
        <w:spacing w:after="0" w:line="240" w:lineRule="auto"/>
        <w:rPr>
          <w:rFonts w:eastAsia="Calibri"/>
          <w:lang w:val="es-419"/>
        </w:rPr>
      </w:pPr>
      <w:r w:rsidRPr="0E2559D7">
        <w:rPr>
          <w:lang w:val="es-419"/>
        </w:rPr>
        <w:t>[PREG7] ¿Qué tipo de parto fue?</w:t>
      </w:r>
    </w:p>
    <w:p w14:paraId="6C3873DF" w14:textId="403409B9" w:rsidR="00886E3E" w:rsidRPr="00B073D8" w:rsidRDefault="004E519D" w:rsidP="004E519D">
      <w:pPr>
        <w:spacing w:before="60" w:after="0" w:line="240" w:lineRule="auto"/>
        <w:ind w:left="720"/>
        <w:rPr>
          <w:rFonts w:eastAsia="Calibri"/>
          <w:lang w:val="es-419"/>
        </w:rPr>
      </w:pPr>
      <w:r w:rsidRPr="00B073D8">
        <w:rPr>
          <w:lang w:val="es-419"/>
        </w:rPr>
        <w:t>0</w:t>
      </w:r>
      <w:r w:rsidRPr="00B073D8">
        <w:rPr>
          <w:lang w:val="es-419"/>
        </w:rPr>
        <w:tab/>
        <w:t>Por cesárea</w:t>
      </w:r>
    </w:p>
    <w:p w14:paraId="4CC2167D" w14:textId="05D6BBCC" w:rsidR="00886E3E" w:rsidRPr="00B073D8" w:rsidRDefault="5D3DEFD9" w:rsidP="004E519D">
      <w:pPr>
        <w:spacing w:after="0" w:line="240" w:lineRule="auto"/>
        <w:ind w:left="720"/>
        <w:rPr>
          <w:rFonts w:eastAsia="Calibri"/>
          <w:lang w:val="es-419"/>
        </w:rPr>
      </w:pPr>
      <w:r w:rsidRPr="5D3DEFD9">
        <w:rPr>
          <w:lang w:val="es-419"/>
        </w:rPr>
        <w:t>1</w:t>
      </w:r>
      <w:r w:rsidR="004E519D">
        <w:tab/>
      </w:r>
      <w:r w:rsidRPr="5D3DEFD9">
        <w:rPr>
          <w:lang w:val="es-419"/>
        </w:rPr>
        <w:t>Vaginal</w:t>
      </w:r>
    </w:p>
    <w:p w14:paraId="4B2D1F87" w14:textId="57418CC5" w:rsidR="00270812" w:rsidRPr="00B073D8" w:rsidRDefault="1D4F8DD3" w:rsidP="1D4F8DD3">
      <w:pPr>
        <w:spacing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NO RESPONSE</w:t>
      </w:r>
      <w:r w:rsidRPr="1D4F8DD3">
        <w:rPr>
          <w:rFonts w:ascii="Calibri" w:eastAsia="Calibri" w:hAnsi="Calibri" w:cs="Calibri"/>
          <w:b/>
          <w:bCs/>
          <w:i/>
          <w:iCs/>
          <w:lang w:val="es-419"/>
        </w:rPr>
        <w:t xml:space="preserve"> </w:t>
      </w:r>
      <w:r w:rsidRPr="1D4F8DD3">
        <w:rPr>
          <w:rFonts w:ascii="Wingdings" w:eastAsia="Wingdings" w:hAnsi="Wingdings" w:cs="Wingdings"/>
          <w:b/>
          <w:bCs/>
          <w:lang w:val="es-419"/>
        </w:rPr>
        <w:t>à</w:t>
      </w:r>
      <w:r w:rsidRPr="1D4F8DD3">
        <w:rPr>
          <w:rFonts w:ascii="Calibri" w:eastAsia="Calibri" w:hAnsi="Calibri" w:cs="Calibri"/>
          <w:b/>
          <w:bCs/>
          <w:lang w:val="es-419"/>
        </w:rPr>
        <w:t xml:space="preserve"> </w:t>
      </w:r>
      <w:r w:rsidRPr="1D4F8DD3">
        <w:rPr>
          <w:rFonts w:ascii="Calibri" w:eastAsia="Calibri" w:hAnsi="Calibri" w:cs="Calibri"/>
          <w:b/>
          <w:bCs/>
          <w:i/>
          <w:iCs/>
          <w:lang w:val="es-419"/>
        </w:rPr>
        <w:t>GO TO PREG8</w:t>
      </w:r>
    </w:p>
    <w:p w14:paraId="4F04E024" w14:textId="43C81F02" w:rsidR="00270812" w:rsidRPr="00B073D8" w:rsidRDefault="1D4F8DD3" w:rsidP="1D4F8DD3">
      <w:pPr>
        <w:spacing w:after="0" w:line="240" w:lineRule="auto"/>
        <w:ind w:left="-20" w:right="-20"/>
        <w:rPr>
          <w:rFonts w:ascii="Calibri" w:eastAsia="Calibri" w:hAnsi="Calibri" w:cs="Calibri"/>
          <w:lang w:val="es-419"/>
        </w:rPr>
      </w:pPr>
      <w:r w:rsidRPr="1D4F8DD3">
        <w:rPr>
          <w:rFonts w:ascii="Calibri" w:eastAsia="Calibri" w:hAnsi="Calibri" w:cs="Calibri"/>
          <w:lang w:val="es-419"/>
        </w:rPr>
        <w:t xml:space="preserve"> </w:t>
      </w:r>
    </w:p>
    <w:p w14:paraId="322D61D9" w14:textId="2B9BB621" w:rsidR="00270812" w:rsidRPr="00B073D8" w:rsidRDefault="1D4F8DD3" w:rsidP="1D4F8DD3">
      <w:pPr>
        <w:spacing w:after="0" w:line="240" w:lineRule="auto"/>
        <w:ind w:left="-20" w:right="-20"/>
        <w:rPr>
          <w:rFonts w:ascii="Calibri" w:eastAsia="Calibri" w:hAnsi="Calibri" w:cs="Calibri"/>
          <w:b/>
          <w:bCs/>
          <w:lang w:val="es-419"/>
        </w:rPr>
      </w:pPr>
      <w:r w:rsidRPr="1D4F8DD3">
        <w:rPr>
          <w:rFonts w:ascii="Calibri" w:eastAsia="Calibri" w:hAnsi="Calibri" w:cs="Calibri"/>
          <w:b/>
          <w:bCs/>
          <w:lang w:val="es-419"/>
        </w:rPr>
        <w:t>[PIPED TEXT INSTRUCTIONS FOR PREG8 &amp; PREG9:</w:t>
      </w:r>
    </w:p>
    <w:p w14:paraId="2013F068" w14:textId="711CEA8C" w:rsidR="00270812" w:rsidRPr="00B073D8" w:rsidRDefault="75303805" w:rsidP="75303805">
      <w:pPr>
        <w:spacing w:after="0" w:line="240" w:lineRule="auto"/>
        <w:ind w:left="-20" w:right="-20"/>
        <w:rPr>
          <w:rFonts w:ascii="Calibri" w:eastAsia="Calibri" w:hAnsi="Calibri" w:cs="Calibri"/>
          <w:b/>
          <w:bCs/>
          <w:lang w:val="es-419"/>
        </w:rPr>
      </w:pPr>
      <w:r w:rsidRPr="75303805">
        <w:rPr>
          <w:rFonts w:ascii="Calibri" w:eastAsia="Calibri" w:hAnsi="Calibri" w:cs="Calibri"/>
          <w:b/>
          <w:bCs/>
          <w:lang w:val="es-419"/>
        </w:rPr>
        <w:t>IF PREG5= 0, FILL “</w:t>
      </w:r>
      <w:r w:rsidRPr="75303805">
        <w:rPr>
          <w:b/>
          <w:bCs/>
          <w:lang w:val="es-419"/>
        </w:rPr>
        <w:t>este niño</w:t>
      </w:r>
      <w:r w:rsidRPr="75303805">
        <w:rPr>
          <w:rFonts w:ascii="Calibri" w:eastAsia="Calibri" w:hAnsi="Calibri" w:cs="Calibri"/>
          <w:b/>
          <w:bCs/>
          <w:lang w:val="es-419"/>
        </w:rPr>
        <w:t>”</w:t>
      </w:r>
    </w:p>
    <w:p w14:paraId="2B8AC009" w14:textId="3D48A2CD" w:rsidR="00270812" w:rsidRPr="00B073D8" w:rsidRDefault="75303805" w:rsidP="1D4F8DD3">
      <w:pPr>
        <w:spacing w:after="0" w:line="240" w:lineRule="auto"/>
        <w:rPr>
          <w:rFonts w:ascii="Calibri" w:eastAsia="Calibri" w:hAnsi="Calibri" w:cs="Calibri"/>
          <w:b/>
          <w:bCs/>
          <w:lang w:val="es-419"/>
        </w:rPr>
      </w:pPr>
      <w:r w:rsidRPr="75303805">
        <w:rPr>
          <w:rFonts w:ascii="Calibri" w:eastAsia="Calibri" w:hAnsi="Calibri" w:cs="Calibri"/>
          <w:b/>
          <w:bCs/>
          <w:lang w:val="es-419"/>
        </w:rPr>
        <w:t>IF PREG5= 1, FILL “</w:t>
      </w:r>
      <w:r w:rsidRPr="75303805">
        <w:rPr>
          <w:b/>
          <w:bCs/>
          <w:lang w:val="es-419"/>
        </w:rPr>
        <w:t>estos niños</w:t>
      </w:r>
      <w:r w:rsidRPr="75303805">
        <w:rPr>
          <w:rFonts w:ascii="Calibri" w:eastAsia="Calibri" w:hAnsi="Calibri" w:cs="Calibri"/>
          <w:b/>
          <w:bCs/>
          <w:lang w:val="es-419"/>
        </w:rPr>
        <w:t>”]</w:t>
      </w:r>
    </w:p>
    <w:p w14:paraId="42922960" w14:textId="0676BDC8" w:rsidR="00886E3E" w:rsidRPr="00B073D8" w:rsidRDefault="75303805" w:rsidP="75303805">
      <w:pPr>
        <w:spacing w:before="60" w:after="0" w:line="240" w:lineRule="auto"/>
        <w:rPr>
          <w:rFonts w:eastAsia="Calibri"/>
          <w:i/>
          <w:iCs/>
          <w:lang w:val="es-419"/>
        </w:rPr>
      </w:pPr>
      <w:r w:rsidRPr="75303805">
        <w:rPr>
          <w:lang w:val="es-419"/>
        </w:rPr>
        <w:t>[Informational text to be included with both prompts when the word “amamantó” is selected: “El uso de un sacaleches para extraer la leche materna, lo que a veces se conoce como “extracción exclusiva”, cuenta como amamantamiento o lactancia.”]</w:t>
      </w:r>
    </w:p>
    <w:p w14:paraId="7C4A1785" w14:textId="77777777" w:rsidR="00886E3E" w:rsidRPr="00B073D8" w:rsidRDefault="00886E3E" w:rsidP="00886E3E">
      <w:pPr>
        <w:spacing w:before="60" w:after="0" w:line="240" w:lineRule="auto"/>
        <w:rPr>
          <w:rFonts w:eastAsia="Calibri" w:cstheme="minorHAnsi"/>
          <w:lang w:val="es-419"/>
        </w:rPr>
      </w:pPr>
    </w:p>
    <w:p w14:paraId="4C0DDF94" w14:textId="68428857" w:rsidR="00886E3E" w:rsidRPr="00B073D8" w:rsidRDefault="0E2559D7" w:rsidP="00361C37">
      <w:pPr>
        <w:pStyle w:val="ListParagraph"/>
        <w:numPr>
          <w:ilvl w:val="0"/>
          <w:numId w:val="131"/>
        </w:numPr>
        <w:spacing w:after="0" w:line="240" w:lineRule="auto"/>
        <w:rPr>
          <w:rFonts w:eastAsia="Calibri"/>
          <w:lang w:val="es-419"/>
        </w:rPr>
      </w:pPr>
      <w:r w:rsidRPr="0E2559D7">
        <w:rPr>
          <w:lang w:val="es-419"/>
        </w:rPr>
        <w:t xml:space="preserve">[PREG8] </w:t>
      </w:r>
      <w:r w:rsidRPr="0E2559D7">
        <w:rPr>
          <w:rFonts w:ascii="Calibri" w:eastAsia="Calibri" w:hAnsi="Calibri" w:cs="Calibri"/>
          <w:b/>
          <w:bCs/>
          <w:lang w:val="es-419"/>
        </w:rPr>
        <w:t xml:space="preserve">[DISPLAY IF PREG5= 0 or 1] </w:t>
      </w:r>
      <w:r w:rsidRPr="0E2559D7">
        <w:rPr>
          <w:lang w:val="es-419"/>
        </w:rPr>
        <w:t xml:space="preserve">¿Amamantó a [este niño/estos niños]? Si amamanta (da el pecho) actualmente, seleccione sí. </w:t>
      </w:r>
      <w:r w:rsidRPr="0E2559D7">
        <w:rPr>
          <w:rFonts w:ascii="Calibri" w:eastAsia="Calibri" w:hAnsi="Calibri" w:cs="Calibri"/>
          <w:b/>
          <w:bCs/>
          <w:lang w:val="es-419"/>
        </w:rPr>
        <w:t>[DISPLAY IF PREG5= 2]</w:t>
      </w:r>
      <w:r w:rsidRPr="0E2559D7">
        <w:rPr>
          <w:lang w:val="es-419"/>
        </w:rPr>
        <w:t xml:space="preserve"> ¿Amamantó (dio el pecho)? Si amamanta (da el pecho) actualmente, seleccione sí. </w:t>
      </w:r>
    </w:p>
    <w:p w14:paraId="4B470057" w14:textId="1FAFBB6C" w:rsidR="00886E3E" w:rsidRPr="00B073D8" w:rsidRDefault="00CC40E8" w:rsidP="00CC40E8">
      <w:pPr>
        <w:spacing w:before="60" w:after="0" w:line="240" w:lineRule="auto"/>
        <w:ind w:left="720"/>
        <w:rPr>
          <w:rFonts w:eastAsia="Calibri"/>
          <w:lang w:val="es-419"/>
        </w:rPr>
      </w:pPr>
      <w:r w:rsidRPr="00B073D8">
        <w:rPr>
          <w:lang w:val="es-419"/>
        </w:rPr>
        <w:t>1</w:t>
      </w:r>
      <w:r w:rsidRPr="00B073D8">
        <w:rPr>
          <w:lang w:val="es-419"/>
        </w:rPr>
        <w:tab/>
        <w:t>Sí</w:t>
      </w:r>
    </w:p>
    <w:p w14:paraId="3D4FD092" w14:textId="5531B815" w:rsidR="00270812" w:rsidRPr="00B073D8" w:rsidRDefault="1D4F8DD3" w:rsidP="1D4F8DD3">
      <w:pPr>
        <w:spacing w:after="0" w:line="240" w:lineRule="auto"/>
        <w:ind w:left="-20" w:right="-20" w:firstLine="720"/>
        <w:rPr>
          <w:rFonts w:ascii="Calibri" w:eastAsia="Calibri" w:hAnsi="Calibri" w:cs="Calibri"/>
          <w:b/>
          <w:bCs/>
          <w:lang w:val="es-419"/>
        </w:rPr>
      </w:pPr>
      <w:r w:rsidRPr="1D4F8DD3">
        <w:rPr>
          <w:lang w:val="es-419"/>
        </w:rPr>
        <w:t>0</w:t>
      </w:r>
      <w:r w:rsidR="00CC40E8">
        <w:tab/>
      </w:r>
      <w:r w:rsidRPr="1D4F8DD3">
        <w:rPr>
          <w:lang w:val="es-419"/>
        </w:rPr>
        <w:t xml:space="preserve">No </w:t>
      </w:r>
      <w:r w:rsidRPr="1D4F8DD3">
        <w:rPr>
          <w:rFonts w:ascii="Wingdings" w:eastAsia="Wingdings" w:hAnsi="Wingdings" w:cs="Wingdings"/>
          <w:b/>
          <w:bCs/>
          <w:lang w:val="es-419"/>
        </w:rPr>
        <w:t>à</w:t>
      </w:r>
      <w:r w:rsidRPr="1D4F8DD3">
        <w:rPr>
          <w:rFonts w:ascii="Calibri" w:eastAsia="Calibri" w:hAnsi="Calibri" w:cs="Calibri"/>
          <w:b/>
          <w:bCs/>
          <w:lang w:val="es-419"/>
        </w:rPr>
        <w:t xml:space="preserve"> GO TO PREG10</w:t>
      </w:r>
    </w:p>
    <w:p w14:paraId="7DE4DFB2" w14:textId="5985B0D4" w:rsidR="00270812" w:rsidRPr="00B073D8" w:rsidRDefault="1D4F8DD3" w:rsidP="1D4F8DD3">
      <w:pPr>
        <w:spacing w:before="60"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lang w:val="es-419"/>
        </w:rPr>
        <w:t xml:space="preserve"> </w:t>
      </w:r>
      <w:r w:rsidRPr="1D4F8DD3">
        <w:rPr>
          <w:rFonts w:ascii="Calibri" w:eastAsia="Calibri" w:hAnsi="Calibri" w:cs="Calibri"/>
          <w:b/>
          <w:bCs/>
          <w:i/>
          <w:iCs/>
          <w:lang w:val="es-419"/>
        </w:rPr>
        <w:t>GO TO PREG10</w:t>
      </w:r>
    </w:p>
    <w:p w14:paraId="242B2CE1" w14:textId="77777777" w:rsidR="00991947" w:rsidRPr="00B073D8" w:rsidRDefault="00991947" w:rsidP="00270812">
      <w:pPr>
        <w:spacing w:after="0" w:line="240" w:lineRule="auto"/>
        <w:rPr>
          <w:rFonts w:eastAsia="Calibri" w:cstheme="minorHAnsi"/>
          <w:lang w:val="es-419"/>
        </w:rPr>
      </w:pPr>
    </w:p>
    <w:p w14:paraId="3B7619C4" w14:textId="4A03ADA0" w:rsidR="09EB2B07" w:rsidRPr="00B073D8" w:rsidRDefault="0E2559D7" w:rsidP="00361C37">
      <w:pPr>
        <w:pStyle w:val="ListParagraph"/>
        <w:numPr>
          <w:ilvl w:val="0"/>
          <w:numId w:val="131"/>
        </w:numPr>
        <w:spacing w:after="0" w:line="240" w:lineRule="auto"/>
        <w:rPr>
          <w:rFonts w:eastAsia="Calibri"/>
          <w:lang w:val="es-419"/>
        </w:rPr>
      </w:pPr>
      <w:r w:rsidRPr="0E2559D7">
        <w:rPr>
          <w:lang w:val="es-419"/>
        </w:rPr>
        <w:lastRenderedPageBreak/>
        <w:t xml:space="preserve">[PREG9] </w:t>
      </w:r>
      <w:r w:rsidRPr="0E2559D7">
        <w:rPr>
          <w:rFonts w:ascii="Calibri" w:eastAsia="Calibri" w:hAnsi="Calibri" w:cs="Calibri"/>
          <w:b/>
          <w:bCs/>
          <w:lang w:val="es-419"/>
        </w:rPr>
        <w:t>[DISPLAY IF PREG5= 0 or 1]</w:t>
      </w:r>
      <w:r w:rsidRPr="0E2559D7">
        <w:rPr>
          <w:lang w:val="es-419"/>
        </w:rPr>
        <w:t xml:space="preserve"> ¿Cuántos meses amamantó a [este niño/estos niños]? Si amamanta actualmente, díganos el número de meses que lleva amamantando hasta ahora. </w:t>
      </w:r>
      <w:r w:rsidRPr="0E2559D7">
        <w:rPr>
          <w:rFonts w:ascii="Calibri" w:eastAsia="Calibri" w:hAnsi="Calibri" w:cs="Calibri"/>
          <w:b/>
          <w:bCs/>
          <w:lang w:val="es-419"/>
        </w:rPr>
        <w:t>[DISPLAY IF PREG5= 2]</w:t>
      </w:r>
      <w:r w:rsidRPr="0E2559D7">
        <w:rPr>
          <w:lang w:val="es-419"/>
        </w:rPr>
        <w:t xml:space="preserve"> ¿Cuántos meses amamantó? Si amamanta actualmente, díganos el número de meses que lleva amamantando hasta ahora. </w:t>
      </w:r>
    </w:p>
    <w:p w14:paraId="73B6E221" w14:textId="5FFFEF0E" w:rsidR="09EB2B07" w:rsidRPr="00B073D8" w:rsidRDefault="5D3DEFD9" w:rsidP="09EB2B07">
      <w:pPr>
        <w:spacing w:before="120" w:after="0" w:line="240" w:lineRule="auto"/>
        <w:ind w:left="720"/>
        <w:rPr>
          <w:rFonts w:eastAsia="Calibri"/>
          <w:lang w:val="es-419"/>
        </w:rPr>
      </w:pPr>
      <w:r w:rsidRPr="5D3DEFD9">
        <w:rPr>
          <w:lang w:val="es-419"/>
        </w:rPr>
        <w:t>|__|__| Núm. de meses que amamantó</w:t>
      </w:r>
    </w:p>
    <w:p w14:paraId="4CFC2354" w14:textId="5EFAF0A1" w:rsidR="00270812" w:rsidRPr="00B073D8" w:rsidRDefault="1D4F8DD3" w:rsidP="1D4F8DD3">
      <w:pPr>
        <w:spacing w:before="60"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PREG10</w:t>
      </w:r>
    </w:p>
    <w:p w14:paraId="7DC10F6A" w14:textId="579E9759" w:rsidR="00270812" w:rsidRPr="00B073D8" w:rsidRDefault="1D4F8DD3" w:rsidP="1D4F8DD3">
      <w:pPr>
        <w:spacing w:before="60" w:after="0" w:line="240" w:lineRule="auto"/>
        <w:ind w:left="-20" w:right="-20" w:firstLine="720"/>
        <w:rPr>
          <w:rFonts w:ascii="Calibri" w:eastAsia="Calibri" w:hAnsi="Calibri" w:cs="Calibri"/>
          <w:b/>
          <w:bCs/>
          <w:i/>
          <w:iCs/>
          <w:color w:val="000000" w:themeColor="text1"/>
          <w:sz w:val="20"/>
          <w:szCs w:val="20"/>
          <w:lang w:val="es-419"/>
        </w:rPr>
      </w:pPr>
      <w:r w:rsidRPr="1D4F8DD3">
        <w:rPr>
          <w:rFonts w:ascii="Calibri" w:eastAsia="Calibri" w:hAnsi="Calibri" w:cs="Calibri"/>
          <w:b/>
          <w:bCs/>
          <w:i/>
          <w:iCs/>
          <w:color w:val="000000" w:themeColor="text1"/>
          <w:sz w:val="20"/>
          <w:szCs w:val="20"/>
          <w:lang w:val="es-419"/>
        </w:rPr>
        <w:t>[RANGE CHECK: min= 0 max= 99]</w:t>
      </w:r>
    </w:p>
    <w:p w14:paraId="05A69248" w14:textId="78F76450" w:rsidR="00270812" w:rsidRPr="00B073D8" w:rsidRDefault="1D4F8DD3" w:rsidP="1D4F8DD3">
      <w:pPr>
        <w:spacing w:before="60" w:after="0" w:line="240" w:lineRule="auto"/>
        <w:ind w:left="-20" w:right="-20" w:firstLine="720"/>
        <w:rPr>
          <w:rFonts w:ascii="Calibri" w:eastAsia="Calibri" w:hAnsi="Calibri" w:cs="Calibri"/>
          <w:b/>
          <w:bCs/>
          <w:i/>
          <w:iCs/>
          <w:color w:val="000000" w:themeColor="text1"/>
          <w:sz w:val="20"/>
          <w:szCs w:val="20"/>
          <w:lang w:val="es-419"/>
        </w:rPr>
      </w:pPr>
      <w:r w:rsidRPr="1D4F8DD3">
        <w:rPr>
          <w:rFonts w:ascii="Calibri" w:eastAsia="Calibri" w:hAnsi="Calibri" w:cs="Calibri"/>
          <w:b/>
          <w:bCs/>
          <w:i/>
          <w:iCs/>
          <w:color w:val="000000" w:themeColor="text1"/>
          <w:sz w:val="20"/>
          <w:szCs w:val="20"/>
          <w:lang w:val="es-419"/>
        </w:rPr>
        <w:t xml:space="preserve"> </w:t>
      </w:r>
    </w:p>
    <w:p w14:paraId="7882CBD7" w14:textId="2935445C" w:rsidR="00270812" w:rsidRPr="00B073D8" w:rsidRDefault="1D4F8DD3" w:rsidP="1D4F8DD3">
      <w:pPr>
        <w:spacing w:before="60" w:after="0" w:line="240" w:lineRule="auto"/>
        <w:ind w:left="-20" w:right="-20"/>
        <w:rPr>
          <w:rFonts w:ascii="Calibri" w:eastAsia="Calibri" w:hAnsi="Calibri" w:cs="Calibri"/>
          <w:b/>
          <w:bCs/>
          <w:lang w:val="es-419"/>
        </w:rPr>
      </w:pPr>
      <w:r w:rsidRPr="1D4F8DD3">
        <w:rPr>
          <w:rFonts w:ascii="Calibri" w:eastAsia="Calibri" w:hAnsi="Calibri" w:cs="Calibri"/>
          <w:b/>
          <w:bCs/>
          <w:lang w:val="es-419"/>
        </w:rPr>
        <w:t>[DISPLAY PREG10-PREG11 IF PREG5= 0, 1, 4, 2]</w:t>
      </w:r>
    </w:p>
    <w:p w14:paraId="0D0FAA7F" w14:textId="6A26AE76" w:rsidR="09EB2B07" w:rsidRPr="00B073D8" w:rsidRDefault="0E2559D7" w:rsidP="00361C37">
      <w:pPr>
        <w:pStyle w:val="ListParagraph"/>
        <w:numPr>
          <w:ilvl w:val="0"/>
          <w:numId w:val="131"/>
        </w:numPr>
        <w:spacing w:after="0" w:line="240" w:lineRule="auto"/>
        <w:rPr>
          <w:lang w:val="es-419"/>
        </w:rPr>
      </w:pPr>
      <w:r w:rsidRPr="0E2559D7">
        <w:rPr>
          <w:lang w:val="es-419"/>
        </w:rPr>
        <w:t>[PREG10] ¿Le dijo algún médico u otro profesional de la salud que tiene o tuvo</w:t>
      </w:r>
      <w:r w:rsidRPr="0E2559D7">
        <w:rPr>
          <w:b/>
          <w:bCs/>
          <w:lang w:val="es-419"/>
        </w:rPr>
        <w:t xml:space="preserve"> diabetes gestacional</w:t>
      </w:r>
      <w:r w:rsidRPr="0E2559D7">
        <w:rPr>
          <w:lang w:val="es-419"/>
        </w:rPr>
        <w:t xml:space="preserve"> durante este embarazo?</w:t>
      </w:r>
    </w:p>
    <w:p w14:paraId="3441E048" w14:textId="2607A8FD" w:rsidR="09EB2B07" w:rsidRPr="00B073D8" w:rsidRDefault="7A924FC6" w:rsidP="00590132">
      <w:pPr>
        <w:spacing w:after="0" w:line="240" w:lineRule="auto"/>
        <w:ind w:left="720"/>
        <w:rPr>
          <w:rFonts w:eastAsia="Calibri"/>
          <w:lang w:val="es-419"/>
        </w:rPr>
      </w:pPr>
      <w:r w:rsidRPr="00B073D8">
        <w:rPr>
          <w:lang w:val="es-419"/>
        </w:rPr>
        <w:t>1</w:t>
      </w:r>
      <w:r w:rsidRPr="00B073D8">
        <w:rPr>
          <w:lang w:val="es-419"/>
        </w:rPr>
        <w:tab/>
        <w:t>Sí</w:t>
      </w:r>
    </w:p>
    <w:p w14:paraId="56465003" w14:textId="05136204" w:rsidR="09EB2B07" w:rsidRPr="00B073D8" w:rsidRDefault="5D3DEFD9" w:rsidP="00590132">
      <w:pPr>
        <w:ind w:left="720"/>
        <w:rPr>
          <w:rFonts w:eastAsia="Calibri"/>
          <w:b/>
          <w:bCs/>
          <w:lang w:val="es-419"/>
        </w:rPr>
      </w:pPr>
      <w:r w:rsidRPr="5D3DEFD9">
        <w:rPr>
          <w:lang w:val="es-419"/>
        </w:rPr>
        <w:t>0</w:t>
      </w:r>
      <w:r w:rsidR="09EB2B07">
        <w:tab/>
      </w:r>
      <w:r w:rsidRPr="5D3DEFD9">
        <w:rPr>
          <w:lang w:val="es-419"/>
        </w:rPr>
        <w:t xml:space="preserve">No </w:t>
      </w:r>
    </w:p>
    <w:p w14:paraId="76E9084B" w14:textId="3602E843" w:rsidR="09EB2B07" w:rsidRPr="00B073D8" w:rsidRDefault="1D4F8DD3" w:rsidP="1D4F8DD3">
      <w:pPr>
        <w:spacing w:after="0" w:line="240" w:lineRule="auto"/>
        <w:ind w:left="720"/>
        <w:rPr>
          <w:rFonts w:ascii="Calibri" w:eastAsia="Calibri" w:hAnsi="Calibri" w:cs="Calibri"/>
          <w:lang w:val="es-419"/>
        </w:rPr>
      </w:pPr>
      <w:r w:rsidRPr="1D4F8DD3">
        <w:rPr>
          <w:rFonts w:ascii="Calibri" w:eastAsia="Calibri" w:hAnsi="Calibri" w:cs="Calibri"/>
          <w:lang w:val="es-419"/>
        </w:rPr>
        <w:t>NO RESPONSE</w:t>
      </w:r>
      <w:r w:rsidRPr="1D4F8DD3">
        <w:rPr>
          <w:rFonts w:ascii="Calibri" w:eastAsia="Calibri" w:hAnsi="Calibri" w:cs="Calibri"/>
          <w:b/>
          <w:bCs/>
          <w:lang w:val="es-419"/>
        </w:rPr>
        <w:t xml:space="preserve"> --&gt; GO TO PREG11</w:t>
      </w:r>
    </w:p>
    <w:p w14:paraId="17040F31" w14:textId="672B1E64" w:rsidR="5D3DEFD9" w:rsidRDefault="5D3DEFD9" w:rsidP="5D3DEFD9">
      <w:pPr>
        <w:spacing w:after="0" w:line="240" w:lineRule="auto"/>
        <w:ind w:left="720"/>
        <w:rPr>
          <w:rFonts w:ascii="Calibri" w:eastAsia="Calibri" w:hAnsi="Calibri" w:cs="Calibri"/>
          <w:b/>
          <w:bCs/>
          <w:lang w:val="es-419"/>
        </w:rPr>
      </w:pPr>
    </w:p>
    <w:p w14:paraId="7BB32EBD" w14:textId="3D475EC6" w:rsidR="09EB2B07" w:rsidRPr="00B073D8" w:rsidRDefault="0E2559D7" w:rsidP="00361C37">
      <w:pPr>
        <w:pStyle w:val="ListParagraph"/>
        <w:numPr>
          <w:ilvl w:val="0"/>
          <w:numId w:val="131"/>
        </w:numPr>
        <w:spacing w:line="240" w:lineRule="auto"/>
        <w:rPr>
          <w:lang w:val="es-419"/>
        </w:rPr>
      </w:pPr>
      <w:r w:rsidRPr="0E2559D7">
        <w:rPr>
          <w:lang w:val="es-419"/>
        </w:rPr>
        <w:t xml:space="preserve">[PREG11] ¿Le dijo algún médico u otro profesional de la salud que tiene o tuvo </w:t>
      </w:r>
      <w:r w:rsidRPr="0E2559D7">
        <w:rPr>
          <w:b/>
          <w:bCs/>
          <w:lang w:val="es-419"/>
        </w:rPr>
        <w:t>eclampsia o preeclampsia</w:t>
      </w:r>
      <w:r w:rsidRPr="0E2559D7">
        <w:rPr>
          <w:lang w:val="es-419"/>
        </w:rPr>
        <w:t xml:space="preserve"> durante este embarazo?</w:t>
      </w:r>
      <w:r w:rsidRPr="0E2559D7">
        <w:rPr>
          <w:i/>
          <w:iCs/>
          <w:lang w:val="es-419"/>
        </w:rPr>
        <w:t xml:space="preserve"> </w:t>
      </w:r>
      <w:r w:rsidRPr="0E2559D7">
        <w:rPr>
          <w:lang w:val="es-419"/>
        </w:rPr>
        <w:t>[Informational text when “eclampsia o preeclampsia” is selected: “Una afección médica relacionada es el síndrome HELLP. Si un médico u otro profesional de la salud le dijo alguna vez que tiene síndrome HELLP, responda que “sí”.”]</w:t>
      </w:r>
    </w:p>
    <w:p w14:paraId="0EFD9E44" w14:textId="5D5C7FC0" w:rsidR="09EB2B07" w:rsidRPr="00B073D8" w:rsidRDefault="006C6855" w:rsidP="006C6855">
      <w:pPr>
        <w:spacing w:after="0" w:line="240" w:lineRule="auto"/>
        <w:ind w:left="720"/>
        <w:rPr>
          <w:rFonts w:eastAsia="Calibri"/>
          <w:lang w:val="es-419"/>
        </w:rPr>
      </w:pPr>
      <w:r w:rsidRPr="00B073D8">
        <w:rPr>
          <w:lang w:val="es-419"/>
        </w:rPr>
        <w:t>1</w:t>
      </w:r>
      <w:r w:rsidRPr="00B073D8">
        <w:rPr>
          <w:lang w:val="es-419"/>
        </w:rPr>
        <w:tab/>
        <w:t>Sí</w:t>
      </w:r>
    </w:p>
    <w:p w14:paraId="089FBA26" w14:textId="0377BBE8" w:rsidR="09EB2B07" w:rsidRPr="00B073D8" w:rsidRDefault="1D4F8DD3" w:rsidP="1D4F8DD3">
      <w:pPr>
        <w:spacing w:after="0" w:line="240" w:lineRule="auto"/>
        <w:ind w:left="720"/>
        <w:rPr>
          <w:rFonts w:eastAsia="Calibri"/>
          <w:lang w:val="es-419"/>
        </w:rPr>
      </w:pPr>
      <w:r w:rsidRPr="1D4F8DD3">
        <w:rPr>
          <w:lang w:val="es-419"/>
        </w:rPr>
        <w:t>0</w:t>
      </w:r>
      <w:r w:rsidR="006C6855">
        <w:tab/>
      </w:r>
      <w:r w:rsidRPr="1D4F8DD3">
        <w:rPr>
          <w:lang w:val="es-419"/>
        </w:rPr>
        <w:t xml:space="preserve">No </w:t>
      </w:r>
    </w:p>
    <w:p w14:paraId="3D1F8BF4" w14:textId="46251884" w:rsidR="5D3DEFD9" w:rsidRDefault="75303805" w:rsidP="75303805">
      <w:pPr>
        <w:spacing w:after="0"/>
        <w:ind w:left="-20" w:right="-20" w:firstLine="720"/>
        <w:rPr>
          <w:rFonts w:ascii="Calibri" w:eastAsia="Calibri" w:hAnsi="Calibri" w:cs="Calibri"/>
          <w:b/>
          <w:bCs/>
          <w:lang w:val="es-419"/>
        </w:rPr>
      </w:pPr>
      <w:r w:rsidRPr="75303805">
        <w:rPr>
          <w:rFonts w:ascii="Calibri" w:eastAsia="Calibri" w:hAnsi="Calibri" w:cs="Calibri"/>
          <w:i/>
          <w:iCs/>
          <w:lang w:val="es-419"/>
        </w:rPr>
        <w:t xml:space="preserve">NO RESPONSE </w:t>
      </w:r>
      <w:r w:rsidRPr="75303805">
        <w:rPr>
          <w:rFonts w:ascii="Wingdings" w:eastAsia="Wingdings" w:hAnsi="Wingdings" w:cs="Wingdings"/>
          <w:b/>
          <w:bCs/>
          <w:lang w:val="es-419"/>
        </w:rPr>
        <w:t>à</w:t>
      </w:r>
      <w:r w:rsidRPr="75303805">
        <w:rPr>
          <w:rFonts w:ascii="Calibri" w:eastAsia="Calibri" w:hAnsi="Calibri" w:cs="Calibri"/>
          <w:b/>
          <w:bCs/>
          <w:lang w:val="es-419"/>
        </w:rPr>
        <w:t xml:space="preserve"> GO TO PREGSUMMARY</w:t>
      </w:r>
    </w:p>
    <w:p w14:paraId="1ED56F83" w14:textId="309CD84C" w:rsidR="5D3DEFD9" w:rsidRDefault="1D4F8DD3" w:rsidP="1D4F8DD3">
      <w:pPr>
        <w:spacing w:before="60" w:after="0"/>
        <w:ind w:left="-20" w:right="-20"/>
        <w:rPr>
          <w:rFonts w:ascii="Calibri" w:eastAsia="Calibri" w:hAnsi="Calibri" w:cs="Calibri"/>
          <w:b/>
          <w:bCs/>
          <w:lang w:val="es-419"/>
        </w:rPr>
      </w:pPr>
      <w:r w:rsidRPr="1D4F8DD3">
        <w:rPr>
          <w:rFonts w:ascii="Calibri" w:eastAsia="Calibri" w:hAnsi="Calibri" w:cs="Calibri"/>
          <w:b/>
          <w:bCs/>
          <w:lang w:val="es-419"/>
        </w:rPr>
        <w:t xml:space="preserve"> </w:t>
      </w:r>
    </w:p>
    <w:p w14:paraId="6A6B7717" w14:textId="09940778" w:rsidR="5D3DEFD9"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[REPEAT PREG5–PREG11 AS MANY TIMES AS THE #PREGNANCIES REPORTED IN PREG4]</w:t>
      </w:r>
    </w:p>
    <w:p w14:paraId="2C65F4C0" w14:textId="305DBD0D" w:rsidR="5D3DEFD9" w:rsidRDefault="1D4F8DD3" w:rsidP="1D4F8DD3">
      <w:pPr>
        <w:spacing w:after="0" w:line="240" w:lineRule="auto"/>
        <w:ind w:left="-20" w:right="-20"/>
        <w:rPr>
          <w:rFonts w:ascii="Calibri" w:eastAsia="Calibri" w:hAnsi="Calibri" w:cs="Calibri"/>
          <w:b/>
          <w:bCs/>
          <w:lang w:val="es-419"/>
        </w:rPr>
      </w:pPr>
      <w:r w:rsidRPr="1D4F8DD3">
        <w:rPr>
          <w:rFonts w:ascii="Calibri" w:eastAsia="Calibri" w:hAnsi="Calibri" w:cs="Calibri"/>
          <w:b/>
          <w:bCs/>
          <w:lang w:val="es-419"/>
        </w:rPr>
        <w:t>[ASK PREGSUMMARY AS A DOUBLE-CHECK ONLY AFTER PREG5–PREG11 HAVE BEEN REPEATED #TIMES=PREG4]</w:t>
      </w:r>
    </w:p>
    <w:p w14:paraId="0FDD2A49" w14:textId="431A25E3" w:rsidR="00886E3E" w:rsidRPr="00B073D8" w:rsidRDefault="303A489D" w:rsidP="00485DD2">
      <w:pPr>
        <w:spacing w:line="240" w:lineRule="auto"/>
        <w:rPr>
          <w:rFonts w:eastAsia="Calibri"/>
          <w:lang w:val="es-419"/>
        </w:rPr>
      </w:pPr>
      <w:r w:rsidRPr="303A489D">
        <w:rPr>
          <w:lang w:val="es-419"/>
        </w:rPr>
        <w:t>[PREGSUMMARY] El siguiente es un resumen de la información que nos dio sobre este embarazo. Si alguna parte de la información es incorrecta, seleccione el botón “Atrás” para actualizar sus respuestas. Si toda la información es correcta, seleccione el botón “Siguiente” para avanzar.</w:t>
      </w:r>
    </w:p>
    <w:p w14:paraId="42063EB6" w14:textId="4D0BB3F8" w:rsidR="5D3DEFD9" w:rsidRDefault="46B16CE6" w:rsidP="1D4F8DD3">
      <w:pPr>
        <w:ind w:left="-20" w:right="-20"/>
        <w:rPr>
          <w:rFonts w:ascii="Calibri" w:eastAsia="Calibri" w:hAnsi="Calibri" w:cs="Calibri"/>
          <w:b/>
          <w:bCs/>
          <w:lang w:val="es-419"/>
        </w:rPr>
      </w:pPr>
      <w:r w:rsidRPr="46B16CE6">
        <w:rPr>
          <w:rFonts w:ascii="Calibri" w:eastAsia="Calibri" w:hAnsi="Calibri" w:cs="Calibri"/>
          <w:b/>
          <w:bCs/>
          <w:lang w:val="es-419"/>
        </w:rPr>
        <w:t>*[DISPLAY IF PREG6 – PREG11 WERE DISPLAYED TO RESPONDENT]</w:t>
      </w:r>
    </w:p>
    <w:p w14:paraId="5A5AB186" w14:textId="468BC9C0" w:rsidR="46B16CE6" w:rsidRDefault="303A489D" w:rsidP="46B16CE6">
      <w:pPr>
        <w:spacing w:after="0" w:line="240" w:lineRule="auto"/>
        <w:ind w:left="360"/>
        <w:rPr>
          <w:rFonts w:ascii="Calibri" w:eastAsia="Calibri" w:hAnsi="Calibri" w:cs="Calibri"/>
          <w:color w:val="000000" w:themeColor="text1"/>
          <w:lang w:val="es-419"/>
        </w:rPr>
      </w:pPr>
      <w:r w:rsidRPr="303A489D">
        <w:rPr>
          <w:rFonts w:ascii="Calibri" w:eastAsia="Calibri" w:hAnsi="Calibri" w:cs="Calibri"/>
          <w:color w:val="000000" w:themeColor="text1"/>
        </w:rPr>
        <w:t>Número de embarazo: [</w:t>
      </w:r>
      <w:proofErr w:type="spellStart"/>
      <w:r w:rsidRPr="303A489D">
        <w:rPr>
          <w:rFonts w:ascii="Calibri" w:eastAsia="Calibri" w:hAnsi="Calibri" w:cs="Calibri"/>
          <w:color w:val="000000" w:themeColor="text1"/>
        </w:rPr>
        <w:t>insert</w:t>
      </w:r>
      <w:proofErr w:type="spellEnd"/>
      <w:r w:rsidRPr="303A489D">
        <w:rPr>
          <w:rFonts w:ascii="Calibri" w:eastAsia="Calibri" w:hAnsi="Calibri" w:cs="Calibri"/>
          <w:color w:val="000000" w:themeColor="text1"/>
        </w:rPr>
        <w:t xml:space="preserve"> </w:t>
      </w:r>
      <w:proofErr w:type="spellStart"/>
      <w:r w:rsidRPr="303A489D">
        <w:rPr>
          <w:rFonts w:ascii="Calibri" w:eastAsia="Calibri" w:hAnsi="Calibri" w:cs="Calibri"/>
          <w:color w:val="000000" w:themeColor="text1"/>
        </w:rPr>
        <w:t>number</w:t>
      </w:r>
      <w:proofErr w:type="spellEnd"/>
      <w:r w:rsidRPr="303A489D">
        <w:rPr>
          <w:rFonts w:ascii="Calibri" w:eastAsia="Calibri" w:hAnsi="Calibri" w:cs="Calibri"/>
          <w:color w:val="000000" w:themeColor="text1"/>
        </w:rPr>
        <w:t xml:space="preserve"> in </w:t>
      </w:r>
      <w:proofErr w:type="spellStart"/>
      <w:r w:rsidRPr="303A489D">
        <w:rPr>
          <w:rFonts w:ascii="Calibri" w:eastAsia="Calibri" w:hAnsi="Calibri" w:cs="Calibri"/>
          <w:color w:val="000000" w:themeColor="text1"/>
        </w:rPr>
        <w:t>loop</w:t>
      </w:r>
      <w:proofErr w:type="spellEnd"/>
      <w:r w:rsidRPr="303A489D">
        <w:rPr>
          <w:rFonts w:ascii="Calibri" w:eastAsia="Calibri" w:hAnsi="Calibri" w:cs="Calibri"/>
          <w:color w:val="000000" w:themeColor="text1"/>
        </w:rPr>
        <w:t>]</w:t>
      </w:r>
    </w:p>
    <w:p w14:paraId="768054CE" w14:textId="39FA7719" w:rsidR="00886E3E" w:rsidRPr="00B073D8" w:rsidRDefault="1D4F8DD3" w:rsidP="1D4F8DD3">
      <w:pPr>
        <w:spacing w:after="0" w:line="240" w:lineRule="auto"/>
        <w:ind w:left="360"/>
        <w:rPr>
          <w:rFonts w:eastAsia="Calibri"/>
          <w:lang w:val="es-419"/>
        </w:rPr>
      </w:pPr>
      <w:r w:rsidRPr="1D4F8DD3">
        <w:rPr>
          <w:lang w:val="es-419"/>
        </w:rPr>
        <w:t>Edad en la que comenzó el embarazo: [response from PREG4]</w:t>
      </w:r>
    </w:p>
    <w:p w14:paraId="34424AB0" w14:textId="6DA46FD2" w:rsidR="00886E3E" w:rsidRPr="00B073D8" w:rsidRDefault="1D4F8DD3" w:rsidP="1D4F8DD3">
      <w:pPr>
        <w:tabs>
          <w:tab w:val="center" w:pos="5220"/>
        </w:tabs>
        <w:spacing w:after="0" w:line="240" w:lineRule="auto"/>
        <w:ind w:left="360"/>
        <w:rPr>
          <w:rFonts w:eastAsia="Calibri"/>
          <w:lang w:val="es-419"/>
        </w:rPr>
      </w:pPr>
      <w:r w:rsidRPr="1D4F8DD3">
        <w:rPr>
          <w:lang w:val="es-419"/>
        </w:rPr>
        <w:t>Desenlace del embarazo: [Response from PREG5]</w:t>
      </w:r>
    </w:p>
    <w:p w14:paraId="6E38127C" w14:textId="1637156E" w:rsidR="00886E3E" w:rsidRPr="00B073D8" w:rsidRDefault="1D4F8DD3" w:rsidP="1D4F8DD3">
      <w:pPr>
        <w:tabs>
          <w:tab w:val="center" w:pos="5220"/>
        </w:tabs>
        <w:spacing w:after="0" w:line="240" w:lineRule="auto"/>
        <w:ind w:left="360"/>
        <w:rPr>
          <w:rFonts w:eastAsia="Calibri"/>
          <w:lang w:val="es-419"/>
        </w:rPr>
      </w:pPr>
      <w:r w:rsidRPr="1D4F8DD3">
        <w:rPr>
          <w:lang w:val="es-419"/>
        </w:rPr>
        <w:t>Número de bebés: [Response from PREG6]*</w:t>
      </w:r>
    </w:p>
    <w:p w14:paraId="782A0300" w14:textId="3E536E86" w:rsidR="00886E3E" w:rsidRPr="00B073D8" w:rsidRDefault="1D4F8DD3" w:rsidP="1D4F8DD3">
      <w:pPr>
        <w:tabs>
          <w:tab w:val="center" w:pos="5220"/>
        </w:tabs>
        <w:spacing w:after="0" w:line="240" w:lineRule="auto"/>
        <w:ind w:left="360"/>
        <w:rPr>
          <w:rFonts w:eastAsia="Calibri"/>
          <w:lang w:val="es-419"/>
        </w:rPr>
      </w:pPr>
      <w:r w:rsidRPr="1D4F8DD3">
        <w:rPr>
          <w:lang w:val="es-419"/>
        </w:rPr>
        <w:t>Tipo de parto: [Response from PREG7]*</w:t>
      </w:r>
    </w:p>
    <w:p w14:paraId="7EC1FCD3" w14:textId="78A5802B" w:rsidR="00886E3E" w:rsidRPr="00B073D8" w:rsidRDefault="1D4F8DD3" w:rsidP="1D4F8DD3">
      <w:pPr>
        <w:tabs>
          <w:tab w:val="center" w:pos="5220"/>
        </w:tabs>
        <w:spacing w:after="0" w:line="240" w:lineRule="auto"/>
        <w:ind w:left="360"/>
        <w:rPr>
          <w:rFonts w:eastAsia="Calibri"/>
          <w:lang w:val="es-419"/>
        </w:rPr>
      </w:pPr>
      <w:r w:rsidRPr="1D4F8DD3">
        <w:rPr>
          <w:lang w:val="es-419"/>
        </w:rPr>
        <w:t>¿Amamantó (dio el pecho)?: [R sponse from PREG8]*</w:t>
      </w:r>
    </w:p>
    <w:p w14:paraId="730D2528" w14:textId="1D6B48E3" w:rsidR="00886E3E" w:rsidRPr="00B073D8" w:rsidRDefault="1D4F8DD3" w:rsidP="1D4F8DD3">
      <w:pPr>
        <w:tabs>
          <w:tab w:val="center" w:pos="5220"/>
        </w:tabs>
        <w:spacing w:after="0" w:line="240" w:lineRule="auto"/>
        <w:ind w:left="360"/>
        <w:rPr>
          <w:rFonts w:eastAsia="Calibri"/>
          <w:lang w:val="es-419"/>
        </w:rPr>
      </w:pPr>
      <w:r w:rsidRPr="1D4F8DD3">
        <w:rPr>
          <w:lang w:val="es-419"/>
        </w:rPr>
        <w:t>Número de meses que amamantó: [Response from PREG9]*</w:t>
      </w:r>
    </w:p>
    <w:p w14:paraId="6A14EABF" w14:textId="5B2E8A9B" w:rsidR="09EB2B07" w:rsidRPr="00B073D8" w:rsidRDefault="1D4F8DD3" w:rsidP="1D4F8DD3">
      <w:pPr>
        <w:tabs>
          <w:tab w:val="center" w:pos="5220"/>
        </w:tabs>
        <w:spacing w:after="0" w:line="240" w:lineRule="auto"/>
        <w:ind w:left="360"/>
        <w:rPr>
          <w:rFonts w:eastAsia="Calibri"/>
          <w:lang w:val="es-419"/>
        </w:rPr>
      </w:pPr>
      <w:r w:rsidRPr="1D4F8DD3">
        <w:rPr>
          <w:lang w:val="es-419"/>
        </w:rPr>
        <w:t>¿Tuvo diabetes gestacional?: [Response from PREG10]*</w:t>
      </w:r>
    </w:p>
    <w:p w14:paraId="4A55DBFA" w14:textId="59F9A919" w:rsidR="003D6677" w:rsidRPr="00B073D8" w:rsidRDefault="1D4F8DD3" w:rsidP="1D4F8DD3">
      <w:pPr>
        <w:tabs>
          <w:tab w:val="center" w:pos="5220"/>
        </w:tabs>
        <w:spacing w:after="0" w:line="240" w:lineRule="auto"/>
        <w:ind w:left="360"/>
        <w:rPr>
          <w:rFonts w:eastAsia="Calibri"/>
          <w:lang w:val="es-419"/>
        </w:rPr>
      </w:pPr>
      <w:r w:rsidRPr="1D4F8DD3">
        <w:rPr>
          <w:lang w:val="es-419"/>
        </w:rPr>
        <w:t>¿Tuvo preeclampsia o eclampsia?: [Response from PREG11]*</w:t>
      </w:r>
    </w:p>
    <w:p w14:paraId="18CA6F3D" w14:textId="0153CA63" w:rsidR="5D3DEFD9" w:rsidRDefault="1D4F8DD3" w:rsidP="1D4F8DD3">
      <w:pPr>
        <w:spacing w:before="60"/>
        <w:ind w:left="-20" w:right="-20" w:firstLine="36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FERT1</w:t>
      </w:r>
      <w:bookmarkStart w:id="10" w:name="_Toc496540785"/>
    </w:p>
    <w:p w14:paraId="771E04FC" w14:textId="3AFCFF49" w:rsidR="00886E3E" w:rsidRPr="00B073D8" w:rsidRDefault="7E25915E" w:rsidP="00482E0E">
      <w:pPr>
        <w:pStyle w:val="Heading2"/>
        <w:spacing w:after="0"/>
        <w:rPr>
          <w:rFonts w:eastAsia="Calibri"/>
          <w:lang w:val="es-419"/>
        </w:rPr>
      </w:pPr>
      <w:r w:rsidRPr="00B073D8">
        <w:rPr>
          <w:lang w:val="es-419"/>
        </w:rPr>
        <w:lastRenderedPageBreak/>
        <w:t>[FERT1] Fertilidad</w:t>
      </w:r>
      <w:bookmarkEnd w:id="10"/>
    </w:p>
    <w:p w14:paraId="26C8A03D" w14:textId="60FD8073" w:rsidR="00886E3E" w:rsidRPr="00B073D8" w:rsidRDefault="7E25915E" w:rsidP="0D518248">
      <w:pPr>
        <w:spacing w:after="200" w:line="276" w:lineRule="auto"/>
        <w:rPr>
          <w:rFonts w:eastAsia="Calibri"/>
          <w:lang w:val="es-419"/>
        </w:rPr>
      </w:pPr>
      <w:r w:rsidRPr="00B073D8">
        <w:rPr>
          <w:lang w:val="es-419"/>
        </w:rPr>
        <w:t>A continuación, le haremos algunas preguntas sobre sus intentos para quedar embarazada y su uso de medicamentos diseñados para ayudarla a log</w:t>
      </w:r>
      <w:r w:rsidR="00D35EDE" w:rsidRPr="00B073D8">
        <w:rPr>
          <w:lang w:val="es-419"/>
        </w:rPr>
        <w:t>r</w:t>
      </w:r>
      <w:r w:rsidRPr="00B073D8">
        <w:rPr>
          <w:lang w:val="es-419"/>
        </w:rPr>
        <w:t>arlo.</w:t>
      </w:r>
    </w:p>
    <w:p w14:paraId="2DE1373A" w14:textId="49E2B59A" w:rsidR="00886E3E" w:rsidRPr="00B073D8" w:rsidRDefault="0E2559D7" w:rsidP="00361C37">
      <w:pPr>
        <w:pStyle w:val="ListParagraph"/>
        <w:numPr>
          <w:ilvl w:val="0"/>
          <w:numId w:val="131"/>
        </w:numPr>
        <w:spacing w:after="0" w:line="276" w:lineRule="auto"/>
        <w:rPr>
          <w:rFonts w:eastAsia="Calibri"/>
          <w:lang w:val="es-419"/>
        </w:rPr>
      </w:pPr>
      <w:r w:rsidRPr="0E2559D7">
        <w:rPr>
          <w:lang w:val="es-419"/>
        </w:rPr>
        <w:t>¿Alguna vez intentó por más de un año quedar embarazada, pero no lo consiguió durante ese tiempo?</w:t>
      </w:r>
    </w:p>
    <w:p w14:paraId="3410798C" w14:textId="45E521A5" w:rsidR="00886E3E" w:rsidRPr="00B073D8" w:rsidRDefault="7E25915E" w:rsidP="7E25915E">
      <w:pPr>
        <w:spacing w:after="0" w:line="240" w:lineRule="auto"/>
        <w:ind w:firstLine="720"/>
        <w:rPr>
          <w:rFonts w:eastAsia="Calibri"/>
          <w:lang w:val="es-419"/>
        </w:rPr>
      </w:pPr>
      <w:r w:rsidRPr="00B073D8">
        <w:rPr>
          <w:lang w:val="es-419"/>
        </w:rPr>
        <w:t>1</w:t>
      </w:r>
      <w:r w:rsidRPr="00B073D8">
        <w:rPr>
          <w:lang w:val="es-419"/>
        </w:rPr>
        <w:tab/>
        <w:t>Sí</w:t>
      </w:r>
    </w:p>
    <w:p w14:paraId="65998B46" w14:textId="4A5CEFF8" w:rsidR="00886E3E" w:rsidRPr="00B073D8" w:rsidRDefault="1D4F8DD3" w:rsidP="1D4F8DD3">
      <w:pPr>
        <w:spacing w:after="0" w:line="240" w:lineRule="auto"/>
        <w:ind w:left="-20" w:right="-20" w:firstLine="720"/>
        <w:rPr>
          <w:rFonts w:ascii="Calibri" w:eastAsia="Calibri" w:hAnsi="Calibri" w:cs="Calibri"/>
          <w:b/>
          <w:bCs/>
          <w:lang w:val="es-419"/>
        </w:rPr>
      </w:pPr>
      <w:r w:rsidRPr="1D4F8DD3">
        <w:rPr>
          <w:lang w:val="es-419"/>
        </w:rPr>
        <w:t>0</w:t>
      </w:r>
      <w:r w:rsidR="000357A6">
        <w:tab/>
      </w:r>
      <w:r w:rsidRPr="1D4F8DD3">
        <w:rPr>
          <w:lang w:val="es-419"/>
        </w:rPr>
        <w:t xml:space="preserve">No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lang w:val="es-419"/>
        </w:rPr>
        <w:t>GO TO FERT5</w:t>
      </w:r>
    </w:p>
    <w:p w14:paraId="4C1F75DB" w14:textId="0FF6B37E" w:rsidR="00886E3E" w:rsidRPr="00B073D8" w:rsidRDefault="1D4F8DD3" w:rsidP="1D4F8DD3">
      <w:pPr>
        <w:spacing w:before="60"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i/>
          <w:iCs/>
          <w:lang w:val="es-419"/>
        </w:rPr>
        <w:t>GO TO FERT5</w:t>
      </w:r>
    </w:p>
    <w:p w14:paraId="12E36ACB" w14:textId="1451A7A6" w:rsidR="0D518248" w:rsidRPr="00B073D8" w:rsidRDefault="0D518248" w:rsidP="00C50EC4">
      <w:pPr>
        <w:spacing w:after="0" w:line="240" w:lineRule="auto"/>
        <w:rPr>
          <w:rFonts w:eastAsia="Times New Roman"/>
          <w:lang w:val="es-419"/>
        </w:rPr>
      </w:pPr>
    </w:p>
    <w:p w14:paraId="0BA7910A" w14:textId="5485E8CD" w:rsidR="00886E3E" w:rsidRPr="00B073D8" w:rsidRDefault="0E2559D7" w:rsidP="00361C37">
      <w:pPr>
        <w:pStyle w:val="ListParagraph"/>
        <w:numPr>
          <w:ilvl w:val="0"/>
          <w:numId w:val="131"/>
        </w:numPr>
        <w:spacing w:after="0" w:line="240" w:lineRule="auto"/>
        <w:rPr>
          <w:rFonts w:eastAsia="Calibri"/>
          <w:lang w:val="es-419"/>
        </w:rPr>
      </w:pPr>
      <w:r w:rsidRPr="0E2559D7">
        <w:rPr>
          <w:lang w:val="es-419"/>
        </w:rPr>
        <w:t xml:space="preserve">[FERT2] ¿Qué edad tenía cuando intentó durante más de un año quedar embarazada </w:t>
      </w:r>
      <w:r w:rsidRPr="0E2559D7">
        <w:rPr>
          <w:b/>
          <w:bCs/>
          <w:lang w:val="es-419"/>
        </w:rPr>
        <w:t>por</w:t>
      </w:r>
      <w:r w:rsidRPr="0E2559D7">
        <w:rPr>
          <w:lang w:val="es-419"/>
        </w:rPr>
        <w:t xml:space="preserve"> </w:t>
      </w:r>
      <w:r w:rsidRPr="0E2559D7">
        <w:rPr>
          <w:b/>
          <w:bCs/>
          <w:lang w:val="es-419"/>
        </w:rPr>
        <w:t>primera vez</w:t>
      </w:r>
      <w:r w:rsidRPr="0E2559D7">
        <w:rPr>
          <w:lang w:val="es-419"/>
        </w:rPr>
        <w:t xml:space="preserve">? </w:t>
      </w:r>
    </w:p>
    <w:p w14:paraId="3673EA4D" w14:textId="77777777" w:rsidR="00886E3E" w:rsidRPr="00B073D8" w:rsidRDefault="5D3DEFD9" w:rsidP="00C50EC4">
      <w:pPr>
        <w:spacing w:before="120" w:after="0" w:line="240" w:lineRule="auto"/>
        <w:ind w:left="360" w:firstLine="360"/>
        <w:rPr>
          <w:rFonts w:eastAsia="Calibri" w:cstheme="minorHAnsi"/>
          <w:lang w:val="es-419"/>
        </w:rPr>
      </w:pPr>
      <w:r w:rsidRPr="5D3DEFD9">
        <w:rPr>
          <w:lang w:val="es-419"/>
        </w:rPr>
        <w:t>|__|__| Edad</w:t>
      </w:r>
    </w:p>
    <w:p w14:paraId="5FDB2575" w14:textId="1829029F" w:rsidR="0D518248" w:rsidRPr="00B073D8" w:rsidRDefault="1D4F8DD3" w:rsidP="1D4F8DD3">
      <w:pPr>
        <w:spacing w:before="60"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FERT3</w:t>
      </w:r>
    </w:p>
    <w:p w14:paraId="3BBC92AE" w14:textId="171AB34D" w:rsidR="0D518248" w:rsidRPr="00B073D8" w:rsidRDefault="1D4F8DD3" w:rsidP="1D4F8DD3">
      <w:pPr>
        <w:spacing w:before="60" w:after="0" w:line="240" w:lineRule="auto"/>
        <w:ind w:left="-20" w:right="-20"/>
        <w:rPr>
          <w:rFonts w:ascii="Calibri" w:eastAsia="Calibri" w:hAnsi="Calibri" w:cs="Calibri"/>
          <w:b/>
          <w:bCs/>
          <w:i/>
          <w:iCs/>
          <w:lang w:val="es-419"/>
        </w:rPr>
      </w:pPr>
      <w:r w:rsidRPr="1D4F8DD3">
        <w:rPr>
          <w:rFonts w:ascii="Calibri" w:eastAsia="Calibri" w:hAnsi="Calibri" w:cs="Calibri"/>
          <w:b/>
          <w:bCs/>
          <w:i/>
          <w:iCs/>
          <w:lang w:val="es-419"/>
        </w:rPr>
        <w:t xml:space="preserve"> </w:t>
      </w:r>
    </w:p>
    <w:p w14:paraId="66D9AF36" w14:textId="2ECA994D" w:rsidR="0D518248" w:rsidRPr="00B073D8" w:rsidRDefault="303A489D" w:rsidP="303A489D">
      <w:pPr>
        <w:spacing w:before="60" w:after="0" w:line="240" w:lineRule="auto"/>
        <w:ind w:left="-20" w:right="-20"/>
        <w:rPr>
          <w:rFonts w:ascii="Calibri" w:eastAsia="Calibri" w:hAnsi="Calibri" w:cs="Calibri"/>
          <w:b/>
          <w:bCs/>
          <w:i/>
          <w:iCs/>
          <w:color w:val="000000" w:themeColor="text1"/>
          <w:sz w:val="20"/>
          <w:szCs w:val="20"/>
          <w:lang w:val="es-419"/>
        </w:rPr>
      </w:pPr>
      <w:r w:rsidRPr="303A489D">
        <w:rPr>
          <w:rFonts w:ascii="Calibri" w:eastAsia="Calibri" w:hAnsi="Calibri" w:cs="Calibri"/>
          <w:b/>
          <w:bCs/>
          <w:i/>
          <w:iCs/>
          <w:color w:val="000000" w:themeColor="text1"/>
          <w:sz w:val="20"/>
          <w:szCs w:val="20"/>
          <w:lang w:val="es-419"/>
        </w:rPr>
        <w:t xml:space="preserve">[RANGE CHECK: min= 0, max= age] </w:t>
      </w:r>
    </w:p>
    <w:p w14:paraId="352517B9" w14:textId="36C7B6A2" w:rsidR="00886E3E" w:rsidRPr="00B073D8" w:rsidRDefault="0E2559D7" w:rsidP="00361C37">
      <w:pPr>
        <w:pStyle w:val="ListParagraph"/>
        <w:numPr>
          <w:ilvl w:val="0"/>
          <w:numId w:val="131"/>
        </w:numPr>
        <w:tabs>
          <w:tab w:val="left" w:pos="2616"/>
        </w:tabs>
        <w:spacing w:line="240" w:lineRule="auto"/>
        <w:rPr>
          <w:rFonts w:eastAsia="Calibri"/>
          <w:lang w:val="es-419"/>
        </w:rPr>
      </w:pPr>
      <w:r w:rsidRPr="0E2559D7">
        <w:rPr>
          <w:lang w:val="es-419"/>
        </w:rPr>
        <w:t>[FERT3] ¿Alguna vez buscó asesoría médica cuando intentó por más de un año quedar embarazada?</w:t>
      </w:r>
    </w:p>
    <w:p w14:paraId="6B0BF3BD" w14:textId="5BF031CE" w:rsidR="00886E3E" w:rsidRPr="00B073D8" w:rsidRDefault="7E25915E" w:rsidP="00FE5F50">
      <w:pPr>
        <w:spacing w:after="0"/>
        <w:ind w:firstLine="720"/>
        <w:rPr>
          <w:rFonts w:eastAsia="Calibri"/>
          <w:lang w:val="es-419"/>
        </w:rPr>
      </w:pPr>
      <w:r w:rsidRPr="00B073D8">
        <w:rPr>
          <w:lang w:val="es-419"/>
        </w:rPr>
        <w:t>1</w:t>
      </w:r>
      <w:r w:rsidRPr="00B073D8">
        <w:rPr>
          <w:lang w:val="es-419"/>
        </w:rPr>
        <w:tab/>
        <w:t>Sí</w:t>
      </w:r>
    </w:p>
    <w:p w14:paraId="3A619320" w14:textId="71017C06" w:rsidR="00886E3E" w:rsidRPr="00B073D8" w:rsidRDefault="1D4F8DD3" w:rsidP="5D3DEFD9">
      <w:pPr>
        <w:spacing w:after="0" w:line="240" w:lineRule="auto"/>
        <w:ind w:left="-20" w:right="-20" w:firstLine="720"/>
        <w:rPr>
          <w:rFonts w:ascii="Calibri" w:eastAsia="Calibri" w:hAnsi="Calibri" w:cs="Calibri"/>
          <w:b/>
          <w:bCs/>
          <w:lang w:val="es-419"/>
        </w:rPr>
      </w:pPr>
      <w:r w:rsidRPr="1D4F8DD3">
        <w:rPr>
          <w:lang w:val="es-419"/>
        </w:rPr>
        <w:t>0</w:t>
      </w:r>
      <w:r w:rsidR="7E25915E">
        <w:tab/>
      </w:r>
      <w:r w:rsidRPr="1D4F8DD3">
        <w:rPr>
          <w:lang w:val="es-419"/>
        </w:rPr>
        <w:t xml:space="preserve">No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lang w:val="es-419"/>
        </w:rPr>
        <w:t>GO TO FERT5</w:t>
      </w:r>
    </w:p>
    <w:p w14:paraId="44CCC023" w14:textId="1F573253" w:rsidR="00886E3E" w:rsidRPr="00B073D8" w:rsidRDefault="1D4F8DD3" w:rsidP="1D4F8DD3">
      <w:pPr>
        <w:spacing w:before="60"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i/>
          <w:iCs/>
          <w:lang w:val="es-419"/>
        </w:rPr>
        <w:t>GO TO FERT5</w:t>
      </w:r>
    </w:p>
    <w:p w14:paraId="0E89A2EF" w14:textId="07DF9CBB" w:rsidR="0D518248" w:rsidRPr="00B073D8" w:rsidRDefault="0D518248" w:rsidP="0D518248">
      <w:pPr>
        <w:spacing w:after="0" w:line="240" w:lineRule="auto"/>
        <w:rPr>
          <w:rFonts w:eastAsia="Times New Roman"/>
          <w:lang w:val="es-419"/>
        </w:rPr>
      </w:pPr>
    </w:p>
    <w:p w14:paraId="0DA53E53" w14:textId="49CFF8C1" w:rsidR="00886E3E" w:rsidRPr="00B073D8" w:rsidRDefault="0E2559D7" w:rsidP="00361C37">
      <w:pPr>
        <w:pStyle w:val="ListParagraph"/>
        <w:numPr>
          <w:ilvl w:val="0"/>
          <w:numId w:val="131"/>
        </w:numPr>
        <w:rPr>
          <w:rFonts w:eastAsia="Calibri"/>
          <w:lang w:val="es-419"/>
        </w:rPr>
      </w:pPr>
      <w:r w:rsidRPr="0E2559D7">
        <w:rPr>
          <w:lang w:val="es-419"/>
        </w:rPr>
        <w:t xml:space="preserve">[FERT4] Cuando intentó durante más de un año quedar embarazada, ¿sabe cuál fue el problema que le impidió lograrlo? Seleccione todas las opciones que correspondan. </w:t>
      </w:r>
    </w:p>
    <w:p w14:paraId="1754A37D" w14:textId="6516A8C6" w:rsidR="00886E3E" w:rsidRPr="00B073D8" w:rsidRDefault="00E86832" w:rsidP="00E86832">
      <w:pPr>
        <w:spacing w:before="60" w:after="0" w:line="240" w:lineRule="auto"/>
        <w:ind w:left="720"/>
        <w:rPr>
          <w:rFonts w:eastAsia="Calibri" w:cstheme="minorHAnsi"/>
          <w:lang w:val="es-419"/>
        </w:rPr>
      </w:pPr>
      <w:r w:rsidRPr="00B073D8">
        <w:rPr>
          <w:lang w:val="es-419"/>
        </w:rPr>
        <w:t>0</w:t>
      </w:r>
      <w:r w:rsidRPr="00B073D8">
        <w:rPr>
          <w:lang w:val="es-419"/>
        </w:rPr>
        <w:tab/>
        <w:t>Obstrucción tubárica</w:t>
      </w:r>
    </w:p>
    <w:p w14:paraId="2510A1C4" w14:textId="3E3761AE" w:rsidR="00886E3E" w:rsidRPr="00B073D8" w:rsidRDefault="00E86832" w:rsidP="00E86832">
      <w:pPr>
        <w:spacing w:after="0" w:line="240" w:lineRule="auto"/>
        <w:ind w:left="720"/>
        <w:rPr>
          <w:rFonts w:eastAsia="Calibri" w:cstheme="minorHAnsi"/>
          <w:lang w:val="es-419"/>
        </w:rPr>
      </w:pPr>
      <w:r w:rsidRPr="00B073D8">
        <w:rPr>
          <w:lang w:val="es-419"/>
        </w:rPr>
        <w:t>1</w:t>
      </w:r>
      <w:r w:rsidRPr="00B073D8">
        <w:rPr>
          <w:lang w:val="es-419"/>
        </w:rPr>
        <w:tab/>
        <w:t>Problema ovárico u hormonal</w:t>
      </w:r>
    </w:p>
    <w:p w14:paraId="0A1AAE41" w14:textId="5C4AB171" w:rsidR="00886E3E" w:rsidRPr="00B073D8" w:rsidRDefault="00E86832" w:rsidP="00E86832">
      <w:pPr>
        <w:spacing w:after="0" w:line="240" w:lineRule="auto"/>
        <w:ind w:left="720"/>
        <w:rPr>
          <w:rFonts w:eastAsia="Calibri" w:cstheme="minorHAnsi"/>
          <w:lang w:val="es-419"/>
        </w:rPr>
      </w:pPr>
      <w:r w:rsidRPr="00B073D8">
        <w:rPr>
          <w:lang w:val="es-419"/>
        </w:rPr>
        <w:t>2</w:t>
      </w:r>
      <w:r w:rsidRPr="00B073D8">
        <w:rPr>
          <w:lang w:val="es-419"/>
        </w:rPr>
        <w:tab/>
        <w:t>Endometriosis</w:t>
      </w:r>
    </w:p>
    <w:p w14:paraId="3C9BA31E" w14:textId="0E60F6B5" w:rsidR="00886E3E" w:rsidRPr="00B073D8" w:rsidRDefault="00E86832" w:rsidP="00E86832">
      <w:pPr>
        <w:spacing w:after="0" w:line="240" w:lineRule="auto"/>
        <w:ind w:left="720"/>
        <w:rPr>
          <w:rFonts w:eastAsia="Calibri" w:cstheme="minorHAnsi"/>
          <w:lang w:val="es-419"/>
        </w:rPr>
      </w:pPr>
      <w:r w:rsidRPr="00B073D8">
        <w:rPr>
          <w:lang w:val="es-419"/>
        </w:rPr>
        <w:t>3</w:t>
      </w:r>
      <w:r w:rsidRPr="00B073D8">
        <w:rPr>
          <w:lang w:val="es-419"/>
        </w:rPr>
        <w:tab/>
        <w:t>Factor de moco cervical</w:t>
      </w:r>
    </w:p>
    <w:p w14:paraId="39CD95E2" w14:textId="4A3FC5E2" w:rsidR="00886E3E" w:rsidRPr="00B073D8" w:rsidRDefault="00E86832" w:rsidP="00E86832">
      <w:pPr>
        <w:spacing w:after="0" w:line="240" w:lineRule="auto"/>
        <w:ind w:left="720"/>
        <w:rPr>
          <w:rFonts w:eastAsia="Calibri" w:cstheme="minorHAnsi"/>
          <w:lang w:val="es-419"/>
        </w:rPr>
      </w:pPr>
      <w:r w:rsidRPr="00B073D8">
        <w:rPr>
          <w:lang w:val="es-419"/>
        </w:rPr>
        <w:t>4</w:t>
      </w:r>
      <w:r w:rsidRPr="00B073D8">
        <w:rPr>
          <w:lang w:val="es-419"/>
        </w:rPr>
        <w:tab/>
        <w:t>Infertilidad del cónyuge o pareja</w:t>
      </w:r>
    </w:p>
    <w:p w14:paraId="1EFBCCBB" w14:textId="46601104" w:rsidR="00886E3E" w:rsidRPr="00B073D8" w:rsidRDefault="00E86832" w:rsidP="00E86832">
      <w:pPr>
        <w:spacing w:after="0" w:line="240" w:lineRule="auto"/>
        <w:ind w:left="720"/>
        <w:rPr>
          <w:rFonts w:eastAsia="Calibri" w:cstheme="minorHAnsi"/>
          <w:lang w:val="es-419"/>
        </w:rPr>
      </w:pPr>
      <w:r w:rsidRPr="00B073D8">
        <w:rPr>
          <w:lang w:val="es-419"/>
        </w:rPr>
        <w:t>5</w:t>
      </w:r>
      <w:r w:rsidRPr="00B073D8">
        <w:rPr>
          <w:lang w:val="es-419"/>
        </w:rPr>
        <w:tab/>
        <w:t>No se investigó la causa de la infertilidad</w:t>
      </w:r>
    </w:p>
    <w:p w14:paraId="3CE9DC4E" w14:textId="4A0FFA0A" w:rsidR="00886E3E" w:rsidRPr="00B073D8" w:rsidRDefault="00E86832" w:rsidP="00E86832">
      <w:pPr>
        <w:spacing w:after="0" w:line="240" w:lineRule="auto"/>
        <w:ind w:left="720"/>
        <w:rPr>
          <w:rFonts w:eastAsia="Calibri" w:cstheme="minorHAnsi"/>
          <w:lang w:val="es-419"/>
        </w:rPr>
      </w:pPr>
      <w:r w:rsidRPr="00B073D8">
        <w:rPr>
          <w:lang w:val="es-419"/>
        </w:rPr>
        <w:t>6</w:t>
      </w:r>
      <w:r w:rsidRPr="00B073D8">
        <w:rPr>
          <w:lang w:val="es-419"/>
        </w:rPr>
        <w:tab/>
        <w:t>No se encontró ninguna causa</w:t>
      </w:r>
    </w:p>
    <w:p w14:paraId="72B562EA" w14:textId="20DDCF6B" w:rsidR="00886E3E" w:rsidRPr="00B073D8" w:rsidRDefault="00E86832" w:rsidP="00E86832">
      <w:pPr>
        <w:spacing w:after="0" w:line="240" w:lineRule="auto"/>
        <w:ind w:left="720"/>
        <w:rPr>
          <w:rFonts w:eastAsia="Calibri" w:cstheme="minorHAnsi"/>
          <w:lang w:val="es-419"/>
        </w:rPr>
      </w:pPr>
      <w:r w:rsidRPr="00B073D8">
        <w:rPr>
          <w:lang w:val="es-419"/>
        </w:rPr>
        <w:t>55</w:t>
      </w:r>
      <w:r w:rsidRPr="00B073D8">
        <w:rPr>
          <w:lang w:val="es-419"/>
        </w:rPr>
        <w:tab/>
        <w:t xml:space="preserve">Otro motivo: </w:t>
      </w:r>
      <w:r w:rsidR="00785080" w:rsidRPr="00B073D8">
        <w:rPr>
          <w:lang w:val="es-419"/>
        </w:rPr>
        <w:t>d</w:t>
      </w:r>
      <w:r w:rsidRPr="00B073D8">
        <w:rPr>
          <w:lang w:val="es-419"/>
        </w:rPr>
        <w:t>escriba [</w:t>
      </w:r>
      <w:r w:rsidR="007E2323" w:rsidRPr="00B073D8">
        <w:rPr>
          <w:lang w:val="es-419"/>
        </w:rPr>
        <w:t>text box</w:t>
      </w:r>
      <w:r w:rsidRPr="00B073D8">
        <w:rPr>
          <w:lang w:val="es-419"/>
        </w:rPr>
        <w:t>]</w:t>
      </w:r>
    </w:p>
    <w:p w14:paraId="580AD172" w14:textId="66A81E6A" w:rsidR="0D518248" w:rsidRPr="00B073D8" w:rsidRDefault="0D518248" w:rsidP="5D3DEFD9">
      <w:pPr>
        <w:spacing w:after="0" w:line="240" w:lineRule="auto"/>
        <w:rPr>
          <w:rFonts w:ascii="Calibri" w:eastAsia="Calibri" w:hAnsi="Calibri" w:cs="Calibri"/>
          <w:lang w:val="es-419"/>
        </w:rPr>
      </w:pPr>
      <w:ins w:id="11" w:author="Aminat Oki Sahid" w:date="2024-04-01T15:49:00Z">
        <w:r>
          <w:tab/>
        </w:r>
      </w:ins>
      <w:r w:rsidR="5D3DEFD9" w:rsidRPr="1D4F8DD3">
        <w:rPr>
          <w:rFonts w:ascii="Calibri" w:eastAsia="Calibri" w:hAnsi="Calibri" w:cs="Calibri"/>
          <w:i/>
          <w:iCs/>
          <w:lang w:val="es-419"/>
        </w:rPr>
        <w:t xml:space="preserve">NO RESPONSE </w:t>
      </w:r>
      <w:r w:rsidR="5D3DEFD9" w:rsidRPr="5D3DEFD9">
        <w:rPr>
          <w:rFonts w:ascii="Wingdings" w:eastAsia="Wingdings" w:hAnsi="Wingdings" w:cs="Wingdings"/>
          <w:lang w:val="es-419"/>
        </w:rPr>
        <w:t>à</w:t>
      </w:r>
      <w:r w:rsidR="5D3DEFD9" w:rsidRPr="5D3DEFD9">
        <w:rPr>
          <w:rFonts w:ascii="Calibri" w:eastAsia="Calibri" w:hAnsi="Calibri" w:cs="Calibri"/>
          <w:lang w:val="es-419"/>
        </w:rPr>
        <w:t xml:space="preserve"> </w:t>
      </w:r>
      <w:r w:rsidR="5D3DEFD9" w:rsidRPr="1D4F8DD3">
        <w:rPr>
          <w:rFonts w:ascii="Calibri" w:eastAsia="Calibri" w:hAnsi="Calibri" w:cs="Calibri"/>
          <w:b/>
          <w:bCs/>
          <w:i/>
          <w:iCs/>
          <w:lang w:val="es-419"/>
        </w:rPr>
        <w:t>GO TO FERT5</w:t>
      </w:r>
    </w:p>
    <w:p w14:paraId="18B736AE" w14:textId="1E05829B" w:rsidR="5D3DEFD9" w:rsidRDefault="5D3DEFD9" w:rsidP="5D3DEFD9">
      <w:pPr>
        <w:spacing w:after="0" w:line="240" w:lineRule="auto"/>
        <w:rPr>
          <w:rFonts w:ascii="Calibri" w:eastAsia="Calibri" w:hAnsi="Calibri" w:cs="Calibri"/>
          <w:b/>
          <w:bCs/>
          <w:i/>
          <w:iCs/>
          <w:lang w:val="es-419"/>
        </w:rPr>
      </w:pPr>
    </w:p>
    <w:p w14:paraId="0B890E3E" w14:textId="76F94F5A" w:rsidR="00886E3E" w:rsidRPr="00B073D8" w:rsidRDefault="0E2559D7" w:rsidP="00361C37">
      <w:pPr>
        <w:pStyle w:val="ListParagraph"/>
        <w:numPr>
          <w:ilvl w:val="0"/>
          <w:numId w:val="131"/>
        </w:numPr>
        <w:spacing w:after="0" w:line="240" w:lineRule="auto"/>
        <w:rPr>
          <w:rFonts w:eastAsia="Calibri"/>
          <w:lang w:val="es-419"/>
        </w:rPr>
      </w:pPr>
      <w:r w:rsidRPr="0E2559D7">
        <w:rPr>
          <w:lang w:val="es-419"/>
        </w:rPr>
        <w:t>[FERT5] ¿Ha usado alguna vez medicamentos para la fertilidad?</w:t>
      </w:r>
    </w:p>
    <w:p w14:paraId="1BFD1BD2" w14:textId="78A93525" w:rsidR="00886E3E" w:rsidRPr="00B073D8" w:rsidRDefault="004A5B5B" w:rsidP="004A5B5B">
      <w:pPr>
        <w:tabs>
          <w:tab w:val="left" w:pos="450"/>
        </w:tabs>
        <w:spacing w:before="60" w:after="0" w:line="240" w:lineRule="auto"/>
        <w:ind w:left="720"/>
        <w:rPr>
          <w:rFonts w:eastAsia="Calibri"/>
          <w:lang w:val="es-419"/>
        </w:rPr>
      </w:pPr>
      <w:r w:rsidRPr="00B073D8">
        <w:rPr>
          <w:lang w:val="es-419"/>
        </w:rPr>
        <w:t>1</w:t>
      </w:r>
      <w:r w:rsidRPr="00B073D8">
        <w:rPr>
          <w:lang w:val="es-419"/>
        </w:rPr>
        <w:tab/>
        <w:t>Sí</w:t>
      </w:r>
    </w:p>
    <w:p w14:paraId="4F1ECAC2" w14:textId="036880C6" w:rsidR="004A5B5B" w:rsidRPr="00B073D8" w:rsidRDefault="1D4F8DD3" w:rsidP="5D3DEFD9">
      <w:pPr>
        <w:tabs>
          <w:tab w:val="left" w:pos="450"/>
        </w:tabs>
        <w:spacing w:after="0" w:line="240" w:lineRule="auto"/>
        <w:ind w:left="720"/>
        <w:rPr>
          <w:rFonts w:ascii="Calibri" w:eastAsia="Calibri" w:hAnsi="Calibri" w:cs="Calibri"/>
          <w:lang w:val="es-419"/>
        </w:rPr>
      </w:pPr>
      <w:r w:rsidRPr="1D4F8DD3">
        <w:rPr>
          <w:lang w:val="es-419"/>
        </w:rPr>
        <w:t>0</w:t>
      </w:r>
      <w:r w:rsidR="004A5B5B">
        <w:tab/>
      </w:r>
      <w:r w:rsidRPr="1D4F8DD3">
        <w:rPr>
          <w:lang w:val="es-419"/>
        </w:rPr>
        <w:t xml:space="preserve">No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lang w:val="es-419"/>
        </w:rPr>
        <w:t>GO TO FERT8</w:t>
      </w:r>
    </w:p>
    <w:p w14:paraId="7B746BC3" w14:textId="42404DD7" w:rsidR="00886E3E" w:rsidRPr="00B073D8" w:rsidRDefault="1D4F8DD3" w:rsidP="1D4F8DD3">
      <w:pPr>
        <w:tabs>
          <w:tab w:val="left" w:pos="450"/>
        </w:tabs>
        <w:spacing w:after="0" w:line="240" w:lineRule="auto"/>
        <w:ind w:left="720"/>
        <w:rPr>
          <w:rFonts w:ascii="Calibri" w:eastAsia="Calibri" w:hAnsi="Calibri" w:cs="Calibri"/>
          <w:lang w:val="es-419"/>
        </w:rPr>
      </w:pPr>
      <w:r w:rsidRPr="1D4F8DD3">
        <w:rPr>
          <w:lang w:val="es-419"/>
        </w:rPr>
        <w:t>99</w:t>
      </w:r>
      <w:r w:rsidR="004A5B5B">
        <w:tab/>
      </w:r>
      <w:r w:rsidRPr="1D4F8DD3">
        <w:rPr>
          <w:lang w:val="es-419"/>
        </w:rPr>
        <w:t xml:space="preserve">Prefiero no responder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lang w:val="es-419"/>
        </w:rPr>
        <w:t>GO TO FERT8</w:t>
      </w:r>
    </w:p>
    <w:p w14:paraId="286BFBCB" w14:textId="780D68EC" w:rsidR="5D3DEFD9" w:rsidRDefault="1D4F8DD3" w:rsidP="1D4F8DD3">
      <w:pPr>
        <w:spacing w:after="0"/>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i/>
          <w:iCs/>
          <w:lang w:val="es-419"/>
        </w:rPr>
        <w:t>GO TO FERT8</w:t>
      </w:r>
    </w:p>
    <w:p w14:paraId="5F77DB2A" w14:textId="42A9C273" w:rsidR="5D3DEFD9" w:rsidRDefault="1D4F8DD3" w:rsidP="1D4F8DD3">
      <w:pPr>
        <w:spacing w:after="0"/>
        <w:ind w:left="-20" w:right="-20"/>
        <w:rPr>
          <w:rFonts w:ascii="Calibri" w:eastAsia="Calibri" w:hAnsi="Calibri" w:cs="Calibri"/>
          <w:lang w:val="es-419"/>
        </w:rPr>
      </w:pPr>
      <w:r w:rsidRPr="1D4F8DD3">
        <w:rPr>
          <w:rFonts w:ascii="Calibri" w:eastAsia="Calibri" w:hAnsi="Calibri" w:cs="Calibri"/>
          <w:lang w:val="es-419"/>
        </w:rPr>
        <w:t xml:space="preserve"> </w:t>
      </w:r>
    </w:p>
    <w:p w14:paraId="60676A3D" w14:textId="4E5E1DEA" w:rsidR="5D3DEFD9"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[DISPLAY FERT6 IF FERT5= 1</w:t>
      </w:r>
    </w:p>
    <w:p w14:paraId="5841A2DE" w14:textId="546005A6" w:rsidR="0D518248" w:rsidRPr="00B073D8" w:rsidRDefault="75303805" w:rsidP="75303805">
      <w:pPr>
        <w:tabs>
          <w:tab w:val="left" w:pos="450"/>
        </w:tabs>
        <w:spacing w:after="0" w:line="240" w:lineRule="auto"/>
        <w:rPr>
          <w:rFonts w:ascii="Calibri" w:eastAsia="Calibri" w:hAnsi="Calibri" w:cs="Calibri"/>
          <w:lang w:val="es-419"/>
        </w:rPr>
      </w:pPr>
      <w:r w:rsidRPr="75303805">
        <w:rPr>
          <w:rFonts w:ascii="Calibri" w:eastAsia="Calibri" w:hAnsi="Calibri" w:cs="Calibri"/>
          <w:b/>
          <w:bCs/>
          <w:lang w:val="es-419"/>
        </w:rPr>
        <w:t>ELSE, GO TO FERT8]</w:t>
      </w:r>
    </w:p>
    <w:p w14:paraId="42423548" w14:textId="39E0651E" w:rsidR="00886E3E" w:rsidRPr="00B073D8" w:rsidRDefault="0E2559D7" w:rsidP="00361C37">
      <w:pPr>
        <w:pStyle w:val="ListParagraph"/>
        <w:numPr>
          <w:ilvl w:val="0"/>
          <w:numId w:val="131"/>
        </w:numPr>
        <w:rPr>
          <w:rFonts w:eastAsia="Calibri"/>
          <w:lang w:val="es-419"/>
        </w:rPr>
      </w:pPr>
      <w:r w:rsidRPr="0E2559D7">
        <w:rPr>
          <w:lang w:val="es-419"/>
        </w:rPr>
        <w:lastRenderedPageBreak/>
        <w:t>[FERT6] ¿Ha usado alguna vez cualquiera de los siguientes medicamentos para la fertilidad? Seleccione todas las opciones que correspondan.</w:t>
      </w:r>
    </w:p>
    <w:p w14:paraId="0102D125" w14:textId="3BBE7700" w:rsidR="00886E3E" w:rsidRPr="00B073D8" w:rsidRDefault="008C068D" w:rsidP="008C068D">
      <w:pPr>
        <w:spacing w:before="60" w:after="0" w:line="240" w:lineRule="auto"/>
        <w:ind w:left="720"/>
        <w:rPr>
          <w:rFonts w:eastAsiaTheme="minorEastAsia"/>
          <w:lang w:val="es-419"/>
        </w:rPr>
      </w:pPr>
      <w:r w:rsidRPr="00B073D8">
        <w:rPr>
          <w:lang w:val="es-419"/>
        </w:rPr>
        <w:t>0</w:t>
      </w:r>
      <w:r w:rsidRPr="00B073D8">
        <w:rPr>
          <w:lang w:val="es-419"/>
        </w:rPr>
        <w:tab/>
        <w:t>Clomid® (clomifeno)</w:t>
      </w:r>
    </w:p>
    <w:p w14:paraId="641E1E94" w14:textId="40CAA27F" w:rsidR="00886E3E" w:rsidRPr="00B073D8" w:rsidRDefault="008C068D" w:rsidP="008C068D">
      <w:pPr>
        <w:spacing w:after="0" w:line="240" w:lineRule="auto"/>
        <w:ind w:left="1440" w:hanging="720"/>
        <w:rPr>
          <w:rFonts w:eastAsiaTheme="minorEastAsia"/>
          <w:lang w:val="es-419"/>
        </w:rPr>
      </w:pPr>
      <w:r w:rsidRPr="00B073D8">
        <w:rPr>
          <w:lang w:val="es-419"/>
        </w:rPr>
        <w:t>1</w:t>
      </w:r>
      <w:r w:rsidRPr="00B073D8">
        <w:rPr>
          <w:lang w:val="es-419"/>
        </w:rPr>
        <w:tab/>
        <w:t xml:space="preserve">Gonadotrofinas, que se suelen llamar “inyectables” u “hormonas inyectables” (como Follistim®, Menopur®, Bravelle® o Gonal-F®) </w:t>
      </w:r>
    </w:p>
    <w:p w14:paraId="7287FF10" w14:textId="28CA1208" w:rsidR="00886E3E" w:rsidRPr="00B073D8" w:rsidRDefault="008C068D" w:rsidP="008C068D">
      <w:pPr>
        <w:spacing w:after="0" w:line="240" w:lineRule="auto"/>
        <w:ind w:left="720"/>
        <w:rPr>
          <w:rFonts w:eastAsia="Calibri"/>
          <w:lang w:val="es-419"/>
        </w:rPr>
      </w:pPr>
      <w:r w:rsidRPr="00B073D8">
        <w:rPr>
          <w:lang w:val="es-419"/>
        </w:rPr>
        <w:t>2</w:t>
      </w:r>
      <w:r w:rsidRPr="00B073D8">
        <w:rPr>
          <w:lang w:val="es-419"/>
        </w:rPr>
        <w:tab/>
        <w:t>Danazol</w:t>
      </w:r>
    </w:p>
    <w:p w14:paraId="6650F24F" w14:textId="265D4D53" w:rsidR="00886E3E" w:rsidRPr="00B073D8" w:rsidRDefault="008C068D" w:rsidP="008C068D">
      <w:pPr>
        <w:spacing w:after="0" w:line="240" w:lineRule="auto"/>
        <w:ind w:left="720"/>
        <w:rPr>
          <w:rFonts w:eastAsiaTheme="minorEastAsia"/>
          <w:lang w:val="es-419"/>
        </w:rPr>
      </w:pPr>
      <w:r w:rsidRPr="00B073D8">
        <w:rPr>
          <w:lang w:val="es-419"/>
        </w:rPr>
        <w:t>3</w:t>
      </w:r>
      <w:r w:rsidRPr="00B073D8">
        <w:rPr>
          <w:lang w:val="es-419"/>
        </w:rPr>
        <w:tab/>
        <w:t>Danocrine®</w:t>
      </w:r>
    </w:p>
    <w:p w14:paraId="4A6CB74F" w14:textId="234B15E3" w:rsidR="00886E3E" w:rsidRPr="00B073D8" w:rsidRDefault="008C068D" w:rsidP="008C068D">
      <w:pPr>
        <w:spacing w:after="0" w:line="240" w:lineRule="auto"/>
        <w:ind w:left="720"/>
        <w:rPr>
          <w:rFonts w:eastAsia="Calibri"/>
          <w:lang w:val="es-419"/>
        </w:rPr>
      </w:pPr>
      <w:r w:rsidRPr="00B073D8">
        <w:rPr>
          <w:lang w:val="es-419"/>
        </w:rPr>
        <w:t>4</w:t>
      </w:r>
      <w:r w:rsidRPr="00B073D8">
        <w:rPr>
          <w:lang w:val="es-419"/>
        </w:rPr>
        <w:tab/>
        <w:t>Gonadotropina coriónica humana (hCG)</w:t>
      </w:r>
    </w:p>
    <w:p w14:paraId="47C14025" w14:textId="3A6E9FB9" w:rsidR="00886E3E" w:rsidRPr="00B073D8" w:rsidRDefault="008C068D" w:rsidP="008C068D">
      <w:pPr>
        <w:spacing w:after="0" w:line="240" w:lineRule="auto"/>
        <w:ind w:left="720"/>
        <w:rPr>
          <w:rFonts w:eastAsiaTheme="minorEastAsia"/>
          <w:lang w:val="es-419"/>
        </w:rPr>
      </w:pPr>
      <w:r w:rsidRPr="00B073D8">
        <w:rPr>
          <w:lang w:val="es-419"/>
        </w:rPr>
        <w:t>5</w:t>
      </w:r>
      <w:r w:rsidRPr="00B073D8">
        <w:rPr>
          <w:lang w:val="es-419"/>
        </w:rPr>
        <w:tab/>
        <w:t>Milophene®</w:t>
      </w:r>
    </w:p>
    <w:p w14:paraId="5BC69B3D" w14:textId="2A776C12" w:rsidR="00886E3E" w:rsidRPr="00B073D8" w:rsidRDefault="008C068D" w:rsidP="008C068D">
      <w:pPr>
        <w:spacing w:after="0" w:line="240" w:lineRule="auto"/>
        <w:ind w:left="720"/>
        <w:rPr>
          <w:rFonts w:eastAsiaTheme="minorEastAsia"/>
          <w:lang w:val="es-419"/>
        </w:rPr>
      </w:pPr>
      <w:r w:rsidRPr="00B073D8">
        <w:rPr>
          <w:lang w:val="es-419"/>
        </w:rPr>
        <w:t>6</w:t>
      </w:r>
      <w:r w:rsidRPr="00B073D8">
        <w:rPr>
          <w:lang w:val="es-419"/>
        </w:rPr>
        <w:tab/>
        <w:t>Lupron Depot®</w:t>
      </w:r>
    </w:p>
    <w:p w14:paraId="6D3E5E28" w14:textId="510F70B1" w:rsidR="00886E3E" w:rsidRPr="00B073D8" w:rsidRDefault="008C068D" w:rsidP="008C068D">
      <w:pPr>
        <w:spacing w:after="0" w:line="240" w:lineRule="auto"/>
        <w:ind w:left="720"/>
        <w:rPr>
          <w:rFonts w:eastAsiaTheme="minorEastAsia"/>
          <w:lang w:val="es-419"/>
        </w:rPr>
      </w:pPr>
      <w:r w:rsidRPr="00B073D8">
        <w:rPr>
          <w:lang w:val="es-419"/>
        </w:rPr>
        <w:t>7</w:t>
      </w:r>
      <w:r w:rsidRPr="00B073D8">
        <w:rPr>
          <w:lang w:val="es-419"/>
        </w:rPr>
        <w:tab/>
        <w:t>Nolvadex® (tamoxifeno)</w:t>
      </w:r>
    </w:p>
    <w:p w14:paraId="0CAF0D0F" w14:textId="6B8605B7" w:rsidR="00886E3E" w:rsidRPr="00B073D8" w:rsidRDefault="008C068D" w:rsidP="008C068D">
      <w:pPr>
        <w:spacing w:after="0" w:line="240" w:lineRule="auto"/>
        <w:ind w:left="720"/>
        <w:rPr>
          <w:rFonts w:eastAsiaTheme="minorEastAsia"/>
          <w:lang w:val="es-419"/>
        </w:rPr>
      </w:pPr>
      <w:r w:rsidRPr="00B073D8">
        <w:rPr>
          <w:lang w:val="es-419"/>
        </w:rPr>
        <w:t>8</w:t>
      </w:r>
      <w:r w:rsidRPr="00B073D8">
        <w:rPr>
          <w:lang w:val="es-419"/>
        </w:rPr>
        <w:tab/>
        <w:t>Pergonal®</w:t>
      </w:r>
    </w:p>
    <w:p w14:paraId="3294BAE9" w14:textId="0CC72E01" w:rsidR="00886E3E" w:rsidRPr="00B073D8" w:rsidRDefault="008C068D" w:rsidP="008C068D">
      <w:pPr>
        <w:spacing w:after="0" w:line="240" w:lineRule="auto"/>
        <w:ind w:left="720"/>
        <w:rPr>
          <w:rFonts w:eastAsiaTheme="minorEastAsia"/>
          <w:lang w:val="es-419"/>
        </w:rPr>
      </w:pPr>
      <w:r w:rsidRPr="00B073D8">
        <w:rPr>
          <w:lang w:val="es-419"/>
        </w:rPr>
        <w:t>9</w:t>
      </w:r>
      <w:r w:rsidRPr="00B073D8">
        <w:rPr>
          <w:lang w:val="es-419"/>
        </w:rPr>
        <w:tab/>
        <w:t>Serophene®</w:t>
      </w:r>
    </w:p>
    <w:p w14:paraId="4AC8D63D" w14:textId="39432D33" w:rsidR="00821C68" w:rsidRPr="00B073D8" w:rsidRDefault="008C068D" w:rsidP="008C068D">
      <w:pPr>
        <w:spacing w:after="0" w:line="240" w:lineRule="auto"/>
        <w:ind w:left="720"/>
        <w:rPr>
          <w:rFonts w:eastAsiaTheme="minorEastAsia"/>
          <w:lang w:val="es-419"/>
        </w:rPr>
      </w:pPr>
      <w:r w:rsidRPr="00B073D8">
        <w:rPr>
          <w:lang w:val="es-419"/>
        </w:rPr>
        <w:t>10</w:t>
      </w:r>
      <w:r w:rsidRPr="00B073D8">
        <w:rPr>
          <w:lang w:val="es-419"/>
        </w:rPr>
        <w:tab/>
        <w:t>Solución nasal de Synarel®</w:t>
      </w:r>
    </w:p>
    <w:p w14:paraId="1FA5FB43" w14:textId="53C24100" w:rsidR="00EF0E94" w:rsidRPr="00B073D8" w:rsidRDefault="008C068D" w:rsidP="008C068D">
      <w:pPr>
        <w:spacing w:after="0" w:line="240" w:lineRule="auto"/>
        <w:ind w:left="720"/>
        <w:rPr>
          <w:rFonts w:eastAsia="Calibri"/>
          <w:lang w:val="es-419"/>
        </w:rPr>
      </w:pPr>
      <w:r w:rsidRPr="00B073D8">
        <w:rPr>
          <w:lang w:val="es-419"/>
        </w:rPr>
        <w:t>55</w:t>
      </w:r>
      <w:r w:rsidRPr="00B073D8">
        <w:rPr>
          <w:lang w:val="es-419"/>
        </w:rPr>
        <w:tab/>
        <w:t xml:space="preserve">Otro(s) medicamento(s): </w:t>
      </w:r>
      <w:r w:rsidR="005553FB" w:rsidRPr="00B073D8">
        <w:rPr>
          <w:lang w:val="es-419"/>
        </w:rPr>
        <w:t>d</w:t>
      </w:r>
      <w:r w:rsidRPr="00B073D8">
        <w:rPr>
          <w:lang w:val="es-419"/>
        </w:rPr>
        <w:t>escriba [</w:t>
      </w:r>
      <w:r w:rsidR="007E2323" w:rsidRPr="00B073D8">
        <w:rPr>
          <w:lang w:val="es-419"/>
        </w:rPr>
        <w:t>text box</w:t>
      </w:r>
      <w:r w:rsidRPr="00B073D8">
        <w:rPr>
          <w:lang w:val="es-419"/>
        </w:rPr>
        <w:t>]</w:t>
      </w:r>
    </w:p>
    <w:p w14:paraId="689FFC31" w14:textId="110E37B7" w:rsidR="00886E3E" w:rsidRPr="00B073D8" w:rsidRDefault="1D4F8DD3" w:rsidP="1D4F8DD3">
      <w:pPr>
        <w:spacing w:after="0" w:line="240" w:lineRule="auto"/>
        <w:ind w:left="720" w:right="-20"/>
        <w:rPr>
          <w:rFonts w:ascii="Calibri" w:eastAsia="Calibri" w:hAnsi="Calibri" w:cs="Calibri"/>
          <w:b/>
          <w:bCs/>
          <w:lang w:val="es-419"/>
        </w:rPr>
      </w:pPr>
      <w:r w:rsidRPr="1D4F8DD3">
        <w:rPr>
          <w:lang w:val="es-419"/>
        </w:rPr>
        <w:t>88</w:t>
      </w:r>
      <w:r w:rsidR="008C068D">
        <w:tab/>
      </w:r>
      <w:r w:rsidRPr="1D4F8DD3">
        <w:rPr>
          <w:lang w:val="es-419"/>
        </w:rPr>
        <w:t>Ninguno de los anteriores</w:t>
      </w:r>
      <w:r w:rsidRPr="1D4F8DD3">
        <w:rPr>
          <w:i/>
          <w:iCs/>
          <w:lang w:val="es-419"/>
        </w:rPr>
        <w:t xml:space="preserve">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lang w:val="es-419"/>
        </w:rPr>
        <w:t>GO TO NEXT FERT8</w:t>
      </w:r>
    </w:p>
    <w:p w14:paraId="7D315669" w14:textId="6C897C30" w:rsidR="00886E3E" w:rsidRPr="00B073D8" w:rsidRDefault="1D4F8DD3" w:rsidP="1D4F8DD3">
      <w:pPr>
        <w:spacing w:before="60" w:after="0" w:line="240" w:lineRule="auto"/>
        <w:ind w:left="720" w:right="-20"/>
        <w:rPr>
          <w:rFonts w:ascii="Calibri" w:eastAsia="Calibri" w:hAnsi="Calibri" w:cs="Calibri"/>
          <w:b/>
          <w:bCs/>
          <w:i/>
          <w:iCs/>
          <w:lang w:val="es-419"/>
        </w:rPr>
      </w:pPr>
      <w:r w:rsidRPr="1D4F8DD3">
        <w:rPr>
          <w:rFonts w:ascii="Calibri" w:eastAsia="Calibri" w:hAnsi="Calibri" w:cs="Calibri"/>
          <w:i/>
          <w:iCs/>
          <w:lang w:val="es-419"/>
        </w:rPr>
        <w:t>NO RESPONSE</w:t>
      </w:r>
      <w:r w:rsidRPr="1D4F8DD3">
        <w:rPr>
          <w:rFonts w:ascii="Calibri" w:eastAsia="Calibri" w:hAnsi="Calibri" w:cs="Calibri"/>
          <w:b/>
          <w:bCs/>
          <w:i/>
          <w:iCs/>
          <w:lang w:val="es-419"/>
        </w:rPr>
        <w:t xml:space="preserve">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i/>
          <w:iCs/>
          <w:lang w:val="es-419"/>
        </w:rPr>
        <w:t>GO TO NEXT FERT8</w:t>
      </w:r>
    </w:p>
    <w:p w14:paraId="2411A3F8" w14:textId="00CE9D14" w:rsidR="00886E3E" w:rsidRPr="00B073D8" w:rsidRDefault="1D4F8DD3" w:rsidP="1D4F8DD3">
      <w:pPr>
        <w:spacing w:before="60" w:after="0" w:line="240" w:lineRule="auto"/>
        <w:ind w:left="-20" w:right="-20"/>
        <w:rPr>
          <w:rFonts w:ascii="Calibri" w:eastAsia="Calibri" w:hAnsi="Calibri" w:cs="Calibri"/>
          <w:lang w:val="es-419"/>
        </w:rPr>
      </w:pPr>
      <w:r w:rsidRPr="1D4F8DD3">
        <w:rPr>
          <w:rFonts w:ascii="Calibri" w:eastAsia="Calibri" w:hAnsi="Calibri" w:cs="Calibri"/>
          <w:lang w:val="es-419"/>
        </w:rPr>
        <w:t xml:space="preserve"> </w:t>
      </w:r>
    </w:p>
    <w:p w14:paraId="7C8DD5B0" w14:textId="1D6B21F6" w:rsidR="00886E3E" w:rsidRPr="00B073D8" w:rsidRDefault="1D4F8DD3" w:rsidP="1D4F8DD3">
      <w:pPr>
        <w:spacing w:after="0" w:line="240" w:lineRule="auto"/>
        <w:ind w:left="-20" w:right="-20"/>
        <w:rPr>
          <w:rFonts w:ascii="Calibri" w:eastAsia="Calibri" w:hAnsi="Calibri" w:cs="Calibri"/>
          <w:b/>
          <w:bCs/>
          <w:lang w:val="es-419"/>
        </w:rPr>
      </w:pPr>
      <w:r w:rsidRPr="1D4F8DD3">
        <w:rPr>
          <w:rFonts w:ascii="Calibri" w:eastAsia="Calibri" w:hAnsi="Calibri" w:cs="Calibri"/>
          <w:b/>
          <w:bCs/>
          <w:lang w:val="es-419"/>
        </w:rPr>
        <w:t xml:space="preserve">[DISPLAY FERT17_# IF 0, 1, 2, 3, 4, 5, 6, 7, 8, 9, 10, AND/OR 55 WAS SELECTED IN FERT6. ELSE, GO TO FERT8] </w:t>
      </w:r>
    </w:p>
    <w:p w14:paraId="0C01FCC9" w14:textId="405CD719" w:rsidR="00886E3E" w:rsidRPr="00B073D8" w:rsidRDefault="1D4F8DD3" w:rsidP="1D4F8DD3">
      <w:pPr>
        <w:spacing w:after="0" w:line="240" w:lineRule="auto"/>
        <w:ind w:left="-20" w:right="-20"/>
        <w:rPr>
          <w:rFonts w:ascii="Calibri" w:eastAsia="Calibri" w:hAnsi="Calibri" w:cs="Calibri"/>
          <w:b/>
          <w:bCs/>
          <w:lang w:val="es-419"/>
        </w:rPr>
      </w:pPr>
      <w:r w:rsidRPr="1D4F8DD3">
        <w:rPr>
          <w:rFonts w:ascii="Calibri" w:eastAsia="Calibri" w:hAnsi="Calibri" w:cs="Calibri"/>
          <w:b/>
          <w:bCs/>
          <w:lang w:val="es-419"/>
        </w:rPr>
        <w:t>[NOTE: THIS QUESTION IS TO BE DISPLAYED FOR EACH RESPONSE OPTION SELECTED AT FERT6 AND IS PROGRAMMED ITERATIVELY]</w:t>
      </w:r>
    </w:p>
    <w:p w14:paraId="4418C382" w14:textId="71B6E680" w:rsidR="00886E3E" w:rsidRPr="00B073D8" w:rsidRDefault="1D4F8DD3" w:rsidP="1D4F8DD3">
      <w:pPr>
        <w:spacing w:after="0" w:line="240" w:lineRule="auto"/>
        <w:ind w:left="-20" w:right="-20"/>
        <w:rPr>
          <w:rFonts w:ascii="Calibri" w:eastAsia="Calibri" w:hAnsi="Calibri" w:cs="Calibri"/>
          <w:b/>
          <w:bCs/>
          <w:lang w:val="es-419"/>
        </w:rPr>
      </w:pPr>
      <w:r w:rsidRPr="1D4F8DD3">
        <w:rPr>
          <w:rFonts w:ascii="Calibri" w:eastAsia="Calibri" w:hAnsi="Calibri" w:cs="Calibri"/>
          <w:b/>
          <w:bCs/>
          <w:lang w:val="es-419"/>
        </w:rPr>
        <w:t xml:space="preserve"> </w:t>
      </w:r>
    </w:p>
    <w:p w14:paraId="2AC71755" w14:textId="5056D18D" w:rsidR="00886E3E" w:rsidRPr="00B073D8" w:rsidRDefault="1D4F8DD3" w:rsidP="1D4F8DD3">
      <w:pPr>
        <w:spacing w:after="0" w:line="240" w:lineRule="auto"/>
        <w:ind w:left="-20" w:right="-20"/>
        <w:rPr>
          <w:rFonts w:ascii="Calibri" w:eastAsia="Calibri" w:hAnsi="Calibri" w:cs="Calibri"/>
          <w:b/>
          <w:bCs/>
          <w:lang w:val="es-419"/>
        </w:rPr>
      </w:pPr>
      <w:r w:rsidRPr="1D4F8DD3">
        <w:rPr>
          <w:rFonts w:ascii="Calibri" w:eastAsia="Calibri" w:hAnsi="Calibri" w:cs="Calibri"/>
          <w:b/>
          <w:bCs/>
          <w:lang w:val="es-419"/>
        </w:rPr>
        <w:t>[Piped text instructions for FERT17:</w:t>
      </w:r>
    </w:p>
    <w:p w14:paraId="556B39EE" w14:textId="0F215E45" w:rsidR="00886E3E" w:rsidRPr="00B073D8" w:rsidRDefault="1D4F8DD3" w:rsidP="1D4F8DD3">
      <w:pPr>
        <w:spacing w:after="0" w:line="240" w:lineRule="auto"/>
        <w:ind w:left="-20" w:right="-20"/>
        <w:rPr>
          <w:rFonts w:ascii="Calibri" w:eastAsia="Calibri" w:hAnsi="Calibri" w:cs="Calibri"/>
          <w:b/>
          <w:bCs/>
          <w:lang w:val="es-419"/>
        </w:rPr>
      </w:pPr>
      <w:r w:rsidRPr="1D4F8DD3">
        <w:rPr>
          <w:rFonts w:ascii="Calibri" w:eastAsia="Calibri" w:hAnsi="Calibri" w:cs="Calibri"/>
          <w:b/>
          <w:bCs/>
          <w:lang w:val="es-419"/>
        </w:rPr>
        <w:t>IF 0 SELECTED THEN FILL [MED] = "Clomid®”</w:t>
      </w:r>
    </w:p>
    <w:p w14:paraId="5952A6C5" w14:textId="78EE9502" w:rsidR="00886E3E" w:rsidRPr="00B073D8" w:rsidRDefault="75303805" w:rsidP="1D4F8DD3">
      <w:pPr>
        <w:spacing w:after="0" w:line="240" w:lineRule="auto"/>
        <w:ind w:left="-20" w:right="-20"/>
        <w:rPr>
          <w:rFonts w:ascii="Calibri" w:eastAsia="Calibri" w:hAnsi="Calibri" w:cs="Calibri"/>
          <w:b/>
          <w:bCs/>
          <w:lang w:val="es-419"/>
        </w:rPr>
      </w:pPr>
      <w:r w:rsidRPr="75303805">
        <w:rPr>
          <w:rFonts w:ascii="Calibri" w:eastAsia="Calibri" w:hAnsi="Calibri" w:cs="Calibri"/>
          <w:b/>
          <w:bCs/>
          <w:lang w:val="es-419"/>
        </w:rPr>
        <w:t>IF 1 SELECTED THEN FILL [MED] = "</w:t>
      </w:r>
      <w:r w:rsidRPr="75303805">
        <w:rPr>
          <w:b/>
          <w:bCs/>
          <w:lang w:val="es-419"/>
        </w:rPr>
        <w:t>gonadotrofinas</w:t>
      </w:r>
      <w:r w:rsidRPr="75303805">
        <w:rPr>
          <w:rFonts w:ascii="Calibri" w:eastAsia="Calibri" w:hAnsi="Calibri" w:cs="Calibri"/>
          <w:b/>
          <w:bCs/>
          <w:lang w:val="es-419"/>
        </w:rPr>
        <w:t>"</w:t>
      </w:r>
    </w:p>
    <w:p w14:paraId="06494C3A" w14:textId="41A51CF6" w:rsidR="00886E3E" w:rsidRPr="00B073D8" w:rsidRDefault="1D4F8DD3" w:rsidP="1D4F8DD3">
      <w:pPr>
        <w:spacing w:after="0" w:line="240" w:lineRule="auto"/>
        <w:ind w:left="-20" w:right="-20"/>
        <w:rPr>
          <w:rFonts w:ascii="Calibri" w:eastAsia="Calibri" w:hAnsi="Calibri" w:cs="Calibri"/>
          <w:b/>
          <w:bCs/>
          <w:lang w:val="es-419"/>
        </w:rPr>
      </w:pPr>
      <w:r w:rsidRPr="1D4F8DD3">
        <w:rPr>
          <w:rFonts w:ascii="Calibri" w:eastAsia="Calibri" w:hAnsi="Calibri" w:cs="Calibri"/>
          <w:b/>
          <w:bCs/>
          <w:lang w:val="es-419"/>
        </w:rPr>
        <w:t>IF 2 SELECTED THEN FILL [MED] = "Danazol"</w:t>
      </w:r>
    </w:p>
    <w:p w14:paraId="557D7017" w14:textId="5362ECF6" w:rsidR="00886E3E" w:rsidRPr="00B073D8" w:rsidRDefault="1D4F8DD3" w:rsidP="1D4F8DD3">
      <w:pPr>
        <w:spacing w:after="0" w:line="240" w:lineRule="auto"/>
        <w:ind w:left="-20" w:right="-20"/>
        <w:rPr>
          <w:rFonts w:ascii="Calibri" w:eastAsia="Calibri" w:hAnsi="Calibri" w:cs="Calibri"/>
          <w:b/>
          <w:bCs/>
          <w:lang w:val="es-419"/>
        </w:rPr>
      </w:pPr>
      <w:r w:rsidRPr="1D4F8DD3">
        <w:rPr>
          <w:rFonts w:ascii="Calibri" w:eastAsia="Calibri" w:hAnsi="Calibri" w:cs="Calibri"/>
          <w:b/>
          <w:bCs/>
          <w:lang w:val="es-419"/>
        </w:rPr>
        <w:t>IF 3 SELECTED THEN FILL [MED] = "Danocrine®"</w:t>
      </w:r>
    </w:p>
    <w:p w14:paraId="732AD37F" w14:textId="47CAF679" w:rsidR="00886E3E" w:rsidRPr="00B073D8" w:rsidRDefault="75303805" w:rsidP="1D4F8DD3">
      <w:pPr>
        <w:spacing w:after="0" w:line="240" w:lineRule="auto"/>
        <w:ind w:left="-20" w:right="-20"/>
        <w:rPr>
          <w:rFonts w:ascii="Calibri" w:eastAsia="Calibri" w:hAnsi="Calibri" w:cs="Calibri"/>
          <w:b/>
          <w:bCs/>
          <w:lang w:val="es-419"/>
        </w:rPr>
      </w:pPr>
      <w:r w:rsidRPr="75303805">
        <w:rPr>
          <w:rFonts w:ascii="Calibri" w:eastAsia="Calibri" w:hAnsi="Calibri" w:cs="Calibri"/>
          <w:b/>
          <w:bCs/>
          <w:lang w:val="es-419"/>
        </w:rPr>
        <w:t>IF 4 SELECTED THEN FILL [MED] = "</w:t>
      </w:r>
      <w:r w:rsidRPr="75303805">
        <w:rPr>
          <w:b/>
          <w:bCs/>
          <w:lang w:val="es-419"/>
        </w:rPr>
        <w:t>gonadotropina coriónica humana (hCG)</w:t>
      </w:r>
      <w:r w:rsidRPr="75303805">
        <w:rPr>
          <w:rFonts w:ascii="Calibri" w:eastAsia="Calibri" w:hAnsi="Calibri" w:cs="Calibri"/>
          <w:b/>
          <w:bCs/>
          <w:lang w:val="es-419"/>
        </w:rPr>
        <w:t>"</w:t>
      </w:r>
    </w:p>
    <w:p w14:paraId="38914520" w14:textId="0771BF5D" w:rsidR="00886E3E" w:rsidRPr="00B073D8" w:rsidRDefault="1D4F8DD3" w:rsidP="1D4F8DD3">
      <w:pPr>
        <w:spacing w:after="0" w:line="240" w:lineRule="auto"/>
        <w:ind w:left="-20" w:right="-20"/>
        <w:rPr>
          <w:rFonts w:ascii="Calibri" w:eastAsia="Calibri" w:hAnsi="Calibri" w:cs="Calibri"/>
          <w:b/>
          <w:bCs/>
          <w:lang w:val="es-419"/>
        </w:rPr>
      </w:pPr>
      <w:r w:rsidRPr="1D4F8DD3">
        <w:rPr>
          <w:rFonts w:ascii="Calibri" w:eastAsia="Calibri" w:hAnsi="Calibri" w:cs="Calibri"/>
          <w:b/>
          <w:bCs/>
          <w:lang w:val="es-419"/>
        </w:rPr>
        <w:t>IF 5 SELECTED THEN FILL [MED] = "Milophene®"</w:t>
      </w:r>
    </w:p>
    <w:p w14:paraId="07FF2C50" w14:textId="7CCB372B" w:rsidR="00886E3E" w:rsidRPr="00B073D8" w:rsidRDefault="1D4F8DD3" w:rsidP="1D4F8DD3">
      <w:pPr>
        <w:spacing w:after="0" w:line="240" w:lineRule="auto"/>
        <w:ind w:left="-20" w:right="-20"/>
        <w:rPr>
          <w:rFonts w:ascii="Calibri" w:eastAsia="Calibri" w:hAnsi="Calibri" w:cs="Calibri"/>
          <w:b/>
          <w:bCs/>
          <w:lang w:val="es-419"/>
        </w:rPr>
      </w:pPr>
      <w:r w:rsidRPr="1D4F8DD3">
        <w:rPr>
          <w:rFonts w:ascii="Calibri" w:eastAsia="Calibri" w:hAnsi="Calibri" w:cs="Calibri"/>
          <w:b/>
          <w:bCs/>
          <w:lang w:val="es-419"/>
        </w:rPr>
        <w:t>IF 6 SELECTED THEN FILL [MED] = "Lupron Depot®"</w:t>
      </w:r>
    </w:p>
    <w:p w14:paraId="204AA87C" w14:textId="58766445" w:rsidR="00886E3E" w:rsidRPr="00B073D8" w:rsidRDefault="1D4F8DD3" w:rsidP="1D4F8DD3">
      <w:pPr>
        <w:spacing w:after="0" w:line="240" w:lineRule="auto"/>
        <w:ind w:left="-20" w:right="-20"/>
        <w:rPr>
          <w:rFonts w:ascii="Calibri" w:eastAsia="Calibri" w:hAnsi="Calibri" w:cs="Calibri"/>
          <w:b/>
          <w:bCs/>
          <w:lang w:val="es-419"/>
        </w:rPr>
      </w:pPr>
      <w:r w:rsidRPr="1D4F8DD3">
        <w:rPr>
          <w:rFonts w:ascii="Calibri" w:eastAsia="Calibri" w:hAnsi="Calibri" w:cs="Calibri"/>
          <w:b/>
          <w:bCs/>
          <w:lang w:val="es-419"/>
        </w:rPr>
        <w:t>IF 7 SELECTED THEN FILL [MED] = “Nolvadex®”</w:t>
      </w:r>
    </w:p>
    <w:p w14:paraId="4B609464" w14:textId="56C22A04" w:rsidR="00886E3E" w:rsidRPr="00B073D8" w:rsidRDefault="1D4F8DD3" w:rsidP="1D4F8DD3">
      <w:pPr>
        <w:spacing w:after="0" w:line="240" w:lineRule="auto"/>
        <w:ind w:left="-20" w:right="-20"/>
        <w:rPr>
          <w:rFonts w:ascii="Calibri" w:eastAsia="Calibri" w:hAnsi="Calibri" w:cs="Calibri"/>
          <w:b/>
          <w:bCs/>
          <w:lang w:val="es-419"/>
        </w:rPr>
      </w:pPr>
      <w:r w:rsidRPr="1D4F8DD3">
        <w:rPr>
          <w:rFonts w:ascii="Calibri" w:eastAsia="Calibri" w:hAnsi="Calibri" w:cs="Calibri"/>
          <w:b/>
          <w:bCs/>
          <w:lang w:val="es-419"/>
        </w:rPr>
        <w:t>IF 8 SELECTED THEN FILL [MED] = “Pergonal®”</w:t>
      </w:r>
    </w:p>
    <w:p w14:paraId="2FB0B5E0" w14:textId="70F35A3A" w:rsidR="00886E3E" w:rsidRPr="00B073D8" w:rsidRDefault="1D4F8DD3" w:rsidP="1D4F8DD3">
      <w:pPr>
        <w:spacing w:after="0" w:line="240" w:lineRule="auto"/>
        <w:ind w:left="-20" w:right="-20"/>
        <w:rPr>
          <w:rFonts w:ascii="Calibri" w:eastAsia="Calibri" w:hAnsi="Calibri" w:cs="Calibri"/>
          <w:b/>
          <w:bCs/>
          <w:lang w:val="es-419"/>
        </w:rPr>
      </w:pPr>
      <w:r w:rsidRPr="1D4F8DD3">
        <w:rPr>
          <w:rFonts w:ascii="Calibri" w:eastAsia="Calibri" w:hAnsi="Calibri" w:cs="Calibri"/>
          <w:b/>
          <w:bCs/>
          <w:lang w:val="es-419"/>
        </w:rPr>
        <w:t>IF 9 SELECTED THEN FILL [MED] = “Serophene®”</w:t>
      </w:r>
    </w:p>
    <w:p w14:paraId="41C93EE3" w14:textId="73FCE9A9" w:rsidR="00886E3E" w:rsidRPr="00B073D8" w:rsidRDefault="75303805" w:rsidP="1D4F8DD3">
      <w:pPr>
        <w:spacing w:after="0" w:line="240" w:lineRule="auto"/>
        <w:ind w:left="-20" w:right="-20"/>
        <w:rPr>
          <w:rFonts w:ascii="Calibri" w:eastAsia="Calibri" w:hAnsi="Calibri" w:cs="Calibri"/>
          <w:b/>
          <w:bCs/>
          <w:lang w:val="es-419"/>
        </w:rPr>
      </w:pPr>
      <w:r w:rsidRPr="75303805">
        <w:rPr>
          <w:rFonts w:ascii="Calibri" w:eastAsia="Calibri" w:hAnsi="Calibri" w:cs="Calibri"/>
          <w:b/>
          <w:bCs/>
          <w:lang w:val="es-419"/>
        </w:rPr>
        <w:t>IF 10 SELECTED THEN FILL [MED] = “</w:t>
      </w:r>
      <w:r w:rsidRPr="75303805">
        <w:rPr>
          <w:b/>
          <w:bCs/>
          <w:lang w:val="es-419"/>
        </w:rPr>
        <w:t>solución nasal de Synarel®</w:t>
      </w:r>
      <w:r w:rsidRPr="75303805">
        <w:rPr>
          <w:rFonts w:ascii="Calibri" w:eastAsia="Calibri" w:hAnsi="Calibri" w:cs="Calibri"/>
          <w:b/>
          <w:bCs/>
          <w:lang w:val="es-419"/>
        </w:rPr>
        <w:t>”</w:t>
      </w:r>
    </w:p>
    <w:p w14:paraId="1025ECB7" w14:textId="175A290B" w:rsidR="00886E3E" w:rsidRPr="00B073D8" w:rsidRDefault="7B0387D6" w:rsidP="641FB069">
      <w:pPr>
        <w:spacing w:after="0" w:line="240" w:lineRule="auto"/>
        <w:ind w:left="-20" w:right="-20"/>
        <w:rPr>
          <w:rFonts w:ascii="Calibri" w:eastAsia="Calibri" w:hAnsi="Calibri" w:cs="Calibri"/>
          <w:b/>
          <w:bCs/>
          <w:lang w:val="es-419"/>
        </w:rPr>
      </w:pPr>
      <w:r w:rsidRPr="7B0387D6">
        <w:rPr>
          <w:rFonts w:ascii="Calibri" w:eastAsia="Calibri" w:hAnsi="Calibri" w:cs="Calibri"/>
          <w:b/>
          <w:bCs/>
          <w:lang w:val="es-419"/>
        </w:rPr>
        <w:t>IF 55 SELECTED THEN FILL [MED] = [text from FERT6= 55] OR, if no text entered at FERT6= 55, fill “el</w:t>
      </w:r>
    </w:p>
    <w:p w14:paraId="16A947FD" w14:textId="4F267910" w:rsidR="00886E3E" w:rsidRPr="00B073D8" w:rsidRDefault="7B0387D6" w:rsidP="1D4F8DD3">
      <w:pPr>
        <w:spacing w:after="0" w:line="240" w:lineRule="auto"/>
        <w:ind w:left="-20" w:right="-20"/>
        <w:rPr>
          <w:rFonts w:ascii="Calibri" w:eastAsia="Calibri" w:hAnsi="Calibri" w:cs="Calibri"/>
          <w:b/>
          <w:bCs/>
          <w:lang w:val="es-419"/>
        </w:rPr>
      </w:pPr>
      <w:r w:rsidRPr="7B0387D6">
        <w:rPr>
          <w:rFonts w:ascii="Calibri" w:eastAsia="Calibri" w:hAnsi="Calibri" w:cs="Calibri"/>
          <w:b/>
          <w:bCs/>
          <w:lang w:val="es-419"/>
        </w:rPr>
        <w:t>otro medicamento para la fertilidad”]</w:t>
      </w:r>
    </w:p>
    <w:p w14:paraId="0BF61A2C" w14:textId="3C783208" w:rsidR="001267D5" w:rsidRPr="00B073D8" w:rsidRDefault="001267D5" w:rsidP="23143233">
      <w:pPr>
        <w:spacing w:after="0" w:line="240" w:lineRule="auto"/>
        <w:rPr>
          <w:b/>
          <w:bCs/>
          <w:lang w:val="es-419"/>
        </w:rPr>
      </w:pPr>
    </w:p>
    <w:p w14:paraId="2F9643EA" w14:textId="09B9A716" w:rsidR="00886E3E" w:rsidRPr="00B073D8" w:rsidRDefault="0E2559D7" w:rsidP="00361C37">
      <w:pPr>
        <w:pStyle w:val="ListParagraph"/>
        <w:numPr>
          <w:ilvl w:val="0"/>
          <w:numId w:val="131"/>
        </w:numPr>
        <w:rPr>
          <w:rFonts w:eastAsia="Calibri"/>
          <w:lang w:val="es-419"/>
        </w:rPr>
      </w:pPr>
      <w:r w:rsidRPr="0E2559D7">
        <w:rPr>
          <w:lang w:val="es-419"/>
        </w:rPr>
        <w:t xml:space="preserve">[FERT17] En total, ¿durante cuántos meses o ciclos tomó </w:t>
      </w:r>
      <w:r w:rsidRPr="0E2559D7">
        <w:rPr>
          <w:rFonts w:ascii="Calibri" w:eastAsia="Calibri" w:hAnsi="Calibri" w:cs="Calibri"/>
          <w:b/>
          <w:bCs/>
          <w:lang w:val="es-419"/>
        </w:rPr>
        <w:t>[</w:t>
      </w:r>
      <w:r w:rsidRPr="0E2559D7">
        <w:rPr>
          <w:rFonts w:ascii="Calibri" w:eastAsia="Calibri" w:hAnsi="Calibri" w:cs="Calibri"/>
          <w:b/>
          <w:bCs/>
          <w:i/>
          <w:iCs/>
          <w:lang w:val="es-419"/>
        </w:rPr>
        <w:t>MEDICATION FROM FERT6</w:t>
      </w:r>
      <w:r w:rsidRPr="0E2559D7">
        <w:rPr>
          <w:rFonts w:ascii="Calibri" w:eastAsia="Calibri" w:hAnsi="Calibri" w:cs="Calibri"/>
          <w:b/>
          <w:bCs/>
          <w:lang w:val="es-419"/>
        </w:rPr>
        <w:t>]</w:t>
      </w:r>
      <w:r w:rsidRPr="0E2559D7">
        <w:rPr>
          <w:lang w:val="es-419"/>
        </w:rPr>
        <w:t>?</w:t>
      </w:r>
    </w:p>
    <w:p w14:paraId="068F49E4" w14:textId="03DB5AC6" w:rsidR="00120E23" w:rsidRPr="00B073D8" w:rsidRDefault="5D3DEFD9" w:rsidP="00BB2B0D">
      <w:pPr>
        <w:ind w:left="720"/>
        <w:rPr>
          <w:rFonts w:eastAsia="Calibri" w:cstheme="minorHAnsi"/>
          <w:lang w:val="es-419"/>
        </w:rPr>
      </w:pPr>
      <w:r w:rsidRPr="5D3DEFD9">
        <w:rPr>
          <w:lang w:val="es-419"/>
        </w:rPr>
        <w:t>|__|__| Núm. de meses o ciclos</w:t>
      </w:r>
    </w:p>
    <w:p w14:paraId="7C764A96" w14:textId="21E715E3" w:rsidR="00886E3E" w:rsidRPr="00B073D8" w:rsidRDefault="1D4F8DD3" w:rsidP="1D4F8DD3">
      <w:pPr>
        <w:spacing w:line="257"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i/>
          <w:iCs/>
          <w:lang w:val="es-419"/>
        </w:rPr>
        <w:t xml:space="preserve"> </w:t>
      </w:r>
      <w:r w:rsidRPr="1D4F8DD3">
        <w:rPr>
          <w:rFonts w:ascii="Calibri" w:eastAsia="Calibri" w:hAnsi="Calibri" w:cs="Calibri"/>
          <w:b/>
          <w:bCs/>
          <w:i/>
          <w:iCs/>
          <w:lang w:val="es-419"/>
        </w:rPr>
        <w:t>GO TO FERT8</w:t>
      </w:r>
    </w:p>
    <w:p w14:paraId="38A3F69B" w14:textId="04DBB434" w:rsidR="00886E3E" w:rsidRPr="00B073D8" w:rsidRDefault="1D4F8DD3" w:rsidP="1D4F8DD3">
      <w:pPr>
        <w:spacing w:before="60" w:after="0" w:line="240" w:lineRule="auto"/>
        <w:ind w:left="-20" w:right="-20" w:firstLine="720"/>
        <w:rPr>
          <w:rFonts w:ascii="Calibri" w:eastAsia="Calibri" w:hAnsi="Calibri" w:cs="Calibri"/>
          <w:b/>
          <w:bCs/>
          <w:i/>
          <w:iCs/>
          <w:color w:val="000000" w:themeColor="text1"/>
          <w:sz w:val="20"/>
          <w:szCs w:val="20"/>
          <w:lang w:val="es-419"/>
        </w:rPr>
      </w:pPr>
      <w:r w:rsidRPr="1D4F8DD3">
        <w:rPr>
          <w:rFonts w:ascii="Calibri" w:eastAsia="Calibri" w:hAnsi="Calibri" w:cs="Calibri"/>
          <w:b/>
          <w:bCs/>
          <w:i/>
          <w:iCs/>
          <w:color w:val="000000" w:themeColor="text1"/>
          <w:sz w:val="20"/>
          <w:szCs w:val="20"/>
          <w:lang w:val="es-419"/>
        </w:rPr>
        <w:t>[RANGE CHECK: min= 0]</w:t>
      </w:r>
    </w:p>
    <w:p w14:paraId="197FD26E" w14:textId="559E5B8B" w:rsidR="00886E3E" w:rsidRPr="00B073D8" w:rsidRDefault="00886E3E" w:rsidP="5D3DEFD9">
      <w:pPr>
        <w:pStyle w:val="ListParagraph"/>
        <w:spacing w:after="0" w:line="240" w:lineRule="auto"/>
        <w:ind w:left="360"/>
        <w:rPr>
          <w:rFonts w:eastAsia="Calibri"/>
          <w:lang w:val="es-419"/>
        </w:rPr>
      </w:pPr>
    </w:p>
    <w:p w14:paraId="57B887E6" w14:textId="77777777" w:rsidR="00886E3E" w:rsidRPr="00B073D8" w:rsidRDefault="0E2559D7" w:rsidP="00361C37">
      <w:pPr>
        <w:pStyle w:val="ListParagraph"/>
        <w:numPr>
          <w:ilvl w:val="0"/>
          <w:numId w:val="131"/>
        </w:numPr>
        <w:spacing w:after="0" w:line="240" w:lineRule="auto"/>
        <w:rPr>
          <w:rFonts w:eastAsia="Calibri" w:cstheme="minorHAnsi"/>
          <w:lang w:val="es-419"/>
        </w:rPr>
      </w:pPr>
      <w:r w:rsidRPr="0E2559D7">
        <w:rPr>
          <w:lang w:val="es-419"/>
        </w:rPr>
        <w:t>[FERT8] ¿Tuvo alguna vez una</w:t>
      </w:r>
      <w:r w:rsidRPr="0E2559D7">
        <w:rPr>
          <w:b/>
          <w:bCs/>
          <w:lang w:val="es-419"/>
        </w:rPr>
        <w:t xml:space="preserve"> fecundación </w:t>
      </w:r>
      <w:r w:rsidRPr="0E2559D7">
        <w:rPr>
          <w:b/>
          <w:bCs/>
          <w:i/>
          <w:iCs/>
          <w:lang w:val="es-419"/>
        </w:rPr>
        <w:t>in vitro</w:t>
      </w:r>
      <w:r w:rsidRPr="0E2559D7">
        <w:rPr>
          <w:b/>
          <w:bCs/>
          <w:lang w:val="es-419"/>
        </w:rPr>
        <w:t xml:space="preserve"> (FIV</w:t>
      </w:r>
      <w:r w:rsidRPr="0E2559D7">
        <w:rPr>
          <w:lang w:val="es-419"/>
        </w:rPr>
        <w:t>)?</w:t>
      </w:r>
    </w:p>
    <w:p w14:paraId="5D425666" w14:textId="140BD97E" w:rsidR="00886E3E" w:rsidRPr="00B073D8" w:rsidRDefault="0069749B" w:rsidP="0069749B">
      <w:pPr>
        <w:spacing w:before="60" w:after="0" w:line="240" w:lineRule="auto"/>
        <w:ind w:left="720"/>
        <w:rPr>
          <w:rFonts w:eastAsia="Calibri" w:cstheme="minorHAnsi"/>
          <w:lang w:val="es-419"/>
        </w:rPr>
      </w:pPr>
      <w:r w:rsidRPr="00B073D8">
        <w:rPr>
          <w:lang w:val="es-419"/>
        </w:rPr>
        <w:lastRenderedPageBreak/>
        <w:t>1</w:t>
      </w:r>
      <w:r w:rsidRPr="00B073D8">
        <w:rPr>
          <w:lang w:val="es-419"/>
        </w:rPr>
        <w:tab/>
        <w:t>Sí</w:t>
      </w:r>
    </w:p>
    <w:p w14:paraId="11109914" w14:textId="089BDA97" w:rsidR="00886E3E" w:rsidRPr="00B073D8" w:rsidRDefault="1D4F8DD3" w:rsidP="1D4F8DD3">
      <w:pPr>
        <w:spacing w:after="0" w:line="240" w:lineRule="auto"/>
        <w:ind w:left="-20" w:right="-20" w:firstLine="720"/>
        <w:rPr>
          <w:rFonts w:ascii="Calibri" w:eastAsia="Calibri" w:hAnsi="Calibri" w:cs="Calibri"/>
          <w:b/>
          <w:bCs/>
          <w:lang w:val="es-419"/>
        </w:rPr>
      </w:pPr>
      <w:r w:rsidRPr="1D4F8DD3">
        <w:rPr>
          <w:lang w:val="es-419"/>
        </w:rPr>
        <w:t>0</w:t>
      </w:r>
      <w:r w:rsidR="0069749B">
        <w:tab/>
      </w:r>
      <w:r w:rsidRPr="1D4F8DD3">
        <w:rPr>
          <w:lang w:val="es-419"/>
        </w:rPr>
        <w:t xml:space="preserve">No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lang w:val="es-419"/>
        </w:rPr>
        <w:t>GO TO HORMED</w:t>
      </w:r>
    </w:p>
    <w:p w14:paraId="6E08A612" w14:textId="6DA3F607" w:rsidR="00886E3E" w:rsidRPr="00B073D8" w:rsidRDefault="1D4F8DD3" w:rsidP="1D4F8DD3">
      <w:pPr>
        <w:spacing w:before="60"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i/>
          <w:iCs/>
          <w:lang w:val="es-419"/>
        </w:rPr>
        <w:t>GO TO HORMED</w:t>
      </w:r>
    </w:p>
    <w:p w14:paraId="7F7F91EB" w14:textId="6F262F84" w:rsidR="00886E3E" w:rsidRPr="00B073D8" w:rsidRDefault="00886E3E" w:rsidP="5D3DEFD9">
      <w:pPr>
        <w:spacing w:after="0" w:line="240" w:lineRule="auto"/>
        <w:ind w:left="720"/>
        <w:rPr>
          <w:lang w:val="es-419"/>
        </w:rPr>
      </w:pPr>
    </w:p>
    <w:p w14:paraId="5C0DE15A" w14:textId="77777777" w:rsidR="00886E3E" w:rsidRPr="00B073D8" w:rsidRDefault="00886E3E" w:rsidP="00886E3E">
      <w:pPr>
        <w:spacing w:after="0" w:line="240" w:lineRule="auto"/>
        <w:rPr>
          <w:rFonts w:eastAsia="Calibri" w:cstheme="minorHAnsi"/>
          <w:lang w:val="es-419"/>
        </w:rPr>
      </w:pPr>
    </w:p>
    <w:p w14:paraId="1B8B12A3" w14:textId="77777777" w:rsidR="00886E3E" w:rsidRPr="00B073D8" w:rsidRDefault="303A489D" w:rsidP="641FB069">
      <w:pPr>
        <w:pStyle w:val="ListParagraph"/>
        <w:numPr>
          <w:ilvl w:val="0"/>
          <w:numId w:val="131"/>
        </w:numPr>
        <w:spacing w:after="0" w:line="240" w:lineRule="auto"/>
        <w:rPr>
          <w:rFonts w:eastAsia="Calibri"/>
          <w:b/>
          <w:bCs/>
          <w:lang w:val="es-419"/>
        </w:rPr>
      </w:pPr>
      <w:r w:rsidRPr="303A489D">
        <w:rPr>
          <w:lang w:val="es-419"/>
        </w:rPr>
        <w:t>[FERT9]</w:t>
      </w:r>
      <w:r w:rsidRPr="303A489D">
        <w:rPr>
          <w:b/>
          <w:bCs/>
          <w:lang w:val="es-419"/>
        </w:rPr>
        <w:t xml:space="preserve"> </w:t>
      </w:r>
      <w:r w:rsidRPr="303A489D">
        <w:rPr>
          <w:lang w:val="es-419"/>
        </w:rPr>
        <w:t xml:space="preserve">En total, ¿cuántas veces o ciclos tuvo </w:t>
      </w:r>
      <w:r w:rsidRPr="303A489D">
        <w:rPr>
          <w:b/>
          <w:bCs/>
          <w:lang w:val="es-419"/>
        </w:rPr>
        <w:t xml:space="preserve">fecundación </w:t>
      </w:r>
      <w:r w:rsidRPr="303A489D">
        <w:rPr>
          <w:b/>
          <w:bCs/>
          <w:i/>
          <w:iCs/>
          <w:lang w:val="es-419"/>
        </w:rPr>
        <w:t>in vitro</w:t>
      </w:r>
      <w:r w:rsidRPr="303A489D">
        <w:rPr>
          <w:b/>
          <w:bCs/>
          <w:lang w:val="es-419"/>
        </w:rPr>
        <w:t xml:space="preserve"> (FIV)</w:t>
      </w:r>
      <w:r w:rsidRPr="303A489D">
        <w:rPr>
          <w:lang w:val="es-419"/>
        </w:rPr>
        <w:t>?</w:t>
      </w:r>
    </w:p>
    <w:p w14:paraId="657EE2D7" w14:textId="358D0C31" w:rsidR="00886E3E" w:rsidRPr="00B073D8" w:rsidRDefault="1D4F8DD3" w:rsidP="5D3DEFD9">
      <w:pPr>
        <w:spacing w:before="120" w:line="240" w:lineRule="auto"/>
        <w:ind w:left="360" w:firstLine="360"/>
        <w:rPr>
          <w:rFonts w:eastAsia="Calibri"/>
          <w:lang w:val="es-419"/>
        </w:rPr>
      </w:pPr>
      <w:r w:rsidRPr="1D4F8DD3">
        <w:rPr>
          <w:lang w:val="es-419"/>
        </w:rPr>
        <w:t>|__|__| Núm. de veces o ciclos</w:t>
      </w:r>
    </w:p>
    <w:p w14:paraId="381F222E" w14:textId="0F1CD779" w:rsidR="5D3DEFD9" w:rsidRDefault="1D4F8DD3" w:rsidP="1D4F8DD3">
      <w:pPr>
        <w:spacing w:before="60"/>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HORMED</w:t>
      </w:r>
    </w:p>
    <w:p w14:paraId="561CCB5A" w14:textId="5D64F19A" w:rsidR="5D3DEFD9" w:rsidRDefault="1D4F8DD3" w:rsidP="1D4F8DD3">
      <w:pPr>
        <w:spacing w:before="120" w:line="240" w:lineRule="auto"/>
        <w:ind w:left="360" w:firstLine="360"/>
        <w:rPr>
          <w:rFonts w:ascii="Calibri" w:eastAsia="Calibri" w:hAnsi="Calibri" w:cs="Calibri"/>
          <w:lang w:val="es-419"/>
        </w:rPr>
      </w:pPr>
      <w:r w:rsidRPr="1D4F8DD3">
        <w:rPr>
          <w:rFonts w:ascii="Calibri" w:eastAsia="Calibri" w:hAnsi="Calibri" w:cs="Calibri"/>
          <w:b/>
          <w:bCs/>
          <w:i/>
          <w:iCs/>
          <w:color w:val="000000" w:themeColor="text1"/>
          <w:sz w:val="20"/>
          <w:szCs w:val="20"/>
          <w:lang w:val="es-419"/>
        </w:rPr>
        <w:t>[RANGE CHECK: min= 0, max= 99]</w:t>
      </w:r>
    </w:p>
    <w:p w14:paraId="4FD1481E" w14:textId="4789D5E1" w:rsidR="00886E3E" w:rsidRPr="00B073D8" w:rsidRDefault="7E25915E" w:rsidP="00256999">
      <w:pPr>
        <w:pStyle w:val="Heading2"/>
        <w:spacing w:after="0"/>
        <w:rPr>
          <w:rFonts w:eastAsia="Times New Roman"/>
          <w:lang w:val="es-419"/>
        </w:rPr>
      </w:pPr>
      <w:r w:rsidRPr="00B073D8">
        <w:rPr>
          <w:lang w:val="es-419"/>
        </w:rPr>
        <w:t xml:space="preserve">[HORMED] </w:t>
      </w:r>
      <w:bookmarkStart w:id="12" w:name="_Toc496540786"/>
      <w:r w:rsidRPr="00B073D8">
        <w:rPr>
          <w:lang w:val="es-419"/>
        </w:rPr>
        <w:t xml:space="preserve">Medicamentos hormonales o dispositivos </w:t>
      </w:r>
      <w:bookmarkEnd w:id="12"/>
      <w:r w:rsidRPr="00B073D8">
        <w:rPr>
          <w:lang w:val="es-419"/>
        </w:rPr>
        <w:t>anticonceptivos</w:t>
      </w:r>
    </w:p>
    <w:p w14:paraId="2AC883F6" w14:textId="1BDCB4E0" w:rsidR="00886E3E" w:rsidRPr="00B073D8" w:rsidRDefault="7E25915E" w:rsidP="006843FA">
      <w:pPr>
        <w:rPr>
          <w:lang w:val="es-419"/>
        </w:rPr>
      </w:pPr>
      <w:r w:rsidRPr="00B073D8">
        <w:rPr>
          <w:lang w:val="es-419"/>
        </w:rPr>
        <w:t>Las siguientes preguntas tratan sobre su uso de medicamentos hormonales o dispositivos anticonceptivos, como “la píldora” o un anillo vaginal.</w:t>
      </w:r>
    </w:p>
    <w:p w14:paraId="6CAE7158" w14:textId="10135FCC" w:rsidR="00886E3E" w:rsidRPr="00B073D8" w:rsidRDefault="0F216659" w:rsidP="0F216659">
      <w:pPr>
        <w:pStyle w:val="ListParagraph"/>
        <w:numPr>
          <w:ilvl w:val="0"/>
          <w:numId w:val="131"/>
        </w:numPr>
        <w:rPr>
          <w:rFonts w:eastAsia="Calibri"/>
          <w:lang w:val="es-419"/>
        </w:rPr>
      </w:pPr>
      <w:r w:rsidRPr="0F216659">
        <w:rPr>
          <w:lang w:val="es-419"/>
        </w:rPr>
        <w:t>[HORMED1] ¿Ha usado alguna vez cualquiera de los siguientes medicamentos hormonales o dispositivos? Seleccione todas las opciones que correspondan.</w:t>
      </w:r>
    </w:p>
    <w:p w14:paraId="7B3F1B9A" w14:textId="1D07E175" w:rsidR="00886E3E" w:rsidRPr="00B073D8" w:rsidRDefault="00931A7D" w:rsidP="00931A7D">
      <w:pPr>
        <w:spacing w:before="60" w:after="0" w:line="240" w:lineRule="auto"/>
        <w:ind w:left="1440" w:hanging="720"/>
        <w:rPr>
          <w:rFonts w:eastAsia="Calibri"/>
          <w:lang w:val="es-419"/>
        </w:rPr>
      </w:pPr>
      <w:r w:rsidRPr="00B073D8">
        <w:rPr>
          <w:lang w:val="es-419"/>
        </w:rPr>
        <w:t>0</w:t>
      </w:r>
      <w:r w:rsidRPr="00B073D8">
        <w:rPr>
          <w:lang w:val="es-419"/>
        </w:rPr>
        <w:tab/>
        <w:t>Anticonceptivo oral mixto que incluye una combinación de hormonas (tanto estrógeno como progesterona o gestágeno), que se suele llamar “la píldora”</w:t>
      </w:r>
    </w:p>
    <w:p w14:paraId="3F12CCAB" w14:textId="08BDAAE9" w:rsidR="00886E3E" w:rsidRPr="00B073D8" w:rsidRDefault="303A489D" w:rsidP="7B0387D6">
      <w:pPr>
        <w:spacing w:after="0" w:line="240" w:lineRule="auto"/>
        <w:ind w:left="1440" w:hanging="720"/>
        <w:rPr>
          <w:rFonts w:ascii="Calibri" w:eastAsia="Calibri" w:hAnsi="Calibri" w:cs="Calibri"/>
          <w:lang w:val="es-419"/>
        </w:rPr>
      </w:pPr>
      <w:r w:rsidRPr="303A489D">
        <w:rPr>
          <w:lang w:val="es-419"/>
        </w:rPr>
        <w:t>1</w:t>
      </w:r>
      <w:r w:rsidR="7B0387D6">
        <w:tab/>
      </w:r>
      <w:r w:rsidRPr="303A489D">
        <w:rPr>
          <w:lang w:val="es-419"/>
        </w:rPr>
        <w:t>Anticonceptivo oral que contiene solo progesterona o solo gestágeno, que se suele llamar “la minipíldora” (</w:t>
      </w:r>
      <w:r w:rsidRPr="303A489D">
        <w:rPr>
          <w:rFonts w:ascii="Calibri" w:eastAsia="Calibri" w:hAnsi="Calibri" w:cs="Calibri"/>
          <w:color w:val="000000" w:themeColor="text1"/>
        </w:rPr>
        <w:t xml:space="preserve">incluso </w:t>
      </w:r>
      <w:proofErr w:type="spellStart"/>
      <w:r w:rsidRPr="303A489D">
        <w:rPr>
          <w:rFonts w:ascii="Calibri" w:eastAsia="Calibri" w:hAnsi="Calibri" w:cs="Calibri"/>
          <w:color w:val="000000" w:themeColor="text1"/>
        </w:rPr>
        <w:t>Opill</w:t>
      </w:r>
      <w:proofErr w:type="spellEnd"/>
      <w:r w:rsidRPr="303A489D">
        <w:rPr>
          <w:rFonts w:ascii="Calibri" w:eastAsia="Calibri" w:hAnsi="Calibri" w:cs="Calibri"/>
          <w:color w:val="000000" w:themeColor="text1"/>
        </w:rPr>
        <w:t>®)</w:t>
      </w:r>
    </w:p>
    <w:p w14:paraId="4F42A159" w14:textId="64DC6BA7" w:rsidR="00886E3E" w:rsidRPr="00B073D8" w:rsidRDefault="00931A7D" w:rsidP="00444466">
      <w:pPr>
        <w:spacing w:after="0" w:line="240" w:lineRule="auto"/>
        <w:ind w:left="1440" w:hanging="720"/>
        <w:rPr>
          <w:rFonts w:eastAsiaTheme="minorEastAsia"/>
          <w:lang w:val="es-419"/>
        </w:rPr>
      </w:pPr>
      <w:r w:rsidRPr="00B073D8">
        <w:rPr>
          <w:lang w:val="es-419"/>
        </w:rPr>
        <w:t>2</w:t>
      </w:r>
      <w:r w:rsidRPr="00B073D8">
        <w:rPr>
          <w:lang w:val="es-419"/>
        </w:rPr>
        <w:tab/>
        <w:t>Norplant® (un implante que se introduce debajo de la piel de la parte superior del brazo; dura varios años)</w:t>
      </w:r>
    </w:p>
    <w:p w14:paraId="4A34BC62" w14:textId="5B900919" w:rsidR="00886E3E" w:rsidRPr="00B073D8" w:rsidRDefault="00931A7D" w:rsidP="00931A7D">
      <w:pPr>
        <w:spacing w:after="0" w:line="240" w:lineRule="auto"/>
        <w:ind w:left="720"/>
        <w:rPr>
          <w:rFonts w:eastAsiaTheme="minorEastAsia"/>
          <w:lang w:val="es-419"/>
        </w:rPr>
      </w:pPr>
      <w:r w:rsidRPr="00B073D8">
        <w:rPr>
          <w:lang w:val="es-419"/>
        </w:rPr>
        <w:t>3</w:t>
      </w:r>
      <w:r w:rsidRPr="00B073D8">
        <w:rPr>
          <w:lang w:val="es-419"/>
        </w:rPr>
        <w:tab/>
        <w:t>Depo-Provera® (inyección anticonceptiva que se administra una vez cada tres meses)</w:t>
      </w:r>
    </w:p>
    <w:p w14:paraId="642BC867" w14:textId="5CEA45B6" w:rsidR="00886E3E" w:rsidRPr="00B073D8" w:rsidRDefault="00931A7D" w:rsidP="00931A7D">
      <w:pPr>
        <w:spacing w:after="0" w:line="240" w:lineRule="auto"/>
        <w:ind w:left="720"/>
        <w:rPr>
          <w:rFonts w:eastAsiaTheme="minorEastAsia"/>
          <w:lang w:val="es-419"/>
        </w:rPr>
      </w:pPr>
      <w:r w:rsidRPr="00B073D8">
        <w:rPr>
          <w:lang w:val="es-419"/>
        </w:rPr>
        <w:t>4</w:t>
      </w:r>
      <w:r w:rsidRPr="00B073D8">
        <w:rPr>
          <w:lang w:val="es-419"/>
        </w:rPr>
        <w:tab/>
        <w:t>Anillo vaginal (como NuvaRing®, que se introduce por vía vaginal cada mes)</w:t>
      </w:r>
    </w:p>
    <w:p w14:paraId="7EB3F839" w14:textId="508DC0B1" w:rsidR="00886E3E" w:rsidRPr="00B073D8" w:rsidRDefault="00931A7D" w:rsidP="00931A7D">
      <w:pPr>
        <w:spacing w:after="0" w:line="240" w:lineRule="auto"/>
        <w:ind w:left="720"/>
        <w:rPr>
          <w:rFonts w:eastAsia="Calibri"/>
          <w:lang w:val="es-419"/>
        </w:rPr>
      </w:pPr>
      <w:r w:rsidRPr="00B073D8">
        <w:rPr>
          <w:lang w:val="es-419"/>
        </w:rPr>
        <w:t>5</w:t>
      </w:r>
      <w:r w:rsidRPr="00B073D8">
        <w:rPr>
          <w:lang w:val="es-419"/>
        </w:rPr>
        <w:tab/>
        <w:t>Parche anticonceptivo (como Ortho Evra, aplicado sobre la piel)</w:t>
      </w:r>
    </w:p>
    <w:p w14:paraId="5946969F" w14:textId="7A662BCF" w:rsidR="00886E3E" w:rsidRPr="00B073D8" w:rsidRDefault="00931A7D" w:rsidP="00931A7D">
      <w:pPr>
        <w:spacing w:after="0" w:line="240" w:lineRule="auto"/>
        <w:ind w:left="720"/>
        <w:rPr>
          <w:rFonts w:eastAsiaTheme="minorEastAsia"/>
          <w:lang w:val="es-419"/>
        </w:rPr>
      </w:pPr>
      <w:r w:rsidRPr="00B073D8">
        <w:rPr>
          <w:lang w:val="es-419"/>
        </w:rPr>
        <w:t>6</w:t>
      </w:r>
      <w:r w:rsidRPr="00B073D8">
        <w:rPr>
          <w:lang w:val="es-419"/>
        </w:rPr>
        <w:tab/>
        <w:t>Dispositivo intrauterino (DIU) de cobre (como Paraguard®)</w:t>
      </w:r>
    </w:p>
    <w:p w14:paraId="040D2B9B" w14:textId="21ABFFB3" w:rsidR="00886E3E" w:rsidRPr="00B073D8" w:rsidRDefault="00931A7D" w:rsidP="00931A7D">
      <w:pPr>
        <w:spacing w:after="0" w:line="240" w:lineRule="auto"/>
        <w:ind w:left="720"/>
        <w:rPr>
          <w:rFonts w:eastAsiaTheme="minorEastAsia"/>
          <w:lang w:val="es-419"/>
        </w:rPr>
      </w:pPr>
      <w:r w:rsidRPr="00B073D8">
        <w:rPr>
          <w:lang w:val="es-419"/>
        </w:rPr>
        <w:t>7</w:t>
      </w:r>
      <w:r w:rsidRPr="00B073D8">
        <w:rPr>
          <w:lang w:val="es-419"/>
        </w:rPr>
        <w:tab/>
        <w:t>DIU hormonal (como Mirena®)</w:t>
      </w:r>
    </w:p>
    <w:p w14:paraId="084E849F" w14:textId="6F92EF3E" w:rsidR="00886E3E" w:rsidRPr="00B073D8" w:rsidRDefault="00931A7D" w:rsidP="00931A7D">
      <w:pPr>
        <w:spacing w:after="0" w:line="240" w:lineRule="auto"/>
        <w:ind w:left="720"/>
        <w:rPr>
          <w:rFonts w:eastAsia="Calibri"/>
          <w:noProof/>
          <w:lang w:val="es-419"/>
        </w:rPr>
      </w:pPr>
      <w:r w:rsidRPr="00B073D8">
        <w:rPr>
          <w:lang w:val="es-419"/>
        </w:rPr>
        <w:t>55</w:t>
      </w:r>
      <w:r w:rsidRPr="00B073D8">
        <w:rPr>
          <w:lang w:val="es-419"/>
        </w:rPr>
        <w:tab/>
        <w:t>Otro</w:t>
      </w:r>
    </w:p>
    <w:p w14:paraId="4E225381" w14:textId="46653F4C" w:rsidR="00886E3E" w:rsidRPr="00B073D8" w:rsidRDefault="1D4F8DD3" w:rsidP="5D3DEFD9">
      <w:pPr>
        <w:spacing w:after="0" w:line="240" w:lineRule="auto"/>
        <w:ind w:left="-20" w:right="-20"/>
        <w:rPr>
          <w:rFonts w:ascii="Calibri" w:eastAsia="Calibri" w:hAnsi="Calibri" w:cs="Calibri"/>
          <w:b/>
          <w:bCs/>
          <w:lang w:val="es-419"/>
        </w:rPr>
      </w:pPr>
      <w:r w:rsidRPr="1D4F8DD3">
        <w:rPr>
          <w:lang w:val="es-419"/>
        </w:rPr>
        <w:t>88</w:t>
      </w:r>
      <w:r w:rsidR="00931A7D">
        <w:tab/>
      </w:r>
      <w:r w:rsidRPr="1D4F8DD3">
        <w:rPr>
          <w:lang w:val="es-419"/>
        </w:rPr>
        <w:t>Ninguno de los anteriores</w:t>
      </w:r>
      <w:r w:rsidRPr="1D4F8DD3">
        <w:rPr>
          <w:b/>
          <w:bCs/>
          <w:lang w:val="es-419"/>
        </w:rPr>
        <w:t xml:space="preserve">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lang w:val="es-419"/>
        </w:rPr>
        <w:t>GO TO MENOHOR</w:t>
      </w:r>
    </w:p>
    <w:p w14:paraId="52166E4C" w14:textId="5F1C6677" w:rsidR="00886E3E" w:rsidRPr="00B073D8" w:rsidRDefault="1D4F8DD3" w:rsidP="1D4F8DD3">
      <w:pPr>
        <w:spacing w:before="60" w:after="0" w:line="240" w:lineRule="auto"/>
        <w:ind w:left="-20" w:right="-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i/>
          <w:iCs/>
          <w:lang w:val="es-419"/>
        </w:rPr>
        <w:t>GO TO MENOHOR</w:t>
      </w:r>
    </w:p>
    <w:p w14:paraId="0BCD60CE" w14:textId="5CB5C1FF" w:rsidR="00886E3E" w:rsidRPr="00B073D8" w:rsidRDefault="1D4F8DD3" w:rsidP="1D4F8DD3">
      <w:pPr>
        <w:spacing w:before="60" w:after="0" w:line="240" w:lineRule="auto"/>
        <w:ind w:left="-20" w:right="-20"/>
        <w:rPr>
          <w:rFonts w:ascii="Calibri" w:eastAsia="Calibri" w:hAnsi="Calibri" w:cs="Calibri"/>
          <w:b/>
          <w:bCs/>
          <w:lang w:val="es-419"/>
        </w:rPr>
      </w:pPr>
      <w:r w:rsidRPr="1D4F8DD3">
        <w:rPr>
          <w:rFonts w:ascii="Calibri" w:eastAsia="Calibri" w:hAnsi="Calibri" w:cs="Calibri"/>
          <w:b/>
          <w:bCs/>
          <w:lang w:val="es-419"/>
        </w:rPr>
        <w:t xml:space="preserve"> </w:t>
      </w:r>
    </w:p>
    <w:p w14:paraId="646D3752" w14:textId="2EB3A4E3" w:rsidR="00886E3E" w:rsidRPr="00B073D8" w:rsidRDefault="1D4F8DD3" w:rsidP="1D4F8DD3">
      <w:pPr>
        <w:spacing w:after="0" w:line="240" w:lineRule="auto"/>
        <w:ind w:left="-20" w:right="-20"/>
        <w:rPr>
          <w:rFonts w:ascii="Calibri" w:eastAsia="Calibri" w:hAnsi="Calibri" w:cs="Calibri"/>
          <w:b/>
          <w:bCs/>
          <w:lang w:val="es-419"/>
        </w:rPr>
      </w:pPr>
      <w:r w:rsidRPr="1D4F8DD3">
        <w:rPr>
          <w:rFonts w:ascii="Calibri" w:eastAsia="Calibri" w:hAnsi="Calibri" w:cs="Calibri"/>
          <w:b/>
          <w:bCs/>
          <w:lang w:val="es-419"/>
        </w:rPr>
        <w:t>[NOTE: HORMED2_# – HORMED5_# ARE ONLY DISPLAYED FOR RESPONSES [MED] SELECTED IN HORMED AND ARE PROGRAMMED ITERATIVELY:</w:t>
      </w:r>
    </w:p>
    <w:p w14:paraId="5FE0A1A5" w14:textId="494155A0" w:rsidR="00886E3E" w:rsidRPr="00B073D8" w:rsidRDefault="75303805" w:rsidP="1D4F8DD3">
      <w:pPr>
        <w:spacing w:after="0" w:line="240" w:lineRule="auto"/>
        <w:ind w:left="-20" w:right="-20"/>
        <w:rPr>
          <w:rFonts w:ascii="Calibri" w:eastAsia="Calibri" w:hAnsi="Calibri" w:cs="Calibri"/>
          <w:b/>
          <w:bCs/>
          <w:lang w:val="es-419"/>
        </w:rPr>
      </w:pPr>
      <w:r w:rsidRPr="75303805">
        <w:rPr>
          <w:rFonts w:ascii="Calibri" w:eastAsia="Calibri" w:hAnsi="Calibri" w:cs="Calibri"/>
          <w:b/>
          <w:bCs/>
          <w:lang w:val="es-419"/>
        </w:rPr>
        <w:t>IF 0 SELECTED FILL [MED] = “</w:t>
      </w:r>
      <w:r w:rsidRPr="75303805">
        <w:rPr>
          <w:b/>
          <w:bCs/>
          <w:lang w:val="es-419"/>
        </w:rPr>
        <w:t>anticonceptivo oral mixto que incluye una combinación de hormonas</w:t>
      </w:r>
      <w:r w:rsidRPr="75303805">
        <w:rPr>
          <w:rFonts w:ascii="Calibri" w:eastAsia="Calibri" w:hAnsi="Calibri" w:cs="Calibri"/>
          <w:b/>
          <w:bCs/>
          <w:lang w:val="es-419"/>
        </w:rPr>
        <w:t>”</w:t>
      </w:r>
    </w:p>
    <w:p w14:paraId="5C4C9D4E" w14:textId="247C09EF" w:rsidR="00886E3E" w:rsidRPr="00B073D8" w:rsidRDefault="75303805" w:rsidP="1D4F8DD3">
      <w:pPr>
        <w:spacing w:after="0" w:line="240" w:lineRule="auto"/>
        <w:ind w:left="-20" w:right="-20"/>
        <w:rPr>
          <w:rFonts w:ascii="Calibri" w:eastAsia="Calibri" w:hAnsi="Calibri" w:cs="Calibri"/>
          <w:b/>
          <w:bCs/>
          <w:lang w:val="es-419"/>
        </w:rPr>
      </w:pPr>
      <w:r w:rsidRPr="75303805">
        <w:rPr>
          <w:rFonts w:ascii="Calibri" w:eastAsia="Calibri" w:hAnsi="Calibri" w:cs="Calibri"/>
          <w:b/>
          <w:bCs/>
          <w:lang w:val="es-419"/>
        </w:rPr>
        <w:t>IF 1 SELECTED FILL [MED] = “</w:t>
      </w:r>
      <w:r w:rsidRPr="75303805">
        <w:rPr>
          <w:b/>
          <w:bCs/>
          <w:lang w:val="es-419"/>
        </w:rPr>
        <w:t>anticonceptivo oral que contiene solo progesterona o solo gestágeno</w:t>
      </w:r>
      <w:r w:rsidRPr="75303805">
        <w:rPr>
          <w:rFonts w:ascii="Calibri" w:eastAsia="Calibri" w:hAnsi="Calibri" w:cs="Calibri"/>
          <w:b/>
          <w:bCs/>
          <w:lang w:val="es-419"/>
        </w:rPr>
        <w:t>”</w:t>
      </w:r>
    </w:p>
    <w:p w14:paraId="784CB926" w14:textId="0324233B" w:rsidR="00886E3E" w:rsidRPr="00B073D8" w:rsidRDefault="1D4F8DD3" w:rsidP="1D4F8DD3">
      <w:pPr>
        <w:spacing w:after="0" w:line="240" w:lineRule="auto"/>
        <w:ind w:left="-20" w:right="-20"/>
        <w:rPr>
          <w:rFonts w:ascii="Calibri" w:eastAsia="Calibri" w:hAnsi="Calibri" w:cs="Calibri"/>
          <w:b/>
          <w:bCs/>
          <w:lang w:val="es-419"/>
        </w:rPr>
      </w:pPr>
      <w:r w:rsidRPr="1D4F8DD3">
        <w:rPr>
          <w:rFonts w:ascii="Calibri" w:eastAsia="Calibri" w:hAnsi="Calibri" w:cs="Calibri"/>
          <w:b/>
          <w:bCs/>
          <w:lang w:val="es-419"/>
        </w:rPr>
        <w:t>IF 2 SELECTED FILL [MED] = “Norplant®”</w:t>
      </w:r>
    </w:p>
    <w:p w14:paraId="54F00C88" w14:textId="02A564CF" w:rsidR="00886E3E" w:rsidRPr="00B073D8" w:rsidRDefault="1D4F8DD3" w:rsidP="1D4F8DD3">
      <w:pPr>
        <w:spacing w:after="0" w:line="240" w:lineRule="auto"/>
        <w:ind w:left="-20" w:right="-20"/>
        <w:rPr>
          <w:rFonts w:ascii="Calibri" w:eastAsia="Calibri" w:hAnsi="Calibri" w:cs="Calibri"/>
          <w:b/>
          <w:bCs/>
          <w:lang w:val="es-419"/>
        </w:rPr>
      </w:pPr>
      <w:r w:rsidRPr="1D4F8DD3">
        <w:rPr>
          <w:rFonts w:ascii="Calibri" w:eastAsia="Calibri" w:hAnsi="Calibri" w:cs="Calibri"/>
          <w:b/>
          <w:bCs/>
          <w:lang w:val="es-419"/>
        </w:rPr>
        <w:t>IF 3 SELECTED FILL [MED] = “Depo-Provera”</w:t>
      </w:r>
    </w:p>
    <w:p w14:paraId="503D55FB" w14:textId="4B03516D" w:rsidR="00886E3E" w:rsidRPr="00B073D8" w:rsidRDefault="75303805" w:rsidP="1D4F8DD3">
      <w:pPr>
        <w:spacing w:after="0" w:line="240" w:lineRule="auto"/>
        <w:ind w:left="-20" w:right="-20"/>
        <w:rPr>
          <w:rFonts w:ascii="Calibri" w:eastAsia="Calibri" w:hAnsi="Calibri" w:cs="Calibri"/>
          <w:b/>
          <w:bCs/>
          <w:lang w:val="es-419"/>
        </w:rPr>
      </w:pPr>
      <w:r w:rsidRPr="75303805">
        <w:rPr>
          <w:rFonts w:ascii="Calibri" w:eastAsia="Calibri" w:hAnsi="Calibri" w:cs="Calibri"/>
          <w:b/>
          <w:bCs/>
          <w:lang w:val="es-419"/>
        </w:rPr>
        <w:t>IF 4 SELECTED FILL [MED] = “</w:t>
      </w:r>
      <w:r w:rsidRPr="75303805">
        <w:rPr>
          <w:b/>
          <w:bCs/>
          <w:lang w:val="es-419"/>
        </w:rPr>
        <w:t>anillo vaginal</w:t>
      </w:r>
      <w:r w:rsidRPr="75303805">
        <w:rPr>
          <w:rFonts w:ascii="Calibri" w:eastAsia="Calibri" w:hAnsi="Calibri" w:cs="Calibri"/>
          <w:b/>
          <w:bCs/>
          <w:lang w:val="es-419"/>
        </w:rPr>
        <w:t>”</w:t>
      </w:r>
    </w:p>
    <w:p w14:paraId="271D844B" w14:textId="2AD67352" w:rsidR="00886E3E" w:rsidRPr="00B073D8" w:rsidRDefault="75303805" w:rsidP="1D4F8DD3">
      <w:pPr>
        <w:spacing w:after="0" w:line="240" w:lineRule="auto"/>
        <w:ind w:left="-20" w:right="-20"/>
        <w:rPr>
          <w:rFonts w:ascii="Calibri" w:eastAsia="Calibri" w:hAnsi="Calibri" w:cs="Calibri"/>
          <w:b/>
          <w:bCs/>
          <w:lang w:val="es-419"/>
        </w:rPr>
      </w:pPr>
      <w:r w:rsidRPr="75303805">
        <w:rPr>
          <w:rFonts w:ascii="Calibri" w:eastAsia="Calibri" w:hAnsi="Calibri" w:cs="Calibri"/>
          <w:b/>
          <w:bCs/>
          <w:lang w:val="es-419"/>
        </w:rPr>
        <w:t>IF 5 SELECTED FILL [MED] = “</w:t>
      </w:r>
      <w:r w:rsidRPr="75303805">
        <w:rPr>
          <w:b/>
          <w:bCs/>
          <w:lang w:val="es-419"/>
        </w:rPr>
        <w:t>parche anticonceptivo</w:t>
      </w:r>
      <w:r w:rsidRPr="75303805">
        <w:rPr>
          <w:rFonts w:ascii="Calibri" w:eastAsia="Calibri" w:hAnsi="Calibri" w:cs="Calibri"/>
          <w:b/>
          <w:bCs/>
          <w:lang w:val="es-419"/>
        </w:rPr>
        <w:t>”</w:t>
      </w:r>
    </w:p>
    <w:p w14:paraId="7BA3E4B5" w14:textId="07ED3377" w:rsidR="00886E3E" w:rsidRPr="00B073D8" w:rsidRDefault="75303805" w:rsidP="1D4F8DD3">
      <w:pPr>
        <w:spacing w:after="0" w:line="240" w:lineRule="auto"/>
        <w:ind w:left="-20" w:right="-20"/>
        <w:rPr>
          <w:rFonts w:ascii="Calibri" w:eastAsia="Calibri" w:hAnsi="Calibri" w:cs="Calibri"/>
          <w:b/>
          <w:bCs/>
          <w:lang w:val="es-419"/>
        </w:rPr>
      </w:pPr>
      <w:r w:rsidRPr="75303805">
        <w:rPr>
          <w:rFonts w:ascii="Calibri" w:eastAsia="Calibri" w:hAnsi="Calibri" w:cs="Calibri"/>
          <w:b/>
          <w:bCs/>
          <w:lang w:val="es-419"/>
        </w:rPr>
        <w:t>IF 6 SELECTED FILL [MED] = “</w:t>
      </w:r>
      <w:r w:rsidRPr="75303805">
        <w:rPr>
          <w:b/>
          <w:bCs/>
          <w:lang w:val="es-419"/>
        </w:rPr>
        <w:t>dispositivo intrauterino (DIU) de cobre</w:t>
      </w:r>
      <w:r w:rsidRPr="75303805">
        <w:rPr>
          <w:rFonts w:ascii="Calibri" w:eastAsia="Calibri" w:hAnsi="Calibri" w:cs="Calibri"/>
          <w:b/>
          <w:bCs/>
          <w:lang w:val="es-419"/>
        </w:rPr>
        <w:t>”</w:t>
      </w:r>
    </w:p>
    <w:p w14:paraId="21FCAEE0" w14:textId="0E6D5189" w:rsidR="00886E3E" w:rsidRPr="00B073D8" w:rsidRDefault="75303805" w:rsidP="1D4F8DD3">
      <w:pPr>
        <w:spacing w:after="0" w:line="240" w:lineRule="auto"/>
        <w:ind w:left="-20" w:right="-20"/>
        <w:rPr>
          <w:rFonts w:ascii="Calibri" w:eastAsia="Calibri" w:hAnsi="Calibri" w:cs="Calibri"/>
          <w:b/>
          <w:bCs/>
          <w:lang w:val="es-419"/>
        </w:rPr>
      </w:pPr>
      <w:r w:rsidRPr="75303805">
        <w:rPr>
          <w:rFonts w:ascii="Calibri" w:eastAsia="Calibri" w:hAnsi="Calibri" w:cs="Calibri"/>
          <w:b/>
          <w:bCs/>
          <w:lang w:val="es-419"/>
        </w:rPr>
        <w:t>IF 7 SELECTED FILL [MED] = “</w:t>
      </w:r>
      <w:r w:rsidRPr="75303805">
        <w:rPr>
          <w:b/>
          <w:bCs/>
          <w:lang w:val="es-419"/>
        </w:rPr>
        <w:t>DIU hormonal</w:t>
      </w:r>
      <w:r w:rsidRPr="75303805">
        <w:rPr>
          <w:rFonts w:ascii="Calibri" w:eastAsia="Calibri" w:hAnsi="Calibri" w:cs="Calibri"/>
          <w:b/>
          <w:bCs/>
          <w:lang w:val="es-419"/>
        </w:rPr>
        <w:t>”</w:t>
      </w:r>
    </w:p>
    <w:p w14:paraId="3866204A" w14:textId="596243D3" w:rsidR="00886E3E" w:rsidRPr="00B073D8" w:rsidRDefault="303A489D" w:rsidP="1D4F8DD3">
      <w:pPr>
        <w:spacing w:line="240" w:lineRule="auto"/>
        <w:ind w:left="-20" w:right="-20"/>
        <w:rPr>
          <w:rFonts w:ascii="Calibri" w:eastAsia="Calibri" w:hAnsi="Calibri" w:cs="Calibri"/>
          <w:b/>
          <w:bCs/>
          <w:lang w:val="es-419"/>
        </w:rPr>
      </w:pPr>
      <w:r w:rsidRPr="303A489D">
        <w:rPr>
          <w:rFonts w:ascii="Calibri" w:eastAsia="Calibri" w:hAnsi="Calibri" w:cs="Calibri"/>
          <w:b/>
          <w:bCs/>
          <w:lang w:val="es-419"/>
        </w:rPr>
        <w:t>IF 55 SELECTED FILL [MED] = “otros medicamentos o dispositivos hormonales”</w:t>
      </w:r>
    </w:p>
    <w:p w14:paraId="14A37624" w14:textId="4677AD61" w:rsidR="00886E3E" w:rsidRPr="00B073D8" w:rsidRDefault="1D4F8DD3" w:rsidP="1D4F8DD3">
      <w:pPr>
        <w:spacing w:after="0" w:line="240" w:lineRule="auto"/>
        <w:ind w:left="-20" w:right="-20"/>
        <w:rPr>
          <w:rFonts w:ascii="Calibri" w:eastAsia="Calibri" w:hAnsi="Calibri" w:cs="Calibri"/>
          <w:b/>
          <w:bCs/>
          <w:lang w:val="es-419"/>
        </w:rPr>
      </w:pPr>
      <w:r w:rsidRPr="1D4F8DD3">
        <w:rPr>
          <w:rFonts w:ascii="Calibri" w:eastAsia="Calibri" w:hAnsi="Calibri" w:cs="Calibri"/>
          <w:b/>
          <w:bCs/>
          <w:lang w:val="es-419"/>
        </w:rPr>
        <w:t xml:space="preserve">[DISPLAY IF 0, 1, 2, 3, 4, 5, 6, 7, AND/OR 55 WAS SELECTED IN HORMED] </w:t>
      </w:r>
    </w:p>
    <w:p w14:paraId="6BDFDD6C" w14:textId="0547C342" w:rsidR="00886E3E" w:rsidRPr="00B073D8" w:rsidRDefault="1D4F8DD3" w:rsidP="1D4F8DD3">
      <w:pPr>
        <w:spacing w:after="0" w:line="240" w:lineRule="auto"/>
        <w:ind w:left="-20" w:right="-20"/>
        <w:rPr>
          <w:rFonts w:ascii="Calibri" w:eastAsia="Calibri" w:hAnsi="Calibri" w:cs="Calibri"/>
          <w:b/>
          <w:bCs/>
          <w:lang w:val="es-419"/>
        </w:rPr>
      </w:pPr>
      <w:r w:rsidRPr="1D4F8DD3">
        <w:rPr>
          <w:rFonts w:ascii="Calibri" w:eastAsia="Calibri" w:hAnsi="Calibri" w:cs="Calibri"/>
          <w:b/>
          <w:bCs/>
          <w:lang w:val="es-419"/>
        </w:rPr>
        <w:t>[THIS QUESTION IS TO BE DISPLAYED FOR EACH RESPONSE OPTION SELECTED AT HORMED]</w:t>
      </w:r>
    </w:p>
    <w:p w14:paraId="5E387440" w14:textId="77777777" w:rsidR="00270812" w:rsidRPr="00B073D8" w:rsidRDefault="00270812" w:rsidP="00270812">
      <w:pPr>
        <w:spacing w:after="0" w:line="240" w:lineRule="auto"/>
        <w:ind w:left="720"/>
        <w:rPr>
          <w:rFonts w:eastAsia="Calibri"/>
          <w:b/>
          <w:bCs/>
          <w:lang w:val="es-419"/>
        </w:rPr>
      </w:pPr>
    </w:p>
    <w:p w14:paraId="367F06C8" w14:textId="08760376" w:rsidR="00886E3E" w:rsidRPr="00B073D8" w:rsidRDefault="303A489D" w:rsidP="641FB069">
      <w:pPr>
        <w:pStyle w:val="ListParagraph"/>
        <w:numPr>
          <w:ilvl w:val="0"/>
          <w:numId w:val="131"/>
        </w:numPr>
        <w:rPr>
          <w:rFonts w:eastAsia="Calibri"/>
          <w:lang w:val="es-419"/>
        </w:rPr>
      </w:pPr>
      <w:r w:rsidRPr="303A489D">
        <w:rPr>
          <w:lang w:val="es-419"/>
        </w:rPr>
        <w:t xml:space="preserve">[HORMED2] ¿Cuántos años tenía </w:t>
      </w:r>
      <w:r w:rsidRPr="303A489D">
        <w:rPr>
          <w:b/>
          <w:bCs/>
          <w:lang w:val="es-419"/>
        </w:rPr>
        <w:t>la primera vez</w:t>
      </w:r>
      <w:r w:rsidRPr="303A489D">
        <w:rPr>
          <w:lang w:val="es-419"/>
        </w:rPr>
        <w:t xml:space="preserve"> que usó </w:t>
      </w:r>
      <w:r w:rsidRPr="303A489D">
        <w:rPr>
          <w:b/>
          <w:bCs/>
          <w:lang w:val="es-419"/>
        </w:rPr>
        <w:t>[MED]</w:t>
      </w:r>
      <w:r w:rsidRPr="303A489D">
        <w:rPr>
          <w:lang w:val="es-419"/>
        </w:rPr>
        <w:t>?</w:t>
      </w:r>
    </w:p>
    <w:p w14:paraId="4233F40F" w14:textId="77777777" w:rsidR="00886E3E" w:rsidRPr="00B073D8" w:rsidRDefault="1D4F8DD3" w:rsidP="1D4F8DD3">
      <w:pPr>
        <w:spacing w:after="0"/>
        <w:ind w:firstLine="720"/>
        <w:rPr>
          <w:rFonts w:eastAsia="Calibri"/>
          <w:lang w:val="es-419"/>
        </w:rPr>
      </w:pPr>
      <w:r w:rsidRPr="1D4F8DD3">
        <w:rPr>
          <w:lang w:val="es-419"/>
        </w:rPr>
        <w:t>|__|__| Edad</w:t>
      </w:r>
    </w:p>
    <w:p w14:paraId="132825BE" w14:textId="3913C695" w:rsidR="5D3DEFD9" w:rsidRDefault="1D4F8DD3" w:rsidP="1D4F8DD3">
      <w:pPr>
        <w:spacing w:after="0" w:line="257"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i/>
          <w:iCs/>
          <w:lang w:val="es-419"/>
        </w:rPr>
        <w:t>à</w:t>
      </w:r>
      <w:r w:rsidRPr="1D4F8DD3">
        <w:rPr>
          <w:rFonts w:ascii="Calibri" w:eastAsia="Calibri" w:hAnsi="Calibri" w:cs="Calibri"/>
          <w:i/>
          <w:iCs/>
          <w:lang w:val="es-419"/>
        </w:rPr>
        <w:t xml:space="preserve"> </w:t>
      </w:r>
      <w:r w:rsidRPr="1D4F8DD3">
        <w:rPr>
          <w:rFonts w:ascii="Calibri" w:eastAsia="Calibri" w:hAnsi="Calibri" w:cs="Calibri"/>
          <w:b/>
          <w:bCs/>
          <w:i/>
          <w:iCs/>
          <w:lang w:val="es-419"/>
        </w:rPr>
        <w:t>GO TO HORMED3</w:t>
      </w:r>
    </w:p>
    <w:p w14:paraId="73B483AE" w14:textId="7D343D5C" w:rsidR="5D3DEFD9" w:rsidRDefault="303A489D" w:rsidP="303A489D">
      <w:pPr>
        <w:spacing w:before="60" w:after="0" w:line="257" w:lineRule="auto"/>
        <w:ind w:left="-20" w:right="-20"/>
        <w:rPr>
          <w:rFonts w:ascii="Calibri" w:eastAsia="Calibri" w:hAnsi="Calibri" w:cs="Calibri"/>
          <w:lang w:val="es-419"/>
        </w:rPr>
      </w:pPr>
      <w:r w:rsidRPr="303A489D">
        <w:rPr>
          <w:rFonts w:ascii="Calibri" w:eastAsia="Calibri" w:hAnsi="Calibri" w:cs="Calibri"/>
          <w:b/>
          <w:bCs/>
          <w:i/>
          <w:iCs/>
          <w:color w:val="000000" w:themeColor="text1"/>
          <w:sz w:val="20"/>
          <w:szCs w:val="20"/>
          <w:lang w:val="es-419"/>
        </w:rPr>
        <w:t xml:space="preserve">[RANGE CHECK: min= 0, max= age] </w:t>
      </w:r>
      <w:r w:rsidRPr="303A489D">
        <w:rPr>
          <w:rFonts w:ascii="Calibri" w:eastAsia="Calibri" w:hAnsi="Calibri" w:cs="Calibri"/>
          <w:lang w:val="es-419"/>
        </w:rPr>
        <w:t xml:space="preserve"> </w:t>
      </w:r>
    </w:p>
    <w:p w14:paraId="567F0101" w14:textId="5BF1295B" w:rsidR="5D3DEFD9"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 xml:space="preserve">[DISPLAY IF 0, 1, 2, 3, 4, 5, 6, 7, AND/OR 55 WAS SELECTED IN HORMED] </w:t>
      </w:r>
    </w:p>
    <w:p w14:paraId="35FFB863" w14:textId="388883DC" w:rsidR="5D3DEFD9"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[THIS QUESTION IS TO BE DISPLAYED FOR EACH RESPONSE OPTION SELECTED AT HORMED]</w:t>
      </w:r>
    </w:p>
    <w:p w14:paraId="7AE04C2E" w14:textId="498B84E4" w:rsidR="00886E3E" w:rsidRPr="00B073D8" w:rsidRDefault="0E2559D7" w:rsidP="00361C37">
      <w:pPr>
        <w:pStyle w:val="ListParagraph"/>
        <w:numPr>
          <w:ilvl w:val="0"/>
          <w:numId w:val="131"/>
        </w:numPr>
        <w:rPr>
          <w:rFonts w:eastAsia="Calibri" w:cstheme="minorHAnsi"/>
          <w:lang w:val="es-419"/>
        </w:rPr>
      </w:pPr>
      <w:r w:rsidRPr="0E2559D7">
        <w:rPr>
          <w:lang w:val="es-419"/>
        </w:rPr>
        <w:t>[HORMED3] ¿Usa actualmente</w:t>
      </w:r>
      <w:r w:rsidRPr="0E2559D7">
        <w:rPr>
          <w:b/>
          <w:bCs/>
          <w:lang w:val="es-419"/>
        </w:rPr>
        <w:t xml:space="preserve"> </w:t>
      </w:r>
      <w:r w:rsidRPr="0E2559D7">
        <w:rPr>
          <w:lang w:val="es-419"/>
        </w:rPr>
        <w:t>[MED]?</w:t>
      </w:r>
    </w:p>
    <w:p w14:paraId="09D78AE2" w14:textId="50BBBC68" w:rsidR="00886E3E" w:rsidRPr="00B073D8" w:rsidRDefault="1D4F8DD3" w:rsidP="5D3DEFD9">
      <w:pPr>
        <w:spacing w:after="0"/>
        <w:ind w:left="720"/>
        <w:rPr>
          <w:rFonts w:ascii="Calibri" w:eastAsia="Calibri" w:hAnsi="Calibri" w:cs="Calibri"/>
          <w:lang w:val="es-419"/>
        </w:rPr>
      </w:pPr>
      <w:r w:rsidRPr="1D4F8DD3">
        <w:rPr>
          <w:lang w:val="es-419"/>
        </w:rPr>
        <w:t>1</w:t>
      </w:r>
      <w:r w:rsidR="008F7408">
        <w:tab/>
      </w:r>
      <w:r w:rsidRPr="1D4F8DD3">
        <w:rPr>
          <w:lang w:val="es-419"/>
        </w:rPr>
        <w:t xml:space="preserve">Sí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lang w:val="es-419"/>
        </w:rPr>
        <w:t>GO TO HORMED5</w:t>
      </w:r>
    </w:p>
    <w:p w14:paraId="2CF7B17B" w14:textId="497F0784" w:rsidR="00886E3E" w:rsidRPr="00B073D8" w:rsidRDefault="1D4F8DD3" w:rsidP="1D4F8DD3">
      <w:pPr>
        <w:spacing w:after="0"/>
        <w:ind w:left="720"/>
        <w:rPr>
          <w:rFonts w:eastAsia="Calibri"/>
          <w:lang w:val="es-419"/>
        </w:rPr>
      </w:pPr>
      <w:r w:rsidRPr="1D4F8DD3">
        <w:rPr>
          <w:lang w:val="es-419"/>
        </w:rPr>
        <w:t>0</w:t>
      </w:r>
      <w:r w:rsidR="008F7408">
        <w:tab/>
      </w:r>
      <w:r w:rsidRPr="1D4F8DD3">
        <w:rPr>
          <w:lang w:val="es-419"/>
        </w:rPr>
        <w:t>No</w:t>
      </w:r>
    </w:p>
    <w:p w14:paraId="4E48EA55" w14:textId="36F41184" w:rsidR="5D3DEFD9" w:rsidRDefault="1D4F8DD3" w:rsidP="1D4F8DD3">
      <w:pPr>
        <w:spacing w:after="0" w:line="257"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i/>
          <w:iCs/>
          <w:lang w:val="es-419"/>
        </w:rPr>
        <w:t>GO TO HORMED4</w:t>
      </w:r>
    </w:p>
    <w:p w14:paraId="3A8E2CB3" w14:textId="17C0C0B3" w:rsidR="5D3DEFD9"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 xml:space="preserve"> </w:t>
      </w:r>
    </w:p>
    <w:p w14:paraId="3579078A" w14:textId="66AFD3B3" w:rsidR="5D3DEFD9"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 xml:space="preserve">[DISPLAY IF IF 0, 1, 2, 3, 4, 5, 6, 7, AND/OR 55 WAS SELECTED IN HORMED] </w:t>
      </w:r>
    </w:p>
    <w:p w14:paraId="643B9492" w14:textId="08937EAA" w:rsidR="5D3DEFD9" w:rsidRDefault="1D4F8DD3" w:rsidP="1D4F8DD3">
      <w:pPr>
        <w:spacing w:after="0"/>
        <w:rPr>
          <w:rFonts w:ascii="Calibri" w:eastAsia="Calibri" w:hAnsi="Calibri" w:cs="Calibri"/>
          <w:lang w:val="es-419"/>
        </w:rPr>
      </w:pPr>
      <w:r w:rsidRPr="1D4F8DD3">
        <w:rPr>
          <w:rFonts w:ascii="Calibri" w:eastAsia="Calibri" w:hAnsi="Calibri" w:cs="Calibri"/>
          <w:b/>
          <w:bCs/>
          <w:lang w:val="es-419"/>
        </w:rPr>
        <w:t>[THIS QUESTION IS TO BE DISPLAYED FOR EACH RESPONSE OPTION SELECTED AT HORMED]</w:t>
      </w:r>
    </w:p>
    <w:p w14:paraId="62B6E831" w14:textId="26C4089F" w:rsidR="00886E3E" w:rsidRPr="00B073D8" w:rsidRDefault="0E2559D7" w:rsidP="00361C37">
      <w:pPr>
        <w:pStyle w:val="ListParagraph"/>
        <w:numPr>
          <w:ilvl w:val="0"/>
          <w:numId w:val="131"/>
        </w:numPr>
        <w:rPr>
          <w:rFonts w:eastAsia="Calibri" w:cstheme="minorHAnsi"/>
          <w:lang w:val="es-419"/>
        </w:rPr>
      </w:pPr>
      <w:r w:rsidRPr="0E2559D7">
        <w:rPr>
          <w:lang w:val="es-419"/>
        </w:rPr>
        <w:t xml:space="preserve">[HORMED4] ¿Cuántos años tenía </w:t>
      </w:r>
      <w:r w:rsidRPr="0E2559D7">
        <w:rPr>
          <w:b/>
          <w:bCs/>
          <w:lang w:val="es-419"/>
        </w:rPr>
        <w:t>la última vez</w:t>
      </w:r>
      <w:r w:rsidRPr="0E2559D7">
        <w:rPr>
          <w:lang w:val="es-419"/>
        </w:rPr>
        <w:t xml:space="preserve"> que usó [MED]?</w:t>
      </w:r>
    </w:p>
    <w:p w14:paraId="1DF693A4" w14:textId="77777777" w:rsidR="00886E3E" w:rsidRPr="00B073D8" w:rsidRDefault="1D4F8DD3" w:rsidP="1D4F8DD3">
      <w:pPr>
        <w:spacing w:after="0"/>
        <w:ind w:left="360" w:firstLine="360"/>
        <w:rPr>
          <w:rFonts w:eastAsia="Calibri"/>
          <w:lang w:val="es-419"/>
        </w:rPr>
      </w:pPr>
      <w:r w:rsidRPr="1D4F8DD3">
        <w:rPr>
          <w:lang w:val="es-419"/>
        </w:rPr>
        <w:t>|__|__| Edad</w:t>
      </w:r>
    </w:p>
    <w:p w14:paraId="5A51087E" w14:textId="22E66F00" w:rsidR="5D3DEFD9" w:rsidRDefault="1D4F8DD3" w:rsidP="1D4F8DD3">
      <w:pPr>
        <w:spacing w:after="0" w:line="257"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i/>
          <w:iCs/>
          <w:lang w:val="es-419"/>
        </w:rPr>
        <w:t>à</w:t>
      </w:r>
      <w:r w:rsidRPr="1D4F8DD3">
        <w:rPr>
          <w:rFonts w:ascii="Calibri" w:eastAsia="Calibri" w:hAnsi="Calibri" w:cs="Calibri"/>
          <w:i/>
          <w:iCs/>
          <w:lang w:val="es-419"/>
        </w:rPr>
        <w:t xml:space="preserve"> </w:t>
      </w:r>
      <w:r w:rsidRPr="1D4F8DD3">
        <w:rPr>
          <w:rFonts w:ascii="Calibri" w:eastAsia="Calibri" w:hAnsi="Calibri" w:cs="Calibri"/>
          <w:b/>
          <w:bCs/>
          <w:i/>
          <w:iCs/>
          <w:lang w:val="es-419"/>
        </w:rPr>
        <w:t>GO TO HORMED5</w:t>
      </w:r>
    </w:p>
    <w:p w14:paraId="483C09D7" w14:textId="7793A346" w:rsidR="5D3DEFD9" w:rsidRDefault="303A489D" w:rsidP="303A489D">
      <w:pPr>
        <w:spacing w:before="60" w:after="0"/>
        <w:ind w:left="-20" w:right="-20"/>
        <w:rPr>
          <w:rFonts w:ascii="Calibri" w:eastAsia="Calibri" w:hAnsi="Calibri" w:cs="Calibri"/>
          <w:i/>
          <w:iCs/>
          <w:lang w:val="es-419"/>
        </w:rPr>
      </w:pPr>
      <w:r w:rsidRPr="303A489D">
        <w:rPr>
          <w:rFonts w:ascii="Calibri" w:eastAsia="Calibri" w:hAnsi="Calibri" w:cs="Calibri"/>
          <w:b/>
          <w:bCs/>
          <w:i/>
          <w:iCs/>
          <w:color w:val="000000" w:themeColor="text1"/>
          <w:sz w:val="20"/>
          <w:szCs w:val="20"/>
          <w:lang w:val="es-419"/>
        </w:rPr>
        <w:t xml:space="preserve">[RANGE CHECK: min= 0, max= age] </w:t>
      </w:r>
      <w:r w:rsidRPr="303A489D">
        <w:rPr>
          <w:rFonts w:ascii="Calibri" w:eastAsia="Calibri" w:hAnsi="Calibri" w:cs="Calibri"/>
          <w:i/>
          <w:iCs/>
          <w:lang w:val="es-419"/>
        </w:rPr>
        <w:t xml:space="preserve"> </w:t>
      </w:r>
    </w:p>
    <w:p w14:paraId="4F1F34D5" w14:textId="5C44233D" w:rsidR="5D3DEFD9"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 xml:space="preserve">[DISPLAY IF IF 0, 1, 2, 3, 4, 5, 6, 7, AND/OR 55 WAS SELECTED IN HORMED] </w:t>
      </w:r>
    </w:p>
    <w:p w14:paraId="09E63A6B" w14:textId="65244402" w:rsidR="5D3DEFD9" w:rsidRDefault="1D4F8DD3" w:rsidP="1D4F8DD3">
      <w:pPr>
        <w:spacing w:after="0"/>
        <w:rPr>
          <w:rFonts w:ascii="Calibri" w:eastAsia="Calibri" w:hAnsi="Calibri" w:cs="Calibri"/>
          <w:lang w:val="es-419"/>
        </w:rPr>
      </w:pPr>
      <w:r w:rsidRPr="1D4F8DD3">
        <w:rPr>
          <w:rFonts w:ascii="Calibri" w:eastAsia="Calibri" w:hAnsi="Calibri" w:cs="Calibri"/>
          <w:b/>
          <w:bCs/>
          <w:lang w:val="es-419"/>
        </w:rPr>
        <w:t>[THIS QUESTION IS TO BE DISPLAYED FOR EACH RESPONSE OPTION SELECTED AT HORMED]</w:t>
      </w:r>
    </w:p>
    <w:p w14:paraId="6D42EAEA" w14:textId="0B103E43" w:rsidR="009E7EE6" w:rsidRPr="00B073D8" w:rsidRDefault="0E2559D7" w:rsidP="00361C37">
      <w:pPr>
        <w:pStyle w:val="ListParagraph"/>
        <w:numPr>
          <w:ilvl w:val="0"/>
          <w:numId w:val="131"/>
        </w:numPr>
        <w:rPr>
          <w:rFonts w:eastAsia="Calibri"/>
          <w:lang w:val="es-419"/>
        </w:rPr>
      </w:pPr>
      <w:r w:rsidRPr="0E2559D7">
        <w:rPr>
          <w:lang w:val="es-419"/>
        </w:rPr>
        <w:t xml:space="preserve">[HORMED5] En total, ¿cuántos meses O años ha usado [MED]? </w:t>
      </w:r>
    </w:p>
    <w:p w14:paraId="26AB074A" w14:textId="1FF897C2" w:rsidR="009E7EE6" w:rsidRPr="00B073D8" w:rsidRDefault="1D4F8DD3" w:rsidP="5D3DEFD9">
      <w:pPr>
        <w:ind w:firstLine="720"/>
        <w:rPr>
          <w:rFonts w:ascii="Calibri" w:eastAsia="Calibri" w:hAnsi="Calibri" w:cs="Calibri"/>
          <w:lang w:val="es-419"/>
        </w:rPr>
      </w:pPr>
      <w:r w:rsidRPr="1D4F8DD3">
        <w:rPr>
          <w:lang w:val="es-419"/>
        </w:rPr>
        <w:t xml:space="preserve">|__|__| Núm. de meses </w:t>
      </w:r>
      <w:r w:rsidRPr="1D4F8DD3">
        <w:rPr>
          <w:rFonts w:ascii="Calibri" w:eastAsia="Calibri" w:hAnsi="Calibri" w:cs="Calibri"/>
          <w:b/>
          <w:bCs/>
          <w:i/>
          <w:iCs/>
          <w:color w:val="000000" w:themeColor="text1"/>
          <w:sz w:val="20"/>
          <w:szCs w:val="20"/>
          <w:lang w:val="es-419"/>
        </w:rPr>
        <w:t>[RANGE CHECK: min= 0, max= 99]</w:t>
      </w:r>
    </w:p>
    <w:p w14:paraId="0A4369F8" w14:textId="01E9AADA" w:rsidR="009E7EE6" w:rsidRPr="00B073D8" w:rsidRDefault="641FB069" w:rsidP="641FB069">
      <w:pPr>
        <w:spacing w:after="0" w:line="240" w:lineRule="auto"/>
        <w:ind w:left="720"/>
        <w:rPr>
          <w:lang w:val="es-419"/>
        </w:rPr>
      </w:pPr>
      <w:r w:rsidRPr="641FB069">
        <w:rPr>
          <w:lang w:val="es-419"/>
        </w:rPr>
        <w:t>O, si le es más fácil recordar en qué año, anótelo aquí:</w:t>
      </w:r>
    </w:p>
    <w:p w14:paraId="5744F887" w14:textId="7646BCFA" w:rsidR="009E7EE6" w:rsidRPr="00B073D8" w:rsidRDefault="1D4F8DD3" w:rsidP="009E7EE6">
      <w:pPr>
        <w:spacing w:line="240" w:lineRule="auto"/>
        <w:ind w:left="720"/>
        <w:rPr>
          <w:rFonts w:eastAsia="Calibri"/>
          <w:lang w:val="es-419"/>
        </w:rPr>
      </w:pPr>
      <w:r w:rsidRPr="1D4F8DD3">
        <w:rPr>
          <w:lang w:val="es-419"/>
        </w:rPr>
        <w:t>|__|__| Núm. de años</w:t>
      </w:r>
    </w:p>
    <w:p w14:paraId="5D68BFC1" w14:textId="2D873564" w:rsidR="5D3DEFD9" w:rsidRDefault="303A489D" w:rsidP="303A489D">
      <w:pPr>
        <w:spacing w:line="240" w:lineRule="auto"/>
        <w:ind w:left="-20" w:right="-20" w:firstLine="360"/>
        <w:rPr>
          <w:rFonts w:ascii="Calibri" w:eastAsia="Calibri" w:hAnsi="Calibri" w:cs="Calibri"/>
          <w:b/>
          <w:bCs/>
          <w:i/>
          <w:iCs/>
          <w:lang w:val="es-419"/>
        </w:rPr>
      </w:pPr>
      <w:r w:rsidRPr="303A489D">
        <w:rPr>
          <w:rFonts w:ascii="Calibri" w:eastAsia="Calibri" w:hAnsi="Calibri" w:cs="Calibri"/>
          <w:b/>
          <w:bCs/>
          <w:i/>
          <w:iCs/>
          <w:color w:val="000000" w:themeColor="text1"/>
          <w:sz w:val="20"/>
          <w:szCs w:val="20"/>
          <w:lang w:val="es-419"/>
        </w:rPr>
        <w:t xml:space="preserve">[RANGE CHECK: min= 0, max=age] </w:t>
      </w:r>
      <w:r w:rsidRPr="303A489D">
        <w:rPr>
          <w:rFonts w:ascii="Calibri" w:eastAsia="Calibri" w:hAnsi="Calibri" w:cs="Calibri"/>
          <w:i/>
          <w:iCs/>
          <w:lang w:val="es-419"/>
        </w:rPr>
        <w:t>NO RESPONSE</w:t>
      </w:r>
      <w:r w:rsidRPr="303A489D">
        <w:rPr>
          <w:rFonts w:ascii="Wingdings" w:eastAsia="Wingdings" w:hAnsi="Wingdings" w:cs="Wingdings"/>
          <w:i/>
          <w:iCs/>
          <w:lang w:val="es-419"/>
        </w:rPr>
        <w:t>à</w:t>
      </w:r>
      <w:r w:rsidRPr="303A489D">
        <w:rPr>
          <w:rFonts w:ascii="Calibri" w:eastAsia="Calibri" w:hAnsi="Calibri" w:cs="Calibri"/>
          <w:i/>
          <w:iCs/>
          <w:lang w:val="es-419"/>
        </w:rPr>
        <w:t xml:space="preserve"> </w:t>
      </w:r>
      <w:r w:rsidRPr="303A489D">
        <w:rPr>
          <w:rFonts w:ascii="Calibri" w:eastAsia="Calibri" w:hAnsi="Calibri" w:cs="Calibri"/>
          <w:b/>
          <w:bCs/>
          <w:i/>
          <w:iCs/>
          <w:lang w:val="es-419"/>
        </w:rPr>
        <w:t>GO TO MENOHOR</w:t>
      </w:r>
    </w:p>
    <w:p w14:paraId="03E34D26" w14:textId="0166FCFA" w:rsidR="00886E3E" w:rsidRPr="00B073D8" w:rsidRDefault="7E25915E" w:rsidP="000A44D0">
      <w:pPr>
        <w:pStyle w:val="Heading2"/>
        <w:spacing w:after="0"/>
        <w:rPr>
          <w:rFonts w:eastAsia="Times New Roman"/>
          <w:lang w:val="es-419"/>
        </w:rPr>
      </w:pPr>
      <w:r w:rsidRPr="00B073D8">
        <w:rPr>
          <w:lang w:val="es-419"/>
        </w:rPr>
        <w:t xml:space="preserve">[MENOHOR] </w:t>
      </w:r>
      <w:bookmarkStart w:id="13" w:name="_Toc496540787"/>
      <w:r w:rsidRPr="00B073D8">
        <w:rPr>
          <w:lang w:val="es-419"/>
        </w:rPr>
        <w:t>Tratamiento hormonal</w:t>
      </w:r>
      <w:bookmarkEnd w:id="13"/>
    </w:p>
    <w:p w14:paraId="42136BFE" w14:textId="72E27D2A" w:rsidR="00886E3E" w:rsidRPr="00B073D8" w:rsidRDefault="7E25915E" w:rsidP="006843FA">
      <w:pPr>
        <w:rPr>
          <w:rFonts w:eastAsia="Times New Roman"/>
          <w:lang w:val="es-419"/>
        </w:rPr>
      </w:pPr>
      <w:r w:rsidRPr="00B073D8">
        <w:rPr>
          <w:lang w:val="es-419"/>
        </w:rPr>
        <w:t>La siguiente serie de preguntas trata sobre su uso de hormonas. Algunas razones habituales para usar estas hormonas son el tratamiento de los síntomas de la menopausia, los períodos menstruales irregulares o el sangrado posmenopáusico, y la prevención de enfermedades como la osteoporosis. Incluya todas las hormonas que haya usado por cualquier motivo.</w:t>
      </w:r>
    </w:p>
    <w:p w14:paraId="7E22CA28" w14:textId="3248C73A" w:rsidR="00886E3E" w:rsidRPr="00B073D8" w:rsidRDefault="0E2559D7" w:rsidP="00361C37">
      <w:pPr>
        <w:pStyle w:val="ListParagraph"/>
        <w:numPr>
          <w:ilvl w:val="0"/>
          <w:numId w:val="131"/>
        </w:numPr>
        <w:spacing w:after="0" w:line="240" w:lineRule="auto"/>
        <w:rPr>
          <w:rFonts w:eastAsia="Calibri"/>
          <w:lang w:val="es-419"/>
        </w:rPr>
      </w:pPr>
      <w:r w:rsidRPr="0E2559D7">
        <w:rPr>
          <w:lang w:val="es-419"/>
        </w:rPr>
        <w:t xml:space="preserve">¿Ha usado alguna vez una hormona recetada por un médico u otro profesional de la salud? </w:t>
      </w:r>
    </w:p>
    <w:p w14:paraId="17B26D66" w14:textId="0750FB71" w:rsidR="00886E3E" w:rsidRPr="00B073D8" w:rsidRDefault="001F2504" w:rsidP="001F2504">
      <w:pPr>
        <w:spacing w:before="60" w:after="0" w:line="240" w:lineRule="auto"/>
        <w:ind w:left="720"/>
        <w:rPr>
          <w:rFonts w:eastAsia="Calibri" w:cstheme="minorHAnsi"/>
          <w:lang w:val="es-419"/>
        </w:rPr>
      </w:pPr>
      <w:r w:rsidRPr="00B073D8">
        <w:rPr>
          <w:lang w:val="es-419"/>
        </w:rPr>
        <w:t>1</w:t>
      </w:r>
      <w:r w:rsidRPr="00B073D8">
        <w:rPr>
          <w:lang w:val="es-419"/>
        </w:rPr>
        <w:tab/>
        <w:t>Sí</w:t>
      </w:r>
    </w:p>
    <w:p w14:paraId="1F2C986A" w14:textId="5BAA5E03" w:rsidR="00886E3E" w:rsidRPr="00B073D8" w:rsidRDefault="1D4F8DD3" w:rsidP="1D4F8DD3">
      <w:pPr>
        <w:spacing w:before="60" w:after="0" w:line="240" w:lineRule="auto"/>
        <w:ind w:left="-20" w:right="-20" w:firstLine="720"/>
        <w:rPr>
          <w:rFonts w:ascii="Calibri" w:eastAsia="Calibri" w:hAnsi="Calibri" w:cs="Calibri"/>
          <w:b/>
          <w:bCs/>
          <w:lang w:val="es-419"/>
        </w:rPr>
      </w:pPr>
      <w:r w:rsidRPr="1D4F8DD3">
        <w:rPr>
          <w:lang w:val="es-419"/>
        </w:rPr>
        <w:t>0</w:t>
      </w:r>
      <w:r w:rsidR="001F2504">
        <w:tab/>
      </w:r>
      <w:r w:rsidRPr="1D4F8DD3">
        <w:rPr>
          <w:lang w:val="es-419"/>
        </w:rPr>
        <w:t xml:space="preserve">No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lang w:val="es-419"/>
        </w:rPr>
        <w:t>GO TO PHYSICAL ACTIVITY SECTION</w:t>
      </w:r>
    </w:p>
    <w:p w14:paraId="470D3401" w14:textId="2CB9841C" w:rsidR="00886E3E" w:rsidRPr="00B073D8" w:rsidRDefault="1D4F8DD3" w:rsidP="1D4F8DD3">
      <w:pPr>
        <w:spacing w:before="60" w:after="0" w:line="240" w:lineRule="auto"/>
        <w:ind w:left="720"/>
        <w:rPr>
          <w:rFonts w:ascii="Calibri" w:eastAsia="Calibri" w:hAnsi="Calibri" w:cs="Calibri"/>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i/>
          <w:iCs/>
          <w:lang w:val="es-419"/>
        </w:rPr>
        <w:t>GO TO PHYSICAL ACTIVITY SECTION</w:t>
      </w:r>
    </w:p>
    <w:p w14:paraId="6090F18A" w14:textId="77777777" w:rsidR="00886E3E" w:rsidRPr="00B073D8" w:rsidRDefault="00886E3E" w:rsidP="00231639">
      <w:pPr>
        <w:spacing w:after="0" w:line="240" w:lineRule="auto"/>
        <w:rPr>
          <w:rFonts w:eastAsia="Times New Roman" w:cstheme="minorHAnsi"/>
          <w:bCs/>
          <w:lang w:val="es-419"/>
        </w:rPr>
      </w:pPr>
    </w:p>
    <w:p w14:paraId="5187EE7E" w14:textId="3914CEA7" w:rsidR="00886E3E" w:rsidRPr="00B073D8" w:rsidRDefault="0E2559D7" w:rsidP="00361C37">
      <w:pPr>
        <w:pStyle w:val="ListParagraph"/>
        <w:numPr>
          <w:ilvl w:val="0"/>
          <w:numId w:val="131"/>
        </w:numPr>
        <w:rPr>
          <w:rFonts w:eastAsia="Calibri" w:cstheme="minorHAnsi"/>
          <w:lang w:val="es-419"/>
        </w:rPr>
      </w:pPr>
      <w:r w:rsidRPr="0E2559D7">
        <w:rPr>
          <w:lang w:val="es-419"/>
        </w:rPr>
        <w:t xml:space="preserve">[ESTROHOR] ¿Ha tomado alguna vez cualquiera de estos tipos de </w:t>
      </w:r>
      <w:r w:rsidRPr="0E2559D7">
        <w:rPr>
          <w:b/>
          <w:bCs/>
          <w:lang w:val="es-419"/>
        </w:rPr>
        <w:t>hormonas recetadas que contienen solo estrógeno (estrógeno sin oposición)</w:t>
      </w:r>
      <w:r w:rsidRPr="0E2559D7">
        <w:rPr>
          <w:lang w:val="es-419"/>
        </w:rPr>
        <w:t>? Seleccione todas las opciones que correspondan.</w:t>
      </w:r>
    </w:p>
    <w:p w14:paraId="66D52CD1" w14:textId="60FC31A8" w:rsidR="00886E3E" w:rsidRPr="00B073D8" w:rsidRDefault="00FC2E81" w:rsidP="00FC2E81">
      <w:pPr>
        <w:spacing w:after="0"/>
        <w:ind w:left="1440" w:hanging="720"/>
        <w:rPr>
          <w:rFonts w:eastAsiaTheme="minorEastAsia"/>
          <w:lang w:val="es-419"/>
        </w:rPr>
      </w:pPr>
      <w:r w:rsidRPr="00B073D8">
        <w:rPr>
          <w:lang w:val="es-419"/>
        </w:rPr>
        <w:lastRenderedPageBreak/>
        <w:t>0</w:t>
      </w:r>
      <w:r w:rsidRPr="00B073D8">
        <w:rPr>
          <w:lang w:val="es-419"/>
        </w:rPr>
        <w:tab/>
        <w:t>Medicamento oral que contiene solo estrógeno (como Cenestin®, Estrace®, Femtrace®, Menest®, Ogen® o Premarin®)</w:t>
      </w:r>
    </w:p>
    <w:p w14:paraId="1B252DFD" w14:textId="0530FFBC" w:rsidR="00886E3E" w:rsidRPr="00B073D8" w:rsidRDefault="00FC2E81" w:rsidP="001E6EF3">
      <w:pPr>
        <w:spacing w:after="0"/>
        <w:ind w:left="1440" w:hanging="720"/>
        <w:rPr>
          <w:rFonts w:eastAsiaTheme="minorEastAsia"/>
          <w:lang w:val="es-419"/>
        </w:rPr>
      </w:pPr>
      <w:r w:rsidRPr="00B073D8">
        <w:rPr>
          <w:lang w:val="es-419"/>
        </w:rPr>
        <w:t>1</w:t>
      </w:r>
      <w:r w:rsidRPr="00B073D8">
        <w:rPr>
          <w:lang w:val="es-419"/>
        </w:rPr>
        <w:tab/>
        <w:t>Parche de medicamento que contiene solo estrógeno (como Estraderm®, Alora® o Climara®)</w:t>
      </w:r>
    </w:p>
    <w:p w14:paraId="7C61F123" w14:textId="0B90AF54" w:rsidR="00886E3E" w:rsidRPr="00B073D8" w:rsidRDefault="00FC2E81" w:rsidP="00FC2E81">
      <w:pPr>
        <w:spacing w:after="0"/>
        <w:ind w:left="1440" w:hanging="720"/>
        <w:rPr>
          <w:rFonts w:eastAsiaTheme="minorEastAsia"/>
          <w:lang w:val="es-419"/>
        </w:rPr>
      </w:pPr>
      <w:r w:rsidRPr="00B073D8">
        <w:rPr>
          <w:lang w:val="es-419"/>
        </w:rPr>
        <w:t>2</w:t>
      </w:r>
      <w:r w:rsidRPr="00B073D8">
        <w:rPr>
          <w:lang w:val="es-419"/>
        </w:rPr>
        <w:tab/>
        <w:t>Anillo vaginal (Femring®), crema vaginal (Estrace®) u óvulo vaginal (Vagifem®) que contiene solo estrógeno</w:t>
      </w:r>
    </w:p>
    <w:p w14:paraId="546CCEB0" w14:textId="2BAB8672" w:rsidR="00886E3E" w:rsidRPr="00B073D8" w:rsidRDefault="00FC2E81" w:rsidP="00FC2E81">
      <w:pPr>
        <w:spacing w:after="0"/>
        <w:ind w:left="1440" w:hanging="720"/>
        <w:rPr>
          <w:rFonts w:eastAsiaTheme="minorEastAsia"/>
          <w:lang w:val="es-419"/>
        </w:rPr>
      </w:pPr>
      <w:r w:rsidRPr="00B073D8">
        <w:rPr>
          <w:lang w:val="es-419"/>
        </w:rPr>
        <w:t>3</w:t>
      </w:r>
      <w:r w:rsidRPr="00B073D8">
        <w:rPr>
          <w:lang w:val="es-419"/>
        </w:rPr>
        <w:tab/>
        <w:t>Medicamento en gel, crema o aerosol para la piel que contiene solo estrógeno (como Divigel®, Elestrin® o EstroGel®)</w:t>
      </w:r>
    </w:p>
    <w:p w14:paraId="6D422341" w14:textId="0B2EE979" w:rsidR="00886E3E" w:rsidRPr="00B073D8" w:rsidRDefault="00FC2E81" w:rsidP="00FC2E81">
      <w:pPr>
        <w:spacing w:after="0"/>
        <w:ind w:left="720"/>
        <w:rPr>
          <w:rFonts w:eastAsia="Calibri"/>
          <w:lang w:val="es-419"/>
        </w:rPr>
      </w:pPr>
      <w:r w:rsidRPr="00B073D8">
        <w:rPr>
          <w:lang w:val="es-419"/>
        </w:rPr>
        <w:t>55</w:t>
      </w:r>
      <w:r w:rsidRPr="00B073D8">
        <w:rPr>
          <w:lang w:val="es-419"/>
        </w:rPr>
        <w:tab/>
        <w:t xml:space="preserve">Cualquier otro tipo de medicamento que contiene solo estrógeno: </w:t>
      </w:r>
      <w:r w:rsidR="006D702B" w:rsidRPr="00B073D8">
        <w:rPr>
          <w:lang w:val="es-419"/>
        </w:rPr>
        <w:t>d</w:t>
      </w:r>
      <w:r w:rsidRPr="00B073D8">
        <w:rPr>
          <w:lang w:val="es-419"/>
        </w:rPr>
        <w:t>escriba [</w:t>
      </w:r>
      <w:r w:rsidR="007E2323" w:rsidRPr="00B073D8">
        <w:rPr>
          <w:lang w:val="es-419"/>
        </w:rPr>
        <w:t>text box</w:t>
      </w:r>
      <w:r w:rsidRPr="00B073D8">
        <w:rPr>
          <w:lang w:val="es-419"/>
        </w:rPr>
        <w:t>]</w:t>
      </w:r>
    </w:p>
    <w:p w14:paraId="41E93A42" w14:textId="5F80B024" w:rsidR="000F4B54" w:rsidRPr="00B073D8" w:rsidRDefault="1D4F8DD3" w:rsidP="1D4F8DD3">
      <w:pPr>
        <w:spacing w:after="0" w:line="257" w:lineRule="auto"/>
        <w:ind w:left="-20" w:right="-20" w:firstLine="720"/>
        <w:rPr>
          <w:rFonts w:ascii="Calibri" w:eastAsia="Calibri" w:hAnsi="Calibri" w:cs="Calibri"/>
          <w:b/>
          <w:bCs/>
          <w:lang w:val="es-419"/>
        </w:rPr>
      </w:pPr>
      <w:r w:rsidRPr="1D4F8DD3">
        <w:rPr>
          <w:lang w:val="es-419"/>
        </w:rPr>
        <w:t>88</w:t>
      </w:r>
      <w:r w:rsidR="00FC2E81">
        <w:tab/>
      </w:r>
      <w:r w:rsidRPr="1D4F8DD3">
        <w:rPr>
          <w:lang w:val="es-419"/>
        </w:rPr>
        <w:t xml:space="preserve">Ninguno de los anteriores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lang w:val="es-419"/>
        </w:rPr>
        <w:t>GO TO</w:t>
      </w:r>
      <w:r w:rsidRPr="1D4F8DD3">
        <w:rPr>
          <w:rFonts w:ascii="Calibri" w:eastAsia="Calibri" w:hAnsi="Calibri" w:cs="Calibri"/>
          <w:lang w:val="es-419"/>
        </w:rPr>
        <w:t xml:space="preserve"> </w:t>
      </w:r>
      <w:r w:rsidRPr="1D4F8DD3">
        <w:rPr>
          <w:rFonts w:ascii="Calibri" w:eastAsia="Calibri" w:hAnsi="Calibri" w:cs="Calibri"/>
          <w:b/>
          <w:bCs/>
          <w:lang w:val="es-419"/>
        </w:rPr>
        <w:t>PROGHOR</w:t>
      </w:r>
    </w:p>
    <w:p w14:paraId="0D6BF727" w14:textId="3DE9964C" w:rsidR="000F4B54" w:rsidRPr="00B073D8" w:rsidRDefault="1D4F8DD3" w:rsidP="1D4F8DD3">
      <w:pPr>
        <w:spacing w:after="0" w:line="257"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NO RESPONSE</w:t>
      </w:r>
      <w:r w:rsidRPr="1D4F8DD3">
        <w:rPr>
          <w:rFonts w:ascii="Calibri" w:eastAsia="Calibri" w:hAnsi="Calibri" w:cs="Calibri"/>
          <w:b/>
          <w:bCs/>
          <w:lang w:val="es-419"/>
        </w:rPr>
        <w:t xml:space="preserve">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i/>
          <w:iCs/>
          <w:lang w:val="es-419"/>
        </w:rPr>
        <w:t>GO TO</w:t>
      </w:r>
      <w:r w:rsidRPr="1D4F8DD3">
        <w:rPr>
          <w:rFonts w:ascii="Calibri" w:eastAsia="Calibri" w:hAnsi="Calibri" w:cs="Calibri"/>
          <w:b/>
          <w:bCs/>
          <w:lang w:val="es-419"/>
        </w:rPr>
        <w:t xml:space="preserve"> </w:t>
      </w:r>
      <w:r w:rsidRPr="1D4F8DD3">
        <w:rPr>
          <w:rFonts w:ascii="Calibri" w:eastAsia="Calibri" w:hAnsi="Calibri" w:cs="Calibri"/>
          <w:b/>
          <w:bCs/>
          <w:i/>
          <w:iCs/>
          <w:lang w:val="es-419"/>
        </w:rPr>
        <w:t>PROGHOR</w:t>
      </w:r>
    </w:p>
    <w:p w14:paraId="0FBB7AC6" w14:textId="1620C3D2" w:rsidR="000F4B54" w:rsidRPr="00B073D8" w:rsidRDefault="1D4F8DD3" w:rsidP="1D4F8DD3">
      <w:pPr>
        <w:spacing w:before="60" w:after="0"/>
        <w:ind w:left="-20" w:right="-20"/>
        <w:rPr>
          <w:rFonts w:ascii="Calibri" w:eastAsia="Calibri" w:hAnsi="Calibri" w:cs="Calibri"/>
          <w:b/>
          <w:bCs/>
          <w:lang w:val="es-419"/>
        </w:rPr>
      </w:pPr>
      <w:r w:rsidRPr="1D4F8DD3">
        <w:rPr>
          <w:rFonts w:ascii="Calibri" w:eastAsia="Calibri" w:hAnsi="Calibri" w:cs="Calibri"/>
          <w:b/>
          <w:bCs/>
          <w:lang w:val="es-419"/>
        </w:rPr>
        <w:t xml:space="preserve"> </w:t>
      </w:r>
    </w:p>
    <w:p w14:paraId="7EF44871" w14:textId="05FBA401" w:rsidR="000F4B54" w:rsidRPr="00B073D8"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[NOTE: ESTROHOR2_# – ESTROHOR5_# ARE ONLY DISPLAYED FOR RESPONSES [MED] SELECTED IN ESTROHOR AND ARE PROGRAMMED ITERATIVELY:</w:t>
      </w:r>
    </w:p>
    <w:p w14:paraId="78D3D854" w14:textId="098F4F94" w:rsidR="000F4B54" w:rsidRPr="00B073D8" w:rsidRDefault="75303805" w:rsidP="1D4F8DD3">
      <w:pPr>
        <w:spacing w:after="0"/>
        <w:ind w:left="-20" w:right="-20"/>
        <w:rPr>
          <w:rFonts w:ascii="Calibri" w:eastAsia="Calibri" w:hAnsi="Calibri" w:cs="Calibri"/>
          <w:b/>
          <w:bCs/>
          <w:lang w:val="es-419"/>
        </w:rPr>
      </w:pPr>
      <w:r w:rsidRPr="75303805">
        <w:rPr>
          <w:rFonts w:ascii="Calibri" w:eastAsia="Calibri" w:hAnsi="Calibri" w:cs="Calibri"/>
          <w:b/>
          <w:bCs/>
          <w:lang w:val="es-419"/>
        </w:rPr>
        <w:t>IF 0 SELECTED FILL [MED] = “</w:t>
      </w:r>
      <w:r w:rsidRPr="75303805">
        <w:rPr>
          <w:b/>
          <w:bCs/>
          <w:lang w:val="es-419"/>
        </w:rPr>
        <w:t>medicamento oral que contiene solo estrógeno</w:t>
      </w:r>
      <w:r w:rsidRPr="75303805">
        <w:rPr>
          <w:rFonts w:ascii="Calibri" w:eastAsia="Calibri" w:hAnsi="Calibri" w:cs="Calibri"/>
          <w:b/>
          <w:bCs/>
          <w:lang w:val="es-419"/>
        </w:rPr>
        <w:t>”</w:t>
      </w:r>
    </w:p>
    <w:p w14:paraId="146C3868" w14:textId="319DC0B3" w:rsidR="000F4B54" w:rsidRPr="00B073D8" w:rsidRDefault="75303805" w:rsidP="1D4F8DD3">
      <w:pPr>
        <w:spacing w:after="0"/>
        <w:ind w:left="-20" w:right="-20"/>
        <w:rPr>
          <w:rFonts w:ascii="Calibri" w:eastAsia="Calibri" w:hAnsi="Calibri" w:cs="Calibri"/>
          <w:b/>
          <w:bCs/>
          <w:lang w:val="es-419"/>
        </w:rPr>
      </w:pPr>
      <w:r w:rsidRPr="75303805">
        <w:rPr>
          <w:rFonts w:ascii="Calibri" w:eastAsia="Calibri" w:hAnsi="Calibri" w:cs="Calibri"/>
          <w:b/>
          <w:bCs/>
          <w:lang w:val="es-419"/>
        </w:rPr>
        <w:t>IF 1 SELECTED FILL [MED] = “</w:t>
      </w:r>
      <w:r w:rsidRPr="75303805">
        <w:rPr>
          <w:b/>
          <w:bCs/>
          <w:lang w:val="es-419"/>
        </w:rPr>
        <w:t>parche de medicamento que contiene solo estrógeno</w:t>
      </w:r>
      <w:r w:rsidRPr="75303805">
        <w:rPr>
          <w:rFonts w:ascii="Calibri" w:eastAsia="Calibri" w:hAnsi="Calibri" w:cs="Calibri"/>
          <w:b/>
          <w:bCs/>
          <w:lang w:val="es-419"/>
        </w:rPr>
        <w:t>”</w:t>
      </w:r>
    </w:p>
    <w:p w14:paraId="334BA93F" w14:textId="254E3605" w:rsidR="000F4B54" w:rsidRPr="00B073D8" w:rsidRDefault="75303805" w:rsidP="1D4F8DD3">
      <w:pPr>
        <w:spacing w:after="0"/>
        <w:ind w:left="-20" w:right="-20"/>
        <w:rPr>
          <w:rFonts w:ascii="Calibri" w:eastAsia="Calibri" w:hAnsi="Calibri" w:cs="Calibri"/>
          <w:b/>
          <w:bCs/>
          <w:lang w:val="es-419"/>
        </w:rPr>
      </w:pPr>
      <w:r w:rsidRPr="75303805">
        <w:rPr>
          <w:rFonts w:ascii="Calibri" w:eastAsia="Calibri" w:hAnsi="Calibri" w:cs="Calibri"/>
          <w:b/>
          <w:bCs/>
          <w:lang w:val="es-419"/>
        </w:rPr>
        <w:t>IF 2 SELECTED FILL [MED] = “</w:t>
      </w:r>
      <w:r w:rsidRPr="75303805">
        <w:rPr>
          <w:lang w:val="es-419"/>
        </w:rPr>
        <w:t xml:space="preserve"> </w:t>
      </w:r>
      <w:r w:rsidRPr="75303805">
        <w:rPr>
          <w:b/>
          <w:bCs/>
          <w:lang w:val="es-419"/>
        </w:rPr>
        <w:t>anillo vaginal, crema vaginal, u óvulo vaginal que contiene solo estrógeno</w:t>
      </w:r>
      <w:r w:rsidRPr="75303805">
        <w:rPr>
          <w:rFonts w:ascii="Calibri" w:eastAsia="Calibri" w:hAnsi="Calibri" w:cs="Calibri"/>
          <w:b/>
          <w:bCs/>
          <w:lang w:val="es-419"/>
        </w:rPr>
        <w:t>”</w:t>
      </w:r>
    </w:p>
    <w:p w14:paraId="22617230" w14:textId="321AB824" w:rsidR="000F4B54" w:rsidRPr="00B073D8" w:rsidRDefault="75303805" w:rsidP="1D4F8DD3">
      <w:pPr>
        <w:spacing w:after="0"/>
        <w:ind w:left="-20" w:right="-20"/>
        <w:rPr>
          <w:rFonts w:ascii="Calibri" w:eastAsia="Calibri" w:hAnsi="Calibri" w:cs="Calibri"/>
          <w:b/>
          <w:bCs/>
          <w:lang w:val="es-419"/>
        </w:rPr>
      </w:pPr>
      <w:r w:rsidRPr="75303805">
        <w:rPr>
          <w:rFonts w:ascii="Calibri" w:eastAsia="Calibri" w:hAnsi="Calibri" w:cs="Calibri"/>
          <w:b/>
          <w:bCs/>
          <w:lang w:val="es-419"/>
        </w:rPr>
        <w:t>IF 3 SELECTED FILL [MED] = “</w:t>
      </w:r>
      <w:r w:rsidRPr="75303805">
        <w:rPr>
          <w:b/>
          <w:bCs/>
          <w:lang w:val="es-419"/>
        </w:rPr>
        <w:t>medicamento en gel, crema o aerosol para la piel que contiene solo estrógeno</w:t>
      </w:r>
      <w:r w:rsidRPr="75303805">
        <w:rPr>
          <w:rFonts w:ascii="Calibri" w:eastAsia="Calibri" w:hAnsi="Calibri" w:cs="Calibri"/>
          <w:b/>
          <w:bCs/>
          <w:lang w:val="es-419"/>
        </w:rPr>
        <w:t>”</w:t>
      </w:r>
    </w:p>
    <w:p w14:paraId="0BFA43B2" w14:textId="66320D48" w:rsidR="000F4B54" w:rsidRPr="00B073D8" w:rsidRDefault="303A489D" w:rsidP="641FB069">
      <w:pPr>
        <w:spacing w:after="0"/>
        <w:ind w:left="-20" w:right="-20"/>
        <w:rPr>
          <w:rFonts w:ascii="Calibri" w:eastAsia="Calibri" w:hAnsi="Calibri" w:cs="Calibri"/>
          <w:b/>
          <w:bCs/>
          <w:lang w:val="es-419"/>
        </w:rPr>
      </w:pPr>
      <w:r w:rsidRPr="303A489D">
        <w:rPr>
          <w:rFonts w:ascii="Calibri" w:eastAsia="Calibri" w:hAnsi="Calibri" w:cs="Calibri"/>
          <w:b/>
          <w:bCs/>
          <w:lang w:val="es-419"/>
        </w:rPr>
        <w:t>IF 55 SELECTED FILL [MED] = [text from ESTROHOR 55] if no text entered at ESTROHOR 55, fill “otro</w:t>
      </w:r>
    </w:p>
    <w:p w14:paraId="701795ED" w14:textId="4A800F16" w:rsidR="000F4B54" w:rsidRPr="00B073D8" w:rsidRDefault="7B0387D6" w:rsidP="75303805">
      <w:pPr>
        <w:spacing w:after="0"/>
        <w:ind w:left="-20" w:right="-20"/>
        <w:rPr>
          <w:rFonts w:ascii="Calibri" w:eastAsia="Calibri" w:hAnsi="Calibri" w:cs="Calibri"/>
          <w:b/>
          <w:bCs/>
          <w:lang w:val="es-419"/>
        </w:rPr>
      </w:pPr>
      <w:r w:rsidRPr="7B0387D6">
        <w:rPr>
          <w:rFonts w:ascii="Calibri" w:eastAsia="Calibri" w:hAnsi="Calibri" w:cs="Calibri"/>
          <w:b/>
          <w:bCs/>
          <w:lang w:val="es-419"/>
        </w:rPr>
        <w:t>tipo de medicamento que contiene solo estrógeno”]</w:t>
      </w:r>
    </w:p>
    <w:p w14:paraId="6D57C3A8" w14:textId="6605980D" w:rsidR="1D4F8DD3" w:rsidRDefault="1D4F8DD3" w:rsidP="1D4F8DD3">
      <w:pPr>
        <w:spacing w:after="0"/>
        <w:ind w:left="-20" w:right="-20"/>
        <w:rPr>
          <w:rFonts w:ascii="Calibri" w:eastAsia="Calibri" w:hAnsi="Calibri" w:cs="Calibri"/>
          <w:b/>
          <w:bCs/>
          <w:lang w:val="es-419"/>
        </w:rPr>
      </w:pPr>
    </w:p>
    <w:p w14:paraId="7873BD06" w14:textId="7F3C6568" w:rsidR="000F4B54" w:rsidRPr="00B073D8"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 xml:space="preserve">[DISPLAY IF 0, 1, 2, 3, AND/OR 55 WAS SELECTED IN ESTROHOR] </w:t>
      </w:r>
    </w:p>
    <w:p w14:paraId="09FE5744" w14:textId="52B641C4" w:rsidR="000F4B54" w:rsidRPr="00B073D8" w:rsidRDefault="1D4F8DD3" w:rsidP="1D4F8DD3">
      <w:pPr>
        <w:spacing w:after="0"/>
        <w:rPr>
          <w:rFonts w:ascii="Calibri" w:eastAsia="Calibri" w:hAnsi="Calibri" w:cs="Calibri"/>
          <w:lang w:val="es-419"/>
        </w:rPr>
      </w:pPr>
      <w:r w:rsidRPr="1D4F8DD3">
        <w:rPr>
          <w:rFonts w:ascii="Calibri" w:eastAsia="Calibri" w:hAnsi="Calibri" w:cs="Calibri"/>
          <w:b/>
          <w:bCs/>
          <w:lang w:val="es-419"/>
        </w:rPr>
        <w:t>[THIS QUESTION IS TO BE DISPLAYED FOR EACH RESPONSE OPTION SELECTED AT ESTROHOR]</w:t>
      </w:r>
    </w:p>
    <w:p w14:paraId="58D01993" w14:textId="520ED68B" w:rsidR="00886E3E" w:rsidRPr="00B073D8" w:rsidRDefault="303A489D" w:rsidP="641FB069">
      <w:pPr>
        <w:pStyle w:val="ListParagraph"/>
        <w:numPr>
          <w:ilvl w:val="0"/>
          <w:numId w:val="131"/>
        </w:numPr>
        <w:rPr>
          <w:rFonts w:eastAsia="Calibri"/>
          <w:lang w:val="es-419"/>
        </w:rPr>
      </w:pPr>
      <w:r w:rsidRPr="303A489D">
        <w:rPr>
          <w:lang w:val="es-419"/>
        </w:rPr>
        <w:t xml:space="preserve">[ESTROHOR2] ¿Cuántos años tenía </w:t>
      </w:r>
      <w:r w:rsidRPr="303A489D">
        <w:rPr>
          <w:b/>
          <w:bCs/>
          <w:lang w:val="es-419"/>
        </w:rPr>
        <w:t>la primera vez</w:t>
      </w:r>
      <w:r w:rsidRPr="303A489D">
        <w:rPr>
          <w:lang w:val="es-419"/>
        </w:rPr>
        <w:t xml:space="preserve"> que usó </w:t>
      </w:r>
      <w:r w:rsidRPr="303A489D">
        <w:rPr>
          <w:b/>
          <w:bCs/>
          <w:lang w:val="es-419"/>
        </w:rPr>
        <w:t>[MED]</w:t>
      </w:r>
      <w:r w:rsidRPr="303A489D">
        <w:rPr>
          <w:lang w:val="es-419"/>
        </w:rPr>
        <w:t>?</w:t>
      </w:r>
    </w:p>
    <w:p w14:paraId="4272078D" w14:textId="77777777" w:rsidR="00886E3E" w:rsidRPr="00B073D8" w:rsidRDefault="1D4F8DD3" w:rsidP="5D3DEFD9">
      <w:pPr>
        <w:ind w:left="360" w:firstLine="360"/>
        <w:rPr>
          <w:rFonts w:eastAsia="Calibri"/>
          <w:lang w:val="es-419"/>
        </w:rPr>
      </w:pPr>
      <w:r w:rsidRPr="1D4F8DD3">
        <w:rPr>
          <w:lang w:val="es-419"/>
        </w:rPr>
        <w:t>|__|__| Edad</w:t>
      </w:r>
    </w:p>
    <w:p w14:paraId="415A1734" w14:textId="1E9AE7F5" w:rsidR="5D3DEFD9" w:rsidRDefault="1D4F8DD3" w:rsidP="1D4F8DD3">
      <w:pPr>
        <w:spacing w:line="257"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NO RESPONSE</w:t>
      </w:r>
      <w:r w:rsidRPr="1D4F8DD3">
        <w:rPr>
          <w:rFonts w:ascii="Wingdings" w:eastAsia="Wingdings" w:hAnsi="Wingdings" w:cs="Wingdings"/>
          <w:i/>
          <w:iCs/>
          <w:lang w:val="es-419"/>
        </w:rPr>
        <w:t>à</w:t>
      </w:r>
      <w:r w:rsidRPr="1D4F8DD3">
        <w:rPr>
          <w:rFonts w:ascii="Calibri" w:eastAsia="Calibri" w:hAnsi="Calibri" w:cs="Calibri"/>
          <w:i/>
          <w:iCs/>
          <w:lang w:val="es-419"/>
        </w:rPr>
        <w:t xml:space="preserve"> </w:t>
      </w:r>
      <w:r w:rsidRPr="1D4F8DD3">
        <w:rPr>
          <w:rFonts w:ascii="Calibri" w:eastAsia="Calibri" w:hAnsi="Calibri" w:cs="Calibri"/>
          <w:b/>
          <w:bCs/>
          <w:i/>
          <w:iCs/>
          <w:lang w:val="es-419"/>
        </w:rPr>
        <w:t>GO TO ESTROHOR3</w:t>
      </w:r>
    </w:p>
    <w:p w14:paraId="7543E2B3" w14:textId="692009CE" w:rsidR="5D3DEFD9" w:rsidRDefault="303A489D" w:rsidP="303A489D">
      <w:pPr>
        <w:spacing w:before="60" w:after="0"/>
        <w:ind w:left="-20" w:right="-20"/>
        <w:rPr>
          <w:rFonts w:ascii="Calibri" w:eastAsia="Calibri" w:hAnsi="Calibri" w:cs="Calibri"/>
          <w:b/>
          <w:bCs/>
          <w:lang w:val="es-419"/>
        </w:rPr>
      </w:pPr>
      <w:r w:rsidRPr="303A489D">
        <w:rPr>
          <w:rFonts w:ascii="Calibri" w:eastAsia="Calibri" w:hAnsi="Calibri" w:cs="Calibri"/>
          <w:b/>
          <w:bCs/>
          <w:i/>
          <w:iCs/>
          <w:color w:val="000000" w:themeColor="text1"/>
          <w:sz w:val="20"/>
          <w:szCs w:val="20"/>
          <w:lang w:val="es-419"/>
        </w:rPr>
        <w:t xml:space="preserve">[RANGE CHECK: min= 0, max= age] </w:t>
      </w:r>
      <w:r w:rsidRPr="303A489D">
        <w:rPr>
          <w:rFonts w:ascii="Calibri" w:eastAsia="Calibri" w:hAnsi="Calibri" w:cs="Calibri"/>
          <w:b/>
          <w:bCs/>
          <w:lang w:val="es-419"/>
        </w:rPr>
        <w:t xml:space="preserve">[DISPLAY IF 0, 1, 2, 3, AND/OR 55 WAS SELECTED IN ESTROHOR] </w:t>
      </w:r>
    </w:p>
    <w:p w14:paraId="615B8015" w14:textId="5E79841A" w:rsidR="5D3DEFD9"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[THIS QUESTION IS TO BE DISPLAYED FOR EACH RESPONSE OPTION SELECTED AT ESTROHOR]</w:t>
      </w:r>
    </w:p>
    <w:p w14:paraId="021CD3CC" w14:textId="1E4984C4" w:rsidR="00886E3E" w:rsidRPr="00B073D8" w:rsidRDefault="0E2559D7" w:rsidP="00361C37">
      <w:pPr>
        <w:pStyle w:val="ListParagraph"/>
        <w:numPr>
          <w:ilvl w:val="0"/>
          <w:numId w:val="131"/>
        </w:numPr>
        <w:rPr>
          <w:rFonts w:eastAsia="Calibri" w:cstheme="minorHAnsi"/>
          <w:lang w:val="es-419"/>
        </w:rPr>
      </w:pPr>
      <w:r w:rsidRPr="0E2559D7">
        <w:rPr>
          <w:lang w:val="es-419"/>
        </w:rPr>
        <w:t>[ESTROHOR3] ¿Usa actualmente</w:t>
      </w:r>
      <w:r w:rsidRPr="0E2559D7">
        <w:rPr>
          <w:i/>
          <w:iCs/>
          <w:lang w:val="es-419"/>
        </w:rPr>
        <w:t xml:space="preserve"> </w:t>
      </w:r>
      <w:r w:rsidRPr="0E2559D7">
        <w:rPr>
          <w:lang w:val="es-419"/>
        </w:rPr>
        <w:t>[MED]?</w:t>
      </w:r>
    </w:p>
    <w:p w14:paraId="26F5EEFC" w14:textId="2BF20CEE" w:rsidR="00886E3E" w:rsidRPr="00B073D8" w:rsidRDefault="1D4F8DD3" w:rsidP="5D3DEFD9">
      <w:pPr>
        <w:spacing w:after="0"/>
        <w:ind w:left="720"/>
        <w:rPr>
          <w:rFonts w:ascii="Calibri" w:eastAsia="Calibri" w:hAnsi="Calibri" w:cs="Calibri"/>
          <w:lang w:val="es-419"/>
        </w:rPr>
      </w:pPr>
      <w:r w:rsidRPr="1D4F8DD3">
        <w:rPr>
          <w:lang w:val="es-419"/>
        </w:rPr>
        <w:t>1</w:t>
      </w:r>
      <w:r w:rsidR="00DB3088">
        <w:tab/>
      </w:r>
      <w:r w:rsidRPr="1D4F8DD3">
        <w:rPr>
          <w:lang w:val="es-419"/>
        </w:rPr>
        <w:t xml:space="preserve">Sí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lang w:val="es-419"/>
        </w:rPr>
        <w:t>GO TO ESTROHOR5</w:t>
      </w:r>
    </w:p>
    <w:p w14:paraId="43DE0407" w14:textId="071C78F6" w:rsidR="00886E3E" w:rsidRPr="00B073D8" w:rsidRDefault="1D4F8DD3" w:rsidP="1D4F8DD3">
      <w:pPr>
        <w:spacing w:after="0"/>
        <w:ind w:left="720"/>
        <w:rPr>
          <w:rFonts w:eastAsia="Calibri"/>
          <w:lang w:val="es-419"/>
        </w:rPr>
      </w:pPr>
      <w:r w:rsidRPr="1D4F8DD3">
        <w:rPr>
          <w:lang w:val="es-419"/>
        </w:rPr>
        <w:t>0</w:t>
      </w:r>
      <w:r w:rsidR="00DB3088">
        <w:tab/>
      </w:r>
      <w:r w:rsidRPr="1D4F8DD3">
        <w:rPr>
          <w:lang w:val="es-419"/>
        </w:rPr>
        <w:t>No</w:t>
      </w:r>
    </w:p>
    <w:p w14:paraId="4BCBA7D0" w14:textId="3D381A69" w:rsidR="5D3DEFD9" w:rsidRDefault="1D4F8DD3" w:rsidP="1D4F8DD3">
      <w:pPr>
        <w:spacing w:after="0" w:line="257"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i/>
          <w:iCs/>
          <w:lang w:val="es-419"/>
        </w:rPr>
        <w:t>GO TO ESTROHOR4</w:t>
      </w:r>
    </w:p>
    <w:p w14:paraId="041C7968" w14:textId="680FE3BD" w:rsidR="5D3DEFD9"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 xml:space="preserve"> </w:t>
      </w:r>
    </w:p>
    <w:p w14:paraId="406480F4" w14:textId="283889D8" w:rsidR="5D3DEFD9"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 xml:space="preserve">[DISPLAY IF 0, 1, 2, 3, AND/OR 55 WAS SELECTED IN ESTROHOR] </w:t>
      </w:r>
    </w:p>
    <w:p w14:paraId="61863FDE" w14:textId="595DA5F5" w:rsidR="5D3DEFD9"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[THIS QUESTION IS TO BE DISPLAYED FOR EACH RESPONSE OPTION SELECTED AT ESTROHOR]</w:t>
      </w:r>
    </w:p>
    <w:p w14:paraId="11794E1F" w14:textId="4375AC7E" w:rsidR="00886E3E" w:rsidRPr="00B073D8" w:rsidRDefault="0E2559D7" w:rsidP="00361C37">
      <w:pPr>
        <w:pStyle w:val="ListParagraph"/>
        <w:numPr>
          <w:ilvl w:val="0"/>
          <w:numId w:val="131"/>
        </w:numPr>
        <w:rPr>
          <w:rFonts w:eastAsia="Calibri"/>
          <w:lang w:val="es-419"/>
        </w:rPr>
      </w:pPr>
      <w:r w:rsidRPr="0E2559D7">
        <w:rPr>
          <w:lang w:val="es-419"/>
        </w:rPr>
        <w:t xml:space="preserve">[ESTROHOR4] ¿Cuántos años tenía </w:t>
      </w:r>
      <w:r w:rsidRPr="0E2559D7">
        <w:rPr>
          <w:b/>
          <w:bCs/>
          <w:lang w:val="es-419"/>
        </w:rPr>
        <w:t>la última vez</w:t>
      </w:r>
      <w:r w:rsidRPr="0E2559D7">
        <w:rPr>
          <w:lang w:val="es-419"/>
        </w:rPr>
        <w:t xml:space="preserve"> que usó [MED]?</w:t>
      </w:r>
    </w:p>
    <w:p w14:paraId="75B6B986" w14:textId="77777777" w:rsidR="00886E3E" w:rsidRPr="00B073D8" w:rsidRDefault="1D4F8DD3" w:rsidP="1D4F8DD3">
      <w:pPr>
        <w:spacing w:after="0"/>
        <w:ind w:firstLine="720"/>
        <w:rPr>
          <w:rFonts w:eastAsia="Calibri"/>
          <w:lang w:val="es-419"/>
        </w:rPr>
      </w:pPr>
      <w:r w:rsidRPr="1D4F8DD3">
        <w:rPr>
          <w:lang w:val="es-419"/>
        </w:rPr>
        <w:t>|__|__| Edad</w:t>
      </w:r>
    </w:p>
    <w:p w14:paraId="45591176" w14:textId="64F16B57" w:rsidR="5D3DEFD9" w:rsidRDefault="1D4F8DD3" w:rsidP="1D4F8DD3">
      <w:pPr>
        <w:spacing w:after="0" w:line="257" w:lineRule="auto"/>
        <w:ind w:left="-20" w:right="-20" w:firstLine="36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i/>
          <w:iCs/>
          <w:lang w:val="es-419"/>
        </w:rPr>
        <w:t>à</w:t>
      </w:r>
      <w:r w:rsidRPr="1D4F8DD3">
        <w:rPr>
          <w:rFonts w:ascii="Calibri" w:eastAsia="Calibri" w:hAnsi="Calibri" w:cs="Calibri"/>
          <w:i/>
          <w:iCs/>
          <w:lang w:val="es-419"/>
        </w:rPr>
        <w:t xml:space="preserve"> </w:t>
      </w:r>
      <w:r w:rsidRPr="1D4F8DD3">
        <w:rPr>
          <w:rFonts w:ascii="Calibri" w:eastAsia="Calibri" w:hAnsi="Calibri" w:cs="Calibri"/>
          <w:b/>
          <w:bCs/>
          <w:i/>
          <w:iCs/>
          <w:lang w:val="es-419"/>
        </w:rPr>
        <w:t>GO TO ESTROHOR5</w:t>
      </w:r>
    </w:p>
    <w:p w14:paraId="39FAA0DF" w14:textId="46F6F403" w:rsidR="5D3DEFD9" w:rsidRDefault="303A489D" w:rsidP="303A489D">
      <w:pPr>
        <w:spacing w:before="60" w:after="0"/>
        <w:ind w:left="-20" w:right="-20"/>
        <w:rPr>
          <w:rFonts w:ascii="Calibri" w:eastAsia="Calibri" w:hAnsi="Calibri" w:cs="Calibri"/>
          <w:b/>
          <w:bCs/>
          <w:i/>
          <w:iCs/>
          <w:color w:val="000000" w:themeColor="text1"/>
          <w:sz w:val="20"/>
          <w:szCs w:val="20"/>
          <w:lang w:val="es-419"/>
        </w:rPr>
      </w:pPr>
      <w:r w:rsidRPr="303A489D">
        <w:rPr>
          <w:rFonts w:ascii="Calibri" w:eastAsia="Calibri" w:hAnsi="Calibri" w:cs="Calibri"/>
          <w:b/>
          <w:bCs/>
          <w:i/>
          <w:iCs/>
          <w:color w:val="000000" w:themeColor="text1"/>
          <w:sz w:val="20"/>
          <w:szCs w:val="20"/>
          <w:lang w:val="es-419"/>
        </w:rPr>
        <w:t xml:space="preserve">[RANGE CHECK: min= 0, max= age]  </w:t>
      </w:r>
    </w:p>
    <w:p w14:paraId="4CEF6E42" w14:textId="7A127A6F" w:rsidR="5D3DEFD9"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lastRenderedPageBreak/>
        <w:t xml:space="preserve">[DISPLAY IF 0, 1, 2, 3, AND/OR 55 WAS SELECTED IN ESTROHOR] </w:t>
      </w:r>
    </w:p>
    <w:p w14:paraId="112EE939" w14:textId="52DF5F15" w:rsidR="5D3DEFD9" w:rsidRDefault="1D4F8DD3" w:rsidP="1D4F8DD3">
      <w:pPr>
        <w:spacing w:after="0"/>
        <w:rPr>
          <w:rFonts w:ascii="Calibri" w:eastAsia="Calibri" w:hAnsi="Calibri" w:cs="Calibri"/>
          <w:lang w:val="es-419"/>
        </w:rPr>
      </w:pPr>
      <w:r w:rsidRPr="1D4F8DD3">
        <w:rPr>
          <w:rFonts w:ascii="Calibri" w:eastAsia="Calibri" w:hAnsi="Calibri" w:cs="Calibri"/>
          <w:b/>
          <w:bCs/>
          <w:lang w:val="es-419"/>
        </w:rPr>
        <w:t>[THIS QUESTION IS TO BE DISPLAYED FOR EACH RESPONSE OPTION SELECTED AT ESTROHOR]</w:t>
      </w:r>
    </w:p>
    <w:p w14:paraId="6FA932CC" w14:textId="5F6B8095" w:rsidR="00886E3E" w:rsidRPr="00B073D8" w:rsidRDefault="0E2559D7" w:rsidP="00361C37">
      <w:pPr>
        <w:pStyle w:val="ListParagraph"/>
        <w:numPr>
          <w:ilvl w:val="0"/>
          <w:numId w:val="131"/>
        </w:numPr>
        <w:rPr>
          <w:rFonts w:eastAsia="Calibri"/>
          <w:lang w:val="es-419"/>
        </w:rPr>
      </w:pPr>
      <w:r w:rsidRPr="0E2559D7">
        <w:rPr>
          <w:lang w:val="es-419"/>
        </w:rPr>
        <w:t>[ESTROHOR5] En total, ¿cuántos meses O años ha usado [MED]?</w:t>
      </w:r>
    </w:p>
    <w:p w14:paraId="490EBDE3" w14:textId="0957BB70" w:rsidR="00886E3E" w:rsidRPr="00B073D8" w:rsidRDefault="1D4F8DD3" w:rsidP="5D3DEFD9">
      <w:pPr>
        <w:ind w:firstLine="720"/>
        <w:rPr>
          <w:rFonts w:ascii="Calibri" w:eastAsia="Calibri" w:hAnsi="Calibri" w:cs="Calibri"/>
          <w:lang w:val="es-419"/>
        </w:rPr>
      </w:pPr>
      <w:r w:rsidRPr="1D4F8DD3">
        <w:rPr>
          <w:lang w:val="es-419"/>
        </w:rPr>
        <w:t xml:space="preserve">|__|__| Núm. de meses </w:t>
      </w:r>
      <w:r w:rsidRPr="1D4F8DD3">
        <w:rPr>
          <w:rFonts w:ascii="Calibri" w:eastAsia="Calibri" w:hAnsi="Calibri" w:cs="Calibri"/>
          <w:b/>
          <w:bCs/>
          <w:i/>
          <w:iCs/>
          <w:color w:val="000000" w:themeColor="text1"/>
          <w:sz w:val="20"/>
          <w:szCs w:val="20"/>
          <w:lang w:val="es-419"/>
        </w:rPr>
        <w:t>[RANGE CHECK: min= 0, max= 99]</w:t>
      </w:r>
    </w:p>
    <w:p w14:paraId="55977804" w14:textId="65D7B18C" w:rsidR="00886E3E" w:rsidRPr="00B073D8" w:rsidRDefault="7B0387D6" w:rsidP="1CC3BA0D">
      <w:pPr>
        <w:pStyle w:val="ListParagraph"/>
        <w:rPr>
          <w:lang w:val="es-419"/>
        </w:rPr>
      </w:pPr>
      <w:r w:rsidRPr="7B0387D6">
        <w:rPr>
          <w:lang w:val="es-419"/>
        </w:rPr>
        <w:t>O, si le es más fácil recordar en qué año, anótelo aquí:</w:t>
      </w:r>
    </w:p>
    <w:p w14:paraId="2EE42764" w14:textId="19347401" w:rsidR="00886E3E" w:rsidRPr="00B073D8" w:rsidRDefault="303A489D" w:rsidP="303A489D">
      <w:pPr>
        <w:spacing w:line="257" w:lineRule="auto"/>
        <w:ind w:left="720" w:right="-20"/>
        <w:rPr>
          <w:lang w:val="es-419"/>
        </w:rPr>
      </w:pPr>
      <w:r w:rsidRPr="303A489D">
        <w:rPr>
          <w:lang w:val="es-419"/>
        </w:rPr>
        <w:t xml:space="preserve">|__|__| Núm. de años </w:t>
      </w:r>
      <w:r w:rsidRPr="303A489D">
        <w:rPr>
          <w:rFonts w:ascii="Calibri" w:eastAsia="Calibri" w:hAnsi="Calibri" w:cs="Calibri"/>
          <w:b/>
          <w:bCs/>
          <w:i/>
          <w:iCs/>
          <w:color w:val="000000" w:themeColor="text1"/>
          <w:sz w:val="19"/>
          <w:szCs w:val="19"/>
          <w:lang w:val="es-419"/>
        </w:rPr>
        <w:t xml:space="preserve">[RANGE CHECK: min= 0, max= age] </w:t>
      </w:r>
      <w:r w:rsidRPr="303A489D">
        <w:rPr>
          <w:rFonts w:ascii="Calibri" w:eastAsia="Calibri" w:hAnsi="Calibri" w:cs="Calibri"/>
          <w:i/>
          <w:iCs/>
          <w:lang w:val="es-419"/>
        </w:rPr>
        <w:t xml:space="preserve">NO RESPONSE </w:t>
      </w:r>
      <w:r w:rsidRPr="303A489D">
        <w:rPr>
          <w:rFonts w:ascii="Wingdings" w:eastAsia="Wingdings" w:hAnsi="Wingdings" w:cs="Wingdings"/>
          <w:lang w:val="es-419"/>
        </w:rPr>
        <w:t>à</w:t>
      </w:r>
      <w:r w:rsidRPr="303A489D">
        <w:rPr>
          <w:rFonts w:ascii="Calibri" w:eastAsia="Calibri" w:hAnsi="Calibri" w:cs="Calibri"/>
          <w:i/>
          <w:iCs/>
          <w:lang w:val="es-419"/>
        </w:rPr>
        <w:t xml:space="preserve"> </w:t>
      </w:r>
      <w:r w:rsidRPr="303A489D">
        <w:rPr>
          <w:rFonts w:ascii="Calibri" w:eastAsia="Calibri" w:hAnsi="Calibri" w:cs="Calibri"/>
          <w:b/>
          <w:bCs/>
          <w:i/>
          <w:iCs/>
          <w:lang w:val="es-419"/>
        </w:rPr>
        <w:t>GO TO PROGHOR</w:t>
      </w:r>
    </w:p>
    <w:p w14:paraId="39DBE1D4" w14:textId="77777777" w:rsidR="00B22C75" w:rsidRPr="00B073D8" w:rsidRDefault="00B22C75" w:rsidP="007D6F5B">
      <w:pPr>
        <w:spacing w:after="0"/>
        <w:rPr>
          <w:rFonts w:eastAsia="Calibri" w:cstheme="minorHAnsi"/>
          <w:i/>
          <w:lang w:val="es-419"/>
        </w:rPr>
      </w:pPr>
    </w:p>
    <w:p w14:paraId="7A070B0E" w14:textId="2E22A211" w:rsidR="00886E3E" w:rsidRPr="00B073D8" w:rsidRDefault="0E2559D7" w:rsidP="00361C37">
      <w:pPr>
        <w:pStyle w:val="ListParagraph"/>
        <w:numPr>
          <w:ilvl w:val="0"/>
          <w:numId w:val="131"/>
        </w:numPr>
        <w:rPr>
          <w:rFonts w:eastAsia="Calibri" w:cstheme="minorHAnsi"/>
          <w:lang w:val="es-419"/>
        </w:rPr>
      </w:pPr>
      <w:r w:rsidRPr="0E2559D7">
        <w:rPr>
          <w:lang w:val="es-419"/>
        </w:rPr>
        <w:t xml:space="preserve">[PROGHOR] ¿Ha tomado alguna vez cualquiera de estos tipos de </w:t>
      </w:r>
      <w:r w:rsidRPr="0E2559D7">
        <w:rPr>
          <w:b/>
          <w:bCs/>
          <w:lang w:val="es-419"/>
        </w:rPr>
        <w:t>hormonas recetadas que contienen solo gestágeno</w:t>
      </w:r>
      <w:r w:rsidRPr="0E2559D7">
        <w:rPr>
          <w:lang w:val="es-419"/>
        </w:rPr>
        <w:t>? Seleccione todas las opciones que correspondan.</w:t>
      </w:r>
    </w:p>
    <w:p w14:paraId="7B4022DA" w14:textId="3A82BD02" w:rsidR="00886E3E" w:rsidRPr="00B073D8" w:rsidRDefault="00515B15" w:rsidP="00515B15">
      <w:pPr>
        <w:spacing w:after="0"/>
        <w:ind w:left="720"/>
        <w:rPr>
          <w:rFonts w:eastAsiaTheme="minorEastAsia"/>
          <w:lang w:val="es-419"/>
        </w:rPr>
      </w:pPr>
      <w:r w:rsidRPr="00B073D8">
        <w:rPr>
          <w:lang w:val="es-419"/>
        </w:rPr>
        <w:t>0</w:t>
      </w:r>
      <w:r w:rsidRPr="00B073D8">
        <w:rPr>
          <w:lang w:val="es-419"/>
        </w:rPr>
        <w:tab/>
        <w:t>Medicamento oral que contiene solo gestágeno (como Provera® o Prometrium®)</w:t>
      </w:r>
    </w:p>
    <w:p w14:paraId="6685EE51" w14:textId="7BAD7AC7" w:rsidR="00886E3E" w:rsidRPr="00B073D8" w:rsidRDefault="00515B15" w:rsidP="003A0C77">
      <w:pPr>
        <w:spacing w:after="0"/>
        <w:ind w:left="1440" w:hanging="720"/>
        <w:rPr>
          <w:rFonts w:eastAsia="Calibri"/>
          <w:lang w:val="es-419"/>
        </w:rPr>
      </w:pPr>
      <w:r w:rsidRPr="00B073D8">
        <w:rPr>
          <w:lang w:val="es-419"/>
        </w:rPr>
        <w:t>55</w:t>
      </w:r>
      <w:r w:rsidRPr="00B073D8">
        <w:rPr>
          <w:lang w:val="es-419"/>
        </w:rPr>
        <w:tab/>
        <w:t xml:space="preserve">Cualquier otro tipo de medicamento que contiene solo gestágeno o progesterona: </w:t>
      </w:r>
      <w:r w:rsidR="003A0C77" w:rsidRPr="00B073D8">
        <w:rPr>
          <w:lang w:val="es-419"/>
        </w:rPr>
        <w:t>d</w:t>
      </w:r>
      <w:r w:rsidRPr="00B073D8">
        <w:rPr>
          <w:lang w:val="es-419"/>
        </w:rPr>
        <w:t>escriba [</w:t>
      </w:r>
      <w:r w:rsidR="007E2323" w:rsidRPr="00B073D8">
        <w:rPr>
          <w:lang w:val="es-419"/>
        </w:rPr>
        <w:t>text box</w:t>
      </w:r>
      <w:r w:rsidRPr="00B073D8">
        <w:rPr>
          <w:lang w:val="es-419"/>
        </w:rPr>
        <w:t>]</w:t>
      </w:r>
    </w:p>
    <w:p w14:paraId="2D1D52E0" w14:textId="38757E37" w:rsidR="007074A4" w:rsidRPr="00B073D8" w:rsidRDefault="1D4F8DD3" w:rsidP="1D4F8DD3">
      <w:pPr>
        <w:spacing w:after="0" w:line="257" w:lineRule="auto"/>
        <w:ind w:left="-20" w:right="-20" w:firstLine="720"/>
        <w:rPr>
          <w:rFonts w:ascii="Calibri" w:eastAsia="Calibri" w:hAnsi="Calibri" w:cs="Calibri"/>
          <w:b/>
          <w:bCs/>
          <w:lang w:val="es-419"/>
        </w:rPr>
      </w:pPr>
      <w:r w:rsidRPr="1D4F8DD3">
        <w:rPr>
          <w:lang w:val="es-419"/>
        </w:rPr>
        <w:t>88</w:t>
      </w:r>
      <w:r w:rsidR="00515B15">
        <w:tab/>
      </w:r>
      <w:r w:rsidRPr="1D4F8DD3">
        <w:rPr>
          <w:lang w:val="es-419"/>
        </w:rPr>
        <w:t xml:space="preserve">Ninguno de los anteriores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lang w:val="es-419"/>
        </w:rPr>
        <w:t>GO TO COMBHOR</w:t>
      </w:r>
    </w:p>
    <w:p w14:paraId="58242602" w14:textId="6295FFD7" w:rsidR="007074A4" w:rsidRPr="00B073D8" w:rsidRDefault="1D4F8DD3" w:rsidP="1D4F8DD3">
      <w:pPr>
        <w:spacing w:after="0"/>
        <w:ind w:left="-20" w:right="-20" w:firstLine="720"/>
        <w:rPr>
          <w:rFonts w:ascii="Calibri" w:eastAsia="Calibri" w:hAnsi="Calibri" w:cs="Calibri"/>
          <w:b/>
          <w:bCs/>
          <w:i/>
          <w:iCs/>
          <w:lang w:val="es-419"/>
        </w:rPr>
      </w:pPr>
      <w:r w:rsidRPr="1D4F8DD3">
        <w:rPr>
          <w:rFonts w:ascii="Calibri" w:eastAsia="Calibri" w:hAnsi="Calibri" w:cs="Calibri"/>
          <w:lang w:val="es-419"/>
        </w:rPr>
        <w:t xml:space="preserve">NO RESPONSE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i/>
          <w:iCs/>
          <w:lang w:val="es-419"/>
        </w:rPr>
        <w:t>GO TO COMBHOR</w:t>
      </w:r>
    </w:p>
    <w:p w14:paraId="2ECE37BF" w14:textId="6714806E" w:rsidR="007074A4" w:rsidRPr="00B073D8" w:rsidRDefault="1D4F8DD3" w:rsidP="1D4F8DD3">
      <w:pPr>
        <w:spacing w:after="0"/>
        <w:ind w:left="-20" w:right="-20" w:firstLine="720"/>
        <w:rPr>
          <w:rFonts w:ascii="Calibri" w:eastAsia="Calibri" w:hAnsi="Calibri" w:cs="Calibri"/>
          <w:b/>
          <w:bCs/>
          <w:lang w:val="es-419"/>
        </w:rPr>
      </w:pPr>
      <w:r w:rsidRPr="1D4F8DD3">
        <w:rPr>
          <w:rFonts w:ascii="Calibri" w:eastAsia="Calibri" w:hAnsi="Calibri" w:cs="Calibri"/>
          <w:b/>
          <w:bCs/>
          <w:lang w:val="es-419"/>
        </w:rPr>
        <w:t xml:space="preserve"> </w:t>
      </w:r>
    </w:p>
    <w:p w14:paraId="3CD0AA78" w14:textId="38170723" w:rsidR="007074A4" w:rsidRPr="00B073D8"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[NOTE: PROGHOR2_# – PROGHOR5_# ARE ONLY DISPLAYED FOR RESPONSES [MED] SELECTED IN PROGHOR AND ARE PROGRAMMED ITERATIVELY:</w:t>
      </w:r>
    </w:p>
    <w:p w14:paraId="55EF76A4" w14:textId="72A7C77C" w:rsidR="007074A4" w:rsidRPr="00B073D8" w:rsidRDefault="75303805" w:rsidP="1D4F8DD3">
      <w:pPr>
        <w:spacing w:after="0"/>
        <w:ind w:left="-20" w:right="-20"/>
        <w:rPr>
          <w:rFonts w:ascii="Calibri" w:eastAsia="Calibri" w:hAnsi="Calibri" w:cs="Calibri"/>
          <w:b/>
          <w:bCs/>
          <w:lang w:val="es-419"/>
        </w:rPr>
      </w:pPr>
      <w:r w:rsidRPr="75303805">
        <w:rPr>
          <w:rFonts w:ascii="Calibri" w:eastAsia="Calibri" w:hAnsi="Calibri" w:cs="Calibri"/>
          <w:b/>
          <w:bCs/>
          <w:lang w:val="es-419"/>
        </w:rPr>
        <w:t>IF 0 SELECTED FILL [MED] = “</w:t>
      </w:r>
      <w:r w:rsidRPr="75303805">
        <w:rPr>
          <w:b/>
          <w:bCs/>
          <w:lang w:val="es-419"/>
        </w:rPr>
        <w:t>medicamento oral que contiene solo gestágeno</w:t>
      </w:r>
      <w:r w:rsidRPr="75303805">
        <w:rPr>
          <w:rFonts w:ascii="Calibri" w:eastAsia="Calibri" w:hAnsi="Calibri" w:cs="Calibri"/>
          <w:b/>
          <w:bCs/>
          <w:lang w:val="es-419"/>
        </w:rPr>
        <w:t>”</w:t>
      </w:r>
    </w:p>
    <w:p w14:paraId="72EC330E" w14:textId="2B60EFA6" w:rsidR="007074A4" w:rsidRPr="00B073D8" w:rsidRDefault="303A489D" w:rsidP="75303805">
      <w:pPr>
        <w:spacing w:after="0"/>
        <w:ind w:left="-20" w:right="-20"/>
        <w:rPr>
          <w:rFonts w:ascii="Calibri" w:eastAsia="Calibri" w:hAnsi="Calibri" w:cs="Calibri"/>
          <w:b/>
          <w:bCs/>
          <w:lang w:val="es-419"/>
        </w:rPr>
      </w:pPr>
      <w:r w:rsidRPr="303A489D">
        <w:rPr>
          <w:rFonts w:ascii="Calibri" w:eastAsia="Calibri" w:hAnsi="Calibri" w:cs="Calibri"/>
          <w:b/>
          <w:bCs/>
          <w:lang w:val="es-419"/>
        </w:rPr>
        <w:t xml:space="preserve">IF 55 SELECTED FILL [MED] = [text from PROGHOR= 55] OR, if no text entered at PROGHOR= 55, fill “otro medicamento </w:t>
      </w:r>
      <w:r w:rsidRPr="303A489D">
        <w:rPr>
          <w:rFonts w:ascii="Calibri" w:eastAsia="Calibri" w:hAnsi="Calibri" w:cs="Calibri"/>
          <w:b/>
          <w:bCs/>
          <w:color w:val="000000" w:themeColor="text1"/>
          <w:lang w:val="es-419"/>
        </w:rPr>
        <w:t>que contiene solo gestágeno o progesterona</w:t>
      </w:r>
      <w:r w:rsidRPr="303A489D">
        <w:rPr>
          <w:rFonts w:ascii="Calibri" w:eastAsia="Calibri" w:hAnsi="Calibri" w:cs="Calibri"/>
          <w:lang w:val="es-419"/>
        </w:rPr>
        <w:t xml:space="preserve"> </w:t>
      </w:r>
      <w:r w:rsidRPr="303A489D">
        <w:rPr>
          <w:rFonts w:ascii="Calibri" w:eastAsia="Calibri" w:hAnsi="Calibri" w:cs="Calibri"/>
          <w:b/>
          <w:bCs/>
          <w:lang w:val="es-419"/>
        </w:rPr>
        <w:t>”]</w:t>
      </w:r>
    </w:p>
    <w:p w14:paraId="5B95D15F" w14:textId="4CEBDB19" w:rsidR="007074A4" w:rsidRPr="00B073D8"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 xml:space="preserve"> </w:t>
      </w:r>
    </w:p>
    <w:p w14:paraId="3665810A" w14:textId="1E3F1E2B" w:rsidR="007074A4" w:rsidRPr="00B073D8"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 xml:space="preserve">[DISPLAY IF 0 AND/OR 55 WAS SELECTED IN PROGHOR] </w:t>
      </w:r>
    </w:p>
    <w:p w14:paraId="59B14B75" w14:textId="7DE39A0E" w:rsidR="007074A4" w:rsidRPr="00B073D8"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[THIS QUESTION IS TO BE DISPLAYED FOR EACH RESPONSE OPTION SELECTED AT PROGHOR]</w:t>
      </w:r>
    </w:p>
    <w:p w14:paraId="5CB9828A" w14:textId="56B4AA81" w:rsidR="00886E3E" w:rsidRPr="00B073D8" w:rsidRDefault="566F1DA5" w:rsidP="641FB069">
      <w:pPr>
        <w:pStyle w:val="ListParagraph"/>
        <w:numPr>
          <w:ilvl w:val="0"/>
          <w:numId w:val="131"/>
        </w:numPr>
        <w:rPr>
          <w:rFonts w:eastAsia="Calibri"/>
          <w:lang w:val="es-419"/>
        </w:rPr>
      </w:pPr>
      <w:r w:rsidRPr="566F1DA5">
        <w:rPr>
          <w:lang w:val="es-419"/>
        </w:rPr>
        <w:t xml:space="preserve">[PROGHOR2] ¿Cuántos años tenía </w:t>
      </w:r>
      <w:r w:rsidRPr="566F1DA5">
        <w:rPr>
          <w:b/>
          <w:bCs/>
          <w:lang w:val="es-419"/>
        </w:rPr>
        <w:t>la primera vez</w:t>
      </w:r>
      <w:r w:rsidRPr="566F1DA5">
        <w:rPr>
          <w:lang w:val="es-419"/>
        </w:rPr>
        <w:t xml:space="preserve"> que usó </w:t>
      </w:r>
      <w:r w:rsidRPr="566F1DA5">
        <w:rPr>
          <w:b/>
          <w:bCs/>
          <w:lang w:val="es-419"/>
        </w:rPr>
        <w:t>[MED]</w:t>
      </w:r>
      <w:r w:rsidRPr="566F1DA5">
        <w:rPr>
          <w:lang w:val="es-419"/>
        </w:rPr>
        <w:t>?</w:t>
      </w:r>
    </w:p>
    <w:p w14:paraId="39F6813D" w14:textId="59077C83" w:rsidR="00886E3E" w:rsidRPr="00B073D8" w:rsidRDefault="1D4F8DD3" w:rsidP="1D4F8DD3">
      <w:pPr>
        <w:spacing w:after="0"/>
        <w:ind w:firstLine="720"/>
        <w:rPr>
          <w:rFonts w:eastAsia="Calibri"/>
          <w:lang w:val="es-419"/>
        </w:rPr>
      </w:pPr>
      <w:r w:rsidRPr="1D4F8DD3">
        <w:rPr>
          <w:lang w:val="es-419"/>
        </w:rPr>
        <w:t>|__|__| Edad</w:t>
      </w:r>
    </w:p>
    <w:p w14:paraId="06BC751B" w14:textId="5178B940" w:rsidR="5D3DEFD9" w:rsidRDefault="1D4F8DD3" w:rsidP="1D4F8DD3">
      <w:pPr>
        <w:spacing w:after="0" w:line="257" w:lineRule="auto"/>
        <w:ind w:left="-20" w:right="-20" w:firstLine="36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i/>
          <w:iCs/>
          <w:lang w:val="es-419"/>
        </w:rPr>
        <w:t>à</w:t>
      </w:r>
      <w:r w:rsidRPr="1D4F8DD3">
        <w:rPr>
          <w:rFonts w:ascii="Calibri" w:eastAsia="Calibri" w:hAnsi="Calibri" w:cs="Calibri"/>
          <w:b/>
          <w:bCs/>
          <w:i/>
          <w:iCs/>
          <w:lang w:val="es-419"/>
        </w:rPr>
        <w:t xml:space="preserve"> GO TO PROGHOR3</w:t>
      </w:r>
    </w:p>
    <w:p w14:paraId="04FBC9D9" w14:textId="7E3661A7" w:rsidR="5D3DEFD9" w:rsidRDefault="303A489D" w:rsidP="303A489D">
      <w:pPr>
        <w:spacing w:after="0" w:line="257" w:lineRule="auto"/>
        <w:ind w:left="-20" w:right="-20"/>
        <w:rPr>
          <w:rFonts w:ascii="Calibri" w:eastAsia="Calibri" w:hAnsi="Calibri" w:cs="Calibri"/>
          <w:b/>
          <w:bCs/>
          <w:i/>
          <w:iCs/>
          <w:color w:val="000000" w:themeColor="text1"/>
          <w:sz w:val="20"/>
          <w:szCs w:val="20"/>
          <w:lang w:val="es-419"/>
        </w:rPr>
      </w:pPr>
      <w:r w:rsidRPr="303A489D">
        <w:rPr>
          <w:rFonts w:ascii="Calibri" w:eastAsia="Calibri" w:hAnsi="Calibri" w:cs="Calibri"/>
          <w:b/>
          <w:bCs/>
          <w:i/>
          <w:iCs/>
          <w:color w:val="000000" w:themeColor="text1"/>
          <w:sz w:val="20"/>
          <w:szCs w:val="20"/>
          <w:lang w:val="es-419"/>
        </w:rPr>
        <w:t xml:space="preserve">[RANGE CHECK: min= 0, max= age] </w:t>
      </w:r>
    </w:p>
    <w:p w14:paraId="20CADA60" w14:textId="357E7E58" w:rsidR="5D3DEFD9"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 xml:space="preserve">[DISPLAY IF 0 AND/OR 55 WAS SELECTED IN PROGHOR] </w:t>
      </w:r>
    </w:p>
    <w:p w14:paraId="7C550717" w14:textId="02C77623" w:rsidR="5D3DEFD9" w:rsidRDefault="1D4F8DD3" w:rsidP="1D4F8DD3">
      <w:pPr>
        <w:spacing w:after="0"/>
        <w:rPr>
          <w:rFonts w:ascii="Calibri" w:eastAsia="Calibri" w:hAnsi="Calibri" w:cs="Calibri"/>
          <w:lang w:val="es-419"/>
        </w:rPr>
      </w:pPr>
      <w:r w:rsidRPr="1D4F8DD3">
        <w:rPr>
          <w:rFonts w:ascii="Calibri" w:eastAsia="Calibri" w:hAnsi="Calibri" w:cs="Calibri"/>
          <w:b/>
          <w:bCs/>
          <w:lang w:val="es-419"/>
        </w:rPr>
        <w:t>[THIS QUESTION IS TO BE DISPLAYED FOR EACH RESPONSE OPTION SELECTED AT PROGHOR]</w:t>
      </w:r>
    </w:p>
    <w:p w14:paraId="40C8DF7F" w14:textId="2A4908B0" w:rsidR="00886E3E" w:rsidRPr="00B073D8" w:rsidRDefault="0E2559D7" w:rsidP="00361C37">
      <w:pPr>
        <w:pStyle w:val="ListParagraph"/>
        <w:numPr>
          <w:ilvl w:val="0"/>
          <w:numId w:val="131"/>
        </w:numPr>
        <w:rPr>
          <w:rFonts w:eastAsia="Calibri" w:cstheme="minorHAnsi"/>
          <w:lang w:val="es-419"/>
        </w:rPr>
      </w:pPr>
      <w:r w:rsidRPr="0E2559D7">
        <w:rPr>
          <w:lang w:val="es-419"/>
        </w:rPr>
        <w:t>[PROGHOR3] ¿Usa actualmente [MED]?</w:t>
      </w:r>
    </w:p>
    <w:p w14:paraId="7532D8E9" w14:textId="48C94A09" w:rsidR="00886E3E" w:rsidRPr="00B073D8" w:rsidRDefault="1D4F8DD3" w:rsidP="5D3DEFD9">
      <w:pPr>
        <w:spacing w:after="0"/>
        <w:ind w:left="720"/>
        <w:rPr>
          <w:rFonts w:ascii="Calibri" w:eastAsia="Calibri" w:hAnsi="Calibri" w:cs="Calibri"/>
          <w:lang w:val="es-419"/>
        </w:rPr>
      </w:pPr>
      <w:r w:rsidRPr="1D4F8DD3">
        <w:rPr>
          <w:lang w:val="es-419"/>
        </w:rPr>
        <w:t>1</w:t>
      </w:r>
      <w:r w:rsidR="001C739E">
        <w:tab/>
      </w:r>
      <w:r w:rsidRPr="1D4F8DD3">
        <w:rPr>
          <w:lang w:val="es-419"/>
        </w:rPr>
        <w:t xml:space="preserve">Sí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lang w:val="es-419"/>
        </w:rPr>
        <w:t>GO TO PROGHOR5</w:t>
      </w:r>
    </w:p>
    <w:p w14:paraId="5489C4B7" w14:textId="65C6F326" w:rsidR="00886E3E" w:rsidRPr="00B073D8" w:rsidRDefault="1D4F8DD3" w:rsidP="1D4F8DD3">
      <w:pPr>
        <w:spacing w:after="0"/>
        <w:ind w:left="720"/>
        <w:rPr>
          <w:rFonts w:eastAsia="Calibri"/>
          <w:lang w:val="es-419"/>
        </w:rPr>
      </w:pPr>
      <w:r w:rsidRPr="1D4F8DD3">
        <w:rPr>
          <w:lang w:val="es-419"/>
        </w:rPr>
        <w:t>0</w:t>
      </w:r>
      <w:r w:rsidR="001C739E">
        <w:tab/>
      </w:r>
      <w:r w:rsidRPr="1D4F8DD3">
        <w:rPr>
          <w:lang w:val="es-419"/>
        </w:rPr>
        <w:t>No</w:t>
      </w:r>
    </w:p>
    <w:p w14:paraId="18E2051E" w14:textId="2BF534E8" w:rsidR="5D3DEFD9" w:rsidRDefault="1D4F8DD3" w:rsidP="1D4F8DD3">
      <w:pPr>
        <w:spacing w:after="0" w:line="257"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NO RESPONSE</w:t>
      </w:r>
      <w:r w:rsidRPr="1D4F8DD3">
        <w:rPr>
          <w:rFonts w:ascii="Wingdings" w:eastAsia="Wingdings" w:hAnsi="Wingdings" w:cs="Wingdings"/>
          <w:i/>
          <w:iCs/>
          <w:lang w:val="es-419"/>
        </w:rPr>
        <w:t>à</w:t>
      </w:r>
      <w:r w:rsidRPr="1D4F8DD3">
        <w:rPr>
          <w:rFonts w:ascii="Calibri" w:eastAsia="Calibri" w:hAnsi="Calibri" w:cs="Calibri"/>
          <w:b/>
          <w:bCs/>
          <w:i/>
          <w:iCs/>
          <w:lang w:val="es-419"/>
        </w:rPr>
        <w:t xml:space="preserve"> GO TO PROGHOR4</w:t>
      </w:r>
    </w:p>
    <w:p w14:paraId="40DE886E" w14:textId="26BC117C" w:rsidR="5D3DEFD9" w:rsidRDefault="1D4F8DD3" w:rsidP="1D4F8DD3">
      <w:pPr>
        <w:spacing w:after="0" w:line="257" w:lineRule="auto"/>
        <w:ind w:left="-20" w:right="-20"/>
        <w:rPr>
          <w:rFonts w:ascii="Calibri" w:eastAsia="Calibri" w:hAnsi="Calibri" w:cs="Calibri"/>
          <w:i/>
          <w:iCs/>
          <w:lang w:val="es-419"/>
        </w:rPr>
      </w:pPr>
      <w:r w:rsidRPr="1D4F8DD3">
        <w:rPr>
          <w:rFonts w:ascii="Calibri" w:eastAsia="Calibri" w:hAnsi="Calibri" w:cs="Calibri"/>
          <w:i/>
          <w:iCs/>
          <w:lang w:val="es-419"/>
        </w:rPr>
        <w:t xml:space="preserve"> </w:t>
      </w:r>
    </w:p>
    <w:p w14:paraId="1AEFDFA9" w14:textId="5D617B31" w:rsidR="5D3DEFD9"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 xml:space="preserve">[DISPLAY IF 0 AND/OR 55 WAS SELECTED IN PROGHOR] </w:t>
      </w:r>
    </w:p>
    <w:p w14:paraId="3BC600D8" w14:textId="2A6BCC5E" w:rsidR="5D3DEFD9"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[THIS QUESTION IS TO BE DISPLAYED FOR EACH RESPONSE OPTION SELECTED AT PROGHOR]</w:t>
      </w:r>
    </w:p>
    <w:p w14:paraId="444C8329" w14:textId="402D2796" w:rsidR="00886E3E" w:rsidRPr="00B073D8" w:rsidRDefault="0E2559D7" w:rsidP="00361C37">
      <w:pPr>
        <w:pStyle w:val="ListParagraph"/>
        <w:numPr>
          <w:ilvl w:val="0"/>
          <w:numId w:val="131"/>
        </w:numPr>
        <w:rPr>
          <w:rFonts w:eastAsia="Calibri" w:cstheme="minorHAnsi"/>
          <w:lang w:val="es-419"/>
        </w:rPr>
      </w:pPr>
      <w:r w:rsidRPr="0E2559D7">
        <w:rPr>
          <w:lang w:val="es-419"/>
        </w:rPr>
        <w:t xml:space="preserve">[PROGHOR4] ¿Cuántos años tenía </w:t>
      </w:r>
      <w:r w:rsidRPr="0E2559D7">
        <w:rPr>
          <w:b/>
          <w:bCs/>
          <w:lang w:val="es-419"/>
        </w:rPr>
        <w:t>la última vez</w:t>
      </w:r>
      <w:r w:rsidRPr="0E2559D7">
        <w:rPr>
          <w:lang w:val="es-419"/>
        </w:rPr>
        <w:t xml:space="preserve"> que usó [MED]?</w:t>
      </w:r>
    </w:p>
    <w:p w14:paraId="16DC41E2" w14:textId="50BE9735" w:rsidR="00886E3E" w:rsidRPr="00B073D8" w:rsidRDefault="1D4F8DD3" w:rsidP="1D4F8DD3">
      <w:pPr>
        <w:spacing w:after="0"/>
        <w:ind w:firstLine="720"/>
        <w:rPr>
          <w:rFonts w:eastAsia="Calibri"/>
          <w:lang w:val="es-419"/>
        </w:rPr>
      </w:pPr>
      <w:r w:rsidRPr="1D4F8DD3">
        <w:rPr>
          <w:lang w:val="es-419"/>
        </w:rPr>
        <w:t>|__|__| Edad</w:t>
      </w:r>
    </w:p>
    <w:p w14:paraId="623E3AF1" w14:textId="15F02192" w:rsidR="5D3DEFD9" w:rsidRDefault="1D4F8DD3" w:rsidP="1D4F8DD3">
      <w:pPr>
        <w:spacing w:after="0" w:line="257"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NO RESPONSE</w:t>
      </w:r>
      <w:r w:rsidRPr="1D4F8DD3">
        <w:rPr>
          <w:rFonts w:ascii="Wingdings" w:eastAsia="Wingdings" w:hAnsi="Wingdings" w:cs="Wingdings"/>
          <w:i/>
          <w:iCs/>
          <w:lang w:val="es-419"/>
        </w:rPr>
        <w:t>à</w:t>
      </w:r>
      <w:r w:rsidRPr="1D4F8DD3">
        <w:rPr>
          <w:rFonts w:ascii="Calibri" w:eastAsia="Calibri" w:hAnsi="Calibri" w:cs="Calibri"/>
          <w:b/>
          <w:bCs/>
          <w:i/>
          <w:iCs/>
          <w:lang w:val="es-419"/>
        </w:rPr>
        <w:t xml:space="preserve"> GO TO PROGHOR4</w:t>
      </w:r>
    </w:p>
    <w:p w14:paraId="04ED204F" w14:textId="38C0BFF3" w:rsidR="5D3DEFD9" w:rsidRDefault="303A489D" w:rsidP="303A489D">
      <w:pPr>
        <w:spacing w:after="0" w:line="257" w:lineRule="auto"/>
        <w:ind w:left="-20" w:right="-20"/>
        <w:rPr>
          <w:rFonts w:ascii="Calibri" w:eastAsia="Calibri" w:hAnsi="Calibri" w:cs="Calibri"/>
          <w:i/>
          <w:iCs/>
          <w:lang w:val="es-419"/>
        </w:rPr>
      </w:pPr>
      <w:r w:rsidRPr="303A489D">
        <w:rPr>
          <w:rFonts w:ascii="Calibri" w:eastAsia="Calibri" w:hAnsi="Calibri" w:cs="Calibri"/>
          <w:i/>
          <w:iCs/>
          <w:lang w:val="es-419"/>
        </w:rPr>
        <w:t xml:space="preserve"> </w:t>
      </w:r>
      <w:r w:rsidRPr="303A489D">
        <w:rPr>
          <w:rFonts w:ascii="Calibri" w:eastAsia="Calibri" w:hAnsi="Calibri" w:cs="Calibri"/>
          <w:b/>
          <w:bCs/>
          <w:i/>
          <w:iCs/>
          <w:color w:val="000000" w:themeColor="text1"/>
          <w:sz w:val="20"/>
          <w:szCs w:val="20"/>
          <w:lang w:val="en-US"/>
        </w:rPr>
        <w:t xml:space="preserve">[RANGE CHECK: min= 0, max= </w:t>
      </w:r>
      <w:r w:rsidRPr="303A489D">
        <w:rPr>
          <w:rFonts w:ascii="Calibri" w:eastAsia="Calibri" w:hAnsi="Calibri" w:cs="Calibri"/>
          <w:b/>
          <w:bCs/>
          <w:i/>
          <w:iCs/>
          <w:sz w:val="20"/>
          <w:szCs w:val="20"/>
          <w:u w:val="single"/>
          <w:lang w:val="en-US"/>
        </w:rPr>
        <w:t>age]</w:t>
      </w:r>
    </w:p>
    <w:p w14:paraId="486C9C7F" w14:textId="1A16DA29" w:rsidR="1C978713" w:rsidRDefault="1C978713" w:rsidP="1C978713">
      <w:pPr>
        <w:spacing w:after="0" w:line="257" w:lineRule="auto"/>
        <w:ind w:left="-20" w:right="-20"/>
        <w:rPr>
          <w:rFonts w:ascii="Calibri" w:eastAsia="Calibri" w:hAnsi="Calibri" w:cs="Calibri"/>
          <w:b/>
          <w:bCs/>
          <w:i/>
          <w:iCs/>
          <w:color w:val="D13438"/>
          <w:sz w:val="20"/>
          <w:szCs w:val="20"/>
          <w:u w:val="single"/>
          <w:lang w:val="en-US"/>
        </w:rPr>
      </w:pPr>
    </w:p>
    <w:p w14:paraId="73834EDA" w14:textId="5EFFEF0A" w:rsidR="5D3DEFD9"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 xml:space="preserve">[DISPLAY IF 0 AND/OR 55 WAS SELECTED IN PROGHOR] </w:t>
      </w:r>
    </w:p>
    <w:p w14:paraId="5165462E" w14:textId="199E3590" w:rsidR="5D3DEFD9"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[THIS QUESTION IS TO BE DISPLAYED FOR EACH RESPONSE OPTION SELECTED AT PROGHOR]</w:t>
      </w:r>
    </w:p>
    <w:p w14:paraId="1AD82C7B" w14:textId="51A45EE0" w:rsidR="00886E3E" w:rsidRPr="00B073D8" w:rsidRDefault="0E2559D7" w:rsidP="00361C37">
      <w:pPr>
        <w:pStyle w:val="ListParagraph"/>
        <w:numPr>
          <w:ilvl w:val="0"/>
          <w:numId w:val="131"/>
        </w:numPr>
        <w:spacing w:line="240" w:lineRule="auto"/>
        <w:rPr>
          <w:rFonts w:eastAsia="Calibri"/>
          <w:lang w:val="es-419"/>
        </w:rPr>
      </w:pPr>
      <w:r w:rsidRPr="0E2559D7">
        <w:rPr>
          <w:lang w:val="es-419"/>
        </w:rPr>
        <w:t>[PROGHOR5] En total, ¿cuántos meses O años ha usado [MED]?</w:t>
      </w:r>
    </w:p>
    <w:p w14:paraId="722F390E" w14:textId="7A72053C" w:rsidR="00886E3E" w:rsidRPr="00B073D8" w:rsidRDefault="1D4F8DD3" w:rsidP="5D3DEFD9">
      <w:pPr>
        <w:spacing w:line="240" w:lineRule="auto"/>
        <w:ind w:left="360" w:firstLine="360"/>
        <w:rPr>
          <w:rFonts w:ascii="Calibri" w:eastAsia="Calibri" w:hAnsi="Calibri" w:cs="Calibri"/>
          <w:lang w:val="es-419"/>
        </w:rPr>
      </w:pPr>
      <w:r w:rsidRPr="1D4F8DD3">
        <w:rPr>
          <w:lang w:val="es-419"/>
        </w:rPr>
        <w:t xml:space="preserve">|__|__| Núm. de meses </w:t>
      </w:r>
      <w:r w:rsidRPr="1D4F8DD3">
        <w:rPr>
          <w:rFonts w:ascii="Calibri" w:eastAsia="Calibri" w:hAnsi="Calibri" w:cs="Calibri"/>
          <w:b/>
          <w:bCs/>
          <w:i/>
          <w:iCs/>
          <w:color w:val="000000" w:themeColor="text1"/>
          <w:sz w:val="19"/>
          <w:szCs w:val="19"/>
          <w:lang w:val="es-419"/>
        </w:rPr>
        <w:t>[RANGE CHECK: min= 0, max= 99]</w:t>
      </w:r>
    </w:p>
    <w:p w14:paraId="18ACCE24" w14:textId="6671BF4F" w:rsidR="00886E3E" w:rsidRPr="00B073D8" w:rsidRDefault="566F1DA5" w:rsidP="566F1DA5">
      <w:pPr>
        <w:spacing w:after="0" w:line="240" w:lineRule="auto"/>
        <w:ind w:left="360" w:firstLine="360"/>
        <w:rPr>
          <w:lang w:val="es-419"/>
        </w:rPr>
      </w:pPr>
      <w:r w:rsidRPr="566F1DA5">
        <w:rPr>
          <w:lang w:val="es-419"/>
        </w:rPr>
        <w:t>O, si le es más fácil recordar en qué año, anótelo aquí:</w:t>
      </w:r>
    </w:p>
    <w:p w14:paraId="72FE1011" w14:textId="6A81E580" w:rsidR="00886E3E" w:rsidRPr="00B073D8" w:rsidRDefault="1D4F8DD3" w:rsidP="1D4F8DD3">
      <w:pPr>
        <w:spacing w:after="0" w:line="240" w:lineRule="auto"/>
        <w:ind w:left="360" w:firstLine="360"/>
        <w:rPr>
          <w:rFonts w:eastAsia="Calibri"/>
          <w:lang w:val="es-419"/>
        </w:rPr>
      </w:pPr>
      <w:r w:rsidRPr="1D4F8DD3">
        <w:rPr>
          <w:lang w:val="es-419"/>
        </w:rPr>
        <w:t>|__|__| Núm. de años</w:t>
      </w:r>
    </w:p>
    <w:p w14:paraId="6B728584" w14:textId="378C464F" w:rsidR="5D3DEFD9" w:rsidRDefault="303A489D" w:rsidP="303A489D">
      <w:pPr>
        <w:spacing w:after="0"/>
        <w:ind w:left="-20" w:right="-20"/>
        <w:rPr>
          <w:rFonts w:ascii="Calibri" w:eastAsia="Calibri" w:hAnsi="Calibri" w:cs="Calibri"/>
          <w:b/>
          <w:bCs/>
          <w:i/>
          <w:iCs/>
          <w:color w:val="000000" w:themeColor="text1"/>
          <w:sz w:val="19"/>
          <w:szCs w:val="19"/>
          <w:lang w:val="es-419"/>
        </w:rPr>
      </w:pPr>
      <w:r w:rsidRPr="303A489D">
        <w:rPr>
          <w:rFonts w:ascii="Calibri" w:eastAsia="Calibri" w:hAnsi="Calibri" w:cs="Calibri"/>
          <w:b/>
          <w:bCs/>
          <w:i/>
          <w:iCs/>
          <w:color w:val="000000" w:themeColor="text1"/>
          <w:sz w:val="19"/>
          <w:szCs w:val="19"/>
          <w:lang w:val="es-419"/>
        </w:rPr>
        <w:t xml:space="preserve">[RANGE CHECK: min= 0, max= age] </w:t>
      </w:r>
    </w:p>
    <w:p w14:paraId="32198545" w14:textId="3BA3A73A" w:rsidR="5D3DEFD9" w:rsidRDefault="1D4F8DD3" w:rsidP="1D4F8DD3">
      <w:pPr>
        <w:spacing w:after="0"/>
        <w:ind w:left="-20" w:right="-20" w:firstLine="360"/>
        <w:rPr>
          <w:rFonts w:ascii="Calibri" w:eastAsia="Calibri" w:hAnsi="Calibri" w:cs="Calibri"/>
          <w:b/>
          <w:bCs/>
          <w:i/>
          <w:iCs/>
          <w:lang w:val="es-419"/>
        </w:rPr>
      </w:pPr>
      <w:r w:rsidRPr="1D4F8DD3">
        <w:rPr>
          <w:rFonts w:ascii="Calibri" w:eastAsia="Calibri" w:hAnsi="Calibri" w:cs="Calibri"/>
          <w:i/>
          <w:iCs/>
          <w:lang w:val="es-419"/>
        </w:rPr>
        <w:t>NO RESPONSE</w:t>
      </w:r>
      <w:r w:rsidRPr="1D4F8DD3">
        <w:rPr>
          <w:rFonts w:ascii="Wingdings" w:eastAsia="Wingdings" w:hAnsi="Wingdings" w:cs="Wingdings"/>
          <w:i/>
          <w:iCs/>
          <w:lang w:val="es-419"/>
        </w:rPr>
        <w:t>à</w:t>
      </w:r>
      <w:r w:rsidRPr="1D4F8DD3">
        <w:rPr>
          <w:rFonts w:ascii="Calibri" w:eastAsia="Calibri" w:hAnsi="Calibri" w:cs="Calibri"/>
          <w:b/>
          <w:bCs/>
          <w:i/>
          <w:iCs/>
          <w:lang w:val="es-419"/>
        </w:rPr>
        <w:t xml:space="preserve"> GO TO PROGHOR6_1</w:t>
      </w:r>
    </w:p>
    <w:p w14:paraId="080BBD6B" w14:textId="4D920F68" w:rsidR="5D3DEFD9" w:rsidRDefault="1D4F8DD3" w:rsidP="1D4F8DD3">
      <w:pPr>
        <w:spacing w:after="0"/>
        <w:ind w:left="-20" w:right="-20"/>
        <w:rPr>
          <w:rFonts w:ascii="Calibri" w:eastAsia="Calibri" w:hAnsi="Calibri" w:cs="Calibri"/>
          <w:lang w:val="es-419"/>
        </w:rPr>
      </w:pPr>
      <w:r w:rsidRPr="1D4F8DD3">
        <w:rPr>
          <w:rFonts w:ascii="Calibri" w:eastAsia="Calibri" w:hAnsi="Calibri" w:cs="Calibri"/>
          <w:lang w:val="es-419"/>
        </w:rPr>
        <w:t xml:space="preserve"> </w:t>
      </w:r>
    </w:p>
    <w:p w14:paraId="2C5D2E8C" w14:textId="13FFB345" w:rsidR="5D3DEFD9"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[DISPLAY PROGHOR6_1 IF 0 WAS SELECTED AT PROGHOR]</w:t>
      </w:r>
    </w:p>
    <w:p w14:paraId="162F9CDA" w14:textId="45D6D92A" w:rsidR="5D3DEFD9" w:rsidRDefault="1D4F8DD3" w:rsidP="1D4F8DD3">
      <w:pPr>
        <w:spacing w:after="0" w:line="240" w:lineRule="auto"/>
        <w:rPr>
          <w:rFonts w:ascii="Calibri" w:eastAsia="Calibri" w:hAnsi="Calibri" w:cs="Calibri"/>
          <w:lang w:val="es-419"/>
        </w:rPr>
      </w:pPr>
      <w:r w:rsidRPr="1D4F8DD3">
        <w:rPr>
          <w:rFonts w:ascii="Calibri" w:eastAsia="Calibri" w:hAnsi="Calibri" w:cs="Calibri"/>
          <w:b/>
          <w:bCs/>
          <w:lang w:val="es-419"/>
        </w:rPr>
        <w:t>[ELSE, GO TO PROGHOR6_2]</w:t>
      </w:r>
    </w:p>
    <w:p w14:paraId="17BB55CA" w14:textId="0EF6313D" w:rsidR="00886E3E" w:rsidRPr="00B073D8" w:rsidRDefault="0E2559D7" w:rsidP="00361C37">
      <w:pPr>
        <w:pStyle w:val="ListParagraph"/>
        <w:numPr>
          <w:ilvl w:val="0"/>
          <w:numId w:val="131"/>
        </w:numPr>
        <w:spacing w:line="240" w:lineRule="auto"/>
        <w:rPr>
          <w:rFonts w:eastAsia="Calibri"/>
          <w:lang w:val="es-419"/>
        </w:rPr>
      </w:pPr>
      <w:r w:rsidRPr="0E2559D7">
        <w:rPr>
          <w:lang w:val="es-419"/>
        </w:rPr>
        <w:t xml:space="preserve">[PROGHOR6_1] ¿Cuántos </w:t>
      </w:r>
      <w:r w:rsidRPr="0E2559D7">
        <w:rPr>
          <w:b/>
          <w:bCs/>
          <w:lang w:val="es-419"/>
        </w:rPr>
        <w:t>días por ciclo</w:t>
      </w:r>
      <w:r w:rsidRPr="0E2559D7">
        <w:rPr>
          <w:lang w:val="es-419"/>
        </w:rPr>
        <w:t xml:space="preserve"> usó esta hormona oral que contiene solo gestágeno?</w:t>
      </w:r>
    </w:p>
    <w:p w14:paraId="08D6D25F" w14:textId="674CC63F" w:rsidR="00886E3E" w:rsidRPr="00B073D8" w:rsidRDefault="00491164" w:rsidP="00491164">
      <w:pPr>
        <w:spacing w:after="0" w:line="240" w:lineRule="auto"/>
        <w:ind w:left="720"/>
        <w:rPr>
          <w:rFonts w:eastAsia="Calibri" w:cstheme="minorHAnsi"/>
          <w:b/>
          <w:lang w:val="es-419"/>
        </w:rPr>
      </w:pPr>
      <w:r w:rsidRPr="00B073D8">
        <w:rPr>
          <w:lang w:val="es-419"/>
        </w:rPr>
        <w:t>0</w:t>
      </w:r>
      <w:r w:rsidRPr="00B073D8">
        <w:rPr>
          <w:lang w:val="es-419"/>
        </w:rPr>
        <w:tab/>
        <w:t>Menos de 10 días al mes</w:t>
      </w:r>
    </w:p>
    <w:p w14:paraId="34512B87" w14:textId="675B1A52" w:rsidR="00886E3E" w:rsidRPr="00B073D8" w:rsidRDefault="00491164" w:rsidP="00491164">
      <w:pPr>
        <w:spacing w:after="0" w:line="240" w:lineRule="auto"/>
        <w:ind w:left="720"/>
        <w:rPr>
          <w:rFonts w:eastAsia="Calibri" w:cstheme="minorHAnsi"/>
          <w:b/>
          <w:lang w:val="es-419"/>
        </w:rPr>
      </w:pPr>
      <w:r w:rsidRPr="00B073D8">
        <w:rPr>
          <w:lang w:val="es-419"/>
        </w:rPr>
        <w:t>1</w:t>
      </w:r>
      <w:r w:rsidRPr="00B073D8">
        <w:rPr>
          <w:lang w:val="es-419"/>
        </w:rPr>
        <w:tab/>
        <w:t>De 10 a 14 días al mes</w:t>
      </w:r>
    </w:p>
    <w:p w14:paraId="28FFA98B" w14:textId="0239D93A" w:rsidR="00886E3E" w:rsidRPr="00B073D8" w:rsidRDefault="00491164" w:rsidP="00491164">
      <w:pPr>
        <w:spacing w:after="0" w:line="240" w:lineRule="auto"/>
        <w:ind w:left="720"/>
        <w:rPr>
          <w:rFonts w:eastAsia="Calibri" w:cstheme="minorHAnsi"/>
          <w:b/>
          <w:lang w:val="es-419"/>
        </w:rPr>
      </w:pPr>
      <w:r w:rsidRPr="00B073D8">
        <w:rPr>
          <w:lang w:val="es-419"/>
        </w:rPr>
        <w:t>2</w:t>
      </w:r>
      <w:r w:rsidRPr="00B073D8">
        <w:rPr>
          <w:lang w:val="es-419"/>
        </w:rPr>
        <w:tab/>
        <w:t>De 15 a 19 días al mes</w:t>
      </w:r>
    </w:p>
    <w:p w14:paraId="7318089E" w14:textId="79964A95" w:rsidR="00886E3E" w:rsidRPr="00B073D8" w:rsidRDefault="00491164" w:rsidP="00491164">
      <w:pPr>
        <w:spacing w:after="0" w:line="240" w:lineRule="auto"/>
        <w:ind w:left="720"/>
        <w:rPr>
          <w:rFonts w:eastAsia="Calibri" w:cstheme="minorHAnsi"/>
          <w:b/>
          <w:lang w:val="es-419"/>
        </w:rPr>
      </w:pPr>
      <w:r w:rsidRPr="00B073D8">
        <w:rPr>
          <w:lang w:val="es-419"/>
        </w:rPr>
        <w:t>3</w:t>
      </w:r>
      <w:r w:rsidRPr="00B073D8">
        <w:rPr>
          <w:lang w:val="es-419"/>
        </w:rPr>
        <w:tab/>
        <w:t>De 20 a 25 días al mes</w:t>
      </w:r>
    </w:p>
    <w:p w14:paraId="7C0F8E67" w14:textId="57A70EE4" w:rsidR="00886E3E" w:rsidRPr="00B073D8" w:rsidRDefault="00491164" w:rsidP="00491164">
      <w:pPr>
        <w:spacing w:after="0" w:line="240" w:lineRule="auto"/>
        <w:ind w:left="720"/>
        <w:rPr>
          <w:rFonts w:eastAsia="Calibri" w:cstheme="minorHAnsi"/>
          <w:b/>
          <w:lang w:val="es-419"/>
        </w:rPr>
      </w:pPr>
      <w:r w:rsidRPr="00B073D8">
        <w:rPr>
          <w:lang w:val="es-419"/>
        </w:rPr>
        <w:t>4</w:t>
      </w:r>
      <w:r w:rsidRPr="00B073D8">
        <w:rPr>
          <w:lang w:val="es-419"/>
        </w:rPr>
        <w:tab/>
        <w:t>Todos los días</w:t>
      </w:r>
    </w:p>
    <w:p w14:paraId="1D5B754B" w14:textId="4EDB315F" w:rsidR="00886E3E" w:rsidRPr="00B073D8" w:rsidRDefault="00886E3E" w:rsidP="1D4F8DD3">
      <w:pPr>
        <w:spacing w:before="60" w:after="0" w:line="240" w:lineRule="auto"/>
        <w:ind w:left="-20" w:right="-20"/>
        <w:rPr>
          <w:rFonts w:ascii="Calibri" w:eastAsia="Calibri" w:hAnsi="Calibri" w:cs="Calibri"/>
          <w:b/>
          <w:bCs/>
          <w:i/>
          <w:iCs/>
          <w:lang w:val="es-419"/>
        </w:rPr>
      </w:pPr>
      <w:ins w:id="14" w:author="Aminat Oki Sahid" w:date="2024-04-01T19:08:00Z">
        <w:r>
          <w:tab/>
        </w:r>
        <w:r>
          <w:tab/>
        </w:r>
      </w:ins>
      <w:r w:rsidR="5D3DEFD9" w:rsidRPr="1D4F8DD3">
        <w:rPr>
          <w:rFonts w:ascii="Calibri" w:eastAsia="Calibri" w:hAnsi="Calibri" w:cs="Calibri"/>
          <w:i/>
          <w:iCs/>
          <w:lang w:val="es-419"/>
        </w:rPr>
        <w:t xml:space="preserve">NO RESPONSE </w:t>
      </w:r>
      <w:r w:rsidR="5D3DEFD9" w:rsidRPr="5D3DEFD9">
        <w:rPr>
          <w:rFonts w:ascii="Wingdings" w:eastAsia="Wingdings" w:hAnsi="Wingdings" w:cs="Wingdings"/>
          <w:lang w:val="es-419"/>
        </w:rPr>
        <w:t>à</w:t>
      </w:r>
      <w:r w:rsidR="5D3DEFD9" w:rsidRPr="5D3DEFD9">
        <w:rPr>
          <w:rFonts w:ascii="Calibri" w:eastAsia="Calibri" w:hAnsi="Calibri" w:cs="Calibri"/>
          <w:lang w:val="es-419"/>
        </w:rPr>
        <w:t xml:space="preserve"> </w:t>
      </w:r>
      <w:r w:rsidR="5D3DEFD9" w:rsidRPr="1D4F8DD3">
        <w:rPr>
          <w:rFonts w:ascii="Calibri" w:eastAsia="Calibri" w:hAnsi="Calibri" w:cs="Calibri"/>
          <w:b/>
          <w:bCs/>
          <w:i/>
          <w:iCs/>
          <w:lang w:val="es-419"/>
        </w:rPr>
        <w:t>GO TO PROGHOR6_2</w:t>
      </w:r>
    </w:p>
    <w:p w14:paraId="156D42F7" w14:textId="51F29BDB" w:rsidR="00886E3E" w:rsidRPr="00B073D8" w:rsidRDefault="1D4F8DD3" w:rsidP="1D4F8DD3">
      <w:pPr>
        <w:spacing w:before="60" w:after="0" w:line="240" w:lineRule="auto"/>
        <w:ind w:left="-20" w:right="-20"/>
        <w:rPr>
          <w:rFonts w:ascii="Calibri" w:eastAsia="Calibri" w:hAnsi="Calibri" w:cs="Calibri"/>
          <w:lang w:val="es-419"/>
        </w:rPr>
      </w:pPr>
      <w:r w:rsidRPr="1D4F8DD3">
        <w:rPr>
          <w:rFonts w:ascii="Calibri" w:eastAsia="Calibri" w:hAnsi="Calibri" w:cs="Calibri"/>
          <w:lang w:val="es-419"/>
        </w:rPr>
        <w:t xml:space="preserve"> </w:t>
      </w:r>
    </w:p>
    <w:p w14:paraId="485220CC" w14:textId="32DEC23E" w:rsidR="00886E3E" w:rsidRPr="00B073D8" w:rsidRDefault="1D4F8DD3" w:rsidP="1D4F8DD3">
      <w:pPr>
        <w:spacing w:after="0" w:line="240" w:lineRule="auto"/>
        <w:ind w:left="-20" w:right="-20"/>
        <w:rPr>
          <w:rFonts w:ascii="Calibri" w:eastAsia="Calibri" w:hAnsi="Calibri" w:cs="Calibri"/>
          <w:b/>
          <w:bCs/>
          <w:lang w:val="es-419"/>
        </w:rPr>
      </w:pPr>
      <w:r w:rsidRPr="1D4F8DD3">
        <w:rPr>
          <w:rFonts w:ascii="Calibri" w:eastAsia="Calibri" w:hAnsi="Calibri" w:cs="Calibri"/>
          <w:b/>
          <w:bCs/>
          <w:lang w:val="es-419"/>
        </w:rPr>
        <w:t>[DISPLAY PROGHOR6_2 IF 55 WAS SELECTED AT PROGHOR]</w:t>
      </w:r>
    </w:p>
    <w:p w14:paraId="442D0705" w14:textId="03B9DD75" w:rsidR="00886E3E" w:rsidRPr="00B073D8" w:rsidRDefault="1D4F8DD3" w:rsidP="1D4F8DD3">
      <w:pPr>
        <w:spacing w:after="0" w:line="240" w:lineRule="auto"/>
        <w:rPr>
          <w:rFonts w:ascii="Calibri" w:eastAsia="Calibri" w:hAnsi="Calibri" w:cs="Calibri"/>
          <w:lang w:val="es-419"/>
        </w:rPr>
      </w:pPr>
      <w:r w:rsidRPr="1D4F8DD3">
        <w:rPr>
          <w:rFonts w:ascii="Calibri" w:eastAsia="Calibri" w:hAnsi="Calibri" w:cs="Calibri"/>
          <w:b/>
          <w:bCs/>
          <w:lang w:val="es-419"/>
        </w:rPr>
        <w:t>[ELSE, GO TO COMBHOR]</w:t>
      </w:r>
    </w:p>
    <w:p w14:paraId="0E731FF0" w14:textId="3D34D1D8" w:rsidR="00886E3E" w:rsidRPr="00B073D8" w:rsidRDefault="0E2559D7" w:rsidP="00361C37">
      <w:pPr>
        <w:pStyle w:val="ListParagraph"/>
        <w:numPr>
          <w:ilvl w:val="0"/>
          <w:numId w:val="131"/>
        </w:numPr>
        <w:spacing w:after="0" w:line="240" w:lineRule="auto"/>
        <w:rPr>
          <w:rFonts w:eastAsia="Calibri"/>
          <w:lang w:val="es-419"/>
        </w:rPr>
      </w:pPr>
      <w:r w:rsidRPr="0E2559D7">
        <w:rPr>
          <w:lang w:val="es-419"/>
        </w:rPr>
        <w:t xml:space="preserve">[PROGHOR6_2] ¿Cuántos </w:t>
      </w:r>
      <w:r w:rsidRPr="0E2559D7">
        <w:rPr>
          <w:b/>
          <w:bCs/>
          <w:lang w:val="es-419"/>
        </w:rPr>
        <w:t>días por ciclo</w:t>
      </w:r>
      <w:r w:rsidRPr="0E2559D7">
        <w:rPr>
          <w:lang w:val="es-419"/>
        </w:rPr>
        <w:t xml:space="preserve"> usó esta hormona recetada que contiene solo gestágeno o progesterona? </w:t>
      </w:r>
    </w:p>
    <w:p w14:paraId="719CFAD9" w14:textId="19531CED" w:rsidR="00886E3E" w:rsidRPr="00B073D8" w:rsidRDefault="00F3095B" w:rsidP="001C600D">
      <w:pPr>
        <w:spacing w:before="60" w:after="0" w:line="240" w:lineRule="auto"/>
        <w:ind w:left="720"/>
        <w:rPr>
          <w:rFonts w:eastAsia="Calibri" w:cstheme="minorHAnsi"/>
          <w:lang w:val="es-419"/>
        </w:rPr>
      </w:pPr>
      <w:r w:rsidRPr="00B073D8">
        <w:rPr>
          <w:lang w:val="es-419"/>
        </w:rPr>
        <w:t>0</w:t>
      </w:r>
      <w:r w:rsidRPr="00B073D8">
        <w:rPr>
          <w:lang w:val="es-419"/>
        </w:rPr>
        <w:tab/>
        <w:t>Menos de 10 días al mes</w:t>
      </w:r>
    </w:p>
    <w:p w14:paraId="2E504DAB" w14:textId="47673CEF" w:rsidR="00886E3E" w:rsidRPr="00B073D8" w:rsidRDefault="00F3095B" w:rsidP="001C600D">
      <w:pPr>
        <w:spacing w:after="0" w:line="240" w:lineRule="auto"/>
        <w:ind w:left="720"/>
        <w:rPr>
          <w:rFonts w:eastAsia="Calibri" w:cstheme="minorHAnsi"/>
          <w:lang w:val="es-419"/>
        </w:rPr>
      </w:pPr>
      <w:r w:rsidRPr="00B073D8">
        <w:rPr>
          <w:lang w:val="es-419"/>
        </w:rPr>
        <w:t>1</w:t>
      </w:r>
      <w:r w:rsidRPr="00B073D8">
        <w:rPr>
          <w:lang w:val="es-419"/>
        </w:rPr>
        <w:tab/>
        <w:t>De 10 a 14 días al mes</w:t>
      </w:r>
    </w:p>
    <w:p w14:paraId="59C07641" w14:textId="40EE637B" w:rsidR="00886E3E" w:rsidRPr="00B073D8" w:rsidRDefault="00F3095B" w:rsidP="001C600D">
      <w:pPr>
        <w:spacing w:after="0" w:line="240" w:lineRule="auto"/>
        <w:ind w:left="720"/>
        <w:rPr>
          <w:rFonts w:eastAsia="Calibri" w:cstheme="minorHAnsi"/>
          <w:lang w:val="es-419"/>
        </w:rPr>
      </w:pPr>
      <w:r w:rsidRPr="00B073D8">
        <w:rPr>
          <w:lang w:val="es-419"/>
        </w:rPr>
        <w:t>2</w:t>
      </w:r>
      <w:r w:rsidRPr="00B073D8">
        <w:rPr>
          <w:lang w:val="es-419"/>
        </w:rPr>
        <w:tab/>
        <w:t>De 15 a 19 días al mes</w:t>
      </w:r>
    </w:p>
    <w:p w14:paraId="47859359" w14:textId="71B5C63F" w:rsidR="00886E3E" w:rsidRPr="00B073D8" w:rsidRDefault="00F3095B" w:rsidP="001C600D">
      <w:pPr>
        <w:spacing w:after="0" w:line="240" w:lineRule="auto"/>
        <w:ind w:left="720"/>
        <w:rPr>
          <w:rFonts w:eastAsia="Calibri" w:cstheme="minorHAnsi"/>
          <w:lang w:val="es-419"/>
        </w:rPr>
      </w:pPr>
      <w:r w:rsidRPr="00B073D8">
        <w:rPr>
          <w:lang w:val="es-419"/>
        </w:rPr>
        <w:t>3</w:t>
      </w:r>
      <w:r w:rsidRPr="00B073D8">
        <w:rPr>
          <w:lang w:val="es-419"/>
        </w:rPr>
        <w:tab/>
        <w:t>De 20 a 25 días al mes</w:t>
      </w:r>
    </w:p>
    <w:p w14:paraId="6A72A136" w14:textId="224A39A2" w:rsidR="00886E3E" w:rsidRPr="00B073D8" w:rsidRDefault="5D3DEFD9" w:rsidP="001C600D">
      <w:pPr>
        <w:spacing w:after="0" w:line="240" w:lineRule="auto"/>
        <w:ind w:left="720"/>
        <w:rPr>
          <w:rFonts w:eastAsia="Calibri" w:cstheme="minorHAnsi"/>
          <w:lang w:val="es-419"/>
        </w:rPr>
      </w:pPr>
      <w:r w:rsidRPr="5D3DEFD9">
        <w:rPr>
          <w:lang w:val="es-419"/>
        </w:rPr>
        <w:t>4</w:t>
      </w:r>
      <w:r w:rsidR="009B3A5C">
        <w:tab/>
      </w:r>
      <w:r w:rsidRPr="5D3DEFD9">
        <w:rPr>
          <w:lang w:val="es-419"/>
        </w:rPr>
        <w:t>Todos los días</w:t>
      </w:r>
    </w:p>
    <w:p w14:paraId="635F7543" w14:textId="5C2122B0" w:rsidR="007C7795" w:rsidRPr="00B073D8" w:rsidRDefault="1D4F8DD3" w:rsidP="1D4F8DD3">
      <w:pPr>
        <w:pStyle w:val="ListParagraph"/>
        <w:spacing w:after="0" w:line="240" w:lineRule="auto"/>
        <w:rPr>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i/>
          <w:iCs/>
          <w:lang w:val="es-419"/>
        </w:rPr>
        <w:t>GO TO COMBHOR</w:t>
      </w:r>
    </w:p>
    <w:p w14:paraId="08D62391" w14:textId="30DFCC55" w:rsidR="5D3DEFD9" w:rsidRDefault="5D3DEFD9" w:rsidP="5D3DEFD9">
      <w:pPr>
        <w:pStyle w:val="ListParagraph"/>
        <w:spacing w:after="0" w:line="240" w:lineRule="auto"/>
        <w:rPr>
          <w:rFonts w:ascii="Calibri" w:eastAsia="Calibri" w:hAnsi="Calibri" w:cs="Calibri"/>
          <w:b/>
          <w:bCs/>
          <w:i/>
          <w:iCs/>
          <w:lang w:val="es-419"/>
        </w:rPr>
      </w:pPr>
    </w:p>
    <w:p w14:paraId="22C54CDE" w14:textId="38194639" w:rsidR="00886E3E" w:rsidRPr="00B073D8" w:rsidRDefault="0E2559D7" w:rsidP="00361C37">
      <w:pPr>
        <w:pStyle w:val="ListParagraph"/>
        <w:numPr>
          <w:ilvl w:val="0"/>
          <w:numId w:val="131"/>
        </w:numPr>
        <w:rPr>
          <w:rFonts w:eastAsia="Calibri"/>
          <w:lang w:val="es-419"/>
        </w:rPr>
      </w:pPr>
      <w:r w:rsidRPr="0E2559D7">
        <w:rPr>
          <w:lang w:val="es-419"/>
        </w:rPr>
        <w:t xml:space="preserve">[COMBHOR] ¿Ha tomado alguna vez cualquiera de estos tipos de </w:t>
      </w:r>
      <w:r w:rsidRPr="0E2559D7">
        <w:rPr>
          <w:b/>
          <w:bCs/>
          <w:lang w:val="es-419"/>
        </w:rPr>
        <w:t>hormonas mixtas recetadas que contienen tanto estrógeno como gestágeno</w:t>
      </w:r>
      <w:r w:rsidRPr="0E2559D7">
        <w:rPr>
          <w:lang w:val="es-419"/>
        </w:rPr>
        <w:t>? Seleccione todas las opciones que correspondan.</w:t>
      </w:r>
    </w:p>
    <w:p w14:paraId="0622A6B6" w14:textId="1ACA3720" w:rsidR="00886E3E" w:rsidRPr="00B073D8" w:rsidRDefault="00CB6A16" w:rsidP="00CB6A16">
      <w:pPr>
        <w:tabs>
          <w:tab w:val="left" w:pos="690"/>
        </w:tabs>
        <w:spacing w:after="0"/>
        <w:ind w:left="1436" w:hanging="746"/>
        <w:rPr>
          <w:rFonts w:eastAsiaTheme="minorEastAsia"/>
          <w:lang w:val="es-419"/>
        </w:rPr>
      </w:pPr>
      <w:r w:rsidRPr="00B073D8">
        <w:rPr>
          <w:lang w:val="es-419"/>
        </w:rPr>
        <w:t>0</w:t>
      </w:r>
      <w:r w:rsidRPr="00B073D8">
        <w:rPr>
          <w:lang w:val="es-419"/>
        </w:rPr>
        <w:tab/>
        <w:t>Anticonceptivo oral mixto (píldora) que contiene tanto estrógeno como gestágeno (p. ej., Prempro®, Activella®, Femhrt® o PREFEST®)</w:t>
      </w:r>
    </w:p>
    <w:p w14:paraId="7A624139" w14:textId="69BC5A0A" w:rsidR="00886E3E" w:rsidRPr="00B073D8" w:rsidRDefault="00CB6A16" w:rsidP="00CB6A16">
      <w:pPr>
        <w:tabs>
          <w:tab w:val="left" w:pos="690"/>
        </w:tabs>
        <w:spacing w:after="0"/>
        <w:ind w:left="690"/>
        <w:rPr>
          <w:rFonts w:eastAsia="Calibri"/>
          <w:lang w:val="es-419"/>
        </w:rPr>
      </w:pPr>
      <w:r w:rsidRPr="00B073D8">
        <w:rPr>
          <w:lang w:val="es-419"/>
        </w:rPr>
        <w:t>1</w:t>
      </w:r>
      <w:r w:rsidRPr="00B073D8">
        <w:rPr>
          <w:lang w:val="es-419"/>
        </w:rPr>
        <w:tab/>
        <w:t>Dos píldoras individuales, una de estrógeno y otra de gestágeno</w:t>
      </w:r>
    </w:p>
    <w:p w14:paraId="266D0EE3" w14:textId="26389D8F" w:rsidR="00886E3E" w:rsidRPr="00B073D8" w:rsidRDefault="00CB6A16" w:rsidP="00CB6A16">
      <w:pPr>
        <w:tabs>
          <w:tab w:val="left" w:pos="690"/>
        </w:tabs>
        <w:spacing w:after="0"/>
        <w:ind w:left="1436" w:hanging="746"/>
        <w:rPr>
          <w:rFonts w:eastAsiaTheme="minorEastAsia"/>
          <w:lang w:val="es-419"/>
        </w:rPr>
      </w:pPr>
      <w:r w:rsidRPr="00B073D8">
        <w:rPr>
          <w:lang w:val="es-419"/>
        </w:rPr>
        <w:t>55</w:t>
      </w:r>
      <w:r w:rsidRPr="00B073D8">
        <w:rPr>
          <w:lang w:val="es-419"/>
        </w:rPr>
        <w:tab/>
        <w:t xml:space="preserve">Cualquier otro tipo de hormonas mixtas recetadas que contienen estrógeno y gestágeno (como el parche </w:t>
      </w:r>
      <w:r w:rsidR="006E03F5" w:rsidRPr="00B073D8">
        <w:rPr>
          <w:lang w:val="es-419"/>
        </w:rPr>
        <w:t>[</w:t>
      </w:r>
      <w:r w:rsidRPr="00B073D8">
        <w:rPr>
          <w:lang w:val="es-419"/>
        </w:rPr>
        <w:t>Climara-Pro®</w:t>
      </w:r>
      <w:r w:rsidR="006E03F5" w:rsidRPr="00B073D8">
        <w:rPr>
          <w:lang w:val="es-419"/>
        </w:rPr>
        <w:t>]</w:t>
      </w:r>
      <w:r w:rsidRPr="00B073D8">
        <w:rPr>
          <w:lang w:val="es-419"/>
        </w:rPr>
        <w:t xml:space="preserve">, otras pastillas o cremas): </w:t>
      </w:r>
      <w:r w:rsidR="006E03F5" w:rsidRPr="00B073D8">
        <w:rPr>
          <w:lang w:val="es-419"/>
        </w:rPr>
        <w:t>d</w:t>
      </w:r>
      <w:r w:rsidRPr="00B073D8">
        <w:rPr>
          <w:lang w:val="es-419"/>
        </w:rPr>
        <w:t>escriba [</w:t>
      </w:r>
      <w:r w:rsidR="007E2323" w:rsidRPr="00B073D8">
        <w:rPr>
          <w:lang w:val="es-419"/>
        </w:rPr>
        <w:t>text box</w:t>
      </w:r>
      <w:r w:rsidRPr="00B073D8">
        <w:rPr>
          <w:lang w:val="es-419"/>
        </w:rPr>
        <w:t>]</w:t>
      </w:r>
    </w:p>
    <w:p w14:paraId="3054BEC5" w14:textId="7AA166ED" w:rsidR="00886E3E" w:rsidRPr="00B073D8" w:rsidRDefault="1D4F8DD3" w:rsidP="1D4F8DD3">
      <w:pPr>
        <w:tabs>
          <w:tab w:val="left" w:pos="690"/>
        </w:tabs>
        <w:spacing w:after="0" w:line="257" w:lineRule="auto"/>
        <w:ind w:left="690" w:right="-20"/>
        <w:rPr>
          <w:rFonts w:ascii="Calibri" w:eastAsia="Calibri" w:hAnsi="Calibri" w:cs="Calibri"/>
          <w:b/>
          <w:bCs/>
          <w:i/>
          <w:iCs/>
          <w:lang w:val="es-419"/>
        </w:rPr>
      </w:pPr>
      <w:r w:rsidRPr="1D4F8DD3">
        <w:rPr>
          <w:lang w:val="es-419"/>
        </w:rPr>
        <w:t>88</w:t>
      </w:r>
      <w:r w:rsidR="00CB6A16">
        <w:tab/>
      </w:r>
      <w:r w:rsidRPr="1D4F8DD3">
        <w:rPr>
          <w:lang w:val="es-419"/>
        </w:rPr>
        <w:t>Ninguno de los anteriores</w:t>
      </w:r>
      <w:r w:rsidRPr="1D4F8DD3">
        <w:rPr>
          <w:b/>
          <w:bCs/>
          <w:lang w:val="es-419"/>
        </w:rPr>
        <w:t xml:space="preserve">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lang w:val="es-419"/>
        </w:rPr>
        <w:t xml:space="preserve">GO TO NEXT </w:t>
      </w:r>
      <w:r w:rsidRPr="1D4F8DD3">
        <w:rPr>
          <w:rFonts w:ascii="Calibri" w:eastAsia="Calibri" w:hAnsi="Calibri" w:cs="Calibri"/>
          <w:b/>
          <w:bCs/>
          <w:i/>
          <w:iCs/>
          <w:lang w:val="es-419"/>
        </w:rPr>
        <w:t>TESTTHER</w:t>
      </w:r>
    </w:p>
    <w:p w14:paraId="13818E06" w14:textId="5855D21B" w:rsidR="00886E3E" w:rsidRPr="00B073D8" w:rsidRDefault="1D4F8DD3" w:rsidP="1D4F8DD3">
      <w:pPr>
        <w:tabs>
          <w:tab w:val="left" w:pos="690"/>
        </w:tabs>
        <w:spacing w:after="0" w:line="257" w:lineRule="auto"/>
        <w:ind w:left="690" w:right="-20"/>
        <w:rPr>
          <w:rFonts w:ascii="Calibri" w:eastAsia="Calibri" w:hAnsi="Calibri" w:cs="Calibri"/>
          <w:b/>
          <w:bCs/>
          <w:i/>
          <w:iCs/>
          <w:lang w:val="es-419"/>
        </w:rPr>
      </w:pPr>
      <w:r w:rsidRPr="1D4F8DD3">
        <w:rPr>
          <w:rFonts w:ascii="Calibri" w:eastAsia="Calibri" w:hAnsi="Calibri" w:cs="Calibri"/>
          <w:i/>
          <w:iCs/>
          <w:lang w:val="es-419"/>
        </w:rPr>
        <w:t>NO RESPONSE</w:t>
      </w:r>
      <w:r w:rsidRPr="1D4F8DD3">
        <w:rPr>
          <w:rFonts w:ascii="Calibri" w:eastAsia="Calibri" w:hAnsi="Calibri" w:cs="Calibri"/>
          <w:b/>
          <w:bCs/>
          <w:i/>
          <w:iCs/>
          <w:lang w:val="es-419"/>
        </w:rPr>
        <w:t xml:space="preserve">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i/>
          <w:iCs/>
          <w:lang w:val="es-419"/>
        </w:rPr>
        <w:t>GO TO NEXT TESTTHER</w:t>
      </w:r>
    </w:p>
    <w:p w14:paraId="20BB4492" w14:textId="6988A2C1" w:rsidR="1D4F8DD3" w:rsidRDefault="1D4F8DD3" w:rsidP="1D4F8DD3">
      <w:pPr>
        <w:tabs>
          <w:tab w:val="left" w:pos="690"/>
        </w:tabs>
        <w:spacing w:after="0" w:line="257" w:lineRule="auto"/>
        <w:ind w:left="690" w:right="-20"/>
        <w:rPr>
          <w:rFonts w:ascii="Calibri" w:eastAsia="Calibri" w:hAnsi="Calibri" w:cs="Calibri"/>
          <w:b/>
          <w:bCs/>
          <w:i/>
          <w:iCs/>
          <w:lang w:val="es-419"/>
        </w:rPr>
      </w:pPr>
    </w:p>
    <w:p w14:paraId="1C7A1541" w14:textId="6E31AC6A" w:rsidR="00886E3E" w:rsidRPr="00B073D8" w:rsidRDefault="1D4F8DD3" w:rsidP="1D4F8DD3">
      <w:pPr>
        <w:tabs>
          <w:tab w:val="left" w:pos="690"/>
        </w:tabs>
        <w:spacing w:after="0" w:line="257" w:lineRule="auto"/>
        <w:ind w:left="-20" w:right="-20"/>
        <w:rPr>
          <w:rFonts w:ascii="Calibri" w:eastAsia="Calibri" w:hAnsi="Calibri" w:cs="Calibri"/>
          <w:b/>
          <w:bCs/>
          <w:lang w:val="es-419"/>
        </w:rPr>
      </w:pPr>
      <w:r w:rsidRPr="1D4F8DD3">
        <w:rPr>
          <w:rFonts w:ascii="Calibri" w:eastAsia="Calibri" w:hAnsi="Calibri" w:cs="Calibri"/>
          <w:b/>
          <w:bCs/>
          <w:lang w:val="es-419"/>
        </w:rPr>
        <w:lastRenderedPageBreak/>
        <w:t>[NOTE: COMBHOR2_# – COMBHOR5_# ARE ONLY DISPLAYED FOR RESPONSES [MED] SELECTED IN COMBHOR AND ARE PROGRAMMED ITERATIVELY:</w:t>
      </w:r>
    </w:p>
    <w:p w14:paraId="3EB1DCEA" w14:textId="0166519E" w:rsidR="00886E3E" w:rsidRPr="00B073D8" w:rsidRDefault="75303805" w:rsidP="1D4F8DD3">
      <w:pPr>
        <w:tabs>
          <w:tab w:val="left" w:pos="690"/>
        </w:tabs>
        <w:spacing w:after="0" w:line="257" w:lineRule="auto"/>
        <w:ind w:left="-20" w:right="-20"/>
        <w:rPr>
          <w:rFonts w:ascii="Calibri" w:eastAsia="Calibri" w:hAnsi="Calibri" w:cs="Calibri"/>
          <w:b/>
          <w:bCs/>
          <w:lang w:val="es-419"/>
        </w:rPr>
      </w:pPr>
      <w:r w:rsidRPr="75303805">
        <w:rPr>
          <w:rFonts w:ascii="Calibri" w:eastAsia="Calibri" w:hAnsi="Calibri" w:cs="Calibri"/>
          <w:b/>
          <w:bCs/>
          <w:lang w:val="es-419"/>
        </w:rPr>
        <w:t>IF 0 SELECTED FILL [MED] = “</w:t>
      </w:r>
      <w:r w:rsidRPr="75303805">
        <w:rPr>
          <w:b/>
          <w:bCs/>
          <w:lang w:val="es-419"/>
        </w:rPr>
        <w:t>anticonceptivo oral mixto (píldora) que contiene tanto estrógeno como gestágeno</w:t>
      </w:r>
      <w:r w:rsidRPr="75303805">
        <w:rPr>
          <w:rFonts w:ascii="Calibri" w:eastAsia="Calibri" w:hAnsi="Calibri" w:cs="Calibri"/>
          <w:b/>
          <w:bCs/>
          <w:lang w:val="es-419"/>
        </w:rPr>
        <w:t>”</w:t>
      </w:r>
    </w:p>
    <w:p w14:paraId="742F91A4" w14:textId="3A0BC2A0" w:rsidR="00886E3E" w:rsidRPr="00B073D8" w:rsidRDefault="75303805" w:rsidP="1D4F8DD3">
      <w:pPr>
        <w:tabs>
          <w:tab w:val="left" w:pos="690"/>
        </w:tabs>
        <w:spacing w:after="0" w:line="257" w:lineRule="auto"/>
        <w:ind w:left="-20" w:right="-20"/>
        <w:rPr>
          <w:rFonts w:ascii="Calibri" w:eastAsia="Calibri" w:hAnsi="Calibri" w:cs="Calibri"/>
          <w:b/>
          <w:bCs/>
          <w:lang w:val="es-419"/>
        </w:rPr>
      </w:pPr>
      <w:r w:rsidRPr="75303805">
        <w:rPr>
          <w:rFonts w:ascii="Calibri" w:eastAsia="Calibri" w:hAnsi="Calibri" w:cs="Calibri"/>
          <w:b/>
          <w:bCs/>
          <w:lang w:val="es-419"/>
        </w:rPr>
        <w:t>IF 1 SELECTED FILL [MED] = “</w:t>
      </w:r>
      <w:r w:rsidRPr="75303805">
        <w:rPr>
          <w:b/>
          <w:bCs/>
          <w:lang w:val="es-419"/>
        </w:rPr>
        <w:t>dos píldoras individuale</w:t>
      </w:r>
      <w:r w:rsidRPr="75303805">
        <w:rPr>
          <w:lang w:val="es-419"/>
        </w:rPr>
        <w:t>s</w:t>
      </w:r>
      <w:r w:rsidRPr="75303805">
        <w:rPr>
          <w:rFonts w:ascii="Calibri" w:eastAsia="Calibri" w:hAnsi="Calibri" w:cs="Calibri"/>
          <w:b/>
          <w:bCs/>
          <w:lang w:val="es-419"/>
        </w:rPr>
        <w:t>”</w:t>
      </w:r>
    </w:p>
    <w:p w14:paraId="5A6F9163" w14:textId="4AB31C4E" w:rsidR="00886E3E" w:rsidRPr="00B073D8" w:rsidRDefault="303A489D" w:rsidP="75303805">
      <w:pPr>
        <w:tabs>
          <w:tab w:val="left" w:pos="690"/>
        </w:tabs>
        <w:spacing w:after="0" w:line="257" w:lineRule="auto"/>
        <w:ind w:left="-20" w:right="-20"/>
        <w:rPr>
          <w:rFonts w:ascii="Calibri" w:eastAsia="Calibri" w:hAnsi="Calibri" w:cs="Calibri"/>
          <w:b/>
          <w:bCs/>
          <w:lang w:val="es-419"/>
        </w:rPr>
      </w:pPr>
      <w:r w:rsidRPr="303A489D">
        <w:rPr>
          <w:rFonts w:ascii="Calibri" w:eastAsia="Calibri" w:hAnsi="Calibri" w:cs="Calibri"/>
          <w:b/>
          <w:bCs/>
          <w:lang w:val="es-419"/>
        </w:rPr>
        <w:t>IF 55 SELECTED FILL [MED] = [text from COMBHOR= 55] OR, if no text entered at COMBHOR= 55, fill [</w:t>
      </w:r>
      <w:r w:rsidRPr="303A489D">
        <w:rPr>
          <w:rFonts w:ascii="Calibri" w:eastAsia="Calibri" w:hAnsi="Calibri" w:cs="Calibri"/>
          <w:b/>
          <w:bCs/>
          <w:color w:val="000000" w:themeColor="text1"/>
          <w:lang w:val="es-419"/>
        </w:rPr>
        <w:t>otra hormona mixta recetada que contiene estrógeno y gestágeno</w:t>
      </w:r>
      <w:r w:rsidRPr="303A489D">
        <w:rPr>
          <w:rFonts w:ascii="Calibri" w:eastAsia="Calibri" w:hAnsi="Calibri" w:cs="Calibri"/>
          <w:b/>
          <w:bCs/>
          <w:lang w:val="es-419"/>
        </w:rPr>
        <w:t>]</w:t>
      </w:r>
    </w:p>
    <w:p w14:paraId="673C0CA6" w14:textId="1B195CC5" w:rsidR="1D4F8DD3" w:rsidRDefault="1D4F8DD3" w:rsidP="1D4F8DD3">
      <w:pPr>
        <w:tabs>
          <w:tab w:val="left" w:pos="690"/>
        </w:tabs>
        <w:spacing w:after="0" w:line="257" w:lineRule="auto"/>
        <w:ind w:left="-20" w:right="-20"/>
        <w:rPr>
          <w:rFonts w:ascii="Calibri" w:eastAsia="Calibri" w:hAnsi="Calibri" w:cs="Calibri"/>
          <w:b/>
          <w:bCs/>
          <w:lang w:val="es-419"/>
        </w:rPr>
      </w:pPr>
    </w:p>
    <w:p w14:paraId="65FA6B34" w14:textId="4BAAB3C5" w:rsidR="00886E3E" w:rsidRPr="00B073D8"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 xml:space="preserve">[DISPLAY IF 0, 1, AND/OR 55 WAS SELECTED IN COMBHOR] </w:t>
      </w:r>
    </w:p>
    <w:p w14:paraId="744C9054" w14:textId="24FEF095" w:rsidR="00886E3E" w:rsidRPr="00B073D8"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[THIS QUESTION IS TO BE DISPLAYED FOR EACH RESPONSE OPTION SELECTED AT COMBHOR]</w:t>
      </w:r>
    </w:p>
    <w:p w14:paraId="3849CD51" w14:textId="27540BBD" w:rsidR="00886E3E" w:rsidRPr="00B073D8" w:rsidRDefault="566F1DA5" w:rsidP="641FB069">
      <w:pPr>
        <w:pStyle w:val="ListParagraph"/>
        <w:numPr>
          <w:ilvl w:val="0"/>
          <w:numId w:val="131"/>
        </w:numPr>
        <w:rPr>
          <w:rFonts w:eastAsia="Calibri"/>
          <w:lang w:val="es-419"/>
        </w:rPr>
      </w:pPr>
      <w:r w:rsidRPr="566F1DA5">
        <w:rPr>
          <w:lang w:val="es-419"/>
        </w:rPr>
        <w:t xml:space="preserve">[COMBHOR2] ¿Cuántos años tenía </w:t>
      </w:r>
      <w:r w:rsidRPr="566F1DA5">
        <w:rPr>
          <w:b/>
          <w:bCs/>
          <w:lang w:val="es-419"/>
        </w:rPr>
        <w:t>la primera vez</w:t>
      </w:r>
      <w:r w:rsidRPr="566F1DA5">
        <w:rPr>
          <w:lang w:val="es-419"/>
        </w:rPr>
        <w:t xml:space="preserve"> que usó </w:t>
      </w:r>
      <w:r w:rsidRPr="566F1DA5">
        <w:rPr>
          <w:b/>
          <w:bCs/>
          <w:lang w:val="es-419"/>
        </w:rPr>
        <w:t>[MED]</w:t>
      </w:r>
      <w:r w:rsidRPr="566F1DA5">
        <w:rPr>
          <w:lang w:val="es-419"/>
        </w:rPr>
        <w:t>?</w:t>
      </w:r>
    </w:p>
    <w:p w14:paraId="02567E5C" w14:textId="77777777" w:rsidR="00886E3E" w:rsidRPr="00B073D8" w:rsidRDefault="1D4F8DD3" w:rsidP="5D3DEFD9">
      <w:pPr>
        <w:ind w:left="360" w:firstLine="360"/>
        <w:rPr>
          <w:rFonts w:eastAsia="Calibri"/>
          <w:lang w:val="es-419"/>
        </w:rPr>
      </w:pPr>
      <w:r w:rsidRPr="1D4F8DD3">
        <w:rPr>
          <w:lang w:val="es-419"/>
        </w:rPr>
        <w:t>|__|__| Edad</w:t>
      </w:r>
    </w:p>
    <w:p w14:paraId="09E3ACF4" w14:textId="55F1B728" w:rsidR="5D3DEFD9" w:rsidRDefault="1D4F8DD3" w:rsidP="1D4F8DD3">
      <w:pPr>
        <w:spacing w:line="257"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i/>
          <w:iCs/>
          <w:lang w:val="es-419"/>
        </w:rPr>
        <w:t>à</w:t>
      </w:r>
      <w:r w:rsidRPr="1D4F8DD3">
        <w:rPr>
          <w:rFonts w:ascii="Calibri" w:eastAsia="Calibri" w:hAnsi="Calibri" w:cs="Calibri"/>
          <w:i/>
          <w:iCs/>
          <w:lang w:val="es-419"/>
        </w:rPr>
        <w:t xml:space="preserve"> </w:t>
      </w:r>
      <w:r w:rsidRPr="1D4F8DD3">
        <w:rPr>
          <w:rFonts w:ascii="Calibri" w:eastAsia="Calibri" w:hAnsi="Calibri" w:cs="Calibri"/>
          <w:b/>
          <w:bCs/>
          <w:i/>
          <w:iCs/>
          <w:lang w:val="es-419"/>
        </w:rPr>
        <w:t>GO TO</w:t>
      </w:r>
      <w:r w:rsidRPr="1D4F8DD3">
        <w:rPr>
          <w:rFonts w:ascii="Calibri" w:eastAsia="Calibri" w:hAnsi="Calibri" w:cs="Calibri"/>
          <w:i/>
          <w:iCs/>
          <w:lang w:val="es-419"/>
        </w:rPr>
        <w:t xml:space="preserve"> </w:t>
      </w:r>
      <w:r w:rsidRPr="1D4F8DD3">
        <w:rPr>
          <w:rFonts w:ascii="Calibri" w:eastAsia="Calibri" w:hAnsi="Calibri" w:cs="Calibri"/>
          <w:b/>
          <w:bCs/>
          <w:i/>
          <w:iCs/>
          <w:lang w:val="es-419"/>
        </w:rPr>
        <w:t>COMBHOR3</w:t>
      </w:r>
    </w:p>
    <w:p w14:paraId="72379B8A" w14:textId="23CE122D" w:rsidR="5D3DEFD9" w:rsidRDefault="303A489D" w:rsidP="303A489D">
      <w:pPr>
        <w:spacing w:after="0"/>
        <w:ind w:left="-20" w:right="-20"/>
        <w:rPr>
          <w:rFonts w:ascii="Calibri" w:eastAsia="Calibri" w:hAnsi="Calibri" w:cs="Calibri"/>
          <w:b/>
          <w:bCs/>
          <w:lang w:val="es-419"/>
        </w:rPr>
      </w:pPr>
      <w:r w:rsidRPr="303A489D">
        <w:rPr>
          <w:rFonts w:ascii="Calibri" w:eastAsia="Calibri" w:hAnsi="Calibri" w:cs="Calibri"/>
          <w:b/>
          <w:bCs/>
          <w:i/>
          <w:iCs/>
          <w:color w:val="000000" w:themeColor="text1"/>
          <w:sz w:val="19"/>
          <w:szCs w:val="19"/>
          <w:lang w:val="es-419"/>
        </w:rPr>
        <w:t xml:space="preserve">[RANGE CHECK: min= 0, max= age] </w:t>
      </w:r>
    </w:p>
    <w:p w14:paraId="0F28F156" w14:textId="4770604A" w:rsidR="5D3DEFD9" w:rsidRDefault="303A489D" w:rsidP="1D4F8DD3">
      <w:pPr>
        <w:spacing w:after="0"/>
        <w:ind w:left="-20" w:right="-20"/>
        <w:rPr>
          <w:rFonts w:ascii="Calibri" w:eastAsia="Calibri" w:hAnsi="Calibri" w:cs="Calibri"/>
          <w:b/>
          <w:bCs/>
          <w:lang w:val="es-419"/>
        </w:rPr>
      </w:pPr>
      <w:r w:rsidRPr="303A489D">
        <w:rPr>
          <w:rFonts w:ascii="Calibri" w:eastAsia="Calibri" w:hAnsi="Calibri" w:cs="Calibri"/>
          <w:b/>
          <w:bCs/>
          <w:lang w:val="es-419"/>
        </w:rPr>
        <w:t xml:space="preserve">[DISPLAY IF 0, 1, AND/OR 55 WAS SELECTED IN COMBHOR] </w:t>
      </w:r>
    </w:p>
    <w:p w14:paraId="40AA7CD1" w14:textId="63BCC67D" w:rsidR="5D3DEFD9" w:rsidRDefault="1D4F8DD3" w:rsidP="5D3DEFD9">
      <w:pPr>
        <w:rPr>
          <w:rFonts w:ascii="Calibri" w:eastAsia="Calibri" w:hAnsi="Calibri" w:cs="Calibri"/>
          <w:lang w:val="es-419"/>
        </w:rPr>
      </w:pPr>
      <w:r w:rsidRPr="1D4F8DD3">
        <w:rPr>
          <w:rFonts w:ascii="Calibri" w:eastAsia="Calibri" w:hAnsi="Calibri" w:cs="Calibri"/>
          <w:b/>
          <w:bCs/>
          <w:lang w:val="es-419"/>
        </w:rPr>
        <w:t>[THIS QUESTION IS TO BE DISPLAYED FOR EACH RESPONSE OPTION SELECTED AT COMBHOR]</w:t>
      </w:r>
    </w:p>
    <w:p w14:paraId="6C4D8C5C" w14:textId="5E530F40" w:rsidR="00886E3E" w:rsidRPr="00B073D8" w:rsidRDefault="0E2559D7" w:rsidP="00361C37">
      <w:pPr>
        <w:pStyle w:val="ListParagraph"/>
        <w:numPr>
          <w:ilvl w:val="0"/>
          <w:numId w:val="131"/>
        </w:numPr>
        <w:rPr>
          <w:rFonts w:eastAsia="Calibri" w:cstheme="minorHAnsi"/>
          <w:lang w:val="es-419"/>
        </w:rPr>
      </w:pPr>
      <w:r w:rsidRPr="0E2559D7">
        <w:rPr>
          <w:lang w:val="es-419"/>
        </w:rPr>
        <w:t>[COMBHOR3] ¿Usa actualmente [MED]?</w:t>
      </w:r>
    </w:p>
    <w:p w14:paraId="760E986F" w14:textId="0D9F7F41" w:rsidR="00886E3E" w:rsidRPr="00B073D8" w:rsidRDefault="1D4F8DD3" w:rsidP="5D3DEFD9">
      <w:pPr>
        <w:spacing w:after="0"/>
        <w:ind w:left="720"/>
        <w:rPr>
          <w:rFonts w:ascii="Calibri" w:eastAsia="Calibri" w:hAnsi="Calibri" w:cs="Calibri"/>
          <w:lang w:val="es-419"/>
        </w:rPr>
      </w:pPr>
      <w:r w:rsidRPr="1D4F8DD3">
        <w:rPr>
          <w:lang w:val="es-419"/>
        </w:rPr>
        <w:t>1</w:t>
      </w:r>
      <w:r w:rsidR="00E4746A">
        <w:tab/>
      </w:r>
      <w:r w:rsidRPr="1D4F8DD3">
        <w:rPr>
          <w:lang w:val="es-419"/>
        </w:rPr>
        <w:t xml:space="preserve">Sí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lang w:val="es-419"/>
        </w:rPr>
        <w:t>GO TO COMBHOR5</w:t>
      </w:r>
    </w:p>
    <w:p w14:paraId="60EBF22B" w14:textId="096E074F" w:rsidR="00886E3E" w:rsidRPr="00B073D8" w:rsidRDefault="1D4F8DD3" w:rsidP="5D3DEFD9">
      <w:pPr>
        <w:ind w:left="720"/>
        <w:rPr>
          <w:rFonts w:eastAsia="Calibri"/>
          <w:lang w:val="es-419"/>
        </w:rPr>
      </w:pPr>
      <w:r w:rsidRPr="1D4F8DD3">
        <w:rPr>
          <w:lang w:val="es-419"/>
        </w:rPr>
        <w:t>0</w:t>
      </w:r>
      <w:r w:rsidR="00E4746A">
        <w:tab/>
      </w:r>
      <w:r w:rsidRPr="1D4F8DD3">
        <w:rPr>
          <w:lang w:val="es-419"/>
        </w:rPr>
        <w:t>No</w:t>
      </w:r>
    </w:p>
    <w:p w14:paraId="3C127A4A" w14:textId="37CFA4F3" w:rsidR="5D3DEFD9" w:rsidRDefault="1D4F8DD3" w:rsidP="1D4F8DD3">
      <w:pPr>
        <w:spacing w:line="257"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i/>
          <w:iCs/>
          <w:lang w:val="es-419"/>
        </w:rPr>
        <w:t>à</w:t>
      </w:r>
      <w:r w:rsidRPr="1D4F8DD3">
        <w:rPr>
          <w:rFonts w:ascii="Calibri" w:eastAsia="Calibri" w:hAnsi="Calibri" w:cs="Calibri"/>
          <w:i/>
          <w:iCs/>
          <w:lang w:val="es-419"/>
        </w:rPr>
        <w:t xml:space="preserve"> </w:t>
      </w:r>
      <w:r w:rsidRPr="1D4F8DD3">
        <w:rPr>
          <w:rFonts w:ascii="Calibri" w:eastAsia="Calibri" w:hAnsi="Calibri" w:cs="Calibri"/>
          <w:b/>
          <w:bCs/>
          <w:i/>
          <w:iCs/>
          <w:lang w:val="es-419"/>
        </w:rPr>
        <w:t>GO TO</w:t>
      </w:r>
      <w:r w:rsidRPr="1D4F8DD3">
        <w:rPr>
          <w:rFonts w:ascii="Calibri" w:eastAsia="Calibri" w:hAnsi="Calibri" w:cs="Calibri"/>
          <w:i/>
          <w:iCs/>
          <w:lang w:val="es-419"/>
        </w:rPr>
        <w:t xml:space="preserve"> </w:t>
      </w:r>
      <w:r w:rsidRPr="1D4F8DD3">
        <w:rPr>
          <w:rFonts w:ascii="Calibri" w:eastAsia="Calibri" w:hAnsi="Calibri" w:cs="Calibri"/>
          <w:b/>
          <w:bCs/>
          <w:i/>
          <w:iCs/>
          <w:lang w:val="es-419"/>
        </w:rPr>
        <w:t>COMBHOR4</w:t>
      </w:r>
    </w:p>
    <w:p w14:paraId="7D7136B9" w14:textId="5C83B155" w:rsidR="5D3DEFD9"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 xml:space="preserve">[DISPLAY IF 0, 1, AND/OR 55 WAS SELECTED IN COMBHOR] </w:t>
      </w:r>
    </w:p>
    <w:p w14:paraId="26165F07" w14:textId="4F021399" w:rsidR="5D3DEFD9"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[THIS QUESTION IS TO BE DISPLAYED FOR EACH RESPONSE OPTION SELECTED AT COMBHOR]</w:t>
      </w:r>
    </w:p>
    <w:p w14:paraId="56B633F6" w14:textId="0AAA9327" w:rsidR="00886E3E" w:rsidRPr="00B073D8" w:rsidRDefault="0E2559D7" w:rsidP="00361C37">
      <w:pPr>
        <w:pStyle w:val="ListParagraph"/>
        <w:numPr>
          <w:ilvl w:val="0"/>
          <w:numId w:val="131"/>
        </w:numPr>
        <w:rPr>
          <w:rFonts w:eastAsia="Calibri"/>
          <w:lang w:val="es-419"/>
        </w:rPr>
      </w:pPr>
      <w:r w:rsidRPr="0E2559D7">
        <w:rPr>
          <w:lang w:val="es-419"/>
        </w:rPr>
        <w:t xml:space="preserve">[COMBHOR4] ¿Cuántos años tenía </w:t>
      </w:r>
      <w:r w:rsidRPr="0E2559D7">
        <w:rPr>
          <w:b/>
          <w:bCs/>
          <w:lang w:val="es-419"/>
        </w:rPr>
        <w:t>la última vez</w:t>
      </w:r>
      <w:r w:rsidRPr="0E2559D7">
        <w:rPr>
          <w:lang w:val="es-419"/>
        </w:rPr>
        <w:t xml:space="preserve"> que usó [MED]?</w:t>
      </w:r>
    </w:p>
    <w:p w14:paraId="26F44421" w14:textId="77777777" w:rsidR="00886E3E" w:rsidRPr="00B073D8" w:rsidRDefault="5D3DEFD9" w:rsidP="00EF3ABA">
      <w:pPr>
        <w:ind w:firstLine="720"/>
        <w:rPr>
          <w:rFonts w:eastAsia="Calibri" w:cstheme="minorHAnsi"/>
          <w:lang w:val="es-419"/>
        </w:rPr>
      </w:pPr>
      <w:r w:rsidRPr="5D3DEFD9">
        <w:rPr>
          <w:lang w:val="es-419"/>
        </w:rPr>
        <w:t>|__|__| Edad</w:t>
      </w:r>
    </w:p>
    <w:p w14:paraId="11C54100" w14:textId="0395C8E8" w:rsidR="00886E3E" w:rsidRPr="00B073D8" w:rsidRDefault="1D4F8DD3" w:rsidP="1D4F8DD3">
      <w:pPr>
        <w:spacing w:line="257"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i/>
          <w:iCs/>
          <w:lang w:val="es-419"/>
        </w:rPr>
        <w:t>à</w:t>
      </w:r>
      <w:r w:rsidRPr="1D4F8DD3">
        <w:rPr>
          <w:rFonts w:ascii="Calibri" w:eastAsia="Calibri" w:hAnsi="Calibri" w:cs="Calibri"/>
          <w:i/>
          <w:iCs/>
          <w:lang w:val="es-419"/>
        </w:rPr>
        <w:t xml:space="preserve"> </w:t>
      </w:r>
      <w:r w:rsidRPr="1D4F8DD3">
        <w:rPr>
          <w:rFonts w:ascii="Calibri" w:eastAsia="Calibri" w:hAnsi="Calibri" w:cs="Calibri"/>
          <w:b/>
          <w:bCs/>
          <w:i/>
          <w:iCs/>
          <w:lang w:val="es-419"/>
        </w:rPr>
        <w:t>GO TO</w:t>
      </w:r>
      <w:r w:rsidRPr="1D4F8DD3">
        <w:rPr>
          <w:rFonts w:ascii="Calibri" w:eastAsia="Calibri" w:hAnsi="Calibri" w:cs="Calibri"/>
          <w:i/>
          <w:iCs/>
          <w:lang w:val="es-419"/>
        </w:rPr>
        <w:t xml:space="preserve"> </w:t>
      </w:r>
      <w:r w:rsidRPr="1D4F8DD3">
        <w:rPr>
          <w:rFonts w:ascii="Calibri" w:eastAsia="Calibri" w:hAnsi="Calibri" w:cs="Calibri"/>
          <w:b/>
          <w:bCs/>
          <w:i/>
          <w:iCs/>
          <w:lang w:val="es-419"/>
        </w:rPr>
        <w:t>COMBHOR5</w:t>
      </w:r>
    </w:p>
    <w:p w14:paraId="76E65F9B" w14:textId="3490E26E" w:rsidR="00886E3E" w:rsidRPr="00B073D8" w:rsidRDefault="303A489D" w:rsidP="303A489D">
      <w:pPr>
        <w:spacing w:after="0" w:line="240" w:lineRule="auto"/>
        <w:ind w:left="-20" w:right="-20"/>
        <w:rPr>
          <w:rFonts w:ascii="Calibri" w:eastAsia="Calibri" w:hAnsi="Calibri" w:cs="Calibri"/>
          <w:b/>
          <w:bCs/>
          <w:lang w:val="es-419"/>
        </w:rPr>
      </w:pPr>
      <w:r w:rsidRPr="303A489D">
        <w:rPr>
          <w:rFonts w:ascii="Calibri" w:eastAsia="Calibri" w:hAnsi="Calibri" w:cs="Calibri"/>
          <w:b/>
          <w:bCs/>
          <w:i/>
          <w:iCs/>
          <w:color w:val="000000" w:themeColor="text1"/>
          <w:sz w:val="19"/>
          <w:szCs w:val="19"/>
          <w:lang w:val="es-419"/>
        </w:rPr>
        <w:t xml:space="preserve">[RANGE CHECK: min= 0, max= age] </w:t>
      </w:r>
    </w:p>
    <w:p w14:paraId="5417F581" w14:textId="7553C46C" w:rsidR="00886E3E" w:rsidRPr="00B073D8" w:rsidRDefault="303A489D" w:rsidP="1D4F8DD3">
      <w:pPr>
        <w:spacing w:after="0" w:line="240" w:lineRule="auto"/>
        <w:ind w:left="-20" w:right="-20"/>
        <w:rPr>
          <w:rFonts w:ascii="Calibri" w:eastAsia="Calibri" w:hAnsi="Calibri" w:cs="Calibri"/>
          <w:b/>
          <w:bCs/>
          <w:lang w:val="es-419"/>
        </w:rPr>
      </w:pPr>
      <w:r w:rsidRPr="303A489D">
        <w:rPr>
          <w:rFonts w:ascii="Calibri" w:eastAsia="Calibri" w:hAnsi="Calibri" w:cs="Calibri"/>
          <w:b/>
          <w:bCs/>
          <w:lang w:val="es-419"/>
        </w:rPr>
        <w:t xml:space="preserve">[DISPLAY IF 0, 1, AND/OR 55 WAS SELECTED IN COMBHOR] </w:t>
      </w:r>
    </w:p>
    <w:p w14:paraId="2FC79AA8" w14:textId="3E72530C" w:rsidR="00886E3E" w:rsidRPr="00B073D8" w:rsidRDefault="1D4F8DD3" w:rsidP="1D4F8DD3">
      <w:pPr>
        <w:spacing w:after="0" w:line="240" w:lineRule="auto"/>
        <w:ind w:left="-20" w:right="-20"/>
        <w:rPr>
          <w:rFonts w:ascii="Calibri" w:eastAsia="Calibri" w:hAnsi="Calibri" w:cs="Calibri"/>
          <w:b/>
          <w:bCs/>
          <w:lang w:val="es-419"/>
        </w:rPr>
      </w:pPr>
      <w:r w:rsidRPr="1D4F8DD3">
        <w:rPr>
          <w:rFonts w:ascii="Calibri" w:eastAsia="Calibri" w:hAnsi="Calibri" w:cs="Calibri"/>
          <w:b/>
          <w:bCs/>
          <w:lang w:val="es-419"/>
        </w:rPr>
        <w:t>[THIS QUESTION IS TO BE DISPLAYED FOR EACH RESPONSE OPTION SELECTED AT COMBHOR]</w:t>
      </w:r>
    </w:p>
    <w:p w14:paraId="1784E11F" w14:textId="4CDBE9CD" w:rsidR="00886E3E" w:rsidRPr="00B073D8" w:rsidRDefault="0E2559D7" w:rsidP="00361C37">
      <w:pPr>
        <w:pStyle w:val="ListParagraph"/>
        <w:numPr>
          <w:ilvl w:val="0"/>
          <w:numId w:val="131"/>
        </w:numPr>
        <w:rPr>
          <w:rFonts w:eastAsia="Calibri"/>
          <w:lang w:val="es-419"/>
        </w:rPr>
      </w:pPr>
      <w:r w:rsidRPr="0E2559D7">
        <w:rPr>
          <w:lang w:val="es-419"/>
        </w:rPr>
        <w:t>[COMBHOR5] En total, ¿cuántos meses O años ha usado [MED]?</w:t>
      </w:r>
    </w:p>
    <w:p w14:paraId="5FBD1DAE" w14:textId="0ACFD568" w:rsidR="00886E3E" w:rsidRPr="00B073D8" w:rsidRDefault="1D4F8DD3" w:rsidP="5D3DEFD9">
      <w:pPr>
        <w:spacing w:line="240" w:lineRule="auto"/>
        <w:ind w:firstLine="720"/>
        <w:rPr>
          <w:rFonts w:ascii="Calibri" w:eastAsia="Calibri" w:hAnsi="Calibri" w:cs="Calibri"/>
          <w:lang w:val="es-419"/>
        </w:rPr>
      </w:pPr>
      <w:r w:rsidRPr="1D4F8DD3">
        <w:rPr>
          <w:lang w:val="es-419"/>
        </w:rPr>
        <w:t xml:space="preserve">|__|__| Núm. de meses </w:t>
      </w:r>
      <w:r w:rsidRPr="1D4F8DD3">
        <w:rPr>
          <w:rFonts w:ascii="Calibri" w:eastAsia="Calibri" w:hAnsi="Calibri" w:cs="Calibri"/>
          <w:b/>
          <w:bCs/>
          <w:i/>
          <w:iCs/>
          <w:color w:val="000000" w:themeColor="text1"/>
          <w:sz w:val="19"/>
          <w:szCs w:val="19"/>
          <w:lang w:val="es-419"/>
        </w:rPr>
        <w:t>[RANGE CHECK: min= 0, max= 99]</w:t>
      </w:r>
    </w:p>
    <w:p w14:paraId="7528779F" w14:textId="72CC5210" w:rsidR="00886E3E" w:rsidRPr="00B073D8" w:rsidRDefault="566F1DA5" w:rsidP="566F1DA5">
      <w:pPr>
        <w:spacing w:after="0" w:line="240" w:lineRule="auto"/>
        <w:ind w:firstLine="720"/>
        <w:rPr>
          <w:lang w:val="es-419"/>
        </w:rPr>
      </w:pPr>
      <w:r w:rsidRPr="566F1DA5">
        <w:rPr>
          <w:lang w:val="es-419"/>
        </w:rPr>
        <w:t>O, si le es más fácil recordar en qué año, anótelo aquí:</w:t>
      </w:r>
    </w:p>
    <w:p w14:paraId="2C81FFAE" w14:textId="77777777" w:rsidR="00886E3E" w:rsidRPr="00B073D8" w:rsidRDefault="303A489D" w:rsidP="1D4F8DD3">
      <w:pPr>
        <w:spacing w:after="0" w:line="240" w:lineRule="auto"/>
        <w:ind w:firstLine="720"/>
        <w:rPr>
          <w:rFonts w:eastAsia="Calibri"/>
          <w:lang w:val="es-419"/>
        </w:rPr>
      </w:pPr>
      <w:r w:rsidRPr="303A489D">
        <w:rPr>
          <w:lang w:val="es-419"/>
        </w:rPr>
        <w:t>|__|__| Núm. de años</w:t>
      </w:r>
    </w:p>
    <w:p w14:paraId="1915F2AD" w14:textId="5C95CAAF" w:rsidR="303A489D" w:rsidRDefault="303A489D" w:rsidP="303A489D">
      <w:pPr>
        <w:spacing w:after="0"/>
        <w:ind w:left="-20" w:right="-20" w:firstLine="720"/>
        <w:rPr>
          <w:rFonts w:ascii="Calibri" w:eastAsia="Calibri" w:hAnsi="Calibri" w:cs="Calibri"/>
          <w:b/>
          <w:bCs/>
          <w:i/>
          <w:iCs/>
          <w:color w:val="000000" w:themeColor="text1"/>
          <w:sz w:val="19"/>
          <w:szCs w:val="19"/>
          <w:lang w:val="es-419"/>
        </w:rPr>
      </w:pPr>
    </w:p>
    <w:p w14:paraId="52998E22" w14:textId="4D2C748D" w:rsidR="5D3DEFD9" w:rsidRDefault="303A489D" w:rsidP="303A489D">
      <w:pPr>
        <w:spacing w:after="0"/>
        <w:ind w:left="-20" w:right="-20" w:firstLine="720"/>
        <w:rPr>
          <w:rFonts w:ascii="Calibri" w:eastAsia="Calibri" w:hAnsi="Calibri" w:cs="Calibri"/>
          <w:b/>
          <w:bCs/>
          <w:i/>
          <w:iCs/>
          <w:color w:val="000000" w:themeColor="text1"/>
          <w:sz w:val="19"/>
          <w:szCs w:val="19"/>
          <w:lang w:val="es-419"/>
        </w:rPr>
      </w:pPr>
      <w:r w:rsidRPr="303A489D">
        <w:rPr>
          <w:rFonts w:ascii="Calibri" w:eastAsia="Calibri" w:hAnsi="Calibri" w:cs="Calibri"/>
          <w:b/>
          <w:bCs/>
          <w:i/>
          <w:iCs/>
          <w:color w:val="000000" w:themeColor="text1"/>
          <w:sz w:val="19"/>
          <w:szCs w:val="19"/>
          <w:lang w:val="es-419"/>
        </w:rPr>
        <w:t xml:space="preserve">[RANGE CHECK: min= 0, max= age] </w:t>
      </w:r>
    </w:p>
    <w:p w14:paraId="51654067" w14:textId="0F79710C" w:rsidR="303A489D" w:rsidRDefault="303A489D" w:rsidP="303A489D">
      <w:pPr>
        <w:spacing w:after="0" w:line="257" w:lineRule="auto"/>
        <w:ind w:left="-20" w:right="-20" w:firstLine="720"/>
        <w:rPr>
          <w:rFonts w:ascii="Calibri" w:eastAsia="Calibri" w:hAnsi="Calibri" w:cs="Calibri"/>
          <w:i/>
          <w:iCs/>
          <w:lang w:val="es-419"/>
        </w:rPr>
      </w:pPr>
    </w:p>
    <w:p w14:paraId="20875388" w14:textId="63EFFD39" w:rsidR="5D3DEFD9" w:rsidRDefault="1D4F8DD3" w:rsidP="1D4F8DD3">
      <w:pPr>
        <w:spacing w:after="0" w:line="257"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i/>
          <w:iCs/>
          <w:lang w:val="es-419"/>
        </w:rPr>
        <w:t>à</w:t>
      </w:r>
      <w:r w:rsidRPr="1D4F8DD3">
        <w:rPr>
          <w:rFonts w:ascii="Calibri" w:eastAsia="Calibri" w:hAnsi="Calibri" w:cs="Calibri"/>
          <w:i/>
          <w:iCs/>
          <w:lang w:val="es-419"/>
        </w:rPr>
        <w:t xml:space="preserve"> </w:t>
      </w:r>
      <w:r w:rsidRPr="1D4F8DD3">
        <w:rPr>
          <w:rFonts w:ascii="Calibri" w:eastAsia="Calibri" w:hAnsi="Calibri" w:cs="Calibri"/>
          <w:b/>
          <w:bCs/>
          <w:i/>
          <w:iCs/>
          <w:lang w:val="es-419"/>
        </w:rPr>
        <w:t>GO TO</w:t>
      </w:r>
      <w:r w:rsidRPr="1D4F8DD3">
        <w:rPr>
          <w:rFonts w:ascii="Calibri" w:eastAsia="Calibri" w:hAnsi="Calibri" w:cs="Calibri"/>
          <w:i/>
          <w:iCs/>
          <w:lang w:val="es-419"/>
        </w:rPr>
        <w:t xml:space="preserve"> </w:t>
      </w:r>
      <w:r w:rsidRPr="1D4F8DD3">
        <w:rPr>
          <w:rFonts w:ascii="Calibri" w:eastAsia="Calibri" w:hAnsi="Calibri" w:cs="Calibri"/>
          <w:b/>
          <w:bCs/>
          <w:i/>
          <w:iCs/>
          <w:lang w:val="es-419"/>
        </w:rPr>
        <w:t>COMBHOR6</w:t>
      </w:r>
    </w:p>
    <w:p w14:paraId="138B0357" w14:textId="014D51FA" w:rsidR="1D4F8DD3" w:rsidRDefault="1D4F8DD3" w:rsidP="1D4F8DD3">
      <w:pPr>
        <w:spacing w:after="0" w:line="257" w:lineRule="auto"/>
        <w:ind w:left="-20" w:right="-20" w:firstLine="720"/>
        <w:rPr>
          <w:rFonts w:ascii="Calibri" w:eastAsia="Calibri" w:hAnsi="Calibri" w:cs="Calibri"/>
          <w:b/>
          <w:bCs/>
          <w:i/>
          <w:iCs/>
          <w:lang w:val="es-419"/>
        </w:rPr>
      </w:pPr>
    </w:p>
    <w:p w14:paraId="5E1AF12E" w14:textId="523E7D37" w:rsidR="5D3DEFD9" w:rsidRDefault="1D4F8DD3" w:rsidP="1D4F8DD3">
      <w:pPr>
        <w:spacing w:after="0"/>
        <w:ind w:left="-20" w:right="-20"/>
        <w:rPr>
          <w:rFonts w:ascii="Calibri" w:eastAsia="Calibri" w:hAnsi="Calibri" w:cs="Calibri"/>
          <w:b/>
          <w:bCs/>
          <w:lang w:val="es-419"/>
        </w:rPr>
      </w:pPr>
      <w:r w:rsidRPr="1D4F8DD3">
        <w:rPr>
          <w:rFonts w:ascii="Calibri" w:eastAsia="Calibri" w:hAnsi="Calibri" w:cs="Calibri"/>
          <w:b/>
          <w:bCs/>
          <w:lang w:val="es-419"/>
        </w:rPr>
        <w:t>[DISPLAY IF 0 WAS SELECTED AT COMBHOR]</w:t>
      </w:r>
    </w:p>
    <w:p w14:paraId="3E8E42EA" w14:textId="74DD7DC8" w:rsidR="5D3DEFD9" w:rsidRDefault="1D4F8DD3" w:rsidP="1D4F8DD3">
      <w:pPr>
        <w:spacing w:after="0" w:line="240" w:lineRule="auto"/>
        <w:rPr>
          <w:rFonts w:ascii="Calibri" w:eastAsia="Calibri" w:hAnsi="Calibri" w:cs="Calibri"/>
          <w:lang w:val="es-419"/>
        </w:rPr>
      </w:pPr>
      <w:r w:rsidRPr="1D4F8DD3">
        <w:rPr>
          <w:rFonts w:ascii="Calibri" w:eastAsia="Calibri" w:hAnsi="Calibri" w:cs="Calibri"/>
          <w:b/>
          <w:bCs/>
          <w:lang w:val="es-419"/>
        </w:rPr>
        <w:lastRenderedPageBreak/>
        <w:t>[ELSE, GO TO SEPHOR]</w:t>
      </w:r>
    </w:p>
    <w:p w14:paraId="4CC6BA21" w14:textId="322FA0A1" w:rsidR="00886E3E" w:rsidRPr="00B073D8" w:rsidRDefault="0E2559D7" w:rsidP="00361C37">
      <w:pPr>
        <w:pStyle w:val="ListParagraph"/>
        <w:numPr>
          <w:ilvl w:val="0"/>
          <w:numId w:val="131"/>
        </w:numPr>
        <w:spacing w:after="0" w:line="240" w:lineRule="auto"/>
        <w:rPr>
          <w:rFonts w:eastAsia="Calibri"/>
          <w:b/>
          <w:bCs/>
          <w:lang w:val="es-419"/>
        </w:rPr>
      </w:pPr>
      <w:r w:rsidRPr="0E2559D7">
        <w:rPr>
          <w:lang w:val="es-419"/>
        </w:rPr>
        <w:t xml:space="preserve">[COMBHOR6] ¿Cuántos </w:t>
      </w:r>
      <w:r w:rsidRPr="0E2559D7">
        <w:rPr>
          <w:b/>
          <w:bCs/>
          <w:lang w:val="es-419"/>
        </w:rPr>
        <w:t>días por ciclo</w:t>
      </w:r>
      <w:r w:rsidRPr="0E2559D7">
        <w:rPr>
          <w:lang w:val="es-419"/>
        </w:rPr>
        <w:t xml:space="preserve"> tomó un </w:t>
      </w:r>
      <w:r w:rsidRPr="0E2559D7">
        <w:rPr>
          <w:b/>
          <w:bCs/>
          <w:lang w:val="es-419"/>
        </w:rPr>
        <w:t>anticonceptivo oral mixto (píldora) que contiene tanto estrógeno como gestágeno</w:t>
      </w:r>
      <w:r w:rsidRPr="0E2559D7">
        <w:rPr>
          <w:lang w:val="es-419"/>
        </w:rPr>
        <w:t>?</w:t>
      </w:r>
      <w:r w:rsidRPr="0E2559D7">
        <w:rPr>
          <w:b/>
          <w:bCs/>
          <w:lang w:val="es-419"/>
        </w:rPr>
        <w:t xml:space="preserve"> </w:t>
      </w:r>
    </w:p>
    <w:p w14:paraId="7EDF51C3" w14:textId="54D94AA6" w:rsidR="00886E3E" w:rsidRPr="00B073D8" w:rsidRDefault="00944C66" w:rsidP="00944C66">
      <w:pPr>
        <w:spacing w:before="60" w:after="0" w:line="240" w:lineRule="auto"/>
        <w:ind w:left="720"/>
        <w:rPr>
          <w:rFonts w:eastAsia="Calibri" w:cstheme="minorHAnsi"/>
          <w:lang w:val="es-419"/>
        </w:rPr>
      </w:pPr>
      <w:r w:rsidRPr="00B073D8">
        <w:rPr>
          <w:lang w:val="es-419"/>
        </w:rPr>
        <w:t>0</w:t>
      </w:r>
      <w:r w:rsidRPr="00B073D8">
        <w:rPr>
          <w:lang w:val="es-419"/>
        </w:rPr>
        <w:tab/>
        <w:t>Menos de 10 días al mes</w:t>
      </w:r>
    </w:p>
    <w:p w14:paraId="58509482" w14:textId="530758F2" w:rsidR="00886E3E" w:rsidRPr="00B073D8" w:rsidRDefault="00944C66" w:rsidP="00944C66">
      <w:pPr>
        <w:spacing w:after="0" w:line="240" w:lineRule="auto"/>
        <w:ind w:left="720"/>
        <w:rPr>
          <w:rFonts w:eastAsia="Calibri" w:cstheme="minorHAnsi"/>
          <w:lang w:val="es-419"/>
        </w:rPr>
      </w:pPr>
      <w:r w:rsidRPr="00B073D8">
        <w:rPr>
          <w:lang w:val="es-419"/>
        </w:rPr>
        <w:t>1</w:t>
      </w:r>
      <w:r w:rsidRPr="00B073D8">
        <w:rPr>
          <w:lang w:val="es-419"/>
        </w:rPr>
        <w:tab/>
        <w:t>De 10 a 14 días al mes</w:t>
      </w:r>
    </w:p>
    <w:p w14:paraId="265E2402" w14:textId="0E4459AC" w:rsidR="00886E3E" w:rsidRPr="00B073D8" w:rsidRDefault="00944C66" w:rsidP="00944C66">
      <w:pPr>
        <w:spacing w:after="0" w:line="240" w:lineRule="auto"/>
        <w:ind w:left="720"/>
        <w:rPr>
          <w:rFonts w:eastAsia="Calibri" w:cstheme="minorHAnsi"/>
          <w:lang w:val="es-419"/>
        </w:rPr>
      </w:pPr>
      <w:r w:rsidRPr="00B073D8">
        <w:rPr>
          <w:lang w:val="es-419"/>
        </w:rPr>
        <w:t>2</w:t>
      </w:r>
      <w:r w:rsidRPr="00B073D8">
        <w:rPr>
          <w:lang w:val="es-419"/>
        </w:rPr>
        <w:tab/>
        <w:t>De 15 a 19 días al mes</w:t>
      </w:r>
    </w:p>
    <w:p w14:paraId="04981FF8" w14:textId="3F695A90" w:rsidR="00886E3E" w:rsidRPr="00B073D8" w:rsidRDefault="00944C66" w:rsidP="00944C66">
      <w:pPr>
        <w:spacing w:after="0" w:line="240" w:lineRule="auto"/>
        <w:ind w:left="720"/>
        <w:rPr>
          <w:rFonts w:eastAsia="Calibri" w:cstheme="minorHAnsi"/>
          <w:lang w:val="es-419"/>
        </w:rPr>
      </w:pPr>
      <w:r w:rsidRPr="00B073D8">
        <w:rPr>
          <w:lang w:val="es-419"/>
        </w:rPr>
        <w:t>3</w:t>
      </w:r>
      <w:r w:rsidRPr="00B073D8">
        <w:rPr>
          <w:lang w:val="es-419"/>
        </w:rPr>
        <w:tab/>
        <w:t>De 20 a 25 días al mes</w:t>
      </w:r>
    </w:p>
    <w:p w14:paraId="5B0F2C42" w14:textId="58D7B5CD" w:rsidR="00886E3E" w:rsidRPr="00B073D8" w:rsidRDefault="5D3DEFD9" w:rsidP="00944C66">
      <w:pPr>
        <w:spacing w:after="0" w:line="240" w:lineRule="auto"/>
        <w:ind w:left="720"/>
        <w:rPr>
          <w:rFonts w:eastAsia="Calibri" w:cstheme="minorHAnsi"/>
          <w:lang w:val="es-419"/>
        </w:rPr>
      </w:pPr>
      <w:r w:rsidRPr="5D3DEFD9">
        <w:rPr>
          <w:lang w:val="es-419"/>
        </w:rPr>
        <w:t>4</w:t>
      </w:r>
      <w:r w:rsidR="00944C66">
        <w:tab/>
      </w:r>
      <w:r w:rsidRPr="5D3DEFD9">
        <w:rPr>
          <w:lang w:val="es-419"/>
        </w:rPr>
        <w:t>Todos los días</w:t>
      </w:r>
    </w:p>
    <w:p w14:paraId="46FA9249" w14:textId="0C5C119E" w:rsidR="00270812" w:rsidRPr="00B073D8" w:rsidRDefault="1D4F8DD3" w:rsidP="1D4F8DD3">
      <w:pPr>
        <w:spacing w:before="60"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NO RESPONSE (ANY)</w:t>
      </w:r>
      <w:r w:rsidRPr="1D4F8DD3">
        <w:rPr>
          <w:rFonts w:ascii="Calibri" w:eastAsia="Calibri" w:hAnsi="Calibri" w:cs="Calibri"/>
          <w:b/>
          <w:bCs/>
          <w:i/>
          <w:iCs/>
          <w:lang w:val="es-419"/>
        </w:rPr>
        <w:t xml:space="preserve">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i/>
          <w:iCs/>
          <w:lang w:val="es-419"/>
        </w:rPr>
        <w:t>GO TO SEPHOR</w:t>
      </w:r>
    </w:p>
    <w:p w14:paraId="3A2B67ED" w14:textId="349E14B5" w:rsidR="00270812" w:rsidRPr="00B073D8" w:rsidRDefault="1D4F8DD3" w:rsidP="1D4F8DD3">
      <w:pPr>
        <w:spacing w:before="60" w:after="0" w:line="240" w:lineRule="auto"/>
        <w:ind w:left="-20" w:right="-20"/>
        <w:rPr>
          <w:rFonts w:ascii="Calibri" w:eastAsia="Calibri" w:hAnsi="Calibri" w:cs="Calibri"/>
          <w:lang w:val="es-419"/>
        </w:rPr>
      </w:pPr>
      <w:r w:rsidRPr="1D4F8DD3">
        <w:rPr>
          <w:rFonts w:ascii="Calibri" w:eastAsia="Calibri" w:hAnsi="Calibri" w:cs="Calibri"/>
          <w:lang w:val="es-419"/>
        </w:rPr>
        <w:t xml:space="preserve"> </w:t>
      </w:r>
    </w:p>
    <w:p w14:paraId="1D3A1776" w14:textId="6BD26976" w:rsidR="00270812" w:rsidRPr="00B073D8" w:rsidRDefault="1D4F8DD3" w:rsidP="1D4F8DD3">
      <w:pPr>
        <w:spacing w:before="60" w:after="0" w:line="240" w:lineRule="auto"/>
        <w:ind w:left="-20" w:right="-20"/>
        <w:rPr>
          <w:rFonts w:ascii="Calibri" w:eastAsia="Calibri" w:hAnsi="Calibri" w:cs="Calibri"/>
          <w:b/>
          <w:bCs/>
          <w:lang w:val="es-419"/>
        </w:rPr>
      </w:pPr>
      <w:r w:rsidRPr="1D4F8DD3">
        <w:rPr>
          <w:rFonts w:ascii="Calibri" w:eastAsia="Calibri" w:hAnsi="Calibri" w:cs="Calibri"/>
          <w:b/>
          <w:bCs/>
          <w:lang w:val="es-419"/>
        </w:rPr>
        <w:t>[DISPLAY IF 1 WAS SELECTED AT COMBHOR]</w:t>
      </w:r>
    </w:p>
    <w:p w14:paraId="66666717" w14:textId="70F58F71" w:rsidR="00270812" w:rsidRPr="00B073D8" w:rsidRDefault="1D4F8DD3" w:rsidP="1D4F8DD3">
      <w:pPr>
        <w:spacing w:after="0" w:line="240" w:lineRule="auto"/>
        <w:ind w:left="-20" w:right="-20"/>
        <w:rPr>
          <w:rFonts w:ascii="Calibri" w:eastAsia="Calibri" w:hAnsi="Calibri" w:cs="Calibri"/>
          <w:b/>
          <w:bCs/>
          <w:lang w:val="es-419"/>
        </w:rPr>
      </w:pPr>
      <w:r w:rsidRPr="1D4F8DD3">
        <w:rPr>
          <w:rFonts w:ascii="Calibri" w:eastAsia="Calibri" w:hAnsi="Calibri" w:cs="Calibri"/>
          <w:b/>
          <w:bCs/>
          <w:lang w:val="es-419"/>
        </w:rPr>
        <w:t>[ELSE, GO TO SEPHOR2]</w:t>
      </w:r>
    </w:p>
    <w:p w14:paraId="081B8378" w14:textId="739126EE" w:rsidR="00886E3E" w:rsidRPr="00B073D8" w:rsidRDefault="0E2559D7" w:rsidP="00361C37">
      <w:pPr>
        <w:pStyle w:val="ListParagraph"/>
        <w:numPr>
          <w:ilvl w:val="0"/>
          <w:numId w:val="131"/>
        </w:numPr>
        <w:spacing w:after="0" w:line="240" w:lineRule="auto"/>
        <w:rPr>
          <w:rFonts w:eastAsia="Calibri"/>
          <w:b/>
          <w:bCs/>
          <w:lang w:val="es-419"/>
        </w:rPr>
      </w:pPr>
      <w:r w:rsidRPr="0E2559D7">
        <w:rPr>
          <w:lang w:val="es-419"/>
        </w:rPr>
        <w:t xml:space="preserve">[SEPHOR] ¿Cuántos </w:t>
      </w:r>
      <w:r w:rsidRPr="0E2559D7">
        <w:rPr>
          <w:b/>
          <w:bCs/>
          <w:lang w:val="es-419"/>
        </w:rPr>
        <w:t>días por ciclo</w:t>
      </w:r>
      <w:r w:rsidRPr="0E2559D7">
        <w:rPr>
          <w:lang w:val="es-419"/>
        </w:rPr>
        <w:t xml:space="preserve"> tomó </w:t>
      </w:r>
      <w:r w:rsidRPr="0E2559D7">
        <w:rPr>
          <w:b/>
          <w:bCs/>
          <w:lang w:val="es-419"/>
        </w:rPr>
        <w:t>dos píldoras individuales</w:t>
      </w:r>
      <w:r w:rsidRPr="0E2559D7">
        <w:rPr>
          <w:lang w:val="es-419"/>
        </w:rPr>
        <w:t xml:space="preserve">, una de estrógeno y otra de gestágeno? </w:t>
      </w:r>
    </w:p>
    <w:p w14:paraId="228F3ECE" w14:textId="21EBA78E" w:rsidR="00886E3E" w:rsidRPr="00B073D8" w:rsidRDefault="00D65577" w:rsidP="00D65577">
      <w:pPr>
        <w:spacing w:before="60" w:after="0" w:line="240" w:lineRule="auto"/>
        <w:ind w:left="720"/>
        <w:rPr>
          <w:rFonts w:eastAsia="Calibri"/>
          <w:lang w:val="es-419"/>
        </w:rPr>
      </w:pPr>
      <w:r w:rsidRPr="00B073D8">
        <w:rPr>
          <w:lang w:val="es-419"/>
        </w:rPr>
        <w:t>0</w:t>
      </w:r>
      <w:r w:rsidRPr="00B073D8">
        <w:rPr>
          <w:lang w:val="es-419"/>
        </w:rPr>
        <w:tab/>
        <w:t>Menos de 10 días al mes</w:t>
      </w:r>
    </w:p>
    <w:p w14:paraId="6C691EC1" w14:textId="3B923097" w:rsidR="00886E3E" w:rsidRPr="00B073D8" w:rsidRDefault="00D65577" w:rsidP="00D65577">
      <w:pPr>
        <w:spacing w:after="0" w:line="240" w:lineRule="auto"/>
        <w:ind w:left="720"/>
        <w:rPr>
          <w:rFonts w:eastAsia="Calibri"/>
          <w:lang w:val="es-419"/>
        </w:rPr>
      </w:pPr>
      <w:r w:rsidRPr="00B073D8">
        <w:rPr>
          <w:lang w:val="es-419"/>
        </w:rPr>
        <w:t>1</w:t>
      </w:r>
      <w:r w:rsidRPr="00B073D8">
        <w:rPr>
          <w:lang w:val="es-419"/>
        </w:rPr>
        <w:tab/>
        <w:t>De 10 a 14 días al mes</w:t>
      </w:r>
    </w:p>
    <w:p w14:paraId="17CDBB9D" w14:textId="3EAC1CD8" w:rsidR="00886E3E" w:rsidRPr="00B073D8" w:rsidRDefault="00D65577" w:rsidP="00D65577">
      <w:pPr>
        <w:spacing w:after="0" w:line="240" w:lineRule="auto"/>
        <w:ind w:left="720"/>
        <w:rPr>
          <w:rFonts w:eastAsia="Calibri"/>
          <w:lang w:val="es-419"/>
        </w:rPr>
      </w:pPr>
      <w:r w:rsidRPr="00B073D8">
        <w:rPr>
          <w:lang w:val="es-419"/>
        </w:rPr>
        <w:t>2</w:t>
      </w:r>
      <w:r w:rsidRPr="00B073D8">
        <w:rPr>
          <w:lang w:val="es-419"/>
        </w:rPr>
        <w:tab/>
        <w:t>De 15 a 19 días al mes</w:t>
      </w:r>
    </w:p>
    <w:p w14:paraId="4AA34648" w14:textId="5B28366C" w:rsidR="00886E3E" w:rsidRPr="00B073D8" w:rsidRDefault="00D65577" w:rsidP="00D65577">
      <w:pPr>
        <w:spacing w:after="0" w:line="240" w:lineRule="auto"/>
        <w:ind w:left="720"/>
        <w:rPr>
          <w:rFonts w:eastAsia="Calibri"/>
          <w:lang w:val="es-419"/>
        </w:rPr>
      </w:pPr>
      <w:r w:rsidRPr="00B073D8">
        <w:rPr>
          <w:lang w:val="es-419"/>
        </w:rPr>
        <w:t>3</w:t>
      </w:r>
      <w:r w:rsidRPr="00B073D8">
        <w:rPr>
          <w:lang w:val="es-419"/>
        </w:rPr>
        <w:tab/>
        <w:t>De 20 a 25 días al mes</w:t>
      </w:r>
    </w:p>
    <w:p w14:paraId="74CC2699" w14:textId="50A75278" w:rsidR="00886E3E" w:rsidRPr="00B073D8" w:rsidRDefault="5D3DEFD9" w:rsidP="00D65577">
      <w:pPr>
        <w:spacing w:after="0" w:line="240" w:lineRule="auto"/>
        <w:ind w:left="720"/>
        <w:rPr>
          <w:rFonts w:eastAsia="Calibri"/>
          <w:lang w:val="es-419"/>
        </w:rPr>
      </w:pPr>
      <w:r w:rsidRPr="5D3DEFD9">
        <w:rPr>
          <w:lang w:val="es-419"/>
        </w:rPr>
        <w:t>4</w:t>
      </w:r>
      <w:r w:rsidR="00D65577">
        <w:tab/>
      </w:r>
      <w:r w:rsidRPr="5D3DEFD9">
        <w:rPr>
          <w:lang w:val="es-419"/>
        </w:rPr>
        <w:t>Todos los días</w:t>
      </w:r>
    </w:p>
    <w:p w14:paraId="66237EA1" w14:textId="625C9BD3" w:rsidR="00886E3E" w:rsidRPr="00B073D8" w:rsidRDefault="303A489D" w:rsidP="303A489D">
      <w:pPr>
        <w:spacing w:before="60" w:after="0" w:line="240" w:lineRule="auto"/>
        <w:ind w:left="-20" w:right="-20" w:firstLine="720"/>
        <w:rPr>
          <w:rFonts w:ascii="Calibri" w:eastAsia="Calibri" w:hAnsi="Calibri" w:cs="Calibri"/>
          <w:b/>
          <w:bCs/>
          <w:i/>
          <w:iCs/>
          <w:lang w:val="es-419"/>
        </w:rPr>
      </w:pPr>
      <w:r w:rsidRPr="303A489D">
        <w:rPr>
          <w:rFonts w:ascii="Calibri" w:eastAsia="Calibri" w:hAnsi="Calibri" w:cs="Calibri"/>
          <w:i/>
          <w:iCs/>
          <w:lang w:val="es-419"/>
        </w:rPr>
        <w:t xml:space="preserve">NO RESPONSE (ANY) </w:t>
      </w:r>
      <w:r w:rsidRPr="303A489D">
        <w:rPr>
          <w:rFonts w:ascii="Wingdings" w:eastAsia="Wingdings" w:hAnsi="Wingdings" w:cs="Wingdings"/>
          <w:lang w:val="es-419"/>
        </w:rPr>
        <w:t>à</w:t>
      </w:r>
      <w:r w:rsidRPr="303A489D">
        <w:rPr>
          <w:rFonts w:ascii="Calibri" w:eastAsia="Calibri" w:hAnsi="Calibri" w:cs="Calibri"/>
          <w:lang w:val="es-419"/>
        </w:rPr>
        <w:t xml:space="preserve"> </w:t>
      </w:r>
      <w:r w:rsidRPr="303A489D">
        <w:rPr>
          <w:rFonts w:ascii="Calibri" w:eastAsia="Calibri" w:hAnsi="Calibri" w:cs="Calibri"/>
          <w:b/>
          <w:bCs/>
          <w:i/>
          <w:iCs/>
          <w:lang w:val="es-419"/>
        </w:rPr>
        <w:t>GO TO SEPHOR2</w:t>
      </w:r>
    </w:p>
    <w:p w14:paraId="51D91EEC" w14:textId="7C7B295E" w:rsidR="00886E3E" w:rsidRPr="00B073D8" w:rsidRDefault="1D4F8DD3" w:rsidP="1D4F8DD3">
      <w:pPr>
        <w:spacing w:after="0" w:line="240" w:lineRule="auto"/>
        <w:ind w:left="-20" w:right="-20"/>
        <w:rPr>
          <w:rFonts w:ascii="Calibri" w:eastAsia="Calibri" w:hAnsi="Calibri" w:cs="Calibri"/>
          <w:b/>
          <w:bCs/>
          <w:lang w:val="es-419"/>
        </w:rPr>
      </w:pPr>
      <w:r w:rsidRPr="1D4F8DD3">
        <w:rPr>
          <w:rFonts w:ascii="Calibri" w:eastAsia="Calibri" w:hAnsi="Calibri" w:cs="Calibri"/>
          <w:b/>
          <w:bCs/>
          <w:lang w:val="es-419"/>
        </w:rPr>
        <w:t>[DISPLAY IF 55 WAS SELECTED AT COMBHOR]</w:t>
      </w:r>
    </w:p>
    <w:p w14:paraId="1EF8118E" w14:textId="44A52D8B" w:rsidR="00886E3E" w:rsidRPr="00B073D8" w:rsidRDefault="1D4F8DD3" w:rsidP="1D4F8DD3">
      <w:pPr>
        <w:spacing w:after="0" w:line="240" w:lineRule="auto"/>
        <w:ind w:left="-20" w:right="-20"/>
        <w:rPr>
          <w:rFonts w:ascii="Calibri" w:eastAsia="Calibri" w:hAnsi="Calibri" w:cs="Calibri"/>
          <w:b/>
          <w:bCs/>
          <w:lang w:val="es-419"/>
        </w:rPr>
      </w:pPr>
      <w:r w:rsidRPr="1D4F8DD3">
        <w:rPr>
          <w:rFonts w:ascii="Calibri" w:eastAsia="Calibri" w:hAnsi="Calibri" w:cs="Calibri"/>
          <w:b/>
          <w:bCs/>
          <w:lang w:val="es-419"/>
        </w:rPr>
        <w:t xml:space="preserve">[ELSE, GO TO </w:t>
      </w:r>
      <w:r w:rsidRPr="1D4F8DD3">
        <w:rPr>
          <w:rFonts w:ascii="Calibri" w:eastAsia="Calibri" w:hAnsi="Calibri" w:cs="Calibri"/>
          <w:b/>
          <w:bCs/>
          <w:i/>
          <w:iCs/>
          <w:lang w:val="es-419"/>
        </w:rPr>
        <w:t>TESTTHER</w:t>
      </w:r>
      <w:r w:rsidRPr="1D4F8DD3">
        <w:rPr>
          <w:rFonts w:ascii="Calibri" w:eastAsia="Calibri" w:hAnsi="Calibri" w:cs="Calibri"/>
          <w:b/>
          <w:bCs/>
          <w:lang w:val="es-419"/>
        </w:rPr>
        <w:t>]</w:t>
      </w:r>
    </w:p>
    <w:p w14:paraId="2DC63BFE" w14:textId="116BBC52" w:rsidR="00886E3E" w:rsidRPr="00B073D8" w:rsidRDefault="0E2559D7" w:rsidP="00361C37">
      <w:pPr>
        <w:pStyle w:val="ListParagraph"/>
        <w:numPr>
          <w:ilvl w:val="0"/>
          <w:numId w:val="131"/>
        </w:numPr>
        <w:spacing w:line="240" w:lineRule="auto"/>
        <w:rPr>
          <w:rFonts w:eastAsia="Calibri" w:cstheme="minorHAnsi"/>
          <w:b/>
          <w:lang w:val="es-419"/>
        </w:rPr>
      </w:pPr>
      <w:r w:rsidRPr="0E2559D7">
        <w:rPr>
          <w:lang w:val="es-419"/>
        </w:rPr>
        <w:t xml:space="preserve">[SEPHOR2] ¿Cuántos </w:t>
      </w:r>
      <w:r w:rsidRPr="0E2559D7">
        <w:rPr>
          <w:b/>
          <w:bCs/>
          <w:lang w:val="es-419"/>
        </w:rPr>
        <w:t>días por ciclo</w:t>
      </w:r>
      <w:r w:rsidRPr="0E2559D7">
        <w:rPr>
          <w:lang w:val="es-419"/>
        </w:rPr>
        <w:t xml:space="preserve"> usó este otro tipo de hormonas mixtas recetadas que contienen estrógeno y gestágeno? </w:t>
      </w:r>
    </w:p>
    <w:p w14:paraId="1DB618EF" w14:textId="77777777" w:rsidR="00DA6C0D" w:rsidRPr="00B073D8" w:rsidRDefault="00DA6C0D" w:rsidP="00DA6C0D">
      <w:pPr>
        <w:spacing w:after="0"/>
        <w:ind w:firstLine="720"/>
        <w:rPr>
          <w:rFonts w:eastAsia="Calibri" w:cstheme="minorHAnsi"/>
          <w:lang w:val="es-419"/>
        </w:rPr>
      </w:pPr>
      <w:r w:rsidRPr="00B073D8">
        <w:rPr>
          <w:lang w:val="es-419"/>
        </w:rPr>
        <w:t>0</w:t>
      </w:r>
      <w:r w:rsidRPr="00B073D8">
        <w:rPr>
          <w:lang w:val="es-419"/>
        </w:rPr>
        <w:tab/>
        <w:t>Menos de 10 días al mes</w:t>
      </w:r>
    </w:p>
    <w:p w14:paraId="6DE74F7B" w14:textId="77777777" w:rsidR="00DA6C0D" w:rsidRPr="00B073D8" w:rsidRDefault="00DA6C0D" w:rsidP="00DA6C0D">
      <w:pPr>
        <w:pStyle w:val="ListParagraph"/>
        <w:spacing w:after="0" w:line="240" w:lineRule="auto"/>
        <w:rPr>
          <w:rFonts w:eastAsia="Calibri" w:cstheme="minorHAnsi"/>
          <w:lang w:val="es-419"/>
        </w:rPr>
      </w:pPr>
      <w:r w:rsidRPr="00B073D8">
        <w:rPr>
          <w:lang w:val="es-419"/>
        </w:rPr>
        <w:t>1</w:t>
      </w:r>
      <w:r w:rsidRPr="00B073D8">
        <w:rPr>
          <w:lang w:val="es-419"/>
        </w:rPr>
        <w:tab/>
        <w:t>De 10 a 14 días al mes</w:t>
      </w:r>
    </w:p>
    <w:p w14:paraId="5DE10689" w14:textId="77777777" w:rsidR="00DA6C0D" w:rsidRPr="00B073D8" w:rsidRDefault="00DA6C0D" w:rsidP="00DA6C0D">
      <w:pPr>
        <w:pStyle w:val="ListParagraph"/>
        <w:spacing w:after="0" w:line="240" w:lineRule="auto"/>
        <w:rPr>
          <w:rFonts w:eastAsia="Calibri" w:cstheme="minorHAnsi"/>
          <w:lang w:val="es-419"/>
        </w:rPr>
      </w:pPr>
      <w:r w:rsidRPr="00B073D8">
        <w:rPr>
          <w:lang w:val="es-419"/>
        </w:rPr>
        <w:t>2</w:t>
      </w:r>
      <w:r w:rsidRPr="00B073D8">
        <w:rPr>
          <w:lang w:val="es-419"/>
        </w:rPr>
        <w:tab/>
        <w:t>De 15 a 19 días al mes</w:t>
      </w:r>
    </w:p>
    <w:p w14:paraId="1CC4A27E" w14:textId="77777777" w:rsidR="00DA6C0D" w:rsidRPr="00B073D8" w:rsidRDefault="00DA6C0D" w:rsidP="00DA6C0D">
      <w:pPr>
        <w:pStyle w:val="ListParagraph"/>
        <w:spacing w:after="0" w:line="240" w:lineRule="auto"/>
        <w:rPr>
          <w:rFonts w:eastAsia="Calibri" w:cstheme="minorHAnsi"/>
          <w:lang w:val="es-419"/>
        </w:rPr>
      </w:pPr>
      <w:r w:rsidRPr="00B073D8">
        <w:rPr>
          <w:lang w:val="es-419"/>
        </w:rPr>
        <w:t>3</w:t>
      </w:r>
      <w:r w:rsidRPr="00B073D8">
        <w:rPr>
          <w:lang w:val="es-419"/>
        </w:rPr>
        <w:tab/>
        <w:t>De 20 a 25 días al mes</w:t>
      </w:r>
    </w:p>
    <w:p w14:paraId="3E9A84C1" w14:textId="77777777" w:rsidR="00DA6C0D" w:rsidRPr="00B073D8" w:rsidRDefault="1D4F8DD3" w:rsidP="5D3DEFD9">
      <w:pPr>
        <w:ind w:left="720"/>
        <w:rPr>
          <w:rFonts w:eastAsia="Calibri"/>
          <w:lang w:val="es-419"/>
        </w:rPr>
      </w:pPr>
      <w:r w:rsidRPr="1D4F8DD3">
        <w:rPr>
          <w:lang w:val="es-419"/>
        </w:rPr>
        <w:t>4</w:t>
      </w:r>
      <w:r w:rsidR="00DA6C0D">
        <w:tab/>
      </w:r>
      <w:r w:rsidRPr="1D4F8DD3">
        <w:rPr>
          <w:lang w:val="es-419"/>
        </w:rPr>
        <w:t>Todos los días</w:t>
      </w:r>
    </w:p>
    <w:p w14:paraId="2EFDBFDC" w14:textId="5593F940" w:rsidR="5D3DEFD9" w:rsidRDefault="1D4F8DD3" w:rsidP="1D4F8DD3">
      <w:pPr>
        <w:ind w:left="720"/>
        <w:rPr>
          <w:rFonts w:ascii="Calibri" w:eastAsia="Calibri" w:hAnsi="Calibri" w:cs="Calibri"/>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i/>
          <w:iCs/>
          <w:lang w:val="es-419"/>
        </w:rPr>
        <w:t>GO TO TESTTHER</w:t>
      </w:r>
    </w:p>
    <w:p w14:paraId="26E9CAF7" w14:textId="738460C7" w:rsidR="398CED7A" w:rsidRPr="00B073D8" w:rsidRDefault="7E25915E" w:rsidP="00346902">
      <w:pPr>
        <w:pStyle w:val="Heading2"/>
        <w:rPr>
          <w:lang w:val="es-419"/>
        </w:rPr>
      </w:pPr>
      <w:r w:rsidRPr="00B073D8">
        <w:rPr>
          <w:lang w:val="es-419"/>
        </w:rPr>
        <w:t>[TESTHER_INTRO] Testosterona y otros tratamientos hormonales</w:t>
      </w:r>
    </w:p>
    <w:p w14:paraId="37B0A23D" w14:textId="7AF32A42" w:rsidR="0D8D8F81" w:rsidRPr="00B073D8" w:rsidRDefault="0E2559D7" w:rsidP="00361C37">
      <w:pPr>
        <w:pStyle w:val="ListParagraph"/>
        <w:numPr>
          <w:ilvl w:val="0"/>
          <w:numId w:val="131"/>
        </w:numPr>
        <w:rPr>
          <w:rFonts w:ascii="Calibri" w:eastAsia="Calibri" w:hAnsi="Calibri" w:cs="Calibri"/>
          <w:strike/>
          <w:lang w:val="es-419"/>
        </w:rPr>
      </w:pPr>
      <w:r w:rsidRPr="0E2559D7">
        <w:rPr>
          <w:rFonts w:ascii="Calibri" w:hAnsi="Calibri"/>
          <w:lang w:val="es-419"/>
        </w:rPr>
        <w:t xml:space="preserve">[TESTTHER] ¿Ha usado alguna vez un </w:t>
      </w:r>
      <w:r w:rsidRPr="0E2559D7">
        <w:rPr>
          <w:rFonts w:ascii="Calibri" w:hAnsi="Calibri"/>
          <w:b/>
          <w:bCs/>
          <w:lang w:val="es-419"/>
        </w:rPr>
        <w:t xml:space="preserve">tratamiento con testosterona </w:t>
      </w:r>
      <w:r w:rsidRPr="0E2559D7">
        <w:rPr>
          <w:rFonts w:ascii="Calibri" w:hAnsi="Calibri"/>
          <w:lang w:val="es-419"/>
        </w:rPr>
        <w:t>(p. ej., Depo-Testosterone®, Androgel®, Testim®, Fortesta®, Axiron®, Androderm®, Striant®)?</w:t>
      </w:r>
    </w:p>
    <w:p w14:paraId="727845CE" w14:textId="44224AEA" w:rsidR="002D3B79" w:rsidRPr="00B073D8" w:rsidRDefault="00FC2CA5" w:rsidP="00FC2CA5">
      <w:pPr>
        <w:spacing w:after="0"/>
        <w:ind w:left="720"/>
        <w:rPr>
          <w:b/>
          <w:bCs/>
          <w:lang w:val="es-419"/>
        </w:rPr>
      </w:pPr>
      <w:r w:rsidRPr="00B073D8">
        <w:rPr>
          <w:rFonts w:ascii="Calibri" w:hAnsi="Calibri"/>
          <w:lang w:val="es-419"/>
        </w:rPr>
        <w:t>1</w:t>
      </w:r>
      <w:r w:rsidRPr="00B073D8">
        <w:rPr>
          <w:rFonts w:ascii="Calibri" w:hAnsi="Calibri"/>
          <w:lang w:val="es-419"/>
        </w:rPr>
        <w:tab/>
        <w:t>Sí</w:t>
      </w:r>
    </w:p>
    <w:p w14:paraId="712DFC20" w14:textId="48DC0BB7" w:rsidR="00FC2CA5" w:rsidRPr="00B073D8" w:rsidRDefault="1D4F8DD3" w:rsidP="1D4F8DD3">
      <w:pPr>
        <w:spacing w:line="257" w:lineRule="auto"/>
        <w:ind w:left="-20" w:right="-20" w:firstLine="720"/>
        <w:rPr>
          <w:rFonts w:ascii="Calibri" w:eastAsia="Calibri" w:hAnsi="Calibri" w:cs="Calibri"/>
          <w:b/>
          <w:bCs/>
          <w:i/>
          <w:iCs/>
          <w:lang w:val="es-419"/>
        </w:rPr>
      </w:pPr>
      <w:r w:rsidRPr="1D4F8DD3">
        <w:rPr>
          <w:rFonts w:ascii="Calibri" w:hAnsi="Calibri"/>
          <w:lang w:val="es-419"/>
        </w:rPr>
        <w:t>0</w:t>
      </w:r>
      <w:r w:rsidR="00FC2CA5">
        <w:tab/>
      </w:r>
      <w:r w:rsidRPr="1D4F8DD3">
        <w:rPr>
          <w:rFonts w:ascii="Calibri" w:hAnsi="Calibri"/>
          <w:lang w:val="es-419"/>
        </w:rPr>
        <w:t xml:space="preserve">No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lang w:val="es-419"/>
        </w:rPr>
        <w:t xml:space="preserve">GO TO </w:t>
      </w:r>
      <w:r w:rsidRPr="1D4F8DD3">
        <w:rPr>
          <w:rFonts w:ascii="Calibri" w:eastAsia="Calibri" w:hAnsi="Calibri" w:cs="Calibri"/>
          <w:b/>
          <w:bCs/>
          <w:i/>
          <w:iCs/>
          <w:lang w:val="es-419"/>
        </w:rPr>
        <w:t>PRESHOR</w:t>
      </w:r>
    </w:p>
    <w:p w14:paraId="19921199" w14:textId="5DE9B13D" w:rsidR="00FC2CA5" w:rsidRPr="00B073D8" w:rsidRDefault="1D4F8DD3" w:rsidP="1D4F8DD3">
      <w:pPr>
        <w:spacing w:line="257"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i/>
          <w:iCs/>
          <w:lang w:val="es-419"/>
        </w:rPr>
        <w:t>GO TO PRESHOR</w:t>
      </w:r>
    </w:p>
    <w:p w14:paraId="7E11BAFF" w14:textId="4354BAD2" w:rsidR="0D8D8F81" w:rsidRPr="00B073D8" w:rsidRDefault="0E2559D7" w:rsidP="00361C37">
      <w:pPr>
        <w:pStyle w:val="ListParagraph"/>
        <w:numPr>
          <w:ilvl w:val="0"/>
          <w:numId w:val="131"/>
        </w:numPr>
        <w:rPr>
          <w:rFonts w:ascii="Calibri" w:eastAsia="Calibri" w:hAnsi="Calibri" w:cs="Calibri"/>
          <w:lang w:val="es-419"/>
        </w:rPr>
      </w:pPr>
      <w:r w:rsidRPr="0E2559D7">
        <w:rPr>
          <w:rFonts w:ascii="Calibri" w:hAnsi="Calibri"/>
          <w:lang w:val="es-419"/>
        </w:rPr>
        <w:t>[TESTTHER2] ¿Qué formulaciones de testosterona ha usado? Seleccione todas las opciones que correspondan.</w:t>
      </w:r>
    </w:p>
    <w:p w14:paraId="15292D5B" w14:textId="4CAD28FA" w:rsidR="0D8D8F81" w:rsidRPr="00B073D8" w:rsidRDefault="00805A61" w:rsidP="001609F6">
      <w:pPr>
        <w:spacing w:after="0"/>
        <w:ind w:left="720"/>
        <w:rPr>
          <w:rFonts w:eastAsiaTheme="minorEastAsia"/>
          <w:lang w:val="es-419"/>
        </w:rPr>
      </w:pPr>
      <w:r w:rsidRPr="00B073D8">
        <w:rPr>
          <w:rFonts w:ascii="Calibri" w:hAnsi="Calibri"/>
          <w:lang w:val="es-419"/>
        </w:rPr>
        <w:t>0</w:t>
      </w:r>
      <w:r w:rsidRPr="00B073D8">
        <w:rPr>
          <w:rFonts w:ascii="Calibri" w:hAnsi="Calibri"/>
          <w:lang w:val="es-419"/>
        </w:rPr>
        <w:tab/>
        <w:t>Gel o crema</w:t>
      </w:r>
    </w:p>
    <w:p w14:paraId="7FFBB9ED" w14:textId="20E613E7" w:rsidR="0D8D8F81" w:rsidRPr="00B073D8" w:rsidRDefault="00805A61" w:rsidP="001609F6">
      <w:pPr>
        <w:spacing w:after="0"/>
        <w:ind w:left="720"/>
        <w:rPr>
          <w:rFonts w:eastAsiaTheme="minorEastAsia"/>
          <w:lang w:val="es-419"/>
        </w:rPr>
      </w:pPr>
      <w:r w:rsidRPr="00B073D8">
        <w:rPr>
          <w:rFonts w:ascii="Calibri" w:hAnsi="Calibri"/>
          <w:lang w:val="es-419"/>
        </w:rPr>
        <w:lastRenderedPageBreak/>
        <w:t>1</w:t>
      </w:r>
      <w:r w:rsidRPr="00B073D8">
        <w:rPr>
          <w:rFonts w:ascii="Calibri" w:hAnsi="Calibri"/>
          <w:lang w:val="es-419"/>
        </w:rPr>
        <w:tab/>
        <w:t>In</w:t>
      </w:r>
      <w:r w:rsidR="005C0E35" w:rsidRPr="00B073D8">
        <w:rPr>
          <w:rFonts w:ascii="Calibri" w:hAnsi="Calibri"/>
          <w:lang w:val="es-419"/>
        </w:rPr>
        <w:t>y</w:t>
      </w:r>
      <w:r w:rsidRPr="00B073D8">
        <w:rPr>
          <w:rFonts w:ascii="Calibri" w:hAnsi="Calibri"/>
          <w:lang w:val="es-419"/>
        </w:rPr>
        <w:t>ección</w:t>
      </w:r>
    </w:p>
    <w:p w14:paraId="2508BFE9" w14:textId="3B3EAD14" w:rsidR="0D8D8F81" w:rsidRPr="00B073D8" w:rsidRDefault="00805A61" w:rsidP="001609F6">
      <w:pPr>
        <w:spacing w:after="0"/>
        <w:ind w:left="720"/>
        <w:rPr>
          <w:rFonts w:eastAsiaTheme="minorEastAsia"/>
          <w:lang w:val="es-419"/>
        </w:rPr>
      </w:pPr>
      <w:r w:rsidRPr="00B073D8">
        <w:rPr>
          <w:rFonts w:ascii="Calibri" w:hAnsi="Calibri"/>
          <w:lang w:val="es-419"/>
        </w:rPr>
        <w:t>2</w:t>
      </w:r>
      <w:r w:rsidRPr="00B073D8">
        <w:rPr>
          <w:rFonts w:ascii="Calibri" w:hAnsi="Calibri"/>
          <w:lang w:val="es-419"/>
        </w:rPr>
        <w:tab/>
        <w:t>Parche cutáneo</w:t>
      </w:r>
    </w:p>
    <w:p w14:paraId="22A3957A" w14:textId="23DB4B4E" w:rsidR="0D8D8F81" w:rsidRPr="00B073D8" w:rsidRDefault="00805A61" w:rsidP="001609F6">
      <w:pPr>
        <w:spacing w:after="0"/>
        <w:ind w:left="720"/>
        <w:rPr>
          <w:rFonts w:eastAsiaTheme="minorEastAsia"/>
          <w:lang w:val="es-419"/>
        </w:rPr>
      </w:pPr>
      <w:r w:rsidRPr="00B073D8">
        <w:rPr>
          <w:rFonts w:ascii="Calibri" w:hAnsi="Calibri"/>
          <w:lang w:val="es-419"/>
        </w:rPr>
        <w:t>3</w:t>
      </w:r>
      <w:r w:rsidRPr="00B073D8">
        <w:rPr>
          <w:rFonts w:ascii="Calibri" w:hAnsi="Calibri"/>
          <w:lang w:val="es-419"/>
        </w:rPr>
        <w:tab/>
        <w:t>Pastillas</w:t>
      </w:r>
      <w:r w:rsidRPr="00B073D8">
        <w:rPr>
          <w:rFonts w:ascii="Calibri" w:hAnsi="Calibri"/>
          <w:strike/>
          <w:lang w:val="es-419"/>
        </w:rPr>
        <w:t xml:space="preserve"> </w:t>
      </w:r>
    </w:p>
    <w:p w14:paraId="548CC79D" w14:textId="1890E5D6" w:rsidR="0D8D8F81" w:rsidRPr="00B073D8" w:rsidRDefault="00805A61" w:rsidP="001609F6">
      <w:pPr>
        <w:spacing w:after="0"/>
        <w:ind w:left="720"/>
        <w:rPr>
          <w:rFonts w:eastAsiaTheme="minorEastAsia"/>
          <w:lang w:val="es-419"/>
        </w:rPr>
      </w:pPr>
      <w:r w:rsidRPr="00B073D8">
        <w:rPr>
          <w:rFonts w:ascii="Calibri" w:hAnsi="Calibri"/>
          <w:lang w:val="es-419"/>
        </w:rPr>
        <w:t>4</w:t>
      </w:r>
      <w:r w:rsidRPr="00B073D8">
        <w:rPr>
          <w:rFonts w:ascii="Calibri" w:hAnsi="Calibri"/>
          <w:lang w:val="es-419"/>
        </w:rPr>
        <w:tab/>
        <w:t>Chicle o parche en el interior de la mejilla</w:t>
      </w:r>
    </w:p>
    <w:p w14:paraId="21CB4504" w14:textId="3D26971F" w:rsidR="4B3E5E64" w:rsidRPr="00B073D8" w:rsidRDefault="1D4F8DD3" w:rsidP="5D3DEFD9">
      <w:pPr>
        <w:ind w:left="720"/>
        <w:rPr>
          <w:rFonts w:eastAsiaTheme="minorEastAsia"/>
          <w:lang w:val="es-419"/>
        </w:rPr>
      </w:pPr>
      <w:r w:rsidRPr="1D4F8DD3">
        <w:rPr>
          <w:rFonts w:ascii="Calibri" w:hAnsi="Calibri"/>
          <w:lang w:val="es-419"/>
        </w:rPr>
        <w:t>5</w:t>
      </w:r>
      <w:r w:rsidR="00805A61">
        <w:tab/>
      </w:r>
      <w:r w:rsidRPr="1D4F8DD3">
        <w:rPr>
          <w:rFonts w:ascii="Calibri" w:hAnsi="Calibri"/>
          <w:lang w:val="es-419"/>
        </w:rPr>
        <w:t>Implante de liberación lenta (cilindros de testosterona)</w:t>
      </w:r>
    </w:p>
    <w:p w14:paraId="4CA3E3BE" w14:textId="666FBE76" w:rsidR="5D3DEFD9" w:rsidRDefault="1D4F8DD3" w:rsidP="1D4F8DD3">
      <w:pPr>
        <w:spacing w:line="257"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i/>
          <w:iCs/>
          <w:lang w:val="es-419"/>
        </w:rPr>
        <w:t>GO TO TESTTHER3</w:t>
      </w:r>
    </w:p>
    <w:p w14:paraId="636926A4" w14:textId="4C1DE68F" w:rsidR="0D8D8F81" w:rsidRPr="00B073D8" w:rsidRDefault="0E2559D7" w:rsidP="00361C37">
      <w:pPr>
        <w:pStyle w:val="ListParagraph"/>
        <w:numPr>
          <w:ilvl w:val="0"/>
          <w:numId w:val="131"/>
        </w:numPr>
        <w:rPr>
          <w:rFonts w:ascii="Calibri" w:eastAsia="Calibri" w:hAnsi="Calibri" w:cs="Calibri"/>
          <w:lang w:val="es-419"/>
        </w:rPr>
      </w:pPr>
      <w:r w:rsidRPr="0E2559D7">
        <w:rPr>
          <w:rFonts w:ascii="Calibri" w:hAnsi="Calibri"/>
          <w:lang w:val="es-419"/>
        </w:rPr>
        <w:t xml:space="preserve">[TESTTHER3] ¿Cuántos años tenía </w:t>
      </w:r>
      <w:r w:rsidRPr="0E2559D7">
        <w:rPr>
          <w:rFonts w:ascii="Calibri" w:hAnsi="Calibri"/>
          <w:b/>
          <w:bCs/>
          <w:lang w:val="es-419"/>
        </w:rPr>
        <w:t>la primera vez</w:t>
      </w:r>
      <w:r w:rsidRPr="0E2559D7">
        <w:rPr>
          <w:rFonts w:ascii="Calibri" w:hAnsi="Calibri"/>
          <w:lang w:val="es-419"/>
        </w:rPr>
        <w:t xml:space="preserve"> que usó un tratamiento con testosterona?</w:t>
      </w:r>
    </w:p>
    <w:p w14:paraId="78635B73" w14:textId="03271582" w:rsidR="0D8D8F81" w:rsidRPr="00B073D8" w:rsidRDefault="1D4F8DD3" w:rsidP="1D4F8DD3">
      <w:pPr>
        <w:spacing w:after="0"/>
        <w:ind w:firstLine="720"/>
        <w:rPr>
          <w:rFonts w:eastAsiaTheme="minorEastAsia"/>
          <w:lang w:val="es-419"/>
        </w:rPr>
      </w:pPr>
      <w:r w:rsidRPr="1D4F8DD3">
        <w:rPr>
          <w:rFonts w:ascii="Calibri" w:hAnsi="Calibri"/>
          <w:lang w:val="es-419"/>
        </w:rPr>
        <w:t>|__|__| Edad</w:t>
      </w:r>
    </w:p>
    <w:p w14:paraId="54C31A26" w14:textId="059DE045" w:rsidR="5D3DEFD9" w:rsidRDefault="1D4F8DD3" w:rsidP="1D4F8DD3">
      <w:pPr>
        <w:spacing w:after="0" w:line="257"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b/>
          <w:bCs/>
          <w:i/>
          <w:iCs/>
          <w:lang w:val="es-419"/>
        </w:rPr>
        <w:t>à</w:t>
      </w:r>
      <w:r w:rsidRPr="1D4F8DD3">
        <w:rPr>
          <w:rFonts w:ascii="Calibri" w:eastAsia="Calibri" w:hAnsi="Calibri" w:cs="Calibri"/>
          <w:b/>
          <w:bCs/>
          <w:i/>
          <w:iCs/>
          <w:lang w:val="es-419"/>
        </w:rPr>
        <w:t xml:space="preserve"> GO TO TESTTHER4</w:t>
      </w:r>
    </w:p>
    <w:p w14:paraId="6E93D062" w14:textId="3B778239" w:rsidR="5D3DEFD9" w:rsidRDefault="303A489D" w:rsidP="303A489D">
      <w:pPr>
        <w:spacing w:after="0"/>
        <w:ind w:left="-20" w:right="-20"/>
        <w:rPr>
          <w:rFonts w:ascii="Calibri" w:eastAsia="Calibri" w:hAnsi="Calibri" w:cs="Calibri"/>
          <w:b/>
          <w:bCs/>
          <w:i/>
          <w:iCs/>
          <w:color w:val="000000" w:themeColor="text1"/>
          <w:sz w:val="19"/>
          <w:szCs w:val="19"/>
          <w:lang w:val="es-419"/>
        </w:rPr>
      </w:pPr>
      <w:r w:rsidRPr="303A489D">
        <w:rPr>
          <w:rFonts w:ascii="Calibri" w:eastAsia="Calibri" w:hAnsi="Calibri" w:cs="Calibri"/>
          <w:b/>
          <w:bCs/>
          <w:i/>
          <w:iCs/>
          <w:color w:val="000000" w:themeColor="text1"/>
          <w:sz w:val="19"/>
          <w:szCs w:val="19"/>
          <w:lang w:val="es-419"/>
        </w:rPr>
        <w:t xml:space="preserve">[RANGE CHECK: min= 0, max= age] </w:t>
      </w:r>
    </w:p>
    <w:p w14:paraId="160D1622" w14:textId="50F7482A" w:rsidR="1D4F8DD3" w:rsidRDefault="1D4F8DD3" w:rsidP="1D4F8DD3">
      <w:pPr>
        <w:spacing w:after="0" w:line="257" w:lineRule="auto"/>
        <w:ind w:left="-20" w:right="-20"/>
        <w:rPr>
          <w:rFonts w:ascii="Calibri" w:eastAsia="Calibri" w:hAnsi="Calibri" w:cs="Calibri"/>
          <w:b/>
          <w:bCs/>
          <w:lang w:val="es-419"/>
        </w:rPr>
      </w:pPr>
    </w:p>
    <w:p w14:paraId="3C00529C" w14:textId="4D3AC205" w:rsidR="5D3DEFD9" w:rsidRDefault="1D4F8DD3" w:rsidP="1D4F8DD3">
      <w:pPr>
        <w:spacing w:after="0" w:line="257" w:lineRule="auto"/>
        <w:ind w:left="-20" w:right="-20"/>
        <w:rPr>
          <w:rFonts w:ascii="Calibri" w:eastAsia="Calibri" w:hAnsi="Calibri" w:cs="Calibri"/>
          <w:b/>
          <w:bCs/>
          <w:lang w:val="es-419"/>
        </w:rPr>
      </w:pPr>
      <w:r w:rsidRPr="1D4F8DD3">
        <w:rPr>
          <w:rFonts w:ascii="Calibri" w:eastAsia="Calibri" w:hAnsi="Calibri" w:cs="Calibri"/>
          <w:b/>
          <w:bCs/>
          <w:lang w:val="es-419"/>
        </w:rPr>
        <w:t xml:space="preserve">[IF TESTTHER2 = 5 ONLY, DO NOT DISPLAY TESTTHER4. </w:t>
      </w:r>
    </w:p>
    <w:p w14:paraId="296EB606" w14:textId="67EE7477" w:rsidR="5D3DEFD9" w:rsidRDefault="1D4F8DD3" w:rsidP="1D4F8DD3">
      <w:pPr>
        <w:spacing w:after="0"/>
        <w:rPr>
          <w:rFonts w:ascii="Calibri" w:eastAsia="Calibri" w:hAnsi="Calibri" w:cs="Calibri"/>
          <w:lang w:val="es-419"/>
        </w:rPr>
      </w:pPr>
      <w:r w:rsidRPr="1D4F8DD3">
        <w:rPr>
          <w:rFonts w:ascii="Calibri" w:eastAsia="Calibri" w:hAnsi="Calibri" w:cs="Calibri"/>
          <w:b/>
          <w:bCs/>
          <w:lang w:val="es-419"/>
        </w:rPr>
        <w:t>OTHERWISE, DISPLAY TESTTHER4.]</w:t>
      </w:r>
    </w:p>
    <w:p w14:paraId="09F8B620" w14:textId="0D9D08AD" w:rsidR="0D8D8F81" w:rsidRPr="00B073D8" w:rsidRDefault="0E2559D7" w:rsidP="00361C37">
      <w:pPr>
        <w:pStyle w:val="ListParagraph"/>
        <w:numPr>
          <w:ilvl w:val="0"/>
          <w:numId w:val="131"/>
        </w:numPr>
        <w:rPr>
          <w:rFonts w:ascii="Calibri" w:eastAsia="Calibri" w:hAnsi="Calibri" w:cs="Calibri"/>
          <w:lang w:val="es-419"/>
        </w:rPr>
      </w:pPr>
      <w:r w:rsidRPr="0E2559D7">
        <w:rPr>
          <w:rFonts w:ascii="Calibri" w:hAnsi="Calibri"/>
          <w:lang w:val="es-419"/>
        </w:rPr>
        <w:t>[TESTTHER4] ¿Con qué frecuencia usó el tratamiento con testosterona? Si actualmente usa tratamiento con testosterona, ¿con qué frecuencia lo usa?</w:t>
      </w:r>
    </w:p>
    <w:p w14:paraId="0369A156" w14:textId="4AB82954" w:rsidR="0D8D8F81" w:rsidRPr="00B073D8" w:rsidRDefault="00D07291" w:rsidP="00D07291">
      <w:pPr>
        <w:spacing w:after="0"/>
        <w:ind w:left="720"/>
        <w:rPr>
          <w:rFonts w:eastAsiaTheme="minorEastAsia"/>
          <w:lang w:val="es-419"/>
        </w:rPr>
      </w:pPr>
      <w:r w:rsidRPr="00B073D8">
        <w:rPr>
          <w:rFonts w:ascii="Calibri" w:hAnsi="Calibri"/>
          <w:lang w:val="es-419"/>
        </w:rPr>
        <w:t>0</w:t>
      </w:r>
      <w:r w:rsidRPr="00B073D8">
        <w:rPr>
          <w:rFonts w:ascii="Calibri" w:hAnsi="Calibri"/>
          <w:lang w:val="es-419"/>
        </w:rPr>
        <w:tab/>
        <w:t>Varias veces al día</w:t>
      </w:r>
    </w:p>
    <w:p w14:paraId="2F6C8F59" w14:textId="73EEDD8B" w:rsidR="0D8D8F81" w:rsidRPr="00B073D8" w:rsidRDefault="00D07291" w:rsidP="00D07291">
      <w:pPr>
        <w:spacing w:after="0"/>
        <w:ind w:left="720"/>
        <w:rPr>
          <w:rFonts w:eastAsiaTheme="minorEastAsia"/>
          <w:lang w:val="es-419"/>
        </w:rPr>
      </w:pPr>
      <w:r w:rsidRPr="00B073D8">
        <w:rPr>
          <w:rFonts w:ascii="Calibri" w:hAnsi="Calibri"/>
          <w:lang w:val="es-419"/>
        </w:rPr>
        <w:t>1</w:t>
      </w:r>
      <w:r w:rsidRPr="00B073D8">
        <w:rPr>
          <w:rFonts w:ascii="Calibri" w:hAnsi="Calibri"/>
          <w:lang w:val="es-419"/>
        </w:rPr>
        <w:tab/>
        <w:t>A diario</w:t>
      </w:r>
    </w:p>
    <w:p w14:paraId="7E5D6E69" w14:textId="3E0B944C" w:rsidR="0D8D8F81" w:rsidRPr="00B073D8" w:rsidRDefault="00D07291" w:rsidP="00D07291">
      <w:pPr>
        <w:spacing w:after="0"/>
        <w:ind w:left="720"/>
        <w:rPr>
          <w:rFonts w:eastAsiaTheme="minorEastAsia"/>
          <w:lang w:val="es-419"/>
        </w:rPr>
      </w:pPr>
      <w:r w:rsidRPr="00B073D8">
        <w:rPr>
          <w:rFonts w:ascii="Calibri" w:hAnsi="Calibri"/>
          <w:lang w:val="es-419"/>
        </w:rPr>
        <w:t>2</w:t>
      </w:r>
      <w:r w:rsidRPr="00B073D8">
        <w:rPr>
          <w:rFonts w:ascii="Calibri" w:hAnsi="Calibri"/>
          <w:lang w:val="es-419"/>
        </w:rPr>
        <w:tab/>
        <w:t>Cada unos cuantos días</w:t>
      </w:r>
    </w:p>
    <w:p w14:paraId="521EBA63" w14:textId="3844ADC2" w:rsidR="0D8D8F81" w:rsidRPr="00B073D8" w:rsidRDefault="00D07291" w:rsidP="00D07291">
      <w:pPr>
        <w:spacing w:after="0"/>
        <w:ind w:left="720"/>
        <w:rPr>
          <w:rFonts w:eastAsiaTheme="minorEastAsia"/>
          <w:lang w:val="es-419"/>
        </w:rPr>
      </w:pPr>
      <w:r w:rsidRPr="00B073D8">
        <w:rPr>
          <w:rFonts w:ascii="Calibri" w:hAnsi="Calibri"/>
          <w:lang w:val="es-419"/>
        </w:rPr>
        <w:t>3</w:t>
      </w:r>
      <w:r w:rsidRPr="00B073D8">
        <w:rPr>
          <w:rFonts w:ascii="Calibri" w:hAnsi="Calibri"/>
          <w:lang w:val="es-419"/>
        </w:rPr>
        <w:tab/>
        <w:t>Una vez a la semana</w:t>
      </w:r>
    </w:p>
    <w:p w14:paraId="1F2C19AC" w14:textId="230F937E" w:rsidR="0D8D8F81" w:rsidRPr="00B073D8" w:rsidRDefault="00D07291" w:rsidP="00D07291">
      <w:pPr>
        <w:spacing w:after="0"/>
        <w:ind w:left="720"/>
        <w:rPr>
          <w:rFonts w:eastAsiaTheme="minorEastAsia"/>
          <w:lang w:val="es-419"/>
        </w:rPr>
      </w:pPr>
      <w:r w:rsidRPr="00B073D8">
        <w:rPr>
          <w:rFonts w:ascii="Calibri" w:hAnsi="Calibri"/>
          <w:lang w:val="es-419"/>
        </w:rPr>
        <w:t>4</w:t>
      </w:r>
      <w:r w:rsidRPr="00B073D8">
        <w:rPr>
          <w:rFonts w:ascii="Calibri" w:hAnsi="Calibri"/>
          <w:lang w:val="es-419"/>
        </w:rPr>
        <w:tab/>
        <w:t>Pocas veces al mes</w:t>
      </w:r>
    </w:p>
    <w:p w14:paraId="538D5E82" w14:textId="5D6B6702" w:rsidR="0D8D8F81" w:rsidRPr="00B073D8" w:rsidRDefault="1D4F8DD3" w:rsidP="5D3DEFD9">
      <w:pPr>
        <w:ind w:left="720"/>
        <w:rPr>
          <w:rFonts w:eastAsiaTheme="minorEastAsia"/>
          <w:lang w:val="es-419"/>
        </w:rPr>
      </w:pPr>
      <w:r w:rsidRPr="1D4F8DD3">
        <w:rPr>
          <w:rFonts w:ascii="Calibri" w:hAnsi="Calibri"/>
          <w:lang w:val="es-419"/>
        </w:rPr>
        <w:t>5</w:t>
      </w:r>
      <w:r w:rsidR="00D07291">
        <w:tab/>
      </w:r>
      <w:r w:rsidRPr="1D4F8DD3">
        <w:rPr>
          <w:rFonts w:ascii="Calibri" w:hAnsi="Calibri"/>
          <w:lang w:val="es-419"/>
        </w:rPr>
        <w:t>Rara vez</w:t>
      </w:r>
    </w:p>
    <w:p w14:paraId="12A8A939" w14:textId="7532A9C8" w:rsidR="5D3DEFD9" w:rsidRDefault="1D4F8DD3" w:rsidP="1D4F8DD3">
      <w:pPr>
        <w:ind w:left="720"/>
        <w:rPr>
          <w:rFonts w:ascii="Calibri" w:eastAsia="Calibri" w:hAnsi="Calibri" w:cs="Calibri"/>
          <w:lang w:val="es-419"/>
        </w:rPr>
      </w:pPr>
      <w:r w:rsidRPr="1D4F8DD3">
        <w:rPr>
          <w:rFonts w:ascii="Calibri" w:eastAsia="Calibri" w:hAnsi="Calibri" w:cs="Calibri"/>
          <w:i/>
          <w:iCs/>
          <w:lang w:val="es-419"/>
        </w:rPr>
        <w:t>NO RESPONSE</w:t>
      </w:r>
      <w:r w:rsidRPr="1D4F8DD3">
        <w:rPr>
          <w:rFonts w:ascii="Calibri" w:eastAsia="Calibri" w:hAnsi="Calibri" w:cs="Calibri"/>
          <w:b/>
          <w:bCs/>
          <w:i/>
          <w:iCs/>
          <w:lang w:val="es-419"/>
        </w:rPr>
        <w:t xml:space="preserve">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i/>
          <w:iCs/>
          <w:lang w:val="es-419"/>
        </w:rPr>
        <w:t>GO TO TESTTHER5</w:t>
      </w:r>
    </w:p>
    <w:p w14:paraId="2756A478" w14:textId="64193CDF" w:rsidR="0D8D8F81" w:rsidRPr="00B073D8" w:rsidRDefault="0E2559D7" w:rsidP="00361C37">
      <w:pPr>
        <w:pStyle w:val="ListParagraph"/>
        <w:numPr>
          <w:ilvl w:val="0"/>
          <w:numId w:val="131"/>
        </w:numPr>
        <w:rPr>
          <w:rFonts w:ascii="Calibri" w:eastAsia="Calibri" w:hAnsi="Calibri" w:cs="Calibri"/>
          <w:lang w:val="es-419"/>
        </w:rPr>
      </w:pPr>
      <w:r w:rsidRPr="0E2559D7">
        <w:rPr>
          <w:rFonts w:ascii="Calibri" w:hAnsi="Calibri"/>
          <w:lang w:val="es-419"/>
        </w:rPr>
        <w:t xml:space="preserve">[TESTTHER5] ¿Cuántos años tenía la </w:t>
      </w:r>
      <w:r w:rsidRPr="0E2559D7">
        <w:rPr>
          <w:rFonts w:ascii="Calibri" w:hAnsi="Calibri"/>
          <w:b/>
          <w:bCs/>
          <w:lang w:val="es-419"/>
        </w:rPr>
        <w:t>última vez</w:t>
      </w:r>
      <w:r w:rsidRPr="0E2559D7">
        <w:rPr>
          <w:rFonts w:ascii="Calibri" w:hAnsi="Calibri"/>
          <w:lang w:val="es-419"/>
        </w:rPr>
        <w:t xml:space="preserve"> que usó tratamiento con testosterona? Si recibe tratamiento con testosterona actualmente, anote su edad actual.</w:t>
      </w:r>
    </w:p>
    <w:p w14:paraId="57D81443" w14:textId="1307D124" w:rsidR="00886E3E" w:rsidRPr="00B073D8" w:rsidRDefault="1D4F8DD3" w:rsidP="5D3DEFD9">
      <w:pPr>
        <w:ind w:left="360" w:firstLine="360"/>
        <w:rPr>
          <w:rFonts w:eastAsiaTheme="minorEastAsia"/>
          <w:lang w:val="es-419"/>
        </w:rPr>
      </w:pPr>
      <w:r w:rsidRPr="1D4F8DD3">
        <w:rPr>
          <w:rFonts w:ascii="Calibri" w:hAnsi="Calibri"/>
          <w:lang w:val="es-419"/>
        </w:rPr>
        <w:t>|__|__| Edad</w:t>
      </w:r>
    </w:p>
    <w:p w14:paraId="37B01EAF" w14:textId="0E62717E" w:rsidR="5D3DEFD9" w:rsidRDefault="1D4F8DD3" w:rsidP="1D4F8DD3">
      <w:pPr>
        <w:spacing w:line="257"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b/>
          <w:bCs/>
          <w:i/>
          <w:iCs/>
          <w:lang w:val="es-419"/>
        </w:rPr>
        <w:t>à</w:t>
      </w:r>
      <w:r w:rsidRPr="1D4F8DD3">
        <w:rPr>
          <w:rFonts w:ascii="Calibri" w:eastAsia="Calibri" w:hAnsi="Calibri" w:cs="Calibri"/>
          <w:b/>
          <w:bCs/>
          <w:i/>
          <w:iCs/>
          <w:lang w:val="es-419"/>
        </w:rPr>
        <w:t xml:space="preserve"> GO TO PRESHOR</w:t>
      </w:r>
    </w:p>
    <w:p w14:paraId="2D4C0A4A" w14:textId="6DB2671F" w:rsidR="0D8D8F81" w:rsidRPr="00B073D8" w:rsidRDefault="303A489D" w:rsidP="303A489D">
      <w:pPr>
        <w:pStyle w:val="ListParagraph"/>
        <w:numPr>
          <w:ilvl w:val="0"/>
          <w:numId w:val="132"/>
        </w:numPr>
        <w:ind w:right="-20"/>
        <w:rPr>
          <w:rFonts w:eastAsiaTheme="minorEastAsia"/>
          <w:lang w:val="es-419"/>
        </w:rPr>
      </w:pPr>
      <w:r w:rsidRPr="303A489D">
        <w:rPr>
          <w:rFonts w:ascii="Calibri" w:eastAsia="Calibri" w:hAnsi="Calibri" w:cs="Calibri"/>
          <w:b/>
          <w:bCs/>
          <w:i/>
          <w:iCs/>
          <w:color w:val="000000" w:themeColor="text1"/>
          <w:sz w:val="19"/>
          <w:szCs w:val="19"/>
          <w:lang w:val="es-419"/>
        </w:rPr>
        <w:t xml:space="preserve">[RANGE CHECK: min= 0, max= age] </w:t>
      </w:r>
      <w:r w:rsidRPr="303A489D">
        <w:rPr>
          <w:lang w:val="es-419"/>
        </w:rPr>
        <w:t>[PRESHOR] ¿Ha tomado alguna vez otro(s) tipo(s) de hormonas (como las bioidénticas) con receta o de venta libre?</w:t>
      </w:r>
    </w:p>
    <w:p w14:paraId="2FCB6509" w14:textId="5D62C868" w:rsidR="00886E3E" w:rsidRPr="00B073D8" w:rsidRDefault="003C1173" w:rsidP="003C1173">
      <w:pPr>
        <w:spacing w:before="60" w:after="0" w:line="240" w:lineRule="auto"/>
        <w:ind w:left="720"/>
        <w:rPr>
          <w:rFonts w:eastAsia="Calibri" w:cstheme="minorHAnsi"/>
          <w:lang w:val="es-419"/>
        </w:rPr>
      </w:pPr>
      <w:r w:rsidRPr="00B073D8">
        <w:rPr>
          <w:lang w:val="es-419"/>
        </w:rPr>
        <w:t>1</w:t>
      </w:r>
      <w:r w:rsidRPr="00B073D8">
        <w:rPr>
          <w:lang w:val="es-419"/>
        </w:rPr>
        <w:tab/>
        <w:t>Sí</w:t>
      </w:r>
    </w:p>
    <w:p w14:paraId="2BA41BEA" w14:textId="002D12F6" w:rsidR="00886E3E" w:rsidRPr="00B073D8" w:rsidRDefault="1D4F8DD3" w:rsidP="1D4F8DD3">
      <w:pPr>
        <w:spacing w:after="0" w:line="240" w:lineRule="auto"/>
        <w:ind w:left="-20" w:right="-20" w:firstLine="720"/>
        <w:rPr>
          <w:rFonts w:ascii="Calibri" w:eastAsia="Calibri" w:hAnsi="Calibri" w:cs="Calibri"/>
          <w:b/>
          <w:bCs/>
          <w:lang w:val="es-419"/>
        </w:rPr>
      </w:pPr>
      <w:r w:rsidRPr="1D4F8DD3">
        <w:rPr>
          <w:lang w:val="es-419"/>
        </w:rPr>
        <w:t>0</w:t>
      </w:r>
      <w:r w:rsidR="003C1173">
        <w:tab/>
      </w:r>
      <w:r w:rsidRPr="1D4F8DD3">
        <w:rPr>
          <w:lang w:val="es-419"/>
        </w:rPr>
        <w:t xml:space="preserve">No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lang w:val="es-419"/>
        </w:rPr>
        <w:t>GO TO PHYSICAL ACTIVITY SECTION</w:t>
      </w:r>
    </w:p>
    <w:p w14:paraId="1274215C" w14:textId="3422C3E5" w:rsidR="00886E3E" w:rsidRPr="00B073D8" w:rsidRDefault="1D4F8DD3" w:rsidP="1D4F8DD3">
      <w:pPr>
        <w:spacing w:before="60"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(ANY)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i/>
          <w:iCs/>
          <w:lang w:val="es-419"/>
        </w:rPr>
        <w:t>GO TO PHYSICAL ACTIVITY SECTION</w:t>
      </w:r>
    </w:p>
    <w:p w14:paraId="0C308BF5" w14:textId="77777777" w:rsidR="00886E3E" w:rsidRPr="00B073D8" w:rsidRDefault="00886E3E" w:rsidP="00043956">
      <w:pPr>
        <w:spacing w:after="0" w:line="240" w:lineRule="auto"/>
        <w:rPr>
          <w:rFonts w:eastAsia="Calibri" w:cstheme="minorHAnsi"/>
          <w:lang w:val="es-419"/>
        </w:rPr>
      </w:pPr>
    </w:p>
    <w:p w14:paraId="72C6C01B" w14:textId="306F7AF0" w:rsidR="00886E3E" w:rsidRPr="00B073D8" w:rsidRDefault="7A924FC6" w:rsidP="00CF1364">
      <w:pPr>
        <w:pStyle w:val="ListParagraph"/>
        <w:numPr>
          <w:ilvl w:val="0"/>
          <w:numId w:val="132"/>
        </w:numPr>
        <w:spacing w:after="120" w:line="240" w:lineRule="auto"/>
        <w:rPr>
          <w:rFonts w:eastAsia="Calibri"/>
          <w:lang w:val="es-419"/>
        </w:rPr>
      </w:pPr>
      <w:r w:rsidRPr="00B073D8">
        <w:rPr>
          <w:lang w:val="es-419"/>
        </w:rPr>
        <w:t xml:space="preserve">[PRESHOR2] ¿Qué otro(s) tipo(s) de hormonas tomó? </w:t>
      </w:r>
    </w:p>
    <w:p w14:paraId="4DC4CDF5" w14:textId="77777777" w:rsidR="00886E3E" w:rsidRPr="00B073D8" w:rsidRDefault="00886E3E" w:rsidP="00043956">
      <w:pPr>
        <w:tabs>
          <w:tab w:val="left" w:pos="7920"/>
        </w:tabs>
        <w:spacing w:after="0" w:line="240" w:lineRule="auto"/>
        <w:rPr>
          <w:rFonts w:eastAsia="Calibri" w:cstheme="minorHAnsi"/>
          <w:lang w:val="es-419"/>
        </w:rPr>
      </w:pPr>
      <w:r w:rsidRPr="00B073D8">
        <w:rPr>
          <w:noProof/>
          <w:lang w:val="es-419"/>
        </w:rPr>
        <mc:AlternateContent>
          <mc:Choice Requires="wps">
            <w:drawing>
              <wp:anchor distT="0" distB="0" distL="114300" distR="114300" simplePos="0" relativeHeight="251672576" behindDoc="0" locked="0" layoutInCell="1" allowOverlap="1" wp14:anchorId="0F1F07F3" wp14:editId="55F62066">
                <wp:simplePos x="0" y="0"/>
                <wp:positionH relativeFrom="column">
                  <wp:posOffset>514350</wp:posOffset>
                </wp:positionH>
                <wp:positionV relativeFrom="paragraph">
                  <wp:posOffset>5715</wp:posOffset>
                </wp:positionV>
                <wp:extent cx="2600325" cy="276225"/>
                <wp:effectExtent l="0" t="0" r="28575" b="28575"/>
                <wp:wrapNone/>
                <wp:docPr id="7566" name="Text Box 75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276225"/>
                        </a:xfrm>
                        <a:prstGeom prst="rect">
                          <a:avLst/>
                        </a:prstGeom>
                        <a:solidFill>
                          <a:srgbClr val="FFFFFF"/>
                        </a:solidFill>
                        <a:ln w="9525">
                          <a:solidFill>
                            <a:srgbClr val="000000"/>
                          </a:solidFill>
                          <a:miter lim="800000"/>
                          <a:headEnd/>
                          <a:tailEnd/>
                        </a:ln>
                      </wps:spPr>
                      <wps:txbx>
                        <w:txbxContent>
                          <w:p w14:paraId="549A5E71" w14:textId="77777777" w:rsidR="001E35A7" w:rsidRDefault="001E35A7" w:rsidP="00886E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0CA02A57">
              <v:shapetype id="_x0000_t202" coordsize="21600,21600" o:spt="202" path="m,l,21600r21600,l21600,xe" w14:anchorId="0F1F07F3">
                <v:stroke joinstyle="miter"/>
                <v:path gradientshapeok="t" o:connecttype="rect"/>
              </v:shapetype>
              <v:shape id="Text Box 7566" style="position:absolute;margin-left:40.5pt;margin-top:.45pt;width:204.75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">
                <v:textbox>
                  <w:txbxContent>
                    <w:p w:rsidR="001E35A7" w:rsidP="00886E3E" w:rsidRDefault="001E35A7" w14:paraId="672A6659" w14:textId="77777777"/>
                  </w:txbxContent>
                </v:textbox>
              </v:shape>
            </w:pict>
          </mc:Fallback>
        </mc:AlternateContent>
      </w:r>
    </w:p>
    <w:p w14:paraId="121E1D7A" w14:textId="77777777" w:rsidR="00886E3E" w:rsidRPr="00B073D8" w:rsidRDefault="00886E3E" w:rsidP="5D3DEFD9">
      <w:pPr>
        <w:spacing w:after="0" w:line="240" w:lineRule="auto"/>
        <w:rPr>
          <w:rFonts w:eastAsia="Calibri"/>
          <w:lang w:val="es-419"/>
        </w:rPr>
      </w:pPr>
    </w:p>
    <w:p w14:paraId="777502E1" w14:textId="52E7587C" w:rsidR="5D3DEFD9" w:rsidRDefault="1D4F8DD3" w:rsidP="1D4F8DD3">
      <w:pPr>
        <w:spacing w:before="60"/>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(ANY)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PRESHOR3</w:t>
      </w:r>
    </w:p>
    <w:p w14:paraId="1C3497EB" w14:textId="46783EA4" w:rsidR="5D3DEFD9" w:rsidRDefault="1D4F8DD3" w:rsidP="1D4F8DD3">
      <w:pPr>
        <w:tabs>
          <w:tab w:val="left" w:pos="690"/>
        </w:tabs>
        <w:spacing w:after="0" w:line="257" w:lineRule="auto"/>
        <w:ind w:left="-20" w:right="-20"/>
        <w:rPr>
          <w:rFonts w:ascii="Calibri" w:eastAsia="Calibri" w:hAnsi="Calibri" w:cs="Calibri"/>
          <w:b/>
          <w:bCs/>
          <w:lang w:val="es-419"/>
        </w:rPr>
      </w:pPr>
      <w:r w:rsidRPr="1D4F8DD3">
        <w:rPr>
          <w:rFonts w:ascii="Calibri" w:eastAsia="Calibri" w:hAnsi="Calibri" w:cs="Calibri"/>
          <w:b/>
          <w:bCs/>
          <w:lang w:val="es-419"/>
        </w:rPr>
        <w:t>[Piped text instructions for PRESHOR3 – PRESHOR6:</w:t>
      </w:r>
    </w:p>
    <w:p w14:paraId="181D6298" w14:textId="7307FE7C" w:rsidR="5D3DEFD9" w:rsidRDefault="303A489D" w:rsidP="1D4F8DD3">
      <w:pPr>
        <w:spacing w:after="0" w:line="240" w:lineRule="auto"/>
        <w:rPr>
          <w:rFonts w:ascii="Calibri" w:eastAsia="Calibri" w:hAnsi="Calibri" w:cs="Calibri"/>
          <w:lang w:val="es-419"/>
        </w:rPr>
      </w:pPr>
      <w:r w:rsidRPr="303A489D">
        <w:rPr>
          <w:rFonts w:ascii="Calibri" w:eastAsia="Calibri" w:hAnsi="Calibri" w:cs="Calibri"/>
          <w:b/>
          <w:bCs/>
          <w:lang w:val="es-419"/>
        </w:rPr>
        <w:lastRenderedPageBreak/>
        <w:t>FILL [MED] = [text from PRESHOR2] OR, if no text entered at PRESHOR2, fill [</w:t>
      </w:r>
      <w:proofErr w:type="spellStart"/>
      <w:r w:rsidRPr="303A489D">
        <w:rPr>
          <w:rFonts w:ascii="Calibri" w:eastAsia="Calibri" w:hAnsi="Calibri" w:cs="Calibri"/>
          <w:b/>
          <w:bCs/>
          <w:color w:val="000000" w:themeColor="text1"/>
          <w:lang w:val="en-US"/>
        </w:rPr>
        <w:t>el</w:t>
      </w:r>
      <w:proofErr w:type="spellEnd"/>
      <w:r w:rsidRPr="303A489D">
        <w:rPr>
          <w:rFonts w:ascii="Calibri" w:eastAsia="Calibri" w:hAnsi="Calibri" w:cs="Calibri"/>
          <w:b/>
          <w:bCs/>
          <w:color w:val="000000" w:themeColor="text1"/>
          <w:lang w:val="en-US"/>
        </w:rPr>
        <w:t xml:space="preserve"> </w:t>
      </w:r>
      <w:proofErr w:type="spellStart"/>
      <w:r w:rsidRPr="303A489D">
        <w:rPr>
          <w:rFonts w:ascii="Calibri" w:eastAsia="Calibri" w:hAnsi="Calibri" w:cs="Calibri"/>
          <w:b/>
          <w:bCs/>
          <w:color w:val="000000" w:themeColor="text1"/>
          <w:lang w:val="en-US"/>
        </w:rPr>
        <w:t>otro</w:t>
      </w:r>
      <w:proofErr w:type="spellEnd"/>
      <w:r w:rsidRPr="303A489D">
        <w:rPr>
          <w:rFonts w:ascii="Calibri" w:eastAsia="Calibri" w:hAnsi="Calibri" w:cs="Calibri"/>
          <w:b/>
          <w:bCs/>
          <w:color w:val="000000" w:themeColor="text1"/>
          <w:lang w:val="en-US"/>
        </w:rPr>
        <w:t xml:space="preserve"> </w:t>
      </w:r>
      <w:proofErr w:type="spellStart"/>
      <w:r w:rsidRPr="303A489D">
        <w:rPr>
          <w:rFonts w:ascii="Calibri" w:eastAsia="Calibri" w:hAnsi="Calibri" w:cs="Calibri"/>
          <w:b/>
          <w:bCs/>
          <w:color w:val="000000" w:themeColor="text1"/>
          <w:lang w:val="en-US"/>
        </w:rPr>
        <w:t>tipo</w:t>
      </w:r>
      <w:proofErr w:type="spellEnd"/>
      <w:r w:rsidRPr="303A489D">
        <w:rPr>
          <w:rFonts w:ascii="Calibri" w:eastAsia="Calibri" w:hAnsi="Calibri" w:cs="Calibri"/>
          <w:b/>
          <w:bCs/>
          <w:color w:val="000000" w:themeColor="text1"/>
          <w:lang w:val="en-US"/>
        </w:rPr>
        <w:t xml:space="preserve"> de </w:t>
      </w:r>
      <w:proofErr w:type="spellStart"/>
      <w:r w:rsidRPr="303A489D">
        <w:rPr>
          <w:rFonts w:ascii="Calibri" w:eastAsia="Calibri" w:hAnsi="Calibri" w:cs="Calibri"/>
          <w:b/>
          <w:bCs/>
          <w:color w:val="000000" w:themeColor="text1"/>
          <w:lang w:val="en-US"/>
        </w:rPr>
        <w:t>hormona</w:t>
      </w:r>
      <w:proofErr w:type="spellEnd"/>
      <w:r w:rsidRPr="303A489D">
        <w:rPr>
          <w:rFonts w:ascii="Calibri" w:eastAsia="Calibri" w:hAnsi="Calibri" w:cs="Calibri"/>
          <w:b/>
          <w:bCs/>
          <w:color w:val="000000" w:themeColor="text1"/>
          <w:lang w:val="en-US"/>
        </w:rPr>
        <w:t xml:space="preserve"> con </w:t>
      </w:r>
      <w:proofErr w:type="spellStart"/>
      <w:r w:rsidRPr="303A489D">
        <w:rPr>
          <w:rFonts w:ascii="Calibri" w:eastAsia="Calibri" w:hAnsi="Calibri" w:cs="Calibri"/>
          <w:b/>
          <w:bCs/>
          <w:color w:val="000000" w:themeColor="text1"/>
          <w:lang w:val="en-US"/>
        </w:rPr>
        <w:t>receta</w:t>
      </w:r>
      <w:proofErr w:type="spellEnd"/>
      <w:r w:rsidRPr="303A489D">
        <w:rPr>
          <w:rFonts w:ascii="Calibri" w:eastAsia="Calibri" w:hAnsi="Calibri" w:cs="Calibri"/>
          <w:lang w:val="es-419"/>
        </w:rPr>
        <w:t xml:space="preserve"> </w:t>
      </w:r>
      <w:r w:rsidRPr="303A489D">
        <w:rPr>
          <w:rFonts w:ascii="Calibri" w:eastAsia="Calibri" w:hAnsi="Calibri" w:cs="Calibri"/>
          <w:b/>
          <w:bCs/>
          <w:lang w:val="es-419"/>
        </w:rPr>
        <w:t>]</w:t>
      </w:r>
    </w:p>
    <w:p w14:paraId="53DE2B76" w14:textId="0AF37F27" w:rsidR="00886E3E" w:rsidRPr="00B073D8" w:rsidRDefault="566F1DA5" w:rsidP="00BF1E9B">
      <w:pPr>
        <w:pStyle w:val="ListParagraph"/>
        <w:numPr>
          <w:ilvl w:val="0"/>
          <w:numId w:val="132"/>
        </w:numPr>
        <w:spacing w:after="0" w:line="240" w:lineRule="auto"/>
        <w:rPr>
          <w:rFonts w:eastAsia="Calibri"/>
          <w:b/>
          <w:bCs/>
          <w:lang w:val="es-419"/>
        </w:rPr>
      </w:pPr>
      <w:r w:rsidRPr="566F1DA5">
        <w:rPr>
          <w:lang w:val="es-419"/>
        </w:rPr>
        <w:t xml:space="preserve">[PRESHOR3] ¿Cuántos años tenía </w:t>
      </w:r>
      <w:r w:rsidRPr="566F1DA5">
        <w:rPr>
          <w:b/>
          <w:bCs/>
          <w:lang w:val="es-419"/>
        </w:rPr>
        <w:t>la primera vez</w:t>
      </w:r>
      <w:r w:rsidRPr="566F1DA5">
        <w:rPr>
          <w:lang w:val="es-419"/>
        </w:rPr>
        <w:t xml:space="preserve"> que usó </w:t>
      </w:r>
      <w:r w:rsidRPr="566F1DA5">
        <w:rPr>
          <w:b/>
          <w:bCs/>
          <w:lang w:val="es-419"/>
        </w:rPr>
        <w:t>[MED]</w:t>
      </w:r>
      <w:r w:rsidRPr="566F1DA5">
        <w:rPr>
          <w:lang w:val="es-419"/>
        </w:rPr>
        <w:t xml:space="preserve">? </w:t>
      </w:r>
    </w:p>
    <w:p w14:paraId="0D3626CF" w14:textId="1D26868C" w:rsidR="00886E3E" w:rsidRPr="00B073D8" w:rsidRDefault="5D3DEFD9" w:rsidP="00BF1E9B">
      <w:pPr>
        <w:spacing w:before="120" w:line="240" w:lineRule="auto"/>
        <w:ind w:left="720"/>
        <w:rPr>
          <w:rFonts w:eastAsia="Calibri"/>
          <w:lang w:val="es-419"/>
        </w:rPr>
      </w:pPr>
      <w:r w:rsidRPr="5D3DEFD9">
        <w:rPr>
          <w:lang w:val="es-419"/>
        </w:rPr>
        <w:t>|__|__| Edad</w:t>
      </w:r>
    </w:p>
    <w:p w14:paraId="599C7759" w14:textId="7B270EED" w:rsidR="00886E3E" w:rsidRPr="00B073D8" w:rsidRDefault="1D4F8DD3" w:rsidP="1D4F8DD3">
      <w:pPr>
        <w:spacing w:before="60" w:line="240" w:lineRule="auto"/>
        <w:ind w:left="-20" w:right="-20"/>
        <w:rPr>
          <w:rFonts w:ascii="Calibri" w:eastAsia="Calibri" w:hAnsi="Calibri" w:cs="Calibri"/>
          <w:b/>
          <w:bCs/>
          <w:i/>
          <w:iCs/>
          <w:lang w:val="es-419"/>
        </w:rPr>
      </w:pPr>
      <w:r w:rsidRPr="1D4F8DD3">
        <w:rPr>
          <w:rFonts w:ascii="Calibri" w:eastAsia="Calibri" w:hAnsi="Calibri" w:cs="Calibri"/>
          <w:i/>
          <w:iCs/>
          <w:lang w:val="es-419"/>
        </w:rPr>
        <w:t xml:space="preserve">NO RESPONSE (ANY)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PRESHOR4</w:t>
      </w:r>
    </w:p>
    <w:p w14:paraId="75DCA7C6" w14:textId="37CF6E66" w:rsidR="00886E3E" w:rsidRPr="00B073D8" w:rsidRDefault="303A489D" w:rsidP="303A489D">
      <w:pPr>
        <w:spacing w:line="240" w:lineRule="auto"/>
        <w:ind w:left="-20" w:right="-20"/>
        <w:rPr>
          <w:rFonts w:ascii="Calibri" w:eastAsia="Calibri" w:hAnsi="Calibri" w:cs="Calibri"/>
          <w:b/>
          <w:bCs/>
          <w:i/>
          <w:iCs/>
          <w:color w:val="000000" w:themeColor="text1"/>
          <w:sz w:val="19"/>
          <w:szCs w:val="19"/>
          <w:lang w:val="es-419"/>
        </w:rPr>
      </w:pPr>
      <w:r w:rsidRPr="303A489D">
        <w:rPr>
          <w:rFonts w:ascii="Calibri" w:eastAsia="Calibri" w:hAnsi="Calibri" w:cs="Calibri"/>
          <w:b/>
          <w:bCs/>
          <w:i/>
          <w:iCs/>
          <w:color w:val="000000" w:themeColor="text1"/>
          <w:sz w:val="19"/>
          <w:szCs w:val="19"/>
          <w:lang w:val="es-419"/>
        </w:rPr>
        <w:t xml:space="preserve">[RANGE CHECK: min= 0, max= age] </w:t>
      </w:r>
    </w:p>
    <w:p w14:paraId="2D1D53E9" w14:textId="4B8939B2" w:rsidR="00886E3E" w:rsidRPr="00B073D8" w:rsidRDefault="0D8D8F81" w:rsidP="006D2CF6">
      <w:pPr>
        <w:pStyle w:val="ListParagraph"/>
        <w:numPr>
          <w:ilvl w:val="0"/>
          <w:numId w:val="132"/>
        </w:numPr>
        <w:spacing w:after="0" w:line="240" w:lineRule="auto"/>
        <w:rPr>
          <w:rFonts w:eastAsia="Calibri"/>
          <w:lang w:val="es-419"/>
        </w:rPr>
      </w:pPr>
      <w:r w:rsidRPr="00B073D8">
        <w:rPr>
          <w:lang w:val="es-419"/>
        </w:rPr>
        <w:t>[PRESHOR4] ¿Usa actualmente [MED]?</w:t>
      </w:r>
    </w:p>
    <w:p w14:paraId="5928EA95" w14:textId="7877013F" w:rsidR="00886E3E" w:rsidRPr="00B073D8" w:rsidRDefault="303A489D" w:rsidP="303A489D">
      <w:pPr>
        <w:spacing w:after="0" w:line="240" w:lineRule="auto"/>
        <w:ind w:left="720"/>
        <w:rPr>
          <w:rFonts w:ascii="Calibri" w:eastAsia="Calibri" w:hAnsi="Calibri" w:cs="Calibri"/>
          <w:b/>
          <w:bCs/>
          <w:lang w:val="es-419"/>
        </w:rPr>
      </w:pPr>
      <w:r w:rsidRPr="303A489D">
        <w:rPr>
          <w:lang w:val="es-419"/>
        </w:rPr>
        <w:t>1</w:t>
      </w:r>
      <w:r w:rsidR="1D4F8DD3">
        <w:tab/>
      </w:r>
      <w:r w:rsidRPr="303A489D">
        <w:rPr>
          <w:lang w:val="es-419"/>
        </w:rPr>
        <w:t xml:space="preserve">Sí </w:t>
      </w:r>
      <w:r w:rsidRPr="303A489D">
        <w:rPr>
          <w:rFonts w:ascii="Wingdings" w:eastAsia="Wingdings" w:hAnsi="Wingdings" w:cs="Wingdings"/>
          <w:lang w:val="es-419"/>
        </w:rPr>
        <w:t>à</w:t>
      </w:r>
      <w:r w:rsidRPr="303A489D">
        <w:rPr>
          <w:rFonts w:ascii="Calibri" w:eastAsia="Calibri" w:hAnsi="Calibri" w:cs="Calibri"/>
          <w:lang w:val="es-419"/>
        </w:rPr>
        <w:t xml:space="preserve"> </w:t>
      </w:r>
      <w:r w:rsidRPr="303A489D">
        <w:rPr>
          <w:rFonts w:ascii="Calibri" w:eastAsia="Calibri" w:hAnsi="Calibri" w:cs="Calibri"/>
          <w:b/>
          <w:bCs/>
          <w:lang w:val="es-419"/>
        </w:rPr>
        <w:t>GO TO PRESHOR6</w:t>
      </w:r>
    </w:p>
    <w:p w14:paraId="11BC4746" w14:textId="33DD81A6" w:rsidR="00886E3E" w:rsidRPr="00B073D8" w:rsidRDefault="5D3DEFD9" w:rsidP="00EB721F">
      <w:pPr>
        <w:spacing w:after="0" w:line="240" w:lineRule="auto"/>
        <w:ind w:left="720"/>
        <w:rPr>
          <w:rFonts w:eastAsia="Calibri" w:cstheme="minorHAnsi"/>
          <w:lang w:val="es-419"/>
        </w:rPr>
      </w:pPr>
      <w:r w:rsidRPr="5D3DEFD9">
        <w:rPr>
          <w:lang w:val="es-419"/>
        </w:rPr>
        <w:t>0</w:t>
      </w:r>
      <w:r w:rsidR="006D2CF6">
        <w:tab/>
      </w:r>
      <w:r w:rsidRPr="5D3DEFD9">
        <w:rPr>
          <w:lang w:val="es-419"/>
        </w:rPr>
        <w:t>No</w:t>
      </w:r>
    </w:p>
    <w:p w14:paraId="31F448C0" w14:textId="1ED0A40E" w:rsidR="00886E3E" w:rsidRPr="00B073D8" w:rsidRDefault="1D4F8DD3" w:rsidP="1D4F8DD3">
      <w:pPr>
        <w:spacing w:before="60"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(ANY)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i/>
          <w:iCs/>
          <w:lang w:val="es-419"/>
        </w:rPr>
        <w:t>GO TO PRESHOR5</w:t>
      </w:r>
    </w:p>
    <w:p w14:paraId="5F715A81" w14:textId="18B5FA57" w:rsidR="00886E3E" w:rsidRPr="00B073D8" w:rsidRDefault="00886E3E" w:rsidP="5D3DEFD9">
      <w:pPr>
        <w:spacing w:after="0" w:line="240" w:lineRule="auto"/>
        <w:rPr>
          <w:rFonts w:eastAsia="Calibri"/>
          <w:lang w:val="es-419"/>
        </w:rPr>
      </w:pPr>
    </w:p>
    <w:p w14:paraId="1AA9E3ED" w14:textId="15C6161F" w:rsidR="00886E3E" w:rsidRPr="00B073D8" w:rsidRDefault="0D8D8F81" w:rsidP="001B2AC2">
      <w:pPr>
        <w:pStyle w:val="ListParagraph"/>
        <w:numPr>
          <w:ilvl w:val="0"/>
          <w:numId w:val="132"/>
        </w:numPr>
        <w:rPr>
          <w:rFonts w:eastAsia="Calibri"/>
          <w:b/>
          <w:bCs/>
          <w:lang w:val="es-419"/>
        </w:rPr>
      </w:pPr>
      <w:r w:rsidRPr="00B073D8">
        <w:rPr>
          <w:lang w:val="es-419"/>
        </w:rPr>
        <w:t xml:space="preserve">[PRESHOR5] ¿Cuántos años tenía </w:t>
      </w:r>
      <w:r w:rsidRPr="00B073D8">
        <w:rPr>
          <w:b/>
          <w:lang w:val="es-419"/>
        </w:rPr>
        <w:t>la última vez</w:t>
      </w:r>
      <w:r w:rsidRPr="00B073D8">
        <w:rPr>
          <w:lang w:val="es-419"/>
        </w:rPr>
        <w:t xml:space="preserve"> que usó [MED]?</w:t>
      </w:r>
    </w:p>
    <w:p w14:paraId="3B3634AF" w14:textId="280667E3" w:rsidR="00886E3E" w:rsidRPr="00B073D8" w:rsidRDefault="1D4F8DD3" w:rsidP="1D4F8DD3">
      <w:pPr>
        <w:ind w:left="-20" w:right="-20" w:firstLine="720"/>
        <w:rPr>
          <w:rFonts w:ascii="Calibri" w:eastAsia="Calibri" w:hAnsi="Calibri" w:cs="Calibri"/>
          <w:b/>
          <w:bCs/>
          <w:lang w:val="es-419"/>
        </w:rPr>
      </w:pPr>
      <w:r w:rsidRPr="1D4F8DD3">
        <w:rPr>
          <w:lang w:val="es-419"/>
        </w:rPr>
        <w:t xml:space="preserve">|__|__| Edad </w:t>
      </w:r>
      <w:r w:rsidRPr="1D4F8DD3">
        <w:rPr>
          <w:rFonts w:ascii="Wingdings" w:eastAsia="Wingdings" w:hAnsi="Wingdings" w:cs="Wingdings"/>
          <w:lang w:val="es-419"/>
        </w:rPr>
        <w:t>à</w:t>
      </w:r>
      <w:r w:rsidRPr="1D4F8DD3">
        <w:rPr>
          <w:rFonts w:ascii="Calibri" w:eastAsia="Calibri" w:hAnsi="Calibri" w:cs="Calibri"/>
          <w:b/>
          <w:bCs/>
          <w:lang w:val="es-419"/>
        </w:rPr>
        <w:t xml:space="preserve"> GO TO PHYSICAL ACTIVITY SECTION</w:t>
      </w:r>
    </w:p>
    <w:p w14:paraId="62E88994" w14:textId="4B03EF90" w:rsidR="00886E3E" w:rsidRPr="00B073D8" w:rsidRDefault="1D4F8DD3" w:rsidP="1D4F8DD3">
      <w:pPr>
        <w:spacing w:before="60"/>
        <w:ind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(ANY) </w:t>
      </w:r>
      <w:r w:rsidRPr="1D4F8DD3">
        <w:rPr>
          <w:rFonts w:ascii="Wingdings" w:eastAsia="Wingdings" w:hAnsi="Wingdings" w:cs="Wingdings"/>
          <w:i/>
          <w:iCs/>
          <w:lang w:val="es-419"/>
        </w:rPr>
        <w:t>à</w:t>
      </w:r>
      <w:r w:rsidRPr="1D4F8DD3">
        <w:rPr>
          <w:rFonts w:ascii="Calibri" w:eastAsia="Calibri" w:hAnsi="Calibri" w:cs="Calibri"/>
          <w:b/>
          <w:bCs/>
          <w:i/>
          <w:iCs/>
          <w:lang w:val="es-419"/>
        </w:rPr>
        <w:t xml:space="preserve"> GO TO PHYSICAL ACTIVITY SECTION</w:t>
      </w:r>
    </w:p>
    <w:p w14:paraId="3BCA43AE" w14:textId="3EA6AAA5" w:rsidR="001960CA" w:rsidRPr="00B073D8" w:rsidRDefault="303A489D" w:rsidP="303A489D">
      <w:pPr>
        <w:spacing w:before="60" w:after="0" w:line="240" w:lineRule="auto"/>
        <w:ind w:left="-20" w:right="-20"/>
        <w:rPr>
          <w:rFonts w:ascii="Calibri" w:eastAsia="Calibri" w:hAnsi="Calibri" w:cs="Calibri"/>
          <w:b/>
          <w:bCs/>
          <w:i/>
          <w:iCs/>
          <w:color w:val="000000" w:themeColor="text1"/>
          <w:sz w:val="19"/>
          <w:szCs w:val="19"/>
          <w:lang w:val="es-419"/>
        </w:rPr>
      </w:pPr>
      <w:r w:rsidRPr="303A489D">
        <w:rPr>
          <w:rFonts w:ascii="Calibri" w:eastAsia="Calibri" w:hAnsi="Calibri" w:cs="Calibri"/>
          <w:b/>
          <w:bCs/>
          <w:i/>
          <w:iCs/>
          <w:color w:val="000000" w:themeColor="text1"/>
          <w:sz w:val="19"/>
          <w:szCs w:val="19"/>
          <w:lang w:val="es-419"/>
        </w:rPr>
        <w:t xml:space="preserve">[RANGE CHECK: min= 0, max= age] </w:t>
      </w:r>
    </w:p>
    <w:p w14:paraId="689CE0EB" w14:textId="6B4B65DF" w:rsidR="00886E3E" w:rsidRPr="00B073D8" w:rsidRDefault="7A924FC6" w:rsidP="00F40316">
      <w:pPr>
        <w:pStyle w:val="ListParagraph"/>
        <w:numPr>
          <w:ilvl w:val="0"/>
          <w:numId w:val="132"/>
        </w:numPr>
        <w:spacing w:after="0" w:line="240" w:lineRule="auto"/>
        <w:rPr>
          <w:rFonts w:eastAsia="Calibri"/>
          <w:b/>
          <w:bCs/>
          <w:lang w:val="es-419"/>
        </w:rPr>
      </w:pPr>
      <w:r w:rsidRPr="00B073D8">
        <w:rPr>
          <w:lang w:val="es-419"/>
        </w:rPr>
        <w:t>[PRESHOR6] En total, ¿cuántos meses O años ha usado [MED]?</w:t>
      </w:r>
    </w:p>
    <w:p w14:paraId="67B4372A" w14:textId="2BFE47A1" w:rsidR="00D60F55" w:rsidRPr="00B073D8" w:rsidRDefault="1D4F8DD3" w:rsidP="5D3DEFD9">
      <w:pPr>
        <w:spacing w:before="120" w:after="0" w:line="240" w:lineRule="auto"/>
        <w:ind w:firstLine="720"/>
        <w:rPr>
          <w:rFonts w:ascii="Calibri" w:eastAsia="Calibri" w:hAnsi="Calibri" w:cs="Calibri"/>
          <w:lang w:val="es-419"/>
        </w:rPr>
      </w:pPr>
      <w:r w:rsidRPr="1D4F8DD3">
        <w:rPr>
          <w:lang w:val="es-419"/>
        </w:rPr>
        <w:t xml:space="preserve">|__|__| Núm. de meses </w:t>
      </w:r>
      <w:r w:rsidRPr="1D4F8DD3">
        <w:rPr>
          <w:rFonts w:ascii="Calibri" w:eastAsia="Calibri" w:hAnsi="Calibri" w:cs="Calibri"/>
          <w:b/>
          <w:bCs/>
          <w:i/>
          <w:iCs/>
          <w:color w:val="000000" w:themeColor="text1"/>
          <w:sz w:val="19"/>
          <w:szCs w:val="19"/>
          <w:lang w:val="es-419"/>
        </w:rPr>
        <w:t>[RANGE CHECK: min= 0, max= 99]</w:t>
      </w:r>
    </w:p>
    <w:p w14:paraId="4D3DD27E" w14:textId="28A60166" w:rsidR="00D60F55" w:rsidRPr="00B073D8" w:rsidRDefault="566F1DA5" w:rsidP="566F1DA5">
      <w:pPr>
        <w:spacing w:before="120" w:after="0" w:line="240" w:lineRule="auto"/>
        <w:ind w:firstLine="720"/>
        <w:rPr>
          <w:lang w:val="es-419"/>
        </w:rPr>
      </w:pPr>
      <w:r w:rsidRPr="566F1DA5">
        <w:rPr>
          <w:lang w:val="es-419"/>
        </w:rPr>
        <w:t>O , si le es más fácil recordar en qué año, anótelo aquí:</w:t>
      </w:r>
    </w:p>
    <w:p w14:paraId="656D7CE6" w14:textId="1BC4DF71" w:rsidR="00886E3E" w:rsidRPr="00B073D8" w:rsidRDefault="5D3DEFD9" w:rsidP="00043956">
      <w:pPr>
        <w:spacing w:before="120" w:after="0" w:line="240" w:lineRule="auto"/>
        <w:ind w:firstLine="720"/>
        <w:rPr>
          <w:rFonts w:eastAsia="Calibri" w:cstheme="minorHAnsi"/>
          <w:lang w:val="es-419"/>
        </w:rPr>
      </w:pPr>
      <w:r w:rsidRPr="5D3DEFD9">
        <w:rPr>
          <w:lang w:val="es-419"/>
        </w:rPr>
        <w:t xml:space="preserve">|__|__| Núm. de años </w:t>
      </w:r>
    </w:p>
    <w:p w14:paraId="257D7AF9" w14:textId="280188AE" w:rsidR="00FE66A8" w:rsidRPr="00B073D8" w:rsidRDefault="303A489D" w:rsidP="303A489D">
      <w:pPr>
        <w:spacing w:before="60" w:after="0" w:line="240" w:lineRule="auto"/>
        <w:ind w:left="-20" w:right="-20"/>
        <w:rPr>
          <w:lang w:val="es-419"/>
        </w:rPr>
      </w:pPr>
      <w:r w:rsidRPr="303A489D">
        <w:rPr>
          <w:rFonts w:ascii="Calibri" w:eastAsia="Calibri" w:hAnsi="Calibri" w:cs="Calibri"/>
          <w:b/>
          <w:bCs/>
          <w:i/>
          <w:iCs/>
          <w:color w:val="000000" w:themeColor="text1"/>
          <w:sz w:val="19"/>
          <w:szCs w:val="19"/>
          <w:lang w:val="es-419"/>
        </w:rPr>
        <w:t xml:space="preserve">[RANGE CHECK: min= 0, max=age] </w:t>
      </w:r>
      <w:r w:rsidRPr="303A489D">
        <w:rPr>
          <w:rFonts w:ascii="Calibri" w:eastAsia="Calibri" w:hAnsi="Calibri" w:cs="Calibri"/>
          <w:i/>
          <w:iCs/>
          <w:lang w:val="es-419"/>
        </w:rPr>
        <w:t xml:space="preserve">NO RESPONSE (ANY) </w:t>
      </w:r>
      <w:r w:rsidRPr="303A489D">
        <w:rPr>
          <w:rFonts w:ascii="Wingdings" w:eastAsia="Wingdings" w:hAnsi="Wingdings" w:cs="Wingdings"/>
          <w:lang w:val="es-419"/>
        </w:rPr>
        <w:t>à</w:t>
      </w:r>
      <w:r w:rsidRPr="303A489D">
        <w:rPr>
          <w:rFonts w:ascii="Calibri" w:eastAsia="Calibri" w:hAnsi="Calibri" w:cs="Calibri"/>
          <w:b/>
          <w:bCs/>
          <w:i/>
          <w:iCs/>
          <w:lang w:val="es-419"/>
        </w:rPr>
        <w:t xml:space="preserve"> GO TO PHYSICAL ACTIVITY SECTION</w:t>
      </w:r>
    </w:p>
    <w:p w14:paraId="1B5EA7A8" w14:textId="603035C3" w:rsidR="5D3DEFD9" w:rsidRDefault="5D3DEFD9" w:rsidP="5D3DEFD9">
      <w:pPr>
        <w:pStyle w:val="ListParagraph"/>
        <w:spacing w:before="60" w:after="0" w:line="240" w:lineRule="auto"/>
        <w:ind w:left="0"/>
        <w:rPr>
          <w:rFonts w:ascii="Calibri" w:eastAsia="Calibri" w:hAnsi="Calibri" w:cs="Calibri"/>
          <w:b/>
          <w:bCs/>
          <w:i/>
          <w:iCs/>
          <w:lang w:val="es-419"/>
        </w:rPr>
      </w:pPr>
    </w:p>
    <w:p w14:paraId="45635B5B" w14:textId="77777777" w:rsidR="00053271" w:rsidRPr="00B073D8" w:rsidRDefault="7E25915E" w:rsidP="00750312">
      <w:pPr>
        <w:pStyle w:val="Heading1"/>
        <w:spacing w:after="0"/>
        <w:rPr>
          <w:rFonts w:eastAsia="Calibri"/>
          <w:lang w:val="es-419"/>
        </w:rPr>
      </w:pPr>
      <w:r w:rsidRPr="00B073D8">
        <w:rPr>
          <w:lang w:val="es-419"/>
        </w:rPr>
        <w:t>Actividad física [SECTION 3]</w:t>
      </w:r>
    </w:p>
    <w:p w14:paraId="020EA306" w14:textId="701A0772" w:rsidR="00053271" w:rsidRPr="00B073D8" w:rsidRDefault="7A924FC6" w:rsidP="3AA971BA">
      <w:pPr>
        <w:spacing w:before="60" w:line="240" w:lineRule="auto"/>
        <w:rPr>
          <w:rFonts w:eastAsia="Times New Roman"/>
          <w:lang w:val="es-419"/>
        </w:rPr>
      </w:pPr>
      <w:r w:rsidRPr="00B073D8">
        <w:rPr>
          <w:lang w:val="es-419"/>
        </w:rPr>
        <w:t>A continuación, le haremos preguntas sobre distintos tipos de actividades físicas. Nos interesan las actividades que realiza durante un día habitual, incluso en el trabajo o en el hogar. También nos interesan las actividades que realiza en específico para hacer ejercicio o por diversión.</w:t>
      </w:r>
    </w:p>
    <w:p w14:paraId="60F687AE" w14:textId="7AB6B505" w:rsidR="00886E3E" w:rsidRPr="00B073D8" w:rsidRDefault="7E25915E" w:rsidP="3AA971BA">
      <w:pPr>
        <w:spacing w:before="60" w:line="240" w:lineRule="auto"/>
        <w:rPr>
          <w:rFonts w:eastAsia="Times New Roman"/>
          <w:lang w:val="es-419"/>
        </w:rPr>
      </w:pPr>
      <w:r w:rsidRPr="00B073D8">
        <w:rPr>
          <w:lang w:val="es-419"/>
        </w:rPr>
        <w:t xml:space="preserve">En muchas de las preguntas de esta sección, se le pide que diga cuánto tiempo pasa haciendo actividades específicas. Si no está seguro de la cantidad exacta de tiempo, dé su mejor aproximación. </w:t>
      </w:r>
    </w:p>
    <w:p w14:paraId="24943994" w14:textId="1F8739CF" w:rsidR="00886E3E" w:rsidRPr="00B073D8" w:rsidRDefault="1D4F8DD3" w:rsidP="1D4F8DD3">
      <w:pPr>
        <w:pStyle w:val="Heading2"/>
        <w:spacing w:after="0"/>
        <w:rPr>
          <w:lang w:val="es-419"/>
        </w:rPr>
      </w:pPr>
      <w:r w:rsidRPr="1D4F8DD3">
        <w:rPr>
          <w:lang w:val="es-419"/>
        </w:rPr>
        <w:t>[WORKACT] Actividad física en el trabajo</w:t>
      </w:r>
      <w:r w:rsidR="7E25915E">
        <w:tab/>
      </w:r>
    </w:p>
    <w:p w14:paraId="2C1601BA" w14:textId="0D178C6E" w:rsidR="5D3DEFD9" w:rsidRDefault="1D4F8DD3" w:rsidP="1D4F8DD3">
      <w:pPr>
        <w:spacing w:after="0" w:line="257" w:lineRule="auto"/>
        <w:ind w:left="-20" w:right="-20"/>
        <w:rPr>
          <w:rFonts w:ascii="Calibri" w:eastAsia="Calibri" w:hAnsi="Calibri" w:cs="Calibri"/>
          <w:b/>
          <w:bCs/>
          <w:lang w:val="es-419"/>
        </w:rPr>
      </w:pPr>
      <w:r w:rsidRPr="1D4F8DD3">
        <w:rPr>
          <w:rFonts w:ascii="Calibri" w:eastAsia="Calibri" w:hAnsi="Calibri" w:cs="Calibri"/>
          <w:b/>
          <w:bCs/>
          <w:lang w:val="es-419"/>
        </w:rPr>
        <w:t xml:space="preserve">[DISPLAY WORKACT SECTION, IF WORK= 1] </w:t>
      </w:r>
    </w:p>
    <w:p w14:paraId="6C9DA5E0" w14:textId="711A0F07" w:rsidR="5D3DEFD9" w:rsidRDefault="1D4F8DD3" w:rsidP="1D4F8DD3">
      <w:pPr>
        <w:spacing w:after="0"/>
        <w:rPr>
          <w:rFonts w:ascii="Calibri" w:eastAsia="Calibri" w:hAnsi="Calibri" w:cs="Calibri"/>
          <w:lang w:val="es-419"/>
        </w:rPr>
      </w:pPr>
      <w:r w:rsidRPr="1D4F8DD3">
        <w:rPr>
          <w:rFonts w:ascii="Calibri" w:eastAsia="Calibri" w:hAnsi="Calibri" w:cs="Calibri"/>
          <w:b/>
          <w:bCs/>
          <w:lang w:val="es-419"/>
        </w:rPr>
        <w:t>[IF WORK= 0 OR NON-RESPONSE, GO TO SITTING]</w:t>
      </w:r>
    </w:p>
    <w:p w14:paraId="520235AB" w14:textId="4E3A789F" w:rsidR="00886E3E" w:rsidRPr="00B073D8" w:rsidRDefault="5D3DEFD9" w:rsidP="00301937">
      <w:pPr>
        <w:pStyle w:val="ListParagraph"/>
        <w:numPr>
          <w:ilvl w:val="0"/>
          <w:numId w:val="132"/>
        </w:numPr>
        <w:spacing w:after="120"/>
        <w:rPr>
          <w:lang w:val="es-419"/>
        </w:rPr>
      </w:pPr>
      <w:r w:rsidRPr="5D3DEFD9">
        <w:rPr>
          <w:lang w:val="es-419"/>
        </w:rPr>
        <w:t xml:space="preserve">Durante </w:t>
      </w:r>
      <w:r w:rsidRPr="5D3DEFD9">
        <w:rPr>
          <w:b/>
          <w:bCs/>
          <w:lang w:val="es-419"/>
        </w:rPr>
        <w:t>los últimos 12 meses</w:t>
      </w:r>
      <w:r w:rsidRPr="5D3DEFD9">
        <w:rPr>
          <w:lang w:val="es-419"/>
        </w:rPr>
        <w:t xml:space="preserve">, ¿cuánto tiempo ha dedicado habitualmente a estas actividades mientras está </w:t>
      </w:r>
      <w:r w:rsidRPr="5D3DEFD9">
        <w:rPr>
          <w:b/>
          <w:bCs/>
          <w:lang w:val="es-419"/>
        </w:rPr>
        <w:t>en el trabajo</w:t>
      </w:r>
      <w:r w:rsidRPr="5D3DEFD9">
        <w:rPr>
          <w:lang w:val="es-419"/>
        </w:rPr>
        <w:t xml:space="preserve">? Para sus respuestas, piense en el tiempo que pasa en su trabajo, </w:t>
      </w:r>
      <w:r w:rsidRPr="5D3DEFD9">
        <w:rPr>
          <w:b/>
          <w:bCs/>
          <w:lang w:val="es-419"/>
        </w:rPr>
        <w:t>sin contar lo que tarda en ir y venir del trabajo</w:t>
      </w:r>
      <w:r w:rsidRPr="5D3DEFD9">
        <w:rPr>
          <w:lang w:val="es-419"/>
        </w:rPr>
        <w:t xml:space="preserve">. Si hace ejercicio durante su jornada laboral (como salir a caminar o hacer rutinas de ejercicio durante sus descansos), </w:t>
      </w:r>
      <w:r w:rsidRPr="5D3DEFD9">
        <w:rPr>
          <w:b/>
          <w:bCs/>
          <w:lang w:val="es-419"/>
        </w:rPr>
        <w:t>incluya</w:t>
      </w:r>
      <w:r w:rsidRPr="5D3DEFD9">
        <w:rPr>
          <w:lang w:val="es-419"/>
        </w:rPr>
        <w:t xml:space="preserve"> esas actividades.</w:t>
      </w:r>
    </w:p>
    <w:p w14:paraId="37D82B7A" w14:textId="24E1886B" w:rsidR="00886E3E" w:rsidRPr="00B073D8" w:rsidRDefault="1D4F8DD3" w:rsidP="1D4F8DD3">
      <w:pPr>
        <w:spacing w:before="60" w:line="257" w:lineRule="auto"/>
        <w:ind w:left="-20" w:right="-20" w:firstLine="720"/>
        <w:rPr>
          <w:rFonts w:ascii="Calibri" w:eastAsia="Calibri" w:hAnsi="Calibri" w:cs="Calibri"/>
          <w:b/>
          <w:bCs/>
          <w:lang w:val="es-419"/>
        </w:rPr>
      </w:pPr>
      <w:r w:rsidRPr="1D4F8DD3">
        <w:rPr>
          <w:rFonts w:ascii="Calibri" w:eastAsia="Calibri" w:hAnsi="Calibri" w:cs="Calibri"/>
          <w:lang w:val="es-419"/>
        </w:rPr>
        <w:t xml:space="preserve">NO RESPONSE (ANY) </w:t>
      </w:r>
      <w:r w:rsidRPr="1D4F8DD3">
        <w:rPr>
          <w:rFonts w:ascii="Wingdings" w:eastAsia="Wingdings" w:hAnsi="Wingdings" w:cs="Wingdings"/>
          <w:lang w:val="es-419"/>
        </w:rPr>
        <w:t>à</w:t>
      </w:r>
      <w:r w:rsidRPr="1D4F8DD3">
        <w:rPr>
          <w:rFonts w:ascii="Calibri" w:eastAsia="Calibri" w:hAnsi="Calibri" w:cs="Calibri"/>
          <w:b/>
          <w:bCs/>
          <w:lang w:val="es-419"/>
        </w:rPr>
        <w:t xml:space="preserve"> GO TO INTROSITTING</w:t>
      </w:r>
    </w:p>
    <w:p w14:paraId="3F4E91E9" w14:textId="58CFD971" w:rsidR="00886E3E" w:rsidRPr="00B073D8" w:rsidRDefault="00886E3E" w:rsidP="5D3DEFD9">
      <w:pPr>
        <w:pStyle w:val="ListParagraph"/>
        <w:spacing w:before="60" w:after="0" w:line="240" w:lineRule="auto"/>
        <w:rPr>
          <w:rFonts w:eastAsia="Calibri"/>
          <w:lang w:val="es-419"/>
        </w:rPr>
      </w:pPr>
    </w:p>
    <w:tbl>
      <w:tblPr>
        <w:tblStyle w:val="TableGrid"/>
        <w:tblW w:w="10530" w:type="dxa"/>
        <w:tblInd w:w="-630" w:type="dxa"/>
        <w:tblLayout w:type="fixed"/>
        <w:tblCellMar>
          <w:left w:w="29" w:type="dxa"/>
          <w:right w:w="29" w:type="dxa"/>
        </w:tblCellMar>
        <w:tblLook w:val="04A0" w:firstRow="1" w:lastRow="0" w:firstColumn="1" w:lastColumn="0" w:noHBand="0" w:noVBand="1"/>
      </w:tblPr>
      <w:tblGrid>
        <w:gridCol w:w="3510"/>
        <w:gridCol w:w="540"/>
        <w:gridCol w:w="810"/>
        <w:gridCol w:w="810"/>
        <w:gridCol w:w="810"/>
        <w:gridCol w:w="540"/>
        <w:gridCol w:w="630"/>
        <w:gridCol w:w="720"/>
        <w:gridCol w:w="810"/>
        <w:gridCol w:w="720"/>
        <w:gridCol w:w="630"/>
      </w:tblGrid>
      <w:tr w:rsidR="00D11D8B" w:rsidRPr="00B073D8" w14:paraId="280959B5" w14:textId="77777777" w:rsidTr="5D3DEFD9">
        <w:tc>
          <w:tcPr>
            <w:tcW w:w="3510" w:type="dxa"/>
            <w:tcBorders>
              <w:top w:val="nil"/>
              <w:left w:val="nil"/>
              <w:bottom w:val="nil"/>
            </w:tcBorders>
            <w:tcMar>
              <w:top w:w="72" w:type="dxa"/>
              <w:left w:w="115" w:type="dxa"/>
              <w:bottom w:w="72" w:type="dxa"/>
              <w:right w:w="115" w:type="dxa"/>
            </w:tcMar>
            <w:vAlign w:val="bottom"/>
          </w:tcPr>
          <w:p w14:paraId="44405B3B" w14:textId="77777777" w:rsidR="00886E3E" w:rsidRPr="00B073D8" w:rsidRDefault="00886E3E" w:rsidP="00077291">
            <w:pPr>
              <w:ind w:right="150"/>
              <w:rPr>
                <w:rFonts w:cstheme="minorHAnsi"/>
                <w:lang w:val="es-419"/>
              </w:rPr>
            </w:pPr>
          </w:p>
        </w:tc>
        <w:tc>
          <w:tcPr>
            <w:tcW w:w="7020" w:type="dxa"/>
            <w:gridSpan w:val="10"/>
            <w:tcBorders>
              <w:bottom w:val="single" w:sz="4" w:space="0" w:color="auto"/>
            </w:tcBorders>
            <w:tcMar>
              <w:top w:w="72" w:type="dxa"/>
              <w:left w:w="115" w:type="dxa"/>
              <w:bottom w:w="72" w:type="dxa"/>
              <w:right w:w="115" w:type="dxa"/>
            </w:tcMar>
          </w:tcPr>
          <w:p w14:paraId="73F8BA20" w14:textId="3AF428FC" w:rsidR="00886E3E" w:rsidRPr="00B073D8" w:rsidRDefault="00886E3E" w:rsidP="00077291">
            <w:pPr>
              <w:jc w:val="center"/>
              <w:rPr>
                <w:rFonts w:cstheme="minorHAnsi"/>
                <w:b/>
                <w:lang w:val="es-419"/>
              </w:rPr>
            </w:pPr>
            <w:r w:rsidRPr="00B073D8">
              <w:rPr>
                <w:b/>
                <w:lang w:val="es-419"/>
              </w:rPr>
              <w:t>Tiempo usual por DÍA LABORA</w:t>
            </w:r>
            <w:r w:rsidR="00DF0426" w:rsidRPr="00B073D8">
              <w:rPr>
                <w:b/>
                <w:lang w:val="es-419"/>
              </w:rPr>
              <w:t>L</w:t>
            </w:r>
          </w:p>
        </w:tc>
      </w:tr>
      <w:tr w:rsidR="00D11D8B" w:rsidRPr="00B073D8" w14:paraId="2BD8E21D" w14:textId="77777777" w:rsidTr="5D3DEFD9">
        <w:tc>
          <w:tcPr>
            <w:tcW w:w="3510" w:type="dxa"/>
            <w:tcBorders>
              <w:top w:val="nil"/>
              <w:left w:val="nil"/>
              <w:bottom w:val="single" w:sz="4" w:space="0" w:color="auto"/>
            </w:tcBorders>
            <w:tcMar>
              <w:top w:w="72" w:type="dxa"/>
              <w:left w:w="115" w:type="dxa"/>
              <w:bottom w:w="72" w:type="dxa"/>
              <w:right w:w="115" w:type="dxa"/>
            </w:tcMar>
            <w:vAlign w:val="bottom"/>
          </w:tcPr>
          <w:p w14:paraId="09C346CE" w14:textId="77777777" w:rsidR="00886E3E" w:rsidRPr="00B073D8" w:rsidRDefault="00886E3E" w:rsidP="00B42F3D">
            <w:pPr>
              <w:ind w:right="247"/>
              <w:rPr>
                <w:rFonts w:cstheme="minorHAnsi"/>
                <w:lang w:val="es-419"/>
              </w:rPr>
            </w:pPr>
            <w:r w:rsidRPr="00B073D8">
              <w:rPr>
                <w:lang w:val="es-419"/>
              </w:rPr>
              <w:t xml:space="preserve">Seleccione una respuesta para </w:t>
            </w:r>
            <w:r w:rsidRPr="00B073D8">
              <w:rPr>
                <w:b/>
                <w:lang w:val="es-419"/>
              </w:rPr>
              <w:t xml:space="preserve">cada fila </w:t>
            </w:r>
            <w:r w:rsidRPr="00B073D8">
              <w:rPr>
                <w:lang w:val="es-419"/>
              </w:rPr>
              <w:t>a continuación:</w:t>
            </w:r>
          </w:p>
        </w:tc>
        <w:tc>
          <w:tcPr>
            <w:tcW w:w="540" w:type="dxa"/>
            <w:tcBorders>
              <w:bottom w:val="single" w:sz="4" w:space="0" w:color="auto"/>
            </w:tcBorders>
            <w:tcMar>
              <w:top w:w="72" w:type="dxa"/>
              <w:left w:w="115" w:type="dxa"/>
              <w:bottom w:w="72" w:type="dxa"/>
              <w:right w:w="115" w:type="dxa"/>
            </w:tcMar>
          </w:tcPr>
          <w:p w14:paraId="237FFC58" w14:textId="77777777" w:rsidR="00886E3E" w:rsidRPr="00B073D8" w:rsidRDefault="00886E3E" w:rsidP="00077291">
            <w:pPr>
              <w:ind w:left="-115" w:right="-115"/>
              <w:jc w:val="center"/>
              <w:rPr>
                <w:rFonts w:cstheme="minorHAnsi"/>
                <w:lang w:val="es-419"/>
              </w:rPr>
            </w:pPr>
            <w:r w:rsidRPr="00B073D8">
              <w:rPr>
                <w:lang w:val="es-419"/>
              </w:rPr>
              <w:t>Nada</w:t>
            </w:r>
          </w:p>
        </w:tc>
        <w:tc>
          <w:tcPr>
            <w:tcW w:w="810" w:type="dxa"/>
            <w:tcBorders>
              <w:bottom w:val="single" w:sz="4" w:space="0" w:color="auto"/>
            </w:tcBorders>
            <w:tcMar>
              <w:top w:w="72" w:type="dxa"/>
              <w:left w:w="115" w:type="dxa"/>
              <w:bottom w:w="72" w:type="dxa"/>
              <w:right w:w="115" w:type="dxa"/>
            </w:tcMar>
          </w:tcPr>
          <w:p w14:paraId="00007598" w14:textId="5D5BA495" w:rsidR="00886E3E" w:rsidRPr="00B073D8" w:rsidRDefault="7A924FC6" w:rsidP="0617997B">
            <w:pPr>
              <w:ind w:left="-117" w:right="-116"/>
              <w:jc w:val="center"/>
              <w:rPr>
                <w:lang w:val="es-419"/>
              </w:rPr>
            </w:pPr>
            <w:r w:rsidRPr="00B073D8">
              <w:rPr>
                <w:lang w:val="es-419"/>
              </w:rPr>
              <w:t>Menos de 30 minutos</w:t>
            </w:r>
          </w:p>
        </w:tc>
        <w:tc>
          <w:tcPr>
            <w:tcW w:w="810" w:type="dxa"/>
            <w:tcBorders>
              <w:bottom w:val="single" w:sz="4" w:space="0" w:color="auto"/>
            </w:tcBorders>
          </w:tcPr>
          <w:p w14:paraId="2CABEF7C" w14:textId="4D491DD7" w:rsidR="00886E3E" w:rsidRPr="00B073D8" w:rsidRDefault="7A924FC6" w:rsidP="0617997B">
            <w:pPr>
              <w:jc w:val="center"/>
              <w:rPr>
                <w:lang w:val="es-419"/>
              </w:rPr>
            </w:pPr>
            <w:r w:rsidRPr="00B073D8">
              <w:rPr>
                <w:lang w:val="es-419"/>
              </w:rPr>
              <w:t>30 minutos</w:t>
            </w:r>
          </w:p>
        </w:tc>
        <w:tc>
          <w:tcPr>
            <w:tcW w:w="810" w:type="dxa"/>
            <w:tcBorders>
              <w:bottom w:val="single" w:sz="4" w:space="0" w:color="auto"/>
            </w:tcBorders>
          </w:tcPr>
          <w:p w14:paraId="5B0F226B" w14:textId="3C0C6A0A" w:rsidR="00886E3E" w:rsidRPr="00B073D8" w:rsidRDefault="7A924FC6" w:rsidP="0617997B">
            <w:pPr>
              <w:jc w:val="center"/>
              <w:rPr>
                <w:lang w:val="es-419"/>
              </w:rPr>
            </w:pPr>
            <w:r w:rsidRPr="00B073D8">
              <w:rPr>
                <w:lang w:val="es-419"/>
              </w:rPr>
              <w:t>45 minutos</w:t>
            </w:r>
          </w:p>
        </w:tc>
        <w:tc>
          <w:tcPr>
            <w:tcW w:w="540" w:type="dxa"/>
            <w:tcBorders>
              <w:bottom w:val="single" w:sz="4" w:space="0" w:color="auto"/>
            </w:tcBorders>
          </w:tcPr>
          <w:p w14:paraId="6EA8373D" w14:textId="174CF218" w:rsidR="00886E3E" w:rsidRPr="00B073D8" w:rsidRDefault="7A924FC6" w:rsidP="0617997B">
            <w:pPr>
              <w:jc w:val="center"/>
              <w:rPr>
                <w:lang w:val="es-419"/>
              </w:rPr>
            </w:pPr>
            <w:r w:rsidRPr="00B073D8">
              <w:rPr>
                <w:lang w:val="es-419"/>
              </w:rPr>
              <w:t>1 hora</w:t>
            </w:r>
          </w:p>
        </w:tc>
        <w:tc>
          <w:tcPr>
            <w:tcW w:w="630" w:type="dxa"/>
            <w:tcBorders>
              <w:bottom w:val="single" w:sz="4" w:space="0" w:color="auto"/>
            </w:tcBorders>
          </w:tcPr>
          <w:p w14:paraId="465C0D3B" w14:textId="6C4ACDAE" w:rsidR="00886E3E" w:rsidRPr="00B073D8" w:rsidRDefault="7A924FC6" w:rsidP="7A924FC6">
            <w:pPr>
              <w:spacing w:line="259" w:lineRule="auto"/>
              <w:jc w:val="center"/>
              <w:rPr>
                <w:rFonts w:ascii="Calibri" w:eastAsia="Calibri" w:hAnsi="Calibri" w:cs="Calibri"/>
                <w:lang w:val="es-419"/>
              </w:rPr>
            </w:pPr>
            <w:r w:rsidRPr="00B073D8">
              <w:rPr>
                <w:lang w:val="es-419"/>
              </w:rPr>
              <w:t>2 horas</w:t>
            </w:r>
          </w:p>
        </w:tc>
        <w:tc>
          <w:tcPr>
            <w:tcW w:w="720" w:type="dxa"/>
            <w:tcBorders>
              <w:bottom w:val="single" w:sz="4" w:space="0" w:color="auto"/>
            </w:tcBorders>
          </w:tcPr>
          <w:p w14:paraId="547463D4" w14:textId="1BB96145" w:rsidR="00886E3E" w:rsidRPr="00B073D8" w:rsidRDefault="7A924FC6" w:rsidP="0617997B">
            <w:pPr>
              <w:jc w:val="center"/>
              <w:rPr>
                <w:lang w:val="es-419"/>
              </w:rPr>
            </w:pPr>
            <w:r w:rsidRPr="00B073D8">
              <w:rPr>
                <w:lang w:val="es-419"/>
              </w:rPr>
              <w:t>De 3 a 4 horas</w:t>
            </w:r>
          </w:p>
        </w:tc>
        <w:tc>
          <w:tcPr>
            <w:tcW w:w="810" w:type="dxa"/>
            <w:tcBorders>
              <w:bottom w:val="single" w:sz="4" w:space="0" w:color="auto"/>
            </w:tcBorders>
          </w:tcPr>
          <w:p w14:paraId="10269C3A" w14:textId="43E0D013" w:rsidR="00886E3E" w:rsidRPr="00B073D8" w:rsidRDefault="7A924FC6" w:rsidP="0617997B">
            <w:pPr>
              <w:ind w:left="-60" w:right="-28"/>
              <w:jc w:val="center"/>
              <w:rPr>
                <w:lang w:val="es-419"/>
              </w:rPr>
            </w:pPr>
            <w:r w:rsidRPr="00B073D8">
              <w:rPr>
                <w:lang w:val="es-419"/>
              </w:rPr>
              <w:t>De 5 a 6 horas</w:t>
            </w:r>
          </w:p>
        </w:tc>
        <w:tc>
          <w:tcPr>
            <w:tcW w:w="720" w:type="dxa"/>
            <w:tcBorders>
              <w:bottom w:val="single" w:sz="4" w:space="0" w:color="auto"/>
            </w:tcBorders>
          </w:tcPr>
          <w:p w14:paraId="3444193D" w14:textId="5FC8D126" w:rsidR="00886E3E" w:rsidRPr="00B073D8" w:rsidRDefault="7A924FC6" w:rsidP="0617997B">
            <w:pPr>
              <w:jc w:val="center"/>
              <w:rPr>
                <w:lang w:val="es-419"/>
              </w:rPr>
            </w:pPr>
            <w:r w:rsidRPr="00B073D8">
              <w:rPr>
                <w:lang w:val="es-419"/>
              </w:rPr>
              <w:t>De 7 a 8 horas</w:t>
            </w:r>
          </w:p>
        </w:tc>
        <w:tc>
          <w:tcPr>
            <w:tcW w:w="630" w:type="dxa"/>
            <w:tcBorders>
              <w:bottom w:val="single" w:sz="4" w:space="0" w:color="auto"/>
            </w:tcBorders>
          </w:tcPr>
          <w:p w14:paraId="33890D88" w14:textId="5A6439F8" w:rsidR="00886E3E" w:rsidRPr="00B073D8" w:rsidRDefault="7A924FC6" w:rsidP="0617997B">
            <w:pPr>
              <w:jc w:val="center"/>
              <w:rPr>
                <w:lang w:val="es-419"/>
              </w:rPr>
            </w:pPr>
            <w:r w:rsidRPr="00B073D8">
              <w:rPr>
                <w:lang w:val="es-419"/>
              </w:rPr>
              <w:t>9 horas o más</w:t>
            </w:r>
          </w:p>
        </w:tc>
      </w:tr>
      <w:tr w:rsidR="00A97B00" w:rsidRPr="00B073D8" w14:paraId="3BC79577" w14:textId="77777777" w:rsidTr="5D3DEFD9">
        <w:tc>
          <w:tcPr>
            <w:tcW w:w="3510" w:type="dxa"/>
            <w:tcBorders>
              <w:top w:val="nil"/>
              <w:left w:val="nil"/>
              <w:bottom w:val="single" w:sz="4" w:space="0" w:color="auto"/>
            </w:tcBorders>
            <w:tcMar>
              <w:top w:w="72" w:type="dxa"/>
              <w:left w:w="115" w:type="dxa"/>
              <w:bottom w:w="72" w:type="dxa"/>
              <w:right w:w="115" w:type="dxa"/>
            </w:tcMar>
            <w:vAlign w:val="bottom"/>
          </w:tcPr>
          <w:p w14:paraId="28C20FD1" w14:textId="77777777" w:rsidR="00A97B00" w:rsidRPr="00B073D8" w:rsidRDefault="00A97B00" w:rsidP="00077291">
            <w:pPr>
              <w:rPr>
                <w:rFonts w:cstheme="minorHAnsi"/>
                <w:lang w:val="es-419"/>
              </w:rPr>
            </w:pPr>
          </w:p>
        </w:tc>
        <w:tc>
          <w:tcPr>
            <w:tcW w:w="540" w:type="dxa"/>
            <w:tcBorders>
              <w:bottom w:val="single" w:sz="4" w:space="0" w:color="auto"/>
            </w:tcBorders>
            <w:tcMar>
              <w:top w:w="72" w:type="dxa"/>
              <w:left w:w="115" w:type="dxa"/>
              <w:bottom w:w="72" w:type="dxa"/>
              <w:right w:w="115" w:type="dxa"/>
            </w:tcMar>
            <w:vAlign w:val="center"/>
          </w:tcPr>
          <w:p w14:paraId="37E582AB" w14:textId="72BDD610" w:rsidR="00A97B00" w:rsidRPr="00B073D8" w:rsidRDefault="00A97B00" w:rsidP="00077291">
            <w:pPr>
              <w:ind w:left="-115" w:right="-115"/>
              <w:jc w:val="center"/>
              <w:rPr>
                <w:rFonts w:cstheme="minorHAnsi"/>
                <w:lang w:val="es-419"/>
              </w:rPr>
            </w:pPr>
            <w:r w:rsidRPr="00B073D8">
              <w:rPr>
                <w:lang w:val="es-419"/>
              </w:rPr>
              <w:t>0</w:t>
            </w:r>
          </w:p>
        </w:tc>
        <w:tc>
          <w:tcPr>
            <w:tcW w:w="810" w:type="dxa"/>
            <w:tcBorders>
              <w:bottom w:val="single" w:sz="4" w:space="0" w:color="auto"/>
            </w:tcBorders>
            <w:tcMar>
              <w:top w:w="72" w:type="dxa"/>
              <w:left w:w="115" w:type="dxa"/>
              <w:bottom w:w="72" w:type="dxa"/>
              <w:right w:w="115" w:type="dxa"/>
            </w:tcMar>
            <w:vAlign w:val="center"/>
          </w:tcPr>
          <w:p w14:paraId="7AD2BE5F" w14:textId="77CA09DD" w:rsidR="00A97B00" w:rsidRPr="00B073D8" w:rsidRDefault="00A97B00" w:rsidP="00077291">
            <w:pPr>
              <w:ind w:left="-117" w:right="-116"/>
              <w:jc w:val="center"/>
              <w:rPr>
                <w:rFonts w:cstheme="minorHAnsi"/>
                <w:lang w:val="es-419"/>
              </w:rPr>
            </w:pPr>
            <w:r w:rsidRPr="00B073D8">
              <w:rPr>
                <w:lang w:val="es-419"/>
              </w:rPr>
              <w:t>1</w:t>
            </w:r>
          </w:p>
        </w:tc>
        <w:tc>
          <w:tcPr>
            <w:tcW w:w="810" w:type="dxa"/>
            <w:tcBorders>
              <w:bottom w:val="single" w:sz="4" w:space="0" w:color="auto"/>
            </w:tcBorders>
            <w:vAlign w:val="center"/>
          </w:tcPr>
          <w:p w14:paraId="01DE4411" w14:textId="1CE94C69" w:rsidR="00A97B00" w:rsidRPr="00B073D8" w:rsidRDefault="00A97B00" w:rsidP="00077291">
            <w:pPr>
              <w:jc w:val="center"/>
              <w:rPr>
                <w:rFonts w:cstheme="minorHAnsi"/>
                <w:lang w:val="es-419"/>
              </w:rPr>
            </w:pPr>
            <w:r w:rsidRPr="00B073D8">
              <w:rPr>
                <w:lang w:val="es-419"/>
              </w:rPr>
              <w:t>2</w:t>
            </w:r>
          </w:p>
        </w:tc>
        <w:tc>
          <w:tcPr>
            <w:tcW w:w="810" w:type="dxa"/>
            <w:tcBorders>
              <w:bottom w:val="single" w:sz="4" w:space="0" w:color="auto"/>
            </w:tcBorders>
            <w:vAlign w:val="center"/>
          </w:tcPr>
          <w:p w14:paraId="46E5F5E6" w14:textId="3D252BFD" w:rsidR="00A97B00" w:rsidRPr="00B073D8" w:rsidRDefault="00A97B00" w:rsidP="00077291">
            <w:pPr>
              <w:jc w:val="center"/>
              <w:rPr>
                <w:rFonts w:cstheme="minorHAnsi"/>
                <w:lang w:val="es-419"/>
              </w:rPr>
            </w:pPr>
            <w:r w:rsidRPr="00B073D8">
              <w:rPr>
                <w:lang w:val="es-419"/>
              </w:rPr>
              <w:t>3</w:t>
            </w:r>
          </w:p>
        </w:tc>
        <w:tc>
          <w:tcPr>
            <w:tcW w:w="540" w:type="dxa"/>
            <w:tcBorders>
              <w:bottom w:val="single" w:sz="4" w:space="0" w:color="auto"/>
            </w:tcBorders>
            <w:vAlign w:val="center"/>
          </w:tcPr>
          <w:p w14:paraId="7F175B75" w14:textId="56156C90" w:rsidR="00A97B00" w:rsidRPr="00B073D8" w:rsidRDefault="00A97B00" w:rsidP="00077291">
            <w:pPr>
              <w:jc w:val="center"/>
              <w:rPr>
                <w:rFonts w:cstheme="minorHAnsi"/>
                <w:lang w:val="es-419"/>
              </w:rPr>
            </w:pPr>
            <w:r w:rsidRPr="00B073D8">
              <w:rPr>
                <w:lang w:val="es-419"/>
              </w:rPr>
              <w:t>4</w:t>
            </w:r>
          </w:p>
        </w:tc>
        <w:tc>
          <w:tcPr>
            <w:tcW w:w="630" w:type="dxa"/>
            <w:tcBorders>
              <w:bottom w:val="single" w:sz="4" w:space="0" w:color="auto"/>
            </w:tcBorders>
            <w:vAlign w:val="center"/>
          </w:tcPr>
          <w:p w14:paraId="3E1CA5B8" w14:textId="0EF2C07C" w:rsidR="00A97B00" w:rsidRPr="00B073D8" w:rsidRDefault="00A97B00" w:rsidP="00077291">
            <w:pPr>
              <w:jc w:val="center"/>
              <w:rPr>
                <w:rFonts w:cstheme="minorHAnsi"/>
                <w:lang w:val="es-419"/>
              </w:rPr>
            </w:pPr>
            <w:r w:rsidRPr="00B073D8">
              <w:rPr>
                <w:lang w:val="es-419"/>
              </w:rPr>
              <w:t>5</w:t>
            </w:r>
          </w:p>
        </w:tc>
        <w:tc>
          <w:tcPr>
            <w:tcW w:w="720" w:type="dxa"/>
            <w:tcBorders>
              <w:bottom w:val="single" w:sz="4" w:space="0" w:color="auto"/>
            </w:tcBorders>
            <w:vAlign w:val="center"/>
          </w:tcPr>
          <w:p w14:paraId="6C0E5464" w14:textId="11CF054E" w:rsidR="00A97B00" w:rsidRPr="00B073D8" w:rsidRDefault="00A97B00" w:rsidP="00077291">
            <w:pPr>
              <w:jc w:val="center"/>
              <w:rPr>
                <w:rFonts w:cstheme="minorHAnsi"/>
                <w:lang w:val="es-419"/>
              </w:rPr>
            </w:pPr>
            <w:r w:rsidRPr="00B073D8">
              <w:rPr>
                <w:lang w:val="es-419"/>
              </w:rPr>
              <w:t>6</w:t>
            </w:r>
          </w:p>
        </w:tc>
        <w:tc>
          <w:tcPr>
            <w:tcW w:w="810" w:type="dxa"/>
            <w:tcBorders>
              <w:bottom w:val="single" w:sz="4" w:space="0" w:color="auto"/>
            </w:tcBorders>
            <w:vAlign w:val="center"/>
          </w:tcPr>
          <w:p w14:paraId="7CC86447" w14:textId="4E0B33E9" w:rsidR="00A97B00" w:rsidRPr="00B073D8" w:rsidRDefault="00A97B00" w:rsidP="00077291">
            <w:pPr>
              <w:ind w:left="-60" w:right="-28"/>
              <w:jc w:val="center"/>
              <w:rPr>
                <w:rFonts w:cstheme="minorHAnsi"/>
                <w:lang w:val="es-419"/>
              </w:rPr>
            </w:pPr>
            <w:r w:rsidRPr="00B073D8">
              <w:rPr>
                <w:lang w:val="es-419"/>
              </w:rPr>
              <w:t>7</w:t>
            </w:r>
          </w:p>
        </w:tc>
        <w:tc>
          <w:tcPr>
            <w:tcW w:w="720" w:type="dxa"/>
            <w:tcBorders>
              <w:bottom w:val="single" w:sz="4" w:space="0" w:color="auto"/>
            </w:tcBorders>
            <w:vAlign w:val="center"/>
          </w:tcPr>
          <w:p w14:paraId="2EBC03FC" w14:textId="1ED362CA" w:rsidR="00A97B00" w:rsidRPr="00B073D8" w:rsidRDefault="00A97B00" w:rsidP="00077291">
            <w:pPr>
              <w:jc w:val="center"/>
              <w:rPr>
                <w:rFonts w:cstheme="minorHAnsi"/>
                <w:lang w:val="es-419"/>
              </w:rPr>
            </w:pPr>
            <w:r w:rsidRPr="00B073D8">
              <w:rPr>
                <w:lang w:val="es-419"/>
              </w:rPr>
              <w:t>8</w:t>
            </w:r>
          </w:p>
        </w:tc>
        <w:tc>
          <w:tcPr>
            <w:tcW w:w="630" w:type="dxa"/>
            <w:tcBorders>
              <w:bottom w:val="single" w:sz="4" w:space="0" w:color="auto"/>
            </w:tcBorders>
            <w:vAlign w:val="center"/>
          </w:tcPr>
          <w:p w14:paraId="7DF1AEB0" w14:textId="2E819D80" w:rsidR="00A97B00" w:rsidRPr="00B073D8" w:rsidRDefault="00A97B00" w:rsidP="00077291">
            <w:pPr>
              <w:jc w:val="center"/>
              <w:rPr>
                <w:rFonts w:cstheme="minorHAnsi"/>
                <w:lang w:val="es-419"/>
              </w:rPr>
            </w:pPr>
            <w:r w:rsidRPr="00B073D8">
              <w:rPr>
                <w:lang w:val="es-419"/>
              </w:rPr>
              <w:t>9</w:t>
            </w:r>
          </w:p>
        </w:tc>
      </w:tr>
      <w:tr w:rsidR="003B218E" w:rsidRPr="00B073D8" w14:paraId="4B078E24" w14:textId="77777777" w:rsidTr="5D3DEFD9">
        <w:tc>
          <w:tcPr>
            <w:tcW w:w="3510" w:type="dxa"/>
            <w:shd w:val="clear" w:color="auto" w:fill="D9D9D9" w:themeFill="background1" w:themeFillShade="D9"/>
            <w:tcMar>
              <w:top w:w="72" w:type="dxa"/>
              <w:left w:w="115" w:type="dxa"/>
              <w:bottom w:w="72" w:type="dxa"/>
              <w:right w:w="115" w:type="dxa"/>
            </w:tcMar>
          </w:tcPr>
          <w:p w14:paraId="3A6745DB" w14:textId="6101305B" w:rsidR="00886E3E" w:rsidRPr="00B073D8" w:rsidRDefault="7E25915E" w:rsidP="7E25915E">
            <w:pPr>
              <w:tabs>
                <w:tab w:val="left" w:pos="245"/>
              </w:tabs>
              <w:ind w:left="245" w:hanging="270"/>
              <w:rPr>
                <w:lang w:val="es-419"/>
              </w:rPr>
            </w:pPr>
            <w:r w:rsidRPr="00B073D8">
              <w:rPr>
                <w:lang w:val="es-419"/>
              </w:rPr>
              <w:t xml:space="preserve">[WORKACTA] </w:t>
            </w:r>
            <w:r w:rsidR="00C67A81" w:rsidRPr="00B073D8">
              <w:rPr>
                <w:lang w:val="es-419"/>
              </w:rPr>
              <w:t>Estar s</w:t>
            </w:r>
            <w:r w:rsidRPr="00B073D8">
              <w:rPr>
                <w:lang w:val="es-419"/>
              </w:rPr>
              <w:t>entado</w:t>
            </w:r>
            <w:r w:rsidR="00C67A81" w:rsidRPr="00B073D8">
              <w:rPr>
                <w:lang w:val="es-419"/>
              </w:rPr>
              <w:t>, haciendo</w:t>
            </w:r>
            <w:r w:rsidRPr="00B073D8">
              <w:rPr>
                <w:lang w:val="es-419"/>
              </w:rPr>
              <w:t xml:space="preserve"> movimientos pequeños de los brazos (por ejemplo, trabajo de escritorio o con computadora, ensamblaje ligero, conducir un vehículo, etc.)</w:t>
            </w:r>
          </w:p>
        </w:tc>
        <w:tc>
          <w:tcPr>
            <w:tcW w:w="540" w:type="dxa"/>
            <w:shd w:val="clear" w:color="auto" w:fill="D9D9D9" w:themeFill="background1" w:themeFillShade="D9"/>
            <w:tcMar>
              <w:top w:w="72" w:type="dxa"/>
              <w:left w:w="115" w:type="dxa"/>
              <w:bottom w:w="72" w:type="dxa"/>
              <w:right w:w="115" w:type="dxa"/>
            </w:tcMar>
            <w:vAlign w:val="center"/>
          </w:tcPr>
          <w:p w14:paraId="26EFBBCD"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810" w:type="dxa"/>
            <w:shd w:val="clear" w:color="auto" w:fill="D9D9D9" w:themeFill="background1" w:themeFillShade="D9"/>
            <w:tcMar>
              <w:top w:w="72" w:type="dxa"/>
              <w:left w:w="115" w:type="dxa"/>
              <w:bottom w:w="72" w:type="dxa"/>
              <w:right w:w="115" w:type="dxa"/>
            </w:tcMar>
            <w:vAlign w:val="center"/>
          </w:tcPr>
          <w:p w14:paraId="560467C3"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810" w:type="dxa"/>
            <w:shd w:val="clear" w:color="auto" w:fill="D9D9D9" w:themeFill="background1" w:themeFillShade="D9"/>
            <w:vAlign w:val="center"/>
          </w:tcPr>
          <w:p w14:paraId="020D77D7"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810" w:type="dxa"/>
            <w:shd w:val="clear" w:color="auto" w:fill="D9D9D9" w:themeFill="background1" w:themeFillShade="D9"/>
            <w:vAlign w:val="center"/>
          </w:tcPr>
          <w:p w14:paraId="59BB17F8"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540" w:type="dxa"/>
            <w:shd w:val="clear" w:color="auto" w:fill="D9D9D9" w:themeFill="background1" w:themeFillShade="D9"/>
            <w:vAlign w:val="center"/>
          </w:tcPr>
          <w:p w14:paraId="79936D05"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630" w:type="dxa"/>
            <w:shd w:val="clear" w:color="auto" w:fill="D9D9D9" w:themeFill="background1" w:themeFillShade="D9"/>
            <w:vAlign w:val="center"/>
          </w:tcPr>
          <w:p w14:paraId="27CA4730"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720" w:type="dxa"/>
            <w:shd w:val="clear" w:color="auto" w:fill="D9D9D9" w:themeFill="background1" w:themeFillShade="D9"/>
            <w:vAlign w:val="center"/>
          </w:tcPr>
          <w:p w14:paraId="1619C558"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810" w:type="dxa"/>
            <w:shd w:val="clear" w:color="auto" w:fill="D9D9D9" w:themeFill="background1" w:themeFillShade="D9"/>
            <w:vAlign w:val="center"/>
          </w:tcPr>
          <w:p w14:paraId="75B490B1"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720" w:type="dxa"/>
            <w:shd w:val="clear" w:color="auto" w:fill="D9D9D9" w:themeFill="background1" w:themeFillShade="D9"/>
            <w:vAlign w:val="center"/>
          </w:tcPr>
          <w:p w14:paraId="2B1FBA55"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630" w:type="dxa"/>
            <w:shd w:val="clear" w:color="auto" w:fill="D9D9D9" w:themeFill="background1" w:themeFillShade="D9"/>
            <w:vAlign w:val="center"/>
          </w:tcPr>
          <w:p w14:paraId="7B3C153C" w14:textId="77777777" w:rsidR="00886E3E" w:rsidRPr="00B073D8" w:rsidRDefault="00886E3E" w:rsidP="00077291">
            <w:pPr>
              <w:jc w:val="center"/>
              <w:rPr>
                <w:rFonts w:cstheme="minorHAnsi"/>
                <w:lang w:val="es-419"/>
              </w:rPr>
            </w:pPr>
            <w:r w:rsidRPr="00B073D8">
              <w:rPr>
                <w:rFonts w:ascii="Wingdings 2" w:hAnsi="Wingdings 2"/>
                <w:lang w:val="es-419"/>
              </w:rPr>
              <w:t>□</w:t>
            </w:r>
          </w:p>
        </w:tc>
      </w:tr>
      <w:tr w:rsidR="00D11D8B" w:rsidRPr="00B073D8" w14:paraId="088B3E94" w14:textId="77777777" w:rsidTr="5D3DEFD9">
        <w:tc>
          <w:tcPr>
            <w:tcW w:w="3510" w:type="dxa"/>
            <w:tcBorders>
              <w:bottom w:val="single" w:sz="4" w:space="0" w:color="auto"/>
            </w:tcBorders>
            <w:tcMar>
              <w:top w:w="72" w:type="dxa"/>
              <w:left w:w="115" w:type="dxa"/>
              <w:bottom w:w="72" w:type="dxa"/>
              <w:right w:w="115" w:type="dxa"/>
            </w:tcMar>
          </w:tcPr>
          <w:p w14:paraId="7BE4D1EB" w14:textId="458BB676" w:rsidR="00886E3E" w:rsidRPr="00B073D8" w:rsidRDefault="7E25915E" w:rsidP="7E25915E">
            <w:pPr>
              <w:tabs>
                <w:tab w:val="left" w:pos="245"/>
              </w:tabs>
              <w:ind w:left="245" w:hanging="270"/>
              <w:rPr>
                <w:lang w:val="es-419"/>
              </w:rPr>
            </w:pPr>
            <w:r w:rsidRPr="00B073D8">
              <w:rPr>
                <w:lang w:val="es-419"/>
              </w:rPr>
              <w:t xml:space="preserve">[WORKACTB] </w:t>
            </w:r>
            <w:r w:rsidR="006D3E74" w:rsidRPr="00B073D8">
              <w:rPr>
                <w:lang w:val="es-419"/>
              </w:rPr>
              <w:t>Estar d</w:t>
            </w:r>
            <w:r w:rsidRPr="00B073D8">
              <w:rPr>
                <w:lang w:val="es-419"/>
              </w:rPr>
              <w:t>e pie</w:t>
            </w:r>
            <w:r w:rsidR="006D3E74" w:rsidRPr="00B073D8">
              <w:rPr>
                <w:lang w:val="es-419"/>
              </w:rPr>
              <w:t>,</w:t>
            </w:r>
            <w:r w:rsidRPr="00B073D8">
              <w:rPr>
                <w:lang w:val="es-419"/>
              </w:rPr>
              <w:t xml:space="preserve"> con un poco de caminata (por ejemplo, como empleado de una tienda, al hacer tareas de archivo, sacar copias, caminar de una reunión a otra, trabajar en una cadena de ensamble, etc.)</w:t>
            </w:r>
          </w:p>
        </w:tc>
        <w:tc>
          <w:tcPr>
            <w:tcW w:w="540" w:type="dxa"/>
            <w:tcBorders>
              <w:bottom w:val="single" w:sz="4" w:space="0" w:color="auto"/>
            </w:tcBorders>
            <w:tcMar>
              <w:top w:w="72" w:type="dxa"/>
              <w:left w:w="115" w:type="dxa"/>
              <w:bottom w:w="72" w:type="dxa"/>
              <w:right w:w="115" w:type="dxa"/>
            </w:tcMar>
            <w:vAlign w:val="center"/>
          </w:tcPr>
          <w:p w14:paraId="14561238"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810" w:type="dxa"/>
            <w:tcBorders>
              <w:bottom w:val="single" w:sz="4" w:space="0" w:color="auto"/>
            </w:tcBorders>
            <w:tcMar>
              <w:top w:w="72" w:type="dxa"/>
              <w:left w:w="115" w:type="dxa"/>
              <w:bottom w:w="72" w:type="dxa"/>
              <w:right w:w="115" w:type="dxa"/>
            </w:tcMar>
            <w:vAlign w:val="center"/>
          </w:tcPr>
          <w:p w14:paraId="4505ACE9"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810" w:type="dxa"/>
            <w:tcBorders>
              <w:bottom w:val="single" w:sz="4" w:space="0" w:color="auto"/>
            </w:tcBorders>
            <w:vAlign w:val="center"/>
          </w:tcPr>
          <w:p w14:paraId="05C733D3"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810" w:type="dxa"/>
            <w:tcBorders>
              <w:bottom w:val="single" w:sz="4" w:space="0" w:color="auto"/>
            </w:tcBorders>
            <w:vAlign w:val="center"/>
          </w:tcPr>
          <w:p w14:paraId="461BDC93"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540" w:type="dxa"/>
            <w:tcBorders>
              <w:bottom w:val="single" w:sz="4" w:space="0" w:color="auto"/>
            </w:tcBorders>
            <w:vAlign w:val="center"/>
          </w:tcPr>
          <w:p w14:paraId="35E9D2B6"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630" w:type="dxa"/>
            <w:tcBorders>
              <w:bottom w:val="single" w:sz="4" w:space="0" w:color="auto"/>
            </w:tcBorders>
            <w:vAlign w:val="center"/>
          </w:tcPr>
          <w:p w14:paraId="66456BC1"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720" w:type="dxa"/>
            <w:tcBorders>
              <w:bottom w:val="single" w:sz="4" w:space="0" w:color="auto"/>
            </w:tcBorders>
            <w:vAlign w:val="center"/>
          </w:tcPr>
          <w:p w14:paraId="1043AA93"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810" w:type="dxa"/>
            <w:tcBorders>
              <w:bottom w:val="single" w:sz="4" w:space="0" w:color="auto"/>
            </w:tcBorders>
            <w:vAlign w:val="center"/>
          </w:tcPr>
          <w:p w14:paraId="0EF38C9E"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720" w:type="dxa"/>
            <w:tcBorders>
              <w:bottom w:val="single" w:sz="4" w:space="0" w:color="auto"/>
            </w:tcBorders>
            <w:vAlign w:val="center"/>
          </w:tcPr>
          <w:p w14:paraId="30663A41"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630" w:type="dxa"/>
            <w:tcBorders>
              <w:bottom w:val="single" w:sz="4" w:space="0" w:color="auto"/>
            </w:tcBorders>
            <w:vAlign w:val="center"/>
          </w:tcPr>
          <w:p w14:paraId="5CD59392" w14:textId="77777777" w:rsidR="00886E3E" w:rsidRPr="00B073D8" w:rsidRDefault="00886E3E" w:rsidP="00077291">
            <w:pPr>
              <w:jc w:val="center"/>
              <w:rPr>
                <w:rFonts w:cstheme="minorHAnsi"/>
                <w:lang w:val="es-419"/>
              </w:rPr>
            </w:pPr>
            <w:r w:rsidRPr="00B073D8">
              <w:rPr>
                <w:rFonts w:ascii="Wingdings 2" w:hAnsi="Wingdings 2"/>
                <w:lang w:val="es-419"/>
              </w:rPr>
              <w:t>□</w:t>
            </w:r>
          </w:p>
        </w:tc>
      </w:tr>
      <w:tr w:rsidR="003B218E" w:rsidRPr="00B073D8" w14:paraId="497CC90E" w14:textId="77777777" w:rsidTr="5D3DEFD9">
        <w:tc>
          <w:tcPr>
            <w:tcW w:w="3510" w:type="dxa"/>
            <w:shd w:val="clear" w:color="auto" w:fill="D9D9D9" w:themeFill="background1" w:themeFillShade="D9"/>
            <w:tcMar>
              <w:top w:w="72" w:type="dxa"/>
              <w:left w:w="115" w:type="dxa"/>
              <w:bottom w:w="72" w:type="dxa"/>
              <w:right w:w="115" w:type="dxa"/>
            </w:tcMar>
          </w:tcPr>
          <w:p w14:paraId="60EC74E0" w14:textId="74334835" w:rsidR="00886E3E" w:rsidRPr="00B073D8" w:rsidRDefault="7E25915E" w:rsidP="7E25915E">
            <w:pPr>
              <w:tabs>
                <w:tab w:val="left" w:pos="245"/>
              </w:tabs>
              <w:ind w:left="245" w:hanging="270"/>
              <w:rPr>
                <w:lang w:val="es-419"/>
              </w:rPr>
            </w:pPr>
            <w:r w:rsidRPr="00B073D8">
              <w:rPr>
                <w:lang w:val="es-419"/>
              </w:rPr>
              <w:t xml:space="preserve">[WORKACTC] Caminar y cargar materiales que pesen menos de 50 libras (por ejemplo, entregar correo, servir mesas, </w:t>
            </w:r>
            <w:r w:rsidR="001A6666" w:rsidRPr="00B073D8">
              <w:rPr>
                <w:lang w:val="es-419"/>
              </w:rPr>
              <w:t xml:space="preserve">hacer </w:t>
            </w:r>
            <w:r w:rsidRPr="00B073D8">
              <w:rPr>
                <w:lang w:val="es-419"/>
              </w:rPr>
              <w:t>tareas ligeras de construcción, trabajos de limpieza, etc.)</w:t>
            </w:r>
          </w:p>
        </w:tc>
        <w:tc>
          <w:tcPr>
            <w:tcW w:w="540" w:type="dxa"/>
            <w:shd w:val="clear" w:color="auto" w:fill="D9D9D9" w:themeFill="background1" w:themeFillShade="D9"/>
            <w:tcMar>
              <w:top w:w="72" w:type="dxa"/>
              <w:left w:w="115" w:type="dxa"/>
              <w:bottom w:w="72" w:type="dxa"/>
              <w:right w:w="115" w:type="dxa"/>
            </w:tcMar>
            <w:vAlign w:val="center"/>
          </w:tcPr>
          <w:p w14:paraId="6A4CAFA8"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810" w:type="dxa"/>
            <w:shd w:val="clear" w:color="auto" w:fill="D9D9D9" w:themeFill="background1" w:themeFillShade="D9"/>
            <w:tcMar>
              <w:top w:w="72" w:type="dxa"/>
              <w:left w:w="115" w:type="dxa"/>
              <w:bottom w:w="72" w:type="dxa"/>
              <w:right w:w="115" w:type="dxa"/>
            </w:tcMar>
            <w:vAlign w:val="center"/>
          </w:tcPr>
          <w:p w14:paraId="1AFBAAA8"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810" w:type="dxa"/>
            <w:shd w:val="clear" w:color="auto" w:fill="D9D9D9" w:themeFill="background1" w:themeFillShade="D9"/>
            <w:vAlign w:val="center"/>
          </w:tcPr>
          <w:p w14:paraId="43CEB4B7"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810" w:type="dxa"/>
            <w:shd w:val="clear" w:color="auto" w:fill="D9D9D9" w:themeFill="background1" w:themeFillShade="D9"/>
            <w:vAlign w:val="center"/>
          </w:tcPr>
          <w:p w14:paraId="6BF7A778"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540" w:type="dxa"/>
            <w:shd w:val="clear" w:color="auto" w:fill="D9D9D9" w:themeFill="background1" w:themeFillShade="D9"/>
            <w:vAlign w:val="center"/>
          </w:tcPr>
          <w:p w14:paraId="16E0A261"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630" w:type="dxa"/>
            <w:shd w:val="clear" w:color="auto" w:fill="D9D9D9" w:themeFill="background1" w:themeFillShade="D9"/>
            <w:vAlign w:val="center"/>
          </w:tcPr>
          <w:p w14:paraId="42C21969"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720" w:type="dxa"/>
            <w:shd w:val="clear" w:color="auto" w:fill="D9D9D9" w:themeFill="background1" w:themeFillShade="D9"/>
            <w:vAlign w:val="center"/>
          </w:tcPr>
          <w:p w14:paraId="2B55B780"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810" w:type="dxa"/>
            <w:shd w:val="clear" w:color="auto" w:fill="D9D9D9" w:themeFill="background1" w:themeFillShade="D9"/>
            <w:vAlign w:val="center"/>
          </w:tcPr>
          <w:p w14:paraId="126D61A0"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720" w:type="dxa"/>
            <w:shd w:val="clear" w:color="auto" w:fill="D9D9D9" w:themeFill="background1" w:themeFillShade="D9"/>
            <w:vAlign w:val="center"/>
          </w:tcPr>
          <w:p w14:paraId="0946EC7A"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630" w:type="dxa"/>
            <w:shd w:val="clear" w:color="auto" w:fill="D9D9D9" w:themeFill="background1" w:themeFillShade="D9"/>
            <w:vAlign w:val="center"/>
          </w:tcPr>
          <w:p w14:paraId="00EAC463" w14:textId="77777777" w:rsidR="00886E3E" w:rsidRPr="00B073D8" w:rsidRDefault="00886E3E" w:rsidP="00077291">
            <w:pPr>
              <w:jc w:val="center"/>
              <w:rPr>
                <w:rFonts w:cstheme="minorHAnsi"/>
                <w:lang w:val="es-419"/>
              </w:rPr>
            </w:pPr>
            <w:r w:rsidRPr="00B073D8">
              <w:rPr>
                <w:rFonts w:ascii="Wingdings 2" w:hAnsi="Wingdings 2"/>
                <w:lang w:val="es-419"/>
              </w:rPr>
              <w:t>□</w:t>
            </w:r>
          </w:p>
        </w:tc>
      </w:tr>
      <w:tr w:rsidR="00886E3E" w:rsidRPr="00B073D8" w14:paraId="11469A08" w14:textId="77777777" w:rsidTr="5D3DEFD9">
        <w:tc>
          <w:tcPr>
            <w:tcW w:w="3510" w:type="dxa"/>
            <w:tcBorders>
              <w:bottom w:val="single" w:sz="4" w:space="0" w:color="auto"/>
            </w:tcBorders>
            <w:tcMar>
              <w:top w:w="72" w:type="dxa"/>
              <w:left w:w="115" w:type="dxa"/>
              <w:bottom w:w="72" w:type="dxa"/>
              <w:right w:w="115" w:type="dxa"/>
            </w:tcMar>
          </w:tcPr>
          <w:p w14:paraId="5339F5AD" w14:textId="295F2D3F" w:rsidR="00886E3E" w:rsidRPr="00B073D8" w:rsidRDefault="7E25915E" w:rsidP="7E25915E">
            <w:pPr>
              <w:tabs>
                <w:tab w:val="left" w:pos="245"/>
              </w:tabs>
              <w:ind w:left="245" w:hanging="270"/>
              <w:rPr>
                <w:lang w:val="es-419"/>
              </w:rPr>
            </w:pPr>
            <w:r w:rsidRPr="00B073D8">
              <w:rPr>
                <w:lang w:val="es-419"/>
              </w:rPr>
              <w:t>[WORKACTD] Caminar y realizar trabajos manuales pesados, a menudo, con materiales que pesan más de 50 libras (por ejemplo, cavar y palear, cortar leña, colocar ladrillos, apilar heno u otros trabajos manuales pesados, etc.)</w:t>
            </w:r>
          </w:p>
        </w:tc>
        <w:tc>
          <w:tcPr>
            <w:tcW w:w="540" w:type="dxa"/>
            <w:tcBorders>
              <w:bottom w:val="single" w:sz="4" w:space="0" w:color="auto"/>
            </w:tcBorders>
            <w:tcMar>
              <w:top w:w="72" w:type="dxa"/>
              <w:left w:w="115" w:type="dxa"/>
              <w:bottom w:w="72" w:type="dxa"/>
              <w:right w:w="115" w:type="dxa"/>
            </w:tcMar>
            <w:vAlign w:val="center"/>
          </w:tcPr>
          <w:p w14:paraId="7192E01C"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810" w:type="dxa"/>
            <w:tcBorders>
              <w:bottom w:val="single" w:sz="4" w:space="0" w:color="auto"/>
            </w:tcBorders>
            <w:tcMar>
              <w:top w:w="72" w:type="dxa"/>
              <w:left w:w="115" w:type="dxa"/>
              <w:bottom w:w="72" w:type="dxa"/>
              <w:right w:w="115" w:type="dxa"/>
            </w:tcMar>
            <w:vAlign w:val="center"/>
          </w:tcPr>
          <w:p w14:paraId="2AAC9273"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810" w:type="dxa"/>
            <w:tcBorders>
              <w:bottom w:val="single" w:sz="4" w:space="0" w:color="auto"/>
            </w:tcBorders>
            <w:vAlign w:val="center"/>
          </w:tcPr>
          <w:p w14:paraId="397B1E6B"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810" w:type="dxa"/>
            <w:tcBorders>
              <w:bottom w:val="single" w:sz="4" w:space="0" w:color="auto"/>
            </w:tcBorders>
            <w:vAlign w:val="center"/>
          </w:tcPr>
          <w:p w14:paraId="434AC424"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540" w:type="dxa"/>
            <w:tcBorders>
              <w:bottom w:val="single" w:sz="4" w:space="0" w:color="auto"/>
            </w:tcBorders>
            <w:vAlign w:val="center"/>
          </w:tcPr>
          <w:p w14:paraId="265367AE"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630" w:type="dxa"/>
            <w:tcBorders>
              <w:bottom w:val="single" w:sz="4" w:space="0" w:color="auto"/>
            </w:tcBorders>
            <w:vAlign w:val="center"/>
          </w:tcPr>
          <w:p w14:paraId="68BD4671"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720" w:type="dxa"/>
            <w:tcBorders>
              <w:bottom w:val="single" w:sz="4" w:space="0" w:color="auto"/>
            </w:tcBorders>
            <w:vAlign w:val="center"/>
          </w:tcPr>
          <w:p w14:paraId="40443AC9"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810" w:type="dxa"/>
            <w:tcBorders>
              <w:bottom w:val="single" w:sz="4" w:space="0" w:color="auto"/>
            </w:tcBorders>
            <w:vAlign w:val="center"/>
          </w:tcPr>
          <w:p w14:paraId="149013C7"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720" w:type="dxa"/>
            <w:tcBorders>
              <w:bottom w:val="single" w:sz="4" w:space="0" w:color="auto"/>
            </w:tcBorders>
            <w:vAlign w:val="center"/>
          </w:tcPr>
          <w:p w14:paraId="76537C33"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630" w:type="dxa"/>
            <w:tcBorders>
              <w:bottom w:val="single" w:sz="4" w:space="0" w:color="auto"/>
            </w:tcBorders>
            <w:vAlign w:val="center"/>
          </w:tcPr>
          <w:p w14:paraId="7BD0B898" w14:textId="77777777" w:rsidR="00886E3E" w:rsidRPr="00B073D8" w:rsidRDefault="00886E3E" w:rsidP="00077291">
            <w:pPr>
              <w:jc w:val="center"/>
              <w:rPr>
                <w:rFonts w:cstheme="minorHAnsi"/>
                <w:lang w:val="es-419"/>
              </w:rPr>
            </w:pPr>
            <w:r w:rsidRPr="00B073D8">
              <w:rPr>
                <w:rFonts w:ascii="Wingdings 2" w:hAnsi="Wingdings 2"/>
                <w:lang w:val="es-419"/>
              </w:rPr>
              <w:t>□</w:t>
            </w:r>
          </w:p>
        </w:tc>
      </w:tr>
    </w:tbl>
    <w:p w14:paraId="21092F1A" w14:textId="06C33A1F" w:rsidR="00886E3E" w:rsidRPr="00B073D8" w:rsidRDefault="1D4F8DD3" w:rsidP="1D4F8DD3">
      <w:pPr>
        <w:spacing w:before="60" w:after="0" w:line="240" w:lineRule="auto"/>
        <w:ind w:left="-20" w:right="-20"/>
        <w:rPr>
          <w:rFonts w:ascii="Calibri" w:eastAsia="Calibri" w:hAnsi="Calibri" w:cs="Calibri"/>
          <w:b/>
          <w:bCs/>
          <w:lang w:val="es-419"/>
        </w:rPr>
      </w:pPr>
      <w:r w:rsidRPr="1D4F8DD3">
        <w:rPr>
          <w:rFonts w:ascii="Calibri" w:eastAsia="Calibri" w:hAnsi="Calibri" w:cs="Calibri"/>
          <w:b/>
          <w:bCs/>
          <w:lang w:val="es-419"/>
        </w:rPr>
        <w:t xml:space="preserve">[DISPLAY INTROSITTING IF WORK= 1. </w:t>
      </w:r>
    </w:p>
    <w:p w14:paraId="5C8FCD4B" w14:textId="6362BCC3" w:rsidR="00886E3E" w:rsidRPr="00B073D8" w:rsidRDefault="1D4F8DD3" w:rsidP="1D4F8DD3">
      <w:pPr>
        <w:spacing w:after="0" w:line="240" w:lineRule="auto"/>
        <w:ind w:left="-20" w:right="-20"/>
        <w:rPr>
          <w:rFonts w:ascii="Calibri" w:eastAsia="Calibri" w:hAnsi="Calibri" w:cs="Calibri"/>
          <w:b/>
          <w:bCs/>
          <w:lang w:val="es-419"/>
        </w:rPr>
      </w:pPr>
      <w:r w:rsidRPr="1D4F8DD3">
        <w:rPr>
          <w:rFonts w:ascii="Calibri" w:eastAsia="Calibri" w:hAnsi="Calibri" w:cs="Calibri"/>
          <w:b/>
          <w:bCs/>
          <w:lang w:val="es-419"/>
        </w:rPr>
        <w:t>IF WORK= 0 OR NON-RESPONSE, GO TO SITTING]</w:t>
      </w:r>
    </w:p>
    <w:p w14:paraId="13C38C6B" w14:textId="0D5EA117" w:rsidR="00886E3E" w:rsidRPr="00B073D8" w:rsidRDefault="7E25915E" w:rsidP="00855E6E">
      <w:pPr>
        <w:pStyle w:val="Heading2"/>
        <w:spacing w:after="0"/>
        <w:rPr>
          <w:lang w:val="es-419"/>
        </w:rPr>
      </w:pPr>
      <w:r w:rsidRPr="00B073D8">
        <w:rPr>
          <w:lang w:val="es-419"/>
        </w:rPr>
        <w:t>[INTROSITTING] Estar sentado</w:t>
      </w:r>
    </w:p>
    <w:p w14:paraId="4FEE9400" w14:textId="52AD1BCA" w:rsidR="00886E3E" w:rsidRPr="00B073D8" w:rsidRDefault="1D4F8DD3" w:rsidP="3AA971BA">
      <w:pPr>
        <w:rPr>
          <w:lang w:val="es-419"/>
        </w:rPr>
      </w:pPr>
      <w:r w:rsidRPr="1D4F8DD3">
        <w:rPr>
          <w:lang w:val="es-419"/>
        </w:rPr>
        <w:t xml:space="preserve">Las siguientes preguntas tratan sobre el tiempo que pasó fuera del trabajo en los </w:t>
      </w:r>
      <w:r w:rsidRPr="1D4F8DD3">
        <w:rPr>
          <w:b/>
          <w:bCs/>
          <w:lang w:val="es-419"/>
        </w:rPr>
        <w:t>últimos 12 meses</w:t>
      </w:r>
      <w:r w:rsidRPr="1D4F8DD3">
        <w:rPr>
          <w:lang w:val="es-419"/>
        </w:rPr>
        <w:t xml:space="preserve">. </w:t>
      </w:r>
    </w:p>
    <w:p w14:paraId="00835387" w14:textId="63082A9E" w:rsidR="5D3DEFD9" w:rsidRDefault="303A489D" w:rsidP="75303805">
      <w:pPr>
        <w:spacing w:line="257" w:lineRule="auto"/>
        <w:ind w:left="-20" w:right="-20"/>
        <w:rPr>
          <w:rFonts w:ascii="Calibri" w:eastAsia="Calibri" w:hAnsi="Calibri" w:cs="Calibri"/>
          <w:b/>
          <w:bCs/>
          <w:lang w:val="es-419"/>
        </w:rPr>
      </w:pPr>
      <w:r w:rsidRPr="303A489D">
        <w:rPr>
          <w:rFonts w:ascii="Calibri" w:eastAsia="Calibri" w:hAnsi="Calibri" w:cs="Calibri"/>
          <w:b/>
          <w:bCs/>
          <w:lang w:val="es-419"/>
        </w:rPr>
        <w:t>[IF WORK= 1, FILL “fuera del trabajo” and “Esto incluye desplazarse al trabajo de ida y vuelta.” IN SITTING. IF WORK= 0 OR NON-RESPONSE, EXCLUDE IN SITTING.]</w:t>
      </w:r>
    </w:p>
    <w:p w14:paraId="4A908925" w14:textId="7AC67AF1" w:rsidR="5D3DEFD9" w:rsidRDefault="1D4F8DD3" w:rsidP="5D3DEFD9">
      <w:pPr>
        <w:pStyle w:val="ListParagraph"/>
        <w:numPr>
          <w:ilvl w:val="0"/>
          <w:numId w:val="132"/>
        </w:numPr>
        <w:spacing w:after="120"/>
        <w:rPr>
          <w:lang w:val="es-419"/>
        </w:rPr>
      </w:pPr>
      <w:r w:rsidRPr="1D4F8DD3">
        <w:rPr>
          <w:lang w:val="es-419"/>
        </w:rPr>
        <w:t xml:space="preserve">[SITTING] Durante </w:t>
      </w:r>
      <w:r w:rsidRPr="1D4F8DD3">
        <w:rPr>
          <w:b/>
          <w:bCs/>
          <w:lang w:val="es-419"/>
        </w:rPr>
        <w:t>los últimos 12 meses</w:t>
      </w:r>
      <w:r w:rsidRPr="1D4F8DD3">
        <w:rPr>
          <w:lang w:val="es-419"/>
        </w:rPr>
        <w:t xml:space="preserve">, ¿aproximadamente cuántas </w:t>
      </w:r>
      <w:r w:rsidRPr="1D4F8DD3">
        <w:rPr>
          <w:b/>
          <w:bCs/>
          <w:lang w:val="es-419"/>
        </w:rPr>
        <w:t>horas pasó al día</w:t>
      </w:r>
      <w:r w:rsidRPr="1D4F8DD3">
        <w:rPr>
          <w:lang w:val="es-419"/>
        </w:rPr>
        <w:t xml:space="preserve"> habitualmente realizando cada una de las siguientes actividades</w:t>
      </w:r>
      <w:r w:rsidRPr="1D4F8DD3">
        <w:rPr>
          <w:b/>
          <w:bCs/>
          <w:lang w:val="es-419"/>
        </w:rPr>
        <w:t xml:space="preserve"> </w:t>
      </w:r>
      <w:r w:rsidRPr="1D4F8DD3">
        <w:rPr>
          <w:lang w:val="es-419"/>
        </w:rPr>
        <w:t>fuera del trabajo?</w:t>
      </w:r>
    </w:p>
    <w:p w14:paraId="22F58060" w14:textId="50A0E0D6" w:rsidR="1D4F8DD3" w:rsidRDefault="1D4F8DD3" w:rsidP="1D4F8DD3">
      <w:pPr>
        <w:spacing w:line="257" w:lineRule="auto"/>
        <w:ind w:left="-20" w:right="-20" w:firstLine="720"/>
        <w:rPr>
          <w:rFonts w:ascii="Calibri" w:eastAsia="Calibri" w:hAnsi="Calibri" w:cs="Calibri"/>
          <w:b/>
          <w:bCs/>
          <w:lang w:val="es-419"/>
        </w:rPr>
      </w:pPr>
      <w:r w:rsidRPr="1D4F8DD3">
        <w:rPr>
          <w:rFonts w:ascii="Calibri" w:eastAsia="Calibri" w:hAnsi="Calibri" w:cs="Calibri"/>
          <w:lang w:val="es-419"/>
        </w:rPr>
        <w:lastRenderedPageBreak/>
        <w:t xml:space="preserve">NO RESPONSE (ANY) </w:t>
      </w:r>
      <w:r w:rsidRPr="1D4F8DD3">
        <w:rPr>
          <w:rFonts w:ascii="Wingdings" w:eastAsia="Wingdings" w:hAnsi="Wingdings" w:cs="Wingdings"/>
          <w:lang w:val="es-419"/>
        </w:rPr>
        <w:t>à</w:t>
      </w:r>
      <w:r w:rsidRPr="1D4F8DD3">
        <w:rPr>
          <w:rFonts w:ascii="Calibri" w:eastAsia="Calibri" w:hAnsi="Calibri" w:cs="Calibri"/>
          <w:b/>
          <w:bCs/>
          <w:lang w:val="es-419"/>
        </w:rPr>
        <w:t xml:space="preserve"> GO TO HOUSE1</w:t>
      </w:r>
    </w:p>
    <w:tbl>
      <w:tblPr>
        <w:tblStyle w:val="TableGrid"/>
        <w:tblW w:w="10710" w:type="dxa"/>
        <w:tblInd w:w="-540" w:type="dxa"/>
        <w:tblLayout w:type="fixed"/>
        <w:tblCellMar>
          <w:left w:w="14" w:type="dxa"/>
          <w:right w:w="14" w:type="dxa"/>
        </w:tblCellMar>
        <w:tblLook w:val="04A0" w:firstRow="1" w:lastRow="0" w:firstColumn="1" w:lastColumn="0" w:noHBand="0" w:noVBand="1"/>
      </w:tblPr>
      <w:tblGrid>
        <w:gridCol w:w="2640"/>
        <w:gridCol w:w="960"/>
        <w:gridCol w:w="1260"/>
        <w:gridCol w:w="810"/>
        <w:gridCol w:w="810"/>
        <w:gridCol w:w="450"/>
        <w:gridCol w:w="630"/>
        <w:gridCol w:w="720"/>
        <w:gridCol w:w="720"/>
        <w:gridCol w:w="810"/>
        <w:gridCol w:w="900"/>
      </w:tblGrid>
      <w:tr w:rsidR="00D11D8B" w:rsidRPr="00B073D8" w14:paraId="5FDA3CA2" w14:textId="77777777" w:rsidTr="303A489D">
        <w:trPr>
          <w:trHeight w:val="450"/>
        </w:trPr>
        <w:tc>
          <w:tcPr>
            <w:tcW w:w="2640" w:type="dxa"/>
            <w:tcBorders>
              <w:top w:val="nil"/>
              <w:left w:val="nil"/>
              <w:bottom w:val="nil"/>
            </w:tcBorders>
            <w:tcMar>
              <w:top w:w="72" w:type="dxa"/>
              <w:left w:w="115" w:type="dxa"/>
              <w:bottom w:w="72" w:type="dxa"/>
              <w:right w:w="115" w:type="dxa"/>
            </w:tcMar>
            <w:vAlign w:val="bottom"/>
          </w:tcPr>
          <w:p w14:paraId="7578F62A" w14:textId="3AD90094" w:rsidR="00886E3E" w:rsidRPr="00B073D8" w:rsidRDefault="00886E3E" w:rsidP="5D3DEFD9">
            <w:pPr>
              <w:rPr>
                <w:lang w:val="es-419"/>
              </w:rPr>
            </w:pPr>
          </w:p>
        </w:tc>
        <w:tc>
          <w:tcPr>
            <w:tcW w:w="8070" w:type="dxa"/>
            <w:gridSpan w:val="10"/>
            <w:tcBorders>
              <w:bottom w:val="single" w:sz="4" w:space="0" w:color="auto"/>
            </w:tcBorders>
            <w:tcMar>
              <w:top w:w="72" w:type="dxa"/>
              <w:left w:w="115" w:type="dxa"/>
              <w:bottom w:w="72" w:type="dxa"/>
              <w:right w:w="115" w:type="dxa"/>
            </w:tcMar>
          </w:tcPr>
          <w:p w14:paraId="3C889C20" w14:textId="77777777" w:rsidR="00886E3E" w:rsidRPr="00B073D8" w:rsidRDefault="00886E3E" w:rsidP="00077291">
            <w:pPr>
              <w:jc w:val="center"/>
              <w:rPr>
                <w:rFonts w:cstheme="minorHAnsi"/>
                <w:b/>
                <w:lang w:val="es-419"/>
              </w:rPr>
            </w:pPr>
            <w:r w:rsidRPr="00B073D8">
              <w:rPr>
                <w:b/>
                <w:lang w:val="es-419"/>
              </w:rPr>
              <w:t>Horas habituales por DÍA</w:t>
            </w:r>
          </w:p>
        </w:tc>
      </w:tr>
      <w:tr w:rsidR="00DC511F" w:rsidRPr="00B073D8" w14:paraId="0A8EB036" w14:textId="77777777" w:rsidTr="303A489D">
        <w:tc>
          <w:tcPr>
            <w:tcW w:w="2640" w:type="dxa"/>
            <w:tcBorders>
              <w:top w:val="nil"/>
              <w:left w:val="nil"/>
              <w:bottom w:val="single" w:sz="4" w:space="0" w:color="auto"/>
            </w:tcBorders>
            <w:tcMar>
              <w:top w:w="72" w:type="dxa"/>
              <w:left w:w="115" w:type="dxa"/>
              <w:bottom w:w="72" w:type="dxa"/>
              <w:right w:w="115" w:type="dxa"/>
            </w:tcMar>
            <w:vAlign w:val="bottom"/>
          </w:tcPr>
          <w:p w14:paraId="5254F7DB" w14:textId="743F611A" w:rsidR="00886E3E" w:rsidRPr="00B073D8" w:rsidRDefault="00886E3E" w:rsidP="00077291">
            <w:pPr>
              <w:rPr>
                <w:rFonts w:cstheme="minorHAnsi"/>
                <w:lang w:val="es-419"/>
              </w:rPr>
            </w:pPr>
          </w:p>
        </w:tc>
        <w:tc>
          <w:tcPr>
            <w:tcW w:w="960" w:type="dxa"/>
            <w:tcBorders>
              <w:bottom w:val="single" w:sz="4" w:space="0" w:color="auto"/>
            </w:tcBorders>
            <w:tcMar>
              <w:top w:w="72" w:type="dxa"/>
              <w:left w:w="115" w:type="dxa"/>
              <w:bottom w:w="72" w:type="dxa"/>
              <w:right w:w="115" w:type="dxa"/>
            </w:tcMar>
          </w:tcPr>
          <w:p w14:paraId="20B560B5" w14:textId="77777777" w:rsidR="00886E3E" w:rsidRPr="00B073D8" w:rsidRDefault="00886E3E" w:rsidP="00077291">
            <w:pPr>
              <w:ind w:left="-115" w:right="-115"/>
              <w:jc w:val="center"/>
              <w:rPr>
                <w:rFonts w:cstheme="minorHAnsi"/>
                <w:lang w:val="es-419"/>
              </w:rPr>
            </w:pPr>
            <w:r w:rsidRPr="00B073D8">
              <w:rPr>
                <w:lang w:val="es-419"/>
              </w:rPr>
              <w:t>Ninguna</w:t>
            </w:r>
          </w:p>
        </w:tc>
        <w:tc>
          <w:tcPr>
            <w:tcW w:w="1260" w:type="dxa"/>
            <w:tcBorders>
              <w:bottom w:val="single" w:sz="4" w:space="0" w:color="auto"/>
            </w:tcBorders>
            <w:tcMar>
              <w:top w:w="72" w:type="dxa"/>
              <w:left w:w="115" w:type="dxa"/>
              <w:bottom w:w="72" w:type="dxa"/>
              <w:right w:w="115" w:type="dxa"/>
            </w:tcMar>
          </w:tcPr>
          <w:p w14:paraId="694BB28E" w14:textId="091BCDC7" w:rsidR="00886E3E" w:rsidRPr="00B073D8" w:rsidRDefault="7A924FC6" w:rsidP="0617997B">
            <w:pPr>
              <w:jc w:val="center"/>
              <w:rPr>
                <w:lang w:val="es-419"/>
              </w:rPr>
            </w:pPr>
            <w:r w:rsidRPr="00B073D8">
              <w:rPr>
                <w:lang w:val="es-419"/>
              </w:rPr>
              <w:t>Menos de 30 minutos</w:t>
            </w:r>
          </w:p>
        </w:tc>
        <w:tc>
          <w:tcPr>
            <w:tcW w:w="810" w:type="dxa"/>
            <w:tcBorders>
              <w:bottom w:val="single" w:sz="4" w:space="0" w:color="auto"/>
            </w:tcBorders>
          </w:tcPr>
          <w:p w14:paraId="180DD146" w14:textId="3591E5CF" w:rsidR="00886E3E" w:rsidRPr="00B073D8" w:rsidRDefault="7A924FC6" w:rsidP="0617997B">
            <w:pPr>
              <w:jc w:val="center"/>
              <w:rPr>
                <w:lang w:val="es-419"/>
              </w:rPr>
            </w:pPr>
            <w:r w:rsidRPr="00B073D8">
              <w:rPr>
                <w:lang w:val="es-419"/>
              </w:rPr>
              <w:t>30 minutos</w:t>
            </w:r>
          </w:p>
        </w:tc>
        <w:tc>
          <w:tcPr>
            <w:tcW w:w="810" w:type="dxa"/>
            <w:tcBorders>
              <w:bottom w:val="single" w:sz="4" w:space="0" w:color="auto"/>
            </w:tcBorders>
          </w:tcPr>
          <w:p w14:paraId="65221C2E" w14:textId="481F8435" w:rsidR="00886E3E" w:rsidRPr="00B073D8" w:rsidRDefault="7A924FC6" w:rsidP="0617997B">
            <w:pPr>
              <w:jc w:val="center"/>
              <w:rPr>
                <w:lang w:val="es-419"/>
              </w:rPr>
            </w:pPr>
            <w:r w:rsidRPr="00B073D8">
              <w:rPr>
                <w:lang w:val="es-419"/>
              </w:rPr>
              <w:t>45 minutos</w:t>
            </w:r>
          </w:p>
        </w:tc>
        <w:tc>
          <w:tcPr>
            <w:tcW w:w="450" w:type="dxa"/>
            <w:tcBorders>
              <w:bottom w:val="single" w:sz="4" w:space="0" w:color="auto"/>
            </w:tcBorders>
          </w:tcPr>
          <w:p w14:paraId="68A001ED" w14:textId="240F8822" w:rsidR="00886E3E" w:rsidRPr="00B073D8" w:rsidRDefault="7A924FC6" w:rsidP="0617997B">
            <w:pPr>
              <w:jc w:val="center"/>
              <w:rPr>
                <w:lang w:val="es-419"/>
              </w:rPr>
            </w:pPr>
            <w:r w:rsidRPr="00B073D8">
              <w:rPr>
                <w:lang w:val="es-419"/>
              </w:rPr>
              <w:t>1 hora</w:t>
            </w:r>
          </w:p>
        </w:tc>
        <w:tc>
          <w:tcPr>
            <w:tcW w:w="630" w:type="dxa"/>
            <w:tcBorders>
              <w:bottom w:val="single" w:sz="4" w:space="0" w:color="auto"/>
            </w:tcBorders>
          </w:tcPr>
          <w:p w14:paraId="5D76CC8B" w14:textId="4134D27C" w:rsidR="00886E3E" w:rsidRPr="00B073D8" w:rsidRDefault="7A924FC6" w:rsidP="7A924FC6">
            <w:pPr>
              <w:spacing w:line="259" w:lineRule="auto"/>
              <w:jc w:val="center"/>
              <w:rPr>
                <w:rFonts w:ascii="Calibri" w:eastAsia="Calibri" w:hAnsi="Calibri" w:cs="Calibri"/>
                <w:lang w:val="es-419"/>
              </w:rPr>
            </w:pPr>
            <w:r w:rsidRPr="00B073D8">
              <w:rPr>
                <w:lang w:val="es-419"/>
              </w:rPr>
              <w:t>2 horas</w:t>
            </w:r>
          </w:p>
        </w:tc>
        <w:tc>
          <w:tcPr>
            <w:tcW w:w="720" w:type="dxa"/>
            <w:tcBorders>
              <w:bottom w:val="single" w:sz="4" w:space="0" w:color="auto"/>
            </w:tcBorders>
          </w:tcPr>
          <w:p w14:paraId="3191DC78" w14:textId="0CE8A13B" w:rsidR="00886E3E" w:rsidRPr="00B073D8" w:rsidRDefault="7A924FC6" w:rsidP="0617997B">
            <w:pPr>
              <w:jc w:val="center"/>
              <w:rPr>
                <w:lang w:val="es-419"/>
              </w:rPr>
            </w:pPr>
            <w:r w:rsidRPr="00B073D8">
              <w:rPr>
                <w:lang w:val="es-419"/>
              </w:rPr>
              <w:t>De 3 a 4 horas</w:t>
            </w:r>
          </w:p>
        </w:tc>
        <w:tc>
          <w:tcPr>
            <w:tcW w:w="720" w:type="dxa"/>
            <w:tcBorders>
              <w:bottom w:val="single" w:sz="4" w:space="0" w:color="auto"/>
            </w:tcBorders>
          </w:tcPr>
          <w:p w14:paraId="43C3B79E" w14:textId="5504E411" w:rsidR="00886E3E" w:rsidRPr="00B073D8" w:rsidRDefault="7A924FC6" w:rsidP="0617997B">
            <w:pPr>
              <w:jc w:val="center"/>
              <w:rPr>
                <w:lang w:val="es-419"/>
              </w:rPr>
            </w:pPr>
            <w:r w:rsidRPr="00B073D8">
              <w:rPr>
                <w:lang w:val="es-419"/>
              </w:rPr>
              <w:t>De 5 a 6 horas</w:t>
            </w:r>
          </w:p>
        </w:tc>
        <w:tc>
          <w:tcPr>
            <w:tcW w:w="810" w:type="dxa"/>
            <w:tcBorders>
              <w:bottom w:val="single" w:sz="4" w:space="0" w:color="auto"/>
            </w:tcBorders>
          </w:tcPr>
          <w:p w14:paraId="466801F0" w14:textId="70967399" w:rsidR="00886E3E" w:rsidRPr="00B073D8" w:rsidRDefault="7A924FC6" w:rsidP="0617997B">
            <w:pPr>
              <w:jc w:val="center"/>
              <w:rPr>
                <w:lang w:val="es-419"/>
              </w:rPr>
            </w:pPr>
            <w:r w:rsidRPr="00B073D8">
              <w:rPr>
                <w:lang w:val="es-419"/>
              </w:rPr>
              <w:t>De 7 a 8 horas</w:t>
            </w:r>
          </w:p>
        </w:tc>
        <w:tc>
          <w:tcPr>
            <w:tcW w:w="900" w:type="dxa"/>
            <w:tcBorders>
              <w:bottom w:val="single" w:sz="4" w:space="0" w:color="auto"/>
            </w:tcBorders>
          </w:tcPr>
          <w:p w14:paraId="1F1F305A" w14:textId="6FBB3A35" w:rsidR="00886E3E" w:rsidRPr="00B073D8" w:rsidRDefault="7A924FC6" w:rsidP="0617997B">
            <w:pPr>
              <w:jc w:val="center"/>
              <w:rPr>
                <w:lang w:val="es-419"/>
              </w:rPr>
            </w:pPr>
            <w:r w:rsidRPr="00B073D8">
              <w:rPr>
                <w:lang w:val="es-419"/>
              </w:rPr>
              <w:t>9 horas o más</w:t>
            </w:r>
          </w:p>
        </w:tc>
      </w:tr>
      <w:tr w:rsidR="00DC511F" w:rsidRPr="00B073D8" w14:paraId="4DB32794" w14:textId="77777777" w:rsidTr="303A489D">
        <w:tc>
          <w:tcPr>
            <w:tcW w:w="2640" w:type="dxa"/>
            <w:tcBorders>
              <w:top w:val="nil"/>
              <w:left w:val="nil"/>
              <w:bottom w:val="single" w:sz="4" w:space="0" w:color="auto"/>
            </w:tcBorders>
            <w:tcMar>
              <w:top w:w="72" w:type="dxa"/>
              <w:left w:w="115" w:type="dxa"/>
              <w:bottom w:w="72" w:type="dxa"/>
              <w:right w:w="115" w:type="dxa"/>
            </w:tcMar>
            <w:vAlign w:val="bottom"/>
          </w:tcPr>
          <w:p w14:paraId="2D7A9EEB" w14:textId="77777777" w:rsidR="00A97B00" w:rsidRPr="00B073D8" w:rsidRDefault="00A97B00" w:rsidP="00077291">
            <w:pPr>
              <w:rPr>
                <w:rFonts w:cstheme="minorHAnsi"/>
                <w:lang w:val="es-419"/>
              </w:rPr>
            </w:pPr>
          </w:p>
        </w:tc>
        <w:tc>
          <w:tcPr>
            <w:tcW w:w="960" w:type="dxa"/>
            <w:tcBorders>
              <w:bottom w:val="single" w:sz="4" w:space="0" w:color="auto"/>
            </w:tcBorders>
            <w:tcMar>
              <w:top w:w="72" w:type="dxa"/>
              <w:left w:w="115" w:type="dxa"/>
              <w:bottom w:w="72" w:type="dxa"/>
              <w:right w:w="115" w:type="dxa"/>
            </w:tcMar>
            <w:vAlign w:val="center"/>
          </w:tcPr>
          <w:p w14:paraId="542F59D6" w14:textId="6D022BC9" w:rsidR="00A97B00" w:rsidRPr="00B073D8" w:rsidRDefault="00A97B00" w:rsidP="00077291">
            <w:pPr>
              <w:ind w:left="-115" w:right="-115"/>
              <w:jc w:val="center"/>
              <w:rPr>
                <w:rFonts w:cstheme="minorHAnsi"/>
                <w:lang w:val="es-419"/>
              </w:rPr>
            </w:pPr>
            <w:r w:rsidRPr="00B073D8">
              <w:rPr>
                <w:lang w:val="es-419"/>
              </w:rPr>
              <w:t>0</w:t>
            </w:r>
          </w:p>
        </w:tc>
        <w:tc>
          <w:tcPr>
            <w:tcW w:w="1260" w:type="dxa"/>
            <w:tcBorders>
              <w:bottom w:val="single" w:sz="4" w:space="0" w:color="auto"/>
            </w:tcBorders>
            <w:tcMar>
              <w:top w:w="72" w:type="dxa"/>
              <w:left w:w="115" w:type="dxa"/>
              <w:bottom w:w="72" w:type="dxa"/>
              <w:right w:w="115" w:type="dxa"/>
            </w:tcMar>
            <w:vAlign w:val="center"/>
          </w:tcPr>
          <w:p w14:paraId="379656FC" w14:textId="0756A1C1" w:rsidR="00A97B00" w:rsidRPr="00B073D8" w:rsidRDefault="00A97B00" w:rsidP="00077291">
            <w:pPr>
              <w:jc w:val="center"/>
              <w:rPr>
                <w:rFonts w:cstheme="minorHAnsi"/>
                <w:lang w:val="es-419"/>
              </w:rPr>
            </w:pPr>
            <w:r w:rsidRPr="00B073D8">
              <w:rPr>
                <w:lang w:val="es-419"/>
              </w:rPr>
              <w:t>1</w:t>
            </w:r>
          </w:p>
        </w:tc>
        <w:tc>
          <w:tcPr>
            <w:tcW w:w="810" w:type="dxa"/>
            <w:tcBorders>
              <w:bottom w:val="single" w:sz="4" w:space="0" w:color="auto"/>
            </w:tcBorders>
            <w:vAlign w:val="center"/>
          </w:tcPr>
          <w:p w14:paraId="1D93DF22" w14:textId="2188139A" w:rsidR="00A97B00" w:rsidRPr="00B073D8" w:rsidRDefault="00A97B00" w:rsidP="00077291">
            <w:pPr>
              <w:jc w:val="center"/>
              <w:rPr>
                <w:rFonts w:cstheme="minorHAnsi"/>
                <w:lang w:val="es-419"/>
              </w:rPr>
            </w:pPr>
            <w:r w:rsidRPr="00B073D8">
              <w:rPr>
                <w:lang w:val="es-419"/>
              </w:rPr>
              <w:t>2</w:t>
            </w:r>
          </w:p>
        </w:tc>
        <w:tc>
          <w:tcPr>
            <w:tcW w:w="810" w:type="dxa"/>
            <w:tcBorders>
              <w:bottom w:val="single" w:sz="4" w:space="0" w:color="auto"/>
            </w:tcBorders>
            <w:vAlign w:val="center"/>
          </w:tcPr>
          <w:p w14:paraId="4CE3F02C" w14:textId="7C64AE0B" w:rsidR="00A97B00" w:rsidRPr="00B073D8" w:rsidRDefault="00A97B00" w:rsidP="00077291">
            <w:pPr>
              <w:jc w:val="center"/>
              <w:rPr>
                <w:rFonts w:cstheme="minorHAnsi"/>
                <w:lang w:val="es-419"/>
              </w:rPr>
            </w:pPr>
            <w:r w:rsidRPr="00B073D8">
              <w:rPr>
                <w:lang w:val="es-419"/>
              </w:rPr>
              <w:t>3</w:t>
            </w:r>
          </w:p>
        </w:tc>
        <w:tc>
          <w:tcPr>
            <w:tcW w:w="450" w:type="dxa"/>
            <w:tcBorders>
              <w:bottom w:val="single" w:sz="4" w:space="0" w:color="auto"/>
            </w:tcBorders>
            <w:vAlign w:val="center"/>
          </w:tcPr>
          <w:p w14:paraId="5F819323" w14:textId="3D75D78E" w:rsidR="00A97B00" w:rsidRPr="00B073D8" w:rsidRDefault="00A97B00" w:rsidP="00077291">
            <w:pPr>
              <w:jc w:val="center"/>
              <w:rPr>
                <w:rFonts w:cstheme="minorHAnsi"/>
                <w:lang w:val="es-419"/>
              </w:rPr>
            </w:pPr>
            <w:r w:rsidRPr="00B073D8">
              <w:rPr>
                <w:lang w:val="es-419"/>
              </w:rPr>
              <w:t>4</w:t>
            </w:r>
          </w:p>
        </w:tc>
        <w:tc>
          <w:tcPr>
            <w:tcW w:w="630" w:type="dxa"/>
            <w:tcBorders>
              <w:bottom w:val="single" w:sz="4" w:space="0" w:color="auto"/>
            </w:tcBorders>
            <w:vAlign w:val="center"/>
          </w:tcPr>
          <w:p w14:paraId="08F686AD" w14:textId="6CDB2A4A" w:rsidR="00A97B00" w:rsidRPr="00B073D8" w:rsidRDefault="00A97B00" w:rsidP="00077291">
            <w:pPr>
              <w:jc w:val="center"/>
              <w:rPr>
                <w:rFonts w:cstheme="minorHAnsi"/>
                <w:lang w:val="es-419"/>
              </w:rPr>
            </w:pPr>
            <w:r w:rsidRPr="00B073D8">
              <w:rPr>
                <w:lang w:val="es-419"/>
              </w:rPr>
              <w:t>5</w:t>
            </w:r>
          </w:p>
        </w:tc>
        <w:tc>
          <w:tcPr>
            <w:tcW w:w="720" w:type="dxa"/>
            <w:tcBorders>
              <w:bottom w:val="single" w:sz="4" w:space="0" w:color="auto"/>
            </w:tcBorders>
            <w:vAlign w:val="center"/>
          </w:tcPr>
          <w:p w14:paraId="74994FF8" w14:textId="2EF25291" w:rsidR="00A97B00" w:rsidRPr="00B073D8" w:rsidRDefault="00A97B00" w:rsidP="00077291">
            <w:pPr>
              <w:jc w:val="center"/>
              <w:rPr>
                <w:rFonts w:cstheme="minorHAnsi"/>
                <w:lang w:val="es-419"/>
              </w:rPr>
            </w:pPr>
            <w:r w:rsidRPr="00B073D8">
              <w:rPr>
                <w:lang w:val="es-419"/>
              </w:rPr>
              <w:t>6</w:t>
            </w:r>
          </w:p>
        </w:tc>
        <w:tc>
          <w:tcPr>
            <w:tcW w:w="720" w:type="dxa"/>
            <w:tcBorders>
              <w:bottom w:val="single" w:sz="4" w:space="0" w:color="auto"/>
            </w:tcBorders>
            <w:vAlign w:val="center"/>
          </w:tcPr>
          <w:p w14:paraId="389DD4FB" w14:textId="21565DEB" w:rsidR="00A97B00" w:rsidRPr="00B073D8" w:rsidRDefault="00A97B00" w:rsidP="00077291">
            <w:pPr>
              <w:jc w:val="center"/>
              <w:rPr>
                <w:rFonts w:cstheme="minorHAnsi"/>
                <w:lang w:val="es-419"/>
              </w:rPr>
            </w:pPr>
            <w:r w:rsidRPr="00B073D8">
              <w:rPr>
                <w:lang w:val="es-419"/>
              </w:rPr>
              <w:t>7</w:t>
            </w:r>
          </w:p>
        </w:tc>
        <w:tc>
          <w:tcPr>
            <w:tcW w:w="810" w:type="dxa"/>
            <w:tcBorders>
              <w:bottom w:val="single" w:sz="4" w:space="0" w:color="auto"/>
            </w:tcBorders>
            <w:vAlign w:val="center"/>
          </w:tcPr>
          <w:p w14:paraId="1A006CA4" w14:textId="095DC0AA" w:rsidR="00A97B00" w:rsidRPr="00B073D8" w:rsidRDefault="00A97B00" w:rsidP="00077291">
            <w:pPr>
              <w:jc w:val="center"/>
              <w:rPr>
                <w:rFonts w:cstheme="minorHAnsi"/>
                <w:lang w:val="es-419"/>
              </w:rPr>
            </w:pPr>
            <w:r w:rsidRPr="00B073D8">
              <w:rPr>
                <w:lang w:val="es-419"/>
              </w:rPr>
              <w:t>8</w:t>
            </w:r>
          </w:p>
        </w:tc>
        <w:tc>
          <w:tcPr>
            <w:tcW w:w="900" w:type="dxa"/>
            <w:tcBorders>
              <w:bottom w:val="single" w:sz="4" w:space="0" w:color="auto"/>
            </w:tcBorders>
            <w:vAlign w:val="center"/>
          </w:tcPr>
          <w:p w14:paraId="1D547FAF" w14:textId="6CB4E763" w:rsidR="00A97B00" w:rsidRPr="00B073D8" w:rsidRDefault="00A97B00" w:rsidP="00077291">
            <w:pPr>
              <w:jc w:val="center"/>
              <w:rPr>
                <w:rFonts w:cstheme="minorHAnsi"/>
                <w:lang w:val="es-419"/>
              </w:rPr>
            </w:pPr>
            <w:r w:rsidRPr="00B073D8">
              <w:rPr>
                <w:lang w:val="es-419"/>
              </w:rPr>
              <w:t>9</w:t>
            </w:r>
          </w:p>
        </w:tc>
      </w:tr>
      <w:tr w:rsidR="00DC511F" w:rsidRPr="00B073D8" w14:paraId="4092DDCD" w14:textId="77777777" w:rsidTr="303A489D">
        <w:tc>
          <w:tcPr>
            <w:tcW w:w="2640" w:type="dxa"/>
            <w:shd w:val="clear" w:color="auto" w:fill="D9D9D9" w:themeFill="background1" w:themeFillShade="D9"/>
            <w:tcMar>
              <w:top w:w="72" w:type="dxa"/>
              <w:left w:w="115" w:type="dxa"/>
              <w:bottom w:w="72" w:type="dxa"/>
              <w:right w:w="115" w:type="dxa"/>
            </w:tcMar>
          </w:tcPr>
          <w:p w14:paraId="1F0AADFC" w14:textId="6616A1DF" w:rsidR="00886E3E" w:rsidRPr="00B073D8" w:rsidRDefault="303A489D" w:rsidP="3AA971BA">
            <w:pPr>
              <w:tabs>
                <w:tab w:val="left" w:pos="245"/>
              </w:tabs>
              <w:ind w:left="245" w:right="-27" w:hanging="270"/>
              <w:rPr>
                <w:lang w:val="es-419"/>
              </w:rPr>
            </w:pPr>
            <w:r w:rsidRPr="303A489D">
              <w:rPr>
                <w:lang w:val="es-419"/>
              </w:rPr>
              <w:t xml:space="preserve">[SITTINGA] Conducir o sentarse en un automóvil, autobús o tren. </w:t>
            </w:r>
            <w:r w:rsidRPr="303A489D">
              <w:rPr>
                <w:u w:val="single"/>
                <w:lang w:val="es-419"/>
              </w:rPr>
              <w:t>[</w:t>
            </w:r>
            <w:r w:rsidRPr="303A489D">
              <w:rPr>
                <w:lang w:val="es-419"/>
              </w:rPr>
              <w:t>Esto incluye desplazarse al trabajo de ida y vuelta.</w:t>
            </w:r>
            <w:r w:rsidRPr="303A489D">
              <w:rPr>
                <w:u w:val="single"/>
                <w:lang w:val="es-419"/>
              </w:rPr>
              <w:t>]</w:t>
            </w:r>
            <w:r w:rsidRPr="303A489D">
              <w:rPr>
                <w:lang w:val="es-419"/>
              </w:rPr>
              <w:t>.</w:t>
            </w:r>
          </w:p>
        </w:tc>
        <w:tc>
          <w:tcPr>
            <w:tcW w:w="960" w:type="dxa"/>
            <w:shd w:val="clear" w:color="auto" w:fill="D9D9D9" w:themeFill="background1" w:themeFillShade="D9"/>
            <w:tcMar>
              <w:top w:w="72" w:type="dxa"/>
              <w:left w:w="115" w:type="dxa"/>
              <w:bottom w:w="72" w:type="dxa"/>
              <w:right w:w="115" w:type="dxa"/>
            </w:tcMar>
            <w:vAlign w:val="center"/>
          </w:tcPr>
          <w:p w14:paraId="77C15005"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260" w:type="dxa"/>
            <w:shd w:val="clear" w:color="auto" w:fill="D9D9D9" w:themeFill="background1" w:themeFillShade="D9"/>
            <w:tcMar>
              <w:top w:w="72" w:type="dxa"/>
              <w:left w:w="115" w:type="dxa"/>
              <w:bottom w:w="72" w:type="dxa"/>
              <w:right w:w="115" w:type="dxa"/>
            </w:tcMar>
            <w:vAlign w:val="center"/>
          </w:tcPr>
          <w:p w14:paraId="4E27C7DA"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810" w:type="dxa"/>
            <w:shd w:val="clear" w:color="auto" w:fill="D9D9D9" w:themeFill="background1" w:themeFillShade="D9"/>
            <w:vAlign w:val="center"/>
          </w:tcPr>
          <w:p w14:paraId="672ACFBC"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810" w:type="dxa"/>
            <w:shd w:val="clear" w:color="auto" w:fill="D9D9D9" w:themeFill="background1" w:themeFillShade="D9"/>
            <w:vAlign w:val="center"/>
          </w:tcPr>
          <w:p w14:paraId="70703B75"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450" w:type="dxa"/>
            <w:shd w:val="clear" w:color="auto" w:fill="D9D9D9" w:themeFill="background1" w:themeFillShade="D9"/>
            <w:vAlign w:val="center"/>
          </w:tcPr>
          <w:p w14:paraId="1CA5E161"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630" w:type="dxa"/>
            <w:shd w:val="clear" w:color="auto" w:fill="D9D9D9" w:themeFill="background1" w:themeFillShade="D9"/>
            <w:vAlign w:val="center"/>
          </w:tcPr>
          <w:p w14:paraId="22C4130B"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720" w:type="dxa"/>
            <w:shd w:val="clear" w:color="auto" w:fill="D9D9D9" w:themeFill="background1" w:themeFillShade="D9"/>
            <w:vAlign w:val="center"/>
          </w:tcPr>
          <w:p w14:paraId="571B4770"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720" w:type="dxa"/>
            <w:shd w:val="clear" w:color="auto" w:fill="D9D9D9" w:themeFill="background1" w:themeFillShade="D9"/>
            <w:vAlign w:val="center"/>
          </w:tcPr>
          <w:p w14:paraId="4C90879A"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810" w:type="dxa"/>
            <w:shd w:val="clear" w:color="auto" w:fill="D9D9D9" w:themeFill="background1" w:themeFillShade="D9"/>
            <w:vAlign w:val="center"/>
          </w:tcPr>
          <w:p w14:paraId="5FAEF8B5"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900" w:type="dxa"/>
            <w:shd w:val="clear" w:color="auto" w:fill="D9D9D9" w:themeFill="background1" w:themeFillShade="D9"/>
            <w:vAlign w:val="center"/>
          </w:tcPr>
          <w:p w14:paraId="568828D2" w14:textId="77777777" w:rsidR="00886E3E" w:rsidRPr="00B073D8" w:rsidRDefault="00886E3E" w:rsidP="00077291">
            <w:pPr>
              <w:jc w:val="center"/>
              <w:rPr>
                <w:rFonts w:cstheme="minorHAnsi"/>
                <w:lang w:val="es-419"/>
              </w:rPr>
            </w:pPr>
            <w:r w:rsidRPr="00B073D8">
              <w:rPr>
                <w:rFonts w:ascii="Wingdings 2" w:hAnsi="Wingdings 2"/>
                <w:lang w:val="es-419"/>
              </w:rPr>
              <w:t>□</w:t>
            </w:r>
          </w:p>
        </w:tc>
      </w:tr>
      <w:tr w:rsidR="00DC511F" w:rsidRPr="00B073D8" w14:paraId="1A5A35BF" w14:textId="77777777" w:rsidTr="303A489D">
        <w:tc>
          <w:tcPr>
            <w:tcW w:w="2640" w:type="dxa"/>
            <w:tcBorders>
              <w:bottom w:val="single" w:sz="4" w:space="0" w:color="auto"/>
            </w:tcBorders>
            <w:tcMar>
              <w:top w:w="72" w:type="dxa"/>
              <w:left w:w="115" w:type="dxa"/>
              <w:bottom w:w="72" w:type="dxa"/>
              <w:right w:w="115" w:type="dxa"/>
            </w:tcMar>
          </w:tcPr>
          <w:p w14:paraId="5D53CF52" w14:textId="4B368812" w:rsidR="00886E3E" w:rsidRPr="00B073D8" w:rsidRDefault="7E25915E" w:rsidP="3AA971BA">
            <w:pPr>
              <w:tabs>
                <w:tab w:val="left" w:pos="245"/>
              </w:tabs>
              <w:ind w:left="245" w:right="-27" w:hanging="270"/>
              <w:rPr>
                <w:lang w:val="es-419"/>
              </w:rPr>
            </w:pPr>
            <w:r w:rsidRPr="00B073D8">
              <w:rPr>
                <w:lang w:val="es-419"/>
              </w:rPr>
              <w:t>[SITTINGB] Sentarse y ver programas de televisión, películas u otros tipos de video en un televisor, una tableta electrónica, un teléfono o una computadora</w:t>
            </w:r>
          </w:p>
        </w:tc>
        <w:tc>
          <w:tcPr>
            <w:tcW w:w="960" w:type="dxa"/>
            <w:tcBorders>
              <w:bottom w:val="single" w:sz="4" w:space="0" w:color="auto"/>
            </w:tcBorders>
            <w:tcMar>
              <w:top w:w="72" w:type="dxa"/>
              <w:left w:w="115" w:type="dxa"/>
              <w:bottom w:w="72" w:type="dxa"/>
              <w:right w:w="115" w:type="dxa"/>
            </w:tcMar>
            <w:vAlign w:val="center"/>
          </w:tcPr>
          <w:p w14:paraId="7345726C"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260" w:type="dxa"/>
            <w:tcBorders>
              <w:bottom w:val="single" w:sz="4" w:space="0" w:color="auto"/>
            </w:tcBorders>
            <w:tcMar>
              <w:top w:w="72" w:type="dxa"/>
              <w:left w:w="115" w:type="dxa"/>
              <w:bottom w:w="72" w:type="dxa"/>
              <w:right w:w="115" w:type="dxa"/>
            </w:tcMar>
            <w:vAlign w:val="center"/>
          </w:tcPr>
          <w:p w14:paraId="4A43A02E"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810" w:type="dxa"/>
            <w:tcBorders>
              <w:bottom w:val="single" w:sz="4" w:space="0" w:color="auto"/>
            </w:tcBorders>
            <w:vAlign w:val="center"/>
          </w:tcPr>
          <w:p w14:paraId="1F64E3CC"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810" w:type="dxa"/>
            <w:tcBorders>
              <w:bottom w:val="single" w:sz="4" w:space="0" w:color="auto"/>
            </w:tcBorders>
            <w:vAlign w:val="center"/>
          </w:tcPr>
          <w:p w14:paraId="7C83CFD7"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450" w:type="dxa"/>
            <w:tcBorders>
              <w:bottom w:val="single" w:sz="4" w:space="0" w:color="auto"/>
            </w:tcBorders>
            <w:vAlign w:val="center"/>
          </w:tcPr>
          <w:p w14:paraId="67C956ED"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630" w:type="dxa"/>
            <w:tcBorders>
              <w:bottom w:val="single" w:sz="4" w:space="0" w:color="auto"/>
            </w:tcBorders>
            <w:vAlign w:val="center"/>
          </w:tcPr>
          <w:p w14:paraId="3218AAA0"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720" w:type="dxa"/>
            <w:tcBorders>
              <w:bottom w:val="single" w:sz="4" w:space="0" w:color="auto"/>
            </w:tcBorders>
            <w:vAlign w:val="center"/>
          </w:tcPr>
          <w:p w14:paraId="77567E82"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720" w:type="dxa"/>
            <w:tcBorders>
              <w:bottom w:val="single" w:sz="4" w:space="0" w:color="auto"/>
            </w:tcBorders>
            <w:vAlign w:val="center"/>
          </w:tcPr>
          <w:p w14:paraId="4C403EE2"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810" w:type="dxa"/>
            <w:tcBorders>
              <w:bottom w:val="single" w:sz="4" w:space="0" w:color="auto"/>
            </w:tcBorders>
            <w:vAlign w:val="center"/>
          </w:tcPr>
          <w:p w14:paraId="57B92F1B"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900" w:type="dxa"/>
            <w:tcBorders>
              <w:bottom w:val="single" w:sz="4" w:space="0" w:color="auto"/>
            </w:tcBorders>
            <w:vAlign w:val="center"/>
          </w:tcPr>
          <w:p w14:paraId="7650F1D3" w14:textId="77777777" w:rsidR="00886E3E" w:rsidRPr="00B073D8" w:rsidRDefault="00886E3E" w:rsidP="00077291">
            <w:pPr>
              <w:jc w:val="center"/>
              <w:rPr>
                <w:rFonts w:cstheme="minorHAnsi"/>
                <w:lang w:val="es-419"/>
              </w:rPr>
            </w:pPr>
            <w:r w:rsidRPr="00B073D8">
              <w:rPr>
                <w:rFonts w:ascii="Wingdings 2" w:hAnsi="Wingdings 2"/>
                <w:lang w:val="es-419"/>
              </w:rPr>
              <w:t>□</w:t>
            </w:r>
          </w:p>
        </w:tc>
      </w:tr>
      <w:tr w:rsidR="00DC511F" w:rsidRPr="00B073D8" w14:paraId="2E59C212" w14:textId="77777777" w:rsidTr="303A489D">
        <w:tc>
          <w:tcPr>
            <w:tcW w:w="2640" w:type="dxa"/>
            <w:tcBorders>
              <w:bottom w:val="single" w:sz="4" w:space="0" w:color="auto"/>
            </w:tcBorders>
            <w:shd w:val="clear" w:color="auto" w:fill="D9D9D9" w:themeFill="background1" w:themeFillShade="D9"/>
            <w:tcMar>
              <w:top w:w="72" w:type="dxa"/>
              <w:left w:w="115" w:type="dxa"/>
              <w:bottom w:w="72" w:type="dxa"/>
              <w:right w:w="115" w:type="dxa"/>
            </w:tcMar>
          </w:tcPr>
          <w:p w14:paraId="11CCB13D" w14:textId="34594B3D" w:rsidR="00886E3E" w:rsidRPr="00B073D8" w:rsidRDefault="7E25915E" w:rsidP="3AA971BA">
            <w:pPr>
              <w:tabs>
                <w:tab w:val="left" w:pos="245"/>
              </w:tabs>
              <w:ind w:left="245" w:right="-27" w:hanging="270"/>
              <w:rPr>
                <w:lang w:val="es-419"/>
              </w:rPr>
            </w:pPr>
            <w:r w:rsidRPr="00B073D8">
              <w:rPr>
                <w:lang w:val="es-419"/>
              </w:rPr>
              <w:t>[SITTINGC] Sentarse y navegar en Internet, jugar videojuegos, usar las redes sociales o cualquier otra aplicación o programa en una tableta electrónica, un teléfono, una computadora o un televisor</w:t>
            </w:r>
          </w:p>
        </w:tc>
        <w:tc>
          <w:tcPr>
            <w:tcW w:w="960" w:type="dxa"/>
            <w:tcBorders>
              <w:bottom w:val="single" w:sz="4" w:space="0" w:color="auto"/>
            </w:tcBorders>
            <w:shd w:val="clear" w:color="auto" w:fill="D9D9D9" w:themeFill="background1" w:themeFillShade="D9"/>
            <w:tcMar>
              <w:top w:w="72" w:type="dxa"/>
              <w:left w:w="115" w:type="dxa"/>
              <w:bottom w:w="72" w:type="dxa"/>
              <w:right w:w="115" w:type="dxa"/>
            </w:tcMar>
            <w:vAlign w:val="center"/>
          </w:tcPr>
          <w:p w14:paraId="74B82442"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260" w:type="dxa"/>
            <w:tcBorders>
              <w:bottom w:val="single" w:sz="4" w:space="0" w:color="auto"/>
            </w:tcBorders>
            <w:shd w:val="clear" w:color="auto" w:fill="D9D9D9" w:themeFill="background1" w:themeFillShade="D9"/>
            <w:tcMar>
              <w:top w:w="72" w:type="dxa"/>
              <w:left w:w="115" w:type="dxa"/>
              <w:bottom w:w="72" w:type="dxa"/>
              <w:right w:w="115" w:type="dxa"/>
            </w:tcMar>
            <w:vAlign w:val="center"/>
          </w:tcPr>
          <w:p w14:paraId="5753F388"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810" w:type="dxa"/>
            <w:tcBorders>
              <w:bottom w:val="single" w:sz="4" w:space="0" w:color="auto"/>
            </w:tcBorders>
            <w:shd w:val="clear" w:color="auto" w:fill="D9D9D9" w:themeFill="background1" w:themeFillShade="D9"/>
            <w:vAlign w:val="center"/>
          </w:tcPr>
          <w:p w14:paraId="4AB2967A"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810" w:type="dxa"/>
            <w:tcBorders>
              <w:bottom w:val="single" w:sz="4" w:space="0" w:color="auto"/>
            </w:tcBorders>
            <w:shd w:val="clear" w:color="auto" w:fill="D9D9D9" w:themeFill="background1" w:themeFillShade="D9"/>
            <w:vAlign w:val="center"/>
          </w:tcPr>
          <w:p w14:paraId="404399A4"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450" w:type="dxa"/>
            <w:tcBorders>
              <w:bottom w:val="single" w:sz="4" w:space="0" w:color="auto"/>
            </w:tcBorders>
            <w:shd w:val="clear" w:color="auto" w:fill="D9D9D9" w:themeFill="background1" w:themeFillShade="D9"/>
            <w:vAlign w:val="center"/>
          </w:tcPr>
          <w:p w14:paraId="7C6A01D0"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630" w:type="dxa"/>
            <w:tcBorders>
              <w:bottom w:val="single" w:sz="4" w:space="0" w:color="auto"/>
            </w:tcBorders>
            <w:shd w:val="clear" w:color="auto" w:fill="D9D9D9" w:themeFill="background1" w:themeFillShade="D9"/>
            <w:vAlign w:val="center"/>
          </w:tcPr>
          <w:p w14:paraId="09D49595"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720" w:type="dxa"/>
            <w:tcBorders>
              <w:bottom w:val="single" w:sz="4" w:space="0" w:color="auto"/>
            </w:tcBorders>
            <w:shd w:val="clear" w:color="auto" w:fill="D9D9D9" w:themeFill="background1" w:themeFillShade="D9"/>
            <w:vAlign w:val="center"/>
          </w:tcPr>
          <w:p w14:paraId="3B7B22E9"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720" w:type="dxa"/>
            <w:tcBorders>
              <w:bottom w:val="single" w:sz="4" w:space="0" w:color="auto"/>
            </w:tcBorders>
            <w:shd w:val="clear" w:color="auto" w:fill="D9D9D9" w:themeFill="background1" w:themeFillShade="D9"/>
            <w:vAlign w:val="center"/>
          </w:tcPr>
          <w:p w14:paraId="7DF71DCE"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810" w:type="dxa"/>
            <w:tcBorders>
              <w:bottom w:val="single" w:sz="4" w:space="0" w:color="auto"/>
            </w:tcBorders>
            <w:shd w:val="clear" w:color="auto" w:fill="D9D9D9" w:themeFill="background1" w:themeFillShade="D9"/>
            <w:vAlign w:val="center"/>
          </w:tcPr>
          <w:p w14:paraId="0C3F6DE3"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900" w:type="dxa"/>
            <w:tcBorders>
              <w:bottom w:val="single" w:sz="4" w:space="0" w:color="auto"/>
            </w:tcBorders>
            <w:shd w:val="clear" w:color="auto" w:fill="D9D9D9" w:themeFill="background1" w:themeFillShade="D9"/>
            <w:vAlign w:val="center"/>
          </w:tcPr>
          <w:p w14:paraId="78674F4A" w14:textId="77777777" w:rsidR="00886E3E" w:rsidRPr="00B073D8" w:rsidRDefault="00886E3E" w:rsidP="00077291">
            <w:pPr>
              <w:jc w:val="center"/>
              <w:rPr>
                <w:rFonts w:cstheme="minorHAnsi"/>
                <w:lang w:val="es-419"/>
              </w:rPr>
            </w:pPr>
            <w:r w:rsidRPr="00B073D8">
              <w:rPr>
                <w:rFonts w:ascii="Wingdings 2" w:hAnsi="Wingdings 2"/>
                <w:lang w:val="es-419"/>
              </w:rPr>
              <w:t>□</w:t>
            </w:r>
          </w:p>
        </w:tc>
      </w:tr>
      <w:tr w:rsidR="00DC511F" w:rsidRPr="00B073D8" w14:paraId="6FDB6D1C" w14:textId="77777777" w:rsidTr="303A489D">
        <w:tc>
          <w:tcPr>
            <w:tcW w:w="2640" w:type="dxa"/>
            <w:shd w:val="clear" w:color="auto" w:fill="auto"/>
            <w:tcMar>
              <w:top w:w="72" w:type="dxa"/>
              <w:left w:w="115" w:type="dxa"/>
              <w:bottom w:w="72" w:type="dxa"/>
              <w:right w:w="115" w:type="dxa"/>
            </w:tcMar>
          </w:tcPr>
          <w:p w14:paraId="4476ED80" w14:textId="74DE65B7" w:rsidR="00886E3E" w:rsidRPr="00B073D8" w:rsidRDefault="7E25915E" w:rsidP="3AA971BA">
            <w:pPr>
              <w:tabs>
                <w:tab w:val="left" w:pos="245"/>
              </w:tabs>
              <w:ind w:left="245" w:right="-27" w:hanging="270"/>
              <w:rPr>
                <w:lang w:val="es-419"/>
              </w:rPr>
            </w:pPr>
            <w:r w:rsidRPr="00B073D8">
              <w:rPr>
                <w:lang w:val="es-419"/>
              </w:rPr>
              <w:t>[SITTINGD] Otros momentos de estar sentado fuera del trabajo (como para leer, hacer manualidades y pasatiempos)</w:t>
            </w:r>
          </w:p>
        </w:tc>
        <w:tc>
          <w:tcPr>
            <w:tcW w:w="960" w:type="dxa"/>
            <w:shd w:val="clear" w:color="auto" w:fill="auto"/>
            <w:tcMar>
              <w:top w:w="72" w:type="dxa"/>
              <w:left w:w="115" w:type="dxa"/>
              <w:bottom w:w="72" w:type="dxa"/>
              <w:right w:w="115" w:type="dxa"/>
            </w:tcMar>
            <w:vAlign w:val="center"/>
          </w:tcPr>
          <w:p w14:paraId="218233D9"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260" w:type="dxa"/>
            <w:shd w:val="clear" w:color="auto" w:fill="auto"/>
            <w:tcMar>
              <w:top w:w="72" w:type="dxa"/>
              <w:left w:w="115" w:type="dxa"/>
              <w:bottom w:w="72" w:type="dxa"/>
              <w:right w:w="115" w:type="dxa"/>
            </w:tcMar>
            <w:vAlign w:val="center"/>
          </w:tcPr>
          <w:p w14:paraId="1B0BD856"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810" w:type="dxa"/>
            <w:shd w:val="clear" w:color="auto" w:fill="auto"/>
            <w:vAlign w:val="center"/>
          </w:tcPr>
          <w:p w14:paraId="3077202D"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810" w:type="dxa"/>
            <w:shd w:val="clear" w:color="auto" w:fill="auto"/>
            <w:vAlign w:val="center"/>
          </w:tcPr>
          <w:p w14:paraId="651A3C61"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450" w:type="dxa"/>
            <w:shd w:val="clear" w:color="auto" w:fill="auto"/>
            <w:vAlign w:val="center"/>
          </w:tcPr>
          <w:p w14:paraId="3A8B53DE"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630" w:type="dxa"/>
            <w:shd w:val="clear" w:color="auto" w:fill="auto"/>
            <w:vAlign w:val="center"/>
          </w:tcPr>
          <w:p w14:paraId="0E1D4471"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720" w:type="dxa"/>
            <w:shd w:val="clear" w:color="auto" w:fill="auto"/>
            <w:vAlign w:val="center"/>
          </w:tcPr>
          <w:p w14:paraId="13D75FE5"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720" w:type="dxa"/>
            <w:shd w:val="clear" w:color="auto" w:fill="auto"/>
            <w:vAlign w:val="center"/>
          </w:tcPr>
          <w:p w14:paraId="48869A8D"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810" w:type="dxa"/>
            <w:shd w:val="clear" w:color="auto" w:fill="auto"/>
            <w:vAlign w:val="center"/>
          </w:tcPr>
          <w:p w14:paraId="6EE3DC33"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900" w:type="dxa"/>
            <w:shd w:val="clear" w:color="auto" w:fill="auto"/>
            <w:vAlign w:val="center"/>
          </w:tcPr>
          <w:p w14:paraId="36838D95" w14:textId="77777777" w:rsidR="00886E3E" w:rsidRPr="00B073D8" w:rsidRDefault="00886E3E" w:rsidP="00077291">
            <w:pPr>
              <w:jc w:val="center"/>
              <w:rPr>
                <w:rFonts w:cstheme="minorHAnsi"/>
                <w:lang w:val="es-419"/>
              </w:rPr>
            </w:pPr>
            <w:r w:rsidRPr="00B073D8">
              <w:rPr>
                <w:rFonts w:ascii="Wingdings 2" w:hAnsi="Wingdings 2"/>
                <w:lang w:val="es-419"/>
              </w:rPr>
              <w:t>□</w:t>
            </w:r>
          </w:p>
        </w:tc>
      </w:tr>
    </w:tbl>
    <w:p w14:paraId="4B802099" w14:textId="77777777" w:rsidR="002C1D6E" w:rsidRPr="00B073D8" w:rsidRDefault="002C1D6E" w:rsidP="00886E3E">
      <w:pPr>
        <w:spacing w:after="200" w:line="276" w:lineRule="auto"/>
        <w:rPr>
          <w:rFonts w:cstheme="minorHAnsi"/>
          <w:b/>
          <w:sz w:val="28"/>
          <w:lang w:val="es-419"/>
        </w:rPr>
      </w:pPr>
    </w:p>
    <w:p w14:paraId="7AC1AF11" w14:textId="638F2457" w:rsidR="00886E3E" w:rsidRPr="00B073D8" w:rsidRDefault="1D4F8DD3" w:rsidP="00346902">
      <w:pPr>
        <w:pStyle w:val="Heading2"/>
        <w:rPr>
          <w:lang w:val="es-419"/>
        </w:rPr>
      </w:pPr>
      <w:r w:rsidRPr="1D4F8DD3">
        <w:rPr>
          <w:lang w:val="es-419"/>
        </w:rPr>
        <w:t>[HOUSE1] Tareas domésticas, cuidado de otras personas y compras</w:t>
      </w:r>
    </w:p>
    <w:p w14:paraId="03FE6CD8" w14:textId="6D0FF532" w:rsidR="5D3DEFD9" w:rsidRDefault="303A489D" w:rsidP="1D4F8DD3">
      <w:pPr>
        <w:rPr>
          <w:rFonts w:ascii="Calibri" w:eastAsia="Calibri" w:hAnsi="Calibri" w:cs="Calibri"/>
          <w:lang w:val="es-419"/>
        </w:rPr>
      </w:pPr>
      <w:r w:rsidRPr="303A489D">
        <w:rPr>
          <w:rFonts w:ascii="Calibri" w:eastAsia="Calibri" w:hAnsi="Calibri" w:cs="Calibri"/>
          <w:b/>
          <w:bCs/>
          <w:lang w:val="es-419"/>
        </w:rPr>
        <w:t>[IF WORK= 1, FILL “fuera del trabajo” IN HOUSE1. IF WORK = 0 OR NON-RESPONSE, EXCLUDE IN HOUSE1.]</w:t>
      </w:r>
    </w:p>
    <w:p w14:paraId="765F8252" w14:textId="4ABE32E5" w:rsidR="00886E3E" w:rsidRPr="00B073D8" w:rsidRDefault="1D4F8DD3" w:rsidP="0070593C">
      <w:pPr>
        <w:pStyle w:val="ListParagraph"/>
        <w:numPr>
          <w:ilvl w:val="0"/>
          <w:numId w:val="132"/>
        </w:numPr>
        <w:spacing w:after="120"/>
        <w:rPr>
          <w:lang w:val="es-419"/>
        </w:rPr>
      </w:pPr>
      <w:r w:rsidRPr="1D4F8DD3">
        <w:rPr>
          <w:lang w:val="es-419"/>
        </w:rPr>
        <w:lastRenderedPageBreak/>
        <w:t xml:space="preserve">Durante </w:t>
      </w:r>
      <w:r w:rsidRPr="1D4F8DD3">
        <w:rPr>
          <w:b/>
          <w:bCs/>
          <w:lang w:val="es-419"/>
        </w:rPr>
        <w:t>los últimos 12 meses</w:t>
      </w:r>
      <w:r w:rsidRPr="1D4F8DD3">
        <w:rPr>
          <w:lang w:val="es-419"/>
        </w:rPr>
        <w:t>, ¿con qué frecuencia realizó cada una de las siguientes actividades domésticas o de compra fuera del trabajo?</w:t>
      </w:r>
    </w:p>
    <w:p w14:paraId="20CBDFDC" w14:textId="727038B6" w:rsidR="00886E3E" w:rsidRPr="00B073D8" w:rsidRDefault="1D4F8DD3" w:rsidP="1D4F8DD3">
      <w:pPr>
        <w:spacing w:before="60" w:line="257" w:lineRule="auto"/>
        <w:ind w:left="-20" w:right="-20" w:firstLine="720"/>
        <w:rPr>
          <w:rFonts w:ascii="Calibri" w:eastAsia="Calibri" w:hAnsi="Calibri" w:cs="Calibri"/>
          <w:b/>
          <w:bCs/>
          <w:lang w:val="es-419"/>
        </w:rPr>
      </w:pPr>
      <w:r w:rsidRPr="1D4F8DD3">
        <w:rPr>
          <w:rFonts w:ascii="Calibri" w:eastAsia="Calibri" w:hAnsi="Calibri" w:cs="Calibri"/>
          <w:lang w:val="es-419"/>
        </w:rPr>
        <w:t xml:space="preserve">NO RESPONSE (ANY) </w:t>
      </w:r>
      <w:r w:rsidRPr="1D4F8DD3">
        <w:rPr>
          <w:rFonts w:ascii="Wingdings" w:eastAsia="Wingdings" w:hAnsi="Wingdings" w:cs="Wingdings"/>
          <w:lang w:val="es-419"/>
        </w:rPr>
        <w:t>à</w:t>
      </w:r>
      <w:r w:rsidRPr="1D4F8DD3">
        <w:rPr>
          <w:rFonts w:ascii="Calibri" w:eastAsia="Calibri" w:hAnsi="Calibri" w:cs="Calibri"/>
          <w:b/>
          <w:bCs/>
          <w:lang w:val="es-419"/>
        </w:rPr>
        <w:t xml:space="preserve"> GO TO LAWN1</w:t>
      </w:r>
    </w:p>
    <w:p w14:paraId="49178B7C" w14:textId="04280735" w:rsidR="00886E3E" w:rsidRPr="00B073D8" w:rsidRDefault="00886E3E" w:rsidP="5D3DEFD9">
      <w:pPr>
        <w:pStyle w:val="ListParagraph"/>
        <w:spacing w:before="60" w:after="0" w:line="240" w:lineRule="auto"/>
        <w:rPr>
          <w:rFonts w:eastAsia="Calibri"/>
          <w:lang w:val="es-419"/>
        </w:rPr>
      </w:pPr>
    </w:p>
    <w:tbl>
      <w:tblPr>
        <w:tblStyle w:val="TableGrid"/>
        <w:tblW w:w="10890" w:type="dxa"/>
        <w:tblInd w:w="-540" w:type="dxa"/>
        <w:tblLayout w:type="fixed"/>
        <w:tblCellMar>
          <w:left w:w="29" w:type="dxa"/>
          <w:right w:w="29" w:type="dxa"/>
        </w:tblCellMar>
        <w:tblLook w:val="04A0" w:firstRow="1" w:lastRow="0" w:firstColumn="1" w:lastColumn="0" w:noHBand="0" w:noVBand="1"/>
      </w:tblPr>
      <w:tblGrid>
        <w:gridCol w:w="4590"/>
        <w:gridCol w:w="903"/>
        <w:gridCol w:w="897"/>
        <w:gridCol w:w="900"/>
        <w:gridCol w:w="900"/>
        <w:gridCol w:w="900"/>
        <w:gridCol w:w="900"/>
        <w:gridCol w:w="900"/>
      </w:tblGrid>
      <w:tr w:rsidR="00D11D8B" w:rsidRPr="00B073D8" w14:paraId="279B5D0A" w14:textId="77777777" w:rsidTr="1D4F8DD3">
        <w:tc>
          <w:tcPr>
            <w:tcW w:w="4590" w:type="dxa"/>
            <w:tcBorders>
              <w:top w:val="nil"/>
              <w:left w:val="nil"/>
              <w:bottom w:val="single" w:sz="4" w:space="0" w:color="auto"/>
            </w:tcBorders>
            <w:tcMar>
              <w:top w:w="72" w:type="dxa"/>
              <w:left w:w="115" w:type="dxa"/>
              <w:bottom w:w="72" w:type="dxa"/>
              <w:right w:w="115" w:type="dxa"/>
            </w:tcMar>
            <w:vAlign w:val="bottom"/>
          </w:tcPr>
          <w:p w14:paraId="274EEC17" w14:textId="1DB2ED1E" w:rsidR="00886E3E" w:rsidRPr="00B073D8" w:rsidRDefault="00886E3E" w:rsidP="00077291">
            <w:pPr>
              <w:ind w:right="-30"/>
              <w:rPr>
                <w:rFonts w:cstheme="minorHAnsi"/>
                <w:lang w:val="es-419"/>
              </w:rPr>
            </w:pPr>
          </w:p>
        </w:tc>
        <w:tc>
          <w:tcPr>
            <w:tcW w:w="903" w:type="dxa"/>
            <w:tcBorders>
              <w:bottom w:val="single" w:sz="4" w:space="0" w:color="auto"/>
              <w:right w:val="single" w:sz="4" w:space="0" w:color="auto"/>
            </w:tcBorders>
            <w:tcMar>
              <w:top w:w="72" w:type="dxa"/>
              <w:left w:w="115" w:type="dxa"/>
              <w:bottom w:w="72" w:type="dxa"/>
              <w:right w:w="115" w:type="dxa"/>
            </w:tcMar>
          </w:tcPr>
          <w:p w14:paraId="19C3F23E" w14:textId="77777777" w:rsidR="00886E3E" w:rsidRPr="00B073D8" w:rsidRDefault="00886E3E" w:rsidP="00077291">
            <w:pPr>
              <w:jc w:val="center"/>
              <w:rPr>
                <w:rFonts w:cstheme="minorHAnsi"/>
                <w:lang w:val="es-419"/>
              </w:rPr>
            </w:pPr>
            <w:r w:rsidRPr="00B073D8">
              <w:rPr>
                <w:lang w:val="es-419"/>
              </w:rPr>
              <w:t>Nunca</w:t>
            </w:r>
          </w:p>
        </w:tc>
        <w:tc>
          <w:tcPr>
            <w:tcW w:w="897" w:type="dxa"/>
            <w:tcBorders>
              <w:left w:val="single" w:sz="4" w:space="0" w:color="auto"/>
              <w:bottom w:val="single" w:sz="4" w:space="0" w:color="auto"/>
              <w:right w:val="single" w:sz="4" w:space="0" w:color="auto"/>
            </w:tcBorders>
          </w:tcPr>
          <w:p w14:paraId="0D30FDBB" w14:textId="77777777" w:rsidR="00886E3E" w:rsidRPr="00B073D8" w:rsidRDefault="00886E3E" w:rsidP="00077291">
            <w:pPr>
              <w:jc w:val="center"/>
              <w:rPr>
                <w:rFonts w:cstheme="minorHAnsi"/>
                <w:lang w:val="es-419"/>
              </w:rPr>
            </w:pPr>
            <w:r w:rsidRPr="00B073D8">
              <w:rPr>
                <w:lang w:val="es-419"/>
              </w:rPr>
              <w:t>Una vez al mes o menos</w:t>
            </w:r>
          </w:p>
        </w:tc>
        <w:tc>
          <w:tcPr>
            <w:tcW w:w="900" w:type="dxa"/>
            <w:tcBorders>
              <w:left w:val="single" w:sz="4" w:space="0" w:color="auto"/>
              <w:bottom w:val="single" w:sz="4" w:space="0" w:color="auto"/>
              <w:right w:val="single" w:sz="4" w:space="0" w:color="auto"/>
            </w:tcBorders>
          </w:tcPr>
          <w:p w14:paraId="2B82B42B" w14:textId="4E76D535" w:rsidR="00886E3E" w:rsidRPr="00B073D8" w:rsidRDefault="7A924FC6" w:rsidP="0C2F7F32">
            <w:pPr>
              <w:jc w:val="center"/>
              <w:rPr>
                <w:lang w:val="es-419"/>
              </w:rPr>
            </w:pPr>
            <w:r w:rsidRPr="00B073D8">
              <w:rPr>
                <w:lang w:val="es-419"/>
              </w:rPr>
              <w:t>De 2 a 3 días al mes</w:t>
            </w:r>
          </w:p>
        </w:tc>
        <w:tc>
          <w:tcPr>
            <w:tcW w:w="900" w:type="dxa"/>
            <w:tcBorders>
              <w:left w:val="single" w:sz="4" w:space="0" w:color="auto"/>
              <w:bottom w:val="single" w:sz="4" w:space="0" w:color="auto"/>
              <w:right w:val="single" w:sz="4" w:space="0" w:color="auto"/>
            </w:tcBorders>
          </w:tcPr>
          <w:p w14:paraId="5046A92A" w14:textId="6AC4B573" w:rsidR="00886E3E" w:rsidRPr="00B073D8" w:rsidRDefault="7A924FC6" w:rsidP="0C2F7F32">
            <w:pPr>
              <w:jc w:val="center"/>
              <w:rPr>
                <w:lang w:val="es-419"/>
              </w:rPr>
            </w:pPr>
            <w:r w:rsidRPr="00B073D8">
              <w:rPr>
                <w:lang w:val="es-419"/>
              </w:rPr>
              <w:t>De 1 a 2 días por semana</w:t>
            </w:r>
          </w:p>
        </w:tc>
        <w:tc>
          <w:tcPr>
            <w:tcW w:w="900" w:type="dxa"/>
            <w:tcBorders>
              <w:left w:val="single" w:sz="4" w:space="0" w:color="auto"/>
              <w:bottom w:val="single" w:sz="4" w:space="0" w:color="auto"/>
              <w:right w:val="single" w:sz="4" w:space="0" w:color="auto"/>
            </w:tcBorders>
          </w:tcPr>
          <w:p w14:paraId="41D49E67" w14:textId="4169BA70" w:rsidR="00886E3E" w:rsidRPr="00B073D8" w:rsidRDefault="7A924FC6" w:rsidP="0C2F7F32">
            <w:pPr>
              <w:jc w:val="center"/>
              <w:rPr>
                <w:lang w:val="es-419"/>
              </w:rPr>
            </w:pPr>
            <w:r w:rsidRPr="00B073D8">
              <w:rPr>
                <w:lang w:val="es-419"/>
              </w:rPr>
              <w:t xml:space="preserve">De 3 a 4 días por semana </w:t>
            </w:r>
          </w:p>
        </w:tc>
        <w:tc>
          <w:tcPr>
            <w:tcW w:w="900" w:type="dxa"/>
            <w:tcBorders>
              <w:left w:val="single" w:sz="4" w:space="0" w:color="auto"/>
              <w:bottom w:val="single" w:sz="4" w:space="0" w:color="auto"/>
              <w:right w:val="single" w:sz="4" w:space="0" w:color="auto"/>
            </w:tcBorders>
          </w:tcPr>
          <w:p w14:paraId="14CDAFB6" w14:textId="5660035C" w:rsidR="00886E3E" w:rsidRPr="00B073D8" w:rsidRDefault="7A924FC6" w:rsidP="0C2F7F32">
            <w:pPr>
              <w:jc w:val="center"/>
              <w:rPr>
                <w:lang w:val="es-419"/>
              </w:rPr>
            </w:pPr>
            <w:r w:rsidRPr="00B073D8">
              <w:rPr>
                <w:lang w:val="es-419"/>
              </w:rPr>
              <w:t>De 5 a 6 días por semana</w:t>
            </w:r>
          </w:p>
        </w:tc>
        <w:tc>
          <w:tcPr>
            <w:tcW w:w="900" w:type="dxa"/>
            <w:tcBorders>
              <w:left w:val="single" w:sz="4" w:space="0" w:color="auto"/>
              <w:bottom w:val="single" w:sz="4" w:space="0" w:color="auto"/>
            </w:tcBorders>
          </w:tcPr>
          <w:p w14:paraId="31DA87E0" w14:textId="77777777" w:rsidR="00886E3E" w:rsidRPr="00B073D8" w:rsidRDefault="00886E3E" w:rsidP="00077291">
            <w:pPr>
              <w:jc w:val="center"/>
              <w:rPr>
                <w:rFonts w:cstheme="minorHAnsi"/>
                <w:lang w:val="es-419"/>
              </w:rPr>
            </w:pPr>
            <w:r w:rsidRPr="00B073D8">
              <w:rPr>
                <w:lang w:val="es-419"/>
              </w:rPr>
              <w:t>Todos los días</w:t>
            </w:r>
          </w:p>
        </w:tc>
      </w:tr>
      <w:tr w:rsidR="00A97B00" w:rsidRPr="00B073D8" w14:paraId="5111E8E0" w14:textId="77777777" w:rsidTr="1D4F8DD3">
        <w:tc>
          <w:tcPr>
            <w:tcW w:w="4590" w:type="dxa"/>
            <w:tcBorders>
              <w:top w:val="nil"/>
              <w:left w:val="nil"/>
              <w:bottom w:val="single" w:sz="4" w:space="0" w:color="auto"/>
            </w:tcBorders>
            <w:tcMar>
              <w:top w:w="72" w:type="dxa"/>
              <w:left w:w="115" w:type="dxa"/>
              <w:bottom w:w="72" w:type="dxa"/>
              <w:right w:w="115" w:type="dxa"/>
            </w:tcMar>
            <w:vAlign w:val="bottom"/>
          </w:tcPr>
          <w:p w14:paraId="2B28B005" w14:textId="77777777" w:rsidR="00A97B00" w:rsidRPr="00B073D8" w:rsidRDefault="00A97B00" w:rsidP="00077291">
            <w:pPr>
              <w:ind w:right="-30"/>
              <w:rPr>
                <w:rFonts w:cstheme="minorHAnsi"/>
                <w:lang w:val="es-419"/>
              </w:rPr>
            </w:pPr>
          </w:p>
        </w:tc>
        <w:tc>
          <w:tcPr>
            <w:tcW w:w="903" w:type="dxa"/>
            <w:tcBorders>
              <w:bottom w:val="single" w:sz="4" w:space="0" w:color="auto"/>
              <w:right w:val="single" w:sz="4" w:space="0" w:color="auto"/>
            </w:tcBorders>
            <w:tcMar>
              <w:top w:w="72" w:type="dxa"/>
              <w:left w:w="115" w:type="dxa"/>
              <w:bottom w:w="72" w:type="dxa"/>
              <w:right w:w="115" w:type="dxa"/>
            </w:tcMar>
            <w:vAlign w:val="center"/>
          </w:tcPr>
          <w:p w14:paraId="52F5890E" w14:textId="680C6A36" w:rsidR="00A97B00" w:rsidRPr="00B073D8" w:rsidRDefault="7A924FC6" w:rsidP="3A305083">
            <w:pPr>
              <w:jc w:val="center"/>
              <w:rPr>
                <w:lang w:val="es-419"/>
              </w:rPr>
            </w:pPr>
            <w:r w:rsidRPr="00B073D8">
              <w:rPr>
                <w:lang w:val="es-419"/>
              </w:rPr>
              <w:t>44</w:t>
            </w:r>
          </w:p>
        </w:tc>
        <w:tc>
          <w:tcPr>
            <w:tcW w:w="897" w:type="dxa"/>
            <w:tcBorders>
              <w:left w:val="single" w:sz="4" w:space="0" w:color="auto"/>
              <w:bottom w:val="single" w:sz="4" w:space="0" w:color="auto"/>
              <w:right w:val="single" w:sz="4" w:space="0" w:color="auto"/>
            </w:tcBorders>
            <w:vAlign w:val="center"/>
          </w:tcPr>
          <w:p w14:paraId="3097C4BD" w14:textId="1D2C21AF" w:rsidR="00A97B00" w:rsidRPr="00B073D8" w:rsidRDefault="7A924FC6" w:rsidP="3A305083">
            <w:pPr>
              <w:jc w:val="center"/>
              <w:rPr>
                <w:lang w:val="es-419"/>
              </w:rPr>
            </w:pPr>
            <w:r w:rsidRPr="00B073D8">
              <w:rPr>
                <w:lang w:val="es-419"/>
              </w:rPr>
              <w:t>0</w:t>
            </w:r>
          </w:p>
        </w:tc>
        <w:tc>
          <w:tcPr>
            <w:tcW w:w="900" w:type="dxa"/>
            <w:tcBorders>
              <w:left w:val="single" w:sz="4" w:space="0" w:color="auto"/>
              <w:bottom w:val="single" w:sz="4" w:space="0" w:color="auto"/>
              <w:right w:val="single" w:sz="4" w:space="0" w:color="auto"/>
            </w:tcBorders>
            <w:vAlign w:val="center"/>
          </w:tcPr>
          <w:p w14:paraId="49635AA8" w14:textId="5D55284D" w:rsidR="00A97B00" w:rsidRPr="00B073D8" w:rsidRDefault="7A924FC6" w:rsidP="3A305083">
            <w:pPr>
              <w:jc w:val="center"/>
              <w:rPr>
                <w:lang w:val="es-419"/>
              </w:rPr>
            </w:pPr>
            <w:r w:rsidRPr="00B073D8">
              <w:rPr>
                <w:lang w:val="es-419"/>
              </w:rPr>
              <w:t>1</w:t>
            </w:r>
          </w:p>
        </w:tc>
        <w:tc>
          <w:tcPr>
            <w:tcW w:w="900" w:type="dxa"/>
            <w:tcBorders>
              <w:left w:val="single" w:sz="4" w:space="0" w:color="auto"/>
              <w:bottom w:val="single" w:sz="4" w:space="0" w:color="auto"/>
              <w:right w:val="single" w:sz="4" w:space="0" w:color="auto"/>
            </w:tcBorders>
            <w:vAlign w:val="center"/>
          </w:tcPr>
          <w:p w14:paraId="0399AA43" w14:textId="1F2AF782" w:rsidR="00A97B00" w:rsidRPr="00B073D8" w:rsidRDefault="7A924FC6" w:rsidP="3A305083">
            <w:pPr>
              <w:jc w:val="center"/>
              <w:rPr>
                <w:lang w:val="es-419"/>
              </w:rPr>
            </w:pPr>
            <w:r w:rsidRPr="00B073D8">
              <w:rPr>
                <w:lang w:val="es-419"/>
              </w:rPr>
              <w:t>2</w:t>
            </w:r>
          </w:p>
        </w:tc>
        <w:tc>
          <w:tcPr>
            <w:tcW w:w="900" w:type="dxa"/>
            <w:tcBorders>
              <w:left w:val="single" w:sz="4" w:space="0" w:color="auto"/>
              <w:bottom w:val="single" w:sz="4" w:space="0" w:color="auto"/>
              <w:right w:val="single" w:sz="4" w:space="0" w:color="auto"/>
            </w:tcBorders>
            <w:vAlign w:val="center"/>
          </w:tcPr>
          <w:p w14:paraId="39258DE7" w14:textId="5DA5D594" w:rsidR="00A97B00" w:rsidRPr="00B073D8" w:rsidRDefault="7A924FC6" w:rsidP="3A305083">
            <w:pPr>
              <w:jc w:val="center"/>
              <w:rPr>
                <w:lang w:val="es-419"/>
              </w:rPr>
            </w:pPr>
            <w:r w:rsidRPr="00B073D8">
              <w:rPr>
                <w:lang w:val="es-419"/>
              </w:rPr>
              <w:t>3</w:t>
            </w:r>
          </w:p>
        </w:tc>
        <w:tc>
          <w:tcPr>
            <w:tcW w:w="900" w:type="dxa"/>
            <w:tcBorders>
              <w:left w:val="single" w:sz="4" w:space="0" w:color="auto"/>
              <w:bottom w:val="single" w:sz="4" w:space="0" w:color="auto"/>
              <w:right w:val="single" w:sz="4" w:space="0" w:color="auto"/>
            </w:tcBorders>
            <w:vAlign w:val="center"/>
          </w:tcPr>
          <w:p w14:paraId="70C1AE48" w14:textId="0D2F78FD" w:rsidR="00A97B00" w:rsidRPr="00B073D8" w:rsidRDefault="7A924FC6" w:rsidP="3A305083">
            <w:pPr>
              <w:jc w:val="center"/>
              <w:rPr>
                <w:lang w:val="es-419"/>
              </w:rPr>
            </w:pPr>
            <w:r w:rsidRPr="00B073D8">
              <w:rPr>
                <w:lang w:val="es-419"/>
              </w:rPr>
              <w:t>4</w:t>
            </w:r>
          </w:p>
        </w:tc>
        <w:tc>
          <w:tcPr>
            <w:tcW w:w="900" w:type="dxa"/>
            <w:tcBorders>
              <w:left w:val="single" w:sz="4" w:space="0" w:color="auto"/>
              <w:bottom w:val="single" w:sz="4" w:space="0" w:color="auto"/>
            </w:tcBorders>
            <w:vAlign w:val="center"/>
          </w:tcPr>
          <w:p w14:paraId="5147F86A" w14:textId="59983324" w:rsidR="00A97B00" w:rsidRPr="00B073D8" w:rsidRDefault="7A924FC6" w:rsidP="3A305083">
            <w:pPr>
              <w:jc w:val="center"/>
              <w:rPr>
                <w:lang w:val="es-419"/>
              </w:rPr>
            </w:pPr>
            <w:r w:rsidRPr="00B073D8">
              <w:rPr>
                <w:lang w:val="es-419"/>
              </w:rPr>
              <w:t>5</w:t>
            </w:r>
          </w:p>
        </w:tc>
      </w:tr>
      <w:tr w:rsidR="00D11D8B" w:rsidRPr="00B073D8" w14:paraId="2D9EBFAF" w14:textId="77777777" w:rsidTr="1D4F8DD3">
        <w:tc>
          <w:tcPr>
            <w:tcW w:w="4590" w:type="dxa"/>
            <w:shd w:val="clear" w:color="auto" w:fill="D9D9D9" w:themeFill="background1" w:themeFillShade="D9"/>
            <w:tcMar>
              <w:top w:w="72" w:type="dxa"/>
              <w:left w:w="115" w:type="dxa"/>
              <w:bottom w:w="72" w:type="dxa"/>
              <w:right w:w="115" w:type="dxa"/>
            </w:tcMar>
          </w:tcPr>
          <w:p w14:paraId="0E4D191C" w14:textId="141ABA60" w:rsidR="00886E3E" w:rsidRPr="00B073D8" w:rsidRDefault="7E25915E" w:rsidP="3AA971BA">
            <w:pPr>
              <w:tabs>
                <w:tab w:val="left" w:pos="245"/>
              </w:tabs>
              <w:ind w:left="245" w:right="-30" w:hanging="270"/>
              <w:rPr>
                <w:lang w:val="es-419"/>
              </w:rPr>
            </w:pPr>
            <w:r w:rsidRPr="00B073D8">
              <w:rPr>
                <w:lang w:val="es-419"/>
              </w:rPr>
              <w:t xml:space="preserve">[HOUSE1A] Tareas domésticas ligeras (como cocinar, </w:t>
            </w:r>
            <w:r w:rsidR="00440C4F" w:rsidRPr="00B073D8">
              <w:rPr>
                <w:lang w:val="es-419"/>
              </w:rPr>
              <w:t>poner las cosas en su lugar</w:t>
            </w:r>
            <w:r w:rsidRPr="00B073D8">
              <w:rPr>
                <w:lang w:val="es-419"/>
              </w:rPr>
              <w:t>, lavar la ropa o quitar el polvo)</w:t>
            </w:r>
          </w:p>
        </w:tc>
        <w:tc>
          <w:tcPr>
            <w:tcW w:w="903" w:type="dxa"/>
            <w:shd w:val="clear" w:color="auto" w:fill="D9D9D9" w:themeFill="background1" w:themeFillShade="D9"/>
            <w:tcMar>
              <w:top w:w="72" w:type="dxa"/>
              <w:left w:w="115" w:type="dxa"/>
              <w:bottom w:w="72" w:type="dxa"/>
              <w:right w:w="115" w:type="dxa"/>
            </w:tcMar>
            <w:vAlign w:val="center"/>
          </w:tcPr>
          <w:p w14:paraId="3EC8FDCC"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897" w:type="dxa"/>
            <w:shd w:val="clear" w:color="auto" w:fill="D9D9D9" w:themeFill="background1" w:themeFillShade="D9"/>
            <w:vAlign w:val="center"/>
          </w:tcPr>
          <w:p w14:paraId="3FBD3E8C"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900" w:type="dxa"/>
            <w:shd w:val="clear" w:color="auto" w:fill="D9D9D9" w:themeFill="background1" w:themeFillShade="D9"/>
            <w:vAlign w:val="center"/>
          </w:tcPr>
          <w:p w14:paraId="5A15469E"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900" w:type="dxa"/>
            <w:shd w:val="clear" w:color="auto" w:fill="D9D9D9" w:themeFill="background1" w:themeFillShade="D9"/>
            <w:vAlign w:val="center"/>
          </w:tcPr>
          <w:p w14:paraId="7D42F95B"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900" w:type="dxa"/>
            <w:shd w:val="clear" w:color="auto" w:fill="D9D9D9" w:themeFill="background1" w:themeFillShade="D9"/>
            <w:vAlign w:val="center"/>
          </w:tcPr>
          <w:p w14:paraId="0D650FB9"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900" w:type="dxa"/>
            <w:shd w:val="clear" w:color="auto" w:fill="D9D9D9" w:themeFill="background1" w:themeFillShade="D9"/>
            <w:vAlign w:val="center"/>
          </w:tcPr>
          <w:p w14:paraId="7918E2D4"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900" w:type="dxa"/>
            <w:shd w:val="clear" w:color="auto" w:fill="D9D9D9" w:themeFill="background1" w:themeFillShade="D9"/>
            <w:vAlign w:val="center"/>
          </w:tcPr>
          <w:p w14:paraId="4AC2C8D0" w14:textId="77777777" w:rsidR="00886E3E" w:rsidRPr="00B073D8" w:rsidRDefault="00886E3E" w:rsidP="00077291">
            <w:pPr>
              <w:jc w:val="center"/>
              <w:rPr>
                <w:rFonts w:cstheme="minorHAnsi"/>
                <w:lang w:val="es-419"/>
              </w:rPr>
            </w:pPr>
            <w:r w:rsidRPr="00B073D8">
              <w:rPr>
                <w:rFonts w:ascii="Wingdings 2" w:hAnsi="Wingdings 2"/>
                <w:lang w:val="es-419"/>
              </w:rPr>
              <w:t>□</w:t>
            </w:r>
          </w:p>
        </w:tc>
      </w:tr>
      <w:tr w:rsidR="00D11D8B" w:rsidRPr="00B073D8" w14:paraId="48BA0BF8" w14:textId="77777777" w:rsidTr="1D4F8DD3">
        <w:tc>
          <w:tcPr>
            <w:tcW w:w="4590" w:type="dxa"/>
            <w:tcBorders>
              <w:bottom w:val="single" w:sz="4" w:space="0" w:color="auto"/>
            </w:tcBorders>
            <w:tcMar>
              <w:top w:w="72" w:type="dxa"/>
              <w:left w:w="115" w:type="dxa"/>
              <w:bottom w:w="72" w:type="dxa"/>
              <w:right w:w="115" w:type="dxa"/>
            </w:tcMar>
          </w:tcPr>
          <w:p w14:paraId="3E2C7A89" w14:textId="7245E507" w:rsidR="00886E3E" w:rsidRPr="00B073D8" w:rsidRDefault="7E25915E" w:rsidP="3AA971BA">
            <w:pPr>
              <w:tabs>
                <w:tab w:val="left" w:pos="245"/>
              </w:tabs>
              <w:ind w:left="245" w:right="-30" w:hanging="270"/>
              <w:rPr>
                <w:lang w:val="es-419"/>
              </w:rPr>
            </w:pPr>
            <w:r w:rsidRPr="00B073D8">
              <w:rPr>
                <w:lang w:val="es-419"/>
              </w:rPr>
              <w:t>[HOUSE1B] Tareas domésticas de moderadas a enérgicas (como pasar la aspiradora o barrer)</w:t>
            </w:r>
          </w:p>
        </w:tc>
        <w:tc>
          <w:tcPr>
            <w:tcW w:w="903" w:type="dxa"/>
            <w:tcBorders>
              <w:bottom w:val="single" w:sz="4" w:space="0" w:color="auto"/>
            </w:tcBorders>
            <w:tcMar>
              <w:top w:w="72" w:type="dxa"/>
              <w:left w:w="115" w:type="dxa"/>
              <w:bottom w:w="72" w:type="dxa"/>
              <w:right w:w="115" w:type="dxa"/>
            </w:tcMar>
            <w:vAlign w:val="center"/>
          </w:tcPr>
          <w:p w14:paraId="4B65AB11"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897" w:type="dxa"/>
            <w:tcBorders>
              <w:bottom w:val="single" w:sz="4" w:space="0" w:color="auto"/>
            </w:tcBorders>
            <w:vAlign w:val="center"/>
          </w:tcPr>
          <w:p w14:paraId="16608817"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900" w:type="dxa"/>
            <w:tcBorders>
              <w:bottom w:val="single" w:sz="4" w:space="0" w:color="auto"/>
            </w:tcBorders>
            <w:vAlign w:val="center"/>
          </w:tcPr>
          <w:p w14:paraId="105196D3"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900" w:type="dxa"/>
            <w:tcBorders>
              <w:bottom w:val="single" w:sz="4" w:space="0" w:color="auto"/>
            </w:tcBorders>
            <w:vAlign w:val="center"/>
          </w:tcPr>
          <w:p w14:paraId="2513E689"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900" w:type="dxa"/>
            <w:tcBorders>
              <w:bottom w:val="single" w:sz="4" w:space="0" w:color="auto"/>
            </w:tcBorders>
            <w:vAlign w:val="center"/>
          </w:tcPr>
          <w:p w14:paraId="077FCCFF"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900" w:type="dxa"/>
            <w:tcBorders>
              <w:bottom w:val="single" w:sz="4" w:space="0" w:color="auto"/>
            </w:tcBorders>
            <w:vAlign w:val="center"/>
          </w:tcPr>
          <w:p w14:paraId="4CE80118"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900" w:type="dxa"/>
            <w:tcBorders>
              <w:bottom w:val="single" w:sz="4" w:space="0" w:color="auto"/>
            </w:tcBorders>
            <w:vAlign w:val="center"/>
          </w:tcPr>
          <w:p w14:paraId="7B7EC0DE" w14:textId="77777777" w:rsidR="00886E3E" w:rsidRPr="00B073D8" w:rsidRDefault="00886E3E" w:rsidP="00077291">
            <w:pPr>
              <w:jc w:val="center"/>
              <w:rPr>
                <w:rFonts w:cstheme="minorHAnsi"/>
                <w:lang w:val="es-419"/>
              </w:rPr>
            </w:pPr>
            <w:r w:rsidRPr="00B073D8">
              <w:rPr>
                <w:rFonts w:ascii="Wingdings 2" w:hAnsi="Wingdings 2"/>
                <w:lang w:val="es-419"/>
              </w:rPr>
              <w:t>□</w:t>
            </w:r>
          </w:p>
        </w:tc>
      </w:tr>
      <w:tr w:rsidR="00D11D8B" w:rsidRPr="00B073D8" w14:paraId="05FCCFE2" w14:textId="77777777" w:rsidTr="1D4F8DD3">
        <w:tc>
          <w:tcPr>
            <w:tcW w:w="4590" w:type="dxa"/>
            <w:shd w:val="clear" w:color="auto" w:fill="D9D9D9" w:themeFill="background1" w:themeFillShade="D9"/>
            <w:tcMar>
              <w:top w:w="72" w:type="dxa"/>
              <w:left w:w="115" w:type="dxa"/>
              <w:bottom w:w="72" w:type="dxa"/>
              <w:right w:w="115" w:type="dxa"/>
            </w:tcMar>
          </w:tcPr>
          <w:p w14:paraId="246A04BC" w14:textId="6C259950" w:rsidR="00886E3E" w:rsidRPr="00B073D8" w:rsidRDefault="7E25915E" w:rsidP="7E25915E">
            <w:pPr>
              <w:tabs>
                <w:tab w:val="left" w:pos="245"/>
              </w:tabs>
              <w:ind w:left="245" w:right="-30" w:hanging="270"/>
              <w:rPr>
                <w:lang w:val="es-419"/>
              </w:rPr>
            </w:pPr>
            <w:r w:rsidRPr="00B073D8">
              <w:rPr>
                <w:lang w:val="es-419"/>
              </w:rPr>
              <w:t>[HOUSE1C] Cuidar mascotas (alimentarlas, jugar con ellas, asearlas o cepillarlas, pasear perros)</w:t>
            </w:r>
          </w:p>
        </w:tc>
        <w:tc>
          <w:tcPr>
            <w:tcW w:w="903" w:type="dxa"/>
            <w:shd w:val="clear" w:color="auto" w:fill="D9D9D9" w:themeFill="background1" w:themeFillShade="D9"/>
            <w:tcMar>
              <w:top w:w="72" w:type="dxa"/>
              <w:left w:w="115" w:type="dxa"/>
              <w:bottom w:w="72" w:type="dxa"/>
              <w:right w:w="115" w:type="dxa"/>
            </w:tcMar>
            <w:vAlign w:val="center"/>
          </w:tcPr>
          <w:p w14:paraId="12445965"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897" w:type="dxa"/>
            <w:shd w:val="clear" w:color="auto" w:fill="D9D9D9" w:themeFill="background1" w:themeFillShade="D9"/>
            <w:vAlign w:val="center"/>
          </w:tcPr>
          <w:p w14:paraId="63263AE6"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900" w:type="dxa"/>
            <w:shd w:val="clear" w:color="auto" w:fill="D9D9D9" w:themeFill="background1" w:themeFillShade="D9"/>
            <w:vAlign w:val="center"/>
          </w:tcPr>
          <w:p w14:paraId="4CAE8722"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900" w:type="dxa"/>
            <w:shd w:val="clear" w:color="auto" w:fill="D9D9D9" w:themeFill="background1" w:themeFillShade="D9"/>
            <w:vAlign w:val="center"/>
          </w:tcPr>
          <w:p w14:paraId="5E830DAC"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900" w:type="dxa"/>
            <w:shd w:val="clear" w:color="auto" w:fill="D9D9D9" w:themeFill="background1" w:themeFillShade="D9"/>
            <w:vAlign w:val="center"/>
          </w:tcPr>
          <w:p w14:paraId="64B07605"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900" w:type="dxa"/>
            <w:shd w:val="clear" w:color="auto" w:fill="D9D9D9" w:themeFill="background1" w:themeFillShade="D9"/>
            <w:vAlign w:val="center"/>
          </w:tcPr>
          <w:p w14:paraId="60AC854A"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900" w:type="dxa"/>
            <w:shd w:val="clear" w:color="auto" w:fill="D9D9D9" w:themeFill="background1" w:themeFillShade="D9"/>
            <w:vAlign w:val="center"/>
          </w:tcPr>
          <w:p w14:paraId="5582622A" w14:textId="77777777" w:rsidR="00886E3E" w:rsidRPr="00B073D8" w:rsidRDefault="00886E3E" w:rsidP="00077291">
            <w:pPr>
              <w:jc w:val="center"/>
              <w:rPr>
                <w:rFonts w:cstheme="minorHAnsi"/>
                <w:lang w:val="es-419"/>
              </w:rPr>
            </w:pPr>
            <w:r w:rsidRPr="00B073D8">
              <w:rPr>
                <w:rFonts w:ascii="Wingdings 2" w:hAnsi="Wingdings 2"/>
                <w:lang w:val="es-419"/>
              </w:rPr>
              <w:t>□</w:t>
            </w:r>
          </w:p>
        </w:tc>
      </w:tr>
      <w:tr w:rsidR="00D11D8B" w:rsidRPr="00B073D8" w14:paraId="2CC554BE" w14:textId="77777777" w:rsidTr="1D4F8DD3">
        <w:tc>
          <w:tcPr>
            <w:tcW w:w="4590" w:type="dxa"/>
            <w:tcBorders>
              <w:bottom w:val="single" w:sz="4" w:space="0" w:color="auto"/>
            </w:tcBorders>
            <w:tcMar>
              <w:top w:w="72" w:type="dxa"/>
              <w:left w:w="115" w:type="dxa"/>
              <w:bottom w:w="72" w:type="dxa"/>
              <w:right w:w="115" w:type="dxa"/>
            </w:tcMar>
          </w:tcPr>
          <w:p w14:paraId="4EBFD6C9" w14:textId="712BDE11" w:rsidR="00886E3E" w:rsidRPr="00B073D8" w:rsidRDefault="7E25915E" w:rsidP="7E25915E">
            <w:pPr>
              <w:tabs>
                <w:tab w:val="left" w:pos="245"/>
              </w:tabs>
              <w:ind w:left="245" w:right="-30" w:hanging="270"/>
              <w:rPr>
                <w:lang w:val="es-419"/>
              </w:rPr>
            </w:pPr>
            <w:r w:rsidRPr="00B073D8">
              <w:rPr>
                <w:lang w:val="es-419"/>
              </w:rPr>
              <w:t xml:space="preserve">[HOUSE1D] Cuidar de niños o adultos (cargarlos, bañarlos, empujar </w:t>
            </w:r>
            <w:r w:rsidR="002C08A9" w:rsidRPr="00B073D8">
              <w:rPr>
                <w:lang w:val="es-419"/>
              </w:rPr>
              <w:t xml:space="preserve">un </w:t>
            </w:r>
            <w:r w:rsidRPr="00B073D8">
              <w:rPr>
                <w:lang w:val="es-419"/>
              </w:rPr>
              <w:t>cochecito,</w:t>
            </w:r>
            <w:r w:rsidR="002C08A9" w:rsidRPr="00B073D8">
              <w:rPr>
                <w:lang w:val="es-419"/>
              </w:rPr>
              <w:t xml:space="preserve"> una</w:t>
            </w:r>
            <w:r w:rsidRPr="00B073D8">
              <w:rPr>
                <w:lang w:val="es-419"/>
              </w:rPr>
              <w:t xml:space="preserve"> carriola o</w:t>
            </w:r>
            <w:r w:rsidR="002C08A9" w:rsidRPr="00B073D8">
              <w:rPr>
                <w:lang w:val="es-419"/>
              </w:rPr>
              <w:t xml:space="preserve"> una</w:t>
            </w:r>
            <w:r w:rsidRPr="00B073D8">
              <w:rPr>
                <w:lang w:val="es-419"/>
              </w:rPr>
              <w:t xml:space="preserve"> silla de ruedas)</w:t>
            </w:r>
          </w:p>
        </w:tc>
        <w:tc>
          <w:tcPr>
            <w:tcW w:w="903" w:type="dxa"/>
            <w:tcBorders>
              <w:bottom w:val="single" w:sz="4" w:space="0" w:color="auto"/>
            </w:tcBorders>
            <w:tcMar>
              <w:top w:w="72" w:type="dxa"/>
              <w:left w:w="115" w:type="dxa"/>
              <w:bottom w:w="72" w:type="dxa"/>
              <w:right w:w="115" w:type="dxa"/>
            </w:tcMar>
            <w:vAlign w:val="center"/>
          </w:tcPr>
          <w:p w14:paraId="309FB403"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897" w:type="dxa"/>
            <w:tcBorders>
              <w:bottom w:val="single" w:sz="4" w:space="0" w:color="auto"/>
            </w:tcBorders>
            <w:vAlign w:val="center"/>
          </w:tcPr>
          <w:p w14:paraId="79C9AC81"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900" w:type="dxa"/>
            <w:tcBorders>
              <w:bottom w:val="single" w:sz="4" w:space="0" w:color="auto"/>
            </w:tcBorders>
            <w:vAlign w:val="center"/>
          </w:tcPr>
          <w:p w14:paraId="48EBD3C3"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900" w:type="dxa"/>
            <w:tcBorders>
              <w:bottom w:val="single" w:sz="4" w:space="0" w:color="auto"/>
            </w:tcBorders>
            <w:vAlign w:val="center"/>
          </w:tcPr>
          <w:p w14:paraId="1A27C645"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900" w:type="dxa"/>
            <w:tcBorders>
              <w:bottom w:val="single" w:sz="4" w:space="0" w:color="auto"/>
            </w:tcBorders>
            <w:vAlign w:val="center"/>
          </w:tcPr>
          <w:p w14:paraId="02EE0429"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900" w:type="dxa"/>
            <w:tcBorders>
              <w:bottom w:val="single" w:sz="4" w:space="0" w:color="auto"/>
            </w:tcBorders>
            <w:vAlign w:val="center"/>
          </w:tcPr>
          <w:p w14:paraId="00224A20"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900" w:type="dxa"/>
            <w:tcBorders>
              <w:bottom w:val="single" w:sz="4" w:space="0" w:color="auto"/>
            </w:tcBorders>
            <w:vAlign w:val="center"/>
          </w:tcPr>
          <w:p w14:paraId="3E826E11" w14:textId="77777777" w:rsidR="00886E3E" w:rsidRPr="00B073D8" w:rsidRDefault="00886E3E" w:rsidP="00077291">
            <w:pPr>
              <w:jc w:val="center"/>
              <w:rPr>
                <w:rFonts w:cstheme="minorHAnsi"/>
                <w:lang w:val="es-419"/>
              </w:rPr>
            </w:pPr>
            <w:r w:rsidRPr="00B073D8">
              <w:rPr>
                <w:rFonts w:ascii="Wingdings 2" w:hAnsi="Wingdings 2"/>
                <w:lang w:val="es-419"/>
              </w:rPr>
              <w:t>□</w:t>
            </w:r>
          </w:p>
        </w:tc>
      </w:tr>
      <w:tr w:rsidR="00D11D8B" w:rsidRPr="00B073D8" w14:paraId="0BBE2FCB" w14:textId="77777777" w:rsidTr="1D4F8DD3">
        <w:tc>
          <w:tcPr>
            <w:tcW w:w="4590" w:type="dxa"/>
            <w:shd w:val="clear" w:color="auto" w:fill="D9D9D9" w:themeFill="background1" w:themeFillShade="D9"/>
            <w:tcMar>
              <w:top w:w="72" w:type="dxa"/>
              <w:left w:w="115" w:type="dxa"/>
              <w:bottom w:w="72" w:type="dxa"/>
              <w:right w:w="115" w:type="dxa"/>
            </w:tcMar>
          </w:tcPr>
          <w:p w14:paraId="2950CD0C" w14:textId="3A7BDD5F" w:rsidR="00886E3E" w:rsidRPr="00B073D8" w:rsidRDefault="7E25915E" w:rsidP="3AA971BA">
            <w:pPr>
              <w:tabs>
                <w:tab w:val="left" w:pos="245"/>
              </w:tabs>
              <w:ind w:left="245" w:right="-30" w:hanging="270"/>
              <w:rPr>
                <w:lang w:val="es-419"/>
              </w:rPr>
            </w:pPr>
            <w:r w:rsidRPr="00B073D8">
              <w:rPr>
                <w:lang w:val="es-419"/>
              </w:rPr>
              <w:t>[HOUSE1E] Caminar mientras hace las compras o los mandados (no cuente caminar para hacer ejercicio)</w:t>
            </w:r>
          </w:p>
        </w:tc>
        <w:tc>
          <w:tcPr>
            <w:tcW w:w="903" w:type="dxa"/>
            <w:shd w:val="clear" w:color="auto" w:fill="D9D9D9" w:themeFill="background1" w:themeFillShade="D9"/>
            <w:tcMar>
              <w:top w:w="72" w:type="dxa"/>
              <w:left w:w="115" w:type="dxa"/>
              <w:bottom w:w="72" w:type="dxa"/>
              <w:right w:w="115" w:type="dxa"/>
            </w:tcMar>
            <w:vAlign w:val="center"/>
          </w:tcPr>
          <w:p w14:paraId="1BD71EE7"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897" w:type="dxa"/>
            <w:shd w:val="clear" w:color="auto" w:fill="D9D9D9" w:themeFill="background1" w:themeFillShade="D9"/>
            <w:vAlign w:val="center"/>
          </w:tcPr>
          <w:p w14:paraId="26C939B8"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900" w:type="dxa"/>
            <w:shd w:val="clear" w:color="auto" w:fill="D9D9D9" w:themeFill="background1" w:themeFillShade="D9"/>
            <w:vAlign w:val="center"/>
          </w:tcPr>
          <w:p w14:paraId="10B80B5B"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900" w:type="dxa"/>
            <w:shd w:val="clear" w:color="auto" w:fill="D9D9D9" w:themeFill="background1" w:themeFillShade="D9"/>
            <w:vAlign w:val="center"/>
          </w:tcPr>
          <w:p w14:paraId="7F986EC8"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900" w:type="dxa"/>
            <w:shd w:val="clear" w:color="auto" w:fill="D9D9D9" w:themeFill="background1" w:themeFillShade="D9"/>
            <w:vAlign w:val="center"/>
          </w:tcPr>
          <w:p w14:paraId="15DEEEDD"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900" w:type="dxa"/>
            <w:shd w:val="clear" w:color="auto" w:fill="D9D9D9" w:themeFill="background1" w:themeFillShade="D9"/>
            <w:vAlign w:val="center"/>
          </w:tcPr>
          <w:p w14:paraId="247E3FAC"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900" w:type="dxa"/>
            <w:shd w:val="clear" w:color="auto" w:fill="D9D9D9" w:themeFill="background1" w:themeFillShade="D9"/>
            <w:vAlign w:val="center"/>
          </w:tcPr>
          <w:p w14:paraId="1A5D637B" w14:textId="77777777" w:rsidR="00886E3E" w:rsidRPr="00B073D8" w:rsidRDefault="00886E3E" w:rsidP="00077291">
            <w:pPr>
              <w:jc w:val="center"/>
              <w:rPr>
                <w:rFonts w:cstheme="minorHAnsi"/>
                <w:lang w:val="es-419"/>
              </w:rPr>
            </w:pPr>
            <w:r w:rsidRPr="00B073D8">
              <w:rPr>
                <w:rFonts w:ascii="Wingdings 2" w:hAnsi="Wingdings 2"/>
                <w:lang w:val="es-419"/>
              </w:rPr>
              <w:t>□</w:t>
            </w:r>
          </w:p>
        </w:tc>
      </w:tr>
    </w:tbl>
    <w:p w14:paraId="17AE414D" w14:textId="067F7ED0" w:rsidR="1D4F8DD3" w:rsidRDefault="1D4F8DD3" w:rsidP="1D4F8DD3">
      <w:pPr>
        <w:spacing w:after="0" w:line="257" w:lineRule="auto"/>
        <w:ind w:left="-20" w:right="-20"/>
        <w:rPr>
          <w:rFonts w:ascii="Calibri" w:eastAsia="Calibri" w:hAnsi="Calibri" w:cs="Calibri"/>
          <w:b/>
          <w:bCs/>
          <w:lang w:val="es-419"/>
        </w:rPr>
      </w:pPr>
    </w:p>
    <w:p w14:paraId="641F8D1E" w14:textId="5E4D5B03" w:rsidR="5D3DEFD9" w:rsidRDefault="1D4F8DD3" w:rsidP="1D4F8DD3">
      <w:pPr>
        <w:spacing w:after="0" w:line="257" w:lineRule="auto"/>
        <w:ind w:left="-20" w:right="-20"/>
        <w:rPr>
          <w:rFonts w:ascii="Calibri" w:eastAsia="Calibri" w:hAnsi="Calibri" w:cs="Calibri"/>
          <w:b/>
          <w:bCs/>
          <w:lang w:val="es-419"/>
        </w:rPr>
      </w:pPr>
      <w:r w:rsidRPr="1D4F8DD3">
        <w:rPr>
          <w:rFonts w:ascii="Calibri" w:eastAsia="Calibri" w:hAnsi="Calibri" w:cs="Calibri"/>
          <w:b/>
          <w:bCs/>
          <w:lang w:val="es-419"/>
        </w:rPr>
        <w:t>[ONLY DISPLAY ITEMS IN HOUSE2 THAT =/= “NEVER” OR NON-RESPONSE IN HOUSE1]</w:t>
      </w:r>
    </w:p>
    <w:p w14:paraId="3A94955C" w14:textId="508A6072" w:rsidR="1D4F8DD3" w:rsidRDefault="1D4F8DD3" w:rsidP="1D4F8DD3">
      <w:pPr>
        <w:spacing w:after="0" w:line="257" w:lineRule="auto"/>
        <w:ind w:left="-20" w:right="-20"/>
        <w:rPr>
          <w:rFonts w:ascii="Calibri" w:eastAsia="Calibri" w:hAnsi="Calibri" w:cs="Calibri"/>
          <w:b/>
          <w:bCs/>
          <w:lang w:val="es-419"/>
        </w:rPr>
      </w:pPr>
    </w:p>
    <w:p w14:paraId="0847D963" w14:textId="75CB3C3A" w:rsidR="5D3DEFD9" w:rsidRDefault="303A489D" w:rsidP="1D4F8DD3">
      <w:pPr>
        <w:spacing w:after="0" w:line="257" w:lineRule="auto"/>
        <w:ind w:left="-20" w:right="-20"/>
        <w:rPr>
          <w:rFonts w:ascii="Calibri" w:eastAsia="Calibri" w:hAnsi="Calibri" w:cs="Calibri"/>
          <w:b/>
          <w:bCs/>
          <w:lang w:val="es-419"/>
        </w:rPr>
      </w:pPr>
      <w:r w:rsidRPr="303A489D">
        <w:rPr>
          <w:rFonts w:ascii="Calibri" w:eastAsia="Calibri" w:hAnsi="Calibri" w:cs="Calibri"/>
          <w:b/>
          <w:bCs/>
          <w:lang w:val="es-419"/>
        </w:rPr>
        <w:t>[Piped text instructions for HOUSE2:</w:t>
      </w:r>
    </w:p>
    <w:p w14:paraId="5EE96AAA" w14:textId="6A90D2D8" w:rsidR="5D3DEFD9" w:rsidRDefault="303A489D" w:rsidP="641FB069">
      <w:pPr>
        <w:spacing w:after="0" w:line="257" w:lineRule="auto"/>
        <w:ind w:left="-20" w:right="-20"/>
        <w:rPr>
          <w:rFonts w:ascii="Calibri" w:eastAsia="Calibri" w:hAnsi="Calibri" w:cs="Calibri"/>
          <w:b/>
          <w:bCs/>
          <w:lang w:val="es-419"/>
        </w:rPr>
      </w:pPr>
      <w:r w:rsidRPr="303A489D">
        <w:rPr>
          <w:rFonts w:ascii="Calibri" w:eastAsia="Calibri" w:hAnsi="Calibri" w:cs="Calibri"/>
          <w:b/>
          <w:bCs/>
          <w:lang w:val="es-419"/>
        </w:rPr>
        <w:t>If only 1 of HOUSE1A - HOUSE1E =/= 1, fill “</w:t>
      </w:r>
      <w:r w:rsidRPr="303A489D">
        <w:rPr>
          <w:b/>
          <w:bCs/>
          <w:lang w:val="es-419"/>
        </w:rPr>
        <w:t>esta</w:t>
      </w:r>
      <w:r w:rsidRPr="303A489D">
        <w:rPr>
          <w:rFonts w:ascii="Calibri" w:eastAsia="Calibri" w:hAnsi="Calibri" w:cs="Calibri"/>
          <w:b/>
          <w:bCs/>
          <w:lang w:val="es-419"/>
        </w:rPr>
        <w:t>” and “</w:t>
      </w:r>
      <w:r w:rsidRPr="303A489D">
        <w:rPr>
          <w:b/>
          <w:bCs/>
          <w:lang w:val="es-419"/>
        </w:rPr>
        <w:t>actividad</w:t>
      </w:r>
      <w:r w:rsidRPr="303A489D">
        <w:rPr>
          <w:rFonts w:ascii="Calibri" w:eastAsia="Calibri" w:hAnsi="Calibri" w:cs="Calibri"/>
          <w:b/>
          <w:bCs/>
          <w:lang w:val="es-419"/>
        </w:rPr>
        <w:t xml:space="preserve"> and “</w:t>
      </w:r>
      <w:r w:rsidRPr="303A489D">
        <w:rPr>
          <w:b/>
          <w:bCs/>
          <w:lang w:val="es-419"/>
        </w:rPr>
        <w:t>esta actividad</w:t>
      </w:r>
      <w:r w:rsidRPr="303A489D">
        <w:rPr>
          <w:rFonts w:ascii="Calibri" w:eastAsia="Calibri" w:hAnsi="Calibri" w:cs="Calibri"/>
          <w:b/>
          <w:bCs/>
          <w:lang w:val="es-419"/>
        </w:rPr>
        <w:t>”</w:t>
      </w:r>
    </w:p>
    <w:p w14:paraId="478C361A" w14:textId="3941FF36" w:rsidR="5D3DEFD9" w:rsidRDefault="303A489D" w:rsidP="641FB069">
      <w:pPr>
        <w:spacing w:after="0"/>
        <w:rPr>
          <w:rFonts w:ascii="Calibri" w:eastAsia="Calibri" w:hAnsi="Calibri" w:cs="Calibri"/>
          <w:lang w:val="es-419"/>
        </w:rPr>
      </w:pPr>
      <w:r w:rsidRPr="303A489D">
        <w:rPr>
          <w:rFonts w:ascii="Calibri" w:eastAsia="Calibri" w:hAnsi="Calibri" w:cs="Calibri"/>
          <w:b/>
          <w:bCs/>
          <w:lang w:val="es-419"/>
        </w:rPr>
        <w:t>If &gt;1 of HOUSE1a – HOUSE1E =/= 1, fill “estas” and “actividades” and “</w:t>
      </w:r>
      <w:r w:rsidRPr="303A489D">
        <w:rPr>
          <w:b/>
          <w:bCs/>
          <w:lang w:val="es-419"/>
        </w:rPr>
        <w:t>cada actividad</w:t>
      </w:r>
      <w:r w:rsidRPr="303A489D">
        <w:rPr>
          <w:rFonts w:ascii="Calibri" w:eastAsia="Calibri" w:hAnsi="Calibri" w:cs="Calibri"/>
          <w:b/>
          <w:bCs/>
          <w:lang w:val="es-419"/>
        </w:rPr>
        <w:t>”]</w:t>
      </w:r>
    </w:p>
    <w:p w14:paraId="2C49E38C" w14:textId="62EC0FC2" w:rsidR="00886E3E" w:rsidRPr="00B073D8" w:rsidRDefault="303A489D" w:rsidP="00512E58">
      <w:pPr>
        <w:pStyle w:val="ListParagraph"/>
        <w:numPr>
          <w:ilvl w:val="0"/>
          <w:numId w:val="132"/>
        </w:numPr>
        <w:rPr>
          <w:b/>
          <w:bCs/>
          <w:lang w:val="es-419"/>
        </w:rPr>
      </w:pPr>
      <w:r w:rsidRPr="303A489D">
        <w:rPr>
          <w:lang w:val="es-419"/>
        </w:rPr>
        <w:t xml:space="preserve">[HOUSE2] Los días en que realizó [esta/estas] [actividad/actividades] doméstica(s) o de compras, ¿aproximadamente cuánto </w:t>
      </w:r>
      <w:r w:rsidRPr="303A489D">
        <w:rPr>
          <w:b/>
          <w:bCs/>
          <w:lang w:val="es-419"/>
        </w:rPr>
        <w:t xml:space="preserve">tiempo </w:t>
      </w:r>
      <w:r w:rsidRPr="303A489D">
        <w:rPr>
          <w:lang w:val="es-419"/>
        </w:rPr>
        <w:t xml:space="preserve">pasó </w:t>
      </w:r>
      <w:r w:rsidRPr="303A489D">
        <w:rPr>
          <w:b/>
          <w:bCs/>
          <w:lang w:val="es-419"/>
        </w:rPr>
        <w:t>al día</w:t>
      </w:r>
      <w:r w:rsidRPr="303A489D">
        <w:rPr>
          <w:lang w:val="es-419"/>
        </w:rPr>
        <w:t xml:space="preserve"> haciendo [esta actividad/cada actividad]? </w:t>
      </w:r>
    </w:p>
    <w:p w14:paraId="5E1FCCDE" w14:textId="739F5449" w:rsidR="5D3DEFD9" w:rsidRDefault="0FB32E1D" w:rsidP="0FB32E1D">
      <w:pPr>
        <w:rPr>
          <w:rFonts w:ascii="Calibri" w:eastAsia="Calibri" w:hAnsi="Calibri" w:cs="Calibri"/>
          <w:b/>
          <w:bCs/>
          <w:i/>
          <w:iCs/>
          <w:lang w:val="es-419"/>
        </w:rPr>
      </w:pPr>
      <w:r w:rsidRPr="0FB32E1D">
        <w:rPr>
          <w:rFonts w:ascii="Calibri" w:eastAsia="Calibri" w:hAnsi="Calibri" w:cs="Calibri"/>
          <w:i/>
          <w:iCs/>
          <w:lang w:val="es-419"/>
        </w:rPr>
        <w:t xml:space="preserve">NO RESPONSE (ANY) </w:t>
      </w:r>
      <w:r w:rsidRPr="0FB32E1D">
        <w:rPr>
          <w:rFonts w:ascii="Wingdings" w:eastAsia="Wingdings" w:hAnsi="Wingdings" w:cs="Wingdings"/>
          <w:lang w:val="es-419"/>
        </w:rPr>
        <w:t>à</w:t>
      </w:r>
      <w:r w:rsidRPr="0FB32E1D">
        <w:rPr>
          <w:rFonts w:ascii="Calibri" w:eastAsia="Calibri" w:hAnsi="Calibri" w:cs="Calibri"/>
          <w:b/>
          <w:bCs/>
          <w:i/>
          <w:iCs/>
          <w:lang w:val="es-419"/>
        </w:rPr>
        <w:t xml:space="preserve"> GO TO NEXT QUESTION</w:t>
      </w:r>
    </w:p>
    <w:tbl>
      <w:tblPr>
        <w:tblStyle w:val="TableGrid"/>
        <w:tblW w:w="11066" w:type="dxa"/>
        <w:tblInd w:w="-720" w:type="dxa"/>
        <w:tblLayout w:type="fixed"/>
        <w:tblCellMar>
          <w:left w:w="29" w:type="dxa"/>
          <w:right w:w="29" w:type="dxa"/>
        </w:tblCellMar>
        <w:tblLook w:val="04A0" w:firstRow="1" w:lastRow="0" w:firstColumn="1" w:lastColumn="0" w:noHBand="0" w:noVBand="1"/>
      </w:tblPr>
      <w:tblGrid>
        <w:gridCol w:w="4950"/>
        <w:gridCol w:w="906"/>
        <w:gridCol w:w="906"/>
        <w:gridCol w:w="906"/>
        <w:gridCol w:w="906"/>
        <w:gridCol w:w="786"/>
        <w:gridCol w:w="810"/>
        <w:gridCol w:w="896"/>
      </w:tblGrid>
      <w:tr w:rsidR="00D11D8B" w:rsidRPr="00B073D8" w14:paraId="1E04FAF6" w14:textId="77777777" w:rsidTr="7E25915E">
        <w:tc>
          <w:tcPr>
            <w:tcW w:w="4950" w:type="dxa"/>
            <w:tcBorders>
              <w:top w:val="nil"/>
              <w:left w:val="nil"/>
              <w:bottom w:val="single" w:sz="4" w:space="0" w:color="auto"/>
            </w:tcBorders>
            <w:tcMar>
              <w:top w:w="72" w:type="dxa"/>
              <w:left w:w="115" w:type="dxa"/>
              <w:bottom w:w="72" w:type="dxa"/>
              <w:right w:w="115" w:type="dxa"/>
            </w:tcMar>
            <w:vAlign w:val="bottom"/>
          </w:tcPr>
          <w:p w14:paraId="29AB4628" w14:textId="58786476" w:rsidR="00886E3E" w:rsidRPr="00B073D8" w:rsidRDefault="00886E3E" w:rsidP="00077291">
            <w:pPr>
              <w:rPr>
                <w:rFonts w:cstheme="minorHAnsi"/>
                <w:lang w:val="es-419"/>
              </w:rPr>
            </w:pPr>
          </w:p>
        </w:tc>
        <w:tc>
          <w:tcPr>
            <w:tcW w:w="906" w:type="dxa"/>
            <w:tcBorders>
              <w:bottom w:val="single" w:sz="4" w:space="0" w:color="auto"/>
              <w:right w:val="single" w:sz="4" w:space="0" w:color="auto"/>
            </w:tcBorders>
            <w:tcMar>
              <w:top w:w="72" w:type="dxa"/>
              <w:left w:w="115" w:type="dxa"/>
              <w:bottom w:w="72" w:type="dxa"/>
              <w:right w:w="115" w:type="dxa"/>
            </w:tcMar>
          </w:tcPr>
          <w:p w14:paraId="2AAF2D45" w14:textId="77777777" w:rsidR="00886E3E" w:rsidRPr="00B073D8" w:rsidRDefault="00886E3E" w:rsidP="00077291">
            <w:pPr>
              <w:ind w:left="-50" w:right="-84"/>
              <w:jc w:val="center"/>
              <w:rPr>
                <w:rFonts w:cstheme="minorHAnsi"/>
                <w:lang w:val="es-419"/>
              </w:rPr>
            </w:pPr>
            <w:r w:rsidRPr="00B073D8">
              <w:rPr>
                <w:lang w:val="es-419"/>
              </w:rPr>
              <w:t>15 minutos o menos</w:t>
            </w:r>
          </w:p>
        </w:tc>
        <w:tc>
          <w:tcPr>
            <w:tcW w:w="906" w:type="dxa"/>
            <w:tcBorders>
              <w:left w:val="single" w:sz="4" w:space="0" w:color="auto"/>
              <w:bottom w:val="single" w:sz="4" w:space="0" w:color="auto"/>
              <w:right w:val="single" w:sz="4" w:space="0" w:color="auto"/>
            </w:tcBorders>
          </w:tcPr>
          <w:p w14:paraId="1D688783" w14:textId="21B61844" w:rsidR="00886E3E" w:rsidRPr="00B073D8" w:rsidRDefault="7A924FC6" w:rsidP="0C2F7F32">
            <w:pPr>
              <w:jc w:val="center"/>
              <w:rPr>
                <w:lang w:val="es-419"/>
              </w:rPr>
            </w:pPr>
            <w:r w:rsidRPr="00B073D8">
              <w:rPr>
                <w:lang w:val="es-419"/>
              </w:rPr>
              <w:t>De 16 a 30 minutos</w:t>
            </w:r>
          </w:p>
        </w:tc>
        <w:tc>
          <w:tcPr>
            <w:tcW w:w="906" w:type="dxa"/>
            <w:tcBorders>
              <w:left w:val="single" w:sz="4" w:space="0" w:color="auto"/>
              <w:bottom w:val="single" w:sz="4" w:space="0" w:color="auto"/>
              <w:right w:val="single" w:sz="4" w:space="0" w:color="auto"/>
            </w:tcBorders>
          </w:tcPr>
          <w:p w14:paraId="4E235F17" w14:textId="2542D0F8" w:rsidR="00886E3E" w:rsidRPr="00B073D8" w:rsidRDefault="7A924FC6" w:rsidP="0C2F7F32">
            <w:pPr>
              <w:jc w:val="center"/>
              <w:rPr>
                <w:lang w:val="es-419"/>
              </w:rPr>
            </w:pPr>
            <w:r w:rsidRPr="00B073D8">
              <w:rPr>
                <w:lang w:val="es-419"/>
              </w:rPr>
              <w:t>De 31 a 44 minutos</w:t>
            </w:r>
          </w:p>
        </w:tc>
        <w:tc>
          <w:tcPr>
            <w:tcW w:w="906" w:type="dxa"/>
            <w:tcBorders>
              <w:left w:val="single" w:sz="4" w:space="0" w:color="auto"/>
              <w:bottom w:val="single" w:sz="4" w:space="0" w:color="auto"/>
              <w:right w:val="single" w:sz="4" w:space="0" w:color="auto"/>
            </w:tcBorders>
          </w:tcPr>
          <w:p w14:paraId="3E03DF88" w14:textId="54B8F1FC" w:rsidR="00886E3E" w:rsidRPr="00B073D8" w:rsidRDefault="7A924FC6" w:rsidP="0C2F7F32">
            <w:pPr>
              <w:jc w:val="center"/>
              <w:rPr>
                <w:lang w:val="es-419"/>
              </w:rPr>
            </w:pPr>
            <w:r w:rsidRPr="00B073D8">
              <w:rPr>
                <w:lang w:val="es-419"/>
              </w:rPr>
              <w:t>De 45 a 59 minutos</w:t>
            </w:r>
          </w:p>
        </w:tc>
        <w:tc>
          <w:tcPr>
            <w:tcW w:w="786" w:type="dxa"/>
            <w:tcBorders>
              <w:left w:val="single" w:sz="4" w:space="0" w:color="auto"/>
              <w:bottom w:val="single" w:sz="4" w:space="0" w:color="auto"/>
              <w:right w:val="single" w:sz="4" w:space="0" w:color="auto"/>
            </w:tcBorders>
          </w:tcPr>
          <w:p w14:paraId="35A326A5" w14:textId="4CCF6871" w:rsidR="00886E3E" w:rsidRPr="00B073D8" w:rsidRDefault="7A924FC6" w:rsidP="0C2F7F32">
            <w:pPr>
              <w:jc w:val="center"/>
              <w:rPr>
                <w:lang w:val="es-419"/>
              </w:rPr>
            </w:pPr>
            <w:r w:rsidRPr="00B073D8">
              <w:rPr>
                <w:lang w:val="es-419"/>
              </w:rPr>
              <w:t>1 hora</w:t>
            </w:r>
          </w:p>
        </w:tc>
        <w:tc>
          <w:tcPr>
            <w:tcW w:w="810" w:type="dxa"/>
            <w:tcBorders>
              <w:left w:val="single" w:sz="4" w:space="0" w:color="auto"/>
              <w:bottom w:val="single" w:sz="4" w:space="0" w:color="auto"/>
              <w:right w:val="single" w:sz="4" w:space="0" w:color="auto"/>
            </w:tcBorders>
          </w:tcPr>
          <w:p w14:paraId="4F0E514C" w14:textId="1645A2AD" w:rsidR="00886E3E" w:rsidRPr="00B073D8" w:rsidRDefault="7E25915E" w:rsidP="0C2F7F32">
            <w:pPr>
              <w:tabs>
                <w:tab w:val="left" w:pos="871"/>
              </w:tabs>
              <w:jc w:val="center"/>
              <w:rPr>
                <w:lang w:val="es-419"/>
              </w:rPr>
            </w:pPr>
            <w:r w:rsidRPr="00B073D8">
              <w:rPr>
                <w:lang w:val="es-419"/>
              </w:rPr>
              <w:t>2 horas</w:t>
            </w:r>
          </w:p>
        </w:tc>
        <w:tc>
          <w:tcPr>
            <w:tcW w:w="896" w:type="dxa"/>
            <w:tcBorders>
              <w:left w:val="single" w:sz="4" w:space="0" w:color="auto"/>
              <w:bottom w:val="single" w:sz="4" w:space="0" w:color="auto"/>
              <w:right w:val="single" w:sz="4" w:space="0" w:color="auto"/>
            </w:tcBorders>
          </w:tcPr>
          <w:p w14:paraId="7351A3C7" w14:textId="77777777" w:rsidR="00886E3E" w:rsidRPr="00B073D8" w:rsidRDefault="00886E3E" w:rsidP="00077291">
            <w:pPr>
              <w:jc w:val="center"/>
              <w:rPr>
                <w:rFonts w:cstheme="minorHAnsi"/>
                <w:lang w:val="es-419"/>
              </w:rPr>
            </w:pPr>
            <w:r w:rsidRPr="00B073D8">
              <w:rPr>
                <w:lang w:val="es-419"/>
              </w:rPr>
              <w:t>3 horas o más</w:t>
            </w:r>
          </w:p>
        </w:tc>
      </w:tr>
      <w:tr w:rsidR="00A97B00" w:rsidRPr="00B073D8" w14:paraId="18857AB2" w14:textId="77777777" w:rsidTr="7E25915E">
        <w:tc>
          <w:tcPr>
            <w:tcW w:w="4950" w:type="dxa"/>
            <w:tcBorders>
              <w:top w:val="nil"/>
              <w:left w:val="nil"/>
              <w:bottom w:val="single" w:sz="4" w:space="0" w:color="auto"/>
            </w:tcBorders>
            <w:tcMar>
              <w:top w:w="72" w:type="dxa"/>
              <w:left w:w="115" w:type="dxa"/>
              <w:bottom w:w="72" w:type="dxa"/>
              <w:right w:w="115" w:type="dxa"/>
            </w:tcMar>
            <w:vAlign w:val="bottom"/>
          </w:tcPr>
          <w:p w14:paraId="20740B97" w14:textId="77777777" w:rsidR="00A97B00" w:rsidRPr="00B073D8" w:rsidRDefault="00A97B00" w:rsidP="00077291">
            <w:pPr>
              <w:rPr>
                <w:rFonts w:cstheme="minorHAnsi"/>
                <w:lang w:val="es-419"/>
              </w:rPr>
            </w:pPr>
          </w:p>
        </w:tc>
        <w:tc>
          <w:tcPr>
            <w:tcW w:w="906" w:type="dxa"/>
            <w:tcBorders>
              <w:bottom w:val="single" w:sz="4" w:space="0" w:color="auto"/>
              <w:right w:val="single" w:sz="4" w:space="0" w:color="auto"/>
            </w:tcBorders>
            <w:tcMar>
              <w:top w:w="72" w:type="dxa"/>
              <w:left w:w="115" w:type="dxa"/>
              <w:bottom w:w="72" w:type="dxa"/>
              <w:right w:w="115" w:type="dxa"/>
            </w:tcMar>
            <w:vAlign w:val="center"/>
          </w:tcPr>
          <w:p w14:paraId="1EED60AC" w14:textId="53C0ACE5" w:rsidR="00A97B00" w:rsidRPr="00B073D8" w:rsidRDefault="00A97B00" w:rsidP="00077291">
            <w:pPr>
              <w:ind w:left="-50" w:right="-84"/>
              <w:jc w:val="center"/>
              <w:rPr>
                <w:rFonts w:cstheme="minorHAnsi"/>
                <w:lang w:val="es-419"/>
              </w:rPr>
            </w:pPr>
            <w:r w:rsidRPr="00B073D8">
              <w:rPr>
                <w:lang w:val="es-419"/>
              </w:rPr>
              <w:t>0</w:t>
            </w:r>
          </w:p>
        </w:tc>
        <w:tc>
          <w:tcPr>
            <w:tcW w:w="906" w:type="dxa"/>
            <w:tcBorders>
              <w:left w:val="single" w:sz="4" w:space="0" w:color="auto"/>
              <w:bottom w:val="single" w:sz="4" w:space="0" w:color="auto"/>
              <w:right w:val="single" w:sz="4" w:space="0" w:color="auto"/>
            </w:tcBorders>
            <w:vAlign w:val="center"/>
          </w:tcPr>
          <w:p w14:paraId="13A25E89" w14:textId="21B5A9CE" w:rsidR="00A97B00" w:rsidRPr="00B073D8" w:rsidRDefault="00A97B00" w:rsidP="00077291">
            <w:pPr>
              <w:jc w:val="center"/>
              <w:rPr>
                <w:rFonts w:cstheme="minorHAnsi"/>
                <w:lang w:val="es-419"/>
              </w:rPr>
            </w:pPr>
            <w:r w:rsidRPr="00B073D8">
              <w:rPr>
                <w:lang w:val="es-419"/>
              </w:rPr>
              <w:t>1</w:t>
            </w:r>
          </w:p>
        </w:tc>
        <w:tc>
          <w:tcPr>
            <w:tcW w:w="906" w:type="dxa"/>
            <w:tcBorders>
              <w:left w:val="single" w:sz="4" w:space="0" w:color="auto"/>
              <w:bottom w:val="single" w:sz="4" w:space="0" w:color="auto"/>
              <w:right w:val="single" w:sz="4" w:space="0" w:color="auto"/>
            </w:tcBorders>
            <w:vAlign w:val="center"/>
          </w:tcPr>
          <w:p w14:paraId="57115C26" w14:textId="51400ACB" w:rsidR="00A97B00" w:rsidRPr="00B073D8" w:rsidRDefault="00A97B00" w:rsidP="00077291">
            <w:pPr>
              <w:jc w:val="center"/>
              <w:rPr>
                <w:rFonts w:cstheme="minorHAnsi"/>
                <w:lang w:val="es-419"/>
              </w:rPr>
            </w:pPr>
            <w:r w:rsidRPr="00B073D8">
              <w:rPr>
                <w:lang w:val="es-419"/>
              </w:rPr>
              <w:t>2</w:t>
            </w:r>
          </w:p>
        </w:tc>
        <w:tc>
          <w:tcPr>
            <w:tcW w:w="906" w:type="dxa"/>
            <w:tcBorders>
              <w:left w:val="single" w:sz="4" w:space="0" w:color="auto"/>
              <w:bottom w:val="single" w:sz="4" w:space="0" w:color="auto"/>
              <w:right w:val="single" w:sz="4" w:space="0" w:color="auto"/>
            </w:tcBorders>
            <w:vAlign w:val="center"/>
          </w:tcPr>
          <w:p w14:paraId="5009085A" w14:textId="20EAE81D" w:rsidR="00A97B00" w:rsidRPr="00B073D8" w:rsidRDefault="00A97B00" w:rsidP="00077291">
            <w:pPr>
              <w:jc w:val="center"/>
              <w:rPr>
                <w:rFonts w:cstheme="minorHAnsi"/>
                <w:lang w:val="es-419"/>
              </w:rPr>
            </w:pPr>
            <w:r w:rsidRPr="00B073D8">
              <w:rPr>
                <w:lang w:val="es-419"/>
              </w:rPr>
              <w:t>3</w:t>
            </w:r>
          </w:p>
        </w:tc>
        <w:tc>
          <w:tcPr>
            <w:tcW w:w="786" w:type="dxa"/>
            <w:tcBorders>
              <w:left w:val="single" w:sz="4" w:space="0" w:color="auto"/>
              <w:bottom w:val="single" w:sz="4" w:space="0" w:color="auto"/>
              <w:right w:val="single" w:sz="4" w:space="0" w:color="auto"/>
            </w:tcBorders>
            <w:vAlign w:val="center"/>
          </w:tcPr>
          <w:p w14:paraId="059249C7" w14:textId="6ED75642" w:rsidR="00A97B00" w:rsidRPr="00B073D8" w:rsidRDefault="00A97B00" w:rsidP="00077291">
            <w:pPr>
              <w:jc w:val="center"/>
              <w:rPr>
                <w:rFonts w:cstheme="minorHAnsi"/>
                <w:lang w:val="es-419"/>
              </w:rPr>
            </w:pPr>
            <w:r w:rsidRPr="00B073D8">
              <w:rPr>
                <w:lang w:val="es-419"/>
              </w:rPr>
              <w:t>4</w:t>
            </w:r>
          </w:p>
        </w:tc>
        <w:tc>
          <w:tcPr>
            <w:tcW w:w="810" w:type="dxa"/>
            <w:tcBorders>
              <w:left w:val="single" w:sz="4" w:space="0" w:color="auto"/>
              <w:bottom w:val="single" w:sz="4" w:space="0" w:color="auto"/>
              <w:right w:val="single" w:sz="4" w:space="0" w:color="auto"/>
            </w:tcBorders>
            <w:vAlign w:val="center"/>
          </w:tcPr>
          <w:p w14:paraId="58250C0B" w14:textId="561504E2" w:rsidR="00A97B00" w:rsidRPr="00B073D8" w:rsidRDefault="00A97B00" w:rsidP="00077291">
            <w:pPr>
              <w:tabs>
                <w:tab w:val="left" w:pos="871"/>
              </w:tabs>
              <w:jc w:val="center"/>
              <w:rPr>
                <w:rFonts w:cstheme="minorHAnsi"/>
                <w:lang w:val="es-419"/>
              </w:rPr>
            </w:pPr>
            <w:r w:rsidRPr="00B073D8">
              <w:rPr>
                <w:lang w:val="es-419"/>
              </w:rPr>
              <w:t>5</w:t>
            </w:r>
          </w:p>
        </w:tc>
        <w:tc>
          <w:tcPr>
            <w:tcW w:w="896" w:type="dxa"/>
            <w:tcBorders>
              <w:left w:val="single" w:sz="4" w:space="0" w:color="auto"/>
              <w:bottom w:val="single" w:sz="4" w:space="0" w:color="auto"/>
              <w:right w:val="single" w:sz="4" w:space="0" w:color="auto"/>
            </w:tcBorders>
            <w:vAlign w:val="center"/>
          </w:tcPr>
          <w:p w14:paraId="204BD70B" w14:textId="7F6922F2" w:rsidR="00A97B00" w:rsidRPr="00B073D8" w:rsidRDefault="00A97B00" w:rsidP="00077291">
            <w:pPr>
              <w:jc w:val="center"/>
              <w:rPr>
                <w:rFonts w:cstheme="minorHAnsi"/>
                <w:lang w:val="es-419"/>
              </w:rPr>
            </w:pPr>
            <w:r w:rsidRPr="00B073D8">
              <w:rPr>
                <w:lang w:val="es-419"/>
              </w:rPr>
              <w:t>6</w:t>
            </w:r>
          </w:p>
        </w:tc>
      </w:tr>
      <w:tr w:rsidR="00D11D8B" w:rsidRPr="00B073D8" w14:paraId="1204A176" w14:textId="77777777" w:rsidTr="7E25915E">
        <w:tc>
          <w:tcPr>
            <w:tcW w:w="4950" w:type="dxa"/>
            <w:shd w:val="clear" w:color="auto" w:fill="D9D9D9" w:themeFill="background1" w:themeFillShade="D9"/>
            <w:tcMar>
              <w:top w:w="72" w:type="dxa"/>
              <w:left w:w="115" w:type="dxa"/>
              <w:bottom w:w="72" w:type="dxa"/>
              <w:right w:w="115" w:type="dxa"/>
            </w:tcMar>
          </w:tcPr>
          <w:p w14:paraId="401C77F9" w14:textId="70FAE5D9" w:rsidR="00886E3E" w:rsidRPr="00B073D8" w:rsidRDefault="7E25915E" w:rsidP="3AA971BA">
            <w:pPr>
              <w:tabs>
                <w:tab w:val="left" w:pos="245"/>
              </w:tabs>
              <w:ind w:left="245" w:right="-30" w:hanging="270"/>
              <w:rPr>
                <w:lang w:val="es-419"/>
              </w:rPr>
            </w:pPr>
            <w:r w:rsidRPr="00B073D8">
              <w:rPr>
                <w:lang w:val="es-419"/>
              </w:rPr>
              <w:t xml:space="preserve">[HOUSE2A] Tareas domésticas ligeras (como cocinar, </w:t>
            </w:r>
            <w:r w:rsidR="005A3EBE" w:rsidRPr="00B073D8">
              <w:rPr>
                <w:lang w:val="es-419"/>
              </w:rPr>
              <w:t>poner las cosas en su lugar</w:t>
            </w:r>
            <w:r w:rsidRPr="00B073D8">
              <w:rPr>
                <w:lang w:val="es-419"/>
              </w:rPr>
              <w:t>, lavar la ropa o quitar el polvo)</w:t>
            </w:r>
          </w:p>
        </w:tc>
        <w:tc>
          <w:tcPr>
            <w:tcW w:w="906" w:type="dxa"/>
            <w:shd w:val="clear" w:color="auto" w:fill="D9D9D9" w:themeFill="background1" w:themeFillShade="D9"/>
            <w:tcMar>
              <w:top w:w="72" w:type="dxa"/>
              <w:left w:w="115" w:type="dxa"/>
              <w:bottom w:w="72" w:type="dxa"/>
              <w:right w:w="115" w:type="dxa"/>
            </w:tcMar>
            <w:vAlign w:val="center"/>
          </w:tcPr>
          <w:p w14:paraId="1F3365AC"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906" w:type="dxa"/>
            <w:shd w:val="clear" w:color="auto" w:fill="D9D9D9" w:themeFill="background1" w:themeFillShade="D9"/>
            <w:vAlign w:val="center"/>
          </w:tcPr>
          <w:p w14:paraId="11D045A3"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906" w:type="dxa"/>
            <w:shd w:val="clear" w:color="auto" w:fill="D9D9D9" w:themeFill="background1" w:themeFillShade="D9"/>
            <w:vAlign w:val="center"/>
          </w:tcPr>
          <w:p w14:paraId="7E0C42FF"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906" w:type="dxa"/>
            <w:shd w:val="clear" w:color="auto" w:fill="D9D9D9" w:themeFill="background1" w:themeFillShade="D9"/>
            <w:vAlign w:val="center"/>
          </w:tcPr>
          <w:p w14:paraId="37732719"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786" w:type="dxa"/>
            <w:shd w:val="clear" w:color="auto" w:fill="D9D9D9" w:themeFill="background1" w:themeFillShade="D9"/>
            <w:vAlign w:val="center"/>
          </w:tcPr>
          <w:p w14:paraId="57AFCAAA"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810" w:type="dxa"/>
            <w:shd w:val="clear" w:color="auto" w:fill="D9D9D9" w:themeFill="background1" w:themeFillShade="D9"/>
            <w:vAlign w:val="center"/>
          </w:tcPr>
          <w:p w14:paraId="0DFEBAC5"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896" w:type="dxa"/>
            <w:shd w:val="clear" w:color="auto" w:fill="D9D9D9" w:themeFill="background1" w:themeFillShade="D9"/>
            <w:vAlign w:val="center"/>
          </w:tcPr>
          <w:p w14:paraId="004FD756" w14:textId="77777777" w:rsidR="00886E3E" w:rsidRPr="00B073D8" w:rsidRDefault="00886E3E" w:rsidP="00077291">
            <w:pPr>
              <w:jc w:val="center"/>
              <w:rPr>
                <w:rFonts w:cstheme="minorHAnsi"/>
                <w:lang w:val="es-419"/>
              </w:rPr>
            </w:pPr>
            <w:r w:rsidRPr="00B073D8">
              <w:rPr>
                <w:rFonts w:ascii="Wingdings 2" w:hAnsi="Wingdings 2"/>
                <w:lang w:val="es-419"/>
              </w:rPr>
              <w:t>□</w:t>
            </w:r>
          </w:p>
        </w:tc>
      </w:tr>
      <w:tr w:rsidR="00D11D8B" w:rsidRPr="00B073D8" w14:paraId="3B48FE66" w14:textId="77777777" w:rsidTr="7E25915E">
        <w:tc>
          <w:tcPr>
            <w:tcW w:w="4950" w:type="dxa"/>
            <w:tcBorders>
              <w:bottom w:val="single" w:sz="4" w:space="0" w:color="auto"/>
            </w:tcBorders>
            <w:tcMar>
              <w:top w:w="72" w:type="dxa"/>
              <w:left w:w="115" w:type="dxa"/>
              <w:bottom w:w="72" w:type="dxa"/>
              <w:right w:w="115" w:type="dxa"/>
            </w:tcMar>
          </w:tcPr>
          <w:p w14:paraId="56B2ED94" w14:textId="618B4606" w:rsidR="00886E3E" w:rsidRPr="00B073D8" w:rsidRDefault="7E25915E" w:rsidP="3AA971BA">
            <w:pPr>
              <w:tabs>
                <w:tab w:val="left" w:pos="245"/>
              </w:tabs>
              <w:ind w:left="245" w:right="-30" w:hanging="270"/>
              <w:rPr>
                <w:lang w:val="es-419"/>
              </w:rPr>
            </w:pPr>
            <w:r w:rsidRPr="00B073D8">
              <w:rPr>
                <w:lang w:val="es-419"/>
              </w:rPr>
              <w:lastRenderedPageBreak/>
              <w:t>[HOUSE2B] Tareas domésticas de moderadas a enérgicas (como pasar la aspiradora o barrer)</w:t>
            </w:r>
          </w:p>
        </w:tc>
        <w:tc>
          <w:tcPr>
            <w:tcW w:w="906" w:type="dxa"/>
            <w:tcBorders>
              <w:bottom w:val="single" w:sz="4" w:space="0" w:color="auto"/>
            </w:tcBorders>
            <w:tcMar>
              <w:top w:w="72" w:type="dxa"/>
              <w:left w:w="115" w:type="dxa"/>
              <w:bottom w:w="72" w:type="dxa"/>
              <w:right w:w="115" w:type="dxa"/>
            </w:tcMar>
            <w:vAlign w:val="center"/>
          </w:tcPr>
          <w:p w14:paraId="29513A70"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906" w:type="dxa"/>
            <w:tcBorders>
              <w:bottom w:val="single" w:sz="4" w:space="0" w:color="auto"/>
            </w:tcBorders>
            <w:vAlign w:val="center"/>
          </w:tcPr>
          <w:p w14:paraId="2C3BA76A"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906" w:type="dxa"/>
            <w:tcBorders>
              <w:bottom w:val="single" w:sz="4" w:space="0" w:color="auto"/>
            </w:tcBorders>
            <w:vAlign w:val="center"/>
          </w:tcPr>
          <w:p w14:paraId="0792675A"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906" w:type="dxa"/>
            <w:tcBorders>
              <w:bottom w:val="single" w:sz="4" w:space="0" w:color="auto"/>
            </w:tcBorders>
            <w:vAlign w:val="center"/>
          </w:tcPr>
          <w:p w14:paraId="16939302"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786" w:type="dxa"/>
            <w:tcBorders>
              <w:bottom w:val="single" w:sz="4" w:space="0" w:color="auto"/>
            </w:tcBorders>
            <w:vAlign w:val="center"/>
          </w:tcPr>
          <w:p w14:paraId="367B66C1"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810" w:type="dxa"/>
            <w:tcBorders>
              <w:bottom w:val="single" w:sz="4" w:space="0" w:color="auto"/>
            </w:tcBorders>
            <w:vAlign w:val="center"/>
          </w:tcPr>
          <w:p w14:paraId="3721C857"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896" w:type="dxa"/>
            <w:tcBorders>
              <w:bottom w:val="single" w:sz="4" w:space="0" w:color="auto"/>
            </w:tcBorders>
            <w:vAlign w:val="center"/>
          </w:tcPr>
          <w:p w14:paraId="260F7D5C" w14:textId="77777777" w:rsidR="00886E3E" w:rsidRPr="00B073D8" w:rsidRDefault="00886E3E" w:rsidP="00077291">
            <w:pPr>
              <w:jc w:val="center"/>
              <w:rPr>
                <w:rFonts w:cstheme="minorHAnsi"/>
                <w:lang w:val="es-419"/>
              </w:rPr>
            </w:pPr>
            <w:r w:rsidRPr="00B073D8">
              <w:rPr>
                <w:rFonts w:ascii="Wingdings 2" w:hAnsi="Wingdings 2"/>
                <w:lang w:val="es-419"/>
              </w:rPr>
              <w:t>□</w:t>
            </w:r>
          </w:p>
        </w:tc>
      </w:tr>
      <w:tr w:rsidR="00D11D8B" w:rsidRPr="00B073D8" w14:paraId="2429D7F6" w14:textId="77777777" w:rsidTr="7E25915E">
        <w:tc>
          <w:tcPr>
            <w:tcW w:w="4950" w:type="dxa"/>
            <w:shd w:val="clear" w:color="auto" w:fill="D9D9D9" w:themeFill="background1" w:themeFillShade="D9"/>
            <w:tcMar>
              <w:top w:w="72" w:type="dxa"/>
              <w:left w:w="115" w:type="dxa"/>
              <w:bottom w:w="72" w:type="dxa"/>
              <w:right w:w="115" w:type="dxa"/>
            </w:tcMar>
          </w:tcPr>
          <w:p w14:paraId="7A546FEF" w14:textId="0A2798EB" w:rsidR="00886E3E" w:rsidRPr="00B073D8" w:rsidRDefault="7E25915E" w:rsidP="7E25915E">
            <w:pPr>
              <w:tabs>
                <w:tab w:val="left" w:pos="245"/>
              </w:tabs>
              <w:ind w:left="245" w:right="-30" w:hanging="270"/>
              <w:rPr>
                <w:lang w:val="es-419"/>
              </w:rPr>
            </w:pPr>
            <w:r w:rsidRPr="00B073D8">
              <w:rPr>
                <w:lang w:val="es-419"/>
              </w:rPr>
              <w:t>[HOUSE2C] Cuidar mascotas (alimentarlas, jugar con ellas, asearlas o cepillarlas, pasear perros)</w:t>
            </w:r>
          </w:p>
        </w:tc>
        <w:tc>
          <w:tcPr>
            <w:tcW w:w="906" w:type="dxa"/>
            <w:shd w:val="clear" w:color="auto" w:fill="D9D9D9" w:themeFill="background1" w:themeFillShade="D9"/>
            <w:tcMar>
              <w:top w:w="72" w:type="dxa"/>
              <w:left w:w="115" w:type="dxa"/>
              <w:bottom w:w="72" w:type="dxa"/>
              <w:right w:w="115" w:type="dxa"/>
            </w:tcMar>
            <w:vAlign w:val="center"/>
          </w:tcPr>
          <w:p w14:paraId="14571EB6"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906" w:type="dxa"/>
            <w:shd w:val="clear" w:color="auto" w:fill="D9D9D9" w:themeFill="background1" w:themeFillShade="D9"/>
            <w:vAlign w:val="center"/>
          </w:tcPr>
          <w:p w14:paraId="6D41DB65"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906" w:type="dxa"/>
            <w:shd w:val="clear" w:color="auto" w:fill="D9D9D9" w:themeFill="background1" w:themeFillShade="D9"/>
            <w:vAlign w:val="center"/>
          </w:tcPr>
          <w:p w14:paraId="128AA323"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906" w:type="dxa"/>
            <w:shd w:val="clear" w:color="auto" w:fill="D9D9D9" w:themeFill="background1" w:themeFillShade="D9"/>
            <w:vAlign w:val="center"/>
          </w:tcPr>
          <w:p w14:paraId="6BA1297D"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786" w:type="dxa"/>
            <w:shd w:val="clear" w:color="auto" w:fill="D9D9D9" w:themeFill="background1" w:themeFillShade="D9"/>
            <w:vAlign w:val="center"/>
          </w:tcPr>
          <w:p w14:paraId="20C18DF5"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810" w:type="dxa"/>
            <w:shd w:val="clear" w:color="auto" w:fill="D9D9D9" w:themeFill="background1" w:themeFillShade="D9"/>
            <w:vAlign w:val="center"/>
          </w:tcPr>
          <w:p w14:paraId="3C6FB90F"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896" w:type="dxa"/>
            <w:shd w:val="clear" w:color="auto" w:fill="D9D9D9" w:themeFill="background1" w:themeFillShade="D9"/>
            <w:vAlign w:val="center"/>
          </w:tcPr>
          <w:p w14:paraId="251B521D" w14:textId="77777777" w:rsidR="00886E3E" w:rsidRPr="00B073D8" w:rsidRDefault="00886E3E" w:rsidP="00077291">
            <w:pPr>
              <w:jc w:val="center"/>
              <w:rPr>
                <w:rFonts w:cstheme="minorHAnsi"/>
                <w:lang w:val="es-419"/>
              </w:rPr>
            </w:pPr>
            <w:r w:rsidRPr="00B073D8">
              <w:rPr>
                <w:rFonts w:ascii="Wingdings 2" w:hAnsi="Wingdings 2"/>
                <w:lang w:val="es-419"/>
              </w:rPr>
              <w:t>□</w:t>
            </w:r>
          </w:p>
        </w:tc>
      </w:tr>
      <w:tr w:rsidR="00D11D8B" w:rsidRPr="00B073D8" w14:paraId="2C6620A8" w14:textId="77777777" w:rsidTr="7E25915E">
        <w:tc>
          <w:tcPr>
            <w:tcW w:w="4950" w:type="dxa"/>
            <w:tcBorders>
              <w:bottom w:val="single" w:sz="4" w:space="0" w:color="auto"/>
            </w:tcBorders>
            <w:tcMar>
              <w:top w:w="72" w:type="dxa"/>
              <w:left w:w="115" w:type="dxa"/>
              <w:bottom w:w="72" w:type="dxa"/>
              <w:right w:w="115" w:type="dxa"/>
            </w:tcMar>
          </w:tcPr>
          <w:p w14:paraId="744EBF65" w14:textId="4290FC92" w:rsidR="00886E3E" w:rsidRPr="00B073D8" w:rsidRDefault="7E25915E" w:rsidP="7E25915E">
            <w:pPr>
              <w:tabs>
                <w:tab w:val="left" w:pos="245"/>
              </w:tabs>
              <w:ind w:left="245" w:right="-30" w:hanging="270"/>
              <w:rPr>
                <w:lang w:val="es-419"/>
              </w:rPr>
            </w:pPr>
            <w:r w:rsidRPr="00B073D8">
              <w:rPr>
                <w:lang w:val="es-419"/>
              </w:rPr>
              <w:t xml:space="preserve">[HOUSE2D] Cuidar de niños o adultos (cargarlos, bañarlos, empujar </w:t>
            </w:r>
            <w:r w:rsidR="00DD5B44" w:rsidRPr="00B073D8">
              <w:rPr>
                <w:lang w:val="es-419"/>
              </w:rPr>
              <w:t xml:space="preserve">un </w:t>
            </w:r>
            <w:r w:rsidRPr="00B073D8">
              <w:rPr>
                <w:lang w:val="es-419"/>
              </w:rPr>
              <w:t xml:space="preserve">cochecito, </w:t>
            </w:r>
            <w:r w:rsidR="00DD5B44" w:rsidRPr="00B073D8">
              <w:rPr>
                <w:lang w:val="es-419"/>
              </w:rPr>
              <w:t xml:space="preserve">una </w:t>
            </w:r>
            <w:r w:rsidRPr="00B073D8">
              <w:rPr>
                <w:lang w:val="es-419"/>
              </w:rPr>
              <w:t>carriola o</w:t>
            </w:r>
            <w:r w:rsidR="00DD5B44" w:rsidRPr="00B073D8">
              <w:rPr>
                <w:lang w:val="es-419"/>
              </w:rPr>
              <w:t xml:space="preserve"> una</w:t>
            </w:r>
            <w:r w:rsidRPr="00B073D8">
              <w:rPr>
                <w:lang w:val="es-419"/>
              </w:rPr>
              <w:t xml:space="preserve"> silla de ruedas)</w:t>
            </w:r>
          </w:p>
        </w:tc>
        <w:tc>
          <w:tcPr>
            <w:tcW w:w="906" w:type="dxa"/>
            <w:tcBorders>
              <w:bottom w:val="single" w:sz="4" w:space="0" w:color="auto"/>
            </w:tcBorders>
            <w:tcMar>
              <w:top w:w="72" w:type="dxa"/>
              <w:left w:w="115" w:type="dxa"/>
              <w:bottom w:w="72" w:type="dxa"/>
              <w:right w:w="115" w:type="dxa"/>
            </w:tcMar>
            <w:vAlign w:val="center"/>
          </w:tcPr>
          <w:p w14:paraId="0C118D64"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906" w:type="dxa"/>
            <w:tcBorders>
              <w:bottom w:val="single" w:sz="4" w:space="0" w:color="auto"/>
            </w:tcBorders>
            <w:vAlign w:val="center"/>
          </w:tcPr>
          <w:p w14:paraId="1869E702"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906" w:type="dxa"/>
            <w:tcBorders>
              <w:bottom w:val="single" w:sz="4" w:space="0" w:color="auto"/>
            </w:tcBorders>
            <w:vAlign w:val="center"/>
          </w:tcPr>
          <w:p w14:paraId="31CFFB9D"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906" w:type="dxa"/>
            <w:tcBorders>
              <w:bottom w:val="single" w:sz="4" w:space="0" w:color="auto"/>
            </w:tcBorders>
            <w:vAlign w:val="center"/>
          </w:tcPr>
          <w:p w14:paraId="12F47F3E"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786" w:type="dxa"/>
            <w:tcBorders>
              <w:bottom w:val="single" w:sz="4" w:space="0" w:color="auto"/>
            </w:tcBorders>
            <w:vAlign w:val="center"/>
          </w:tcPr>
          <w:p w14:paraId="48C232C2"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810" w:type="dxa"/>
            <w:tcBorders>
              <w:bottom w:val="single" w:sz="4" w:space="0" w:color="auto"/>
            </w:tcBorders>
            <w:vAlign w:val="center"/>
          </w:tcPr>
          <w:p w14:paraId="5D221005"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896" w:type="dxa"/>
            <w:tcBorders>
              <w:bottom w:val="single" w:sz="4" w:space="0" w:color="auto"/>
            </w:tcBorders>
            <w:vAlign w:val="center"/>
          </w:tcPr>
          <w:p w14:paraId="7ECD7DF5" w14:textId="77777777" w:rsidR="00886E3E" w:rsidRPr="00B073D8" w:rsidRDefault="00886E3E" w:rsidP="00077291">
            <w:pPr>
              <w:jc w:val="center"/>
              <w:rPr>
                <w:rFonts w:cstheme="minorHAnsi"/>
                <w:lang w:val="es-419"/>
              </w:rPr>
            </w:pPr>
            <w:r w:rsidRPr="00B073D8">
              <w:rPr>
                <w:rFonts w:ascii="Wingdings 2" w:hAnsi="Wingdings 2"/>
                <w:lang w:val="es-419"/>
              </w:rPr>
              <w:t>□</w:t>
            </w:r>
          </w:p>
        </w:tc>
      </w:tr>
      <w:tr w:rsidR="00D11D8B" w:rsidRPr="00B073D8" w14:paraId="45A63734" w14:textId="77777777" w:rsidTr="7E25915E">
        <w:tc>
          <w:tcPr>
            <w:tcW w:w="4950" w:type="dxa"/>
            <w:shd w:val="clear" w:color="auto" w:fill="D9D9D9" w:themeFill="background1" w:themeFillShade="D9"/>
            <w:tcMar>
              <w:top w:w="72" w:type="dxa"/>
              <w:left w:w="115" w:type="dxa"/>
              <w:bottom w:w="72" w:type="dxa"/>
              <w:right w:w="115" w:type="dxa"/>
            </w:tcMar>
          </w:tcPr>
          <w:p w14:paraId="64FFA239" w14:textId="0FD1E22E" w:rsidR="00886E3E" w:rsidRPr="00B073D8" w:rsidRDefault="7E25915E" w:rsidP="3AA971BA">
            <w:pPr>
              <w:tabs>
                <w:tab w:val="left" w:pos="245"/>
              </w:tabs>
              <w:ind w:left="245" w:right="-30" w:hanging="270"/>
              <w:rPr>
                <w:lang w:val="es-419"/>
              </w:rPr>
            </w:pPr>
            <w:r w:rsidRPr="00B073D8">
              <w:rPr>
                <w:lang w:val="es-419"/>
              </w:rPr>
              <w:t>[HOUSE2E] Caminar mientras hace las compras o los mandados (no cuente caminar para hacer ejercicio)</w:t>
            </w:r>
          </w:p>
        </w:tc>
        <w:tc>
          <w:tcPr>
            <w:tcW w:w="906" w:type="dxa"/>
            <w:shd w:val="clear" w:color="auto" w:fill="D9D9D9" w:themeFill="background1" w:themeFillShade="D9"/>
            <w:tcMar>
              <w:top w:w="72" w:type="dxa"/>
              <w:left w:w="115" w:type="dxa"/>
              <w:bottom w:w="72" w:type="dxa"/>
              <w:right w:w="115" w:type="dxa"/>
            </w:tcMar>
            <w:vAlign w:val="center"/>
          </w:tcPr>
          <w:p w14:paraId="3DFF52B4"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906" w:type="dxa"/>
            <w:shd w:val="clear" w:color="auto" w:fill="D9D9D9" w:themeFill="background1" w:themeFillShade="D9"/>
            <w:vAlign w:val="center"/>
          </w:tcPr>
          <w:p w14:paraId="07148FBF"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906" w:type="dxa"/>
            <w:shd w:val="clear" w:color="auto" w:fill="D9D9D9" w:themeFill="background1" w:themeFillShade="D9"/>
            <w:vAlign w:val="center"/>
          </w:tcPr>
          <w:p w14:paraId="3ADB4962"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906" w:type="dxa"/>
            <w:shd w:val="clear" w:color="auto" w:fill="D9D9D9" w:themeFill="background1" w:themeFillShade="D9"/>
            <w:vAlign w:val="center"/>
          </w:tcPr>
          <w:p w14:paraId="099B1AE2"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786" w:type="dxa"/>
            <w:shd w:val="clear" w:color="auto" w:fill="D9D9D9" w:themeFill="background1" w:themeFillShade="D9"/>
            <w:vAlign w:val="center"/>
          </w:tcPr>
          <w:p w14:paraId="1E630142"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810" w:type="dxa"/>
            <w:shd w:val="clear" w:color="auto" w:fill="D9D9D9" w:themeFill="background1" w:themeFillShade="D9"/>
            <w:vAlign w:val="center"/>
          </w:tcPr>
          <w:p w14:paraId="5733FA72"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896" w:type="dxa"/>
            <w:shd w:val="clear" w:color="auto" w:fill="D9D9D9" w:themeFill="background1" w:themeFillShade="D9"/>
            <w:vAlign w:val="center"/>
          </w:tcPr>
          <w:p w14:paraId="001BCD78" w14:textId="77777777" w:rsidR="00886E3E" w:rsidRPr="00B073D8" w:rsidRDefault="00886E3E" w:rsidP="00077291">
            <w:pPr>
              <w:jc w:val="center"/>
              <w:rPr>
                <w:rFonts w:cstheme="minorHAnsi"/>
                <w:lang w:val="es-419"/>
              </w:rPr>
            </w:pPr>
            <w:r w:rsidRPr="00B073D8">
              <w:rPr>
                <w:rFonts w:ascii="Wingdings 2" w:hAnsi="Wingdings 2"/>
                <w:lang w:val="es-419"/>
              </w:rPr>
              <w:t>□</w:t>
            </w:r>
          </w:p>
        </w:tc>
      </w:tr>
    </w:tbl>
    <w:p w14:paraId="14A0B217" w14:textId="77777777" w:rsidR="00886E3E" w:rsidRPr="00B073D8" w:rsidRDefault="00886E3E" w:rsidP="00886E3E">
      <w:pPr>
        <w:spacing w:after="0" w:line="240" w:lineRule="auto"/>
        <w:rPr>
          <w:rFonts w:eastAsia="Calibri" w:cstheme="minorHAnsi"/>
          <w:b/>
          <w:lang w:val="es-419"/>
        </w:rPr>
      </w:pPr>
    </w:p>
    <w:p w14:paraId="02EC01D3" w14:textId="648691D9" w:rsidR="00E9769D" w:rsidRPr="00B073D8" w:rsidRDefault="1D4F8DD3" w:rsidP="1D4F8DD3">
      <w:pPr>
        <w:pStyle w:val="Heading2"/>
        <w:spacing w:after="0"/>
        <w:rPr>
          <w:lang w:val="es-419"/>
        </w:rPr>
      </w:pPr>
      <w:r w:rsidRPr="1D4F8DD3">
        <w:rPr>
          <w:lang w:val="es-419"/>
        </w:rPr>
        <w:t>[LAWN] Césped, jardín y reparaciones en el hogar</w:t>
      </w:r>
    </w:p>
    <w:p w14:paraId="51DC6F4E" w14:textId="15DD3E35" w:rsidR="5D3DEFD9" w:rsidRDefault="566F1DA5" w:rsidP="1D4F8DD3">
      <w:pPr>
        <w:spacing w:after="0" w:line="257" w:lineRule="auto"/>
        <w:ind w:left="-20" w:right="-20"/>
        <w:rPr>
          <w:rFonts w:ascii="Calibri" w:eastAsia="Calibri" w:hAnsi="Calibri" w:cs="Calibri"/>
          <w:b/>
          <w:bCs/>
          <w:lang w:val="es-419"/>
        </w:rPr>
      </w:pPr>
      <w:r w:rsidRPr="566F1DA5">
        <w:rPr>
          <w:rFonts w:ascii="Calibri" w:eastAsia="Calibri" w:hAnsi="Calibri" w:cs="Calibri"/>
          <w:b/>
          <w:bCs/>
          <w:lang w:val="es-419"/>
        </w:rPr>
        <w:t xml:space="preserve">[IF WORK =1, FILL “fuera del trabajo” IN LAWN1. </w:t>
      </w:r>
    </w:p>
    <w:p w14:paraId="7386ED1F" w14:textId="71E1E93C" w:rsidR="5D3DEFD9" w:rsidRDefault="1D4F8DD3" w:rsidP="1D4F8DD3">
      <w:pPr>
        <w:spacing w:after="0"/>
        <w:rPr>
          <w:rFonts w:ascii="Calibri" w:eastAsia="Calibri" w:hAnsi="Calibri" w:cs="Calibri"/>
          <w:lang w:val="es-419"/>
        </w:rPr>
      </w:pPr>
      <w:r w:rsidRPr="1D4F8DD3">
        <w:rPr>
          <w:rFonts w:ascii="Calibri" w:eastAsia="Calibri" w:hAnsi="Calibri" w:cs="Calibri"/>
          <w:b/>
          <w:bCs/>
          <w:lang w:val="es-419"/>
        </w:rPr>
        <w:t>IF WORK = 0 OR NON-RESPONSE, EXCLUDE IN LAWN1.]</w:t>
      </w:r>
    </w:p>
    <w:p w14:paraId="3B3F399A" w14:textId="03A27625" w:rsidR="00886E3E" w:rsidRPr="00B073D8" w:rsidRDefault="75303805" w:rsidP="0096692D">
      <w:pPr>
        <w:pStyle w:val="ListParagraph"/>
        <w:numPr>
          <w:ilvl w:val="0"/>
          <w:numId w:val="132"/>
        </w:numPr>
        <w:spacing w:after="0" w:line="240" w:lineRule="auto"/>
        <w:rPr>
          <w:rFonts w:eastAsia="Calibri"/>
          <w:b/>
          <w:bCs/>
          <w:lang w:val="es-419"/>
        </w:rPr>
      </w:pPr>
      <w:r w:rsidRPr="75303805">
        <w:rPr>
          <w:lang w:val="es-419"/>
        </w:rPr>
        <w:t xml:space="preserve">[LAWN1] Durante </w:t>
      </w:r>
      <w:r w:rsidRPr="75303805">
        <w:rPr>
          <w:b/>
          <w:bCs/>
          <w:lang w:val="es-419"/>
        </w:rPr>
        <w:t>los últimos 12 meses</w:t>
      </w:r>
      <w:r w:rsidRPr="75303805">
        <w:rPr>
          <w:lang w:val="es-419"/>
        </w:rPr>
        <w:t>, ¿hizo alguna de las siguientes actividades fuera del trabajo? Seleccione todas las opciones que correspondan.</w:t>
      </w:r>
    </w:p>
    <w:p w14:paraId="0391A317" w14:textId="0C184361" w:rsidR="00886E3E" w:rsidRPr="00B073D8" w:rsidRDefault="00693F72" w:rsidP="00E71733">
      <w:pPr>
        <w:spacing w:before="60" w:after="0" w:line="240" w:lineRule="auto"/>
        <w:ind w:left="720"/>
        <w:rPr>
          <w:rFonts w:eastAsia="Calibri"/>
          <w:lang w:val="es-419"/>
        </w:rPr>
      </w:pPr>
      <w:r w:rsidRPr="00B073D8">
        <w:rPr>
          <w:lang w:val="es-419"/>
        </w:rPr>
        <w:t>0</w:t>
      </w:r>
      <w:r w:rsidRPr="00B073D8">
        <w:rPr>
          <w:lang w:val="es-419"/>
        </w:rPr>
        <w:tab/>
        <w:t>Tareas moderadas al aire libre (como deshierbar, barrer hojas o cortar el césped)</w:t>
      </w:r>
    </w:p>
    <w:p w14:paraId="052A4A2E" w14:textId="650B3E8E" w:rsidR="00886E3E" w:rsidRPr="00B073D8" w:rsidRDefault="00693F72" w:rsidP="00E71733">
      <w:pPr>
        <w:spacing w:after="0" w:line="240" w:lineRule="auto"/>
        <w:ind w:left="720"/>
        <w:rPr>
          <w:rFonts w:eastAsia="Calibri"/>
          <w:lang w:val="es-419"/>
        </w:rPr>
      </w:pPr>
      <w:r w:rsidRPr="00B073D8">
        <w:rPr>
          <w:lang w:val="es-419"/>
        </w:rPr>
        <w:t>1</w:t>
      </w:r>
      <w:r w:rsidRPr="00B073D8">
        <w:rPr>
          <w:lang w:val="es-419"/>
        </w:rPr>
        <w:tab/>
        <w:t>Tareas enérgicas al aire libre (como cavar, acarrear madera o palear nieve)</w:t>
      </w:r>
    </w:p>
    <w:p w14:paraId="3B5B17A5" w14:textId="6EF11083" w:rsidR="00693F72" w:rsidRPr="00B073D8" w:rsidRDefault="00693F72" w:rsidP="00AD22EB">
      <w:pPr>
        <w:spacing w:after="0" w:line="240" w:lineRule="auto"/>
        <w:ind w:left="1440" w:right="-90" w:hanging="720"/>
        <w:rPr>
          <w:rFonts w:eastAsia="Calibri"/>
          <w:lang w:val="es-419"/>
        </w:rPr>
      </w:pPr>
      <w:r w:rsidRPr="00B073D8">
        <w:rPr>
          <w:lang w:val="es-419"/>
        </w:rPr>
        <w:t>2</w:t>
      </w:r>
      <w:r w:rsidRPr="00B073D8">
        <w:rPr>
          <w:lang w:val="es-419"/>
        </w:rPr>
        <w:tab/>
        <w:t>Reparaciones en el hogar (como pintar, hacer trabajos de plomería o cambiar alfombras)</w:t>
      </w:r>
    </w:p>
    <w:p w14:paraId="0886A1E6" w14:textId="32A18ACC" w:rsidR="00886E3E" w:rsidRPr="00B073D8" w:rsidRDefault="1D4F8DD3" w:rsidP="1D4F8DD3">
      <w:pPr>
        <w:spacing w:line="240" w:lineRule="auto"/>
        <w:ind w:left="-20" w:right="-20" w:firstLine="720"/>
        <w:rPr>
          <w:rFonts w:ascii="Calibri" w:eastAsia="Calibri" w:hAnsi="Calibri" w:cs="Calibri"/>
          <w:b/>
          <w:bCs/>
          <w:lang w:val="es-419"/>
        </w:rPr>
      </w:pPr>
      <w:r w:rsidRPr="1D4F8DD3">
        <w:rPr>
          <w:lang w:val="es-419"/>
        </w:rPr>
        <w:t>88</w:t>
      </w:r>
      <w:r w:rsidR="00693F72">
        <w:tab/>
      </w:r>
      <w:r w:rsidRPr="1D4F8DD3">
        <w:rPr>
          <w:b/>
          <w:bCs/>
          <w:lang w:val="es-419"/>
        </w:rPr>
        <w:t>No</w:t>
      </w:r>
      <w:r w:rsidRPr="1D4F8DD3">
        <w:rPr>
          <w:lang w:val="es-419"/>
        </w:rPr>
        <w:t xml:space="preserve"> he realizado ninguna de estas actividades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lang w:val="es-419"/>
        </w:rPr>
        <w:t>GO TO EXEREC1</w:t>
      </w:r>
    </w:p>
    <w:p w14:paraId="4FF5782C" w14:textId="5A9DAACA" w:rsidR="00886E3E" w:rsidRPr="00B073D8" w:rsidRDefault="1D4F8DD3" w:rsidP="1D4F8DD3">
      <w:pPr>
        <w:spacing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(ANY)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i/>
          <w:iCs/>
          <w:lang w:val="es-419"/>
        </w:rPr>
        <w:t>GO TO EXEREC1</w:t>
      </w:r>
    </w:p>
    <w:p w14:paraId="6DF250B6" w14:textId="1C25000F" w:rsidR="00886E3E" w:rsidRPr="00B073D8" w:rsidRDefault="1D4F8DD3" w:rsidP="1D4F8DD3">
      <w:pPr>
        <w:spacing w:after="0" w:line="240" w:lineRule="auto"/>
        <w:rPr>
          <w:rFonts w:ascii="Calibri" w:eastAsia="Calibri" w:hAnsi="Calibri" w:cs="Calibri"/>
          <w:lang w:val="es-419"/>
        </w:rPr>
      </w:pPr>
      <w:r w:rsidRPr="1D4F8DD3">
        <w:rPr>
          <w:rFonts w:ascii="Calibri" w:eastAsia="Calibri" w:hAnsi="Calibri" w:cs="Calibri"/>
          <w:b/>
          <w:bCs/>
          <w:lang w:val="es-419"/>
        </w:rPr>
        <w:t>[DISPLAY IF LAWN1= 0]</w:t>
      </w:r>
    </w:p>
    <w:p w14:paraId="57DD42A9" w14:textId="36CB81BB" w:rsidR="00886E3E" w:rsidRPr="00B073D8" w:rsidRDefault="75303805" w:rsidP="00856B89">
      <w:pPr>
        <w:pStyle w:val="ListParagraph"/>
        <w:numPr>
          <w:ilvl w:val="0"/>
          <w:numId w:val="132"/>
        </w:numPr>
        <w:spacing w:after="0" w:line="240" w:lineRule="auto"/>
        <w:rPr>
          <w:rFonts w:eastAsia="Calibri"/>
          <w:b/>
          <w:bCs/>
          <w:lang w:val="es-419"/>
        </w:rPr>
      </w:pPr>
      <w:r w:rsidRPr="75303805">
        <w:rPr>
          <w:lang w:val="es-419"/>
        </w:rPr>
        <w:t xml:space="preserve">[LAWN2A] ¿En qué estación(es) del año realizó estas </w:t>
      </w:r>
      <w:r w:rsidRPr="75303805">
        <w:rPr>
          <w:b/>
          <w:bCs/>
          <w:lang w:val="es-419"/>
        </w:rPr>
        <w:t>tareas moderadas al aire libre (como deshierbar, barrer hojas o cortar el césped)</w:t>
      </w:r>
      <w:r w:rsidRPr="75303805">
        <w:rPr>
          <w:lang w:val="es-419"/>
        </w:rPr>
        <w:t xml:space="preserve">? Seleccione todas las opciones que correspondan. </w:t>
      </w:r>
    </w:p>
    <w:p w14:paraId="5E5333E5" w14:textId="16342CB5" w:rsidR="00886E3E" w:rsidRPr="00B073D8" w:rsidRDefault="00856B89" w:rsidP="00D34AB4">
      <w:pPr>
        <w:spacing w:before="60" w:after="0" w:line="240" w:lineRule="auto"/>
        <w:ind w:left="720"/>
        <w:rPr>
          <w:rFonts w:eastAsia="Calibri" w:cstheme="minorHAnsi"/>
          <w:lang w:val="es-419"/>
        </w:rPr>
      </w:pPr>
      <w:r w:rsidRPr="00B073D8">
        <w:rPr>
          <w:lang w:val="es-419"/>
        </w:rPr>
        <w:t>0</w:t>
      </w:r>
      <w:r w:rsidRPr="00B073D8">
        <w:rPr>
          <w:lang w:val="es-419"/>
        </w:rPr>
        <w:tab/>
        <w:t>Invierno</w:t>
      </w:r>
    </w:p>
    <w:p w14:paraId="38FAC49D" w14:textId="282F892B" w:rsidR="00886E3E" w:rsidRPr="00B073D8" w:rsidRDefault="00856B89" w:rsidP="00D34AB4">
      <w:pPr>
        <w:spacing w:after="0" w:line="240" w:lineRule="auto"/>
        <w:ind w:left="720"/>
        <w:rPr>
          <w:rFonts w:eastAsia="Calibri" w:cstheme="minorHAnsi"/>
          <w:lang w:val="es-419"/>
        </w:rPr>
      </w:pPr>
      <w:r w:rsidRPr="00B073D8">
        <w:rPr>
          <w:lang w:val="es-419"/>
        </w:rPr>
        <w:t>1</w:t>
      </w:r>
      <w:r w:rsidRPr="00B073D8">
        <w:rPr>
          <w:lang w:val="es-419"/>
        </w:rPr>
        <w:tab/>
        <w:t>Primavera</w:t>
      </w:r>
    </w:p>
    <w:p w14:paraId="07558E82" w14:textId="29CBBB46" w:rsidR="00886E3E" w:rsidRPr="00B073D8" w:rsidRDefault="00856B89" w:rsidP="00D34AB4">
      <w:pPr>
        <w:spacing w:after="0" w:line="240" w:lineRule="auto"/>
        <w:ind w:left="720"/>
        <w:rPr>
          <w:rFonts w:eastAsia="Calibri" w:cstheme="minorHAnsi"/>
          <w:lang w:val="es-419"/>
        </w:rPr>
      </w:pPr>
      <w:r w:rsidRPr="00B073D8">
        <w:rPr>
          <w:lang w:val="es-419"/>
        </w:rPr>
        <w:t>2</w:t>
      </w:r>
      <w:r w:rsidRPr="00B073D8">
        <w:rPr>
          <w:lang w:val="es-419"/>
        </w:rPr>
        <w:tab/>
        <w:t>Verano</w:t>
      </w:r>
    </w:p>
    <w:p w14:paraId="7848D209" w14:textId="42DE189A" w:rsidR="00886E3E" w:rsidRPr="00B073D8" w:rsidRDefault="5D3DEFD9" w:rsidP="00D34AB4">
      <w:pPr>
        <w:spacing w:after="0" w:line="240" w:lineRule="auto"/>
        <w:ind w:left="720"/>
        <w:rPr>
          <w:rFonts w:cstheme="minorHAnsi"/>
          <w:lang w:val="es-419"/>
        </w:rPr>
      </w:pPr>
      <w:r w:rsidRPr="5D3DEFD9">
        <w:rPr>
          <w:lang w:val="es-419"/>
        </w:rPr>
        <w:t>3</w:t>
      </w:r>
      <w:r w:rsidR="00856B89">
        <w:tab/>
      </w:r>
      <w:r w:rsidRPr="5D3DEFD9">
        <w:rPr>
          <w:lang w:val="es-419"/>
        </w:rPr>
        <w:t>Otoño</w:t>
      </w:r>
    </w:p>
    <w:p w14:paraId="62A7F9A1" w14:textId="3835251F" w:rsidR="00512E58" w:rsidRPr="00B073D8" w:rsidRDefault="1D4F8DD3" w:rsidP="1D4F8DD3">
      <w:pPr>
        <w:spacing w:before="60"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LAWN3A</w:t>
      </w:r>
    </w:p>
    <w:p w14:paraId="34DDA0DE" w14:textId="5DE3C876" w:rsidR="00512E58" w:rsidRPr="00B073D8" w:rsidRDefault="1D4F8DD3" w:rsidP="1D4F8DD3">
      <w:pPr>
        <w:spacing w:after="0" w:line="257" w:lineRule="auto"/>
        <w:ind w:left="-20" w:right="-20"/>
        <w:rPr>
          <w:rFonts w:ascii="Calibri" w:eastAsia="Calibri" w:hAnsi="Calibri" w:cs="Calibri"/>
          <w:b/>
          <w:bCs/>
          <w:lang w:val="es-419"/>
        </w:rPr>
      </w:pPr>
      <w:r w:rsidRPr="1D4F8DD3">
        <w:rPr>
          <w:rFonts w:ascii="Calibri" w:eastAsia="Calibri" w:hAnsi="Calibri" w:cs="Calibri"/>
          <w:b/>
          <w:bCs/>
          <w:lang w:val="es-419"/>
        </w:rPr>
        <w:t xml:space="preserve"> </w:t>
      </w:r>
    </w:p>
    <w:p w14:paraId="4EAF687F" w14:textId="71A4BF7E" w:rsidR="00512E58" w:rsidRPr="00B073D8" w:rsidRDefault="303A489D" w:rsidP="1D4F8DD3">
      <w:pPr>
        <w:spacing w:after="0" w:line="240" w:lineRule="auto"/>
        <w:ind w:left="-20" w:right="-20"/>
        <w:rPr>
          <w:rFonts w:ascii="Calibri" w:eastAsia="Calibri" w:hAnsi="Calibri" w:cs="Calibri"/>
          <w:b/>
          <w:bCs/>
          <w:lang w:val="es-419"/>
        </w:rPr>
      </w:pPr>
      <w:r w:rsidRPr="303A489D">
        <w:rPr>
          <w:rFonts w:ascii="Calibri" w:eastAsia="Calibri" w:hAnsi="Calibri" w:cs="Calibri"/>
          <w:b/>
          <w:bCs/>
          <w:lang w:val="es-419"/>
        </w:rPr>
        <w:t>[Piped text instructions for LAWN3A:</w:t>
      </w:r>
    </w:p>
    <w:p w14:paraId="2C3C9C84" w14:textId="1B922BCB" w:rsidR="00512E58" w:rsidRPr="00B073D8" w:rsidRDefault="641FB069" w:rsidP="1D4F8DD3">
      <w:pPr>
        <w:spacing w:after="0" w:line="240" w:lineRule="auto"/>
        <w:ind w:left="-20" w:right="-20"/>
        <w:rPr>
          <w:rFonts w:ascii="Calibri" w:eastAsia="Calibri" w:hAnsi="Calibri" w:cs="Calibri"/>
          <w:b/>
          <w:bCs/>
          <w:lang w:val="es-419"/>
        </w:rPr>
      </w:pPr>
      <w:r w:rsidRPr="641FB069">
        <w:rPr>
          <w:rFonts w:ascii="Calibri" w:eastAsia="Calibri" w:hAnsi="Calibri" w:cs="Calibri"/>
          <w:b/>
          <w:bCs/>
          <w:lang w:val="es-419"/>
        </w:rPr>
        <w:t>IF LAWN2A = 1 SEASON, FILL "la estación"</w:t>
      </w:r>
    </w:p>
    <w:p w14:paraId="3860F787" w14:textId="161354FF" w:rsidR="00512E58" w:rsidRPr="00B073D8" w:rsidRDefault="641FB069" w:rsidP="641FB069">
      <w:pPr>
        <w:spacing w:after="0" w:line="240" w:lineRule="auto"/>
        <w:ind w:left="-20" w:right="-20"/>
        <w:rPr>
          <w:rFonts w:ascii="Calibri" w:eastAsia="Calibri" w:hAnsi="Calibri" w:cs="Calibri"/>
          <w:b/>
          <w:bCs/>
          <w:lang w:val="es-419"/>
        </w:rPr>
      </w:pPr>
      <w:r w:rsidRPr="641FB069">
        <w:rPr>
          <w:rFonts w:ascii="Calibri" w:eastAsia="Calibri" w:hAnsi="Calibri" w:cs="Calibri"/>
          <w:b/>
          <w:bCs/>
          <w:lang w:val="es-419"/>
        </w:rPr>
        <w:t>IF LAWN2A = 2 SEASON, FILL "las estaciónes"</w:t>
      </w:r>
    </w:p>
    <w:p w14:paraId="6DB5BE84" w14:textId="152AC310" w:rsidR="00512E58" w:rsidRPr="00B073D8" w:rsidRDefault="641FB069" w:rsidP="641FB069">
      <w:pPr>
        <w:spacing w:after="0" w:line="240" w:lineRule="auto"/>
        <w:ind w:left="-20" w:right="-20"/>
        <w:rPr>
          <w:rFonts w:ascii="Calibri" w:eastAsia="Calibri" w:hAnsi="Calibri" w:cs="Calibri"/>
          <w:b/>
          <w:bCs/>
          <w:lang w:val="es-419"/>
        </w:rPr>
      </w:pPr>
      <w:r w:rsidRPr="641FB069">
        <w:rPr>
          <w:rFonts w:ascii="Calibri" w:eastAsia="Calibri" w:hAnsi="Calibri" w:cs="Calibri"/>
          <w:b/>
          <w:bCs/>
          <w:lang w:val="es-419"/>
        </w:rPr>
        <w:t>IF NO RESPONSE TO LAWN2A, FILL "la(s) estación(es)"</w:t>
      </w:r>
    </w:p>
    <w:p w14:paraId="44A81656" w14:textId="673EED15" w:rsidR="00512E58" w:rsidRPr="00B073D8" w:rsidRDefault="641FB069" w:rsidP="641FB069">
      <w:pPr>
        <w:spacing w:after="0" w:line="240" w:lineRule="auto"/>
        <w:ind w:left="-20" w:right="-20"/>
        <w:rPr>
          <w:rFonts w:ascii="Calibri" w:eastAsia="Calibri" w:hAnsi="Calibri" w:cs="Calibri"/>
          <w:b/>
          <w:bCs/>
          <w:lang w:val="es-419"/>
        </w:rPr>
      </w:pPr>
      <w:r w:rsidRPr="641FB069">
        <w:rPr>
          <w:rFonts w:ascii="Calibri" w:eastAsia="Calibri" w:hAnsi="Calibri" w:cs="Calibri"/>
          <w:b/>
          <w:bCs/>
          <w:lang w:val="es-419"/>
        </w:rPr>
        <w:t>IF WORK = 1, FILL “</w:t>
      </w:r>
      <w:r w:rsidRPr="641FB069">
        <w:rPr>
          <w:b/>
          <w:bCs/>
          <w:lang w:val="es-419"/>
        </w:rPr>
        <w:t>fuera del trabajo</w:t>
      </w:r>
      <w:r w:rsidRPr="641FB069">
        <w:rPr>
          <w:rFonts w:ascii="Calibri" w:eastAsia="Calibri" w:hAnsi="Calibri" w:cs="Calibri"/>
          <w:b/>
          <w:bCs/>
          <w:lang w:val="es-419"/>
        </w:rPr>
        <w:t>”</w:t>
      </w:r>
    </w:p>
    <w:p w14:paraId="5D62B01F" w14:textId="5431458C" w:rsidR="00512E58" w:rsidRPr="00B073D8" w:rsidRDefault="641FB069" w:rsidP="641FB069">
      <w:pPr>
        <w:spacing w:after="0" w:line="240" w:lineRule="auto"/>
        <w:rPr>
          <w:rFonts w:ascii="Calibri" w:eastAsia="Calibri" w:hAnsi="Calibri" w:cs="Calibri"/>
          <w:b/>
          <w:bCs/>
          <w:lang w:val="es-419"/>
        </w:rPr>
      </w:pPr>
      <w:r w:rsidRPr="641FB069">
        <w:rPr>
          <w:rFonts w:ascii="Calibri" w:eastAsia="Calibri" w:hAnsi="Calibri" w:cs="Calibri"/>
          <w:b/>
          <w:bCs/>
          <w:lang w:val="es-419"/>
        </w:rPr>
        <w:t>IF WORK= 0 OR NON-RESPONSE, EXCLUDE “</w:t>
      </w:r>
      <w:r w:rsidRPr="641FB069">
        <w:rPr>
          <w:b/>
          <w:bCs/>
          <w:lang w:val="es-419"/>
        </w:rPr>
        <w:t>fuera del trabajo</w:t>
      </w:r>
      <w:r w:rsidRPr="641FB069">
        <w:rPr>
          <w:rFonts w:ascii="Calibri" w:eastAsia="Calibri" w:hAnsi="Calibri" w:cs="Calibri"/>
          <w:b/>
          <w:bCs/>
          <w:lang w:val="es-419"/>
        </w:rPr>
        <w:t>”]</w:t>
      </w:r>
    </w:p>
    <w:p w14:paraId="64B17735" w14:textId="100F782E" w:rsidR="00886E3E" w:rsidRPr="00B073D8" w:rsidRDefault="303A489D" w:rsidP="00006F75">
      <w:pPr>
        <w:pStyle w:val="ListParagraph"/>
        <w:numPr>
          <w:ilvl w:val="0"/>
          <w:numId w:val="132"/>
        </w:numPr>
        <w:spacing w:after="0" w:line="240" w:lineRule="auto"/>
        <w:rPr>
          <w:rFonts w:eastAsia="Calibri"/>
          <w:b/>
          <w:bCs/>
          <w:lang w:val="es-419"/>
        </w:rPr>
      </w:pPr>
      <w:r w:rsidRPr="303A489D">
        <w:rPr>
          <w:lang w:val="es-419"/>
        </w:rPr>
        <w:t xml:space="preserve">[LAWN3A] Durante [la estación/ las estaciónes/ la(s) estación(es)] de los </w:t>
      </w:r>
      <w:r w:rsidRPr="303A489D">
        <w:rPr>
          <w:b/>
          <w:bCs/>
          <w:lang w:val="es-419"/>
        </w:rPr>
        <w:t>últimos 12 meses</w:t>
      </w:r>
      <w:r w:rsidRPr="303A489D">
        <w:rPr>
          <w:lang w:val="es-419"/>
        </w:rPr>
        <w:t xml:space="preserve"> en que realizó estas tareas moderadas al aire libre (como deshierbar, barrer hojas o cortar el césped), ¿aproximadamente con qué frecuencia realizó estas tareas fuera del trabajo?</w:t>
      </w:r>
    </w:p>
    <w:p w14:paraId="0737117C" w14:textId="7707989B" w:rsidR="00886E3E" w:rsidRPr="00B073D8" w:rsidRDefault="007B1F48" w:rsidP="007B1F48">
      <w:pPr>
        <w:spacing w:before="60" w:after="0" w:line="240" w:lineRule="auto"/>
        <w:ind w:left="720"/>
        <w:rPr>
          <w:rFonts w:eastAsia="Calibri" w:cstheme="minorHAnsi"/>
          <w:lang w:val="es-419"/>
        </w:rPr>
      </w:pPr>
      <w:r w:rsidRPr="00B073D8">
        <w:rPr>
          <w:lang w:val="es-419"/>
        </w:rPr>
        <w:t>0</w:t>
      </w:r>
      <w:r w:rsidRPr="00B073D8">
        <w:rPr>
          <w:lang w:val="es-419"/>
        </w:rPr>
        <w:tab/>
        <w:t>Una vez al mes o menos</w:t>
      </w:r>
    </w:p>
    <w:p w14:paraId="66A684BB" w14:textId="4E56514F" w:rsidR="00886E3E" w:rsidRPr="00B073D8" w:rsidRDefault="007B1F48" w:rsidP="007B1F48">
      <w:pPr>
        <w:spacing w:after="0" w:line="240" w:lineRule="auto"/>
        <w:ind w:left="720"/>
        <w:rPr>
          <w:rFonts w:eastAsia="Calibri"/>
          <w:lang w:val="es-419"/>
        </w:rPr>
      </w:pPr>
      <w:r w:rsidRPr="00B073D8">
        <w:rPr>
          <w:lang w:val="es-419"/>
        </w:rPr>
        <w:t>1</w:t>
      </w:r>
      <w:r w:rsidRPr="00B073D8">
        <w:rPr>
          <w:lang w:val="es-419"/>
        </w:rPr>
        <w:tab/>
        <w:t>De 2 a 3 días al mes</w:t>
      </w:r>
    </w:p>
    <w:p w14:paraId="1D3EED1A" w14:textId="45BB209A" w:rsidR="00886E3E" w:rsidRPr="00B073D8" w:rsidRDefault="007B1F48" w:rsidP="007B1F48">
      <w:pPr>
        <w:spacing w:after="0" w:line="240" w:lineRule="auto"/>
        <w:ind w:left="720"/>
        <w:rPr>
          <w:rFonts w:eastAsia="Calibri"/>
          <w:lang w:val="es-419"/>
        </w:rPr>
      </w:pPr>
      <w:r w:rsidRPr="00B073D8">
        <w:rPr>
          <w:lang w:val="es-419"/>
        </w:rPr>
        <w:lastRenderedPageBreak/>
        <w:t>2</w:t>
      </w:r>
      <w:r w:rsidRPr="00B073D8">
        <w:rPr>
          <w:lang w:val="es-419"/>
        </w:rPr>
        <w:tab/>
        <w:t>De 1 a 2 días por semana</w:t>
      </w:r>
    </w:p>
    <w:p w14:paraId="121AB8E4" w14:textId="1187F9FD" w:rsidR="00886E3E" w:rsidRPr="00B073D8" w:rsidRDefault="007B1F48" w:rsidP="007B1F48">
      <w:pPr>
        <w:spacing w:after="0" w:line="240" w:lineRule="auto"/>
        <w:ind w:left="720"/>
        <w:rPr>
          <w:rFonts w:eastAsia="Calibri"/>
          <w:lang w:val="es-419"/>
        </w:rPr>
      </w:pPr>
      <w:r w:rsidRPr="00B073D8">
        <w:rPr>
          <w:lang w:val="es-419"/>
        </w:rPr>
        <w:t>3</w:t>
      </w:r>
      <w:r w:rsidRPr="00B073D8">
        <w:rPr>
          <w:lang w:val="es-419"/>
        </w:rPr>
        <w:tab/>
        <w:t>De 3 a 4 días por semana</w:t>
      </w:r>
    </w:p>
    <w:p w14:paraId="277DB495" w14:textId="70668EFA" w:rsidR="00A97B00" w:rsidRPr="00B073D8" w:rsidRDefault="007B1F48" w:rsidP="007B1F48">
      <w:pPr>
        <w:spacing w:after="0" w:line="240" w:lineRule="auto"/>
        <w:ind w:left="720"/>
        <w:rPr>
          <w:rFonts w:eastAsia="Calibri"/>
          <w:lang w:val="es-419"/>
        </w:rPr>
      </w:pPr>
      <w:r w:rsidRPr="00B073D8">
        <w:rPr>
          <w:lang w:val="es-419"/>
        </w:rPr>
        <w:t>4</w:t>
      </w:r>
      <w:r w:rsidRPr="00B073D8">
        <w:rPr>
          <w:lang w:val="es-419"/>
        </w:rPr>
        <w:tab/>
        <w:t>De 5 a 6 días por semana</w:t>
      </w:r>
    </w:p>
    <w:p w14:paraId="2CCDF301" w14:textId="0024054A" w:rsidR="00886E3E" w:rsidRPr="00B073D8" w:rsidRDefault="5D3DEFD9" w:rsidP="007B1F48">
      <w:pPr>
        <w:spacing w:after="0" w:line="240" w:lineRule="auto"/>
        <w:ind w:left="720"/>
        <w:rPr>
          <w:lang w:val="es-419"/>
        </w:rPr>
      </w:pPr>
      <w:r w:rsidRPr="5D3DEFD9">
        <w:rPr>
          <w:lang w:val="es-419"/>
        </w:rPr>
        <w:t>5</w:t>
      </w:r>
      <w:r w:rsidR="007B1F48">
        <w:tab/>
      </w:r>
      <w:r w:rsidRPr="5D3DEFD9">
        <w:rPr>
          <w:lang w:val="es-419"/>
        </w:rPr>
        <w:t>Todos los días</w:t>
      </w:r>
    </w:p>
    <w:p w14:paraId="66715DFD" w14:textId="5387D509" w:rsidR="5D3DEFD9" w:rsidRDefault="1D4F8DD3" w:rsidP="1D4F8DD3">
      <w:pPr>
        <w:spacing w:before="60"/>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LAWN4A</w:t>
      </w:r>
    </w:p>
    <w:p w14:paraId="543389A1" w14:textId="5624F728" w:rsidR="5D3DEFD9" w:rsidRDefault="566F1DA5" w:rsidP="566F1DA5">
      <w:pPr>
        <w:spacing w:after="0"/>
        <w:ind w:left="-20" w:right="-20"/>
        <w:rPr>
          <w:rFonts w:ascii="Calibri" w:eastAsia="Calibri" w:hAnsi="Calibri" w:cs="Calibri"/>
          <w:b/>
          <w:bCs/>
          <w:lang w:val="es-419"/>
        </w:rPr>
      </w:pPr>
      <w:r w:rsidRPr="566F1DA5">
        <w:rPr>
          <w:rFonts w:ascii="Calibri" w:eastAsia="Calibri" w:hAnsi="Calibri" w:cs="Calibri"/>
          <w:b/>
          <w:bCs/>
          <w:lang w:val="es-419"/>
        </w:rPr>
        <w:t>[IF WORK =1, FILL “</w:t>
      </w:r>
      <w:r w:rsidRPr="566F1DA5">
        <w:rPr>
          <w:b/>
          <w:bCs/>
          <w:lang w:val="es-419"/>
        </w:rPr>
        <w:t>fuera del trabajo</w:t>
      </w:r>
      <w:r w:rsidRPr="566F1DA5">
        <w:rPr>
          <w:rFonts w:ascii="Calibri" w:eastAsia="Calibri" w:hAnsi="Calibri" w:cs="Calibri"/>
          <w:b/>
          <w:bCs/>
          <w:lang w:val="es-419"/>
        </w:rPr>
        <w:t>”</w:t>
      </w:r>
    </w:p>
    <w:p w14:paraId="785AF7A1" w14:textId="323B459C" w:rsidR="5D3DEFD9" w:rsidRDefault="641FB069" w:rsidP="641FB069">
      <w:pPr>
        <w:spacing w:after="0"/>
        <w:ind w:left="-20" w:right="-20"/>
        <w:rPr>
          <w:rFonts w:ascii="Calibri" w:eastAsia="Calibri" w:hAnsi="Calibri" w:cs="Calibri"/>
          <w:b/>
          <w:bCs/>
          <w:lang w:val="es-419"/>
        </w:rPr>
      </w:pPr>
      <w:r w:rsidRPr="641FB069">
        <w:rPr>
          <w:rFonts w:ascii="Calibri" w:eastAsia="Calibri" w:hAnsi="Calibri" w:cs="Calibri"/>
          <w:b/>
          <w:bCs/>
          <w:lang w:val="es-419"/>
        </w:rPr>
        <w:t>IF WORK= 0 OR NON-RESPONSE, EXCLUDE “</w:t>
      </w:r>
      <w:r w:rsidRPr="641FB069">
        <w:rPr>
          <w:b/>
          <w:bCs/>
          <w:lang w:val="es-419"/>
        </w:rPr>
        <w:t>fuera del trabajo</w:t>
      </w:r>
      <w:r w:rsidRPr="641FB069">
        <w:rPr>
          <w:rFonts w:ascii="Calibri" w:eastAsia="Calibri" w:hAnsi="Calibri" w:cs="Calibri"/>
          <w:b/>
          <w:bCs/>
          <w:lang w:val="es-419"/>
        </w:rPr>
        <w:t>”]</w:t>
      </w:r>
    </w:p>
    <w:p w14:paraId="624A4AC9" w14:textId="2A1084A3" w:rsidR="00886E3E" w:rsidRPr="00B073D8" w:rsidRDefault="75303805" w:rsidP="00773870">
      <w:pPr>
        <w:pStyle w:val="ListParagraph"/>
        <w:numPr>
          <w:ilvl w:val="0"/>
          <w:numId w:val="132"/>
        </w:numPr>
        <w:spacing w:after="0" w:line="240" w:lineRule="auto"/>
        <w:rPr>
          <w:rFonts w:eastAsia="Calibri"/>
          <w:lang w:val="es-419"/>
        </w:rPr>
      </w:pPr>
      <w:r w:rsidRPr="75303805">
        <w:rPr>
          <w:lang w:val="es-419"/>
        </w:rPr>
        <w:t xml:space="preserve">[LAWN4A] Los días en que realizó estas tareas moderadas al aire libre (como deshierbar, barrer hojas o cortar el césped) fuera del trabajo, ¿aproximadamente </w:t>
      </w:r>
      <w:r w:rsidRPr="75303805">
        <w:rPr>
          <w:b/>
          <w:bCs/>
          <w:lang w:val="es-419"/>
        </w:rPr>
        <w:t xml:space="preserve">cuánto tiempo </w:t>
      </w:r>
      <w:r w:rsidRPr="75303805">
        <w:rPr>
          <w:lang w:val="es-419"/>
        </w:rPr>
        <w:t xml:space="preserve">pasó </w:t>
      </w:r>
      <w:r w:rsidRPr="75303805">
        <w:rPr>
          <w:b/>
          <w:bCs/>
          <w:lang w:val="es-419"/>
        </w:rPr>
        <w:t xml:space="preserve">al día </w:t>
      </w:r>
      <w:r w:rsidRPr="75303805">
        <w:rPr>
          <w:lang w:val="es-419"/>
        </w:rPr>
        <w:t>haciendo estas tareas?</w:t>
      </w:r>
    </w:p>
    <w:p w14:paraId="5723F6A8" w14:textId="3810CAB1" w:rsidR="00886E3E" w:rsidRPr="00B073D8" w:rsidRDefault="00B01B95" w:rsidP="00585802">
      <w:pPr>
        <w:spacing w:before="60" w:after="0" w:line="240" w:lineRule="auto"/>
        <w:ind w:left="720"/>
        <w:rPr>
          <w:rFonts w:eastAsia="Calibri" w:cstheme="minorHAnsi"/>
          <w:lang w:val="es-419"/>
        </w:rPr>
      </w:pPr>
      <w:r w:rsidRPr="00B073D8">
        <w:rPr>
          <w:lang w:val="es-419"/>
        </w:rPr>
        <w:t>0</w:t>
      </w:r>
      <w:r w:rsidRPr="00B073D8">
        <w:rPr>
          <w:lang w:val="es-419"/>
        </w:rPr>
        <w:tab/>
        <w:t>15 minutos o menos</w:t>
      </w:r>
    </w:p>
    <w:p w14:paraId="19BA6B9E" w14:textId="6EE2A86A" w:rsidR="00886E3E" w:rsidRPr="00B073D8" w:rsidRDefault="00B01B95" w:rsidP="00585802">
      <w:pPr>
        <w:spacing w:after="0" w:line="240" w:lineRule="auto"/>
        <w:ind w:left="720"/>
        <w:rPr>
          <w:rFonts w:eastAsia="Calibri"/>
          <w:lang w:val="es-419"/>
        </w:rPr>
      </w:pPr>
      <w:r w:rsidRPr="00B073D8">
        <w:rPr>
          <w:lang w:val="es-419"/>
        </w:rPr>
        <w:t>1</w:t>
      </w:r>
      <w:r w:rsidRPr="00B073D8">
        <w:rPr>
          <w:lang w:val="es-419"/>
        </w:rPr>
        <w:tab/>
        <w:t>De 16 a 30 minutos</w:t>
      </w:r>
    </w:p>
    <w:p w14:paraId="1FBF450C" w14:textId="7A2AB124" w:rsidR="00886E3E" w:rsidRPr="00B073D8" w:rsidRDefault="00B01B95" w:rsidP="00585802">
      <w:pPr>
        <w:spacing w:after="0" w:line="240" w:lineRule="auto"/>
        <w:ind w:left="720"/>
        <w:rPr>
          <w:rFonts w:eastAsia="Calibri"/>
          <w:lang w:val="es-419"/>
        </w:rPr>
      </w:pPr>
      <w:r w:rsidRPr="00B073D8">
        <w:rPr>
          <w:lang w:val="es-419"/>
        </w:rPr>
        <w:t>2</w:t>
      </w:r>
      <w:r w:rsidRPr="00B073D8">
        <w:rPr>
          <w:lang w:val="es-419"/>
        </w:rPr>
        <w:tab/>
        <w:t>De 31 a 44 minutos</w:t>
      </w:r>
    </w:p>
    <w:p w14:paraId="07C89D21" w14:textId="281F06B3" w:rsidR="00886E3E" w:rsidRPr="00B073D8" w:rsidRDefault="00B01B95" w:rsidP="00585802">
      <w:pPr>
        <w:spacing w:after="0" w:line="240" w:lineRule="auto"/>
        <w:ind w:left="720"/>
        <w:rPr>
          <w:rFonts w:eastAsia="Calibri"/>
          <w:lang w:val="es-419"/>
        </w:rPr>
      </w:pPr>
      <w:r w:rsidRPr="00B073D8">
        <w:rPr>
          <w:lang w:val="es-419"/>
        </w:rPr>
        <w:t>3</w:t>
      </w:r>
      <w:r w:rsidRPr="00B073D8">
        <w:rPr>
          <w:lang w:val="es-419"/>
        </w:rPr>
        <w:tab/>
        <w:t>De 45 a 59 minutos</w:t>
      </w:r>
    </w:p>
    <w:p w14:paraId="36409E35" w14:textId="3B34877D" w:rsidR="00886E3E" w:rsidRPr="00B073D8" w:rsidRDefault="00B01B95" w:rsidP="00585802">
      <w:pPr>
        <w:spacing w:after="0" w:line="240" w:lineRule="auto"/>
        <w:ind w:left="720"/>
        <w:rPr>
          <w:rFonts w:eastAsia="Calibri"/>
          <w:lang w:val="es-419"/>
        </w:rPr>
      </w:pPr>
      <w:r w:rsidRPr="00B073D8">
        <w:rPr>
          <w:lang w:val="es-419"/>
        </w:rPr>
        <w:t>4</w:t>
      </w:r>
      <w:r w:rsidRPr="00B073D8">
        <w:rPr>
          <w:lang w:val="es-419"/>
        </w:rPr>
        <w:tab/>
        <w:t>1 hora</w:t>
      </w:r>
    </w:p>
    <w:p w14:paraId="680218F7" w14:textId="21E17112" w:rsidR="00886E3E" w:rsidRPr="00B073D8" w:rsidRDefault="00B01B95" w:rsidP="00585802">
      <w:pPr>
        <w:spacing w:after="0" w:line="240" w:lineRule="auto"/>
        <w:ind w:left="720"/>
        <w:rPr>
          <w:rFonts w:eastAsia="Calibri"/>
          <w:lang w:val="es-419"/>
        </w:rPr>
      </w:pPr>
      <w:r w:rsidRPr="00B073D8">
        <w:rPr>
          <w:lang w:val="es-419"/>
        </w:rPr>
        <w:t>5</w:t>
      </w:r>
      <w:r w:rsidRPr="00B073D8">
        <w:rPr>
          <w:lang w:val="es-419"/>
        </w:rPr>
        <w:tab/>
        <w:t>2 horas</w:t>
      </w:r>
    </w:p>
    <w:p w14:paraId="3384A109" w14:textId="1690A014" w:rsidR="00886E3E" w:rsidRPr="00B073D8" w:rsidRDefault="5D3DEFD9" w:rsidP="00585802">
      <w:pPr>
        <w:spacing w:after="0" w:line="240" w:lineRule="auto"/>
        <w:ind w:left="720"/>
        <w:rPr>
          <w:rFonts w:eastAsia="Calibri" w:cstheme="minorHAnsi"/>
          <w:lang w:val="es-419"/>
        </w:rPr>
      </w:pPr>
      <w:r w:rsidRPr="5D3DEFD9">
        <w:rPr>
          <w:lang w:val="es-419"/>
        </w:rPr>
        <w:t>6</w:t>
      </w:r>
      <w:r w:rsidR="00B01B95">
        <w:tab/>
      </w:r>
      <w:r w:rsidRPr="5D3DEFD9">
        <w:rPr>
          <w:lang w:val="es-419"/>
        </w:rPr>
        <w:t>3 horas o más</w:t>
      </w:r>
    </w:p>
    <w:p w14:paraId="7AC0D30A" w14:textId="43A5283D" w:rsidR="00886E3E" w:rsidRPr="00B073D8" w:rsidRDefault="1D4F8DD3" w:rsidP="1D4F8DD3">
      <w:pPr>
        <w:spacing w:before="60"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LAWN2B</w:t>
      </w:r>
    </w:p>
    <w:p w14:paraId="15AFB4AE" w14:textId="5BA1CF32" w:rsidR="00886E3E" w:rsidRPr="00B073D8" w:rsidRDefault="1D4F8DD3" w:rsidP="1D4F8DD3">
      <w:pPr>
        <w:spacing w:before="60" w:after="0" w:line="240" w:lineRule="auto"/>
        <w:ind w:left="-20" w:right="-20"/>
        <w:rPr>
          <w:rFonts w:ascii="Calibri" w:eastAsia="Calibri" w:hAnsi="Calibri" w:cs="Calibri"/>
          <w:lang w:val="es-419"/>
        </w:rPr>
      </w:pPr>
      <w:r w:rsidRPr="1D4F8DD3">
        <w:rPr>
          <w:rFonts w:ascii="Calibri" w:eastAsia="Calibri" w:hAnsi="Calibri" w:cs="Calibri"/>
          <w:lang w:val="es-419"/>
        </w:rPr>
        <w:t xml:space="preserve"> </w:t>
      </w:r>
    </w:p>
    <w:p w14:paraId="055E0FC8" w14:textId="4E902DAA" w:rsidR="00886E3E" w:rsidRPr="00B073D8" w:rsidRDefault="1D4F8DD3" w:rsidP="1D4F8DD3">
      <w:pPr>
        <w:spacing w:after="0" w:line="240" w:lineRule="auto"/>
        <w:rPr>
          <w:rFonts w:ascii="Calibri" w:eastAsia="Calibri" w:hAnsi="Calibri" w:cs="Calibri"/>
          <w:lang w:val="es-419"/>
        </w:rPr>
      </w:pPr>
      <w:r w:rsidRPr="1D4F8DD3">
        <w:rPr>
          <w:rFonts w:ascii="Calibri" w:eastAsia="Calibri" w:hAnsi="Calibri" w:cs="Calibri"/>
          <w:b/>
          <w:bCs/>
          <w:lang w:val="es-419"/>
        </w:rPr>
        <w:t>[DISPLAY IF LAWN1= 1]</w:t>
      </w:r>
    </w:p>
    <w:p w14:paraId="2920F758" w14:textId="1E5BC858" w:rsidR="00886E3E" w:rsidRPr="00B073D8" w:rsidRDefault="75303805" w:rsidP="005A4540">
      <w:pPr>
        <w:pStyle w:val="ListParagraph"/>
        <w:numPr>
          <w:ilvl w:val="0"/>
          <w:numId w:val="132"/>
        </w:numPr>
        <w:spacing w:after="0" w:line="240" w:lineRule="auto"/>
        <w:rPr>
          <w:rFonts w:eastAsia="Calibri"/>
          <w:b/>
          <w:bCs/>
          <w:lang w:val="es-419"/>
        </w:rPr>
      </w:pPr>
      <w:r w:rsidRPr="75303805">
        <w:rPr>
          <w:lang w:val="es-419"/>
        </w:rPr>
        <w:t xml:space="preserve">[LAWN2B] ¿En qué estación(es) del año realizó estas </w:t>
      </w:r>
      <w:r w:rsidRPr="75303805">
        <w:rPr>
          <w:b/>
          <w:bCs/>
          <w:lang w:val="es-419"/>
        </w:rPr>
        <w:t>tareas enérgicas al aire libre (como cavar, acarrear madera o palear nieve)</w:t>
      </w:r>
      <w:r w:rsidRPr="75303805">
        <w:rPr>
          <w:lang w:val="es-419"/>
        </w:rPr>
        <w:t>? Seleccione todas las opciones que correspondan.</w:t>
      </w:r>
    </w:p>
    <w:p w14:paraId="70BDBE2A" w14:textId="534CF21F" w:rsidR="00886E3E" w:rsidRPr="00B073D8" w:rsidRDefault="00326A8E" w:rsidP="007D6871">
      <w:pPr>
        <w:spacing w:before="60" w:after="0" w:line="240" w:lineRule="auto"/>
        <w:ind w:left="720"/>
        <w:rPr>
          <w:rFonts w:eastAsia="Calibri" w:cstheme="minorHAnsi"/>
          <w:lang w:val="es-419"/>
        </w:rPr>
      </w:pPr>
      <w:r w:rsidRPr="00B073D8">
        <w:rPr>
          <w:lang w:val="es-419"/>
        </w:rPr>
        <w:t>0</w:t>
      </w:r>
      <w:r w:rsidRPr="00B073D8">
        <w:rPr>
          <w:lang w:val="es-419"/>
        </w:rPr>
        <w:tab/>
        <w:t>Invierno</w:t>
      </w:r>
    </w:p>
    <w:p w14:paraId="3A354A58" w14:textId="4FF1DE3E" w:rsidR="00886E3E" w:rsidRPr="00B073D8" w:rsidRDefault="00326A8E" w:rsidP="007D6871">
      <w:pPr>
        <w:spacing w:after="0" w:line="240" w:lineRule="auto"/>
        <w:ind w:left="720"/>
        <w:rPr>
          <w:rFonts w:eastAsia="Calibri" w:cstheme="minorHAnsi"/>
          <w:lang w:val="es-419"/>
        </w:rPr>
      </w:pPr>
      <w:r w:rsidRPr="00B073D8">
        <w:rPr>
          <w:lang w:val="es-419"/>
        </w:rPr>
        <w:t>1</w:t>
      </w:r>
      <w:r w:rsidRPr="00B073D8">
        <w:rPr>
          <w:lang w:val="es-419"/>
        </w:rPr>
        <w:tab/>
        <w:t>Primavera</w:t>
      </w:r>
    </w:p>
    <w:p w14:paraId="2971D9D4" w14:textId="344AF7F3" w:rsidR="00886E3E" w:rsidRPr="00B073D8" w:rsidRDefault="00326A8E" w:rsidP="007D6871">
      <w:pPr>
        <w:spacing w:after="0" w:line="240" w:lineRule="auto"/>
        <w:ind w:left="720"/>
        <w:rPr>
          <w:rFonts w:eastAsia="Calibri" w:cstheme="minorHAnsi"/>
          <w:lang w:val="es-419"/>
        </w:rPr>
      </w:pPr>
      <w:r w:rsidRPr="00B073D8">
        <w:rPr>
          <w:lang w:val="es-419"/>
        </w:rPr>
        <w:t>2</w:t>
      </w:r>
      <w:r w:rsidRPr="00B073D8">
        <w:rPr>
          <w:lang w:val="es-419"/>
        </w:rPr>
        <w:tab/>
        <w:t>Verano</w:t>
      </w:r>
    </w:p>
    <w:p w14:paraId="400538D7" w14:textId="5C053CC2" w:rsidR="006B625A" w:rsidRPr="00B073D8" w:rsidRDefault="5D3DEFD9" w:rsidP="00512E58">
      <w:pPr>
        <w:spacing w:after="0" w:line="240" w:lineRule="auto"/>
        <w:ind w:left="720"/>
        <w:rPr>
          <w:rFonts w:eastAsia="Calibri" w:cstheme="minorHAnsi"/>
          <w:lang w:val="es-419"/>
        </w:rPr>
      </w:pPr>
      <w:r w:rsidRPr="5D3DEFD9">
        <w:rPr>
          <w:lang w:val="es-419"/>
        </w:rPr>
        <w:t>3</w:t>
      </w:r>
      <w:r w:rsidR="00326A8E">
        <w:tab/>
      </w:r>
      <w:r w:rsidRPr="5D3DEFD9">
        <w:rPr>
          <w:lang w:val="es-419"/>
        </w:rPr>
        <w:t>Otoño</w:t>
      </w:r>
    </w:p>
    <w:p w14:paraId="7EC241D4" w14:textId="436844A8" w:rsidR="00512E58" w:rsidRPr="00B073D8" w:rsidRDefault="1D4F8DD3" w:rsidP="1D4F8DD3">
      <w:pPr>
        <w:spacing w:before="60"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LAWN3B</w:t>
      </w:r>
    </w:p>
    <w:p w14:paraId="4E9CCA25" w14:textId="24C71156" w:rsidR="00512E58" w:rsidRPr="00B073D8" w:rsidRDefault="641FB069" w:rsidP="1D4F8DD3">
      <w:pPr>
        <w:spacing w:before="60" w:after="0" w:line="240" w:lineRule="auto"/>
        <w:ind w:left="-20" w:right="-20"/>
        <w:rPr>
          <w:rFonts w:ascii="Calibri" w:eastAsia="Calibri" w:hAnsi="Calibri" w:cs="Calibri"/>
          <w:lang w:val="es-419"/>
        </w:rPr>
      </w:pPr>
      <w:r w:rsidRPr="641FB069">
        <w:rPr>
          <w:rFonts w:ascii="Calibri" w:eastAsia="Calibri" w:hAnsi="Calibri" w:cs="Calibri"/>
          <w:lang w:val="es-419"/>
        </w:rPr>
        <w:t xml:space="preserve"> </w:t>
      </w:r>
    </w:p>
    <w:p w14:paraId="195C0990" w14:textId="48736422" w:rsidR="00512E58" w:rsidRPr="00B073D8" w:rsidRDefault="00512E58" w:rsidP="641FB069">
      <w:pPr>
        <w:spacing w:after="0" w:line="257" w:lineRule="auto"/>
        <w:ind w:left="-20" w:right="-20"/>
        <w:rPr>
          <w:rFonts w:ascii="Calibri" w:eastAsia="Calibri" w:hAnsi="Calibri" w:cs="Calibri"/>
          <w:b/>
          <w:bCs/>
          <w:lang w:val="es-419"/>
        </w:rPr>
      </w:pPr>
    </w:p>
    <w:p w14:paraId="574447D8" w14:textId="6B33D9BE" w:rsidR="00512E58" w:rsidRPr="00B073D8" w:rsidRDefault="641FB069" w:rsidP="641FB069">
      <w:pPr>
        <w:spacing w:after="0" w:line="240" w:lineRule="auto"/>
        <w:ind w:left="-20" w:right="-20"/>
        <w:rPr>
          <w:rFonts w:ascii="Calibri" w:eastAsia="Calibri" w:hAnsi="Calibri" w:cs="Calibri"/>
          <w:b/>
          <w:bCs/>
          <w:lang w:val="es-419"/>
        </w:rPr>
      </w:pPr>
      <w:r w:rsidRPr="641FB069">
        <w:rPr>
          <w:rFonts w:ascii="Calibri" w:eastAsia="Calibri" w:hAnsi="Calibri" w:cs="Calibri"/>
          <w:b/>
          <w:bCs/>
          <w:lang w:val="es-419"/>
        </w:rPr>
        <w:t>[Piped text instructions for LAWN3B:</w:t>
      </w:r>
    </w:p>
    <w:p w14:paraId="37731BD5" w14:textId="1B922BCB" w:rsidR="00512E58" w:rsidRPr="00B073D8" w:rsidRDefault="641FB069" w:rsidP="641FB069">
      <w:pPr>
        <w:spacing w:after="0" w:line="240" w:lineRule="auto"/>
        <w:ind w:left="-20" w:right="-20"/>
        <w:rPr>
          <w:rFonts w:ascii="Calibri" w:eastAsia="Calibri" w:hAnsi="Calibri" w:cs="Calibri"/>
          <w:b/>
          <w:bCs/>
          <w:lang w:val="es-419"/>
        </w:rPr>
      </w:pPr>
      <w:r w:rsidRPr="641FB069">
        <w:rPr>
          <w:rFonts w:ascii="Calibri" w:eastAsia="Calibri" w:hAnsi="Calibri" w:cs="Calibri"/>
          <w:b/>
          <w:bCs/>
          <w:lang w:val="es-419"/>
        </w:rPr>
        <w:t>IF LAWN2A = 1 SEASON, FILL "la estación"</w:t>
      </w:r>
    </w:p>
    <w:p w14:paraId="36CD91F5" w14:textId="161354FF" w:rsidR="00512E58" w:rsidRPr="00B073D8" w:rsidRDefault="641FB069" w:rsidP="641FB069">
      <w:pPr>
        <w:spacing w:after="0" w:line="240" w:lineRule="auto"/>
        <w:ind w:left="-20" w:right="-20"/>
        <w:rPr>
          <w:rFonts w:ascii="Calibri" w:eastAsia="Calibri" w:hAnsi="Calibri" w:cs="Calibri"/>
          <w:b/>
          <w:bCs/>
          <w:lang w:val="es-419"/>
        </w:rPr>
      </w:pPr>
      <w:r w:rsidRPr="641FB069">
        <w:rPr>
          <w:rFonts w:ascii="Calibri" w:eastAsia="Calibri" w:hAnsi="Calibri" w:cs="Calibri"/>
          <w:b/>
          <w:bCs/>
          <w:lang w:val="es-419"/>
        </w:rPr>
        <w:t>IF LAWN2A = 2 SEASON, FILL "las estaciónes"</w:t>
      </w:r>
    </w:p>
    <w:p w14:paraId="46DFD1C1" w14:textId="152AC310" w:rsidR="00512E58" w:rsidRPr="00B073D8" w:rsidRDefault="641FB069" w:rsidP="641FB069">
      <w:pPr>
        <w:spacing w:after="0" w:line="240" w:lineRule="auto"/>
        <w:ind w:left="-20" w:right="-20"/>
        <w:rPr>
          <w:rFonts w:ascii="Calibri" w:eastAsia="Calibri" w:hAnsi="Calibri" w:cs="Calibri"/>
          <w:b/>
          <w:bCs/>
          <w:lang w:val="es-419"/>
        </w:rPr>
      </w:pPr>
      <w:r w:rsidRPr="641FB069">
        <w:rPr>
          <w:rFonts w:ascii="Calibri" w:eastAsia="Calibri" w:hAnsi="Calibri" w:cs="Calibri"/>
          <w:b/>
          <w:bCs/>
          <w:lang w:val="es-419"/>
        </w:rPr>
        <w:t>IF NO RESPONSE TO LAWN2A, FILL "la(s) estación(es)"</w:t>
      </w:r>
    </w:p>
    <w:p w14:paraId="34455900" w14:textId="673EED15" w:rsidR="00512E58" w:rsidRPr="00B073D8" w:rsidRDefault="641FB069" w:rsidP="641FB069">
      <w:pPr>
        <w:spacing w:after="0" w:line="240" w:lineRule="auto"/>
        <w:ind w:left="-20" w:right="-20"/>
        <w:rPr>
          <w:rFonts w:ascii="Calibri" w:eastAsia="Calibri" w:hAnsi="Calibri" w:cs="Calibri"/>
          <w:b/>
          <w:bCs/>
          <w:lang w:val="es-419"/>
        </w:rPr>
      </w:pPr>
      <w:r w:rsidRPr="641FB069">
        <w:rPr>
          <w:rFonts w:ascii="Calibri" w:eastAsia="Calibri" w:hAnsi="Calibri" w:cs="Calibri"/>
          <w:b/>
          <w:bCs/>
          <w:lang w:val="es-419"/>
        </w:rPr>
        <w:t>IF WORK = 1, FILL “</w:t>
      </w:r>
      <w:r w:rsidRPr="641FB069">
        <w:rPr>
          <w:b/>
          <w:bCs/>
          <w:lang w:val="es-419"/>
        </w:rPr>
        <w:t>fuera del trabajo</w:t>
      </w:r>
      <w:r w:rsidRPr="641FB069">
        <w:rPr>
          <w:rFonts w:ascii="Calibri" w:eastAsia="Calibri" w:hAnsi="Calibri" w:cs="Calibri"/>
          <w:b/>
          <w:bCs/>
          <w:lang w:val="es-419"/>
        </w:rPr>
        <w:t>”</w:t>
      </w:r>
    </w:p>
    <w:p w14:paraId="4FF8CB93" w14:textId="0C11A7DE" w:rsidR="00512E58" w:rsidRPr="00B073D8" w:rsidRDefault="641FB069" w:rsidP="641FB069">
      <w:pPr>
        <w:spacing w:after="0" w:line="240" w:lineRule="auto"/>
        <w:rPr>
          <w:rFonts w:ascii="Calibri" w:eastAsia="Calibri" w:hAnsi="Calibri" w:cs="Calibri"/>
          <w:b/>
          <w:bCs/>
          <w:lang w:val="es-419"/>
        </w:rPr>
      </w:pPr>
      <w:r w:rsidRPr="641FB069">
        <w:rPr>
          <w:rFonts w:ascii="Calibri" w:eastAsia="Calibri" w:hAnsi="Calibri" w:cs="Calibri"/>
          <w:b/>
          <w:bCs/>
          <w:lang w:val="es-419"/>
        </w:rPr>
        <w:t>IF WORK= 0 OR NON-RESPONSE, EXCLUDE “</w:t>
      </w:r>
      <w:r w:rsidRPr="641FB069">
        <w:rPr>
          <w:b/>
          <w:bCs/>
          <w:lang w:val="es-419"/>
        </w:rPr>
        <w:t>fuera del trabajo</w:t>
      </w:r>
      <w:r w:rsidRPr="641FB069">
        <w:rPr>
          <w:rFonts w:ascii="Calibri" w:eastAsia="Calibri" w:hAnsi="Calibri" w:cs="Calibri"/>
          <w:b/>
          <w:bCs/>
          <w:lang w:val="es-419"/>
        </w:rPr>
        <w:t>”]</w:t>
      </w:r>
    </w:p>
    <w:p w14:paraId="5ECC3322" w14:textId="68F1C0E4" w:rsidR="00886E3E" w:rsidRPr="00B073D8" w:rsidRDefault="566F1DA5" w:rsidP="005753D1">
      <w:pPr>
        <w:pStyle w:val="ListParagraph"/>
        <w:numPr>
          <w:ilvl w:val="0"/>
          <w:numId w:val="132"/>
        </w:numPr>
        <w:spacing w:after="0" w:line="240" w:lineRule="auto"/>
        <w:rPr>
          <w:rFonts w:eastAsia="Calibri"/>
          <w:b/>
          <w:bCs/>
          <w:lang w:val="es-419"/>
        </w:rPr>
      </w:pPr>
      <w:r w:rsidRPr="566F1DA5">
        <w:rPr>
          <w:lang w:val="es-419"/>
        </w:rPr>
        <w:t xml:space="preserve">[LAWN3B] Durante [la estación/las estaciónes/la(s) estación(es)] de los </w:t>
      </w:r>
      <w:r w:rsidRPr="566F1DA5">
        <w:rPr>
          <w:b/>
          <w:bCs/>
          <w:lang w:val="es-419"/>
        </w:rPr>
        <w:t>últimos 12 meses</w:t>
      </w:r>
      <w:r w:rsidRPr="566F1DA5">
        <w:rPr>
          <w:lang w:val="es-419"/>
        </w:rPr>
        <w:t xml:space="preserve"> en que realizó estas tareas enérgicas al aire libre (como cavar, acarrear madera o palear nieve), ¿aproximadamente con qué frecuencia realizó estas tareas fuera del trabajo?</w:t>
      </w:r>
    </w:p>
    <w:p w14:paraId="5AD28E18" w14:textId="5532EAE7" w:rsidR="00886E3E" w:rsidRPr="00B073D8" w:rsidRDefault="00744BB5" w:rsidP="00F726ED">
      <w:pPr>
        <w:spacing w:before="60" w:after="0" w:line="240" w:lineRule="auto"/>
        <w:ind w:left="720"/>
        <w:rPr>
          <w:rFonts w:eastAsia="Calibri" w:cstheme="minorHAnsi"/>
          <w:lang w:val="es-419"/>
        </w:rPr>
      </w:pPr>
      <w:r w:rsidRPr="00B073D8">
        <w:rPr>
          <w:lang w:val="es-419"/>
        </w:rPr>
        <w:t>0</w:t>
      </w:r>
      <w:r w:rsidRPr="00B073D8">
        <w:rPr>
          <w:lang w:val="es-419"/>
        </w:rPr>
        <w:tab/>
        <w:t>Una vez al mes o menos</w:t>
      </w:r>
    </w:p>
    <w:p w14:paraId="5AA21A64" w14:textId="1BCA76C0" w:rsidR="00886E3E" w:rsidRPr="00B073D8" w:rsidRDefault="00744BB5" w:rsidP="00F726ED">
      <w:pPr>
        <w:spacing w:after="0" w:line="240" w:lineRule="auto"/>
        <w:ind w:left="720"/>
        <w:rPr>
          <w:rFonts w:eastAsia="Calibri"/>
          <w:lang w:val="es-419"/>
        </w:rPr>
      </w:pPr>
      <w:r w:rsidRPr="00B073D8">
        <w:rPr>
          <w:lang w:val="es-419"/>
        </w:rPr>
        <w:t>1</w:t>
      </w:r>
      <w:r w:rsidRPr="00B073D8">
        <w:rPr>
          <w:lang w:val="es-419"/>
        </w:rPr>
        <w:tab/>
        <w:t>De 2 a 3 días al mes</w:t>
      </w:r>
    </w:p>
    <w:p w14:paraId="17DB48D8" w14:textId="78928252" w:rsidR="00886E3E" w:rsidRPr="00B073D8" w:rsidRDefault="00744BB5" w:rsidP="00F726ED">
      <w:pPr>
        <w:spacing w:after="0" w:line="240" w:lineRule="auto"/>
        <w:ind w:left="720"/>
        <w:rPr>
          <w:rFonts w:eastAsia="Calibri"/>
          <w:lang w:val="es-419"/>
        </w:rPr>
      </w:pPr>
      <w:r w:rsidRPr="00B073D8">
        <w:rPr>
          <w:lang w:val="es-419"/>
        </w:rPr>
        <w:t>2</w:t>
      </w:r>
      <w:r w:rsidRPr="00B073D8">
        <w:rPr>
          <w:lang w:val="es-419"/>
        </w:rPr>
        <w:tab/>
        <w:t>De 1 a 2 días por semana</w:t>
      </w:r>
    </w:p>
    <w:p w14:paraId="52864A21" w14:textId="0876AACC" w:rsidR="00886E3E" w:rsidRPr="00B073D8" w:rsidRDefault="00744BB5" w:rsidP="00F726ED">
      <w:pPr>
        <w:spacing w:after="0" w:line="240" w:lineRule="auto"/>
        <w:ind w:left="720"/>
        <w:rPr>
          <w:rFonts w:eastAsia="Calibri"/>
          <w:lang w:val="es-419"/>
        </w:rPr>
      </w:pPr>
      <w:r w:rsidRPr="00B073D8">
        <w:rPr>
          <w:lang w:val="es-419"/>
        </w:rPr>
        <w:t>3</w:t>
      </w:r>
      <w:r w:rsidRPr="00B073D8">
        <w:rPr>
          <w:lang w:val="es-419"/>
        </w:rPr>
        <w:tab/>
        <w:t>De 3 a 4 días por semana</w:t>
      </w:r>
    </w:p>
    <w:p w14:paraId="04D6AEA8" w14:textId="7ECF1FC1" w:rsidR="00886E3E" w:rsidRPr="00B073D8" w:rsidRDefault="00744BB5" w:rsidP="00F726ED">
      <w:pPr>
        <w:spacing w:after="0" w:line="240" w:lineRule="auto"/>
        <w:ind w:left="720"/>
        <w:rPr>
          <w:rFonts w:eastAsia="Calibri"/>
          <w:lang w:val="es-419"/>
        </w:rPr>
      </w:pPr>
      <w:r w:rsidRPr="00B073D8">
        <w:rPr>
          <w:lang w:val="es-419"/>
        </w:rPr>
        <w:t>4</w:t>
      </w:r>
      <w:r w:rsidRPr="00B073D8">
        <w:rPr>
          <w:lang w:val="es-419"/>
        </w:rPr>
        <w:tab/>
        <w:t>De 5 a 6 días por semana</w:t>
      </w:r>
    </w:p>
    <w:p w14:paraId="3AF70E44" w14:textId="4B404661" w:rsidR="00886E3E" w:rsidRPr="00B073D8" w:rsidRDefault="5D3DEFD9" w:rsidP="00F726ED">
      <w:pPr>
        <w:spacing w:after="0" w:line="240" w:lineRule="auto"/>
        <w:ind w:left="720"/>
        <w:rPr>
          <w:rFonts w:eastAsia="Calibri"/>
          <w:lang w:val="es-419"/>
        </w:rPr>
      </w:pPr>
      <w:r w:rsidRPr="5D3DEFD9">
        <w:rPr>
          <w:lang w:val="es-419"/>
        </w:rPr>
        <w:t>5</w:t>
      </w:r>
      <w:r w:rsidR="00744BB5">
        <w:tab/>
      </w:r>
      <w:r w:rsidRPr="5D3DEFD9">
        <w:rPr>
          <w:lang w:val="es-419"/>
        </w:rPr>
        <w:t>Todos los días</w:t>
      </w:r>
    </w:p>
    <w:p w14:paraId="5CF75A95" w14:textId="11C5C4DF" w:rsidR="00886E3E" w:rsidRPr="00B073D8" w:rsidRDefault="1D4F8DD3" w:rsidP="1D4F8DD3">
      <w:pPr>
        <w:spacing w:before="60"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lastRenderedPageBreak/>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LAWN4B</w:t>
      </w:r>
    </w:p>
    <w:p w14:paraId="6299BDD6" w14:textId="417C1A51" w:rsidR="00886E3E" w:rsidRPr="00B073D8" w:rsidRDefault="1D4F8DD3" w:rsidP="1D4F8DD3">
      <w:pPr>
        <w:spacing w:before="60" w:after="0" w:line="240" w:lineRule="auto"/>
        <w:ind w:left="-20" w:right="-20"/>
        <w:rPr>
          <w:rFonts w:ascii="Calibri" w:eastAsia="Calibri" w:hAnsi="Calibri" w:cs="Calibri"/>
          <w:lang w:val="es-419"/>
        </w:rPr>
      </w:pPr>
      <w:r w:rsidRPr="1D4F8DD3">
        <w:rPr>
          <w:rFonts w:ascii="Calibri" w:eastAsia="Calibri" w:hAnsi="Calibri" w:cs="Calibri"/>
          <w:lang w:val="es-419"/>
        </w:rPr>
        <w:t xml:space="preserve"> </w:t>
      </w:r>
    </w:p>
    <w:p w14:paraId="2915F8C4" w14:textId="3D9C4763" w:rsidR="00886E3E" w:rsidRPr="00B073D8" w:rsidRDefault="641FB069" w:rsidP="641FB069">
      <w:pPr>
        <w:spacing w:before="60" w:after="0" w:line="240" w:lineRule="auto"/>
        <w:ind w:left="-20" w:right="-20"/>
        <w:rPr>
          <w:rFonts w:ascii="Calibri" w:eastAsia="Calibri" w:hAnsi="Calibri" w:cs="Calibri"/>
          <w:b/>
          <w:bCs/>
          <w:lang w:val="es-419"/>
        </w:rPr>
      </w:pPr>
      <w:r w:rsidRPr="641FB069">
        <w:rPr>
          <w:rFonts w:ascii="Calibri" w:eastAsia="Calibri" w:hAnsi="Calibri" w:cs="Calibri"/>
          <w:b/>
          <w:bCs/>
          <w:lang w:val="es-419"/>
        </w:rPr>
        <w:t>[IF WORK = 1, FILL “</w:t>
      </w:r>
      <w:r w:rsidRPr="641FB069">
        <w:rPr>
          <w:b/>
          <w:bCs/>
          <w:lang w:val="es-419"/>
        </w:rPr>
        <w:t>fuera del trabajo</w:t>
      </w:r>
      <w:r w:rsidRPr="641FB069">
        <w:rPr>
          <w:rFonts w:ascii="Calibri" w:eastAsia="Calibri" w:hAnsi="Calibri" w:cs="Calibri"/>
          <w:b/>
          <w:bCs/>
          <w:lang w:val="es-419"/>
        </w:rPr>
        <w:t>”</w:t>
      </w:r>
    </w:p>
    <w:p w14:paraId="002FB2FA" w14:textId="619D19CA" w:rsidR="00886E3E" w:rsidRPr="00B073D8" w:rsidRDefault="641FB069" w:rsidP="641FB069">
      <w:pPr>
        <w:spacing w:after="0" w:line="240" w:lineRule="auto"/>
        <w:rPr>
          <w:rFonts w:ascii="Calibri" w:eastAsia="Calibri" w:hAnsi="Calibri" w:cs="Calibri"/>
          <w:b/>
          <w:bCs/>
          <w:lang w:val="es-419"/>
        </w:rPr>
      </w:pPr>
      <w:r w:rsidRPr="641FB069">
        <w:rPr>
          <w:rFonts w:ascii="Calibri" w:eastAsia="Calibri" w:hAnsi="Calibri" w:cs="Calibri"/>
          <w:b/>
          <w:bCs/>
          <w:lang w:val="es-419"/>
        </w:rPr>
        <w:t>IF WORK= 0 OR NON-RESPONSE, EXCLUDE “</w:t>
      </w:r>
      <w:r w:rsidRPr="641FB069">
        <w:rPr>
          <w:b/>
          <w:bCs/>
          <w:lang w:val="es-419"/>
        </w:rPr>
        <w:t>fuera del trabajo</w:t>
      </w:r>
      <w:r w:rsidRPr="641FB069">
        <w:rPr>
          <w:rFonts w:ascii="Calibri" w:eastAsia="Calibri" w:hAnsi="Calibri" w:cs="Calibri"/>
          <w:b/>
          <w:bCs/>
          <w:lang w:val="es-419"/>
        </w:rPr>
        <w:t>”]</w:t>
      </w:r>
    </w:p>
    <w:p w14:paraId="40F1C5D6" w14:textId="1816294C" w:rsidR="00886E3E" w:rsidRPr="00B073D8" w:rsidRDefault="75303805" w:rsidP="003E6210">
      <w:pPr>
        <w:pStyle w:val="ListParagraph"/>
        <w:numPr>
          <w:ilvl w:val="0"/>
          <w:numId w:val="132"/>
        </w:numPr>
        <w:spacing w:after="0" w:line="240" w:lineRule="auto"/>
        <w:rPr>
          <w:rFonts w:eastAsia="Calibri"/>
          <w:b/>
          <w:bCs/>
          <w:lang w:val="es-419"/>
        </w:rPr>
      </w:pPr>
      <w:r w:rsidRPr="75303805">
        <w:rPr>
          <w:lang w:val="es-419"/>
        </w:rPr>
        <w:t xml:space="preserve">[LAWN4B] Los días en que realizó estas tareas enérgicas al aire libre (como cavar, acarrear madera o palear nieve) fuera del trabajo, ¿aproximadamente </w:t>
      </w:r>
      <w:r w:rsidRPr="75303805">
        <w:rPr>
          <w:b/>
          <w:bCs/>
          <w:lang w:val="es-419"/>
        </w:rPr>
        <w:t xml:space="preserve">cuánto tiempo </w:t>
      </w:r>
      <w:r w:rsidRPr="75303805">
        <w:rPr>
          <w:lang w:val="es-419"/>
        </w:rPr>
        <w:t xml:space="preserve">pasó </w:t>
      </w:r>
      <w:r w:rsidRPr="75303805">
        <w:rPr>
          <w:b/>
          <w:bCs/>
          <w:lang w:val="es-419"/>
        </w:rPr>
        <w:t xml:space="preserve">al día </w:t>
      </w:r>
      <w:r w:rsidRPr="75303805">
        <w:rPr>
          <w:lang w:val="es-419"/>
        </w:rPr>
        <w:t>haciendo estas tareas?</w:t>
      </w:r>
    </w:p>
    <w:p w14:paraId="163F723F" w14:textId="528D6D5F" w:rsidR="00886E3E" w:rsidRPr="00B073D8" w:rsidRDefault="008179F7" w:rsidP="00835D6F">
      <w:pPr>
        <w:spacing w:before="60" w:after="0" w:line="240" w:lineRule="auto"/>
        <w:ind w:left="720"/>
        <w:rPr>
          <w:rFonts w:eastAsia="Calibri" w:cstheme="minorHAnsi"/>
          <w:lang w:val="es-419"/>
        </w:rPr>
      </w:pPr>
      <w:r w:rsidRPr="00B073D8">
        <w:rPr>
          <w:lang w:val="es-419"/>
        </w:rPr>
        <w:t>0</w:t>
      </w:r>
      <w:r w:rsidRPr="00B073D8">
        <w:rPr>
          <w:lang w:val="es-419"/>
        </w:rPr>
        <w:tab/>
        <w:t>15 minutos o menos</w:t>
      </w:r>
    </w:p>
    <w:p w14:paraId="1B0E9209" w14:textId="08794D32" w:rsidR="00886E3E" w:rsidRPr="00B073D8" w:rsidRDefault="008179F7" w:rsidP="00835D6F">
      <w:pPr>
        <w:spacing w:after="0" w:line="240" w:lineRule="auto"/>
        <w:ind w:left="720"/>
        <w:rPr>
          <w:rFonts w:eastAsia="Calibri"/>
          <w:lang w:val="es-419"/>
        </w:rPr>
      </w:pPr>
      <w:r w:rsidRPr="00B073D8">
        <w:rPr>
          <w:lang w:val="es-419"/>
        </w:rPr>
        <w:t>1</w:t>
      </w:r>
      <w:r w:rsidRPr="00B073D8">
        <w:rPr>
          <w:lang w:val="es-419"/>
        </w:rPr>
        <w:tab/>
        <w:t>De 16 a 30 minutos</w:t>
      </w:r>
    </w:p>
    <w:p w14:paraId="1905311F" w14:textId="1A2AD7FE" w:rsidR="00886E3E" w:rsidRPr="00B073D8" w:rsidRDefault="008179F7" w:rsidP="00835D6F">
      <w:pPr>
        <w:spacing w:after="0" w:line="240" w:lineRule="auto"/>
        <w:ind w:left="720"/>
        <w:rPr>
          <w:rFonts w:eastAsia="Calibri"/>
          <w:lang w:val="es-419"/>
        </w:rPr>
      </w:pPr>
      <w:r w:rsidRPr="00B073D8">
        <w:rPr>
          <w:lang w:val="es-419"/>
        </w:rPr>
        <w:t>2</w:t>
      </w:r>
      <w:r w:rsidRPr="00B073D8">
        <w:rPr>
          <w:lang w:val="es-419"/>
        </w:rPr>
        <w:tab/>
        <w:t>De 31 a 44 minutos</w:t>
      </w:r>
    </w:p>
    <w:p w14:paraId="773A4188" w14:textId="1CB628BB" w:rsidR="00886E3E" w:rsidRPr="00B073D8" w:rsidRDefault="008179F7" w:rsidP="00835D6F">
      <w:pPr>
        <w:spacing w:after="0" w:line="240" w:lineRule="auto"/>
        <w:ind w:left="720"/>
        <w:rPr>
          <w:rFonts w:eastAsia="Calibri"/>
          <w:lang w:val="es-419"/>
        </w:rPr>
      </w:pPr>
      <w:r w:rsidRPr="00B073D8">
        <w:rPr>
          <w:lang w:val="es-419"/>
        </w:rPr>
        <w:t>3</w:t>
      </w:r>
      <w:r w:rsidRPr="00B073D8">
        <w:rPr>
          <w:lang w:val="es-419"/>
        </w:rPr>
        <w:tab/>
        <w:t>De 45 a 59 minutos</w:t>
      </w:r>
    </w:p>
    <w:p w14:paraId="10F1055B" w14:textId="678B7588" w:rsidR="00886E3E" w:rsidRPr="00B073D8" w:rsidRDefault="008179F7" w:rsidP="00835D6F">
      <w:pPr>
        <w:spacing w:after="0" w:line="240" w:lineRule="auto"/>
        <w:ind w:left="720"/>
        <w:rPr>
          <w:rFonts w:eastAsia="Calibri"/>
          <w:lang w:val="es-419"/>
        </w:rPr>
      </w:pPr>
      <w:r w:rsidRPr="00B073D8">
        <w:rPr>
          <w:lang w:val="es-419"/>
        </w:rPr>
        <w:t>4</w:t>
      </w:r>
      <w:r w:rsidRPr="00B073D8">
        <w:rPr>
          <w:lang w:val="es-419"/>
        </w:rPr>
        <w:tab/>
        <w:t>1 hora</w:t>
      </w:r>
    </w:p>
    <w:p w14:paraId="09672CC8" w14:textId="75FD9E30" w:rsidR="00886E3E" w:rsidRPr="00B073D8" w:rsidRDefault="008179F7" w:rsidP="00835D6F">
      <w:pPr>
        <w:spacing w:after="0" w:line="240" w:lineRule="auto"/>
        <w:ind w:left="720"/>
        <w:rPr>
          <w:rFonts w:eastAsia="Calibri"/>
          <w:lang w:val="es-419"/>
        </w:rPr>
      </w:pPr>
      <w:r w:rsidRPr="00B073D8">
        <w:rPr>
          <w:lang w:val="es-419"/>
        </w:rPr>
        <w:t>5</w:t>
      </w:r>
      <w:r w:rsidRPr="00B073D8">
        <w:rPr>
          <w:lang w:val="es-419"/>
        </w:rPr>
        <w:tab/>
        <w:t>2 horas</w:t>
      </w:r>
    </w:p>
    <w:p w14:paraId="562DBB63" w14:textId="33744CBE" w:rsidR="00886E3E" w:rsidRPr="00B073D8" w:rsidRDefault="5D3DEFD9" w:rsidP="00835D6F">
      <w:pPr>
        <w:spacing w:after="0" w:line="240" w:lineRule="auto"/>
        <w:ind w:left="720"/>
        <w:rPr>
          <w:rFonts w:eastAsia="Calibri" w:cstheme="minorHAnsi"/>
          <w:lang w:val="es-419"/>
        </w:rPr>
      </w:pPr>
      <w:r w:rsidRPr="5D3DEFD9">
        <w:rPr>
          <w:lang w:val="es-419"/>
        </w:rPr>
        <w:t>6</w:t>
      </w:r>
      <w:r w:rsidR="008179F7">
        <w:tab/>
      </w:r>
      <w:r w:rsidRPr="5D3DEFD9">
        <w:rPr>
          <w:lang w:val="es-419"/>
        </w:rPr>
        <w:t>3 horas o más</w:t>
      </w:r>
    </w:p>
    <w:p w14:paraId="54116044" w14:textId="64F2AD51" w:rsidR="00886E3E" w:rsidRPr="00B073D8" w:rsidRDefault="1D4F8DD3" w:rsidP="1D4F8DD3">
      <w:pPr>
        <w:spacing w:before="60"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LAWN2C</w:t>
      </w:r>
    </w:p>
    <w:p w14:paraId="655F553F" w14:textId="6770DB31" w:rsidR="00886E3E" w:rsidRPr="00B073D8" w:rsidRDefault="1D4F8DD3" w:rsidP="1D4F8DD3">
      <w:pPr>
        <w:spacing w:before="60" w:after="0" w:line="240" w:lineRule="auto"/>
        <w:ind w:left="-20" w:right="-20"/>
        <w:rPr>
          <w:rFonts w:ascii="Calibri" w:eastAsia="Calibri" w:hAnsi="Calibri" w:cs="Calibri"/>
          <w:lang w:val="es-419"/>
        </w:rPr>
      </w:pPr>
      <w:r w:rsidRPr="1D4F8DD3">
        <w:rPr>
          <w:rFonts w:ascii="Calibri" w:eastAsia="Calibri" w:hAnsi="Calibri" w:cs="Calibri"/>
          <w:lang w:val="es-419"/>
        </w:rPr>
        <w:t xml:space="preserve"> </w:t>
      </w:r>
    </w:p>
    <w:p w14:paraId="2C0E9860" w14:textId="24B44B5D" w:rsidR="00886E3E" w:rsidRPr="00B073D8" w:rsidRDefault="1D4F8DD3" w:rsidP="1D4F8DD3">
      <w:pPr>
        <w:spacing w:before="60" w:after="0" w:line="240" w:lineRule="auto"/>
        <w:ind w:left="-20" w:right="-20"/>
        <w:rPr>
          <w:rFonts w:ascii="Calibri" w:eastAsia="Calibri" w:hAnsi="Calibri" w:cs="Calibri"/>
          <w:b/>
          <w:bCs/>
          <w:lang w:val="es-419"/>
        </w:rPr>
      </w:pPr>
      <w:r w:rsidRPr="1D4F8DD3">
        <w:rPr>
          <w:rFonts w:ascii="Calibri" w:eastAsia="Calibri" w:hAnsi="Calibri" w:cs="Calibri"/>
          <w:b/>
          <w:bCs/>
          <w:lang w:val="es-419"/>
        </w:rPr>
        <w:t>[DISPLAY IF LAWN1= 2]</w:t>
      </w:r>
    </w:p>
    <w:p w14:paraId="46F8764A" w14:textId="1D85CE9B" w:rsidR="00886E3E" w:rsidRPr="00B073D8" w:rsidRDefault="75303805" w:rsidP="00FA46FD">
      <w:pPr>
        <w:pStyle w:val="ListParagraph"/>
        <w:numPr>
          <w:ilvl w:val="0"/>
          <w:numId w:val="132"/>
        </w:numPr>
        <w:spacing w:after="0" w:line="240" w:lineRule="auto"/>
        <w:rPr>
          <w:rFonts w:eastAsia="Calibri"/>
          <w:b/>
          <w:bCs/>
          <w:lang w:val="es-419"/>
        </w:rPr>
      </w:pPr>
      <w:r w:rsidRPr="75303805">
        <w:rPr>
          <w:lang w:val="es-419"/>
        </w:rPr>
        <w:t xml:space="preserve">[LAWN2C] ¿En qué estación(es) del año realizó estas </w:t>
      </w:r>
      <w:r w:rsidRPr="75303805">
        <w:rPr>
          <w:b/>
          <w:bCs/>
          <w:lang w:val="es-419"/>
        </w:rPr>
        <w:t>reparaciones en el hogar (como pintar, hacer trabajos de plomería o cambiar alfombras)</w:t>
      </w:r>
      <w:r w:rsidRPr="75303805">
        <w:rPr>
          <w:lang w:val="es-419"/>
        </w:rPr>
        <w:t>? Seleccione todas las opciones que correspondan.</w:t>
      </w:r>
    </w:p>
    <w:p w14:paraId="44DEBF70" w14:textId="7DB53190" w:rsidR="00886E3E" w:rsidRPr="00B073D8" w:rsidRDefault="00FA46FD" w:rsidP="006A6BE2">
      <w:pPr>
        <w:spacing w:before="60" w:after="0" w:line="240" w:lineRule="auto"/>
        <w:ind w:left="720"/>
        <w:rPr>
          <w:rFonts w:eastAsia="Calibri" w:cstheme="minorHAnsi"/>
          <w:lang w:val="es-419"/>
        </w:rPr>
      </w:pPr>
      <w:r w:rsidRPr="00B073D8">
        <w:rPr>
          <w:lang w:val="es-419"/>
        </w:rPr>
        <w:t>0</w:t>
      </w:r>
      <w:r w:rsidRPr="00B073D8">
        <w:rPr>
          <w:lang w:val="es-419"/>
        </w:rPr>
        <w:tab/>
        <w:t>Invierno</w:t>
      </w:r>
    </w:p>
    <w:p w14:paraId="3062FB43" w14:textId="1F04E31E" w:rsidR="00886E3E" w:rsidRPr="00B073D8" w:rsidRDefault="00FA46FD" w:rsidP="006A6BE2">
      <w:pPr>
        <w:spacing w:after="0" w:line="240" w:lineRule="auto"/>
        <w:ind w:left="720"/>
        <w:rPr>
          <w:rFonts w:eastAsia="Calibri" w:cstheme="minorHAnsi"/>
          <w:lang w:val="es-419"/>
        </w:rPr>
      </w:pPr>
      <w:r w:rsidRPr="00B073D8">
        <w:rPr>
          <w:lang w:val="es-419"/>
        </w:rPr>
        <w:t>1</w:t>
      </w:r>
      <w:r w:rsidRPr="00B073D8">
        <w:rPr>
          <w:lang w:val="es-419"/>
        </w:rPr>
        <w:tab/>
        <w:t>Primavera</w:t>
      </w:r>
    </w:p>
    <w:p w14:paraId="604E0F6E" w14:textId="53F9999A" w:rsidR="00886E3E" w:rsidRPr="00B073D8" w:rsidRDefault="00FA46FD" w:rsidP="006A6BE2">
      <w:pPr>
        <w:spacing w:after="0" w:line="240" w:lineRule="auto"/>
        <w:ind w:left="720"/>
        <w:rPr>
          <w:rFonts w:eastAsia="Calibri" w:cstheme="minorHAnsi"/>
          <w:lang w:val="es-419"/>
        </w:rPr>
      </w:pPr>
      <w:r w:rsidRPr="00B073D8">
        <w:rPr>
          <w:lang w:val="es-419"/>
        </w:rPr>
        <w:t>2</w:t>
      </w:r>
      <w:r w:rsidRPr="00B073D8">
        <w:rPr>
          <w:lang w:val="es-419"/>
        </w:rPr>
        <w:tab/>
        <w:t>Verano</w:t>
      </w:r>
    </w:p>
    <w:p w14:paraId="2DB2E3DA" w14:textId="2AF1EC8F" w:rsidR="00886E3E" w:rsidRPr="00B073D8" w:rsidRDefault="5D3DEFD9" w:rsidP="006A6BE2">
      <w:pPr>
        <w:spacing w:after="0" w:line="240" w:lineRule="auto"/>
        <w:ind w:left="720"/>
        <w:rPr>
          <w:rFonts w:eastAsia="Calibri" w:cstheme="minorHAnsi"/>
          <w:lang w:val="es-419"/>
        </w:rPr>
      </w:pPr>
      <w:r w:rsidRPr="5D3DEFD9">
        <w:rPr>
          <w:lang w:val="es-419"/>
        </w:rPr>
        <w:t>3</w:t>
      </w:r>
      <w:r w:rsidR="00FA46FD">
        <w:tab/>
      </w:r>
      <w:r w:rsidRPr="5D3DEFD9">
        <w:rPr>
          <w:lang w:val="es-419"/>
        </w:rPr>
        <w:t>Otoño</w:t>
      </w:r>
    </w:p>
    <w:p w14:paraId="5D4C4F9E" w14:textId="57F3535A" w:rsidR="00886E3E" w:rsidRPr="00B073D8" w:rsidRDefault="1D4F8DD3" w:rsidP="1D4F8DD3">
      <w:pPr>
        <w:spacing w:before="60"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LAWN3C</w:t>
      </w:r>
    </w:p>
    <w:p w14:paraId="2021FEE1" w14:textId="37E2F882" w:rsidR="00886E3E" w:rsidRPr="00B073D8" w:rsidRDefault="641FB069" w:rsidP="1D4F8DD3">
      <w:pPr>
        <w:spacing w:after="0" w:line="240" w:lineRule="auto"/>
        <w:ind w:left="-20" w:right="-20"/>
        <w:rPr>
          <w:rFonts w:ascii="Calibri" w:eastAsia="Calibri" w:hAnsi="Calibri" w:cs="Calibri"/>
          <w:b/>
          <w:bCs/>
          <w:lang w:val="es-419"/>
        </w:rPr>
      </w:pPr>
      <w:r w:rsidRPr="641FB069">
        <w:rPr>
          <w:rFonts w:ascii="Calibri" w:eastAsia="Calibri" w:hAnsi="Calibri" w:cs="Calibri"/>
          <w:b/>
          <w:bCs/>
          <w:lang w:val="es-419"/>
        </w:rPr>
        <w:t xml:space="preserve"> </w:t>
      </w:r>
    </w:p>
    <w:p w14:paraId="6486777A" w14:textId="5242125B" w:rsidR="00886E3E" w:rsidRPr="00B073D8" w:rsidRDefault="00886E3E" w:rsidP="641FB069">
      <w:pPr>
        <w:spacing w:after="0" w:line="257" w:lineRule="auto"/>
        <w:ind w:left="-20" w:right="-20"/>
        <w:rPr>
          <w:rFonts w:ascii="Calibri" w:eastAsia="Calibri" w:hAnsi="Calibri" w:cs="Calibri"/>
          <w:b/>
          <w:bCs/>
          <w:lang w:val="es-419"/>
        </w:rPr>
      </w:pPr>
    </w:p>
    <w:p w14:paraId="48097D40" w14:textId="75F41754" w:rsidR="00886E3E" w:rsidRPr="00B073D8" w:rsidRDefault="641FB069" w:rsidP="641FB069">
      <w:pPr>
        <w:spacing w:after="0" w:line="240" w:lineRule="auto"/>
        <w:ind w:left="-20" w:right="-20"/>
        <w:rPr>
          <w:rFonts w:ascii="Calibri" w:eastAsia="Calibri" w:hAnsi="Calibri" w:cs="Calibri"/>
          <w:b/>
          <w:bCs/>
          <w:lang w:val="es-419"/>
        </w:rPr>
      </w:pPr>
      <w:r w:rsidRPr="641FB069">
        <w:rPr>
          <w:rFonts w:ascii="Calibri" w:eastAsia="Calibri" w:hAnsi="Calibri" w:cs="Calibri"/>
          <w:b/>
          <w:bCs/>
          <w:lang w:val="es-419"/>
        </w:rPr>
        <w:t>[Piped text instructions for LAWN3C:</w:t>
      </w:r>
    </w:p>
    <w:p w14:paraId="4B22114A" w14:textId="1B922BCB" w:rsidR="00886E3E" w:rsidRPr="00B073D8" w:rsidRDefault="641FB069" w:rsidP="641FB069">
      <w:pPr>
        <w:spacing w:after="0" w:line="240" w:lineRule="auto"/>
        <w:ind w:left="-20" w:right="-20"/>
        <w:rPr>
          <w:rFonts w:ascii="Calibri" w:eastAsia="Calibri" w:hAnsi="Calibri" w:cs="Calibri"/>
          <w:b/>
          <w:bCs/>
          <w:lang w:val="es-419"/>
        </w:rPr>
      </w:pPr>
      <w:r w:rsidRPr="641FB069">
        <w:rPr>
          <w:rFonts w:ascii="Calibri" w:eastAsia="Calibri" w:hAnsi="Calibri" w:cs="Calibri"/>
          <w:b/>
          <w:bCs/>
          <w:lang w:val="es-419"/>
        </w:rPr>
        <w:t>IF LAWN2A = 1 SEASON, FILL "la estación"</w:t>
      </w:r>
    </w:p>
    <w:p w14:paraId="5B65818F" w14:textId="161354FF" w:rsidR="00886E3E" w:rsidRPr="00B073D8" w:rsidRDefault="641FB069" w:rsidP="641FB069">
      <w:pPr>
        <w:spacing w:after="0" w:line="240" w:lineRule="auto"/>
        <w:ind w:left="-20" w:right="-20"/>
        <w:rPr>
          <w:rFonts w:ascii="Calibri" w:eastAsia="Calibri" w:hAnsi="Calibri" w:cs="Calibri"/>
          <w:b/>
          <w:bCs/>
          <w:lang w:val="es-419"/>
        </w:rPr>
      </w:pPr>
      <w:r w:rsidRPr="641FB069">
        <w:rPr>
          <w:rFonts w:ascii="Calibri" w:eastAsia="Calibri" w:hAnsi="Calibri" w:cs="Calibri"/>
          <w:b/>
          <w:bCs/>
          <w:lang w:val="es-419"/>
        </w:rPr>
        <w:t>IF LAWN2A = 2 SEASON, FILL "las estaciónes"</w:t>
      </w:r>
    </w:p>
    <w:p w14:paraId="3C1DEBE9" w14:textId="152AC310" w:rsidR="00886E3E" w:rsidRPr="00B073D8" w:rsidRDefault="641FB069" w:rsidP="641FB069">
      <w:pPr>
        <w:spacing w:after="0" w:line="240" w:lineRule="auto"/>
        <w:ind w:left="-20" w:right="-20"/>
        <w:rPr>
          <w:rFonts w:ascii="Calibri" w:eastAsia="Calibri" w:hAnsi="Calibri" w:cs="Calibri"/>
          <w:b/>
          <w:bCs/>
          <w:lang w:val="es-419"/>
        </w:rPr>
      </w:pPr>
      <w:r w:rsidRPr="641FB069">
        <w:rPr>
          <w:rFonts w:ascii="Calibri" w:eastAsia="Calibri" w:hAnsi="Calibri" w:cs="Calibri"/>
          <w:b/>
          <w:bCs/>
          <w:lang w:val="es-419"/>
        </w:rPr>
        <w:t>IF NO RESPONSE TO LAWN2A, FILL "la(s) estación(es)"</w:t>
      </w:r>
    </w:p>
    <w:p w14:paraId="47B961E7" w14:textId="673EED15" w:rsidR="00886E3E" w:rsidRPr="00B073D8" w:rsidRDefault="641FB069" w:rsidP="641FB069">
      <w:pPr>
        <w:spacing w:after="0" w:line="240" w:lineRule="auto"/>
        <w:ind w:left="-20" w:right="-20"/>
        <w:rPr>
          <w:rFonts w:ascii="Calibri" w:eastAsia="Calibri" w:hAnsi="Calibri" w:cs="Calibri"/>
          <w:b/>
          <w:bCs/>
          <w:lang w:val="es-419"/>
        </w:rPr>
      </w:pPr>
      <w:r w:rsidRPr="641FB069">
        <w:rPr>
          <w:rFonts w:ascii="Calibri" w:eastAsia="Calibri" w:hAnsi="Calibri" w:cs="Calibri"/>
          <w:b/>
          <w:bCs/>
          <w:lang w:val="es-419"/>
        </w:rPr>
        <w:t>IF WORK = 1, FILL “</w:t>
      </w:r>
      <w:r w:rsidRPr="641FB069">
        <w:rPr>
          <w:b/>
          <w:bCs/>
          <w:lang w:val="es-419"/>
        </w:rPr>
        <w:t>fuera del trabajo</w:t>
      </w:r>
      <w:r w:rsidRPr="641FB069">
        <w:rPr>
          <w:rFonts w:ascii="Calibri" w:eastAsia="Calibri" w:hAnsi="Calibri" w:cs="Calibri"/>
          <w:b/>
          <w:bCs/>
          <w:lang w:val="es-419"/>
        </w:rPr>
        <w:t>”</w:t>
      </w:r>
    </w:p>
    <w:p w14:paraId="08B1E15D" w14:textId="62DE111C" w:rsidR="00886E3E" w:rsidRPr="00B073D8" w:rsidRDefault="641FB069" w:rsidP="641FB069">
      <w:pPr>
        <w:spacing w:after="0" w:line="240" w:lineRule="auto"/>
        <w:rPr>
          <w:rFonts w:ascii="Calibri" w:eastAsia="Calibri" w:hAnsi="Calibri" w:cs="Calibri"/>
          <w:b/>
          <w:bCs/>
          <w:lang w:val="es-419"/>
        </w:rPr>
      </w:pPr>
      <w:r w:rsidRPr="641FB069">
        <w:rPr>
          <w:rFonts w:ascii="Calibri" w:eastAsia="Calibri" w:hAnsi="Calibri" w:cs="Calibri"/>
          <w:b/>
          <w:bCs/>
          <w:lang w:val="es-419"/>
        </w:rPr>
        <w:t>IF WORK= 0 OR NON-RESPONSE, EXCLUDE “</w:t>
      </w:r>
      <w:r w:rsidRPr="641FB069">
        <w:rPr>
          <w:b/>
          <w:bCs/>
          <w:lang w:val="es-419"/>
        </w:rPr>
        <w:t>fuera del trabajo</w:t>
      </w:r>
      <w:r w:rsidRPr="641FB069">
        <w:rPr>
          <w:rFonts w:ascii="Calibri" w:eastAsia="Calibri" w:hAnsi="Calibri" w:cs="Calibri"/>
          <w:b/>
          <w:bCs/>
          <w:lang w:val="es-419"/>
        </w:rPr>
        <w:t>”]</w:t>
      </w:r>
    </w:p>
    <w:p w14:paraId="2B1F68CE" w14:textId="1D0D269A" w:rsidR="00886E3E" w:rsidRPr="00B073D8" w:rsidRDefault="641FB069" w:rsidP="006B0BDD">
      <w:pPr>
        <w:pStyle w:val="ListParagraph"/>
        <w:numPr>
          <w:ilvl w:val="0"/>
          <w:numId w:val="132"/>
        </w:numPr>
        <w:spacing w:after="0" w:line="240" w:lineRule="auto"/>
        <w:rPr>
          <w:rFonts w:eastAsia="Calibri"/>
          <w:b/>
          <w:bCs/>
          <w:lang w:val="es-419"/>
        </w:rPr>
      </w:pPr>
      <w:r w:rsidRPr="641FB069">
        <w:rPr>
          <w:lang w:val="es-419"/>
        </w:rPr>
        <w:t xml:space="preserve">[LAWN3C] Durante [la estación/las estaciónes/la(s) estación(es)] del año de los </w:t>
      </w:r>
      <w:r w:rsidRPr="641FB069">
        <w:rPr>
          <w:b/>
          <w:bCs/>
          <w:lang w:val="es-419"/>
        </w:rPr>
        <w:t>últimos 12 meses</w:t>
      </w:r>
      <w:r w:rsidRPr="641FB069">
        <w:rPr>
          <w:lang w:val="es-419"/>
        </w:rPr>
        <w:t xml:space="preserve"> en que realizó estas reparaciones en el hogar (como pintar, hacer trabajos de plomería o cambiar alfombras), ¿aproximadamente con qué frecuencia realizó estas reparaciones fuera del trabajo?</w:t>
      </w:r>
    </w:p>
    <w:p w14:paraId="6F046D44" w14:textId="4E62A305" w:rsidR="00886E3E" w:rsidRPr="00B073D8" w:rsidRDefault="00885582" w:rsidP="00885582">
      <w:pPr>
        <w:spacing w:before="60" w:after="0" w:line="240" w:lineRule="auto"/>
        <w:ind w:left="720"/>
        <w:rPr>
          <w:rFonts w:eastAsia="Calibri" w:cstheme="minorHAnsi"/>
          <w:lang w:val="es-419"/>
        </w:rPr>
      </w:pPr>
      <w:r w:rsidRPr="00B073D8">
        <w:rPr>
          <w:lang w:val="es-419"/>
        </w:rPr>
        <w:t>0</w:t>
      </w:r>
      <w:r w:rsidRPr="00B073D8">
        <w:rPr>
          <w:lang w:val="es-419"/>
        </w:rPr>
        <w:tab/>
        <w:t>Una vez al mes o menos</w:t>
      </w:r>
    </w:p>
    <w:p w14:paraId="17E0C005" w14:textId="704A7B0B" w:rsidR="00886E3E" w:rsidRPr="00B073D8" w:rsidRDefault="00885582" w:rsidP="00885582">
      <w:pPr>
        <w:spacing w:after="0" w:line="240" w:lineRule="auto"/>
        <w:ind w:left="720"/>
        <w:rPr>
          <w:rFonts w:eastAsia="Calibri"/>
          <w:lang w:val="es-419"/>
        </w:rPr>
      </w:pPr>
      <w:r w:rsidRPr="00B073D8">
        <w:rPr>
          <w:lang w:val="es-419"/>
        </w:rPr>
        <w:t>1</w:t>
      </w:r>
      <w:r w:rsidRPr="00B073D8">
        <w:rPr>
          <w:lang w:val="es-419"/>
        </w:rPr>
        <w:tab/>
        <w:t>De 2 a 3 días al mes</w:t>
      </w:r>
    </w:p>
    <w:p w14:paraId="24332C1A" w14:textId="06602DC8" w:rsidR="00886E3E" w:rsidRPr="00B073D8" w:rsidRDefault="00885582" w:rsidP="00885582">
      <w:pPr>
        <w:spacing w:after="0" w:line="240" w:lineRule="auto"/>
        <w:ind w:left="720"/>
        <w:rPr>
          <w:rFonts w:eastAsia="Calibri"/>
          <w:lang w:val="es-419"/>
        </w:rPr>
      </w:pPr>
      <w:r w:rsidRPr="00B073D8">
        <w:rPr>
          <w:lang w:val="es-419"/>
        </w:rPr>
        <w:t>2</w:t>
      </w:r>
      <w:r w:rsidRPr="00B073D8">
        <w:rPr>
          <w:lang w:val="es-419"/>
        </w:rPr>
        <w:tab/>
        <w:t>De 1 a 2 días por semana</w:t>
      </w:r>
    </w:p>
    <w:p w14:paraId="5A2FA255" w14:textId="546621C5" w:rsidR="00886E3E" w:rsidRPr="00B073D8" w:rsidRDefault="00885582" w:rsidP="00885582">
      <w:pPr>
        <w:spacing w:after="0" w:line="240" w:lineRule="auto"/>
        <w:ind w:left="720"/>
        <w:rPr>
          <w:rFonts w:eastAsia="Calibri"/>
          <w:lang w:val="es-419"/>
        </w:rPr>
      </w:pPr>
      <w:r w:rsidRPr="00B073D8">
        <w:rPr>
          <w:lang w:val="es-419"/>
        </w:rPr>
        <w:t>3</w:t>
      </w:r>
      <w:r w:rsidRPr="00B073D8">
        <w:rPr>
          <w:lang w:val="es-419"/>
        </w:rPr>
        <w:tab/>
        <w:t>De 3 a 4 días por semana</w:t>
      </w:r>
    </w:p>
    <w:p w14:paraId="70737C41" w14:textId="10526EFD" w:rsidR="00886E3E" w:rsidRPr="00B073D8" w:rsidRDefault="00885582" w:rsidP="00885582">
      <w:pPr>
        <w:spacing w:after="0" w:line="240" w:lineRule="auto"/>
        <w:ind w:left="720"/>
        <w:rPr>
          <w:rFonts w:eastAsia="Calibri"/>
          <w:lang w:val="es-419"/>
        </w:rPr>
      </w:pPr>
      <w:r w:rsidRPr="00B073D8">
        <w:rPr>
          <w:lang w:val="es-419"/>
        </w:rPr>
        <w:t>4</w:t>
      </w:r>
      <w:r w:rsidRPr="00B073D8">
        <w:rPr>
          <w:lang w:val="es-419"/>
        </w:rPr>
        <w:tab/>
        <w:t>De 5 a 6 días por semana</w:t>
      </w:r>
    </w:p>
    <w:p w14:paraId="1972C09A" w14:textId="3BFAA2D0" w:rsidR="00886E3E" w:rsidRPr="00B073D8" w:rsidRDefault="5D3DEFD9" w:rsidP="00885582">
      <w:pPr>
        <w:spacing w:after="0" w:line="240" w:lineRule="auto"/>
        <w:ind w:left="720"/>
        <w:rPr>
          <w:rFonts w:eastAsia="Calibri" w:cstheme="minorHAnsi"/>
          <w:lang w:val="es-419"/>
        </w:rPr>
      </w:pPr>
      <w:r w:rsidRPr="5D3DEFD9">
        <w:rPr>
          <w:lang w:val="es-419"/>
        </w:rPr>
        <w:t>5</w:t>
      </w:r>
      <w:r w:rsidR="00885582">
        <w:tab/>
      </w:r>
      <w:r w:rsidRPr="5D3DEFD9">
        <w:rPr>
          <w:lang w:val="es-419"/>
        </w:rPr>
        <w:t>Todos los días</w:t>
      </w:r>
    </w:p>
    <w:p w14:paraId="62874E7A" w14:textId="6DFD7EF8" w:rsidR="00447156" w:rsidRPr="00B073D8" w:rsidRDefault="1D4F8DD3" w:rsidP="1D4F8DD3">
      <w:pPr>
        <w:spacing w:before="60"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LAWN4C</w:t>
      </w:r>
    </w:p>
    <w:p w14:paraId="59107EEA" w14:textId="0012AE2F" w:rsidR="00447156" w:rsidRPr="00B073D8" w:rsidRDefault="641FB069" w:rsidP="641FB069">
      <w:pPr>
        <w:spacing w:before="60" w:after="0" w:line="240" w:lineRule="auto"/>
        <w:ind w:left="-20" w:right="-20"/>
        <w:rPr>
          <w:rFonts w:ascii="Calibri" w:eastAsia="Calibri" w:hAnsi="Calibri" w:cs="Calibri"/>
          <w:b/>
          <w:bCs/>
          <w:lang w:val="es-419"/>
        </w:rPr>
      </w:pPr>
      <w:r w:rsidRPr="641FB069">
        <w:rPr>
          <w:rFonts w:ascii="Calibri" w:eastAsia="Calibri" w:hAnsi="Calibri" w:cs="Calibri"/>
          <w:lang w:val="es-419"/>
        </w:rPr>
        <w:t xml:space="preserve"> </w:t>
      </w:r>
    </w:p>
    <w:p w14:paraId="5CDD4817" w14:textId="60DC3E21" w:rsidR="00447156" w:rsidRPr="00B073D8" w:rsidRDefault="641FB069" w:rsidP="641FB069">
      <w:pPr>
        <w:spacing w:after="0" w:line="240" w:lineRule="auto"/>
        <w:ind w:left="-20" w:right="-20"/>
        <w:rPr>
          <w:rFonts w:ascii="Calibri" w:eastAsia="Calibri" w:hAnsi="Calibri" w:cs="Calibri"/>
          <w:b/>
          <w:bCs/>
          <w:lang w:val="es-419"/>
        </w:rPr>
      </w:pPr>
      <w:r w:rsidRPr="641FB069">
        <w:rPr>
          <w:rFonts w:ascii="Calibri" w:eastAsia="Calibri" w:hAnsi="Calibri" w:cs="Calibri"/>
          <w:b/>
          <w:bCs/>
          <w:lang w:val="es-419"/>
        </w:rPr>
        <w:lastRenderedPageBreak/>
        <w:t>[IF WORK = 1, FILL “</w:t>
      </w:r>
      <w:r w:rsidRPr="641FB069">
        <w:rPr>
          <w:b/>
          <w:bCs/>
          <w:lang w:val="es-419"/>
        </w:rPr>
        <w:t>fuera del trabajo</w:t>
      </w:r>
      <w:r w:rsidRPr="641FB069">
        <w:rPr>
          <w:rFonts w:ascii="Calibri" w:eastAsia="Calibri" w:hAnsi="Calibri" w:cs="Calibri"/>
          <w:b/>
          <w:bCs/>
          <w:lang w:val="es-419"/>
        </w:rPr>
        <w:t>”</w:t>
      </w:r>
    </w:p>
    <w:p w14:paraId="4AC0F124" w14:textId="0AE64874" w:rsidR="00447156" w:rsidRPr="00B073D8" w:rsidRDefault="641FB069" w:rsidP="641FB069">
      <w:pPr>
        <w:spacing w:after="0" w:line="240" w:lineRule="auto"/>
        <w:rPr>
          <w:rFonts w:ascii="Calibri" w:eastAsia="Calibri" w:hAnsi="Calibri" w:cs="Calibri"/>
          <w:b/>
          <w:bCs/>
          <w:lang w:val="es-419"/>
        </w:rPr>
      </w:pPr>
      <w:r w:rsidRPr="641FB069">
        <w:rPr>
          <w:rFonts w:ascii="Calibri" w:eastAsia="Calibri" w:hAnsi="Calibri" w:cs="Calibri"/>
          <w:b/>
          <w:bCs/>
          <w:lang w:val="es-419"/>
        </w:rPr>
        <w:t>IF WORK= 0 OR NON-RESPONSE, EXCLUDE “</w:t>
      </w:r>
      <w:r w:rsidRPr="641FB069">
        <w:rPr>
          <w:b/>
          <w:bCs/>
          <w:lang w:val="es-419"/>
        </w:rPr>
        <w:t>fuera del trabajo</w:t>
      </w:r>
      <w:r w:rsidRPr="641FB069">
        <w:rPr>
          <w:rFonts w:ascii="Calibri" w:eastAsia="Calibri" w:hAnsi="Calibri" w:cs="Calibri"/>
          <w:b/>
          <w:bCs/>
          <w:lang w:val="es-419"/>
        </w:rPr>
        <w:t>”]</w:t>
      </w:r>
    </w:p>
    <w:p w14:paraId="10AEEBBF" w14:textId="71E918E6" w:rsidR="00886E3E" w:rsidRPr="00B073D8" w:rsidRDefault="75303805" w:rsidP="006A31F6">
      <w:pPr>
        <w:pStyle w:val="ListParagraph"/>
        <w:numPr>
          <w:ilvl w:val="0"/>
          <w:numId w:val="132"/>
        </w:numPr>
        <w:spacing w:after="0" w:line="240" w:lineRule="auto"/>
        <w:rPr>
          <w:rFonts w:eastAsia="Calibri"/>
          <w:b/>
          <w:bCs/>
          <w:lang w:val="es-419"/>
        </w:rPr>
      </w:pPr>
      <w:r w:rsidRPr="75303805">
        <w:rPr>
          <w:lang w:val="es-419"/>
        </w:rPr>
        <w:t xml:space="preserve">[LAWN4C] Los días en que hizo estas reparaciones en el hogar (como pintar, hacer trabajos de plomería o cambiar alfombras) fuera del trabajo, ¿aproximadamente </w:t>
      </w:r>
      <w:r w:rsidRPr="75303805">
        <w:rPr>
          <w:b/>
          <w:bCs/>
          <w:lang w:val="es-419"/>
        </w:rPr>
        <w:t xml:space="preserve">cuánto tiempo </w:t>
      </w:r>
      <w:r w:rsidRPr="75303805">
        <w:rPr>
          <w:lang w:val="es-419"/>
        </w:rPr>
        <w:t xml:space="preserve">pasó </w:t>
      </w:r>
      <w:r w:rsidRPr="75303805">
        <w:rPr>
          <w:b/>
          <w:bCs/>
          <w:lang w:val="es-419"/>
        </w:rPr>
        <w:t>al día</w:t>
      </w:r>
      <w:r w:rsidRPr="75303805">
        <w:rPr>
          <w:lang w:val="es-419"/>
        </w:rPr>
        <w:t xml:space="preserve"> haciendo estas reparaciones?</w:t>
      </w:r>
    </w:p>
    <w:p w14:paraId="2196AEF1" w14:textId="64E7E06C" w:rsidR="00886E3E" w:rsidRPr="00B073D8" w:rsidRDefault="006A31F6" w:rsidP="00791CE6">
      <w:pPr>
        <w:spacing w:before="60" w:after="0" w:line="240" w:lineRule="auto"/>
        <w:ind w:left="720"/>
        <w:rPr>
          <w:rFonts w:eastAsia="Calibri" w:cstheme="minorHAnsi"/>
          <w:lang w:val="es-419"/>
        </w:rPr>
      </w:pPr>
      <w:r w:rsidRPr="00B073D8">
        <w:rPr>
          <w:lang w:val="es-419"/>
        </w:rPr>
        <w:t>0</w:t>
      </w:r>
      <w:r w:rsidRPr="00B073D8">
        <w:rPr>
          <w:lang w:val="es-419"/>
        </w:rPr>
        <w:tab/>
        <w:t>15 minutos o menos</w:t>
      </w:r>
    </w:p>
    <w:p w14:paraId="2CC22201" w14:textId="4EB14BF4" w:rsidR="00886E3E" w:rsidRPr="00B073D8" w:rsidRDefault="006A31F6" w:rsidP="00791CE6">
      <w:pPr>
        <w:spacing w:after="0" w:line="240" w:lineRule="auto"/>
        <w:ind w:left="720"/>
        <w:rPr>
          <w:rFonts w:eastAsia="Calibri"/>
          <w:lang w:val="es-419"/>
        </w:rPr>
      </w:pPr>
      <w:r w:rsidRPr="00B073D8">
        <w:rPr>
          <w:lang w:val="es-419"/>
        </w:rPr>
        <w:t>1</w:t>
      </w:r>
      <w:r w:rsidRPr="00B073D8">
        <w:rPr>
          <w:lang w:val="es-419"/>
        </w:rPr>
        <w:tab/>
        <w:t>De 16 a 30 minutos</w:t>
      </w:r>
    </w:p>
    <w:p w14:paraId="2E9F3AA9" w14:textId="7444E6A5" w:rsidR="00886E3E" w:rsidRPr="00B073D8" w:rsidRDefault="006A31F6" w:rsidP="00791CE6">
      <w:pPr>
        <w:spacing w:after="0" w:line="240" w:lineRule="auto"/>
        <w:ind w:left="720"/>
        <w:rPr>
          <w:rFonts w:eastAsia="Calibri"/>
          <w:lang w:val="es-419"/>
        </w:rPr>
      </w:pPr>
      <w:r w:rsidRPr="00B073D8">
        <w:rPr>
          <w:lang w:val="es-419"/>
        </w:rPr>
        <w:t>2</w:t>
      </w:r>
      <w:r w:rsidRPr="00B073D8">
        <w:rPr>
          <w:lang w:val="es-419"/>
        </w:rPr>
        <w:tab/>
        <w:t>De 31 a 44 minutos</w:t>
      </w:r>
    </w:p>
    <w:p w14:paraId="2D9A2503" w14:textId="53A597FA" w:rsidR="00886E3E" w:rsidRPr="00B073D8" w:rsidRDefault="006A31F6" w:rsidP="00791CE6">
      <w:pPr>
        <w:spacing w:after="0" w:line="240" w:lineRule="auto"/>
        <w:ind w:left="720"/>
        <w:rPr>
          <w:rFonts w:eastAsia="Calibri"/>
          <w:lang w:val="es-419"/>
        </w:rPr>
      </w:pPr>
      <w:r w:rsidRPr="00B073D8">
        <w:rPr>
          <w:lang w:val="es-419"/>
        </w:rPr>
        <w:t>3</w:t>
      </w:r>
      <w:r w:rsidRPr="00B073D8">
        <w:rPr>
          <w:lang w:val="es-419"/>
        </w:rPr>
        <w:tab/>
        <w:t>De 45 a 59 minutos</w:t>
      </w:r>
    </w:p>
    <w:p w14:paraId="0D8A9FBC" w14:textId="0C9A8F40" w:rsidR="00886E3E" w:rsidRPr="00B073D8" w:rsidRDefault="006A31F6" w:rsidP="00791CE6">
      <w:pPr>
        <w:spacing w:after="0" w:line="240" w:lineRule="auto"/>
        <w:ind w:left="720"/>
        <w:rPr>
          <w:rFonts w:eastAsia="Calibri"/>
          <w:lang w:val="es-419"/>
        </w:rPr>
      </w:pPr>
      <w:r w:rsidRPr="00B073D8">
        <w:rPr>
          <w:lang w:val="es-419"/>
        </w:rPr>
        <w:t>4</w:t>
      </w:r>
      <w:r w:rsidRPr="00B073D8">
        <w:rPr>
          <w:lang w:val="es-419"/>
        </w:rPr>
        <w:tab/>
        <w:t>1 hora</w:t>
      </w:r>
    </w:p>
    <w:p w14:paraId="1A1EB941" w14:textId="71678E8B" w:rsidR="00886E3E" w:rsidRPr="00B073D8" w:rsidRDefault="006A31F6" w:rsidP="00791CE6">
      <w:pPr>
        <w:spacing w:after="0" w:line="240" w:lineRule="auto"/>
        <w:ind w:left="720"/>
        <w:rPr>
          <w:rFonts w:eastAsia="Calibri"/>
          <w:lang w:val="es-419"/>
        </w:rPr>
      </w:pPr>
      <w:r w:rsidRPr="00B073D8">
        <w:rPr>
          <w:lang w:val="es-419"/>
        </w:rPr>
        <w:t>5</w:t>
      </w:r>
      <w:r w:rsidRPr="00B073D8">
        <w:rPr>
          <w:lang w:val="es-419"/>
        </w:rPr>
        <w:tab/>
        <w:t>2 horas</w:t>
      </w:r>
    </w:p>
    <w:p w14:paraId="27B5B0CE" w14:textId="6B369065" w:rsidR="00886E3E" w:rsidRPr="00B073D8" w:rsidRDefault="1D4F8DD3" w:rsidP="5D3DEFD9">
      <w:pPr>
        <w:spacing w:after="0" w:line="240" w:lineRule="auto"/>
        <w:ind w:left="720"/>
        <w:rPr>
          <w:rFonts w:eastAsia="Calibri"/>
          <w:lang w:val="es-419"/>
        </w:rPr>
      </w:pPr>
      <w:r w:rsidRPr="1D4F8DD3">
        <w:rPr>
          <w:lang w:val="es-419"/>
        </w:rPr>
        <w:t>6</w:t>
      </w:r>
      <w:r w:rsidR="006A31F6">
        <w:tab/>
      </w:r>
      <w:r w:rsidRPr="1D4F8DD3">
        <w:rPr>
          <w:lang w:val="es-419"/>
        </w:rPr>
        <w:t>3 horas o más</w:t>
      </w:r>
    </w:p>
    <w:p w14:paraId="297B95A3" w14:textId="2B2C1D9A" w:rsidR="5D3DEFD9" w:rsidRDefault="1D4F8DD3" w:rsidP="1D4F8DD3">
      <w:pPr>
        <w:spacing w:after="0" w:line="240" w:lineRule="auto"/>
        <w:ind w:left="720"/>
        <w:rPr>
          <w:rFonts w:ascii="Calibri" w:eastAsia="Calibri" w:hAnsi="Calibri" w:cs="Calibri"/>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EXEREC1</w:t>
      </w:r>
    </w:p>
    <w:p w14:paraId="57113F0C" w14:textId="646E77F6" w:rsidR="00886E3E" w:rsidRPr="00B073D8" w:rsidRDefault="1D4F8DD3" w:rsidP="1D4F8DD3">
      <w:pPr>
        <w:pStyle w:val="Heading2"/>
        <w:spacing w:after="0"/>
        <w:rPr>
          <w:lang w:val="es-419"/>
        </w:rPr>
      </w:pPr>
      <w:r w:rsidRPr="1D4F8DD3">
        <w:rPr>
          <w:lang w:val="es-419"/>
        </w:rPr>
        <w:t>[EXEREC1] Ejercicio y recreación (ocio)</w:t>
      </w:r>
    </w:p>
    <w:p w14:paraId="7FDF45D3" w14:textId="72D817A2" w:rsidR="1D4F8DD3" w:rsidRDefault="303A489D" w:rsidP="0FB32E1D">
      <w:pPr>
        <w:spacing w:before="60" w:after="0"/>
        <w:ind w:left="-20" w:right="-20"/>
        <w:rPr>
          <w:rFonts w:ascii="Calibri" w:eastAsia="Calibri" w:hAnsi="Calibri" w:cs="Calibri"/>
          <w:b/>
          <w:bCs/>
          <w:lang w:val="es-419"/>
        </w:rPr>
      </w:pPr>
      <w:r w:rsidRPr="303A489D">
        <w:rPr>
          <w:rFonts w:ascii="Calibri" w:eastAsia="Calibri" w:hAnsi="Calibri" w:cs="Calibri"/>
          <w:b/>
          <w:bCs/>
          <w:lang w:val="es-419"/>
        </w:rPr>
        <w:t>If EXEREC2A-EXEREC4O = 1 SEASON, FILL [la estación] FOR EXEREC3A-EXEREC4O</w:t>
      </w:r>
    </w:p>
    <w:p w14:paraId="746FD407" w14:textId="55CF6449" w:rsidR="1D4F8DD3" w:rsidRDefault="641FB069" w:rsidP="0FB32E1D">
      <w:pPr>
        <w:spacing w:after="0"/>
        <w:ind w:left="-20" w:right="-20"/>
        <w:rPr>
          <w:rFonts w:ascii="Calibri" w:eastAsia="Calibri" w:hAnsi="Calibri" w:cs="Calibri"/>
          <w:b/>
          <w:bCs/>
          <w:lang w:val="es-419"/>
        </w:rPr>
      </w:pPr>
      <w:r w:rsidRPr="641FB069">
        <w:rPr>
          <w:rFonts w:ascii="Calibri" w:eastAsia="Calibri" w:hAnsi="Calibri" w:cs="Calibri"/>
          <w:b/>
          <w:bCs/>
          <w:lang w:val="es-419"/>
        </w:rPr>
        <w:t>IF EXEREC2A-EXEREC4O = 2 SEASONS, FILL [las estaciónes] FOR EXEREC3A-EXEREC4O</w:t>
      </w:r>
    </w:p>
    <w:p w14:paraId="689CDF03" w14:textId="1105FE0A" w:rsidR="1D4F8DD3" w:rsidRDefault="303A489D" w:rsidP="0FB32E1D">
      <w:pPr>
        <w:spacing w:after="0"/>
        <w:ind w:left="-20" w:right="-20"/>
        <w:rPr>
          <w:rFonts w:ascii="Calibri" w:eastAsia="Calibri" w:hAnsi="Calibri" w:cs="Calibri"/>
          <w:b/>
          <w:bCs/>
          <w:lang w:val="es-419"/>
        </w:rPr>
      </w:pPr>
      <w:r w:rsidRPr="303A489D">
        <w:rPr>
          <w:rFonts w:ascii="Calibri" w:eastAsia="Calibri" w:hAnsi="Calibri" w:cs="Calibri"/>
          <w:b/>
          <w:bCs/>
          <w:lang w:val="es-419"/>
        </w:rPr>
        <w:t>IF NO RESPONSE TO EXEREC2A-EXEREC4O, FILL [las estaciónes] FOR EXEREC3A-EXEREC4O</w:t>
      </w:r>
    </w:p>
    <w:p w14:paraId="261B6309" w14:textId="17658E45" w:rsidR="00886E3E" w:rsidRPr="00B073D8" w:rsidRDefault="75303805" w:rsidP="00B93149">
      <w:pPr>
        <w:pStyle w:val="ListParagraph"/>
        <w:numPr>
          <w:ilvl w:val="0"/>
          <w:numId w:val="132"/>
        </w:numPr>
        <w:spacing w:after="0" w:line="240" w:lineRule="auto"/>
        <w:rPr>
          <w:rFonts w:eastAsia="Calibri"/>
          <w:b/>
          <w:bCs/>
          <w:lang w:val="es-419"/>
        </w:rPr>
      </w:pPr>
      <w:r w:rsidRPr="75303805">
        <w:rPr>
          <w:lang w:val="es-419"/>
        </w:rPr>
        <w:t xml:space="preserve">Durante </w:t>
      </w:r>
      <w:r w:rsidRPr="75303805">
        <w:rPr>
          <w:b/>
          <w:bCs/>
          <w:lang w:val="es-419"/>
        </w:rPr>
        <w:t>los últimos 12 meses</w:t>
      </w:r>
      <w:r w:rsidRPr="75303805">
        <w:rPr>
          <w:lang w:val="es-419"/>
        </w:rPr>
        <w:t>, ¿hizo alguno de los siguientes ejercicios o actividades recreativas? Seleccione todas las opciones que correspondan.</w:t>
      </w:r>
    </w:p>
    <w:p w14:paraId="03B3210C" w14:textId="364CCC82" w:rsidR="00886E3E" w:rsidRPr="00B073D8" w:rsidRDefault="001827D6" w:rsidP="00B54E06">
      <w:pPr>
        <w:spacing w:before="60" w:after="0" w:line="240" w:lineRule="auto"/>
        <w:ind w:left="720"/>
        <w:rPr>
          <w:rFonts w:eastAsia="Calibri" w:cstheme="minorHAnsi"/>
          <w:lang w:val="es-419"/>
        </w:rPr>
      </w:pPr>
      <w:r w:rsidRPr="00B073D8">
        <w:rPr>
          <w:lang w:val="es-419"/>
        </w:rPr>
        <w:t>0</w:t>
      </w:r>
      <w:r w:rsidRPr="00B073D8">
        <w:rPr>
          <w:lang w:val="es-419"/>
        </w:rPr>
        <w:tab/>
        <w:t>Caminar o hacer senderismo como ejercicio</w:t>
      </w:r>
    </w:p>
    <w:p w14:paraId="0A07757F" w14:textId="4A857429" w:rsidR="00886E3E" w:rsidRPr="00B073D8" w:rsidRDefault="001827D6" w:rsidP="00B54E06">
      <w:pPr>
        <w:spacing w:after="0" w:line="240" w:lineRule="auto"/>
        <w:ind w:left="720"/>
        <w:rPr>
          <w:rFonts w:eastAsia="Calibri" w:cstheme="minorHAnsi"/>
          <w:lang w:val="es-419"/>
        </w:rPr>
      </w:pPr>
      <w:r w:rsidRPr="00B073D8">
        <w:rPr>
          <w:lang w:val="es-419"/>
        </w:rPr>
        <w:t>1</w:t>
      </w:r>
      <w:r w:rsidRPr="00B073D8">
        <w:rPr>
          <w:lang w:val="es-419"/>
        </w:rPr>
        <w:tab/>
        <w:t>Trotar o correr</w:t>
      </w:r>
    </w:p>
    <w:p w14:paraId="5B333C16" w14:textId="56972A55" w:rsidR="00886E3E" w:rsidRPr="00B073D8" w:rsidRDefault="001827D6" w:rsidP="00B54E06">
      <w:pPr>
        <w:spacing w:after="0" w:line="240" w:lineRule="auto"/>
        <w:ind w:left="720"/>
        <w:rPr>
          <w:rFonts w:eastAsia="Calibri" w:cstheme="minorHAnsi"/>
          <w:lang w:val="es-419"/>
        </w:rPr>
      </w:pPr>
      <w:r w:rsidRPr="00B073D8">
        <w:rPr>
          <w:lang w:val="es-419"/>
        </w:rPr>
        <w:t>2</w:t>
      </w:r>
      <w:r w:rsidRPr="00B073D8">
        <w:rPr>
          <w:lang w:val="es-419"/>
        </w:rPr>
        <w:tab/>
        <w:t xml:space="preserve">Jugar al tenis, </w:t>
      </w:r>
      <w:r w:rsidRPr="00B073D8">
        <w:rPr>
          <w:i/>
          <w:iCs/>
          <w:lang w:val="es-419"/>
        </w:rPr>
        <w:t>squash</w:t>
      </w:r>
      <w:r w:rsidRPr="00B073D8">
        <w:rPr>
          <w:lang w:val="es-419"/>
        </w:rPr>
        <w:t xml:space="preserve"> o ráquetbol</w:t>
      </w:r>
    </w:p>
    <w:p w14:paraId="5795059C" w14:textId="2DCE4C7B" w:rsidR="00886E3E" w:rsidRPr="00B073D8" w:rsidRDefault="001827D6" w:rsidP="00B54E06">
      <w:pPr>
        <w:spacing w:after="0" w:line="240" w:lineRule="auto"/>
        <w:ind w:left="720"/>
        <w:rPr>
          <w:rFonts w:eastAsia="Calibri" w:cstheme="minorHAnsi"/>
          <w:lang w:val="es-419"/>
        </w:rPr>
      </w:pPr>
      <w:r w:rsidRPr="00B073D8">
        <w:rPr>
          <w:lang w:val="es-419"/>
        </w:rPr>
        <w:t>3</w:t>
      </w:r>
      <w:r w:rsidRPr="00B073D8">
        <w:rPr>
          <w:lang w:val="es-419"/>
        </w:rPr>
        <w:tab/>
        <w:t>Jugar al golf</w:t>
      </w:r>
    </w:p>
    <w:p w14:paraId="0B0527EA" w14:textId="228DB00A" w:rsidR="00886E3E" w:rsidRPr="00B073D8" w:rsidRDefault="001827D6" w:rsidP="00B54E06">
      <w:pPr>
        <w:spacing w:after="0" w:line="240" w:lineRule="auto"/>
        <w:ind w:left="720"/>
        <w:rPr>
          <w:rFonts w:eastAsia="Calibri" w:cstheme="minorHAnsi"/>
          <w:lang w:val="es-419"/>
        </w:rPr>
      </w:pPr>
      <w:r w:rsidRPr="00B073D8">
        <w:rPr>
          <w:lang w:val="es-419"/>
        </w:rPr>
        <w:t>4</w:t>
      </w:r>
      <w:r w:rsidRPr="00B073D8">
        <w:rPr>
          <w:lang w:val="es-419"/>
        </w:rPr>
        <w:tab/>
      </w:r>
      <w:r w:rsidR="00BC61A8" w:rsidRPr="00B073D8">
        <w:rPr>
          <w:lang w:val="es-419"/>
        </w:rPr>
        <w:t>Hacer v</w:t>
      </w:r>
      <w:r w:rsidRPr="00B073D8">
        <w:rPr>
          <w:lang w:val="es-419"/>
        </w:rPr>
        <w:t>ueltas de natación (largos de piscina)</w:t>
      </w:r>
    </w:p>
    <w:p w14:paraId="5FD8E13F" w14:textId="48DC44A6" w:rsidR="00886E3E" w:rsidRPr="00B073D8" w:rsidRDefault="001827D6" w:rsidP="00B54E06">
      <w:pPr>
        <w:spacing w:after="0" w:line="240" w:lineRule="auto"/>
        <w:ind w:left="720"/>
        <w:rPr>
          <w:rFonts w:eastAsia="Calibri" w:cstheme="minorHAnsi"/>
          <w:lang w:val="es-419"/>
        </w:rPr>
      </w:pPr>
      <w:r w:rsidRPr="00B073D8">
        <w:rPr>
          <w:lang w:val="es-419"/>
        </w:rPr>
        <w:t>5</w:t>
      </w:r>
      <w:r w:rsidRPr="00B073D8">
        <w:rPr>
          <w:lang w:val="es-419"/>
        </w:rPr>
        <w:tab/>
        <w:t xml:space="preserve">Montar en bicicleta (incluso una </w:t>
      </w:r>
      <w:r w:rsidR="0040527D" w:rsidRPr="00B073D8">
        <w:rPr>
          <w:lang w:val="es-419"/>
        </w:rPr>
        <w:t>bicicleta fija</w:t>
      </w:r>
      <w:r w:rsidRPr="00B073D8">
        <w:rPr>
          <w:lang w:val="es-419"/>
        </w:rPr>
        <w:t>)</w:t>
      </w:r>
    </w:p>
    <w:p w14:paraId="1E46124B" w14:textId="393058EA" w:rsidR="00886E3E" w:rsidRPr="00B073D8" w:rsidRDefault="001827D6" w:rsidP="00E03C99">
      <w:pPr>
        <w:spacing w:after="0" w:line="240" w:lineRule="auto"/>
        <w:ind w:left="1440" w:hanging="720"/>
        <w:rPr>
          <w:rFonts w:eastAsia="Calibri"/>
          <w:lang w:val="es-419"/>
        </w:rPr>
      </w:pPr>
      <w:r w:rsidRPr="00B073D8">
        <w:rPr>
          <w:lang w:val="es-419"/>
        </w:rPr>
        <w:t>6</w:t>
      </w:r>
      <w:r w:rsidRPr="00B073D8">
        <w:rPr>
          <w:lang w:val="es-419"/>
        </w:rPr>
        <w:tab/>
        <w:t>Ejercicios de fortalecimiento</w:t>
      </w:r>
      <w:r w:rsidR="00383378" w:rsidRPr="00B073D8">
        <w:rPr>
          <w:lang w:val="es-419"/>
        </w:rPr>
        <w:t>,</w:t>
      </w:r>
      <w:r w:rsidRPr="00B073D8">
        <w:rPr>
          <w:lang w:val="es-419"/>
        </w:rPr>
        <w:t xml:space="preserve"> como levantamiento de pesas, uso de máquinas de pesas o calistenia (como abdominales o lagartijas [flexión de brazos])</w:t>
      </w:r>
    </w:p>
    <w:p w14:paraId="01388A03" w14:textId="3C802F88" w:rsidR="00886E3E" w:rsidRPr="00B073D8" w:rsidRDefault="001827D6" w:rsidP="00B54E06">
      <w:pPr>
        <w:spacing w:after="0" w:line="240" w:lineRule="auto"/>
        <w:ind w:left="720"/>
        <w:rPr>
          <w:rFonts w:eastAsia="Calibri" w:cstheme="minorHAnsi"/>
          <w:lang w:val="es-419"/>
        </w:rPr>
      </w:pPr>
      <w:r w:rsidRPr="00B073D8">
        <w:rPr>
          <w:lang w:val="es-419"/>
        </w:rPr>
        <w:t>7</w:t>
      </w:r>
      <w:r w:rsidRPr="00B073D8">
        <w:rPr>
          <w:lang w:val="es-419"/>
        </w:rPr>
        <w:tab/>
        <w:t>Yoga, pilates o taichí</w:t>
      </w:r>
    </w:p>
    <w:p w14:paraId="7113427E" w14:textId="19FA9049" w:rsidR="00886E3E" w:rsidRPr="00B073D8" w:rsidRDefault="001827D6" w:rsidP="00B54E06">
      <w:pPr>
        <w:spacing w:after="0" w:line="240" w:lineRule="auto"/>
        <w:ind w:left="720"/>
        <w:rPr>
          <w:rFonts w:eastAsia="Calibri"/>
          <w:lang w:val="es-419"/>
        </w:rPr>
      </w:pPr>
      <w:r w:rsidRPr="00B073D8">
        <w:rPr>
          <w:lang w:val="es-419"/>
        </w:rPr>
        <w:t>8</w:t>
      </w:r>
      <w:r w:rsidRPr="00B073D8">
        <w:rPr>
          <w:lang w:val="es-419"/>
        </w:rPr>
        <w:tab/>
        <w:t>Artes marciales (como el karate o el yudo)</w:t>
      </w:r>
    </w:p>
    <w:p w14:paraId="0AEADED4" w14:textId="47AD07CF" w:rsidR="00886E3E" w:rsidRPr="00B073D8" w:rsidRDefault="001827D6" w:rsidP="00B54E06">
      <w:pPr>
        <w:spacing w:after="0" w:line="240" w:lineRule="auto"/>
        <w:ind w:left="720"/>
        <w:rPr>
          <w:rFonts w:eastAsia="Calibri" w:cstheme="minorHAnsi"/>
          <w:lang w:val="es-419"/>
        </w:rPr>
      </w:pPr>
      <w:r w:rsidRPr="00B073D8">
        <w:rPr>
          <w:lang w:val="es-419"/>
        </w:rPr>
        <w:t>9</w:t>
      </w:r>
      <w:r w:rsidRPr="00B073D8">
        <w:rPr>
          <w:lang w:val="es-419"/>
        </w:rPr>
        <w:tab/>
        <w:t>Danza</w:t>
      </w:r>
    </w:p>
    <w:p w14:paraId="6F731E30" w14:textId="1824E649" w:rsidR="00886E3E" w:rsidRPr="00B073D8" w:rsidRDefault="001827D6" w:rsidP="00B54E06">
      <w:pPr>
        <w:spacing w:after="0" w:line="240" w:lineRule="auto"/>
        <w:ind w:left="720"/>
        <w:rPr>
          <w:rFonts w:eastAsia="Calibri" w:cstheme="minorHAnsi"/>
          <w:lang w:val="es-419"/>
        </w:rPr>
      </w:pPr>
      <w:r w:rsidRPr="00B073D8">
        <w:rPr>
          <w:lang w:val="es-419"/>
        </w:rPr>
        <w:t>10</w:t>
      </w:r>
      <w:r w:rsidRPr="00B073D8">
        <w:rPr>
          <w:lang w:val="es-419"/>
        </w:rPr>
        <w:tab/>
        <w:t xml:space="preserve">Esquí alpino o </w:t>
      </w:r>
      <w:r w:rsidRPr="00B073D8">
        <w:rPr>
          <w:i/>
          <w:iCs/>
          <w:lang w:val="es-419"/>
        </w:rPr>
        <w:t>snowboarding</w:t>
      </w:r>
    </w:p>
    <w:p w14:paraId="2E5A19F7" w14:textId="069E0FDE" w:rsidR="00886E3E" w:rsidRPr="00B073D8" w:rsidRDefault="001827D6" w:rsidP="00B54E06">
      <w:pPr>
        <w:spacing w:after="0" w:line="240" w:lineRule="auto"/>
        <w:ind w:left="720"/>
        <w:rPr>
          <w:rFonts w:eastAsia="Calibri" w:cstheme="minorHAnsi"/>
          <w:lang w:val="es-419"/>
        </w:rPr>
      </w:pPr>
      <w:r w:rsidRPr="00B073D8">
        <w:rPr>
          <w:lang w:val="es-419"/>
        </w:rPr>
        <w:t>11</w:t>
      </w:r>
      <w:r w:rsidRPr="00B073D8">
        <w:rPr>
          <w:lang w:val="es-419"/>
        </w:rPr>
        <w:tab/>
        <w:t>Esquí de fondo</w:t>
      </w:r>
    </w:p>
    <w:p w14:paraId="51A2DC64" w14:textId="44F195C8" w:rsidR="00886E3E" w:rsidRPr="00B073D8" w:rsidRDefault="001827D6" w:rsidP="00B54E06">
      <w:pPr>
        <w:spacing w:after="0" w:line="240" w:lineRule="auto"/>
        <w:ind w:left="720"/>
        <w:rPr>
          <w:rFonts w:eastAsia="Calibri" w:cstheme="minorHAnsi"/>
          <w:lang w:val="es-419"/>
        </w:rPr>
      </w:pPr>
      <w:r w:rsidRPr="00B073D8">
        <w:rPr>
          <w:lang w:val="es-419"/>
        </w:rPr>
        <w:t>12</w:t>
      </w:r>
      <w:r w:rsidRPr="00B073D8">
        <w:rPr>
          <w:lang w:val="es-419"/>
        </w:rPr>
        <w:tab/>
        <w:t xml:space="preserve">Surfear o </w:t>
      </w:r>
      <w:r w:rsidRPr="00B073D8">
        <w:rPr>
          <w:i/>
          <w:iCs/>
          <w:lang w:val="es-419"/>
        </w:rPr>
        <w:t>bodyboarding</w:t>
      </w:r>
    </w:p>
    <w:p w14:paraId="6FEDC2FD" w14:textId="5A500535" w:rsidR="00886E3E" w:rsidRPr="00B073D8" w:rsidRDefault="001827D6" w:rsidP="00B54E06">
      <w:pPr>
        <w:spacing w:after="0" w:line="240" w:lineRule="auto"/>
        <w:ind w:left="720"/>
        <w:rPr>
          <w:rFonts w:eastAsiaTheme="minorEastAsia"/>
          <w:lang w:val="es-419"/>
        </w:rPr>
      </w:pPr>
      <w:r w:rsidRPr="00B073D8">
        <w:rPr>
          <w:lang w:val="es-419"/>
        </w:rPr>
        <w:t>13</w:t>
      </w:r>
      <w:r w:rsidRPr="00B073D8">
        <w:rPr>
          <w:lang w:val="es-419"/>
        </w:rPr>
        <w:tab/>
        <w:t>Entrenamiento en circuito de alta intensidad (como P90x® o CrossFit®)</w:t>
      </w:r>
    </w:p>
    <w:p w14:paraId="0F5E5BE0" w14:textId="0ED6C420" w:rsidR="00886E3E" w:rsidRPr="00B073D8" w:rsidRDefault="001827D6" w:rsidP="00B54E06">
      <w:pPr>
        <w:spacing w:after="0" w:line="240" w:lineRule="auto"/>
        <w:ind w:left="720"/>
        <w:rPr>
          <w:rFonts w:eastAsia="Calibri"/>
          <w:lang w:val="es-419"/>
        </w:rPr>
      </w:pPr>
      <w:r w:rsidRPr="00B073D8">
        <w:rPr>
          <w:lang w:val="es-419"/>
        </w:rPr>
        <w:t>55</w:t>
      </w:r>
      <w:r w:rsidRPr="00B073D8">
        <w:rPr>
          <w:lang w:val="es-419"/>
        </w:rPr>
        <w:tab/>
        <w:t>Otro ejercicio</w:t>
      </w:r>
    </w:p>
    <w:p w14:paraId="5577897A" w14:textId="15D0A932" w:rsidR="00886E3E" w:rsidRPr="00B073D8" w:rsidRDefault="1D4F8DD3" w:rsidP="1D4F8DD3">
      <w:pPr>
        <w:spacing w:before="60" w:after="0" w:line="240" w:lineRule="auto"/>
        <w:ind w:left="-20" w:right="-20" w:firstLine="720"/>
        <w:rPr>
          <w:rFonts w:ascii="Calibri" w:eastAsia="Calibri" w:hAnsi="Calibri" w:cs="Calibri"/>
          <w:b/>
          <w:bCs/>
          <w:lang w:val="es-419"/>
        </w:rPr>
      </w:pPr>
      <w:r w:rsidRPr="1D4F8DD3">
        <w:rPr>
          <w:lang w:val="es-419"/>
        </w:rPr>
        <w:t>88</w:t>
      </w:r>
      <w:r w:rsidR="00886E3E">
        <w:tab/>
      </w:r>
      <w:r w:rsidRPr="1D4F8DD3">
        <w:rPr>
          <w:b/>
          <w:bCs/>
          <w:lang w:val="es-419"/>
        </w:rPr>
        <w:t>No</w:t>
      </w:r>
      <w:r w:rsidRPr="1D4F8DD3">
        <w:rPr>
          <w:lang w:val="es-419"/>
        </w:rPr>
        <w:t xml:space="preserve"> he realizado ninguna de estas actividades </w:t>
      </w:r>
      <w:r w:rsidRPr="1D4F8DD3">
        <w:rPr>
          <w:rFonts w:ascii="Wingdings" w:eastAsia="Wingdings" w:hAnsi="Wingdings" w:cs="Wingdings"/>
          <w:lang w:val="es-419"/>
        </w:rPr>
        <w:t>à</w:t>
      </w:r>
      <w:r w:rsidRPr="1D4F8DD3">
        <w:rPr>
          <w:rFonts w:ascii="Calibri" w:eastAsia="Calibri" w:hAnsi="Calibri" w:cs="Calibri"/>
          <w:b/>
          <w:bCs/>
          <w:lang w:val="es-419"/>
        </w:rPr>
        <w:t xml:space="preserve"> GO TO SLEEP SECTION</w:t>
      </w:r>
    </w:p>
    <w:p w14:paraId="7F518C84" w14:textId="23834120" w:rsidR="00886E3E" w:rsidRPr="00B073D8" w:rsidRDefault="1D4F8DD3" w:rsidP="1D4F8DD3">
      <w:pPr>
        <w:spacing w:before="60" w:after="0" w:line="240" w:lineRule="auto"/>
        <w:ind w:left="-20" w:right="-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SLEEP SECTION</w:t>
      </w:r>
    </w:p>
    <w:p w14:paraId="449ECBC1" w14:textId="5E2BC8E3" w:rsidR="00886E3E" w:rsidRPr="00B073D8" w:rsidRDefault="1D4F8DD3" w:rsidP="1D4F8DD3">
      <w:pPr>
        <w:spacing w:before="60" w:after="0" w:line="240" w:lineRule="auto"/>
        <w:ind w:left="-20" w:right="-20"/>
        <w:rPr>
          <w:rFonts w:ascii="Calibri" w:eastAsia="Calibri" w:hAnsi="Calibri" w:cs="Calibri"/>
          <w:b/>
          <w:bCs/>
          <w:lang w:val="es-419"/>
        </w:rPr>
      </w:pPr>
      <w:r w:rsidRPr="1D4F8DD3">
        <w:rPr>
          <w:rFonts w:ascii="Calibri" w:eastAsia="Calibri" w:hAnsi="Calibri" w:cs="Calibri"/>
          <w:b/>
          <w:bCs/>
          <w:lang w:val="es-419"/>
        </w:rPr>
        <w:t>[DISPLAY IF EXEREC1= 0]</w:t>
      </w:r>
    </w:p>
    <w:p w14:paraId="3CACE762" w14:textId="77777777" w:rsidR="00886E3E" w:rsidRPr="00B073D8" w:rsidRDefault="75303805" w:rsidP="00840C12">
      <w:pPr>
        <w:pStyle w:val="ListParagraph"/>
        <w:numPr>
          <w:ilvl w:val="0"/>
          <w:numId w:val="132"/>
        </w:numPr>
        <w:spacing w:after="0" w:line="240" w:lineRule="auto"/>
        <w:rPr>
          <w:rFonts w:eastAsia="Calibri"/>
          <w:b/>
          <w:bCs/>
          <w:lang w:val="es-419"/>
        </w:rPr>
      </w:pPr>
      <w:r w:rsidRPr="75303805">
        <w:rPr>
          <w:lang w:val="es-419"/>
        </w:rPr>
        <w:t xml:space="preserve">[EXEREC2A] ¿En qué estación(es) del año </w:t>
      </w:r>
      <w:r w:rsidRPr="75303805">
        <w:rPr>
          <w:b/>
          <w:bCs/>
          <w:lang w:val="es-419"/>
        </w:rPr>
        <w:t>caminó o hizo senderismo como ejercicio</w:t>
      </w:r>
      <w:r w:rsidRPr="75303805">
        <w:rPr>
          <w:lang w:val="es-419"/>
        </w:rPr>
        <w:t>? Seleccione todas las opciones que correspondan.</w:t>
      </w:r>
    </w:p>
    <w:p w14:paraId="50357AE2" w14:textId="545EF59F" w:rsidR="00886E3E" w:rsidRPr="00B073D8" w:rsidRDefault="00840C12" w:rsidP="00840C12">
      <w:pPr>
        <w:spacing w:before="60" w:after="0" w:line="240" w:lineRule="auto"/>
        <w:ind w:left="720"/>
        <w:rPr>
          <w:rFonts w:eastAsia="Calibri" w:cstheme="minorHAnsi"/>
          <w:lang w:val="es-419"/>
        </w:rPr>
      </w:pPr>
      <w:r w:rsidRPr="00B073D8">
        <w:rPr>
          <w:lang w:val="es-419"/>
        </w:rPr>
        <w:t>0</w:t>
      </w:r>
      <w:r w:rsidRPr="00B073D8">
        <w:rPr>
          <w:lang w:val="es-419"/>
        </w:rPr>
        <w:tab/>
        <w:t>Invierno</w:t>
      </w:r>
    </w:p>
    <w:p w14:paraId="2EB8199A" w14:textId="10CFF660" w:rsidR="00886E3E" w:rsidRPr="00B073D8" w:rsidRDefault="00840C12" w:rsidP="00840C12">
      <w:pPr>
        <w:spacing w:after="0" w:line="240" w:lineRule="auto"/>
        <w:ind w:left="720"/>
        <w:rPr>
          <w:rFonts w:eastAsia="Calibri" w:cstheme="minorHAnsi"/>
          <w:lang w:val="es-419"/>
        </w:rPr>
      </w:pPr>
      <w:r w:rsidRPr="00B073D8">
        <w:rPr>
          <w:lang w:val="es-419"/>
        </w:rPr>
        <w:t>1</w:t>
      </w:r>
      <w:r w:rsidRPr="00B073D8">
        <w:rPr>
          <w:lang w:val="es-419"/>
        </w:rPr>
        <w:tab/>
        <w:t>Primavera</w:t>
      </w:r>
    </w:p>
    <w:p w14:paraId="67BAF931" w14:textId="3F662F01" w:rsidR="00886E3E" w:rsidRPr="00B073D8" w:rsidRDefault="00840C12" w:rsidP="00840C12">
      <w:pPr>
        <w:spacing w:after="0" w:line="240" w:lineRule="auto"/>
        <w:ind w:left="720"/>
        <w:rPr>
          <w:rFonts w:eastAsia="Calibri" w:cstheme="minorHAnsi"/>
          <w:lang w:val="es-419"/>
        </w:rPr>
      </w:pPr>
      <w:r w:rsidRPr="00B073D8">
        <w:rPr>
          <w:lang w:val="es-419"/>
        </w:rPr>
        <w:t>2</w:t>
      </w:r>
      <w:r w:rsidRPr="00B073D8">
        <w:rPr>
          <w:lang w:val="es-419"/>
        </w:rPr>
        <w:tab/>
        <w:t>Verano</w:t>
      </w:r>
    </w:p>
    <w:p w14:paraId="0AF6BB40" w14:textId="26DAF6A2" w:rsidR="00886E3E" w:rsidRPr="00B073D8" w:rsidRDefault="1D4F8DD3" w:rsidP="00840C12">
      <w:pPr>
        <w:spacing w:after="0" w:line="240" w:lineRule="auto"/>
        <w:ind w:left="720"/>
        <w:rPr>
          <w:rFonts w:eastAsia="Calibri" w:cstheme="minorHAnsi"/>
          <w:lang w:val="es-419"/>
        </w:rPr>
      </w:pPr>
      <w:r w:rsidRPr="1D4F8DD3">
        <w:rPr>
          <w:lang w:val="es-419"/>
        </w:rPr>
        <w:t>3</w:t>
      </w:r>
      <w:r w:rsidR="00840C12">
        <w:tab/>
      </w:r>
      <w:r w:rsidRPr="1D4F8DD3">
        <w:rPr>
          <w:lang w:val="es-419"/>
        </w:rPr>
        <w:t>Otoño</w:t>
      </w:r>
    </w:p>
    <w:p w14:paraId="371F965E" w14:textId="459F4E66" w:rsidR="00FA7E29" w:rsidRPr="00B073D8" w:rsidRDefault="1D4F8DD3" w:rsidP="1D4F8DD3">
      <w:pPr>
        <w:spacing w:before="60"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lastRenderedPageBreak/>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EXEREC3A</w:t>
      </w:r>
    </w:p>
    <w:p w14:paraId="5165ACAF" w14:textId="7752C7CD" w:rsidR="00FA7E29" w:rsidRPr="00B073D8" w:rsidRDefault="1D4F8DD3" w:rsidP="1D4F8DD3">
      <w:pPr>
        <w:spacing w:before="60" w:after="0" w:line="240" w:lineRule="auto"/>
        <w:ind w:left="-20" w:right="-20"/>
        <w:rPr>
          <w:rFonts w:ascii="Calibri" w:eastAsia="Calibri" w:hAnsi="Calibri" w:cs="Calibri"/>
          <w:b/>
          <w:bCs/>
          <w:lang w:val="es-419"/>
        </w:rPr>
      </w:pPr>
      <w:r w:rsidRPr="1D4F8DD3">
        <w:rPr>
          <w:rFonts w:ascii="Calibri" w:eastAsia="Calibri" w:hAnsi="Calibri" w:cs="Calibri"/>
          <w:b/>
          <w:bCs/>
          <w:lang w:val="es-419"/>
        </w:rPr>
        <w:t xml:space="preserve">[Piped text instructions for EXEREC3A: </w:t>
      </w:r>
    </w:p>
    <w:p w14:paraId="24E3AA98" w14:textId="08615AA7" w:rsidR="00FA7E29" w:rsidRPr="00B073D8" w:rsidRDefault="641FB069" w:rsidP="1D4F8DD3">
      <w:pPr>
        <w:spacing w:after="0" w:line="240" w:lineRule="auto"/>
        <w:ind w:left="-20" w:right="-20"/>
        <w:rPr>
          <w:rFonts w:ascii="Calibri" w:eastAsia="Calibri" w:hAnsi="Calibri" w:cs="Calibri"/>
          <w:b/>
          <w:bCs/>
          <w:lang w:val="es-419"/>
        </w:rPr>
      </w:pPr>
      <w:r w:rsidRPr="641FB069">
        <w:rPr>
          <w:rFonts w:ascii="Calibri" w:eastAsia="Calibri" w:hAnsi="Calibri" w:cs="Calibri"/>
          <w:b/>
          <w:bCs/>
          <w:lang w:val="es-419"/>
        </w:rPr>
        <w:t>IF 1 SEASON SELECTED IN EXEREC2A, FILL "la estación"</w:t>
      </w:r>
    </w:p>
    <w:p w14:paraId="30CF57B7" w14:textId="199A0A15" w:rsidR="00FA7E29" w:rsidRPr="00B073D8" w:rsidRDefault="641FB069" w:rsidP="1D4F8DD3">
      <w:pPr>
        <w:spacing w:after="0" w:line="240" w:lineRule="auto"/>
        <w:ind w:left="-20" w:right="-20"/>
        <w:rPr>
          <w:rFonts w:ascii="Calibri" w:eastAsia="Calibri" w:hAnsi="Calibri" w:cs="Calibri"/>
          <w:b/>
          <w:bCs/>
          <w:lang w:val="es-419"/>
        </w:rPr>
      </w:pPr>
      <w:r w:rsidRPr="641FB069">
        <w:rPr>
          <w:rFonts w:ascii="Calibri" w:eastAsia="Calibri" w:hAnsi="Calibri" w:cs="Calibri"/>
          <w:b/>
          <w:bCs/>
          <w:lang w:val="es-419"/>
        </w:rPr>
        <w:t>IF &gt;1 SEASON SELECTED IN EXEREC2A, FILL "las estaciónes"</w:t>
      </w:r>
    </w:p>
    <w:p w14:paraId="48CA24E5" w14:textId="267884AF" w:rsidR="1D4F8DD3" w:rsidRDefault="303A489D" w:rsidP="641FB069">
      <w:pPr>
        <w:spacing w:after="0" w:line="240" w:lineRule="auto"/>
        <w:rPr>
          <w:rFonts w:ascii="Calibri" w:eastAsia="Calibri" w:hAnsi="Calibri" w:cs="Calibri"/>
          <w:lang w:val="es-419"/>
        </w:rPr>
      </w:pPr>
      <w:r w:rsidRPr="303A489D">
        <w:rPr>
          <w:rFonts w:ascii="Calibri" w:eastAsia="Calibri" w:hAnsi="Calibri" w:cs="Calibri"/>
          <w:b/>
          <w:bCs/>
          <w:lang w:val="es-419"/>
        </w:rPr>
        <w:t>IF NO RESPONSE TO EXEREC2A, FILL "las estaciónes"]</w:t>
      </w:r>
    </w:p>
    <w:p w14:paraId="0CB95AD2" w14:textId="3C3F6F70" w:rsidR="303A489D" w:rsidRDefault="303A489D" w:rsidP="303A489D">
      <w:pPr>
        <w:spacing w:after="0" w:line="240" w:lineRule="auto"/>
        <w:rPr>
          <w:rFonts w:ascii="Calibri" w:eastAsia="Calibri" w:hAnsi="Calibri" w:cs="Calibri"/>
          <w:b/>
          <w:bCs/>
          <w:lang w:val="es-419"/>
        </w:rPr>
      </w:pPr>
    </w:p>
    <w:p w14:paraId="5354C490" w14:textId="557698BA" w:rsidR="00886E3E" w:rsidRPr="00B073D8" w:rsidRDefault="641FB069" w:rsidP="00DA2974">
      <w:pPr>
        <w:pStyle w:val="ListParagraph"/>
        <w:numPr>
          <w:ilvl w:val="0"/>
          <w:numId w:val="132"/>
        </w:numPr>
        <w:rPr>
          <w:rFonts w:eastAsia="Calibri"/>
          <w:b/>
          <w:bCs/>
          <w:lang w:val="es-419"/>
        </w:rPr>
      </w:pPr>
      <w:r w:rsidRPr="641FB069">
        <w:rPr>
          <w:lang w:val="es-419"/>
        </w:rPr>
        <w:t xml:space="preserve">[EXEREC3A] Durante [la estación/las estaciónes] de los </w:t>
      </w:r>
      <w:r w:rsidRPr="641FB069">
        <w:rPr>
          <w:b/>
          <w:bCs/>
          <w:lang w:val="es-419"/>
        </w:rPr>
        <w:t>últimos 12 meses</w:t>
      </w:r>
      <w:r w:rsidRPr="641FB069">
        <w:rPr>
          <w:lang w:val="es-419"/>
        </w:rPr>
        <w:t xml:space="preserve"> en que caminó o hizo senderismo como ejercicio, ¿aproximadamente con qué frecuencia realizó esta actividad?</w:t>
      </w:r>
    </w:p>
    <w:p w14:paraId="7605B10F" w14:textId="2204410B" w:rsidR="00886E3E" w:rsidRPr="00B073D8" w:rsidRDefault="0C2F7F32" w:rsidP="00DA2974">
      <w:pPr>
        <w:spacing w:after="0" w:line="240" w:lineRule="auto"/>
        <w:ind w:left="720"/>
        <w:rPr>
          <w:rFonts w:eastAsia="Calibri"/>
          <w:lang w:val="es-419"/>
        </w:rPr>
      </w:pPr>
      <w:r w:rsidRPr="00B073D8">
        <w:rPr>
          <w:lang w:val="es-419"/>
        </w:rPr>
        <w:t>0</w:t>
      </w:r>
      <w:r w:rsidRPr="00B073D8">
        <w:rPr>
          <w:lang w:val="es-419"/>
        </w:rPr>
        <w:tab/>
        <w:t>Una vez al mes o menos</w:t>
      </w:r>
    </w:p>
    <w:p w14:paraId="53668A1A" w14:textId="3C8D17C4" w:rsidR="00886E3E" w:rsidRPr="00B073D8" w:rsidRDefault="7A924FC6" w:rsidP="00E74C10">
      <w:pPr>
        <w:spacing w:after="0" w:line="240" w:lineRule="auto"/>
        <w:ind w:left="720"/>
        <w:rPr>
          <w:rFonts w:eastAsia="Calibri"/>
          <w:lang w:val="es-419"/>
        </w:rPr>
      </w:pPr>
      <w:r w:rsidRPr="00B073D8">
        <w:rPr>
          <w:lang w:val="es-419"/>
        </w:rPr>
        <w:t>1</w:t>
      </w:r>
      <w:r w:rsidRPr="00B073D8">
        <w:rPr>
          <w:lang w:val="es-419"/>
        </w:rPr>
        <w:tab/>
        <w:t>De 2 a 3 días al mes</w:t>
      </w:r>
    </w:p>
    <w:p w14:paraId="1FCCF8D0" w14:textId="1A6A0461" w:rsidR="00886E3E" w:rsidRPr="00B073D8" w:rsidRDefault="7A924FC6" w:rsidP="00E74C10">
      <w:pPr>
        <w:spacing w:after="0" w:line="240" w:lineRule="auto"/>
        <w:ind w:left="720"/>
        <w:rPr>
          <w:rFonts w:eastAsia="Calibri"/>
          <w:lang w:val="es-419"/>
        </w:rPr>
      </w:pPr>
      <w:r w:rsidRPr="00B073D8">
        <w:rPr>
          <w:lang w:val="es-419"/>
        </w:rPr>
        <w:t>2</w:t>
      </w:r>
      <w:r w:rsidRPr="00B073D8">
        <w:rPr>
          <w:lang w:val="es-419"/>
        </w:rPr>
        <w:tab/>
        <w:t>De 1 a 2 días por semana</w:t>
      </w:r>
    </w:p>
    <w:p w14:paraId="15721696" w14:textId="06009175" w:rsidR="00886E3E" w:rsidRPr="00B073D8" w:rsidRDefault="7A924FC6" w:rsidP="00E74C10">
      <w:pPr>
        <w:spacing w:after="0" w:line="240" w:lineRule="auto"/>
        <w:ind w:left="720"/>
        <w:rPr>
          <w:rFonts w:eastAsia="Calibri"/>
          <w:lang w:val="es-419"/>
        </w:rPr>
      </w:pPr>
      <w:r w:rsidRPr="00B073D8">
        <w:rPr>
          <w:lang w:val="es-419"/>
        </w:rPr>
        <w:t>3</w:t>
      </w:r>
      <w:r w:rsidRPr="00B073D8">
        <w:rPr>
          <w:lang w:val="es-419"/>
        </w:rPr>
        <w:tab/>
        <w:t>De 3 a 4 días por semana</w:t>
      </w:r>
    </w:p>
    <w:p w14:paraId="54D935DC" w14:textId="568FEC32" w:rsidR="00886E3E" w:rsidRPr="00B073D8" w:rsidRDefault="7A924FC6" w:rsidP="00E74C10">
      <w:pPr>
        <w:spacing w:after="0" w:line="240" w:lineRule="auto"/>
        <w:ind w:left="720"/>
        <w:rPr>
          <w:rFonts w:eastAsia="Calibri"/>
          <w:lang w:val="es-419"/>
        </w:rPr>
      </w:pPr>
      <w:r w:rsidRPr="00B073D8">
        <w:rPr>
          <w:lang w:val="es-419"/>
        </w:rPr>
        <w:t>4</w:t>
      </w:r>
      <w:r w:rsidRPr="00B073D8">
        <w:rPr>
          <w:lang w:val="es-419"/>
        </w:rPr>
        <w:tab/>
        <w:t>De 5 a 6 días por semana</w:t>
      </w:r>
    </w:p>
    <w:p w14:paraId="2BF409B2" w14:textId="22B69117" w:rsidR="00886E3E" w:rsidRPr="00B073D8" w:rsidRDefault="1D4F8DD3" w:rsidP="00E74C10">
      <w:pPr>
        <w:spacing w:after="0" w:line="240" w:lineRule="auto"/>
        <w:ind w:left="720"/>
        <w:rPr>
          <w:rFonts w:eastAsia="Calibri"/>
          <w:lang w:val="es-419"/>
        </w:rPr>
      </w:pPr>
      <w:r w:rsidRPr="1D4F8DD3">
        <w:rPr>
          <w:lang w:val="es-419"/>
        </w:rPr>
        <w:t>5</w:t>
      </w:r>
      <w:r w:rsidR="0C2F7F32">
        <w:tab/>
      </w:r>
      <w:r w:rsidRPr="1D4F8DD3">
        <w:rPr>
          <w:lang w:val="es-419"/>
        </w:rPr>
        <w:t>Todos los días</w:t>
      </w:r>
    </w:p>
    <w:p w14:paraId="6C6EC160" w14:textId="38329A49" w:rsidR="00886E3E" w:rsidRPr="00B073D8" w:rsidRDefault="1D4F8DD3" w:rsidP="1D4F8DD3">
      <w:pPr>
        <w:spacing w:before="60"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EXEREC4A</w:t>
      </w:r>
    </w:p>
    <w:p w14:paraId="39863236" w14:textId="61691F39" w:rsidR="00886E3E" w:rsidRPr="00B073D8" w:rsidRDefault="00886E3E" w:rsidP="1D4F8DD3">
      <w:pPr>
        <w:spacing w:before="60" w:after="0" w:line="240" w:lineRule="auto"/>
        <w:rPr>
          <w:rFonts w:eastAsia="Calibri"/>
          <w:lang w:val="es-419"/>
        </w:rPr>
      </w:pPr>
    </w:p>
    <w:p w14:paraId="6C4108DF" w14:textId="7131BE24" w:rsidR="00886E3E" w:rsidRPr="00B073D8" w:rsidRDefault="75303805" w:rsidP="00DA2974">
      <w:pPr>
        <w:pStyle w:val="ListParagraph"/>
        <w:numPr>
          <w:ilvl w:val="0"/>
          <w:numId w:val="132"/>
        </w:numPr>
        <w:spacing w:after="0" w:line="240" w:lineRule="auto"/>
        <w:rPr>
          <w:rFonts w:eastAsia="Calibri"/>
          <w:b/>
          <w:bCs/>
          <w:lang w:val="es-419"/>
        </w:rPr>
      </w:pPr>
      <w:r w:rsidRPr="75303805">
        <w:rPr>
          <w:lang w:val="es-419"/>
        </w:rPr>
        <w:t xml:space="preserve">[EXEREC4A] Los días en que caminó o hizo senderismo como ejercicio, ¿aproximadamente </w:t>
      </w:r>
      <w:r w:rsidRPr="75303805">
        <w:rPr>
          <w:b/>
          <w:bCs/>
          <w:lang w:val="es-419"/>
        </w:rPr>
        <w:t xml:space="preserve">cuánto tiempo </w:t>
      </w:r>
      <w:r w:rsidRPr="75303805">
        <w:rPr>
          <w:lang w:val="es-419"/>
        </w:rPr>
        <w:t xml:space="preserve">pasó </w:t>
      </w:r>
      <w:r w:rsidRPr="75303805">
        <w:rPr>
          <w:b/>
          <w:bCs/>
          <w:lang w:val="es-419"/>
        </w:rPr>
        <w:t>al día</w:t>
      </w:r>
      <w:r w:rsidRPr="75303805">
        <w:rPr>
          <w:lang w:val="es-419"/>
        </w:rPr>
        <w:t xml:space="preserve"> realizando esta actividad?</w:t>
      </w:r>
    </w:p>
    <w:p w14:paraId="15FE4940" w14:textId="72D5E992" w:rsidR="00886E3E" w:rsidRPr="00B073D8" w:rsidRDefault="0C2F7F32" w:rsidP="00DA2974">
      <w:pPr>
        <w:spacing w:before="240" w:after="0" w:line="240" w:lineRule="auto"/>
        <w:ind w:left="720"/>
        <w:rPr>
          <w:rFonts w:eastAsia="Calibri"/>
          <w:lang w:val="es-419"/>
        </w:rPr>
      </w:pPr>
      <w:r w:rsidRPr="00B073D8">
        <w:rPr>
          <w:lang w:val="es-419"/>
        </w:rPr>
        <w:t>0</w:t>
      </w:r>
      <w:r w:rsidRPr="00B073D8">
        <w:rPr>
          <w:lang w:val="es-419"/>
        </w:rPr>
        <w:tab/>
        <w:t>15 minutos o menos</w:t>
      </w:r>
    </w:p>
    <w:p w14:paraId="574CE800" w14:textId="2A52E878" w:rsidR="00886E3E" w:rsidRPr="00B073D8" w:rsidRDefault="0C2F7F32" w:rsidP="00E74C10">
      <w:pPr>
        <w:spacing w:after="0" w:line="240" w:lineRule="auto"/>
        <w:ind w:left="720"/>
        <w:rPr>
          <w:rFonts w:eastAsia="Calibri"/>
          <w:lang w:val="es-419"/>
        </w:rPr>
      </w:pPr>
      <w:r w:rsidRPr="00B073D8">
        <w:rPr>
          <w:lang w:val="es-419"/>
        </w:rPr>
        <w:t>1</w:t>
      </w:r>
      <w:r w:rsidRPr="00B073D8">
        <w:rPr>
          <w:lang w:val="es-419"/>
        </w:rPr>
        <w:tab/>
        <w:t>De 16 a 30 minutos</w:t>
      </w:r>
    </w:p>
    <w:p w14:paraId="3C6D3A57" w14:textId="5418E889" w:rsidR="00886E3E" w:rsidRPr="00B073D8" w:rsidRDefault="0C2F7F32" w:rsidP="00E74C10">
      <w:pPr>
        <w:spacing w:after="0" w:line="240" w:lineRule="auto"/>
        <w:ind w:left="720"/>
        <w:rPr>
          <w:rFonts w:eastAsia="Calibri"/>
          <w:lang w:val="es-419"/>
        </w:rPr>
      </w:pPr>
      <w:r w:rsidRPr="00B073D8">
        <w:rPr>
          <w:lang w:val="es-419"/>
        </w:rPr>
        <w:t>2</w:t>
      </w:r>
      <w:r w:rsidRPr="00B073D8">
        <w:rPr>
          <w:lang w:val="es-419"/>
        </w:rPr>
        <w:tab/>
        <w:t>De 31 a 44 minutos</w:t>
      </w:r>
    </w:p>
    <w:p w14:paraId="4563FC7D" w14:textId="19E59D6F" w:rsidR="00886E3E" w:rsidRPr="00B073D8" w:rsidRDefault="0C2F7F32" w:rsidP="00E74C10">
      <w:pPr>
        <w:spacing w:after="0" w:line="240" w:lineRule="auto"/>
        <w:ind w:left="720"/>
        <w:rPr>
          <w:rFonts w:eastAsia="Calibri"/>
          <w:lang w:val="es-419"/>
        </w:rPr>
      </w:pPr>
      <w:r w:rsidRPr="00B073D8">
        <w:rPr>
          <w:lang w:val="es-419"/>
        </w:rPr>
        <w:t>3</w:t>
      </w:r>
      <w:r w:rsidRPr="00B073D8">
        <w:rPr>
          <w:lang w:val="es-419"/>
        </w:rPr>
        <w:tab/>
        <w:t>De 45 a 59 minutos</w:t>
      </w:r>
    </w:p>
    <w:p w14:paraId="27DA1BEE" w14:textId="18BC2F5E" w:rsidR="00886E3E" w:rsidRPr="00B073D8" w:rsidRDefault="7A924FC6" w:rsidP="00E74C10">
      <w:pPr>
        <w:spacing w:after="0" w:line="240" w:lineRule="auto"/>
        <w:ind w:left="720"/>
        <w:rPr>
          <w:lang w:val="es-419"/>
        </w:rPr>
      </w:pPr>
      <w:r w:rsidRPr="00B073D8">
        <w:rPr>
          <w:lang w:val="es-419"/>
        </w:rPr>
        <w:t>4</w:t>
      </w:r>
      <w:r w:rsidRPr="00B073D8">
        <w:rPr>
          <w:lang w:val="es-419"/>
        </w:rPr>
        <w:tab/>
        <w:t>1 hora</w:t>
      </w:r>
    </w:p>
    <w:p w14:paraId="756E4F1A" w14:textId="33BF950E" w:rsidR="00886E3E" w:rsidRPr="00B073D8" w:rsidRDefault="7A924FC6" w:rsidP="00E74C10">
      <w:pPr>
        <w:spacing w:after="0" w:line="240" w:lineRule="auto"/>
        <w:ind w:left="720"/>
        <w:rPr>
          <w:rFonts w:eastAsia="Calibri"/>
          <w:lang w:val="es-419"/>
        </w:rPr>
      </w:pPr>
      <w:r w:rsidRPr="00B073D8">
        <w:rPr>
          <w:lang w:val="es-419"/>
        </w:rPr>
        <w:t>5</w:t>
      </w:r>
      <w:r w:rsidRPr="00B073D8">
        <w:rPr>
          <w:lang w:val="es-419"/>
        </w:rPr>
        <w:tab/>
        <w:t>2 horas</w:t>
      </w:r>
    </w:p>
    <w:p w14:paraId="23DD89E4" w14:textId="1EC5270E" w:rsidR="00886E3E" w:rsidRPr="00B073D8" w:rsidRDefault="1D4F8DD3" w:rsidP="00E74C10">
      <w:pPr>
        <w:spacing w:after="0" w:line="240" w:lineRule="auto"/>
        <w:ind w:left="720"/>
        <w:rPr>
          <w:rFonts w:eastAsia="Calibri"/>
          <w:lang w:val="es-419"/>
        </w:rPr>
      </w:pPr>
      <w:r w:rsidRPr="1D4F8DD3">
        <w:rPr>
          <w:lang w:val="es-419"/>
        </w:rPr>
        <w:t>6</w:t>
      </w:r>
      <w:r w:rsidR="0C2F7F32">
        <w:tab/>
      </w:r>
      <w:r w:rsidRPr="1D4F8DD3">
        <w:rPr>
          <w:lang w:val="es-419"/>
        </w:rPr>
        <w:t>3 horas o más</w:t>
      </w:r>
    </w:p>
    <w:p w14:paraId="167537B8" w14:textId="3C78AB1A" w:rsidR="00886E3E" w:rsidRPr="00B073D8" w:rsidRDefault="641FB069" w:rsidP="1D4F8DD3">
      <w:pPr>
        <w:spacing w:before="60" w:after="0" w:line="240" w:lineRule="auto"/>
        <w:ind w:left="-20" w:right="-20" w:firstLine="720"/>
        <w:rPr>
          <w:rFonts w:ascii="Calibri" w:eastAsia="Calibri" w:hAnsi="Calibri" w:cs="Calibri"/>
          <w:b/>
          <w:bCs/>
          <w:i/>
          <w:iCs/>
          <w:lang w:val="es-419"/>
        </w:rPr>
      </w:pPr>
      <w:r w:rsidRPr="641FB069">
        <w:rPr>
          <w:rFonts w:ascii="Calibri" w:eastAsia="Calibri" w:hAnsi="Calibri" w:cs="Calibri"/>
          <w:i/>
          <w:iCs/>
          <w:lang w:val="es-419"/>
        </w:rPr>
        <w:t xml:space="preserve">NO RESPONSE </w:t>
      </w:r>
      <w:r w:rsidRPr="641FB069">
        <w:rPr>
          <w:rFonts w:ascii="Wingdings" w:eastAsia="Wingdings" w:hAnsi="Wingdings" w:cs="Wingdings"/>
          <w:lang w:val="es-419"/>
        </w:rPr>
        <w:t>à</w:t>
      </w:r>
      <w:r w:rsidRPr="641FB069">
        <w:rPr>
          <w:rFonts w:ascii="Calibri" w:eastAsia="Calibri" w:hAnsi="Calibri" w:cs="Calibri"/>
          <w:b/>
          <w:bCs/>
          <w:i/>
          <w:iCs/>
          <w:lang w:val="es-419"/>
        </w:rPr>
        <w:t xml:space="preserve"> GO TO EXEREC2B</w:t>
      </w:r>
    </w:p>
    <w:p w14:paraId="07527D33" w14:textId="0CA057C0" w:rsidR="641FB069" w:rsidRDefault="641FB069" w:rsidP="641FB069">
      <w:pPr>
        <w:spacing w:before="60" w:after="0" w:line="240" w:lineRule="auto"/>
        <w:ind w:left="-20" w:right="-20"/>
        <w:rPr>
          <w:rFonts w:ascii="Calibri" w:eastAsia="Calibri" w:hAnsi="Calibri" w:cs="Calibri"/>
          <w:b/>
          <w:bCs/>
          <w:lang w:val="es-419"/>
        </w:rPr>
      </w:pPr>
    </w:p>
    <w:p w14:paraId="146802AF" w14:textId="4AD98D05" w:rsidR="00886E3E" w:rsidRPr="00B073D8" w:rsidRDefault="1D4F8DD3" w:rsidP="1D4F8DD3">
      <w:pPr>
        <w:spacing w:before="60" w:after="0" w:line="240" w:lineRule="auto"/>
        <w:ind w:left="-20" w:right="-20"/>
        <w:rPr>
          <w:rFonts w:ascii="Calibri" w:eastAsia="Calibri" w:hAnsi="Calibri" w:cs="Calibri"/>
          <w:b/>
          <w:bCs/>
          <w:lang w:val="es-419"/>
        </w:rPr>
      </w:pPr>
      <w:r w:rsidRPr="1D4F8DD3">
        <w:rPr>
          <w:rFonts w:ascii="Calibri" w:eastAsia="Calibri" w:hAnsi="Calibri" w:cs="Calibri"/>
          <w:b/>
          <w:bCs/>
          <w:lang w:val="es-419"/>
        </w:rPr>
        <w:t>[DISPLAY IF EXEREC1= 1]</w:t>
      </w:r>
    </w:p>
    <w:p w14:paraId="753B9CEF" w14:textId="77777777" w:rsidR="00886E3E" w:rsidRPr="00B073D8" w:rsidRDefault="75303805" w:rsidP="00917966">
      <w:pPr>
        <w:pStyle w:val="ListParagraph"/>
        <w:numPr>
          <w:ilvl w:val="0"/>
          <w:numId w:val="132"/>
        </w:numPr>
        <w:spacing w:after="0" w:line="240" w:lineRule="auto"/>
        <w:rPr>
          <w:rFonts w:eastAsia="Calibri"/>
          <w:b/>
          <w:bCs/>
          <w:lang w:val="es-419"/>
        </w:rPr>
      </w:pPr>
      <w:r w:rsidRPr="75303805">
        <w:rPr>
          <w:lang w:val="es-419"/>
        </w:rPr>
        <w:t xml:space="preserve">[EXEREC2B] ¿En qué estación(es) del año </w:t>
      </w:r>
      <w:r w:rsidRPr="75303805">
        <w:rPr>
          <w:b/>
          <w:bCs/>
          <w:lang w:val="es-419"/>
        </w:rPr>
        <w:t>trotó o corrió</w:t>
      </w:r>
      <w:r w:rsidRPr="75303805">
        <w:rPr>
          <w:lang w:val="es-419"/>
        </w:rPr>
        <w:t>? Seleccione todas las opciones que correspondan.</w:t>
      </w:r>
    </w:p>
    <w:p w14:paraId="29A00E24" w14:textId="77777777" w:rsidR="00864A74" w:rsidRPr="00B073D8" w:rsidRDefault="00864A74" w:rsidP="00864A74">
      <w:pPr>
        <w:spacing w:before="60" w:after="0" w:line="240" w:lineRule="auto"/>
        <w:ind w:left="720"/>
        <w:rPr>
          <w:rFonts w:eastAsia="Calibri" w:cstheme="minorHAnsi"/>
          <w:lang w:val="es-419"/>
        </w:rPr>
      </w:pPr>
      <w:r w:rsidRPr="00B073D8">
        <w:rPr>
          <w:lang w:val="es-419"/>
        </w:rPr>
        <w:t>0</w:t>
      </w:r>
      <w:r w:rsidRPr="00B073D8">
        <w:rPr>
          <w:lang w:val="es-419"/>
        </w:rPr>
        <w:tab/>
        <w:t>Invierno</w:t>
      </w:r>
    </w:p>
    <w:p w14:paraId="7C4B38E4" w14:textId="77777777" w:rsidR="00864A74" w:rsidRPr="00B073D8" w:rsidRDefault="00864A74" w:rsidP="00864A74">
      <w:pPr>
        <w:spacing w:after="0" w:line="240" w:lineRule="auto"/>
        <w:ind w:left="720"/>
        <w:rPr>
          <w:rFonts w:eastAsia="Calibri" w:cstheme="minorHAnsi"/>
          <w:lang w:val="es-419"/>
        </w:rPr>
      </w:pPr>
      <w:r w:rsidRPr="00B073D8">
        <w:rPr>
          <w:lang w:val="es-419"/>
        </w:rPr>
        <w:t>1</w:t>
      </w:r>
      <w:r w:rsidRPr="00B073D8">
        <w:rPr>
          <w:lang w:val="es-419"/>
        </w:rPr>
        <w:tab/>
        <w:t>Primavera</w:t>
      </w:r>
    </w:p>
    <w:p w14:paraId="6CD27D69" w14:textId="77777777" w:rsidR="00864A74" w:rsidRPr="00B073D8" w:rsidRDefault="00864A74" w:rsidP="00864A74">
      <w:pPr>
        <w:spacing w:after="0" w:line="240" w:lineRule="auto"/>
        <w:ind w:left="720"/>
        <w:rPr>
          <w:rFonts w:eastAsia="Calibri" w:cstheme="minorHAnsi"/>
          <w:lang w:val="es-419"/>
        </w:rPr>
      </w:pPr>
      <w:r w:rsidRPr="00B073D8">
        <w:rPr>
          <w:lang w:val="es-419"/>
        </w:rPr>
        <w:t>2</w:t>
      </w:r>
      <w:r w:rsidRPr="00B073D8">
        <w:rPr>
          <w:lang w:val="es-419"/>
        </w:rPr>
        <w:tab/>
        <w:t>Verano</w:t>
      </w:r>
    </w:p>
    <w:p w14:paraId="62220547" w14:textId="77777777" w:rsidR="00864A74" w:rsidRPr="00B073D8" w:rsidRDefault="1D4F8DD3" w:rsidP="00864A74">
      <w:pPr>
        <w:spacing w:after="0" w:line="240" w:lineRule="auto"/>
        <w:ind w:left="720"/>
        <w:rPr>
          <w:rFonts w:eastAsia="Calibri" w:cstheme="minorHAnsi"/>
          <w:lang w:val="es-419"/>
        </w:rPr>
      </w:pPr>
      <w:r w:rsidRPr="1D4F8DD3">
        <w:rPr>
          <w:lang w:val="es-419"/>
        </w:rPr>
        <w:t>3</w:t>
      </w:r>
      <w:r w:rsidR="00864A74">
        <w:tab/>
      </w:r>
      <w:r w:rsidRPr="1D4F8DD3">
        <w:rPr>
          <w:lang w:val="es-419"/>
        </w:rPr>
        <w:t>Otoño</w:t>
      </w:r>
    </w:p>
    <w:p w14:paraId="6956F0A6" w14:textId="3A24AEFD" w:rsidR="00FA7E29" w:rsidRPr="00B073D8" w:rsidRDefault="1D4F8DD3" w:rsidP="1D4F8DD3">
      <w:pPr>
        <w:spacing w:before="60"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EXEREC3B</w:t>
      </w:r>
    </w:p>
    <w:p w14:paraId="150ABEE4" w14:textId="1D68796D" w:rsidR="00FA7E29" w:rsidRPr="00B073D8" w:rsidRDefault="641FB069" w:rsidP="1D4F8DD3">
      <w:pPr>
        <w:spacing w:before="60" w:after="0" w:line="240" w:lineRule="auto"/>
        <w:ind w:left="-20" w:right="-20"/>
        <w:rPr>
          <w:rFonts w:ascii="Calibri" w:eastAsia="Calibri" w:hAnsi="Calibri" w:cs="Calibri"/>
          <w:lang w:val="es-419"/>
        </w:rPr>
      </w:pPr>
      <w:r w:rsidRPr="641FB069">
        <w:rPr>
          <w:rFonts w:ascii="Calibri" w:eastAsia="Calibri" w:hAnsi="Calibri" w:cs="Calibri"/>
          <w:lang w:val="es-419"/>
        </w:rPr>
        <w:t xml:space="preserve"> </w:t>
      </w:r>
    </w:p>
    <w:p w14:paraId="4F0CD545" w14:textId="388E1492" w:rsidR="641FB069" w:rsidRDefault="641FB069" w:rsidP="641FB069">
      <w:pPr>
        <w:spacing w:before="60" w:after="0" w:line="240" w:lineRule="auto"/>
        <w:ind w:left="-20" w:right="-20"/>
        <w:rPr>
          <w:rFonts w:ascii="Calibri" w:eastAsia="Calibri" w:hAnsi="Calibri" w:cs="Calibri"/>
          <w:b/>
          <w:bCs/>
          <w:lang w:val="es-419"/>
        </w:rPr>
      </w:pPr>
      <w:r w:rsidRPr="641FB069">
        <w:rPr>
          <w:rFonts w:ascii="Calibri" w:eastAsia="Calibri" w:hAnsi="Calibri" w:cs="Calibri"/>
          <w:b/>
          <w:bCs/>
          <w:lang w:val="es-419"/>
        </w:rPr>
        <w:t xml:space="preserve">[Piped text instructions for EXEREC3B: </w:t>
      </w:r>
    </w:p>
    <w:p w14:paraId="2477DDD3" w14:textId="1B2DE4B9" w:rsidR="641FB069" w:rsidRDefault="641FB069" w:rsidP="641FB069">
      <w:pPr>
        <w:spacing w:after="0" w:line="240" w:lineRule="auto"/>
        <w:ind w:left="-20" w:right="-20"/>
        <w:rPr>
          <w:rFonts w:ascii="Calibri" w:eastAsia="Calibri" w:hAnsi="Calibri" w:cs="Calibri"/>
          <w:b/>
          <w:bCs/>
          <w:lang w:val="es-419"/>
        </w:rPr>
      </w:pPr>
      <w:r w:rsidRPr="641FB069">
        <w:rPr>
          <w:rFonts w:ascii="Calibri" w:eastAsia="Calibri" w:hAnsi="Calibri" w:cs="Calibri"/>
          <w:b/>
          <w:bCs/>
          <w:lang w:val="es-419"/>
        </w:rPr>
        <w:t>IF 1 SEASON SELECTED IN EXEREC2B, FILL "la estación"</w:t>
      </w:r>
    </w:p>
    <w:p w14:paraId="42629C20" w14:textId="42B7774C" w:rsidR="641FB069" w:rsidRDefault="641FB069" w:rsidP="641FB069">
      <w:pPr>
        <w:spacing w:after="0" w:line="240" w:lineRule="auto"/>
        <w:ind w:left="-20" w:right="-20"/>
        <w:rPr>
          <w:rFonts w:ascii="Calibri" w:eastAsia="Calibri" w:hAnsi="Calibri" w:cs="Calibri"/>
          <w:b/>
          <w:bCs/>
          <w:lang w:val="es-419"/>
        </w:rPr>
      </w:pPr>
      <w:r w:rsidRPr="641FB069">
        <w:rPr>
          <w:rFonts w:ascii="Calibri" w:eastAsia="Calibri" w:hAnsi="Calibri" w:cs="Calibri"/>
          <w:b/>
          <w:bCs/>
          <w:lang w:val="es-419"/>
        </w:rPr>
        <w:t>IF &gt;1 SEASON SELECTED IN EXEREC2B, FILL "las estaciónes"</w:t>
      </w:r>
    </w:p>
    <w:p w14:paraId="5021002C" w14:textId="6E0A3778" w:rsidR="641FB069" w:rsidRDefault="303A489D" w:rsidP="641FB069">
      <w:pPr>
        <w:spacing w:after="0" w:line="240" w:lineRule="auto"/>
        <w:rPr>
          <w:rFonts w:ascii="Calibri" w:eastAsia="Calibri" w:hAnsi="Calibri" w:cs="Calibri"/>
          <w:lang w:val="es-419"/>
        </w:rPr>
      </w:pPr>
      <w:r w:rsidRPr="303A489D">
        <w:rPr>
          <w:rFonts w:ascii="Calibri" w:eastAsia="Calibri" w:hAnsi="Calibri" w:cs="Calibri"/>
          <w:b/>
          <w:bCs/>
          <w:lang w:val="es-419"/>
        </w:rPr>
        <w:t>IF NO RESPONSE TO EXEREC2B, FILL "las estaciónes"]</w:t>
      </w:r>
    </w:p>
    <w:p w14:paraId="717C8B18" w14:textId="4E5FADE5" w:rsidR="303A489D" w:rsidRDefault="303A489D" w:rsidP="303A489D">
      <w:pPr>
        <w:spacing w:after="0" w:line="240" w:lineRule="auto"/>
        <w:rPr>
          <w:rFonts w:ascii="Calibri" w:eastAsia="Calibri" w:hAnsi="Calibri" w:cs="Calibri"/>
          <w:b/>
          <w:bCs/>
          <w:lang w:val="es-419"/>
        </w:rPr>
      </w:pPr>
    </w:p>
    <w:p w14:paraId="49CA3665" w14:textId="1C22810A" w:rsidR="0C2F7F32" w:rsidRPr="00B073D8" w:rsidRDefault="566F1DA5" w:rsidP="75303805">
      <w:pPr>
        <w:pStyle w:val="ListParagraph"/>
        <w:numPr>
          <w:ilvl w:val="0"/>
          <w:numId w:val="132"/>
        </w:numPr>
        <w:spacing w:after="0" w:line="240" w:lineRule="auto"/>
        <w:rPr>
          <w:rFonts w:eastAsiaTheme="minorEastAsia"/>
          <w:b/>
          <w:bCs/>
          <w:lang w:val="es-419"/>
        </w:rPr>
      </w:pPr>
      <w:r w:rsidRPr="566F1DA5">
        <w:rPr>
          <w:lang w:val="es-419"/>
        </w:rPr>
        <w:t xml:space="preserve">[EXEREC3B] Durante [la estación/las estaciónes] de los </w:t>
      </w:r>
      <w:r w:rsidRPr="566F1DA5">
        <w:rPr>
          <w:b/>
          <w:bCs/>
          <w:lang w:val="es-419"/>
        </w:rPr>
        <w:t>últimos 12 meses</w:t>
      </w:r>
      <w:r w:rsidRPr="566F1DA5">
        <w:rPr>
          <w:lang w:val="es-419"/>
        </w:rPr>
        <w:t xml:space="preserve"> en que trotó o corrió, ¿aproximadamente con qué frecuencia realizó esta actividad?</w:t>
      </w:r>
    </w:p>
    <w:p w14:paraId="1D8F73F5" w14:textId="2204410B" w:rsidR="0C2F7F32" w:rsidRPr="00B073D8" w:rsidRDefault="0C2F7F32" w:rsidP="00551E5E">
      <w:pPr>
        <w:spacing w:before="240" w:after="0" w:line="240" w:lineRule="auto"/>
        <w:ind w:left="720"/>
        <w:rPr>
          <w:rFonts w:eastAsia="Calibri"/>
          <w:lang w:val="es-419"/>
        </w:rPr>
      </w:pPr>
      <w:r w:rsidRPr="00B073D8">
        <w:rPr>
          <w:lang w:val="es-419"/>
        </w:rPr>
        <w:lastRenderedPageBreak/>
        <w:t>0</w:t>
      </w:r>
      <w:r w:rsidRPr="00B073D8">
        <w:rPr>
          <w:lang w:val="es-419"/>
        </w:rPr>
        <w:tab/>
        <w:t>Una vez al mes o menos</w:t>
      </w:r>
    </w:p>
    <w:p w14:paraId="4E7C8F30" w14:textId="278A369B" w:rsidR="0C2F7F32" w:rsidRPr="00B073D8" w:rsidRDefault="7A924FC6" w:rsidP="00E74C10">
      <w:pPr>
        <w:spacing w:after="0" w:line="240" w:lineRule="auto"/>
        <w:ind w:left="720"/>
        <w:rPr>
          <w:rFonts w:eastAsia="Calibri"/>
          <w:lang w:val="es-419"/>
        </w:rPr>
      </w:pPr>
      <w:r w:rsidRPr="00B073D8">
        <w:rPr>
          <w:lang w:val="es-419"/>
        </w:rPr>
        <w:t>1</w:t>
      </w:r>
      <w:r w:rsidRPr="00B073D8">
        <w:rPr>
          <w:lang w:val="es-419"/>
        </w:rPr>
        <w:tab/>
        <w:t>De 2 a 3 días al mes</w:t>
      </w:r>
    </w:p>
    <w:p w14:paraId="3F638C0F" w14:textId="15FAEF8C" w:rsidR="0C2F7F32" w:rsidRPr="00B073D8" w:rsidRDefault="7A924FC6" w:rsidP="00E74C10">
      <w:pPr>
        <w:spacing w:after="0" w:line="240" w:lineRule="auto"/>
        <w:ind w:left="720"/>
        <w:rPr>
          <w:rFonts w:eastAsia="Calibri"/>
          <w:lang w:val="es-419"/>
        </w:rPr>
      </w:pPr>
      <w:r w:rsidRPr="00B073D8">
        <w:rPr>
          <w:lang w:val="es-419"/>
        </w:rPr>
        <w:t>2</w:t>
      </w:r>
      <w:r w:rsidRPr="00B073D8">
        <w:rPr>
          <w:lang w:val="es-419"/>
        </w:rPr>
        <w:tab/>
        <w:t>De 1 a 2 días por semana</w:t>
      </w:r>
    </w:p>
    <w:p w14:paraId="53C7D202" w14:textId="4988E110" w:rsidR="0C2F7F32" w:rsidRPr="00B073D8" w:rsidRDefault="7A924FC6" w:rsidP="00E74C10">
      <w:pPr>
        <w:spacing w:after="0" w:line="240" w:lineRule="auto"/>
        <w:ind w:left="720"/>
        <w:rPr>
          <w:rFonts w:eastAsia="Calibri"/>
          <w:lang w:val="es-419"/>
        </w:rPr>
      </w:pPr>
      <w:r w:rsidRPr="00B073D8">
        <w:rPr>
          <w:lang w:val="es-419"/>
        </w:rPr>
        <w:t>3</w:t>
      </w:r>
      <w:r w:rsidRPr="00B073D8">
        <w:rPr>
          <w:lang w:val="es-419"/>
        </w:rPr>
        <w:tab/>
        <w:t>De 3 a 4 días por semana</w:t>
      </w:r>
    </w:p>
    <w:p w14:paraId="70BDE04D" w14:textId="57A15B51" w:rsidR="0C2F7F32" w:rsidRPr="00B073D8" w:rsidRDefault="7A924FC6" w:rsidP="00E74C10">
      <w:pPr>
        <w:spacing w:after="0" w:line="240" w:lineRule="auto"/>
        <w:ind w:left="720"/>
        <w:rPr>
          <w:rFonts w:eastAsia="Calibri"/>
          <w:lang w:val="es-419"/>
        </w:rPr>
      </w:pPr>
      <w:r w:rsidRPr="00B073D8">
        <w:rPr>
          <w:lang w:val="es-419"/>
        </w:rPr>
        <w:t>4</w:t>
      </w:r>
      <w:r w:rsidRPr="00B073D8">
        <w:rPr>
          <w:lang w:val="es-419"/>
        </w:rPr>
        <w:tab/>
        <w:t>De 5 a 6 días por semana</w:t>
      </w:r>
    </w:p>
    <w:p w14:paraId="48B51233" w14:textId="147AA15E" w:rsidR="0C2F7F32" w:rsidRPr="00B073D8" w:rsidRDefault="1D4F8DD3" w:rsidP="00551E5E">
      <w:pPr>
        <w:spacing w:line="240" w:lineRule="auto"/>
        <w:ind w:left="720"/>
        <w:rPr>
          <w:rFonts w:eastAsia="Calibri"/>
          <w:lang w:val="es-419"/>
        </w:rPr>
      </w:pPr>
      <w:r w:rsidRPr="1D4F8DD3">
        <w:rPr>
          <w:lang w:val="es-419"/>
        </w:rPr>
        <w:t>5</w:t>
      </w:r>
      <w:r w:rsidR="0C2F7F32">
        <w:tab/>
      </w:r>
      <w:r w:rsidRPr="1D4F8DD3">
        <w:rPr>
          <w:lang w:val="es-419"/>
        </w:rPr>
        <w:t>Todos los días</w:t>
      </w:r>
    </w:p>
    <w:p w14:paraId="68C2C43B" w14:textId="7A54122A" w:rsidR="00886E3E" w:rsidRPr="00B073D8" w:rsidRDefault="1D4F8DD3" w:rsidP="1D4F8DD3">
      <w:pPr>
        <w:spacing w:after="0" w:line="240" w:lineRule="auto"/>
        <w:ind w:firstLine="720"/>
        <w:rPr>
          <w:rFonts w:ascii="Calibri" w:eastAsia="Calibri" w:hAnsi="Calibri" w:cs="Calibri"/>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EXEREC4B</w:t>
      </w:r>
    </w:p>
    <w:p w14:paraId="3AC28139" w14:textId="348E1B8E" w:rsidR="1D4F8DD3" w:rsidRDefault="1D4F8DD3" w:rsidP="1D4F8DD3">
      <w:pPr>
        <w:spacing w:after="0" w:line="240" w:lineRule="auto"/>
        <w:ind w:firstLine="720"/>
        <w:rPr>
          <w:rFonts w:ascii="Calibri" w:eastAsia="Calibri" w:hAnsi="Calibri" w:cs="Calibri"/>
          <w:b/>
          <w:bCs/>
          <w:i/>
          <w:iCs/>
          <w:lang w:val="es-419"/>
        </w:rPr>
      </w:pPr>
    </w:p>
    <w:p w14:paraId="64F1A38A" w14:textId="39D1BA90" w:rsidR="0C2F7F32" w:rsidRPr="00B073D8" w:rsidRDefault="75303805" w:rsidP="00551E5E">
      <w:pPr>
        <w:pStyle w:val="ListParagraph"/>
        <w:numPr>
          <w:ilvl w:val="0"/>
          <w:numId w:val="132"/>
        </w:numPr>
        <w:spacing w:after="0" w:line="240" w:lineRule="auto"/>
        <w:rPr>
          <w:rFonts w:eastAsia="Calibri"/>
          <w:b/>
          <w:bCs/>
          <w:lang w:val="es-419"/>
        </w:rPr>
      </w:pPr>
      <w:r w:rsidRPr="75303805">
        <w:rPr>
          <w:lang w:val="es-419"/>
        </w:rPr>
        <w:t xml:space="preserve">[EXEREC4B] Los días en que trotó o corrió, ¿aproximadamente </w:t>
      </w:r>
      <w:r w:rsidRPr="75303805">
        <w:rPr>
          <w:b/>
          <w:bCs/>
          <w:lang w:val="es-419"/>
        </w:rPr>
        <w:t xml:space="preserve">cuánto tiempo </w:t>
      </w:r>
      <w:r w:rsidRPr="75303805">
        <w:rPr>
          <w:lang w:val="es-419"/>
        </w:rPr>
        <w:t xml:space="preserve">pasó </w:t>
      </w:r>
      <w:r w:rsidRPr="75303805">
        <w:rPr>
          <w:b/>
          <w:bCs/>
          <w:lang w:val="es-419"/>
        </w:rPr>
        <w:t>al día</w:t>
      </w:r>
      <w:r w:rsidRPr="75303805">
        <w:rPr>
          <w:lang w:val="es-419"/>
        </w:rPr>
        <w:t xml:space="preserve"> realizando esta actividad?</w:t>
      </w:r>
    </w:p>
    <w:p w14:paraId="43311168" w14:textId="72D5E992" w:rsidR="0C2F7F32" w:rsidRPr="00B073D8" w:rsidRDefault="0C2F7F32" w:rsidP="000A5E68">
      <w:pPr>
        <w:spacing w:before="240" w:after="0" w:line="240" w:lineRule="auto"/>
        <w:ind w:left="720"/>
        <w:rPr>
          <w:rFonts w:eastAsia="Calibri"/>
          <w:lang w:val="es-419"/>
        </w:rPr>
      </w:pPr>
      <w:r w:rsidRPr="00B073D8">
        <w:rPr>
          <w:lang w:val="es-419"/>
        </w:rPr>
        <w:t>0</w:t>
      </w:r>
      <w:r w:rsidRPr="00B073D8">
        <w:rPr>
          <w:lang w:val="es-419"/>
        </w:rPr>
        <w:tab/>
        <w:t>15 minutos o menos</w:t>
      </w:r>
    </w:p>
    <w:p w14:paraId="4D2A1539" w14:textId="2A52E878" w:rsidR="0C2F7F32" w:rsidRPr="00B073D8" w:rsidRDefault="0C2F7F32" w:rsidP="00E74C10">
      <w:pPr>
        <w:spacing w:after="0" w:line="240" w:lineRule="auto"/>
        <w:ind w:left="720"/>
        <w:rPr>
          <w:rFonts w:eastAsia="Calibri"/>
          <w:lang w:val="es-419"/>
        </w:rPr>
      </w:pPr>
      <w:r w:rsidRPr="00B073D8">
        <w:rPr>
          <w:lang w:val="es-419"/>
        </w:rPr>
        <w:t>1</w:t>
      </w:r>
      <w:r w:rsidRPr="00B073D8">
        <w:rPr>
          <w:lang w:val="es-419"/>
        </w:rPr>
        <w:tab/>
        <w:t>De 16 a 30 minutos</w:t>
      </w:r>
    </w:p>
    <w:p w14:paraId="21D75BDE" w14:textId="5418E889" w:rsidR="0C2F7F32" w:rsidRPr="00B073D8" w:rsidRDefault="0C2F7F32" w:rsidP="00E74C10">
      <w:pPr>
        <w:spacing w:after="0" w:line="240" w:lineRule="auto"/>
        <w:ind w:left="720"/>
        <w:rPr>
          <w:rFonts w:eastAsia="Calibri"/>
          <w:lang w:val="es-419"/>
        </w:rPr>
      </w:pPr>
      <w:r w:rsidRPr="00B073D8">
        <w:rPr>
          <w:lang w:val="es-419"/>
        </w:rPr>
        <w:t>2</w:t>
      </w:r>
      <w:r w:rsidRPr="00B073D8">
        <w:rPr>
          <w:lang w:val="es-419"/>
        </w:rPr>
        <w:tab/>
        <w:t>De 31 a 44 minutos</w:t>
      </w:r>
    </w:p>
    <w:p w14:paraId="7151234A" w14:textId="19E59D6F" w:rsidR="0C2F7F32" w:rsidRPr="00B073D8" w:rsidRDefault="0C2F7F32" w:rsidP="00E74C10">
      <w:pPr>
        <w:spacing w:after="0" w:line="240" w:lineRule="auto"/>
        <w:ind w:left="720"/>
        <w:rPr>
          <w:rFonts w:eastAsia="Calibri"/>
          <w:lang w:val="es-419"/>
        </w:rPr>
      </w:pPr>
      <w:r w:rsidRPr="00B073D8">
        <w:rPr>
          <w:lang w:val="es-419"/>
        </w:rPr>
        <w:t>3</w:t>
      </w:r>
      <w:r w:rsidRPr="00B073D8">
        <w:rPr>
          <w:lang w:val="es-419"/>
        </w:rPr>
        <w:tab/>
        <w:t>De 45 a 59 minutos</w:t>
      </w:r>
    </w:p>
    <w:p w14:paraId="58114DA8" w14:textId="38FEECB9" w:rsidR="0C2F7F32" w:rsidRPr="00B073D8" w:rsidRDefault="7A924FC6" w:rsidP="00E74C10">
      <w:pPr>
        <w:spacing w:after="0" w:line="240" w:lineRule="auto"/>
        <w:ind w:left="720"/>
        <w:rPr>
          <w:lang w:val="es-419"/>
        </w:rPr>
      </w:pPr>
      <w:r w:rsidRPr="00B073D8">
        <w:rPr>
          <w:lang w:val="es-419"/>
        </w:rPr>
        <w:t>4</w:t>
      </w:r>
      <w:r w:rsidRPr="00B073D8">
        <w:rPr>
          <w:lang w:val="es-419"/>
        </w:rPr>
        <w:tab/>
        <w:t>1 hora</w:t>
      </w:r>
    </w:p>
    <w:p w14:paraId="7D37C704" w14:textId="0119F42C" w:rsidR="0C2F7F32" w:rsidRPr="00B073D8" w:rsidRDefault="7A924FC6" w:rsidP="00E74C10">
      <w:pPr>
        <w:spacing w:after="0" w:line="240" w:lineRule="auto"/>
        <w:ind w:left="720"/>
        <w:rPr>
          <w:rFonts w:eastAsia="Calibri"/>
          <w:lang w:val="es-419"/>
        </w:rPr>
      </w:pPr>
      <w:r w:rsidRPr="00B073D8">
        <w:rPr>
          <w:lang w:val="es-419"/>
        </w:rPr>
        <w:t>5</w:t>
      </w:r>
      <w:r w:rsidRPr="00B073D8">
        <w:rPr>
          <w:lang w:val="es-419"/>
        </w:rPr>
        <w:tab/>
        <w:t>2 horas</w:t>
      </w:r>
    </w:p>
    <w:p w14:paraId="4E6AC0A4" w14:textId="44BF4E03" w:rsidR="0C2F7F32" w:rsidRPr="00B073D8" w:rsidRDefault="1D4F8DD3" w:rsidP="00E74C10">
      <w:pPr>
        <w:spacing w:after="0" w:line="240" w:lineRule="auto"/>
        <w:ind w:left="720"/>
        <w:rPr>
          <w:rFonts w:eastAsia="Calibri"/>
          <w:lang w:val="es-419"/>
        </w:rPr>
      </w:pPr>
      <w:r w:rsidRPr="1D4F8DD3">
        <w:rPr>
          <w:lang w:val="es-419"/>
        </w:rPr>
        <w:t>6</w:t>
      </w:r>
      <w:r w:rsidR="0C2F7F32">
        <w:tab/>
      </w:r>
      <w:r w:rsidRPr="1D4F8DD3">
        <w:rPr>
          <w:lang w:val="es-419"/>
        </w:rPr>
        <w:t>3 horas o más</w:t>
      </w:r>
    </w:p>
    <w:p w14:paraId="07B39328" w14:textId="0DB943F6" w:rsidR="00886E3E" w:rsidRPr="00B073D8" w:rsidRDefault="75303805" w:rsidP="1D4F8DD3">
      <w:pPr>
        <w:spacing w:before="60" w:after="0" w:line="240" w:lineRule="auto"/>
        <w:ind w:left="-20" w:right="-20" w:firstLine="720"/>
        <w:rPr>
          <w:rFonts w:ascii="Calibri" w:eastAsia="Calibri" w:hAnsi="Calibri" w:cs="Calibri"/>
          <w:b/>
          <w:bCs/>
          <w:i/>
          <w:iCs/>
          <w:lang w:val="es-419"/>
        </w:rPr>
      </w:pPr>
      <w:r w:rsidRPr="75303805">
        <w:rPr>
          <w:rFonts w:ascii="Calibri" w:eastAsia="Calibri" w:hAnsi="Calibri" w:cs="Calibri"/>
          <w:i/>
          <w:iCs/>
          <w:lang w:val="es-419"/>
        </w:rPr>
        <w:t xml:space="preserve">NO RESPONSE </w:t>
      </w:r>
      <w:r w:rsidRPr="75303805">
        <w:rPr>
          <w:rFonts w:ascii="Wingdings" w:eastAsia="Wingdings" w:hAnsi="Wingdings" w:cs="Wingdings"/>
          <w:lang w:val="es-419"/>
        </w:rPr>
        <w:t>à</w:t>
      </w:r>
      <w:r w:rsidRPr="75303805">
        <w:rPr>
          <w:rFonts w:ascii="Calibri" w:eastAsia="Calibri" w:hAnsi="Calibri" w:cs="Calibri"/>
          <w:b/>
          <w:bCs/>
          <w:i/>
          <w:iCs/>
          <w:lang w:val="es-419"/>
        </w:rPr>
        <w:t xml:space="preserve"> GO TO EXEREC2C</w:t>
      </w:r>
    </w:p>
    <w:p w14:paraId="18AAB127" w14:textId="627199BB" w:rsidR="75303805" w:rsidRDefault="75303805" w:rsidP="75303805">
      <w:pPr>
        <w:spacing w:before="60" w:after="0" w:line="240" w:lineRule="auto"/>
        <w:ind w:left="-20" w:right="-20"/>
        <w:rPr>
          <w:rFonts w:ascii="Calibri" w:eastAsia="Calibri" w:hAnsi="Calibri" w:cs="Calibri"/>
          <w:b/>
          <w:bCs/>
          <w:lang w:val="es-419"/>
        </w:rPr>
      </w:pPr>
    </w:p>
    <w:p w14:paraId="77C5788D" w14:textId="62744536" w:rsidR="00886E3E" w:rsidRPr="00B073D8" w:rsidRDefault="1D4F8DD3" w:rsidP="1D4F8DD3">
      <w:pPr>
        <w:spacing w:before="60" w:after="0" w:line="240" w:lineRule="auto"/>
        <w:ind w:left="-20" w:right="-20"/>
        <w:rPr>
          <w:rFonts w:ascii="Calibri" w:eastAsia="Calibri" w:hAnsi="Calibri" w:cs="Calibri"/>
          <w:b/>
          <w:bCs/>
          <w:lang w:val="es-419"/>
        </w:rPr>
      </w:pPr>
      <w:r w:rsidRPr="1D4F8DD3">
        <w:rPr>
          <w:rFonts w:ascii="Calibri" w:eastAsia="Calibri" w:hAnsi="Calibri" w:cs="Calibri"/>
          <w:b/>
          <w:bCs/>
          <w:lang w:val="es-419"/>
        </w:rPr>
        <w:t>[DISPLAY IF EXEREC1= 2]</w:t>
      </w:r>
    </w:p>
    <w:p w14:paraId="6DAEA62A" w14:textId="77777777" w:rsidR="00886E3E" w:rsidRPr="00B073D8" w:rsidRDefault="75303805" w:rsidP="00303938">
      <w:pPr>
        <w:pStyle w:val="ListParagraph"/>
        <w:numPr>
          <w:ilvl w:val="0"/>
          <w:numId w:val="132"/>
        </w:numPr>
        <w:spacing w:after="0" w:line="240" w:lineRule="auto"/>
        <w:rPr>
          <w:rFonts w:eastAsia="Calibri"/>
          <w:b/>
          <w:bCs/>
          <w:lang w:val="es-419"/>
        </w:rPr>
      </w:pPr>
      <w:r w:rsidRPr="75303805">
        <w:rPr>
          <w:lang w:val="es-419"/>
        </w:rPr>
        <w:t xml:space="preserve">[EXEREC2C] ¿En qué estación(es) del año </w:t>
      </w:r>
      <w:r w:rsidRPr="75303805">
        <w:rPr>
          <w:b/>
          <w:bCs/>
          <w:lang w:val="es-419"/>
        </w:rPr>
        <w:t xml:space="preserve">jugó al tenis, </w:t>
      </w:r>
      <w:r w:rsidRPr="75303805">
        <w:rPr>
          <w:b/>
          <w:bCs/>
          <w:i/>
          <w:iCs/>
          <w:lang w:val="es-419"/>
        </w:rPr>
        <w:t>squash</w:t>
      </w:r>
      <w:r w:rsidRPr="75303805">
        <w:rPr>
          <w:b/>
          <w:bCs/>
          <w:lang w:val="es-419"/>
        </w:rPr>
        <w:t xml:space="preserve"> o ráquetbol</w:t>
      </w:r>
      <w:r w:rsidRPr="75303805">
        <w:rPr>
          <w:lang w:val="es-419"/>
        </w:rPr>
        <w:t>? Seleccione todas las opciones que correspondan.</w:t>
      </w:r>
    </w:p>
    <w:p w14:paraId="65750174" w14:textId="77777777" w:rsidR="00B7726C" w:rsidRPr="00B073D8" w:rsidRDefault="00B7726C" w:rsidP="00B7726C">
      <w:pPr>
        <w:spacing w:before="60" w:after="0" w:line="240" w:lineRule="auto"/>
        <w:ind w:left="720"/>
        <w:rPr>
          <w:rFonts w:eastAsia="Calibri" w:cstheme="minorHAnsi"/>
          <w:lang w:val="es-419"/>
        </w:rPr>
      </w:pPr>
      <w:r w:rsidRPr="00B073D8">
        <w:rPr>
          <w:lang w:val="es-419"/>
        </w:rPr>
        <w:t>0</w:t>
      </w:r>
      <w:r w:rsidRPr="00B073D8">
        <w:rPr>
          <w:lang w:val="es-419"/>
        </w:rPr>
        <w:tab/>
        <w:t>Invierno</w:t>
      </w:r>
    </w:p>
    <w:p w14:paraId="54C5BC32" w14:textId="77777777" w:rsidR="00B7726C" w:rsidRPr="00B073D8" w:rsidRDefault="00B7726C" w:rsidP="00B7726C">
      <w:pPr>
        <w:spacing w:after="0" w:line="240" w:lineRule="auto"/>
        <w:ind w:left="720"/>
        <w:rPr>
          <w:rFonts w:eastAsia="Calibri" w:cstheme="minorHAnsi"/>
          <w:lang w:val="es-419"/>
        </w:rPr>
      </w:pPr>
      <w:r w:rsidRPr="00B073D8">
        <w:rPr>
          <w:lang w:val="es-419"/>
        </w:rPr>
        <w:t>1</w:t>
      </w:r>
      <w:r w:rsidRPr="00B073D8">
        <w:rPr>
          <w:lang w:val="es-419"/>
        </w:rPr>
        <w:tab/>
        <w:t>Primavera</w:t>
      </w:r>
    </w:p>
    <w:p w14:paraId="40D1AA13" w14:textId="77777777" w:rsidR="00B7726C" w:rsidRPr="00B073D8" w:rsidRDefault="00B7726C" w:rsidP="00B7726C">
      <w:pPr>
        <w:spacing w:after="0" w:line="240" w:lineRule="auto"/>
        <w:ind w:left="720"/>
        <w:rPr>
          <w:rFonts w:eastAsia="Calibri" w:cstheme="minorHAnsi"/>
          <w:lang w:val="es-419"/>
        </w:rPr>
      </w:pPr>
      <w:r w:rsidRPr="00B073D8">
        <w:rPr>
          <w:lang w:val="es-419"/>
        </w:rPr>
        <w:t>2</w:t>
      </w:r>
      <w:r w:rsidRPr="00B073D8">
        <w:rPr>
          <w:lang w:val="es-419"/>
        </w:rPr>
        <w:tab/>
        <w:t>Verano</w:t>
      </w:r>
    </w:p>
    <w:p w14:paraId="4676618F" w14:textId="77777777" w:rsidR="00B7726C" w:rsidRPr="00B073D8" w:rsidRDefault="1D4F8DD3" w:rsidP="00B7726C">
      <w:pPr>
        <w:spacing w:after="0" w:line="240" w:lineRule="auto"/>
        <w:ind w:left="720"/>
        <w:rPr>
          <w:rFonts w:eastAsia="Calibri" w:cstheme="minorHAnsi"/>
          <w:lang w:val="es-419"/>
        </w:rPr>
      </w:pPr>
      <w:r w:rsidRPr="1D4F8DD3">
        <w:rPr>
          <w:lang w:val="es-419"/>
        </w:rPr>
        <w:t>3</w:t>
      </w:r>
      <w:r w:rsidR="00B7726C">
        <w:tab/>
      </w:r>
      <w:r w:rsidRPr="1D4F8DD3">
        <w:rPr>
          <w:lang w:val="es-419"/>
        </w:rPr>
        <w:t>Otoño</w:t>
      </w:r>
    </w:p>
    <w:p w14:paraId="0C34B23D" w14:textId="20096F0B" w:rsidR="00886E3E" w:rsidRPr="00B073D8" w:rsidRDefault="1D4F8DD3" w:rsidP="1D4F8DD3">
      <w:pPr>
        <w:spacing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EXEREC3C</w:t>
      </w:r>
    </w:p>
    <w:p w14:paraId="024D1D45" w14:textId="22937489" w:rsidR="00886E3E" w:rsidRPr="00B073D8" w:rsidRDefault="641FB069" w:rsidP="1D4F8DD3">
      <w:pPr>
        <w:spacing w:after="0" w:line="240" w:lineRule="auto"/>
        <w:ind w:left="-20" w:right="-20"/>
        <w:rPr>
          <w:rFonts w:ascii="Calibri" w:eastAsia="Calibri" w:hAnsi="Calibri" w:cs="Calibri"/>
          <w:b/>
          <w:bCs/>
          <w:lang w:val="es-419"/>
        </w:rPr>
      </w:pPr>
      <w:r w:rsidRPr="641FB069">
        <w:rPr>
          <w:rFonts w:ascii="Calibri" w:eastAsia="Calibri" w:hAnsi="Calibri" w:cs="Calibri"/>
          <w:b/>
          <w:bCs/>
          <w:lang w:val="es-419"/>
        </w:rPr>
        <w:t xml:space="preserve"> </w:t>
      </w:r>
    </w:p>
    <w:p w14:paraId="3253262E" w14:textId="53CC45DB" w:rsidR="641FB069" w:rsidRDefault="641FB069" w:rsidP="641FB069">
      <w:pPr>
        <w:spacing w:before="60" w:after="0" w:line="240" w:lineRule="auto"/>
        <w:ind w:left="-20" w:right="-20"/>
        <w:rPr>
          <w:rFonts w:ascii="Calibri" w:eastAsia="Calibri" w:hAnsi="Calibri" w:cs="Calibri"/>
          <w:b/>
          <w:bCs/>
          <w:lang w:val="es-419"/>
        </w:rPr>
      </w:pPr>
      <w:r w:rsidRPr="641FB069">
        <w:rPr>
          <w:rFonts w:ascii="Calibri" w:eastAsia="Calibri" w:hAnsi="Calibri" w:cs="Calibri"/>
          <w:b/>
          <w:bCs/>
          <w:lang w:val="es-419"/>
        </w:rPr>
        <w:t xml:space="preserve">[Piped text instructions for EXEREC3C: </w:t>
      </w:r>
    </w:p>
    <w:p w14:paraId="53E4E3EC" w14:textId="7B134EE6" w:rsidR="641FB069" w:rsidRDefault="641FB069" w:rsidP="641FB069">
      <w:pPr>
        <w:spacing w:after="0" w:line="240" w:lineRule="auto"/>
        <w:ind w:left="-20" w:right="-20"/>
        <w:rPr>
          <w:rFonts w:ascii="Calibri" w:eastAsia="Calibri" w:hAnsi="Calibri" w:cs="Calibri"/>
          <w:b/>
          <w:bCs/>
          <w:lang w:val="es-419"/>
        </w:rPr>
      </w:pPr>
      <w:r w:rsidRPr="641FB069">
        <w:rPr>
          <w:rFonts w:ascii="Calibri" w:eastAsia="Calibri" w:hAnsi="Calibri" w:cs="Calibri"/>
          <w:b/>
          <w:bCs/>
          <w:lang w:val="es-419"/>
        </w:rPr>
        <w:t>IF 1 SEASON SELECTED IN EXEREC2C, FILL "la estación"</w:t>
      </w:r>
    </w:p>
    <w:p w14:paraId="18B636A5" w14:textId="2BCE921C" w:rsidR="641FB069" w:rsidRDefault="641FB069" w:rsidP="641FB069">
      <w:pPr>
        <w:spacing w:after="0" w:line="240" w:lineRule="auto"/>
        <w:ind w:left="-20" w:right="-20"/>
        <w:rPr>
          <w:rFonts w:ascii="Calibri" w:eastAsia="Calibri" w:hAnsi="Calibri" w:cs="Calibri"/>
          <w:b/>
          <w:bCs/>
          <w:lang w:val="es-419"/>
        </w:rPr>
      </w:pPr>
      <w:r w:rsidRPr="641FB069">
        <w:rPr>
          <w:rFonts w:ascii="Calibri" w:eastAsia="Calibri" w:hAnsi="Calibri" w:cs="Calibri"/>
          <w:b/>
          <w:bCs/>
          <w:lang w:val="es-419"/>
        </w:rPr>
        <w:t>IF &gt;1 SEASON SELECTED IN EXEREC2C, FILL "las estaciónes"</w:t>
      </w:r>
    </w:p>
    <w:p w14:paraId="466B1B0E" w14:textId="0E40D120" w:rsidR="641FB069" w:rsidRDefault="303A489D" w:rsidP="641FB069">
      <w:pPr>
        <w:spacing w:after="0" w:line="240" w:lineRule="auto"/>
        <w:rPr>
          <w:rFonts w:ascii="Calibri" w:eastAsia="Calibri" w:hAnsi="Calibri" w:cs="Calibri"/>
          <w:lang w:val="es-419"/>
        </w:rPr>
      </w:pPr>
      <w:r w:rsidRPr="303A489D">
        <w:rPr>
          <w:rFonts w:ascii="Calibri" w:eastAsia="Calibri" w:hAnsi="Calibri" w:cs="Calibri"/>
          <w:b/>
          <w:bCs/>
          <w:lang w:val="es-419"/>
        </w:rPr>
        <w:t>IF NO RESPONSE TO EXEREC2C, FILL "las estaciónes"]</w:t>
      </w:r>
    </w:p>
    <w:p w14:paraId="5A609BF9" w14:textId="6BAC7571" w:rsidR="303A489D" w:rsidRDefault="303A489D" w:rsidP="303A489D">
      <w:pPr>
        <w:spacing w:after="0" w:line="240" w:lineRule="auto"/>
        <w:rPr>
          <w:rFonts w:ascii="Calibri" w:eastAsia="Calibri" w:hAnsi="Calibri" w:cs="Calibri"/>
          <w:b/>
          <w:bCs/>
          <w:lang w:val="es-419"/>
        </w:rPr>
      </w:pPr>
    </w:p>
    <w:p w14:paraId="45A8C3F5" w14:textId="10D3DAEF" w:rsidR="0C2F7F32" w:rsidRPr="00B073D8" w:rsidRDefault="566F1DA5" w:rsidP="00210F4B">
      <w:pPr>
        <w:pStyle w:val="ListParagraph"/>
        <w:numPr>
          <w:ilvl w:val="0"/>
          <w:numId w:val="132"/>
        </w:numPr>
        <w:spacing w:after="0" w:line="240" w:lineRule="auto"/>
        <w:rPr>
          <w:rFonts w:eastAsia="Calibri"/>
          <w:b/>
          <w:bCs/>
          <w:lang w:val="es-419"/>
        </w:rPr>
      </w:pPr>
      <w:r w:rsidRPr="566F1DA5">
        <w:rPr>
          <w:lang w:val="es-419"/>
        </w:rPr>
        <w:t xml:space="preserve">[EXEREC3C] Durante [la estación/las estaciónes] de los </w:t>
      </w:r>
      <w:r w:rsidRPr="566F1DA5">
        <w:rPr>
          <w:b/>
          <w:bCs/>
          <w:lang w:val="es-419"/>
        </w:rPr>
        <w:t>últimos 12 meses</w:t>
      </w:r>
      <w:r w:rsidRPr="566F1DA5">
        <w:rPr>
          <w:lang w:val="es-419"/>
        </w:rPr>
        <w:t xml:space="preserve"> en que jugó al tenis, </w:t>
      </w:r>
      <w:r w:rsidRPr="566F1DA5">
        <w:rPr>
          <w:i/>
          <w:iCs/>
          <w:lang w:val="es-419"/>
        </w:rPr>
        <w:t>squash</w:t>
      </w:r>
      <w:r w:rsidRPr="566F1DA5">
        <w:rPr>
          <w:lang w:val="es-419"/>
        </w:rPr>
        <w:t xml:space="preserve"> o ráquetbol, ¿aproximadamente con qué frecuencia realizó esta actividad?</w:t>
      </w:r>
    </w:p>
    <w:p w14:paraId="3B29C32E" w14:textId="2204410B" w:rsidR="0C2F7F32" w:rsidRPr="00B073D8" w:rsidRDefault="0C2F7F32" w:rsidP="00210F4B">
      <w:pPr>
        <w:spacing w:before="240" w:after="0" w:line="240" w:lineRule="auto"/>
        <w:ind w:left="720"/>
        <w:rPr>
          <w:rFonts w:eastAsia="Calibri"/>
          <w:lang w:val="es-419"/>
        </w:rPr>
      </w:pPr>
      <w:r w:rsidRPr="00B073D8">
        <w:rPr>
          <w:lang w:val="es-419"/>
        </w:rPr>
        <w:t>0</w:t>
      </w:r>
      <w:r w:rsidRPr="00B073D8">
        <w:rPr>
          <w:lang w:val="es-419"/>
        </w:rPr>
        <w:tab/>
        <w:t>Una vez al mes o menos</w:t>
      </w:r>
    </w:p>
    <w:p w14:paraId="61DEAB87" w14:textId="035E67CA" w:rsidR="0C2F7F32" w:rsidRPr="00B073D8" w:rsidRDefault="7A924FC6" w:rsidP="00E74C10">
      <w:pPr>
        <w:spacing w:after="0" w:line="240" w:lineRule="auto"/>
        <w:ind w:left="720"/>
        <w:rPr>
          <w:rFonts w:eastAsia="Calibri"/>
          <w:lang w:val="es-419"/>
        </w:rPr>
      </w:pPr>
      <w:r w:rsidRPr="00B073D8">
        <w:rPr>
          <w:lang w:val="es-419"/>
        </w:rPr>
        <w:t>1</w:t>
      </w:r>
      <w:r w:rsidRPr="00B073D8">
        <w:rPr>
          <w:lang w:val="es-419"/>
        </w:rPr>
        <w:tab/>
        <w:t>De 2 a 3 días al mes</w:t>
      </w:r>
    </w:p>
    <w:p w14:paraId="1D3553E8" w14:textId="1EFBA21C" w:rsidR="0C2F7F32" w:rsidRPr="00B073D8" w:rsidRDefault="7A924FC6" w:rsidP="00E74C10">
      <w:pPr>
        <w:spacing w:after="0" w:line="240" w:lineRule="auto"/>
        <w:ind w:left="720"/>
        <w:rPr>
          <w:rFonts w:eastAsia="Calibri"/>
          <w:lang w:val="es-419"/>
        </w:rPr>
      </w:pPr>
      <w:r w:rsidRPr="00B073D8">
        <w:rPr>
          <w:lang w:val="es-419"/>
        </w:rPr>
        <w:t>2</w:t>
      </w:r>
      <w:r w:rsidRPr="00B073D8">
        <w:rPr>
          <w:lang w:val="es-419"/>
        </w:rPr>
        <w:tab/>
        <w:t>De 1 a 2 días por semana</w:t>
      </w:r>
    </w:p>
    <w:p w14:paraId="638C6ACF" w14:textId="423D7FE6" w:rsidR="0C2F7F32" w:rsidRPr="00B073D8" w:rsidRDefault="7A924FC6" w:rsidP="00E74C10">
      <w:pPr>
        <w:spacing w:after="0" w:line="240" w:lineRule="auto"/>
        <w:ind w:left="720"/>
        <w:rPr>
          <w:rFonts w:eastAsia="Calibri"/>
          <w:lang w:val="es-419"/>
        </w:rPr>
      </w:pPr>
      <w:r w:rsidRPr="00B073D8">
        <w:rPr>
          <w:lang w:val="es-419"/>
        </w:rPr>
        <w:t>3</w:t>
      </w:r>
      <w:r w:rsidRPr="00B073D8">
        <w:rPr>
          <w:lang w:val="es-419"/>
        </w:rPr>
        <w:tab/>
        <w:t>De 3 a 4 días por semana</w:t>
      </w:r>
    </w:p>
    <w:p w14:paraId="4E2A5C6E" w14:textId="72F1C9E0" w:rsidR="0C2F7F32" w:rsidRPr="00B073D8" w:rsidRDefault="7A924FC6" w:rsidP="00E74C10">
      <w:pPr>
        <w:spacing w:after="0" w:line="240" w:lineRule="auto"/>
        <w:ind w:left="720"/>
        <w:rPr>
          <w:rFonts w:eastAsia="Calibri"/>
          <w:lang w:val="es-419"/>
        </w:rPr>
      </w:pPr>
      <w:r w:rsidRPr="00B073D8">
        <w:rPr>
          <w:lang w:val="es-419"/>
        </w:rPr>
        <w:t>4</w:t>
      </w:r>
      <w:r w:rsidRPr="00B073D8">
        <w:rPr>
          <w:lang w:val="es-419"/>
        </w:rPr>
        <w:tab/>
        <w:t>De 5 a 6 días por semana</w:t>
      </w:r>
    </w:p>
    <w:p w14:paraId="10BE8AD2" w14:textId="525C8AA7" w:rsidR="0C2F7F32" w:rsidRPr="00B073D8" w:rsidRDefault="1D4F8DD3" w:rsidP="00E74C10">
      <w:pPr>
        <w:spacing w:after="0" w:line="240" w:lineRule="auto"/>
        <w:ind w:left="720"/>
        <w:rPr>
          <w:rFonts w:eastAsia="Calibri"/>
          <w:lang w:val="es-419"/>
        </w:rPr>
      </w:pPr>
      <w:r w:rsidRPr="1D4F8DD3">
        <w:rPr>
          <w:lang w:val="es-419"/>
        </w:rPr>
        <w:t>5</w:t>
      </w:r>
      <w:r w:rsidR="0C2F7F32">
        <w:tab/>
      </w:r>
      <w:r w:rsidRPr="1D4F8DD3">
        <w:rPr>
          <w:lang w:val="es-419"/>
        </w:rPr>
        <w:t>Todos los días</w:t>
      </w:r>
    </w:p>
    <w:p w14:paraId="415C5E0B" w14:textId="0ACA4ABC" w:rsidR="00886E3E" w:rsidRPr="00B073D8" w:rsidRDefault="1D4F8DD3" w:rsidP="1D4F8DD3">
      <w:pPr>
        <w:spacing w:before="60"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EXEREC4C</w:t>
      </w:r>
    </w:p>
    <w:p w14:paraId="0D259808" w14:textId="3D291501" w:rsidR="00886E3E" w:rsidRPr="00B073D8" w:rsidRDefault="00886E3E" w:rsidP="1D4F8DD3">
      <w:pPr>
        <w:spacing w:after="0" w:line="240" w:lineRule="auto"/>
        <w:rPr>
          <w:rFonts w:eastAsia="Calibri"/>
          <w:lang w:val="es-419"/>
        </w:rPr>
      </w:pPr>
    </w:p>
    <w:p w14:paraId="4D61933D" w14:textId="17DA0508" w:rsidR="0C2F7F32" w:rsidRPr="00B073D8" w:rsidRDefault="75303805" w:rsidP="00934D40">
      <w:pPr>
        <w:pStyle w:val="ListParagraph"/>
        <w:numPr>
          <w:ilvl w:val="0"/>
          <w:numId w:val="132"/>
        </w:numPr>
        <w:spacing w:after="0" w:line="240" w:lineRule="auto"/>
        <w:rPr>
          <w:rFonts w:eastAsia="Calibri"/>
          <w:b/>
          <w:bCs/>
          <w:lang w:val="es-419"/>
        </w:rPr>
      </w:pPr>
      <w:r w:rsidRPr="75303805">
        <w:rPr>
          <w:lang w:val="es-419"/>
        </w:rPr>
        <w:lastRenderedPageBreak/>
        <w:t xml:space="preserve">[EXEREC4C] Los días en que jugó al tenis, </w:t>
      </w:r>
      <w:r w:rsidRPr="75303805">
        <w:rPr>
          <w:i/>
          <w:iCs/>
          <w:lang w:val="es-419"/>
        </w:rPr>
        <w:t>squash</w:t>
      </w:r>
      <w:r w:rsidRPr="75303805">
        <w:rPr>
          <w:lang w:val="es-419"/>
        </w:rPr>
        <w:t xml:space="preserve"> o ráquetbol, ¿aproximadamente </w:t>
      </w:r>
      <w:r w:rsidRPr="75303805">
        <w:rPr>
          <w:b/>
          <w:bCs/>
          <w:lang w:val="es-419"/>
        </w:rPr>
        <w:t xml:space="preserve">cuánto tiempo </w:t>
      </w:r>
      <w:r w:rsidRPr="75303805">
        <w:rPr>
          <w:lang w:val="es-419"/>
        </w:rPr>
        <w:t xml:space="preserve">pasó </w:t>
      </w:r>
      <w:r w:rsidRPr="75303805">
        <w:rPr>
          <w:b/>
          <w:bCs/>
          <w:lang w:val="es-419"/>
        </w:rPr>
        <w:t>al día</w:t>
      </w:r>
      <w:r w:rsidRPr="75303805">
        <w:rPr>
          <w:lang w:val="es-419"/>
        </w:rPr>
        <w:t xml:space="preserve"> realizando esta actividad?</w:t>
      </w:r>
    </w:p>
    <w:p w14:paraId="57A1828C" w14:textId="72D5E992" w:rsidR="0C2F7F32" w:rsidRPr="00B073D8" w:rsidRDefault="0C2F7F32" w:rsidP="00934D40">
      <w:pPr>
        <w:spacing w:before="240" w:after="0" w:line="240" w:lineRule="auto"/>
        <w:ind w:left="720"/>
        <w:rPr>
          <w:rFonts w:eastAsia="Calibri"/>
          <w:lang w:val="es-419"/>
        </w:rPr>
      </w:pPr>
      <w:r w:rsidRPr="00B073D8">
        <w:rPr>
          <w:lang w:val="es-419"/>
        </w:rPr>
        <w:t>0</w:t>
      </w:r>
      <w:r w:rsidRPr="00B073D8">
        <w:rPr>
          <w:lang w:val="es-419"/>
        </w:rPr>
        <w:tab/>
        <w:t>15 minutos o menos</w:t>
      </w:r>
    </w:p>
    <w:p w14:paraId="04608EEF" w14:textId="2A52E878" w:rsidR="0C2F7F32" w:rsidRPr="00B073D8" w:rsidRDefault="0C2F7F32" w:rsidP="00E74C10">
      <w:pPr>
        <w:spacing w:after="0" w:line="240" w:lineRule="auto"/>
        <w:ind w:left="720"/>
        <w:rPr>
          <w:rFonts w:eastAsia="Calibri"/>
          <w:lang w:val="es-419"/>
        </w:rPr>
      </w:pPr>
      <w:r w:rsidRPr="00B073D8">
        <w:rPr>
          <w:lang w:val="es-419"/>
        </w:rPr>
        <w:t>1</w:t>
      </w:r>
      <w:r w:rsidRPr="00B073D8">
        <w:rPr>
          <w:lang w:val="es-419"/>
        </w:rPr>
        <w:tab/>
        <w:t>De 16 a 30 minutos</w:t>
      </w:r>
    </w:p>
    <w:p w14:paraId="19A30293" w14:textId="5418E889" w:rsidR="0C2F7F32" w:rsidRPr="00B073D8" w:rsidRDefault="0C2F7F32" w:rsidP="00E74C10">
      <w:pPr>
        <w:spacing w:after="0" w:line="240" w:lineRule="auto"/>
        <w:ind w:left="720"/>
        <w:rPr>
          <w:rFonts w:eastAsia="Calibri"/>
          <w:lang w:val="es-419"/>
        </w:rPr>
      </w:pPr>
      <w:r w:rsidRPr="00B073D8">
        <w:rPr>
          <w:lang w:val="es-419"/>
        </w:rPr>
        <w:t>2</w:t>
      </w:r>
      <w:r w:rsidRPr="00B073D8">
        <w:rPr>
          <w:lang w:val="es-419"/>
        </w:rPr>
        <w:tab/>
        <w:t>De 31 a 44 minutos</w:t>
      </w:r>
    </w:p>
    <w:p w14:paraId="31D62EF8" w14:textId="19E59D6F" w:rsidR="0C2F7F32" w:rsidRPr="00B073D8" w:rsidRDefault="0C2F7F32" w:rsidP="00E74C10">
      <w:pPr>
        <w:spacing w:after="0" w:line="240" w:lineRule="auto"/>
        <w:ind w:left="720"/>
        <w:rPr>
          <w:rFonts w:eastAsia="Calibri"/>
          <w:lang w:val="es-419"/>
        </w:rPr>
      </w:pPr>
      <w:r w:rsidRPr="00B073D8">
        <w:rPr>
          <w:lang w:val="es-419"/>
        </w:rPr>
        <w:t>3</w:t>
      </w:r>
      <w:r w:rsidRPr="00B073D8">
        <w:rPr>
          <w:lang w:val="es-419"/>
        </w:rPr>
        <w:tab/>
        <w:t>De 45 a 59 minutos</w:t>
      </w:r>
    </w:p>
    <w:p w14:paraId="6CD2FC2D" w14:textId="69B66C15" w:rsidR="0C2F7F32" w:rsidRPr="00B073D8" w:rsidRDefault="7A924FC6" w:rsidP="00E74C10">
      <w:pPr>
        <w:spacing w:after="0" w:line="240" w:lineRule="auto"/>
        <w:ind w:left="720"/>
        <w:rPr>
          <w:lang w:val="es-419"/>
        </w:rPr>
      </w:pPr>
      <w:r w:rsidRPr="00B073D8">
        <w:rPr>
          <w:lang w:val="es-419"/>
        </w:rPr>
        <w:t>4</w:t>
      </w:r>
      <w:r w:rsidRPr="00B073D8">
        <w:rPr>
          <w:lang w:val="es-419"/>
        </w:rPr>
        <w:tab/>
        <w:t>1 hora</w:t>
      </w:r>
    </w:p>
    <w:p w14:paraId="44B79349" w14:textId="201CAA6C" w:rsidR="0C2F7F32" w:rsidRPr="00B073D8" w:rsidRDefault="7A924FC6" w:rsidP="00E74C10">
      <w:pPr>
        <w:spacing w:after="0" w:line="240" w:lineRule="auto"/>
        <w:ind w:left="720"/>
        <w:rPr>
          <w:rFonts w:eastAsia="Calibri"/>
          <w:lang w:val="es-419"/>
        </w:rPr>
      </w:pPr>
      <w:r w:rsidRPr="00B073D8">
        <w:rPr>
          <w:lang w:val="es-419"/>
        </w:rPr>
        <w:t>5</w:t>
      </w:r>
      <w:r w:rsidRPr="00B073D8">
        <w:rPr>
          <w:lang w:val="es-419"/>
        </w:rPr>
        <w:tab/>
        <w:t>2 horas</w:t>
      </w:r>
    </w:p>
    <w:p w14:paraId="1E7F8BF6" w14:textId="1BA0EB9E" w:rsidR="0C2F7F32" w:rsidRPr="00B073D8" w:rsidRDefault="1D4F8DD3" w:rsidP="00E74C10">
      <w:pPr>
        <w:spacing w:after="0" w:line="240" w:lineRule="auto"/>
        <w:ind w:left="720"/>
        <w:rPr>
          <w:rFonts w:eastAsia="Calibri"/>
          <w:lang w:val="es-419"/>
        </w:rPr>
      </w:pPr>
      <w:r w:rsidRPr="1D4F8DD3">
        <w:rPr>
          <w:lang w:val="es-419"/>
        </w:rPr>
        <w:t>6</w:t>
      </w:r>
      <w:r w:rsidR="0C2F7F32">
        <w:tab/>
      </w:r>
      <w:r w:rsidRPr="1D4F8DD3">
        <w:rPr>
          <w:lang w:val="es-419"/>
        </w:rPr>
        <w:t>3 horas o más</w:t>
      </w:r>
    </w:p>
    <w:p w14:paraId="6B874F71" w14:textId="798B2AAE" w:rsidR="00886E3E" w:rsidRPr="00B073D8" w:rsidRDefault="1D4F8DD3" w:rsidP="1D4F8DD3">
      <w:pPr>
        <w:spacing w:before="60"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EXEREC2D</w:t>
      </w:r>
    </w:p>
    <w:p w14:paraId="0FBB193F" w14:textId="0FCD4CF0" w:rsidR="00886E3E" w:rsidRPr="00B073D8" w:rsidRDefault="1D4F8DD3" w:rsidP="1D4F8DD3">
      <w:pPr>
        <w:spacing w:before="60" w:after="0" w:line="240" w:lineRule="auto"/>
        <w:ind w:left="-20" w:right="-20"/>
        <w:rPr>
          <w:rFonts w:ascii="Calibri" w:eastAsia="Calibri" w:hAnsi="Calibri" w:cs="Calibri"/>
          <w:b/>
          <w:bCs/>
          <w:lang w:val="es-419"/>
        </w:rPr>
      </w:pPr>
      <w:r w:rsidRPr="1D4F8DD3">
        <w:rPr>
          <w:rFonts w:ascii="Calibri" w:eastAsia="Calibri" w:hAnsi="Calibri" w:cs="Calibri"/>
          <w:b/>
          <w:bCs/>
          <w:lang w:val="es-419"/>
        </w:rPr>
        <w:t xml:space="preserve"> </w:t>
      </w:r>
    </w:p>
    <w:p w14:paraId="5919FD4F" w14:textId="4BE466FD" w:rsidR="00886E3E" w:rsidRPr="00B073D8" w:rsidRDefault="1D4F8DD3" w:rsidP="1D4F8DD3">
      <w:pPr>
        <w:spacing w:after="0" w:line="240" w:lineRule="auto"/>
        <w:rPr>
          <w:rFonts w:ascii="Calibri" w:eastAsia="Calibri" w:hAnsi="Calibri" w:cs="Calibri"/>
          <w:lang w:val="es-419"/>
        </w:rPr>
      </w:pPr>
      <w:r w:rsidRPr="1D4F8DD3">
        <w:rPr>
          <w:rFonts w:ascii="Calibri" w:eastAsia="Calibri" w:hAnsi="Calibri" w:cs="Calibri"/>
          <w:b/>
          <w:bCs/>
          <w:lang w:val="es-419"/>
        </w:rPr>
        <w:t>[DISPLAY IF EXEREC1= 3]</w:t>
      </w:r>
    </w:p>
    <w:p w14:paraId="5517B7CF" w14:textId="77777777" w:rsidR="00886E3E" w:rsidRPr="00B073D8" w:rsidRDefault="75303805" w:rsidP="000A2B05">
      <w:pPr>
        <w:pStyle w:val="ListParagraph"/>
        <w:numPr>
          <w:ilvl w:val="0"/>
          <w:numId w:val="132"/>
        </w:numPr>
        <w:spacing w:after="0" w:line="240" w:lineRule="auto"/>
        <w:rPr>
          <w:rFonts w:eastAsia="Calibri"/>
          <w:b/>
          <w:bCs/>
          <w:lang w:val="es-419"/>
        </w:rPr>
      </w:pPr>
      <w:r w:rsidRPr="75303805">
        <w:rPr>
          <w:lang w:val="es-419"/>
        </w:rPr>
        <w:t xml:space="preserve">[EXEREC2D] ¿En qué estación(es) del año </w:t>
      </w:r>
      <w:r w:rsidRPr="75303805">
        <w:rPr>
          <w:b/>
          <w:bCs/>
          <w:lang w:val="es-419"/>
        </w:rPr>
        <w:t>jugó al golf</w:t>
      </w:r>
      <w:r w:rsidRPr="75303805">
        <w:rPr>
          <w:lang w:val="es-419"/>
        </w:rPr>
        <w:t>? Seleccione todas las opciones que correspondan.</w:t>
      </w:r>
    </w:p>
    <w:p w14:paraId="56592781" w14:textId="77777777" w:rsidR="00B7726C" w:rsidRPr="00B073D8" w:rsidRDefault="00B7726C" w:rsidP="00B7726C">
      <w:pPr>
        <w:spacing w:before="60" w:after="0" w:line="240" w:lineRule="auto"/>
        <w:ind w:left="720"/>
        <w:rPr>
          <w:rFonts w:eastAsia="Calibri" w:cstheme="minorHAnsi"/>
          <w:lang w:val="es-419"/>
        </w:rPr>
      </w:pPr>
      <w:r w:rsidRPr="00B073D8">
        <w:rPr>
          <w:lang w:val="es-419"/>
        </w:rPr>
        <w:t>0</w:t>
      </w:r>
      <w:r w:rsidRPr="00B073D8">
        <w:rPr>
          <w:lang w:val="es-419"/>
        </w:rPr>
        <w:tab/>
        <w:t>Invierno</w:t>
      </w:r>
    </w:p>
    <w:p w14:paraId="354D5655" w14:textId="77777777" w:rsidR="00B7726C" w:rsidRPr="00B073D8" w:rsidRDefault="00B7726C" w:rsidP="00B7726C">
      <w:pPr>
        <w:spacing w:after="0" w:line="240" w:lineRule="auto"/>
        <w:ind w:left="720"/>
        <w:rPr>
          <w:rFonts w:eastAsia="Calibri" w:cstheme="minorHAnsi"/>
          <w:lang w:val="es-419"/>
        </w:rPr>
      </w:pPr>
      <w:r w:rsidRPr="00B073D8">
        <w:rPr>
          <w:lang w:val="es-419"/>
        </w:rPr>
        <w:t>1</w:t>
      </w:r>
      <w:r w:rsidRPr="00B073D8">
        <w:rPr>
          <w:lang w:val="es-419"/>
        </w:rPr>
        <w:tab/>
        <w:t>Primavera</w:t>
      </w:r>
    </w:p>
    <w:p w14:paraId="72F5C5E1" w14:textId="77777777" w:rsidR="00B7726C" w:rsidRPr="00B073D8" w:rsidRDefault="00B7726C" w:rsidP="00B7726C">
      <w:pPr>
        <w:spacing w:after="0" w:line="240" w:lineRule="auto"/>
        <w:ind w:left="720"/>
        <w:rPr>
          <w:rFonts w:eastAsia="Calibri" w:cstheme="minorHAnsi"/>
          <w:lang w:val="es-419"/>
        </w:rPr>
      </w:pPr>
      <w:r w:rsidRPr="00B073D8">
        <w:rPr>
          <w:lang w:val="es-419"/>
        </w:rPr>
        <w:t>2</w:t>
      </w:r>
      <w:r w:rsidRPr="00B073D8">
        <w:rPr>
          <w:lang w:val="es-419"/>
        </w:rPr>
        <w:tab/>
        <w:t>Verano</w:t>
      </w:r>
    </w:p>
    <w:p w14:paraId="59B5421F" w14:textId="77777777" w:rsidR="00B7726C" w:rsidRPr="00B073D8" w:rsidRDefault="1D4F8DD3" w:rsidP="00B7726C">
      <w:pPr>
        <w:spacing w:after="0" w:line="240" w:lineRule="auto"/>
        <w:ind w:left="720"/>
        <w:rPr>
          <w:rFonts w:eastAsia="Calibri" w:cstheme="minorHAnsi"/>
          <w:lang w:val="es-419"/>
        </w:rPr>
      </w:pPr>
      <w:r w:rsidRPr="1D4F8DD3">
        <w:rPr>
          <w:lang w:val="es-419"/>
        </w:rPr>
        <w:t>3</w:t>
      </w:r>
      <w:r w:rsidR="00B7726C">
        <w:tab/>
      </w:r>
      <w:r w:rsidRPr="1D4F8DD3">
        <w:rPr>
          <w:lang w:val="es-419"/>
        </w:rPr>
        <w:t>Otoño</w:t>
      </w:r>
    </w:p>
    <w:p w14:paraId="2726FB8C" w14:textId="3A57713F" w:rsidR="00886E3E" w:rsidRPr="00B073D8" w:rsidRDefault="75303805" w:rsidP="1D4F8DD3">
      <w:pPr>
        <w:spacing w:before="60" w:after="0" w:line="240" w:lineRule="auto"/>
        <w:ind w:left="-20" w:right="-20" w:firstLine="720"/>
        <w:rPr>
          <w:rFonts w:ascii="Calibri" w:eastAsia="Calibri" w:hAnsi="Calibri" w:cs="Calibri"/>
          <w:b/>
          <w:bCs/>
          <w:i/>
          <w:iCs/>
          <w:lang w:val="es-419"/>
        </w:rPr>
      </w:pPr>
      <w:r w:rsidRPr="75303805">
        <w:rPr>
          <w:rFonts w:ascii="Calibri" w:eastAsia="Calibri" w:hAnsi="Calibri" w:cs="Calibri"/>
          <w:i/>
          <w:iCs/>
          <w:lang w:val="es-419"/>
        </w:rPr>
        <w:t xml:space="preserve">NO RESPONSE </w:t>
      </w:r>
      <w:r w:rsidRPr="75303805">
        <w:rPr>
          <w:rFonts w:ascii="Wingdings" w:eastAsia="Wingdings" w:hAnsi="Wingdings" w:cs="Wingdings"/>
          <w:lang w:val="es-419"/>
        </w:rPr>
        <w:t>à</w:t>
      </w:r>
      <w:r w:rsidRPr="75303805">
        <w:rPr>
          <w:rFonts w:ascii="Calibri" w:eastAsia="Calibri" w:hAnsi="Calibri" w:cs="Calibri"/>
          <w:b/>
          <w:bCs/>
          <w:i/>
          <w:iCs/>
          <w:lang w:val="es-419"/>
        </w:rPr>
        <w:t xml:space="preserve"> GO TO EXEREC3D</w:t>
      </w:r>
    </w:p>
    <w:p w14:paraId="0D7F2DDD" w14:textId="0EB1BEFC" w:rsidR="75303805" w:rsidRDefault="75303805" w:rsidP="75303805">
      <w:pPr>
        <w:spacing w:before="60" w:after="0" w:line="240" w:lineRule="auto"/>
        <w:ind w:left="-20" w:right="-20"/>
        <w:rPr>
          <w:rFonts w:ascii="Calibri" w:eastAsia="Calibri" w:hAnsi="Calibri" w:cs="Calibri"/>
          <w:b/>
          <w:bCs/>
          <w:lang w:val="es-419"/>
        </w:rPr>
      </w:pPr>
    </w:p>
    <w:p w14:paraId="1AFF042A" w14:textId="7456D44E" w:rsidR="641FB069" w:rsidRDefault="641FB069" w:rsidP="641FB069">
      <w:pPr>
        <w:spacing w:before="60" w:after="0" w:line="240" w:lineRule="auto"/>
        <w:ind w:left="-20" w:right="-20"/>
        <w:rPr>
          <w:rFonts w:ascii="Calibri" w:eastAsia="Calibri" w:hAnsi="Calibri" w:cs="Calibri"/>
          <w:b/>
          <w:bCs/>
          <w:lang w:val="es-419"/>
        </w:rPr>
      </w:pPr>
      <w:r w:rsidRPr="641FB069">
        <w:rPr>
          <w:rFonts w:ascii="Calibri" w:eastAsia="Calibri" w:hAnsi="Calibri" w:cs="Calibri"/>
          <w:b/>
          <w:bCs/>
          <w:lang w:val="es-419"/>
        </w:rPr>
        <w:t xml:space="preserve">[Piped text instructions for EXEREC3D: </w:t>
      </w:r>
    </w:p>
    <w:p w14:paraId="64DC3C44" w14:textId="3EA0DFBE" w:rsidR="641FB069" w:rsidRDefault="641FB069" w:rsidP="641FB069">
      <w:pPr>
        <w:spacing w:after="0" w:line="240" w:lineRule="auto"/>
        <w:ind w:left="-20" w:right="-20"/>
        <w:rPr>
          <w:rFonts w:ascii="Calibri" w:eastAsia="Calibri" w:hAnsi="Calibri" w:cs="Calibri"/>
          <w:b/>
          <w:bCs/>
          <w:lang w:val="es-419"/>
        </w:rPr>
      </w:pPr>
      <w:r w:rsidRPr="641FB069">
        <w:rPr>
          <w:rFonts w:ascii="Calibri" w:eastAsia="Calibri" w:hAnsi="Calibri" w:cs="Calibri"/>
          <w:b/>
          <w:bCs/>
          <w:lang w:val="es-419"/>
        </w:rPr>
        <w:t>IF 1 SEASON SELECTED IN EXEREC2D, FILL "la estación"</w:t>
      </w:r>
    </w:p>
    <w:p w14:paraId="709F90F0" w14:textId="1E1FB463" w:rsidR="641FB069" w:rsidRDefault="641FB069" w:rsidP="641FB069">
      <w:pPr>
        <w:spacing w:after="0" w:line="240" w:lineRule="auto"/>
        <w:ind w:left="-20" w:right="-20"/>
        <w:rPr>
          <w:rFonts w:ascii="Calibri" w:eastAsia="Calibri" w:hAnsi="Calibri" w:cs="Calibri"/>
          <w:b/>
          <w:bCs/>
          <w:lang w:val="es-419"/>
        </w:rPr>
      </w:pPr>
      <w:r w:rsidRPr="641FB069">
        <w:rPr>
          <w:rFonts w:ascii="Calibri" w:eastAsia="Calibri" w:hAnsi="Calibri" w:cs="Calibri"/>
          <w:b/>
          <w:bCs/>
          <w:lang w:val="es-419"/>
        </w:rPr>
        <w:t>IF &gt;1 SEASON SELECTED IN EXEREC2D, FILL "las estaciónes"</w:t>
      </w:r>
    </w:p>
    <w:p w14:paraId="34C0E75B" w14:textId="6786B862" w:rsidR="641FB069" w:rsidRDefault="303A489D" w:rsidP="641FB069">
      <w:pPr>
        <w:spacing w:after="0" w:line="240" w:lineRule="auto"/>
        <w:rPr>
          <w:rFonts w:ascii="Calibri" w:eastAsia="Calibri" w:hAnsi="Calibri" w:cs="Calibri"/>
          <w:lang w:val="es-419"/>
        </w:rPr>
      </w:pPr>
      <w:r w:rsidRPr="303A489D">
        <w:rPr>
          <w:rFonts w:ascii="Calibri" w:eastAsia="Calibri" w:hAnsi="Calibri" w:cs="Calibri"/>
          <w:b/>
          <w:bCs/>
          <w:lang w:val="es-419"/>
        </w:rPr>
        <w:t>IF NO RESPONSE TO EXEREC2D, FILL "las estaciónes"]</w:t>
      </w:r>
    </w:p>
    <w:p w14:paraId="13AF57F8" w14:textId="4274E1E1" w:rsidR="303A489D" w:rsidRDefault="303A489D" w:rsidP="303A489D">
      <w:pPr>
        <w:spacing w:after="0" w:line="240" w:lineRule="auto"/>
        <w:rPr>
          <w:rFonts w:ascii="Calibri" w:eastAsia="Calibri" w:hAnsi="Calibri" w:cs="Calibri"/>
          <w:b/>
          <w:bCs/>
          <w:lang w:val="es-419"/>
        </w:rPr>
      </w:pPr>
    </w:p>
    <w:p w14:paraId="57D69E59" w14:textId="29E6D145" w:rsidR="0C2F7F32" w:rsidRPr="00B073D8" w:rsidRDefault="566F1DA5" w:rsidP="00197749">
      <w:pPr>
        <w:pStyle w:val="ListParagraph"/>
        <w:numPr>
          <w:ilvl w:val="0"/>
          <w:numId w:val="132"/>
        </w:numPr>
        <w:spacing w:after="0" w:line="240" w:lineRule="auto"/>
        <w:rPr>
          <w:rFonts w:eastAsia="Calibri"/>
          <w:b/>
          <w:bCs/>
          <w:lang w:val="es-419"/>
        </w:rPr>
      </w:pPr>
      <w:r w:rsidRPr="566F1DA5">
        <w:rPr>
          <w:lang w:val="es-419"/>
        </w:rPr>
        <w:t xml:space="preserve">[EXEREC3D] Durante [la estación/las estaciónes] de los </w:t>
      </w:r>
      <w:r w:rsidRPr="566F1DA5">
        <w:rPr>
          <w:b/>
          <w:bCs/>
          <w:lang w:val="es-419"/>
        </w:rPr>
        <w:t>últimos 12 meses</w:t>
      </w:r>
      <w:r w:rsidRPr="566F1DA5">
        <w:rPr>
          <w:lang w:val="es-419"/>
        </w:rPr>
        <w:t xml:space="preserve"> en que jugó al golf, ¿aproximadamente con qué frecuencia realizó esta actividad?</w:t>
      </w:r>
    </w:p>
    <w:p w14:paraId="4CC06C26" w14:textId="2204410B" w:rsidR="0C2F7F32" w:rsidRPr="00B073D8" w:rsidRDefault="0C2F7F32" w:rsidP="00197749">
      <w:pPr>
        <w:spacing w:before="240" w:after="0" w:line="240" w:lineRule="auto"/>
        <w:ind w:left="720"/>
        <w:rPr>
          <w:rFonts w:eastAsia="Calibri"/>
          <w:lang w:val="es-419"/>
        </w:rPr>
      </w:pPr>
      <w:r w:rsidRPr="00B073D8">
        <w:rPr>
          <w:lang w:val="es-419"/>
        </w:rPr>
        <w:t>0</w:t>
      </w:r>
      <w:r w:rsidRPr="00B073D8">
        <w:rPr>
          <w:lang w:val="es-419"/>
        </w:rPr>
        <w:tab/>
        <w:t>Una vez al mes o menos</w:t>
      </w:r>
    </w:p>
    <w:p w14:paraId="7C1E0CBE" w14:textId="0FC9A697" w:rsidR="0C2F7F32" w:rsidRPr="00B073D8" w:rsidRDefault="7A924FC6" w:rsidP="00E74C10">
      <w:pPr>
        <w:spacing w:after="0" w:line="240" w:lineRule="auto"/>
        <w:ind w:left="720"/>
        <w:rPr>
          <w:rFonts w:eastAsia="Calibri"/>
          <w:lang w:val="es-419"/>
        </w:rPr>
      </w:pPr>
      <w:r w:rsidRPr="00B073D8">
        <w:rPr>
          <w:lang w:val="es-419"/>
        </w:rPr>
        <w:t>1</w:t>
      </w:r>
      <w:r w:rsidRPr="00B073D8">
        <w:rPr>
          <w:lang w:val="es-419"/>
        </w:rPr>
        <w:tab/>
        <w:t>De 2 a 3 días al mes</w:t>
      </w:r>
    </w:p>
    <w:p w14:paraId="1F1E18EE" w14:textId="18343210" w:rsidR="0C2F7F32" w:rsidRPr="00B073D8" w:rsidRDefault="7A924FC6" w:rsidP="00E74C10">
      <w:pPr>
        <w:spacing w:after="0" w:line="240" w:lineRule="auto"/>
        <w:ind w:left="720"/>
        <w:rPr>
          <w:rFonts w:eastAsia="Calibri"/>
          <w:lang w:val="es-419"/>
        </w:rPr>
      </w:pPr>
      <w:r w:rsidRPr="00B073D8">
        <w:rPr>
          <w:lang w:val="es-419"/>
        </w:rPr>
        <w:t>2</w:t>
      </w:r>
      <w:r w:rsidRPr="00B073D8">
        <w:rPr>
          <w:lang w:val="es-419"/>
        </w:rPr>
        <w:tab/>
        <w:t>De 1 a 2 días por semana</w:t>
      </w:r>
    </w:p>
    <w:p w14:paraId="7A90CFE0" w14:textId="4436AFC6" w:rsidR="0C2F7F32" w:rsidRPr="00B073D8" w:rsidRDefault="7A924FC6" w:rsidP="00E74C10">
      <w:pPr>
        <w:spacing w:after="0" w:line="240" w:lineRule="auto"/>
        <w:ind w:left="720"/>
        <w:rPr>
          <w:rFonts w:eastAsia="Calibri"/>
          <w:lang w:val="es-419"/>
        </w:rPr>
      </w:pPr>
      <w:r w:rsidRPr="00B073D8">
        <w:rPr>
          <w:lang w:val="es-419"/>
        </w:rPr>
        <w:t>3</w:t>
      </w:r>
      <w:r w:rsidRPr="00B073D8">
        <w:rPr>
          <w:lang w:val="es-419"/>
        </w:rPr>
        <w:tab/>
        <w:t>De 3 a 4 días por semana</w:t>
      </w:r>
    </w:p>
    <w:p w14:paraId="4509A097" w14:textId="2C2EB6A0" w:rsidR="0C2F7F32" w:rsidRPr="00B073D8" w:rsidRDefault="7A924FC6" w:rsidP="00E74C10">
      <w:pPr>
        <w:spacing w:after="0" w:line="240" w:lineRule="auto"/>
        <w:ind w:left="720"/>
        <w:rPr>
          <w:rFonts w:eastAsia="Calibri"/>
          <w:lang w:val="es-419"/>
        </w:rPr>
      </w:pPr>
      <w:r w:rsidRPr="00B073D8">
        <w:rPr>
          <w:lang w:val="es-419"/>
        </w:rPr>
        <w:t>4</w:t>
      </w:r>
      <w:r w:rsidRPr="00B073D8">
        <w:rPr>
          <w:lang w:val="es-419"/>
        </w:rPr>
        <w:tab/>
        <w:t>De 5 a 6 días por semana</w:t>
      </w:r>
    </w:p>
    <w:p w14:paraId="54FC3263" w14:textId="52E0D4E8" w:rsidR="0C2F7F32" w:rsidRPr="00B073D8" w:rsidRDefault="1D4F8DD3" w:rsidP="00E74C10">
      <w:pPr>
        <w:spacing w:after="0" w:line="240" w:lineRule="auto"/>
        <w:ind w:left="720"/>
        <w:rPr>
          <w:rFonts w:eastAsia="Calibri"/>
          <w:lang w:val="es-419"/>
        </w:rPr>
      </w:pPr>
      <w:r w:rsidRPr="1D4F8DD3">
        <w:rPr>
          <w:lang w:val="es-419"/>
        </w:rPr>
        <w:t>5</w:t>
      </w:r>
      <w:r w:rsidR="0C2F7F32">
        <w:tab/>
      </w:r>
      <w:r w:rsidRPr="1D4F8DD3">
        <w:rPr>
          <w:lang w:val="es-419"/>
        </w:rPr>
        <w:t>Todos los días</w:t>
      </w:r>
    </w:p>
    <w:p w14:paraId="2085AF34" w14:textId="4DB14CBC" w:rsidR="00886E3E" w:rsidRPr="00B073D8" w:rsidRDefault="1D4F8DD3" w:rsidP="1D4F8DD3">
      <w:pPr>
        <w:spacing w:after="0" w:line="240" w:lineRule="auto"/>
        <w:ind w:firstLine="720"/>
        <w:rPr>
          <w:rFonts w:ascii="Calibri" w:eastAsia="Calibri" w:hAnsi="Calibri" w:cs="Calibri"/>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EXEREC4D</w:t>
      </w:r>
    </w:p>
    <w:p w14:paraId="4A736E50" w14:textId="6717F73C" w:rsidR="1D4F8DD3" w:rsidRDefault="1D4F8DD3" w:rsidP="1D4F8DD3">
      <w:pPr>
        <w:spacing w:after="0" w:line="240" w:lineRule="auto"/>
        <w:ind w:firstLine="720"/>
        <w:rPr>
          <w:rFonts w:ascii="Calibri" w:eastAsia="Calibri" w:hAnsi="Calibri" w:cs="Calibri"/>
          <w:b/>
          <w:bCs/>
          <w:i/>
          <w:iCs/>
          <w:lang w:val="es-419"/>
        </w:rPr>
      </w:pPr>
    </w:p>
    <w:p w14:paraId="439F255F" w14:textId="37729C6D" w:rsidR="00886E3E" w:rsidRPr="00B073D8" w:rsidRDefault="75303805" w:rsidP="00696CC5">
      <w:pPr>
        <w:pStyle w:val="ListParagraph"/>
        <w:numPr>
          <w:ilvl w:val="0"/>
          <w:numId w:val="132"/>
        </w:numPr>
        <w:spacing w:after="0" w:line="240" w:lineRule="auto"/>
        <w:rPr>
          <w:rFonts w:eastAsia="Calibri"/>
          <w:b/>
          <w:bCs/>
          <w:lang w:val="es-419"/>
        </w:rPr>
      </w:pPr>
      <w:r w:rsidRPr="75303805">
        <w:rPr>
          <w:lang w:val="es-419"/>
        </w:rPr>
        <w:t xml:space="preserve">[EXEREC4D] Los días en que jugó al golf, ¿aproximadamente </w:t>
      </w:r>
      <w:r w:rsidRPr="75303805">
        <w:rPr>
          <w:b/>
          <w:bCs/>
          <w:lang w:val="es-419"/>
        </w:rPr>
        <w:t xml:space="preserve">cuánto tiempo </w:t>
      </w:r>
      <w:r w:rsidRPr="75303805">
        <w:rPr>
          <w:lang w:val="es-419"/>
        </w:rPr>
        <w:t xml:space="preserve">pasó </w:t>
      </w:r>
      <w:r w:rsidRPr="75303805">
        <w:rPr>
          <w:b/>
          <w:bCs/>
          <w:lang w:val="es-419"/>
        </w:rPr>
        <w:t>al día</w:t>
      </w:r>
      <w:r w:rsidRPr="75303805">
        <w:rPr>
          <w:lang w:val="es-419"/>
        </w:rPr>
        <w:t xml:space="preserve"> realizando esta actividad?</w:t>
      </w:r>
    </w:p>
    <w:p w14:paraId="7D93AE55" w14:textId="72D5E992" w:rsidR="0C2F7F32" w:rsidRPr="00B073D8" w:rsidRDefault="0C2F7F32" w:rsidP="00696CC5">
      <w:pPr>
        <w:spacing w:before="240" w:after="0" w:line="240" w:lineRule="auto"/>
        <w:ind w:left="720"/>
        <w:rPr>
          <w:rFonts w:eastAsia="Calibri"/>
          <w:lang w:val="es-419"/>
        </w:rPr>
      </w:pPr>
      <w:r w:rsidRPr="00B073D8">
        <w:rPr>
          <w:lang w:val="es-419"/>
        </w:rPr>
        <w:t>0</w:t>
      </w:r>
      <w:r w:rsidRPr="00B073D8">
        <w:rPr>
          <w:lang w:val="es-419"/>
        </w:rPr>
        <w:tab/>
        <w:t>15 minutos o menos</w:t>
      </w:r>
    </w:p>
    <w:p w14:paraId="74BC2304" w14:textId="2A52E878" w:rsidR="0C2F7F32" w:rsidRPr="00B073D8" w:rsidRDefault="0C2F7F32" w:rsidP="00E74C10">
      <w:pPr>
        <w:spacing w:after="0" w:line="240" w:lineRule="auto"/>
        <w:ind w:left="720"/>
        <w:rPr>
          <w:rFonts w:eastAsia="Calibri"/>
          <w:lang w:val="es-419"/>
        </w:rPr>
      </w:pPr>
      <w:r w:rsidRPr="00B073D8">
        <w:rPr>
          <w:lang w:val="es-419"/>
        </w:rPr>
        <w:t>1</w:t>
      </w:r>
      <w:r w:rsidRPr="00B073D8">
        <w:rPr>
          <w:lang w:val="es-419"/>
        </w:rPr>
        <w:tab/>
        <w:t>De 16 a 30 minutos</w:t>
      </w:r>
    </w:p>
    <w:p w14:paraId="506F6D19" w14:textId="5418E889" w:rsidR="0C2F7F32" w:rsidRPr="00B073D8" w:rsidRDefault="0C2F7F32" w:rsidP="00E74C10">
      <w:pPr>
        <w:spacing w:after="0" w:line="240" w:lineRule="auto"/>
        <w:ind w:left="720"/>
        <w:rPr>
          <w:rFonts w:eastAsia="Calibri"/>
          <w:lang w:val="es-419"/>
        </w:rPr>
      </w:pPr>
      <w:r w:rsidRPr="00B073D8">
        <w:rPr>
          <w:lang w:val="es-419"/>
        </w:rPr>
        <w:t>2</w:t>
      </w:r>
      <w:r w:rsidRPr="00B073D8">
        <w:rPr>
          <w:lang w:val="es-419"/>
        </w:rPr>
        <w:tab/>
        <w:t>De 31 a 44 minutos</w:t>
      </w:r>
    </w:p>
    <w:p w14:paraId="2BBC457D" w14:textId="19E59D6F" w:rsidR="0C2F7F32" w:rsidRPr="00B073D8" w:rsidRDefault="0C2F7F32" w:rsidP="00E74C10">
      <w:pPr>
        <w:spacing w:after="0" w:line="240" w:lineRule="auto"/>
        <w:ind w:left="720"/>
        <w:rPr>
          <w:rFonts w:eastAsia="Calibri"/>
          <w:lang w:val="es-419"/>
        </w:rPr>
      </w:pPr>
      <w:r w:rsidRPr="00B073D8">
        <w:rPr>
          <w:lang w:val="es-419"/>
        </w:rPr>
        <w:t>3</w:t>
      </w:r>
      <w:r w:rsidRPr="00B073D8">
        <w:rPr>
          <w:lang w:val="es-419"/>
        </w:rPr>
        <w:tab/>
        <w:t>De 45 a 59 minutos</w:t>
      </w:r>
    </w:p>
    <w:p w14:paraId="73B0E5CB" w14:textId="6CD2EF00" w:rsidR="0C2F7F32" w:rsidRPr="00B073D8" w:rsidRDefault="7A924FC6" w:rsidP="00E74C10">
      <w:pPr>
        <w:spacing w:after="0" w:line="240" w:lineRule="auto"/>
        <w:ind w:left="720"/>
        <w:rPr>
          <w:lang w:val="es-419"/>
        </w:rPr>
      </w:pPr>
      <w:r w:rsidRPr="00B073D8">
        <w:rPr>
          <w:lang w:val="es-419"/>
        </w:rPr>
        <w:t>4</w:t>
      </w:r>
      <w:r w:rsidRPr="00B073D8">
        <w:rPr>
          <w:lang w:val="es-419"/>
        </w:rPr>
        <w:tab/>
        <w:t>1 hora</w:t>
      </w:r>
    </w:p>
    <w:p w14:paraId="7C70E0D1" w14:textId="4A4D32AC" w:rsidR="0C2F7F32" w:rsidRPr="00B073D8" w:rsidRDefault="7A924FC6" w:rsidP="00E74C10">
      <w:pPr>
        <w:spacing w:after="0" w:line="240" w:lineRule="auto"/>
        <w:ind w:left="720"/>
        <w:rPr>
          <w:rFonts w:eastAsia="Calibri"/>
          <w:lang w:val="es-419"/>
        </w:rPr>
      </w:pPr>
      <w:r w:rsidRPr="00B073D8">
        <w:rPr>
          <w:lang w:val="es-419"/>
        </w:rPr>
        <w:t>5</w:t>
      </w:r>
      <w:r w:rsidRPr="00B073D8">
        <w:rPr>
          <w:lang w:val="es-419"/>
        </w:rPr>
        <w:tab/>
        <w:t>2 horas</w:t>
      </w:r>
    </w:p>
    <w:p w14:paraId="038B1FCB" w14:textId="1B4B49B9" w:rsidR="0C2F7F32" w:rsidRPr="00B073D8" w:rsidRDefault="1D4F8DD3" w:rsidP="00E74C10">
      <w:pPr>
        <w:spacing w:after="0" w:line="240" w:lineRule="auto"/>
        <w:ind w:left="720"/>
        <w:rPr>
          <w:rFonts w:eastAsia="Calibri"/>
          <w:lang w:val="es-419"/>
        </w:rPr>
      </w:pPr>
      <w:r w:rsidRPr="1D4F8DD3">
        <w:rPr>
          <w:lang w:val="es-419"/>
        </w:rPr>
        <w:lastRenderedPageBreak/>
        <w:t>6</w:t>
      </w:r>
      <w:r w:rsidR="0C2F7F32">
        <w:tab/>
      </w:r>
      <w:r w:rsidRPr="1D4F8DD3">
        <w:rPr>
          <w:lang w:val="es-419"/>
        </w:rPr>
        <w:t>3 horas o más</w:t>
      </w:r>
    </w:p>
    <w:p w14:paraId="62AFF551" w14:textId="3A7D6486" w:rsidR="00886E3E" w:rsidRPr="00B073D8" w:rsidRDefault="641FB069" w:rsidP="1D4F8DD3">
      <w:pPr>
        <w:spacing w:before="60" w:after="0" w:line="240" w:lineRule="auto"/>
        <w:ind w:left="-20" w:right="-20" w:firstLine="720"/>
        <w:rPr>
          <w:rFonts w:ascii="Calibri" w:eastAsia="Calibri" w:hAnsi="Calibri" w:cs="Calibri"/>
          <w:b/>
          <w:bCs/>
          <w:i/>
          <w:iCs/>
          <w:lang w:val="es-419"/>
        </w:rPr>
      </w:pPr>
      <w:r w:rsidRPr="641FB069">
        <w:rPr>
          <w:rFonts w:ascii="Calibri" w:eastAsia="Calibri" w:hAnsi="Calibri" w:cs="Calibri"/>
          <w:i/>
          <w:iCs/>
          <w:lang w:val="es-419"/>
        </w:rPr>
        <w:t xml:space="preserve">NO RESPONSE </w:t>
      </w:r>
      <w:r w:rsidRPr="641FB069">
        <w:rPr>
          <w:rFonts w:ascii="Wingdings" w:eastAsia="Wingdings" w:hAnsi="Wingdings" w:cs="Wingdings"/>
          <w:lang w:val="es-419"/>
        </w:rPr>
        <w:t>à</w:t>
      </w:r>
      <w:r w:rsidRPr="641FB069">
        <w:rPr>
          <w:rFonts w:ascii="Calibri" w:eastAsia="Calibri" w:hAnsi="Calibri" w:cs="Calibri"/>
          <w:b/>
          <w:bCs/>
          <w:i/>
          <w:iCs/>
          <w:lang w:val="es-419"/>
        </w:rPr>
        <w:t xml:space="preserve"> GO TO EXEREC2E</w:t>
      </w:r>
    </w:p>
    <w:p w14:paraId="4522B2D1" w14:textId="014C8315" w:rsidR="641FB069" w:rsidRDefault="641FB069" w:rsidP="641FB069">
      <w:pPr>
        <w:spacing w:before="60" w:after="0" w:line="240" w:lineRule="auto"/>
        <w:ind w:left="-20" w:right="-20"/>
        <w:rPr>
          <w:rFonts w:ascii="Calibri" w:eastAsia="Calibri" w:hAnsi="Calibri" w:cs="Calibri"/>
          <w:b/>
          <w:bCs/>
          <w:lang w:val="es-419"/>
        </w:rPr>
      </w:pPr>
    </w:p>
    <w:p w14:paraId="7ABB9006" w14:textId="718673E1" w:rsidR="00886E3E" w:rsidRPr="00B073D8" w:rsidRDefault="1D4F8DD3" w:rsidP="1D4F8DD3">
      <w:pPr>
        <w:spacing w:before="60" w:after="0" w:line="240" w:lineRule="auto"/>
        <w:ind w:left="-20" w:right="-20"/>
        <w:rPr>
          <w:rFonts w:ascii="Calibri" w:eastAsia="Calibri" w:hAnsi="Calibri" w:cs="Calibri"/>
          <w:b/>
          <w:bCs/>
          <w:lang w:val="es-419"/>
        </w:rPr>
      </w:pPr>
      <w:r w:rsidRPr="1D4F8DD3">
        <w:rPr>
          <w:rFonts w:ascii="Calibri" w:eastAsia="Calibri" w:hAnsi="Calibri" w:cs="Calibri"/>
          <w:b/>
          <w:bCs/>
          <w:lang w:val="es-419"/>
        </w:rPr>
        <w:t>[DISPLAY IF EXEREC1= 4]</w:t>
      </w:r>
    </w:p>
    <w:p w14:paraId="08914153" w14:textId="32DC5825" w:rsidR="00886E3E" w:rsidRPr="00B073D8" w:rsidRDefault="75303805" w:rsidP="00EC796B">
      <w:pPr>
        <w:pStyle w:val="ListParagraph"/>
        <w:numPr>
          <w:ilvl w:val="0"/>
          <w:numId w:val="132"/>
        </w:numPr>
        <w:spacing w:after="0" w:line="240" w:lineRule="auto"/>
        <w:rPr>
          <w:rFonts w:eastAsia="Calibri"/>
          <w:b/>
          <w:bCs/>
          <w:lang w:val="es-419"/>
        </w:rPr>
      </w:pPr>
      <w:r w:rsidRPr="75303805">
        <w:rPr>
          <w:lang w:val="es-419"/>
        </w:rPr>
        <w:t xml:space="preserve">[EXEREC2E] ¿En qué estación(es) del año </w:t>
      </w:r>
      <w:r w:rsidRPr="75303805">
        <w:rPr>
          <w:b/>
          <w:bCs/>
          <w:lang w:val="es-419"/>
        </w:rPr>
        <w:t>dio vueltas de natación (hizo largos de piscina)</w:t>
      </w:r>
      <w:r w:rsidRPr="75303805">
        <w:rPr>
          <w:lang w:val="es-419"/>
        </w:rPr>
        <w:t>? Seleccione todas las opciones que correspondan.</w:t>
      </w:r>
    </w:p>
    <w:p w14:paraId="6F7BEB7B" w14:textId="77777777" w:rsidR="00B7726C" w:rsidRPr="00B073D8" w:rsidRDefault="00B7726C" w:rsidP="00B7726C">
      <w:pPr>
        <w:spacing w:before="60" w:after="0" w:line="240" w:lineRule="auto"/>
        <w:ind w:left="720"/>
        <w:rPr>
          <w:rFonts w:eastAsia="Calibri" w:cstheme="minorHAnsi"/>
          <w:lang w:val="es-419"/>
        </w:rPr>
      </w:pPr>
      <w:r w:rsidRPr="00B073D8">
        <w:rPr>
          <w:lang w:val="es-419"/>
        </w:rPr>
        <w:t>0</w:t>
      </w:r>
      <w:r w:rsidRPr="00B073D8">
        <w:rPr>
          <w:lang w:val="es-419"/>
        </w:rPr>
        <w:tab/>
        <w:t>Invierno</w:t>
      </w:r>
    </w:p>
    <w:p w14:paraId="0005C08E" w14:textId="77777777" w:rsidR="00B7726C" w:rsidRPr="00B073D8" w:rsidRDefault="00B7726C" w:rsidP="00B7726C">
      <w:pPr>
        <w:spacing w:after="0" w:line="240" w:lineRule="auto"/>
        <w:ind w:left="720"/>
        <w:rPr>
          <w:rFonts w:eastAsia="Calibri" w:cstheme="minorHAnsi"/>
          <w:lang w:val="es-419"/>
        </w:rPr>
      </w:pPr>
      <w:r w:rsidRPr="00B073D8">
        <w:rPr>
          <w:lang w:val="es-419"/>
        </w:rPr>
        <w:t>1</w:t>
      </w:r>
      <w:r w:rsidRPr="00B073D8">
        <w:rPr>
          <w:lang w:val="es-419"/>
        </w:rPr>
        <w:tab/>
        <w:t>Primavera</w:t>
      </w:r>
    </w:p>
    <w:p w14:paraId="77B8A63B" w14:textId="77777777" w:rsidR="00B7726C" w:rsidRPr="00B073D8" w:rsidRDefault="00B7726C" w:rsidP="00B7726C">
      <w:pPr>
        <w:spacing w:after="0" w:line="240" w:lineRule="auto"/>
        <w:ind w:left="720"/>
        <w:rPr>
          <w:rFonts w:eastAsia="Calibri" w:cstheme="minorHAnsi"/>
          <w:lang w:val="es-419"/>
        </w:rPr>
      </w:pPr>
      <w:r w:rsidRPr="00B073D8">
        <w:rPr>
          <w:lang w:val="es-419"/>
        </w:rPr>
        <w:t>2</w:t>
      </w:r>
      <w:r w:rsidRPr="00B073D8">
        <w:rPr>
          <w:lang w:val="es-419"/>
        </w:rPr>
        <w:tab/>
        <w:t>Verano</w:t>
      </w:r>
    </w:p>
    <w:p w14:paraId="01CE0A71" w14:textId="77777777" w:rsidR="00B7726C" w:rsidRPr="00B073D8" w:rsidRDefault="1D4F8DD3" w:rsidP="00B7726C">
      <w:pPr>
        <w:spacing w:after="0" w:line="240" w:lineRule="auto"/>
        <w:ind w:left="720"/>
        <w:rPr>
          <w:rFonts w:eastAsia="Calibri" w:cstheme="minorHAnsi"/>
          <w:lang w:val="es-419"/>
        </w:rPr>
      </w:pPr>
      <w:r w:rsidRPr="1D4F8DD3">
        <w:rPr>
          <w:lang w:val="es-419"/>
        </w:rPr>
        <w:t>3</w:t>
      </w:r>
      <w:r w:rsidR="00B7726C">
        <w:tab/>
      </w:r>
      <w:r w:rsidRPr="1D4F8DD3">
        <w:rPr>
          <w:lang w:val="es-419"/>
        </w:rPr>
        <w:t>Otoño</w:t>
      </w:r>
    </w:p>
    <w:p w14:paraId="06DCF973" w14:textId="6F6095BF" w:rsidR="00886E3E" w:rsidRPr="00B073D8" w:rsidRDefault="1D4F8DD3" w:rsidP="1D4F8DD3">
      <w:pPr>
        <w:spacing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EXEREC3E</w:t>
      </w:r>
    </w:p>
    <w:p w14:paraId="7E9CDEB6" w14:textId="0FC81210" w:rsidR="00886E3E" w:rsidRPr="00B073D8" w:rsidRDefault="641FB069" w:rsidP="1D4F8DD3">
      <w:pPr>
        <w:spacing w:after="0" w:line="240" w:lineRule="auto"/>
        <w:ind w:left="-20" w:right="-20"/>
        <w:rPr>
          <w:rFonts w:ascii="Calibri" w:eastAsia="Calibri" w:hAnsi="Calibri" w:cs="Calibri"/>
          <w:lang w:val="es-419"/>
        </w:rPr>
      </w:pPr>
      <w:r w:rsidRPr="641FB069">
        <w:rPr>
          <w:rFonts w:ascii="Calibri" w:eastAsia="Calibri" w:hAnsi="Calibri" w:cs="Calibri"/>
          <w:lang w:val="es-419"/>
        </w:rPr>
        <w:t xml:space="preserve"> </w:t>
      </w:r>
    </w:p>
    <w:p w14:paraId="129A1D84" w14:textId="1EF5F142" w:rsidR="641FB069" w:rsidRDefault="641FB069" w:rsidP="641FB069">
      <w:pPr>
        <w:spacing w:before="60" w:after="0" w:line="240" w:lineRule="auto"/>
        <w:ind w:left="-20" w:right="-20"/>
        <w:rPr>
          <w:rFonts w:ascii="Calibri" w:eastAsia="Calibri" w:hAnsi="Calibri" w:cs="Calibri"/>
          <w:b/>
          <w:bCs/>
          <w:lang w:val="es-419"/>
        </w:rPr>
      </w:pPr>
      <w:r w:rsidRPr="641FB069">
        <w:rPr>
          <w:rFonts w:ascii="Calibri" w:eastAsia="Calibri" w:hAnsi="Calibri" w:cs="Calibri"/>
          <w:b/>
          <w:bCs/>
          <w:lang w:val="es-419"/>
        </w:rPr>
        <w:t xml:space="preserve">[Piped text instructions for EXEREC3E: </w:t>
      </w:r>
    </w:p>
    <w:p w14:paraId="28307F98" w14:textId="74F2FAC4" w:rsidR="641FB069" w:rsidRDefault="641FB069" w:rsidP="641FB069">
      <w:pPr>
        <w:spacing w:after="0" w:line="240" w:lineRule="auto"/>
        <w:ind w:left="-20" w:right="-20"/>
        <w:rPr>
          <w:rFonts w:ascii="Calibri" w:eastAsia="Calibri" w:hAnsi="Calibri" w:cs="Calibri"/>
          <w:b/>
          <w:bCs/>
          <w:lang w:val="es-419"/>
        </w:rPr>
      </w:pPr>
      <w:r w:rsidRPr="641FB069">
        <w:rPr>
          <w:rFonts w:ascii="Calibri" w:eastAsia="Calibri" w:hAnsi="Calibri" w:cs="Calibri"/>
          <w:b/>
          <w:bCs/>
          <w:lang w:val="es-419"/>
        </w:rPr>
        <w:t>IF 1 SEASON SELECTED IN EXEREC2E, FILL "la estación"</w:t>
      </w:r>
    </w:p>
    <w:p w14:paraId="6B4192B8" w14:textId="542A875A" w:rsidR="641FB069" w:rsidRDefault="641FB069" w:rsidP="641FB069">
      <w:pPr>
        <w:spacing w:after="0" w:line="240" w:lineRule="auto"/>
        <w:ind w:left="-20" w:right="-20"/>
        <w:rPr>
          <w:rFonts w:ascii="Calibri" w:eastAsia="Calibri" w:hAnsi="Calibri" w:cs="Calibri"/>
          <w:b/>
          <w:bCs/>
          <w:lang w:val="es-419"/>
        </w:rPr>
      </w:pPr>
      <w:r w:rsidRPr="641FB069">
        <w:rPr>
          <w:rFonts w:ascii="Calibri" w:eastAsia="Calibri" w:hAnsi="Calibri" w:cs="Calibri"/>
          <w:b/>
          <w:bCs/>
          <w:lang w:val="es-419"/>
        </w:rPr>
        <w:t>IF &gt;1 SEASON SELECTED IN EXEREC2E, FILL "las estaciónes"</w:t>
      </w:r>
    </w:p>
    <w:p w14:paraId="304E5B91" w14:textId="04958C22" w:rsidR="641FB069" w:rsidRDefault="303A489D" w:rsidP="641FB069">
      <w:pPr>
        <w:spacing w:after="0" w:line="240" w:lineRule="auto"/>
        <w:rPr>
          <w:rFonts w:ascii="Calibri" w:eastAsia="Calibri" w:hAnsi="Calibri" w:cs="Calibri"/>
          <w:lang w:val="es-419"/>
        </w:rPr>
      </w:pPr>
      <w:r w:rsidRPr="303A489D">
        <w:rPr>
          <w:rFonts w:ascii="Calibri" w:eastAsia="Calibri" w:hAnsi="Calibri" w:cs="Calibri"/>
          <w:b/>
          <w:bCs/>
          <w:lang w:val="es-419"/>
        </w:rPr>
        <w:t>IF NO RESPONSE TO EXEREC2E, FILL "las estaciónes"]</w:t>
      </w:r>
    </w:p>
    <w:p w14:paraId="70AE3836" w14:textId="524F4086" w:rsidR="303A489D" w:rsidRDefault="303A489D" w:rsidP="303A489D">
      <w:pPr>
        <w:spacing w:after="0" w:line="240" w:lineRule="auto"/>
        <w:rPr>
          <w:rFonts w:ascii="Calibri" w:eastAsia="Calibri" w:hAnsi="Calibri" w:cs="Calibri"/>
          <w:b/>
          <w:bCs/>
          <w:lang w:val="es-419"/>
        </w:rPr>
      </w:pPr>
    </w:p>
    <w:p w14:paraId="3C3605DB" w14:textId="03628001" w:rsidR="0C2F7F32" w:rsidRPr="00B073D8" w:rsidRDefault="566F1DA5" w:rsidP="00EC796B">
      <w:pPr>
        <w:pStyle w:val="ListParagraph"/>
        <w:numPr>
          <w:ilvl w:val="0"/>
          <w:numId w:val="132"/>
        </w:numPr>
        <w:spacing w:after="0" w:line="240" w:lineRule="auto"/>
        <w:rPr>
          <w:rFonts w:eastAsia="Calibri"/>
          <w:b/>
          <w:bCs/>
          <w:lang w:val="es-419"/>
        </w:rPr>
      </w:pPr>
      <w:r w:rsidRPr="566F1DA5">
        <w:rPr>
          <w:lang w:val="es-419"/>
        </w:rPr>
        <w:t xml:space="preserve">[EXEREC3E] Durante [la estación/las estaciónes] de los </w:t>
      </w:r>
      <w:r w:rsidRPr="566F1DA5">
        <w:rPr>
          <w:b/>
          <w:bCs/>
          <w:lang w:val="es-419"/>
        </w:rPr>
        <w:t>últimos 12 meses</w:t>
      </w:r>
      <w:r w:rsidRPr="566F1DA5">
        <w:rPr>
          <w:lang w:val="es-419"/>
        </w:rPr>
        <w:t xml:space="preserve"> en que dio vueltas de natación (hizo largos de piscina), ¿aproximadamente con qué frecuencia realizó esta actividad?</w:t>
      </w:r>
    </w:p>
    <w:p w14:paraId="6C8C051F" w14:textId="2204410B" w:rsidR="0C2F7F32" w:rsidRPr="00B073D8" w:rsidRDefault="0C2F7F32" w:rsidP="00EC796B">
      <w:pPr>
        <w:spacing w:before="240" w:after="0" w:line="240" w:lineRule="auto"/>
        <w:ind w:left="720"/>
        <w:rPr>
          <w:rFonts w:eastAsia="Calibri"/>
          <w:lang w:val="es-419"/>
        </w:rPr>
      </w:pPr>
      <w:r w:rsidRPr="00B073D8">
        <w:rPr>
          <w:lang w:val="es-419"/>
        </w:rPr>
        <w:t>0</w:t>
      </w:r>
      <w:r w:rsidRPr="00B073D8">
        <w:rPr>
          <w:lang w:val="es-419"/>
        </w:rPr>
        <w:tab/>
        <w:t>Una vez al mes o menos</w:t>
      </w:r>
    </w:p>
    <w:p w14:paraId="78B89612" w14:textId="4DB9DB7C" w:rsidR="0C2F7F32" w:rsidRPr="00B073D8" w:rsidRDefault="7A924FC6" w:rsidP="00E74C10">
      <w:pPr>
        <w:spacing w:after="0" w:line="240" w:lineRule="auto"/>
        <w:ind w:left="720"/>
        <w:rPr>
          <w:rFonts w:eastAsia="Calibri"/>
          <w:lang w:val="es-419"/>
        </w:rPr>
      </w:pPr>
      <w:r w:rsidRPr="00B073D8">
        <w:rPr>
          <w:lang w:val="es-419"/>
        </w:rPr>
        <w:t>1</w:t>
      </w:r>
      <w:r w:rsidRPr="00B073D8">
        <w:rPr>
          <w:lang w:val="es-419"/>
        </w:rPr>
        <w:tab/>
        <w:t>De 2 a 3 días al mes</w:t>
      </w:r>
    </w:p>
    <w:p w14:paraId="3682D7DA" w14:textId="6F9F687E" w:rsidR="0C2F7F32" w:rsidRPr="00B073D8" w:rsidRDefault="7A924FC6" w:rsidP="00E74C10">
      <w:pPr>
        <w:spacing w:after="0" w:line="240" w:lineRule="auto"/>
        <w:ind w:left="720"/>
        <w:rPr>
          <w:rFonts w:eastAsia="Calibri"/>
          <w:lang w:val="es-419"/>
        </w:rPr>
      </w:pPr>
      <w:r w:rsidRPr="00B073D8">
        <w:rPr>
          <w:lang w:val="es-419"/>
        </w:rPr>
        <w:t>2</w:t>
      </w:r>
      <w:r w:rsidRPr="00B073D8">
        <w:rPr>
          <w:lang w:val="es-419"/>
        </w:rPr>
        <w:tab/>
        <w:t>De 1 a 2 días por semana</w:t>
      </w:r>
    </w:p>
    <w:p w14:paraId="05F1DA2E" w14:textId="40E773AE" w:rsidR="0C2F7F32" w:rsidRPr="00B073D8" w:rsidRDefault="7A924FC6" w:rsidP="00E74C10">
      <w:pPr>
        <w:spacing w:after="0" w:line="240" w:lineRule="auto"/>
        <w:ind w:left="720"/>
        <w:rPr>
          <w:rFonts w:eastAsia="Calibri"/>
          <w:lang w:val="es-419"/>
        </w:rPr>
      </w:pPr>
      <w:r w:rsidRPr="00B073D8">
        <w:rPr>
          <w:lang w:val="es-419"/>
        </w:rPr>
        <w:t>3</w:t>
      </w:r>
      <w:r w:rsidRPr="00B073D8">
        <w:rPr>
          <w:lang w:val="es-419"/>
        </w:rPr>
        <w:tab/>
        <w:t>De 3 a 4 días por semana</w:t>
      </w:r>
    </w:p>
    <w:p w14:paraId="4E8ECD09" w14:textId="4D1311E4" w:rsidR="0C2F7F32" w:rsidRPr="00B073D8" w:rsidRDefault="7A924FC6" w:rsidP="00E74C10">
      <w:pPr>
        <w:spacing w:after="0" w:line="240" w:lineRule="auto"/>
        <w:ind w:left="720"/>
        <w:rPr>
          <w:rFonts w:eastAsia="Calibri"/>
          <w:lang w:val="es-419"/>
        </w:rPr>
      </w:pPr>
      <w:r w:rsidRPr="00B073D8">
        <w:rPr>
          <w:lang w:val="es-419"/>
        </w:rPr>
        <w:t>4</w:t>
      </w:r>
      <w:r w:rsidRPr="00B073D8">
        <w:rPr>
          <w:lang w:val="es-419"/>
        </w:rPr>
        <w:tab/>
        <w:t>De 5 a 6 días por semana</w:t>
      </w:r>
    </w:p>
    <w:p w14:paraId="14D2F04D" w14:textId="2D6A10AF" w:rsidR="0C2F7F32" w:rsidRPr="00B073D8" w:rsidRDefault="1D4F8DD3" w:rsidP="00E74C10">
      <w:pPr>
        <w:spacing w:after="0" w:line="240" w:lineRule="auto"/>
        <w:ind w:left="720"/>
        <w:rPr>
          <w:rFonts w:eastAsia="Calibri"/>
          <w:lang w:val="es-419"/>
        </w:rPr>
      </w:pPr>
      <w:r w:rsidRPr="1D4F8DD3">
        <w:rPr>
          <w:lang w:val="es-419"/>
        </w:rPr>
        <w:t>5</w:t>
      </w:r>
      <w:r w:rsidR="0C2F7F32">
        <w:tab/>
      </w:r>
      <w:r w:rsidRPr="1D4F8DD3">
        <w:rPr>
          <w:lang w:val="es-419"/>
        </w:rPr>
        <w:t>Todos los días</w:t>
      </w:r>
    </w:p>
    <w:p w14:paraId="6F65D2DD" w14:textId="6DB57E04" w:rsidR="00886E3E" w:rsidRPr="00B073D8" w:rsidRDefault="1D4F8DD3" w:rsidP="1D4F8DD3">
      <w:pPr>
        <w:spacing w:before="60"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EXEREC4E</w:t>
      </w:r>
    </w:p>
    <w:p w14:paraId="696519A5" w14:textId="3DB14009" w:rsidR="00886E3E" w:rsidRPr="00B073D8" w:rsidRDefault="00886E3E" w:rsidP="1D4F8DD3">
      <w:pPr>
        <w:spacing w:after="0" w:line="240" w:lineRule="auto"/>
        <w:rPr>
          <w:rFonts w:eastAsia="Calibri"/>
          <w:lang w:val="es-419"/>
        </w:rPr>
      </w:pPr>
    </w:p>
    <w:p w14:paraId="6695B5D1" w14:textId="5BB911A3" w:rsidR="00886E3E" w:rsidRPr="00B073D8" w:rsidRDefault="75303805" w:rsidP="005B789D">
      <w:pPr>
        <w:pStyle w:val="ListParagraph"/>
        <w:numPr>
          <w:ilvl w:val="0"/>
          <w:numId w:val="132"/>
        </w:numPr>
        <w:spacing w:after="0" w:line="240" w:lineRule="auto"/>
        <w:rPr>
          <w:rFonts w:eastAsia="Calibri"/>
          <w:b/>
          <w:bCs/>
          <w:lang w:val="es-419"/>
        </w:rPr>
      </w:pPr>
      <w:r w:rsidRPr="75303805">
        <w:rPr>
          <w:lang w:val="es-419"/>
        </w:rPr>
        <w:t xml:space="preserve">[EXEREC4E] Los días en que dio vueltas de natación (hizo largos de piscina), ¿aproximadamente </w:t>
      </w:r>
      <w:r w:rsidRPr="75303805">
        <w:rPr>
          <w:b/>
          <w:bCs/>
          <w:lang w:val="es-419"/>
        </w:rPr>
        <w:t xml:space="preserve">cuánto tiempo </w:t>
      </w:r>
      <w:r w:rsidRPr="75303805">
        <w:rPr>
          <w:lang w:val="es-419"/>
        </w:rPr>
        <w:t xml:space="preserve">pasó </w:t>
      </w:r>
      <w:r w:rsidRPr="75303805">
        <w:rPr>
          <w:b/>
          <w:bCs/>
          <w:lang w:val="es-419"/>
        </w:rPr>
        <w:t>al día</w:t>
      </w:r>
      <w:r w:rsidRPr="75303805">
        <w:rPr>
          <w:lang w:val="es-419"/>
        </w:rPr>
        <w:t xml:space="preserve"> realizando esta actividad?</w:t>
      </w:r>
    </w:p>
    <w:p w14:paraId="3E7E58A3" w14:textId="72D5E992" w:rsidR="0C2F7F32" w:rsidRPr="00B073D8" w:rsidRDefault="0C2F7F32" w:rsidP="005F74C3">
      <w:pPr>
        <w:spacing w:before="240" w:after="0" w:line="240" w:lineRule="auto"/>
        <w:ind w:left="720"/>
        <w:rPr>
          <w:rFonts w:eastAsia="Calibri"/>
          <w:lang w:val="es-419"/>
        </w:rPr>
      </w:pPr>
      <w:r w:rsidRPr="00B073D8">
        <w:rPr>
          <w:lang w:val="es-419"/>
        </w:rPr>
        <w:t>0</w:t>
      </w:r>
      <w:r w:rsidRPr="00B073D8">
        <w:rPr>
          <w:lang w:val="es-419"/>
        </w:rPr>
        <w:tab/>
        <w:t>15 minutos o menos</w:t>
      </w:r>
    </w:p>
    <w:p w14:paraId="1B6D0BC9" w14:textId="2A52E878" w:rsidR="0C2F7F32" w:rsidRPr="00B073D8" w:rsidRDefault="0C2F7F32" w:rsidP="00E74C10">
      <w:pPr>
        <w:spacing w:after="0" w:line="240" w:lineRule="auto"/>
        <w:ind w:left="720"/>
        <w:rPr>
          <w:rFonts w:eastAsia="Calibri"/>
          <w:lang w:val="es-419"/>
        </w:rPr>
      </w:pPr>
      <w:r w:rsidRPr="00B073D8">
        <w:rPr>
          <w:lang w:val="es-419"/>
        </w:rPr>
        <w:t>1</w:t>
      </w:r>
      <w:r w:rsidRPr="00B073D8">
        <w:rPr>
          <w:lang w:val="es-419"/>
        </w:rPr>
        <w:tab/>
        <w:t>De 16 a 30 minutos</w:t>
      </w:r>
    </w:p>
    <w:p w14:paraId="554EC9F0" w14:textId="5418E889" w:rsidR="0C2F7F32" w:rsidRPr="00B073D8" w:rsidRDefault="0C2F7F32" w:rsidP="00E74C10">
      <w:pPr>
        <w:spacing w:after="0" w:line="240" w:lineRule="auto"/>
        <w:ind w:left="720"/>
        <w:rPr>
          <w:rFonts w:eastAsia="Calibri"/>
          <w:lang w:val="es-419"/>
        </w:rPr>
      </w:pPr>
      <w:r w:rsidRPr="00B073D8">
        <w:rPr>
          <w:lang w:val="es-419"/>
        </w:rPr>
        <w:t>2</w:t>
      </w:r>
      <w:r w:rsidRPr="00B073D8">
        <w:rPr>
          <w:lang w:val="es-419"/>
        </w:rPr>
        <w:tab/>
        <w:t>De 31 a 44 minutos</w:t>
      </w:r>
    </w:p>
    <w:p w14:paraId="16B515D2" w14:textId="19E59D6F" w:rsidR="0C2F7F32" w:rsidRPr="00B073D8" w:rsidRDefault="0C2F7F32" w:rsidP="00E74C10">
      <w:pPr>
        <w:spacing w:after="0" w:line="240" w:lineRule="auto"/>
        <w:ind w:left="720"/>
        <w:rPr>
          <w:rFonts w:eastAsia="Calibri"/>
          <w:lang w:val="es-419"/>
        </w:rPr>
      </w:pPr>
      <w:r w:rsidRPr="00B073D8">
        <w:rPr>
          <w:lang w:val="es-419"/>
        </w:rPr>
        <w:t>3</w:t>
      </w:r>
      <w:r w:rsidRPr="00B073D8">
        <w:rPr>
          <w:lang w:val="es-419"/>
        </w:rPr>
        <w:tab/>
        <w:t>De 45 a 59 minutos</w:t>
      </w:r>
    </w:p>
    <w:p w14:paraId="3E4906A6" w14:textId="68C00121" w:rsidR="0C2F7F32" w:rsidRPr="00B073D8" w:rsidRDefault="7A924FC6" w:rsidP="00E74C10">
      <w:pPr>
        <w:spacing w:after="0" w:line="240" w:lineRule="auto"/>
        <w:ind w:left="720"/>
        <w:rPr>
          <w:lang w:val="es-419"/>
        </w:rPr>
      </w:pPr>
      <w:r w:rsidRPr="00B073D8">
        <w:rPr>
          <w:lang w:val="es-419"/>
        </w:rPr>
        <w:t>4</w:t>
      </w:r>
      <w:r w:rsidRPr="00B073D8">
        <w:rPr>
          <w:lang w:val="es-419"/>
        </w:rPr>
        <w:tab/>
        <w:t>1 hora</w:t>
      </w:r>
    </w:p>
    <w:p w14:paraId="413190E0" w14:textId="4845BB1F" w:rsidR="0C2F7F32" w:rsidRPr="00B073D8" w:rsidRDefault="7A924FC6" w:rsidP="00E74C10">
      <w:pPr>
        <w:spacing w:after="0" w:line="240" w:lineRule="auto"/>
        <w:ind w:left="720"/>
        <w:rPr>
          <w:rFonts w:eastAsia="Calibri"/>
          <w:lang w:val="es-419"/>
        </w:rPr>
      </w:pPr>
      <w:r w:rsidRPr="00B073D8">
        <w:rPr>
          <w:lang w:val="es-419"/>
        </w:rPr>
        <w:t>5</w:t>
      </w:r>
      <w:r w:rsidRPr="00B073D8">
        <w:rPr>
          <w:lang w:val="es-419"/>
        </w:rPr>
        <w:tab/>
        <w:t>2 horas</w:t>
      </w:r>
    </w:p>
    <w:p w14:paraId="7ACE7B92" w14:textId="41AC1A29" w:rsidR="0C2F7F32" w:rsidRPr="00B073D8" w:rsidRDefault="1D4F8DD3" w:rsidP="00677147">
      <w:pPr>
        <w:spacing w:line="240" w:lineRule="auto"/>
        <w:ind w:left="720"/>
        <w:rPr>
          <w:rFonts w:eastAsia="Calibri"/>
          <w:lang w:val="es-419"/>
        </w:rPr>
      </w:pPr>
      <w:r w:rsidRPr="1D4F8DD3">
        <w:rPr>
          <w:lang w:val="es-419"/>
        </w:rPr>
        <w:t>6</w:t>
      </w:r>
      <w:r w:rsidR="0C2F7F32">
        <w:tab/>
      </w:r>
      <w:r w:rsidRPr="1D4F8DD3">
        <w:rPr>
          <w:lang w:val="es-419"/>
        </w:rPr>
        <w:t>3 horas o más</w:t>
      </w:r>
    </w:p>
    <w:p w14:paraId="7EED64A2" w14:textId="1D807836" w:rsidR="00886E3E" w:rsidRPr="00B073D8" w:rsidRDefault="1D4F8DD3" w:rsidP="1D4F8DD3">
      <w:pPr>
        <w:spacing w:before="60"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EXEREC2F</w:t>
      </w:r>
    </w:p>
    <w:p w14:paraId="2A4A27FE" w14:textId="07659F75" w:rsidR="00886E3E" w:rsidRPr="00B073D8" w:rsidRDefault="1D4F8DD3" w:rsidP="1D4F8DD3">
      <w:pPr>
        <w:spacing w:before="60" w:after="0" w:line="240" w:lineRule="auto"/>
        <w:ind w:left="-20" w:right="-20"/>
        <w:rPr>
          <w:rFonts w:ascii="Calibri" w:eastAsia="Calibri" w:hAnsi="Calibri" w:cs="Calibri"/>
          <w:b/>
          <w:bCs/>
          <w:lang w:val="es-419"/>
        </w:rPr>
      </w:pPr>
      <w:r w:rsidRPr="1D4F8DD3">
        <w:rPr>
          <w:rFonts w:ascii="Calibri" w:eastAsia="Calibri" w:hAnsi="Calibri" w:cs="Calibri"/>
          <w:b/>
          <w:bCs/>
          <w:lang w:val="es-419"/>
        </w:rPr>
        <w:t xml:space="preserve"> </w:t>
      </w:r>
    </w:p>
    <w:p w14:paraId="1CFFEB0F" w14:textId="020D3A2E" w:rsidR="00886E3E" w:rsidRPr="00B073D8" w:rsidRDefault="1D4F8DD3" w:rsidP="1D4F8DD3">
      <w:pPr>
        <w:spacing w:before="60" w:after="0" w:line="240" w:lineRule="auto"/>
        <w:ind w:left="-20" w:right="-20"/>
        <w:rPr>
          <w:rFonts w:ascii="Calibri" w:eastAsia="Calibri" w:hAnsi="Calibri" w:cs="Calibri"/>
          <w:b/>
          <w:bCs/>
          <w:lang w:val="es-419"/>
        </w:rPr>
      </w:pPr>
      <w:r w:rsidRPr="1D4F8DD3">
        <w:rPr>
          <w:rFonts w:ascii="Calibri" w:eastAsia="Calibri" w:hAnsi="Calibri" w:cs="Calibri"/>
          <w:b/>
          <w:bCs/>
          <w:lang w:val="es-419"/>
        </w:rPr>
        <w:t>[DISPLAY IF EXEREC1= 5]</w:t>
      </w:r>
    </w:p>
    <w:p w14:paraId="20E95EE4" w14:textId="10FA4AE0" w:rsidR="00886E3E" w:rsidRPr="00B073D8" w:rsidRDefault="75303805" w:rsidP="007D39BE">
      <w:pPr>
        <w:pStyle w:val="ListParagraph"/>
        <w:numPr>
          <w:ilvl w:val="0"/>
          <w:numId w:val="132"/>
        </w:numPr>
        <w:spacing w:after="0" w:line="240" w:lineRule="auto"/>
        <w:rPr>
          <w:rFonts w:eastAsia="Calibri"/>
          <w:b/>
          <w:bCs/>
          <w:lang w:val="es-419"/>
        </w:rPr>
      </w:pPr>
      <w:r w:rsidRPr="75303805">
        <w:rPr>
          <w:lang w:val="es-419"/>
        </w:rPr>
        <w:t xml:space="preserve">[EXEREC2F] ¿En qué estación(es) del año </w:t>
      </w:r>
      <w:r w:rsidRPr="75303805">
        <w:rPr>
          <w:b/>
          <w:bCs/>
          <w:lang w:val="es-419"/>
        </w:rPr>
        <w:t>montó en bicicleta (incluso la bicicleta fija)</w:t>
      </w:r>
      <w:r w:rsidRPr="75303805">
        <w:rPr>
          <w:lang w:val="es-419"/>
        </w:rPr>
        <w:t>? Seleccione todas las opciones que correspondan.</w:t>
      </w:r>
    </w:p>
    <w:p w14:paraId="18ABF520" w14:textId="77777777" w:rsidR="00B7726C" w:rsidRPr="00B073D8" w:rsidRDefault="00B7726C" w:rsidP="00B7726C">
      <w:pPr>
        <w:spacing w:before="60" w:after="0" w:line="240" w:lineRule="auto"/>
        <w:ind w:left="720"/>
        <w:rPr>
          <w:rFonts w:eastAsia="Calibri" w:cstheme="minorHAnsi"/>
          <w:lang w:val="es-419"/>
        </w:rPr>
      </w:pPr>
      <w:r w:rsidRPr="00B073D8">
        <w:rPr>
          <w:lang w:val="es-419"/>
        </w:rPr>
        <w:t>0</w:t>
      </w:r>
      <w:r w:rsidRPr="00B073D8">
        <w:rPr>
          <w:lang w:val="es-419"/>
        </w:rPr>
        <w:tab/>
        <w:t>Invierno</w:t>
      </w:r>
    </w:p>
    <w:p w14:paraId="17E78007" w14:textId="77777777" w:rsidR="00B7726C" w:rsidRPr="00B073D8" w:rsidRDefault="00B7726C" w:rsidP="00B7726C">
      <w:pPr>
        <w:spacing w:after="0" w:line="240" w:lineRule="auto"/>
        <w:ind w:left="720"/>
        <w:rPr>
          <w:rFonts w:eastAsia="Calibri" w:cstheme="minorHAnsi"/>
          <w:lang w:val="es-419"/>
        </w:rPr>
      </w:pPr>
      <w:r w:rsidRPr="00B073D8">
        <w:rPr>
          <w:lang w:val="es-419"/>
        </w:rPr>
        <w:t>1</w:t>
      </w:r>
      <w:r w:rsidRPr="00B073D8">
        <w:rPr>
          <w:lang w:val="es-419"/>
        </w:rPr>
        <w:tab/>
        <w:t>Primavera</w:t>
      </w:r>
    </w:p>
    <w:p w14:paraId="27275740" w14:textId="77777777" w:rsidR="00B7726C" w:rsidRPr="00B073D8" w:rsidRDefault="00B7726C" w:rsidP="00B7726C">
      <w:pPr>
        <w:spacing w:after="0" w:line="240" w:lineRule="auto"/>
        <w:ind w:left="720"/>
        <w:rPr>
          <w:rFonts w:eastAsia="Calibri" w:cstheme="minorHAnsi"/>
          <w:lang w:val="es-419"/>
        </w:rPr>
      </w:pPr>
      <w:r w:rsidRPr="00B073D8">
        <w:rPr>
          <w:lang w:val="es-419"/>
        </w:rPr>
        <w:lastRenderedPageBreak/>
        <w:t>2</w:t>
      </w:r>
      <w:r w:rsidRPr="00B073D8">
        <w:rPr>
          <w:lang w:val="es-419"/>
        </w:rPr>
        <w:tab/>
        <w:t>Verano</w:t>
      </w:r>
    </w:p>
    <w:p w14:paraId="2B4AE966" w14:textId="77777777" w:rsidR="00B7726C" w:rsidRPr="00B073D8" w:rsidRDefault="1D4F8DD3" w:rsidP="00677147">
      <w:pPr>
        <w:spacing w:line="240" w:lineRule="auto"/>
        <w:ind w:left="720"/>
        <w:rPr>
          <w:rFonts w:eastAsia="Calibri" w:cstheme="minorHAnsi"/>
          <w:lang w:val="es-419"/>
        </w:rPr>
      </w:pPr>
      <w:r w:rsidRPr="1D4F8DD3">
        <w:rPr>
          <w:lang w:val="es-419"/>
        </w:rPr>
        <w:t>3</w:t>
      </w:r>
      <w:r w:rsidR="00B7726C">
        <w:tab/>
      </w:r>
      <w:r w:rsidRPr="1D4F8DD3">
        <w:rPr>
          <w:lang w:val="es-419"/>
        </w:rPr>
        <w:t>Otoño</w:t>
      </w:r>
    </w:p>
    <w:p w14:paraId="2658D1C3" w14:textId="2AD0AFD9" w:rsidR="00886E3E" w:rsidRPr="00B073D8" w:rsidRDefault="1D4F8DD3" w:rsidP="1D4F8DD3">
      <w:pPr>
        <w:spacing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EXEREC3F</w:t>
      </w:r>
    </w:p>
    <w:p w14:paraId="01ED91D8" w14:textId="1187CDF7" w:rsidR="00886E3E" w:rsidRPr="00B073D8" w:rsidRDefault="641FB069" w:rsidP="1D4F8DD3">
      <w:pPr>
        <w:spacing w:after="0" w:line="240" w:lineRule="auto"/>
        <w:ind w:left="-20" w:right="-20"/>
        <w:rPr>
          <w:rFonts w:ascii="Calibri" w:eastAsia="Calibri" w:hAnsi="Calibri" w:cs="Calibri"/>
          <w:lang w:val="es-419"/>
        </w:rPr>
      </w:pPr>
      <w:r w:rsidRPr="641FB069">
        <w:rPr>
          <w:rFonts w:ascii="Calibri" w:eastAsia="Calibri" w:hAnsi="Calibri" w:cs="Calibri"/>
          <w:lang w:val="es-419"/>
        </w:rPr>
        <w:t xml:space="preserve"> </w:t>
      </w:r>
    </w:p>
    <w:p w14:paraId="08825040" w14:textId="37CB382C" w:rsidR="641FB069" w:rsidRDefault="641FB069" w:rsidP="641FB069">
      <w:pPr>
        <w:spacing w:before="60" w:after="0" w:line="240" w:lineRule="auto"/>
        <w:ind w:left="-20" w:right="-20"/>
        <w:rPr>
          <w:rFonts w:ascii="Calibri" w:eastAsia="Calibri" w:hAnsi="Calibri" w:cs="Calibri"/>
          <w:b/>
          <w:bCs/>
          <w:lang w:val="es-419"/>
        </w:rPr>
      </w:pPr>
      <w:r w:rsidRPr="641FB069">
        <w:rPr>
          <w:rFonts w:ascii="Calibri" w:eastAsia="Calibri" w:hAnsi="Calibri" w:cs="Calibri"/>
          <w:b/>
          <w:bCs/>
          <w:lang w:val="es-419"/>
        </w:rPr>
        <w:t xml:space="preserve">[Piped text instructions for EXEREC3F: </w:t>
      </w:r>
    </w:p>
    <w:p w14:paraId="7369E43B" w14:textId="201BFCEC" w:rsidR="641FB069" w:rsidRDefault="641FB069" w:rsidP="641FB069">
      <w:pPr>
        <w:spacing w:after="0" w:line="240" w:lineRule="auto"/>
        <w:ind w:left="-20" w:right="-20"/>
        <w:rPr>
          <w:rFonts w:ascii="Calibri" w:eastAsia="Calibri" w:hAnsi="Calibri" w:cs="Calibri"/>
          <w:b/>
          <w:bCs/>
          <w:lang w:val="es-419"/>
        </w:rPr>
      </w:pPr>
      <w:r w:rsidRPr="641FB069">
        <w:rPr>
          <w:rFonts w:ascii="Calibri" w:eastAsia="Calibri" w:hAnsi="Calibri" w:cs="Calibri"/>
          <w:b/>
          <w:bCs/>
          <w:lang w:val="es-419"/>
        </w:rPr>
        <w:t>IF 1 SEASON SELECTED IN EXEREC2F, FILL "la estación"</w:t>
      </w:r>
    </w:p>
    <w:p w14:paraId="7BDEE13A" w14:textId="63ACA365" w:rsidR="641FB069" w:rsidRDefault="641FB069" w:rsidP="641FB069">
      <w:pPr>
        <w:spacing w:after="0" w:line="240" w:lineRule="auto"/>
        <w:ind w:left="-20" w:right="-20"/>
        <w:rPr>
          <w:rFonts w:ascii="Calibri" w:eastAsia="Calibri" w:hAnsi="Calibri" w:cs="Calibri"/>
          <w:b/>
          <w:bCs/>
          <w:lang w:val="es-419"/>
        </w:rPr>
      </w:pPr>
      <w:r w:rsidRPr="641FB069">
        <w:rPr>
          <w:rFonts w:ascii="Calibri" w:eastAsia="Calibri" w:hAnsi="Calibri" w:cs="Calibri"/>
          <w:b/>
          <w:bCs/>
          <w:lang w:val="es-419"/>
        </w:rPr>
        <w:t>IF &gt;1 SEASON SELECTED IN EXEREC2F, FILL "las estaciónes"</w:t>
      </w:r>
    </w:p>
    <w:p w14:paraId="10184105" w14:textId="158DB685" w:rsidR="641FB069" w:rsidRDefault="303A489D" w:rsidP="641FB069">
      <w:pPr>
        <w:spacing w:after="0" w:line="240" w:lineRule="auto"/>
        <w:rPr>
          <w:rFonts w:ascii="Calibri" w:eastAsia="Calibri" w:hAnsi="Calibri" w:cs="Calibri"/>
          <w:lang w:val="es-419"/>
        </w:rPr>
      </w:pPr>
      <w:r w:rsidRPr="303A489D">
        <w:rPr>
          <w:rFonts w:ascii="Calibri" w:eastAsia="Calibri" w:hAnsi="Calibri" w:cs="Calibri"/>
          <w:b/>
          <w:bCs/>
          <w:lang w:val="es-419"/>
        </w:rPr>
        <w:t>IF NO RESPONSE TO EXEREC2F, FILL "las estaciónes"]</w:t>
      </w:r>
    </w:p>
    <w:p w14:paraId="45DF8601" w14:textId="07838F92" w:rsidR="303A489D" w:rsidRDefault="303A489D" w:rsidP="303A489D">
      <w:pPr>
        <w:spacing w:after="0" w:line="240" w:lineRule="auto"/>
        <w:rPr>
          <w:rFonts w:ascii="Calibri" w:eastAsia="Calibri" w:hAnsi="Calibri" w:cs="Calibri"/>
          <w:b/>
          <w:bCs/>
          <w:lang w:val="es-419"/>
        </w:rPr>
      </w:pPr>
    </w:p>
    <w:p w14:paraId="4A6502CF" w14:textId="7AD2E595" w:rsidR="0C2F7F32" w:rsidRPr="00B073D8" w:rsidRDefault="566F1DA5" w:rsidP="00677147">
      <w:pPr>
        <w:pStyle w:val="ListParagraph"/>
        <w:numPr>
          <w:ilvl w:val="0"/>
          <w:numId w:val="132"/>
        </w:numPr>
        <w:spacing w:after="0" w:line="240" w:lineRule="auto"/>
        <w:rPr>
          <w:rFonts w:eastAsia="Calibri"/>
          <w:b/>
          <w:bCs/>
          <w:lang w:val="es-419"/>
        </w:rPr>
      </w:pPr>
      <w:r w:rsidRPr="566F1DA5">
        <w:rPr>
          <w:lang w:val="es-419"/>
        </w:rPr>
        <w:t xml:space="preserve">[EXEREC3F] Durante [la estación/las estaciónes] de los </w:t>
      </w:r>
      <w:r w:rsidRPr="566F1DA5">
        <w:rPr>
          <w:b/>
          <w:bCs/>
          <w:lang w:val="es-419"/>
        </w:rPr>
        <w:t>últimos 12 meses</w:t>
      </w:r>
      <w:r w:rsidRPr="566F1DA5">
        <w:rPr>
          <w:lang w:val="es-419"/>
        </w:rPr>
        <w:t xml:space="preserve"> en que montó en bicicleta (incluso la bicicleta fija), ¿aproximadamente con qué frecuencia realizó esta actividad?</w:t>
      </w:r>
    </w:p>
    <w:p w14:paraId="4696B69A" w14:textId="2204410B" w:rsidR="0C2F7F32" w:rsidRPr="00B073D8" w:rsidRDefault="0C2F7F32" w:rsidP="00677147">
      <w:pPr>
        <w:spacing w:before="240" w:after="0" w:line="240" w:lineRule="auto"/>
        <w:ind w:left="720"/>
        <w:rPr>
          <w:rFonts w:eastAsia="Calibri"/>
          <w:lang w:val="es-419"/>
        </w:rPr>
      </w:pPr>
      <w:r w:rsidRPr="00B073D8">
        <w:rPr>
          <w:lang w:val="es-419"/>
        </w:rPr>
        <w:t>0</w:t>
      </w:r>
      <w:r w:rsidRPr="00B073D8">
        <w:rPr>
          <w:lang w:val="es-419"/>
        </w:rPr>
        <w:tab/>
        <w:t>Una vez al mes o menos</w:t>
      </w:r>
    </w:p>
    <w:p w14:paraId="73789A49" w14:textId="2693A892" w:rsidR="0C2F7F32" w:rsidRPr="00B073D8" w:rsidRDefault="7A924FC6" w:rsidP="00E74C10">
      <w:pPr>
        <w:spacing w:after="0" w:line="240" w:lineRule="auto"/>
        <w:ind w:left="720"/>
        <w:rPr>
          <w:rFonts w:eastAsia="Calibri"/>
          <w:lang w:val="es-419"/>
        </w:rPr>
      </w:pPr>
      <w:r w:rsidRPr="00B073D8">
        <w:rPr>
          <w:lang w:val="es-419"/>
        </w:rPr>
        <w:t>1</w:t>
      </w:r>
      <w:r w:rsidRPr="00B073D8">
        <w:rPr>
          <w:lang w:val="es-419"/>
        </w:rPr>
        <w:tab/>
        <w:t>De 2 a 3 días al mes</w:t>
      </w:r>
    </w:p>
    <w:p w14:paraId="7CE710B0" w14:textId="73F8E74B" w:rsidR="0C2F7F32" w:rsidRPr="00B073D8" w:rsidRDefault="7A924FC6" w:rsidP="00E74C10">
      <w:pPr>
        <w:spacing w:after="0" w:line="240" w:lineRule="auto"/>
        <w:ind w:left="720"/>
        <w:rPr>
          <w:rFonts w:eastAsia="Calibri"/>
          <w:lang w:val="es-419"/>
        </w:rPr>
      </w:pPr>
      <w:r w:rsidRPr="00B073D8">
        <w:rPr>
          <w:lang w:val="es-419"/>
        </w:rPr>
        <w:t>2</w:t>
      </w:r>
      <w:r w:rsidRPr="00B073D8">
        <w:rPr>
          <w:lang w:val="es-419"/>
        </w:rPr>
        <w:tab/>
        <w:t>De 1 a 2 días por semana</w:t>
      </w:r>
    </w:p>
    <w:p w14:paraId="157468B0" w14:textId="31B6B410" w:rsidR="0C2F7F32" w:rsidRPr="00B073D8" w:rsidRDefault="7A924FC6" w:rsidP="00E74C10">
      <w:pPr>
        <w:spacing w:after="0" w:line="240" w:lineRule="auto"/>
        <w:ind w:left="720"/>
        <w:rPr>
          <w:rFonts w:eastAsia="Calibri"/>
          <w:lang w:val="es-419"/>
        </w:rPr>
      </w:pPr>
      <w:r w:rsidRPr="00B073D8">
        <w:rPr>
          <w:lang w:val="es-419"/>
        </w:rPr>
        <w:t>3</w:t>
      </w:r>
      <w:r w:rsidRPr="00B073D8">
        <w:rPr>
          <w:lang w:val="es-419"/>
        </w:rPr>
        <w:tab/>
        <w:t>De 3 a 4 días por semana</w:t>
      </w:r>
    </w:p>
    <w:p w14:paraId="5F131C6A" w14:textId="2F97CD36" w:rsidR="0C2F7F32" w:rsidRPr="00B073D8" w:rsidRDefault="7A924FC6" w:rsidP="00E74C10">
      <w:pPr>
        <w:spacing w:after="0" w:line="240" w:lineRule="auto"/>
        <w:ind w:left="720"/>
        <w:rPr>
          <w:rFonts w:eastAsia="Calibri"/>
          <w:lang w:val="es-419"/>
        </w:rPr>
      </w:pPr>
      <w:r w:rsidRPr="00B073D8">
        <w:rPr>
          <w:lang w:val="es-419"/>
        </w:rPr>
        <w:t>4</w:t>
      </w:r>
      <w:r w:rsidRPr="00B073D8">
        <w:rPr>
          <w:lang w:val="es-419"/>
        </w:rPr>
        <w:tab/>
        <w:t>De 5 a 6 días por semana</w:t>
      </w:r>
    </w:p>
    <w:p w14:paraId="4D730AD3" w14:textId="42C0E84A" w:rsidR="0C2F7F32" w:rsidRPr="00B073D8" w:rsidRDefault="1D4F8DD3" w:rsidP="00677147">
      <w:pPr>
        <w:spacing w:line="240" w:lineRule="auto"/>
        <w:ind w:left="720"/>
        <w:rPr>
          <w:rFonts w:eastAsia="Calibri"/>
          <w:lang w:val="es-419"/>
        </w:rPr>
      </w:pPr>
      <w:r w:rsidRPr="1D4F8DD3">
        <w:rPr>
          <w:lang w:val="es-419"/>
        </w:rPr>
        <w:t>5</w:t>
      </w:r>
      <w:r w:rsidR="0C2F7F32">
        <w:tab/>
      </w:r>
      <w:r w:rsidRPr="1D4F8DD3">
        <w:rPr>
          <w:lang w:val="es-419"/>
        </w:rPr>
        <w:t>Todos los días</w:t>
      </w:r>
    </w:p>
    <w:p w14:paraId="119BD99A" w14:textId="168E925C" w:rsidR="00886E3E" w:rsidRPr="00B073D8" w:rsidRDefault="1D4F8DD3" w:rsidP="1D4F8DD3">
      <w:pPr>
        <w:spacing w:after="0" w:line="240" w:lineRule="auto"/>
        <w:ind w:firstLine="720"/>
        <w:rPr>
          <w:rFonts w:ascii="Calibri" w:eastAsia="Calibri" w:hAnsi="Calibri" w:cs="Calibri"/>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EXEREC4F</w:t>
      </w:r>
    </w:p>
    <w:p w14:paraId="6A91CFF0" w14:textId="6EF41AD7" w:rsidR="1D4F8DD3" w:rsidRDefault="1D4F8DD3" w:rsidP="1D4F8DD3">
      <w:pPr>
        <w:spacing w:after="0" w:line="240" w:lineRule="auto"/>
        <w:ind w:firstLine="720"/>
        <w:rPr>
          <w:rFonts w:ascii="Calibri" w:eastAsia="Calibri" w:hAnsi="Calibri" w:cs="Calibri"/>
          <w:b/>
          <w:bCs/>
          <w:i/>
          <w:iCs/>
          <w:lang w:val="es-419"/>
        </w:rPr>
      </w:pPr>
    </w:p>
    <w:p w14:paraId="22F7A557" w14:textId="31EC5076" w:rsidR="00886E3E" w:rsidRPr="00B073D8" w:rsidRDefault="75303805" w:rsidP="00AB7294">
      <w:pPr>
        <w:pStyle w:val="ListParagraph"/>
        <w:numPr>
          <w:ilvl w:val="0"/>
          <w:numId w:val="132"/>
        </w:numPr>
        <w:spacing w:line="240" w:lineRule="auto"/>
        <w:rPr>
          <w:rFonts w:eastAsia="Calibri"/>
          <w:b/>
          <w:bCs/>
          <w:lang w:val="es-419"/>
        </w:rPr>
      </w:pPr>
      <w:r w:rsidRPr="75303805">
        <w:rPr>
          <w:lang w:val="es-419"/>
        </w:rPr>
        <w:t xml:space="preserve">[EXEREC4F] Los días en que montó en bicicleta (incluso la bicicleta fija), ¿aproximadamente </w:t>
      </w:r>
      <w:r w:rsidRPr="75303805">
        <w:rPr>
          <w:b/>
          <w:bCs/>
          <w:lang w:val="es-419"/>
        </w:rPr>
        <w:t xml:space="preserve">cuánto tiempo </w:t>
      </w:r>
      <w:r w:rsidRPr="75303805">
        <w:rPr>
          <w:lang w:val="es-419"/>
        </w:rPr>
        <w:t xml:space="preserve">pasó </w:t>
      </w:r>
      <w:r w:rsidRPr="75303805">
        <w:rPr>
          <w:b/>
          <w:bCs/>
          <w:lang w:val="es-419"/>
        </w:rPr>
        <w:t>al día</w:t>
      </w:r>
      <w:r w:rsidRPr="75303805">
        <w:rPr>
          <w:lang w:val="es-419"/>
        </w:rPr>
        <w:t xml:space="preserve"> realizando esta actividad?</w:t>
      </w:r>
    </w:p>
    <w:p w14:paraId="3716D9CD" w14:textId="72D5E992" w:rsidR="0C2F7F32" w:rsidRPr="00B073D8" w:rsidRDefault="0C2F7F32" w:rsidP="00E74C10">
      <w:pPr>
        <w:spacing w:after="0" w:line="240" w:lineRule="auto"/>
        <w:ind w:left="720"/>
        <w:rPr>
          <w:rFonts w:eastAsia="Calibri"/>
          <w:lang w:val="es-419"/>
        </w:rPr>
      </w:pPr>
      <w:r w:rsidRPr="00B073D8">
        <w:rPr>
          <w:lang w:val="es-419"/>
        </w:rPr>
        <w:t>0</w:t>
      </w:r>
      <w:r w:rsidRPr="00B073D8">
        <w:rPr>
          <w:lang w:val="es-419"/>
        </w:rPr>
        <w:tab/>
        <w:t>15 minutos o menos</w:t>
      </w:r>
    </w:p>
    <w:p w14:paraId="3FE6130D" w14:textId="2A52E878" w:rsidR="0C2F7F32" w:rsidRPr="00B073D8" w:rsidRDefault="0C2F7F32" w:rsidP="00E74C10">
      <w:pPr>
        <w:spacing w:after="0" w:line="240" w:lineRule="auto"/>
        <w:ind w:left="720"/>
        <w:rPr>
          <w:rFonts w:eastAsia="Calibri"/>
          <w:lang w:val="es-419"/>
        </w:rPr>
      </w:pPr>
      <w:r w:rsidRPr="00B073D8">
        <w:rPr>
          <w:lang w:val="es-419"/>
        </w:rPr>
        <w:t>1</w:t>
      </w:r>
      <w:r w:rsidRPr="00B073D8">
        <w:rPr>
          <w:lang w:val="es-419"/>
        </w:rPr>
        <w:tab/>
        <w:t>De 16 a 30 minutos</w:t>
      </w:r>
    </w:p>
    <w:p w14:paraId="6924353B" w14:textId="5418E889" w:rsidR="0C2F7F32" w:rsidRPr="00B073D8" w:rsidRDefault="0C2F7F32" w:rsidP="00E74C10">
      <w:pPr>
        <w:spacing w:after="0" w:line="240" w:lineRule="auto"/>
        <w:ind w:left="720"/>
        <w:rPr>
          <w:rFonts w:eastAsia="Calibri"/>
          <w:lang w:val="es-419"/>
        </w:rPr>
      </w:pPr>
      <w:r w:rsidRPr="00B073D8">
        <w:rPr>
          <w:lang w:val="es-419"/>
        </w:rPr>
        <w:t>2</w:t>
      </w:r>
      <w:r w:rsidRPr="00B073D8">
        <w:rPr>
          <w:lang w:val="es-419"/>
        </w:rPr>
        <w:tab/>
        <w:t>De 31 a 44 minutos</w:t>
      </w:r>
    </w:p>
    <w:p w14:paraId="38335A8A" w14:textId="19E59D6F" w:rsidR="0C2F7F32" w:rsidRPr="00B073D8" w:rsidRDefault="0C2F7F32" w:rsidP="00E74C10">
      <w:pPr>
        <w:spacing w:after="0" w:line="240" w:lineRule="auto"/>
        <w:ind w:left="720"/>
        <w:rPr>
          <w:rFonts w:eastAsia="Calibri"/>
          <w:lang w:val="es-419"/>
        </w:rPr>
      </w:pPr>
      <w:r w:rsidRPr="00B073D8">
        <w:rPr>
          <w:lang w:val="es-419"/>
        </w:rPr>
        <w:t>3</w:t>
      </w:r>
      <w:r w:rsidRPr="00B073D8">
        <w:rPr>
          <w:lang w:val="es-419"/>
        </w:rPr>
        <w:tab/>
        <w:t>De 45 a 59 minutos</w:t>
      </w:r>
    </w:p>
    <w:p w14:paraId="504573B0" w14:textId="553D1970" w:rsidR="0C2F7F32" w:rsidRPr="00B073D8" w:rsidRDefault="7A924FC6" w:rsidP="00E74C10">
      <w:pPr>
        <w:spacing w:after="0" w:line="240" w:lineRule="auto"/>
        <w:ind w:left="720"/>
        <w:rPr>
          <w:lang w:val="es-419"/>
        </w:rPr>
      </w:pPr>
      <w:r w:rsidRPr="00B073D8">
        <w:rPr>
          <w:lang w:val="es-419"/>
        </w:rPr>
        <w:t>4</w:t>
      </w:r>
      <w:r w:rsidRPr="00B073D8">
        <w:rPr>
          <w:lang w:val="es-419"/>
        </w:rPr>
        <w:tab/>
        <w:t>1 hora</w:t>
      </w:r>
    </w:p>
    <w:p w14:paraId="6EC268ED" w14:textId="0ED1BB12" w:rsidR="0C2F7F32" w:rsidRPr="00B073D8" w:rsidRDefault="7A924FC6" w:rsidP="00E74C10">
      <w:pPr>
        <w:spacing w:after="0" w:line="240" w:lineRule="auto"/>
        <w:ind w:left="720"/>
        <w:rPr>
          <w:rFonts w:eastAsia="Calibri"/>
          <w:lang w:val="es-419"/>
        </w:rPr>
      </w:pPr>
      <w:r w:rsidRPr="00B073D8">
        <w:rPr>
          <w:lang w:val="es-419"/>
        </w:rPr>
        <w:t>5</w:t>
      </w:r>
      <w:r w:rsidRPr="00B073D8">
        <w:rPr>
          <w:lang w:val="es-419"/>
        </w:rPr>
        <w:tab/>
        <w:t>2 horas</w:t>
      </w:r>
    </w:p>
    <w:p w14:paraId="6BE035CD" w14:textId="0B2953C5" w:rsidR="0C2F7F32" w:rsidRPr="00B073D8" w:rsidRDefault="1D4F8DD3" w:rsidP="00AB7294">
      <w:pPr>
        <w:spacing w:line="240" w:lineRule="auto"/>
        <w:ind w:left="720"/>
        <w:rPr>
          <w:rFonts w:eastAsia="Calibri"/>
          <w:lang w:val="es-419"/>
        </w:rPr>
      </w:pPr>
      <w:r w:rsidRPr="1D4F8DD3">
        <w:rPr>
          <w:lang w:val="es-419"/>
        </w:rPr>
        <w:t>6</w:t>
      </w:r>
      <w:r w:rsidR="0C2F7F32">
        <w:tab/>
      </w:r>
      <w:r w:rsidRPr="1D4F8DD3">
        <w:rPr>
          <w:lang w:val="es-419"/>
        </w:rPr>
        <w:t>3 horas o más</w:t>
      </w:r>
    </w:p>
    <w:p w14:paraId="216D7449" w14:textId="12316292" w:rsidR="1D4F8DD3" w:rsidRDefault="1D4F8DD3" w:rsidP="1D4F8DD3">
      <w:pPr>
        <w:spacing w:before="60"/>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EXEREC2G</w:t>
      </w:r>
    </w:p>
    <w:p w14:paraId="26D9142B" w14:textId="70397B9B" w:rsidR="1D4F8DD3" w:rsidRDefault="1D4F8DD3" w:rsidP="1D4F8DD3">
      <w:pPr>
        <w:spacing w:line="240" w:lineRule="auto"/>
        <w:rPr>
          <w:rFonts w:ascii="Calibri" w:eastAsia="Calibri" w:hAnsi="Calibri" w:cs="Calibri"/>
          <w:lang w:val="es-419"/>
        </w:rPr>
      </w:pPr>
      <w:r w:rsidRPr="1D4F8DD3">
        <w:rPr>
          <w:rFonts w:ascii="Calibri" w:eastAsia="Calibri" w:hAnsi="Calibri" w:cs="Calibri"/>
          <w:b/>
          <w:bCs/>
          <w:lang w:val="es-419"/>
        </w:rPr>
        <w:t>[DISPLAY IF EXEREC1= 6]</w:t>
      </w:r>
    </w:p>
    <w:p w14:paraId="6D9B6EC2" w14:textId="50E6EE15" w:rsidR="00886E3E" w:rsidRPr="00B073D8" w:rsidRDefault="75303805" w:rsidP="00D4669D">
      <w:pPr>
        <w:pStyle w:val="ListParagraph"/>
        <w:numPr>
          <w:ilvl w:val="0"/>
          <w:numId w:val="132"/>
        </w:numPr>
        <w:spacing w:line="240" w:lineRule="auto"/>
        <w:rPr>
          <w:rFonts w:eastAsia="Calibri"/>
          <w:b/>
          <w:bCs/>
          <w:lang w:val="es-419"/>
        </w:rPr>
      </w:pPr>
      <w:r w:rsidRPr="75303805">
        <w:rPr>
          <w:lang w:val="es-419"/>
        </w:rPr>
        <w:t xml:space="preserve">[EXEREC2G] ¿En qué estación(es) del año realizó </w:t>
      </w:r>
      <w:r w:rsidRPr="75303805">
        <w:rPr>
          <w:b/>
          <w:bCs/>
          <w:lang w:val="es-419"/>
        </w:rPr>
        <w:t>ejercicios de fortalecimiento, como levantamiento de pesas, uso de máquinas de pesas o calistenia (como abdominales o lagartijas [flexión de brazos])</w:t>
      </w:r>
      <w:r w:rsidRPr="75303805">
        <w:rPr>
          <w:lang w:val="es-419"/>
        </w:rPr>
        <w:t>? Seleccione todas las opciones que correspondan.</w:t>
      </w:r>
    </w:p>
    <w:p w14:paraId="02795E42" w14:textId="77777777" w:rsidR="00B7726C" w:rsidRPr="00B073D8" w:rsidRDefault="00B7726C" w:rsidP="00B7726C">
      <w:pPr>
        <w:spacing w:before="60" w:after="0" w:line="240" w:lineRule="auto"/>
        <w:ind w:left="720"/>
        <w:rPr>
          <w:rFonts w:eastAsia="Calibri" w:cstheme="minorHAnsi"/>
          <w:lang w:val="es-419"/>
        </w:rPr>
      </w:pPr>
      <w:r w:rsidRPr="00B073D8">
        <w:rPr>
          <w:lang w:val="es-419"/>
        </w:rPr>
        <w:t>0</w:t>
      </w:r>
      <w:r w:rsidRPr="00B073D8">
        <w:rPr>
          <w:lang w:val="es-419"/>
        </w:rPr>
        <w:tab/>
        <w:t>Invierno</w:t>
      </w:r>
    </w:p>
    <w:p w14:paraId="0521C04E" w14:textId="77777777" w:rsidR="00B7726C" w:rsidRPr="00B073D8" w:rsidRDefault="00B7726C" w:rsidP="00B7726C">
      <w:pPr>
        <w:spacing w:after="0" w:line="240" w:lineRule="auto"/>
        <w:ind w:left="720"/>
        <w:rPr>
          <w:rFonts w:eastAsia="Calibri" w:cstheme="minorHAnsi"/>
          <w:lang w:val="es-419"/>
        </w:rPr>
      </w:pPr>
      <w:r w:rsidRPr="00B073D8">
        <w:rPr>
          <w:lang w:val="es-419"/>
        </w:rPr>
        <w:t>1</w:t>
      </w:r>
      <w:r w:rsidRPr="00B073D8">
        <w:rPr>
          <w:lang w:val="es-419"/>
        </w:rPr>
        <w:tab/>
        <w:t>Primavera</w:t>
      </w:r>
    </w:p>
    <w:p w14:paraId="7ADB17E6" w14:textId="77777777" w:rsidR="00B7726C" w:rsidRPr="00B073D8" w:rsidRDefault="00B7726C" w:rsidP="00B7726C">
      <w:pPr>
        <w:spacing w:after="0" w:line="240" w:lineRule="auto"/>
        <w:ind w:left="720"/>
        <w:rPr>
          <w:rFonts w:eastAsia="Calibri" w:cstheme="minorHAnsi"/>
          <w:lang w:val="es-419"/>
        </w:rPr>
      </w:pPr>
      <w:r w:rsidRPr="00B073D8">
        <w:rPr>
          <w:lang w:val="es-419"/>
        </w:rPr>
        <w:t>2</w:t>
      </w:r>
      <w:r w:rsidRPr="00B073D8">
        <w:rPr>
          <w:lang w:val="es-419"/>
        </w:rPr>
        <w:tab/>
        <w:t>Verano</w:t>
      </w:r>
    </w:p>
    <w:p w14:paraId="4230BFCA" w14:textId="77777777" w:rsidR="00B7726C" w:rsidRPr="00B073D8" w:rsidRDefault="1D4F8DD3" w:rsidP="00D4669D">
      <w:pPr>
        <w:spacing w:line="240" w:lineRule="auto"/>
        <w:ind w:left="720"/>
        <w:rPr>
          <w:rFonts w:eastAsia="Calibri" w:cstheme="minorHAnsi"/>
          <w:lang w:val="es-419"/>
        </w:rPr>
      </w:pPr>
      <w:r w:rsidRPr="1D4F8DD3">
        <w:rPr>
          <w:lang w:val="es-419"/>
        </w:rPr>
        <w:t>3</w:t>
      </w:r>
      <w:r w:rsidR="00B7726C">
        <w:tab/>
      </w:r>
      <w:r w:rsidRPr="1D4F8DD3">
        <w:rPr>
          <w:lang w:val="es-419"/>
        </w:rPr>
        <w:t>Otoño</w:t>
      </w:r>
    </w:p>
    <w:p w14:paraId="7D2281D5" w14:textId="1D5ADBB0" w:rsidR="00886E3E" w:rsidRPr="00B073D8" w:rsidRDefault="1D4F8DD3" w:rsidP="1D4F8DD3">
      <w:pPr>
        <w:spacing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EXEREC3G</w:t>
      </w:r>
    </w:p>
    <w:p w14:paraId="674ADEF8" w14:textId="7086B12C" w:rsidR="00886E3E" w:rsidRPr="00B073D8" w:rsidRDefault="641FB069" w:rsidP="1D4F8DD3">
      <w:pPr>
        <w:spacing w:after="0" w:line="240" w:lineRule="auto"/>
        <w:ind w:left="-20" w:right="-20"/>
        <w:rPr>
          <w:rFonts w:ascii="Calibri" w:eastAsia="Calibri" w:hAnsi="Calibri" w:cs="Calibri"/>
          <w:lang w:val="es-419"/>
        </w:rPr>
      </w:pPr>
      <w:r w:rsidRPr="641FB069">
        <w:rPr>
          <w:rFonts w:ascii="Calibri" w:eastAsia="Calibri" w:hAnsi="Calibri" w:cs="Calibri"/>
          <w:lang w:val="es-419"/>
        </w:rPr>
        <w:t xml:space="preserve"> </w:t>
      </w:r>
    </w:p>
    <w:p w14:paraId="7C9BDFD4" w14:textId="1955D61B" w:rsidR="641FB069" w:rsidRDefault="641FB069" w:rsidP="641FB069">
      <w:pPr>
        <w:spacing w:before="60" w:after="0" w:line="240" w:lineRule="auto"/>
        <w:ind w:left="-20" w:right="-20"/>
        <w:rPr>
          <w:rFonts w:ascii="Calibri" w:eastAsia="Calibri" w:hAnsi="Calibri" w:cs="Calibri"/>
          <w:b/>
          <w:bCs/>
          <w:lang w:val="es-419"/>
        </w:rPr>
      </w:pPr>
      <w:r w:rsidRPr="641FB069">
        <w:rPr>
          <w:rFonts w:ascii="Calibri" w:eastAsia="Calibri" w:hAnsi="Calibri" w:cs="Calibri"/>
          <w:b/>
          <w:bCs/>
          <w:lang w:val="es-419"/>
        </w:rPr>
        <w:t xml:space="preserve">[Piped text instructions for EXEREC3G: </w:t>
      </w:r>
    </w:p>
    <w:p w14:paraId="7336A4AE" w14:textId="4CC44626" w:rsidR="641FB069" w:rsidRDefault="641FB069" w:rsidP="641FB069">
      <w:pPr>
        <w:spacing w:after="0" w:line="240" w:lineRule="auto"/>
        <w:ind w:left="-20" w:right="-20"/>
        <w:rPr>
          <w:rFonts w:ascii="Calibri" w:eastAsia="Calibri" w:hAnsi="Calibri" w:cs="Calibri"/>
          <w:b/>
          <w:bCs/>
          <w:lang w:val="es-419"/>
        </w:rPr>
      </w:pPr>
      <w:r w:rsidRPr="641FB069">
        <w:rPr>
          <w:rFonts w:ascii="Calibri" w:eastAsia="Calibri" w:hAnsi="Calibri" w:cs="Calibri"/>
          <w:b/>
          <w:bCs/>
          <w:lang w:val="es-419"/>
        </w:rPr>
        <w:t>IF 1 SEASON SELECTED IN EXEREC2G, FILL "la estación"</w:t>
      </w:r>
    </w:p>
    <w:p w14:paraId="1A2ABB5A" w14:textId="5568761C" w:rsidR="641FB069" w:rsidRDefault="641FB069" w:rsidP="641FB069">
      <w:pPr>
        <w:spacing w:after="0" w:line="240" w:lineRule="auto"/>
        <w:ind w:left="-20" w:right="-20"/>
        <w:rPr>
          <w:rFonts w:ascii="Calibri" w:eastAsia="Calibri" w:hAnsi="Calibri" w:cs="Calibri"/>
          <w:b/>
          <w:bCs/>
          <w:lang w:val="es-419"/>
        </w:rPr>
      </w:pPr>
      <w:r w:rsidRPr="641FB069">
        <w:rPr>
          <w:rFonts w:ascii="Calibri" w:eastAsia="Calibri" w:hAnsi="Calibri" w:cs="Calibri"/>
          <w:b/>
          <w:bCs/>
          <w:lang w:val="es-419"/>
        </w:rPr>
        <w:lastRenderedPageBreak/>
        <w:t>IF &gt;1 SEASON SELECTED IN EXEREC2G, FILL "las estaciónes"</w:t>
      </w:r>
    </w:p>
    <w:p w14:paraId="6C529C65" w14:textId="5C76B90E" w:rsidR="641FB069" w:rsidRDefault="303A489D" w:rsidP="641FB069">
      <w:pPr>
        <w:spacing w:after="0" w:line="240" w:lineRule="auto"/>
        <w:rPr>
          <w:rFonts w:ascii="Calibri" w:eastAsia="Calibri" w:hAnsi="Calibri" w:cs="Calibri"/>
          <w:lang w:val="es-419"/>
        </w:rPr>
      </w:pPr>
      <w:r w:rsidRPr="303A489D">
        <w:rPr>
          <w:rFonts w:ascii="Calibri" w:eastAsia="Calibri" w:hAnsi="Calibri" w:cs="Calibri"/>
          <w:b/>
          <w:bCs/>
          <w:lang w:val="es-419"/>
        </w:rPr>
        <w:t>IF NO RESPONSE TO EXEREC2G, FILL "las estaciónes"]</w:t>
      </w:r>
    </w:p>
    <w:p w14:paraId="0EFDBE42" w14:textId="085A5837" w:rsidR="303A489D" w:rsidRDefault="303A489D" w:rsidP="303A489D">
      <w:pPr>
        <w:spacing w:after="0" w:line="240" w:lineRule="auto"/>
        <w:rPr>
          <w:rFonts w:ascii="Calibri" w:eastAsia="Calibri" w:hAnsi="Calibri" w:cs="Calibri"/>
          <w:b/>
          <w:bCs/>
          <w:lang w:val="es-419"/>
        </w:rPr>
      </w:pPr>
    </w:p>
    <w:p w14:paraId="6F888C2C" w14:textId="69ACBF48" w:rsidR="0C2F7F32" w:rsidRPr="00B073D8" w:rsidRDefault="566F1DA5" w:rsidP="00B410FA">
      <w:pPr>
        <w:pStyle w:val="ListParagraph"/>
        <w:numPr>
          <w:ilvl w:val="0"/>
          <w:numId w:val="132"/>
        </w:numPr>
        <w:spacing w:line="240" w:lineRule="auto"/>
        <w:rPr>
          <w:rFonts w:eastAsia="Calibri"/>
          <w:b/>
          <w:bCs/>
          <w:lang w:val="es-419"/>
        </w:rPr>
      </w:pPr>
      <w:r w:rsidRPr="566F1DA5">
        <w:rPr>
          <w:lang w:val="es-419"/>
        </w:rPr>
        <w:t xml:space="preserve">[EXEREC3G] Durante [la estación/las estaciónes] de los </w:t>
      </w:r>
      <w:r w:rsidRPr="566F1DA5">
        <w:rPr>
          <w:b/>
          <w:bCs/>
          <w:lang w:val="es-419"/>
        </w:rPr>
        <w:t>últimos 12 meses</w:t>
      </w:r>
      <w:r w:rsidRPr="566F1DA5">
        <w:rPr>
          <w:lang w:val="es-419"/>
        </w:rPr>
        <w:t xml:space="preserve"> en que hizo ejercicios de fortalecimiento, como levantamiento de pesas, uso de máquinas de pesas o calistenia (como abdominales o lagartijas [flexión de brazos]), ¿aproximadamente con qué frecuencia realizó esta actividad?</w:t>
      </w:r>
    </w:p>
    <w:p w14:paraId="04041A7B" w14:textId="2204410B" w:rsidR="0C2F7F32" w:rsidRPr="00B073D8" w:rsidRDefault="0C2F7F32" w:rsidP="00E74C10">
      <w:pPr>
        <w:spacing w:after="0" w:line="240" w:lineRule="auto"/>
        <w:ind w:left="720"/>
        <w:rPr>
          <w:rFonts w:eastAsia="Calibri"/>
          <w:lang w:val="es-419"/>
        </w:rPr>
      </w:pPr>
      <w:r w:rsidRPr="00B073D8">
        <w:rPr>
          <w:lang w:val="es-419"/>
        </w:rPr>
        <w:t>0</w:t>
      </w:r>
      <w:r w:rsidRPr="00B073D8">
        <w:rPr>
          <w:lang w:val="es-419"/>
        </w:rPr>
        <w:tab/>
        <w:t>Una vez al mes o menos</w:t>
      </w:r>
    </w:p>
    <w:p w14:paraId="0C84DC61" w14:textId="1DBBA82C" w:rsidR="0C2F7F32" w:rsidRPr="00B073D8" w:rsidRDefault="7A924FC6" w:rsidP="00E74C10">
      <w:pPr>
        <w:spacing w:after="0" w:line="240" w:lineRule="auto"/>
        <w:ind w:left="720"/>
        <w:rPr>
          <w:rFonts w:eastAsia="Calibri"/>
          <w:lang w:val="es-419"/>
        </w:rPr>
      </w:pPr>
      <w:r w:rsidRPr="00B073D8">
        <w:rPr>
          <w:lang w:val="es-419"/>
        </w:rPr>
        <w:t>1</w:t>
      </w:r>
      <w:r w:rsidRPr="00B073D8">
        <w:rPr>
          <w:lang w:val="es-419"/>
        </w:rPr>
        <w:tab/>
        <w:t>De 2 a 3 días al mes</w:t>
      </w:r>
    </w:p>
    <w:p w14:paraId="04FA5571" w14:textId="3B206078" w:rsidR="0C2F7F32" w:rsidRPr="00B073D8" w:rsidRDefault="7A924FC6" w:rsidP="00E74C10">
      <w:pPr>
        <w:spacing w:after="0" w:line="240" w:lineRule="auto"/>
        <w:ind w:left="720"/>
        <w:rPr>
          <w:rFonts w:eastAsia="Calibri"/>
          <w:lang w:val="es-419"/>
        </w:rPr>
      </w:pPr>
      <w:r w:rsidRPr="00B073D8">
        <w:rPr>
          <w:lang w:val="es-419"/>
        </w:rPr>
        <w:t>2</w:t>
      </w:r>
      <w:r w:rsidRPr="00B073D8">
        <w:rPr>
          <w:lang w:val="es-419"/>
        </w:rPr>
        <w:tab/>
        <w:t>De 1 a 2 días por semana</w:t>
      </w:r>
    </w:p>
    <w:p w14:paraId="4601EF91" w14:textId="0547E894" w:rsidR="0C2F7F32" w:rsidRPr="00B073D8" w:rsidRDefault="7A924FC6" w:rsidP="00E74C10">
      <w:pPr>
        <w:spacing w:after="0" w:line="240" w:lineRule="auto"/>
        <w:ind w:left="720"/>
        <w:rPr>
          <w:rFonts w:eastAsia="Calibri"/>
          <w:lang w:val="es-419"/>
        </w:rPr>
      </w:pPr>
      <w:r w:rsidRPr="00B073D8">
        <w:rPr>
          <w:lang w:val="es-419"/>
        </w:rPr>
        <w:t>3</w:t>
      </w:r>
      <w:r w:rsidRPr="00B073D8">
        <w:rPr>
          <w:lang w:val="es-419"/>
        </w:rPr>
        <w:tab/>
        <w:t>De 3 a 4 días por semana</w:t>
      </w:r>
    </w:p>
    <w:p w14:paraId="228FC502" w14:textId="2DA39234" w:rsidR="0C2F7F32" w:rsidRPr="00B073D8" w:rsidRDefault="7A924FC6" w:rsidP="00E74C10">
      <w:pPr>
        <w:spacing w:after="0" w:line="240" w:lineRule="auto"/>
        <w:ind w:left="720"/>
        <w:rPr>
          <w:rFonts w:eastAsia="Calibri"/>
          <w:lang w:val="es-419"/>
        </w:rPr>
      </w:pPr>
      <w:r w:rsidRPr="00B073D8">
        <w:rPr>
          <w:lang w:val="es-419"/>
        </w:rPr>
        <w:t>4</w:t>
      </w:r>
      <w:r w:rsidRPr="00B073D8">
        <w:rPr>
          <w:lang w:val="es-419"/>
        </w:rPr>
        <w:tab/>
        <w:t>De 5 a 6 días por semana</w:t>
      </w:r>
    </w:p>
    <w:p w14:paraId="68C126ED" w14:textId="30D3D1D0" w:rsidR="0C2F7F32" w:rsidRPr="00B073D8" w:rsidRDefault="1D4F8DD3" w:rsidP="00B410FA">
      <w:pPr>
        <w:spacing w:line="240" w:lineRule="auto"/>
        <w:ind w:left="720"/>
        <w:rPr>
          <w:rFonts w:eastAsia="Calibri"/>
          <w:lang w:val="es-419"/>
        </w:rPr>
      </w:pPr>
      <w:r w:rsidRPr="1D4F8DD3">
        <w:rPr>
          <w:lang w:val="es-419"/>
        </w:rPr>
        <w:t>5</w:t>
      </w:r>
      <w:r w:rsidR="0C2F7F32">
        <w:tab/>
      </w:r>
      <w:r w:rsidRPr="1D4F8DD3">
        <w:rPr>
          <w:lang w:val="es-419"/>
        </w:rPr>
        <w:t>Todos los días</w:t>
      </w:r>
    </w:p>
    <w:p w14:paraId="3142D543" w14:textId="222893B0" w:rsidR="00886E3E" w:rsidRPr="00B073D8" w:rsidRDefault="566F1DA5" w:rsidP="1D4F8DD3">
      <w:pPr>
        <w:spacing w:after="0" w:line="240" w:lineRule="auto"/>
        <w:ind w:firstLine="720"/>
        <w:rPr>
          <w:rFonts w:ascii="Calibri" w:eastAsia="Calibri" w:hAnsi="Calibri" w:cs="Calibri"/>
          <w:lang w:val="es-419"/>
        </w:rPr>
      </w:pPr>
      <w:r w:rsidRPr="566F1DA5">
        <w:rPr>
          <w:rFonts w:ascii="Calibri" w:eastAsia="Calibri" w:hAnsi="Calibri" w:cs="Calibri"/>
          <w:i/>
          <w:iCs/>
          <w:lang w:val="es-419"/>
        </w:rPr>
        <w:t xml:space="preserve">NO RESPONSE </w:t>
      </w:r>
      <w:r w:rsidRPr="566F1DA5">
        <w:rPr>
          <w:rFonts w:ascii="Wingdings" w:eastAsia="Wingdings" w:hAnsi="Wingdings" w:cs="Wingdings"/>
          <w:lang w:val="es-419"/>
        </w:rPr>
        <w:t>à</w:t>
      </w:r>
      <w:r w:rsidRPr="566F1DA5">
        <w:rPr>
          <w:rFonts w:ascii="Calibri" w:eastAsia="Calibri" w:hAnsi="Calibri" w:cs="Calibri"/>
          <w:b/>
          <w:bCs/>
          <w:i/>
          <w:iCs/>
          <w:lang w:val="es-419"/>
        </w:rPr>
        <w:t xml:space="preserve"> GO TO EXEREC4G</w:t>
      </w:r>
    </w:p>
    <w:p w14:paraId="100CFF35" w14:textId="31055C4B" w:rsidR="75303805" w:rsidRDefault="75303805" w:rsidP="75303805">
      <w:pPr>
        <w:spacing w:after="0" w:line="240" w:lineRule="auto"/>
        <w:ind w:firstLine="720"/>
        <w:rPr>
          <w:rFonts w:ascii="Calibri" w:eastAsia="Calibri" w:hAnsi="Calibri" w:cs="Calibri"/>
          <w:b/>
          <w:bCs/>
          <w:i/>
          <w:iCs/>
          <w:lang w:val="es-419"/>
        </w:rPr>
      </w:pPr>
    </w:p>
    <w:p w14:paraId="6BFC3D29" w14:textId="5F8EE4F7" w:rsidR="00886E3E" w:rsidRPr="00B073D8" w:rsidRDefault="75303805" w:rsidP="00BD5A86">
      <w:pPr>
        <w:pStyle w:val="ListParagraph"/>
        <w:numPr>
          <w:ilvl w:val="0"/>
          <w:numId w:val="132"/>
        </w:numPr>
        <w:spacing w:line="240" w:lineRule="auto"/>
        <w:rPr>
          <w:rFonts w:eastAsia="Calibri"/>
          <w:b/>
          <w:bCs/>
          <w:lang w:val="es-419"/>
        </w:rPr>
      </w:pPr>
      <w:r w:rsidRPr="75303805">
        <w:rPr>
          <w:lang w:val="es-419"/>
        </w:rPr>
        <w:t>[EXEREC4G] Los días en que realizó ejercicios de fortalecimiento, como levantamiento de pesas, uso de máquinas de pesas o calistenia (como abdominales o lagartijas [flexión de brazos]), ¿aproximadamente</w:t>
      </w:r>
      <w:r w:rsidRPr="75303805">
        <w:rPr>
          <w:b/>
          <w:bCs/>
          <w:lang w:val="es-419"/>
        </w:rPr>
        <w:t xml:space="preserve"> cuánto tiempo </w:t>
      </w:r>
      <w:r w:rsidRPr="75303805">
        <w:rPr>
          <w:lang w:val="es-419"/>
        </w:rPr>
        <w:t xml:space="preserve">pasó </w:t>
      </w:r>
      <w:r w:rsidRPr="75303805">
        <w:rPr>
          <w:b/>
          <w:bCs/>
          <w:lang w:val="es-419"/>
        </w:rPr>
        <w:t>al día</w:t>
      </w:r>
      <w:r w:rsidRPr="75303805">
        <w:rPr>
          <w:lang w:val="es-419"/>
        </w:rPr>
        <w:t xml:space="preserve"> realizando esta actividad?</w:t>
      </w:r>
    </w:p>
    <w:p w14:paraId="07A6D4EA" w14:textId="72D5E992" w:rsidR="00886E3E" w:rsidRPr="00B073D8" w:rsidRDefault="0C2F7F32" w:rsidP="00E74C10">
      <w:pPr>
        <w:spacing w:after="0" w:line="240" w:lineRule="auto"/>
        <w:ind w:left="720"/>
        <w:rPr>
          <w:rFonts w:eastAsia="Calibri"/>
          <w:lang w:val="es-419"/>
        </w:rPr>
      </w:pPr>
      <w:r w:rsidRPr="00B073D8">
        <w:rPr>
          <w:lang w:val="es-419"/>
        </w:rPr>
        <w:t>0</w:t>
      </w:r>
      <w:r w:rsidRPr="00B073D8">
        <w:rPr>
          <w:lang w:val="es-419"/>
        </w:rPr>
        <w:tab/>
        <w:t>15 minutos o menos</w:t>
      </w:r>
    </w:p>
    <w:p w14:paraId="4B1009F6" w14:textId="2A52E878" w:rsidR="00886E3E" w:rsidRPr="00B073D8" w:rsidRDefault="0C2F7F32" w:rsidP="00E74C10">
      <w:pPr>
        <w:spacing w:after="0" w:line="240" w:lineRule="auto"/>
        <w:ind w:left="720"/>
        <w:rPr>
          <w:rFonts w:eastAsia="Calibri"/>
          <w:lang w:val="es-419"/>
        </w:rPr>
      </w:pPr>
      <w:r w:rsidRPr="00B073D8">
        <w:rPr>
          <w:lang w:val="es-419"/>
        </w:rPr>
        <w:t>1</w:t>
      </w:r>
      <w:r w:rsidRPr="00B073D8">
        <w:rPr>
          <w:lang w:val="es-419"/>
        </w:rPr>
        <w:tab/>
        <w:t>De 16 a 30 minutos</w:t>
      </w:r>
    </w:p>
    <w:p w14:paraId="17297864" w14:textId="5418E889" w:rsidR="00886E3E" w:rsidRPr="00B073D8" w:rsidRDefault="0C2F7F32" w:rsidP="00E74C10">
      <w:pPr>
        <w:spacing w:after="0" w:line="240" w:lineRule="auto"/>
        <w:ind w:left="720"/>
        <w:rPr>
          <w:rFonts w:eastAsia="Calibri"/>
          <w:lang w:val="es-419"/>
        </w:rPr>
      </w:pPr>
      <w:r w:rsidRPr="00B073D8">
        <w:rPr>
          <w:lang w:val="es-419"/>
        </w:rPr>
        <w:t>2</w:t>
      </w:r>
      <w:r w:rsidRPr="00B073D8">
        <w:rPr>
          <w:lang w:val="es-419"/>
        </w:rPr>
        <w:tab/>
        <w:t>De 31 a 44 minutos</w:t>
      </w:r>
    </w:p>
    <w:p w14:paraId="42B81CCC" w14:textId="19E59D6F" w:rsidR="00886E3E" w:rsidRPr="00B073D8" w:rsidRDefault="0C2F7F32" w:rsidP="00E74C10">
      <w:pPr>
        <w:spacing w:after="0" w:line="240" w:lineRule="auto"/>
        <w:ind w:left="720"/>
        <w:rPr>
          <w:rFonts w:eastAsia="Calibri"/>
          <w:lang w:val="es-419"/>
        </w:rPr>
      </w:pPr>
      <w:r w:rsidRPr="00B073D8">
        <w:rPr>
          <w:lang w:val="es-419"/>
        </w:rPr>
        <w:t>3</w:t>
      </w:r>
      <w:r w:rsidRPr="00B073D8">
        <w:rPr>
          <w:lang w:val="es-419"/>
        </w:rPr>
        <w:tab/>
        <w:t>De 45 a 59 minutos</w:t>
      </w:r>
    </w:p>
    <w:p w14:paraId="7BF47574" w14:textId="23229FEF" w:rsidR="00886E3E" w:rsidRPr="00B073D8" w:rsidRDefault="7A924FC6" w:rsidP="00E74C10">
      <w:pPr>
        <w:spacing w:after="0" w:line="240" w:lineRule="auto"/>
        <w:ind w:left="720"/>
        <w:rPr>
          <w:lang w:val="es-419"/>
        </w:rPr>
      </w:pPr>
      <w:r w:rsidRPr="00B073D8">
        <w:rPr>
          <w:lang w:val="es-419"/>
        </w:rPr>
        <w:t>4</w:t>
      </w:r>
      <w:r w:rsidRPr="00B073D8">
        <w:rPr>
          <w:lang w:val="es-419"/>
        </w:rPr>
        <w:tab/>
        <w:t>1 hora</w:t>
      </w:r>
    </w:p>
    <w:p w14:paraId="087B1731" w14:textId="1313963E" w:rsidR="00886E3E" w:rsidRPr="00B073D8" w:rsidRDefault="7A924FC6" w:rsidP="00E74C10">
      <w:pPr>
        <w:spacing w:after="0" w:line="240" w:lineRule="auto"/>
        <w:ind w:left="720"/>
        <w:rPr>
          <w:rFonts w:eastAsia="Calibri"/>
          <w:lang w:val="es-419"/>
        </w:rPr>
      </w:pPr>
      <w:r w:rsidRPr="00B073D8">
        <w:rPr>
          <w:lang w:val="es-419"/>
        </w:rPr>
        <w:t>5</w:t>
      </w:r>
      <w:r w:rsidRPr="00B073D8">
        <w:rPr>
          <w:lang w:val="es-419"/>
        </w:rPr>
        <w:tab/>
        <w:t>2 horas</w:t>
      </w:r>
    </w:p>
    <w:p w14:paraId="6CD40850" w14:textId="40191755" w:rsidR="00886E3E" w:rsidRPr="00B073D8" w:rsidRDefault="1D4F8DD3" w:rsidP="00BD5A86">
      <w:pPr>
        <w:spacing w:line="240" w:lineRule="auto"/>
        <w:ind w:left="720"/>
        <w:rPr>
          <w:rFonts w:eastAsia="Calibri"/>
          <w:lang w:val="es-419"/>
        </w:rPr>
      </w:pPr>
      <w:r w:rsidRPr="1D4F8DD3">
        <w:rPr>
          <w:lang w:val="es-419"/>
        </w:rPr>
        <w:t>6</w:t>
      </w:r>
      <w:r w:rsidR="0C2F7F32">
        <w:tab/>
      </w:r>
      <w:r w:rsidRPr="1D4F8DD3">
        <w:rPr>
          <w:lang w:val="es-419"/>
        </w:rPr>
        <w:t>3 horas o más</w:t>
      </w:r>
    </w:p>
    <w:p w14:paraId="02E0C3E8" w14:textId="028BA656" w:rsidR="00886E3E" w:rsidRPr="00B073D8" w:rsidRDefault="75303805" w:rsidP="1D4F8DD3">
      <w:pPr>
        <w:spacing w:before="60" w:after="0" w:line="240" w:lineRule="auto"/>
        <w:ind w:left="-20" w:right="-20" w:firstLine="720"/>
        <w:rPr>
          <w:rFonts w:ascii="Calibri" w:eastAsia="Calibri" w:hAnsi="Calibri" w:cs="Calibri"/>
          <w:b/>
          <w:bCs/>
          <w:i/>
          <w:iCs/>
          <w:lang w:val="es-419"/>
        </w:rPr>
      </w:pPr>
      <w:r w:rsidRPr="75303805">
        <w:rPr>
          <w:rFonts w:ascii="Calibri" w:eastAsia="Calibri" w:hAnsi="Calibri" w:cs="Calibri"/>
          <w:i/>
          <w:iCs/>
          <w:lang w:val="es-419"/>
        </w:rPr>
        <w:t xml:space="preserve">NO RESPONSE </w:t>
      </w:r>
      <w:r w:rsidRPr="75303805">
        <w:rPr>
          <w:rFonts w:ascii="Wingdings" w:eastAsia="Wingdings" w:hAnsi="Wingdings" w:cs="Wingdings"/>
          <w:lang w:val="es-419"/>
        </w:rPr>
        <w:t>à</w:t>
      </w:r>
      <w:r w:rsidRPr="75303805">
        <w:rPr>
          <w:rFonts w:ascii="Calibri" w:eastAsia="Calibri" w:hAnsi="Calibri" w:cs="Calibri"/>
          <w:b/>
          <w:bCs/>
          <w:i/>
          <w:iCs/>
          <w:lang w:val="es-419"/>
        </w:rPr>
        <w:t xml:space="preserve"> GO TO EXEREC2H</w:t>
      </w:r>
    </w:p>
    <w:p w14:paraId="02D281DD" w14:textId="23F0A331" w:rsidR="75303805" w:rsidRDefault="75303805" w:rsidP="75303805">
      <w:pPr>
        <w:spacing w:after="0" w:line="240" w:lineRule="auto"/>
        <w:rPr>
          <w:rFonts w:ascii="Calibri" w:eastAsia="Calibri" w:hAnsi="Calibri" w:cs="Calibri"/>
          <w:b/>
          <w:bCs/>
          <w:lang w:val="es-419"/>
        </w:rPr>
      </w:pPr>
    </w:p>
    <w:p w14:paraId="47FFE6B7" w14:textId="628EC5D6" w:rsidR="00886E3E" w:rsidRPr="00B073D8" w:rsidRDefault="1D4F8DD3" w:rsidP="1D4F8DD3">
      <w:pPr>
        <w:spacing w:after="0" w:line="240" w:lineRule="auto"/>
        <w:rPr>
          <w:rFonts w:ascii="Calibri" w:eastAsia="Calibri" w:hAnsi="Calibri" w:cs="Calibri"/>
          <w:lang w:val="es-419"/>
        </w:rPr>
      </w:pPr>
      <w:r w:rsidRPr="1D4F8DD3">
        <w:rPr>
          <w:rFonts w:ascii="Calibri" w:eastAsia="Calibri" w:hAnsi="Calibri" w:cs="Calibri"/>
          <w:b/>
          <w:bCs/>
          <w:lang w:val="es-419"/>
        </w:rPr>
        <w:t>[DISPLAY IF EXEREC1= 7]</w:t>
      </w:r>
    </w:p>
    <w:p w14:paraId="3F42D66B" w14:textId="26DCC620" w:rsidR="00886E3E" w:rsidRPr="00B073D8" w:rsidRDefault="75303805" w:rsidP="00AD0B20">
      <w:pPr>
        <w:pStyle w:val="ListParagraph"/>
        <w:numPr>
          <w:ilvl w:val="0"/>
          <w:numId w:val="132"/>
        </w:numPr>
        <w:spacing w:after="0" w:line="240" w:lineRule="auto"/>
        <w:rPr>
          <w:rFonts w:eastAsia="Calibri"/>
          <w:b/>
          <w:bCs/>
          <w:lang w:val="es-419"/>
        </w:rPr>
      </w:pPr>
      <w:r w:rsidRPr="75303805">
        <w:rPr>
          <w:lang w:val="es-419"/>
        </w:rPr>
        <w:t xml:space="preserve">[EXEREC2H] ¿En qué estación(es) del año hizo </w:t>
      </w:r>
      <w:r w:rsidRPr="75303805">
        <w:rPr>
          <w:b/>
          <w:bCs/>
          <w:lang w:val="es-419"/>
        </w:rPr>
        <w:t>yoga, pilates o taichí</w:t>
      </w:r>
      <w:r w:rsidRPr="75303805">
        <w:rPr>
          <w:lang w:val="es-419"/>
        </w:rPr>
        <w:t>? Seleccione todas las opciones que correspondan.</w:t>
      </w:r>
    </w:p>
    <w:p w14:paraId="15DBED0D" w14:textId="77777777" w:rsidR="00B7726C" w:rsidRPr="00B073D8" w:rsidRDefault="00B7726C" w:rsidP="00B7726C">
      <w:pPr>
        <w:spacing w:before="60" w:after="0" w:line="240" w:lineRule="auto"/>
        <w:ind w:left="720"/>
        <w:rPr>
          <w:rFonts w:eastAsia="Calibri" w:cstheme="minorHAnsi"/>
          <w:lang w:val="es-419"/>
        </w:rPr>
      </w:pPr>
      <w:r w:rsidRPr="00B073D8">
        <w:rPr>
          <w:lang w:val="es-419"/>
        </w:rPr>
        <w:t>0</w:t>
      </w:r>
      <w:r w:rsidRPr="00B073D8">
        <w:rPr>
          <w:lang w:val="es-419"/>
        </w:rPr>
        <w:tab/>
        <w:t>Invierno</w:t>
      </w:r>
    </w:p>
    <w:p w14:paraId="3121C8DE" w14:textId="77777777" w:rsidR="00B7726C" w:rsidRPr="00B073D8" w:rsidRDefault="00B7726C" w:rsidP="00B7726C">
      <w:pPr>
        <w:spacing w:after="0" w:line="240" w:lineRule="auto"/>
        <w:ind w:left="720"/>
        <w:rPr>
          <w:rFonts w:eastAsia="Calibri" w:cstheme="minorHAnsi"/>
          <w:lang w:val="es-419"/>
        </w:rPr>
      </w:pPr>
      <w:r w:rsidRPr="00B073D8">
        <w:rPr>
          <w:lang w:val="es-419"/>
        </w:rPr>
        <w:t>1</w:t>
      </w:r>
      <w:r w:rsidRPr="00B073D8">
        <w:rPr>
          <w:lang w:val="es-419"/>
        </w:rPr>
        <w:tab/>
        <w:t>Primavera</w:t>
      </w:r>
    </w:p>
    <w:p w14:paraId="7823A883" w14:textId="77777777" w:rsidR="00B7726C" w:rsidRPr="00B073D8" w:rsidRDefault="00B7726C" w:rsidP="00B7726C">
      <w:pPr>
        <w:spacing w:after="0" w:line="240" w:lineRule="auto"/>
        <w:ind w:left="720"/>
        <w:rPr>
          <w:rFonts w:eastAsia="Calibri" w:cstheme="minorHAnsi"/>
          <w:lang w:val="es-419"/>
        </w:rPr>
      </w:pPr>
      <w:r w:rsidRPr="00B073D8">
        <w:rPr>
          <w:lang w:val="es-419"/>
        </w:rPr>
        <w:t>2</w:t>
      </w:r>
      <w:r w:rsidRPr="00B073D8">
        <w:rPr>
          <w:lang w:val="es-419"/>
        </w:rPr>
        <w:tab/>
        <w:t>Verano</w:t>
      </w:r>
    </w:p>
    <w:p w14:paraId="0B04AED1" w14:textId="77777777" w:rsidR="00B7726C" w:rsidRPr="00B073D8" w:rsidRDefault="1D4F8DD3" w:rsidP="00AD0B20">
      <w:pPr>
        <w:spacing w:line="240" w:lineRule="auto"/>
        <w:ind w:left="720"/>
        <w:rPr>
          <w:rFonts w:eastAsia="Calibri" w:cstheme="minorHAnsi"/>
          <w:lang w:val="es-419"/>
        </w:rPr>
      </w:pPr>
      <w:r w:rsidRPr="1D4F8DD3">
        <w:rPr>
          <w:lang w:val="es-419"/>
        </w:rPr>
        <w:t>3</w:t>
      </w:r>
      <w:r w:rsidR="00B7726C">
        <w:tab/>
      </w:r>
      <w:r w:rsidRPr="1D4F8DD3">
        <w:rPr>
          <w:lang w:val="es-419"/>
        </w:rPr>
        <w:t>Otoño</w:t>
      </w:r>
    </w:p>
    <w:p w14:paraId="25DBEDAF" w14:textId="37B13F0A" w:rsidR="00A40E38" w:rsidRPr="00B073D8" w:rsidRDefault="1D4F8DD3" w:rsidP="1D4F8DD3">
      <w:pPr>
        <w:spacing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EXEREC3H</w:t>
      </w:r>
    </w:p>
    <w:p w14:paraId="2400397B" w14:textId="4C778F87" w:rsidR="00A40E38" w:rsidRPr="00B073D8" w:rsidRDefault="641FB069" w:rsidP="1D4F8DD3">
      <w:pPr>
        <w:spacing w:after="0" w:line="240" w:lineRule="auto"/>
        <w:ind w:left="-20" w:right="-20"/>
        <w:rPr>
          <w:rFonts w:ascii="Calibri" w:eastAsia="Calibri" w:hAnsi="Calibri" w:cs="Calibri"/>
          <w:lang w:val="es-419"/>
        </w:rPr>
      </w:pPr>
      <w:r w:rsidRPr="641FB069">
        <w:rPr>
          <w:rFonts w:ascii="Calibri" w:eastAsia="Calibri" w:hAnsi="Calibri" w:cs="Calibri"/>
          <w:lang w:val="es-419"/>
        </w:rPr>
        <w:t xml:space="preserve"> </w:t>
      </w:r>
    </w:p>
    <w:p w14:paraId="316E8CD0" w14:textId="2C44B457" w:rsidR="641FB069" w:rsidRDefault="641FB069" w:rsidP="641FB069">
      <w:pPr>
        <w:spacing w:before="60" w:after="0" w:line="240" w:lineRule="auto"/>
        <w:ind w:left="-20" w:right="-20"/>
        <w:rPr>
          <w:rFonts w:ascii="Calibri" w:eastAsia="Calibri" w:hAnsi="Calibri" w:cs="Calibri"/>
          <w:b/>
          <w:bCs/>
          <w:lang w:val="es-419"/>
        </w:rPr>
      </w:pPr>
      <w:r w:rsidRPr="641FB069">
        <w:rPr>
          <w:rFonts w:ascii="Calibri" w:eastAsia="Calibri" w:hAnsi="Calibri" w:cs="Calibri"/>
          <w:b/>
          <w:bCs/>
          <w:lang w:val="es-419"/>
        </w:rPr>
        <w:t xml:space="preserve">[Piped text instructions for EXEREC3H: </w:t>
      </w:r>
    </w:p>
    <w:p w14:paraId="634A7691" w14:textId="5269D363" w:rsidR="641FB069" w:rsidRDefault="641FB069" w:rsidP="641FB069">
      <w:pPr>
        <w:spacing w:after="0" w:line="240" w:lineRule="auto"/>
        <w:ind w:left="-20" w:right="-20"/>
        <w:rPr>
          <w:rFonts w:ascii="Calibri" w:eastAsia="Calibri" w:hAnsi="Calibri" w:cs="Calibri"/>
          <w:b/>
          <w:bCs/>
          <w:lang w:val="es-419"/>
        </w:rPr>
      </w:pPr>
      <w:r w:rsidRPr="641FB069">
        <w:rPr>
          <w:rFonts w:ascii="Calibri" w:eastAsia="Calibri" w:hAnsi="Calibri" w:cs="Calibri"/>
          <w:b/>
          <w:bCs/>
          <w:lang w:val="es-419"/>
        </w:rPr>
        <w:t>IF 1 SEASON SELECTED IN EXEREC2H, FILL "la estación"</w:t>
      </w:r>
    </w:p>
    <w:p w14:paraId="72D59244" w14:textId="6C5873A7" w:rsidR="641FB069" w:rsidRDefault="641FB069" w:rsidP="641FB069">
      <w:pPr>
        <w:spacing w:after="0" w:line="240" w:lineRule="auto"/>
        <w:ind w:left="-20" w:right="-20"/>
        <w:rPr>
          <w:rFonts w:ascii="Calibri" w:eastAsia="Calibri" w:hAnsi="Calibri" w:cs="Calibri"/>
          <w:b/>
          <w:bCs/>
          <w:lang w:val="es-419"/>
        </w:rPr>
      </w:pPr>
      <w:r w:rsidRPr="641FB069">
        <w:rPr>
          <w:rFonts w:ascii="Calibri" w:eastAsia="Calibri" w:hAnsi="Calibri" w:cs="Calibri"/>
          <w:b/>
          <w:bCs/>
          <w:lang w:val="es-419"/>
        </w:rPr>
        <w:t>IF &gt;1 SEASON SELECTED IN EXEREC2H, FILL "las estaciónes"</w:t>
      </w:r>
    </w:p>
    <w:p w14:paraId="352FA49C" w14:textId="2C361560" w:rsidR="641FB069" w:rsidRDefault="303A489D" w:rsidP="641FB069">
      <w:pPr>
        <w:spacing w:after="0" w:line="240" w:lineRule="auto"/>
        <w:rPr>
          <w:rFonts w:ascii="Calibri" w:eastAsia="Calibri" w:hAnsi="Calibri" w:cs="Calibri"/>
          <w:lang w:val="es-419"/>
        </w:rPr>
      </w:pPr>
      <w:r w:rsidRPr="303A489D">
        <w:rPr>
          <w:rFonts w:ascii="Calibri" w:eastAsia="Calibri" w:hAnsi="Calibri" w:cs="Calibri"/>
          <w:b/>
          <w:bCs/>
          <w:lang w:val="es-419"/>
        </w:rPr>
        <w:t>IF NO RESPONSE TO EXEREC2H, FILL "las estaciónes"]</w:t>
      </w:r>
    </w:p>
    <w:p w14:paraId="40D7C076" w14:textId="005A48F8" w:rsidR="303A489D" w:rsidRDefault="303A489D" w:rsidP="303A489D">
      <w:pPr>
        <w:spacing w:after="0" w:line="240" w:lineRule="auto"/>
        <w:rPr>
          <w:rFonts w:ascii="Calibri" w:eastAsia="Calibri" w:hAnsi="Calibri" w:cs="Calibri"/>
          <w:b/>
          <w:bCs/>
          <w:lang w:val="es-419"/>
        </w:rPr>
      </w:pPr>
    </w:p>
    <w:p w14:paraId="5A440B70" w14:textId="29C66187" w:rsidR="0C2F7F32" w:rsidRPr="00B073D8" w:rsidRDefault="566F1DA5" w:rsidP="00A41562">
      <w:pPr>
        <w:pStyle w:val="ListParagraph"/>
        <w:numPr>
          <w:ilvl w:val="0"/>
          <w:numId w:val="132"/>
        </w:numPr>
        <w:spacing w:line="240" w:lineRule="auto"/>
        <w:rPr>
          <w:rFonts w:eastAsia="Calibri"/>
          <w:b/>
          <w:bCs/>
          <w:lang w:val="es-419"/>
        </w:rPr>
      </w:pPr>
      <w:r w:rsidRPr="566F1DA5">
        <w:rPr>
          <w:lang w:val="es-419"/>
        </w:rPr>
        <w:t xml:space="preserve">[EXEREC3H] Durante [la estación/las estaciónes] de los </w:t>
      </w:r>
      <w:r w:rsidRPr="566F1DA5">
        <w:rPr>
          <w:b/>
          <w:bCs/>
          <w:lang w:val="es-419"/>
        </w:rPr>
        <w:t>últimos 12 meses</w:t>
      </w:r>
      <w:r w:rsidRPr="566F1DA5">
        <w:rPr>
          <w:lang w:val="es-419"/>
        </w:rPr>
        <w:t xml:space="preserve"> en que hizo yoga, pilates o taichí, ¿aproximadamente con qué frecuencia realizó esta actividad?</w:t>
      </w:r>
    </w:p>
    <w:p w14:paraId="2590B847" w14:textId="2204410B" w:rsidR="0C2F7F32" w:rsidRPr="00B073D8" w:rsidRDefault="0C2F7F32" w:rsidP="00E74C10">
      <w:pPr>
        <w:spacing w:after="0" w:line="240" w:lineRule="auto"/>
        <w:ind w:left="720"/>
        <w:rPr>
          <w:rFonts w:eastAsia="Calibri"/>
          <w:lang w:val="es-419"/>
        </w:rPr>
      </w:pPr>
      <w:r w:rsidRPr="00B073D8">
        <w:rPr>
          <w:lang w:val="es-419"/>
        </w:rPr>
        <w:lastRenderedPageBreak/>
        <w:t>0</w:t>
      </w:r>
      <w:r w:rsidRPr="00B073D8">
        <w:rPr>
          <w:lang w:val="es-419"/>
        </w:rPr>
        <w:tab/>
        <w:t>Una vez al mes o menos</w:t>
      </w:r>
    </w:p>
    <w:p w14:paraId="2FF443AF" w14:textId="7FA94BE3" w:rsidR="0C2F7F32" w:rsidRPr="00B073D8" w:rsidRDefault="7A924FC6" w:rsidP="00E74C10">
      <w:pPr>
        <w:spacing w:after="0" w:line="240" w:lineRule="auto"/>
        <w:ind w:left="720"/>
        <w:rPr>
          <w:rFonts w:eastAsia="Calibri"/>
          <w:lang w:val="es-419"/>
        </w:rPr>
      </w:pPr>
      <w:r w:rsidRPr="00B073D8">
        <w:rPr>
          <w:lang w:val="es-419"/>
        </w:rPr>
        <w:t>1</w:t>
      </w:r>
      <w:r w:rsidRPr="00B073D8">
        <w:rPr>
          <w:lang w:val="es-419"/>
        </w:rPr>
        <w:tab/>
        <w:t>De 2 a 3 días al mes</w:t>
      </w:r>
    </w:p>
    <w:p w14:paraId="3F61B6CF" w14:textId="242D664F" w:rsidR="0C2F7F32" w:rsidRPr="00B073D8" w:rsidRDefault="7A924FC6" w:rsidP="00E74C10">
      <w:pPr>
        <w:spacing w:after="0" w:line="240" w:lineRule="auto"/>
        <w:ind w:left="720"/>
        <w:rPr>
          <w:rFonts w:eastAsia="Calibri"/>
          <w:lang w:val="es-419"/>
        </w:rPr>
      </w:pPr>
      <w:r w:rsidRPr="00B073D8">
        <w:rPr>
          <w:lang w:val="es-419"/>
        </w:rPr>
        <w:t>2</w:t>
      </w:r>
      <w:r w:rsidRPr="00B073D8">
        <w:rPr>
          <w:lang w:val="es-419"/>
        </w:rPr>
        <w:tab/>
        <w:t>De 1 a 2 días por semana</w:t>
      </w:r>
    </w:p>
    <w:p w14:paraId="2BF32278" w14:textId="5A1C2E73" w:rsidR="0C2F7F32" w:rsidRPr="00B073D8" w:rsidRDefault="7A924FC6" w:rsidP="00E74C10">
      <w:pPr>
        <w:spacing w:after="0" w:line="240" w:lineRule="auto"/>
        <w:ind w:left="720"/>
        <w:rPr>
          <w:rFonts w:eastAsia="Calibri"/>
          <w:lang w:val="es-419"/>
        </w:rPr>
      </w:pPr>
      <w:r w:rsidRPr="00B073D8">
        <w:rPr>
          <w:lang w:val="es-419"/>
        </w:rPr>
        <w:t>3</w:t>
      </w:r>
      <w:r w:rsidRPr="00B073D8">
        <w:rPr>
          <w:lang w:val="es-419"/>
        </w:rPr>
        <w:tab/>
        <w:t>De 3 a 4 días por semana</w:t>
      </w:r>
    </w:p>
    <w:p w14:paraId="636F4D7F" w14:textId="396FE876" w:rsidR="0C2F7F32" w:rsidRPr="00B073D8" w:rsidRDefault="7A924FC6" w:rsidP="00E74C10">
      <w:pPr>
        <w:spacing w:after="0" w:line="240" w:lineRule="auto"/>
        <w:ind w:left="720"/>
        <w:rPr>
          <w:rFonts w:eastAsia="Calibri"/>
          <w:lang w:val="es-419"/>
        </w:rPr>
      </w:pPr>
      <w:r w:rsidRPr="00B073D8">
        <w:rPr>
          <w:lang w:val="es-419"/>
        </w:rPr>
        <w:t>4</w:t>
      </w:r>
      <w:r w:rsidRPr="00B073D8">
        <w:rPr>
          <w:lang w:val="es-419"/>
        </w:rPr>
        <w:tab/>
        <w:t>De 5 a 6 días por semana</w:t>
      </w:r>
    </w:p>
    <w:p w14:paraId="686C2300" w14:textId="4D5A6809" w:rsidR="0C2F7F32" w:rsidRPr="00B073D8" w:rsidRDefault="1D4F8DD3" w:rsidP="00A41562">
      <w:pPr>
        <w:spacing w:line="240" w:lineRule="auto"/>
        <w:ind w:left="720"/>
        <w:rPr>
          <w:rFonts w:eastAsia="Calibri"/>
          <w:lang w:val="es-419"/>
        </w:rPr>
      </w:pPr>
      <w:r w:rsidRPr="1D4F8DD3">
        <w:rPr>
          <w:lang w:val="es-419"/>
        </w:rPr>
        <w:t>5</w:t>
      </w:r>
      <w:r w:rsidR="0C2F7F32">
        <w:tab/>
      </w:r>
      <w:r w:rsidRPr="1D4F8DD3">
        <w:rPr>
          <w:lang w:val="es-419"/>
        </w:rPr>
        <w:t>Todos los días</w:t>
      </w:r>
    </w:p>
    <w:p w14:paraId="4AD8867D" w14:textId="04D96DB1" w:rsidR="00886E3E" w:rsidRPr="00B073D8" w:rsidRDefault="1D4F8DD3" w:rsidP="1D4F8DD3">
      <w:pPr>
        <w:spacing w:before="60"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EXEREC4H</w:t>
      </w:r>
    </w:p>
    <w:p w14:paraId="40BC94F4" w14:textId="7A148B79" w:rsidR="00886E3E" w:rsidRPr="00B073D8" w:rsidRDefault="00886E3E" w:rsidP="1D4F8DD3">
      <w:pPr>
        <w:pStyle w:val="ListParagraph"/>
        <w:spacing w:after="0" w:line="240" w:lineRule="auto"/>
        <w:rPr>
          <w:rFonts w:eastAsia="Calibri"/>
          <w:lang w:val="es-419"/>
        </w:rPr>
      </w:pPr>
    </w:p>
    <w:p w14:paraId="494E6B6F" w14:textId="369F5C61" w:rsidR="00886E3E" w:rsidRPr="00B073D8" w:rsidRDefault="75303805" w:rsidP="000819B4">
      <w:pPr>
        <w:pStyle w:val="ListParagraph"/>
        <w:numPr>
          <w:ilvl w:val="0"/>
          <w:numId w:val="132"/>
        </w:numPr>
        <w:spacing w:line="240" w:lineRule="auto"/>
        <w:rPr>
          <w:rFonts w:eastAsia="Calibri"/>
          <w:b/>
          <w:bCs/>
          <w:lang w:val="es-419"/>
        </w:rPr>
      </w:pPr>
      <w:r w:rsidRPr="75303805">
        <w:rPr>
          <w:lang w:val="es-419"/>
        </w:rPr>
        <w:t xml:space="preserve">[EXEREC4H] Los días en que hizo yoga, pilates o taichí, ¿aproximadamente </w:t>
      </w:r>
      <w:r w:rsidRPr="75303805">
        <w:rPr>
          <w:b/>
          <w:bCs/>
          <w:lang w:val="es-419"/>
        </w:rPr>
        <w:t xml:space="preserve">cuánto tiempo </w:t>
      </w:r>
      <w:r w:rsidRPr="75303805">
        <w:rPr>
          <w:lang w:val="es-419"/>
        </w:rPr>
        <w:t xml:space="preserve">pasó </w:t>
      </w:r>
      <w:r w:rsidRPr="75303805">
        <w:rPr>
          <w:b/>
          <w:bCs/>
          <w:lang w:val="es-419"/>
        </w:rPr>
        <w:t>al día</w:t>
      </w:r>
      <w:r w:rsidRPr="75303805">
        <w:rPr>
          <w:lang w:val="es-419"/>
        </w:rPr>
        <w:t xml:space="preserve"> realizando esta actividad?</w:t>
      </w:r>
    </w:p>
    <w:p w14:paraId="0E789347" w14:textId="72D5E992" w:rsidR="0C2F7F32" w:rsidRPr="00B073D8" w:rsidRDefault="0C2F7F32" w:rsidP="00E74C10">
      <w:pPr>
        <w:spacing w:after="0" w:line="240" w:lineRule="auto"/>
        <w:ind w:left="720"/>
        <w:rPr>
          <w:rFonts w:eastAsia="Calibri"/>
          <w:lang w:val="es-419"/>
        </w:rPr>
      </w:pPr>
      <w:r w:rsidRPr="00B073D8">
        <w:rPr>
          <w:lang w:val="es-419"/>
        </w:rPr>
        <w:t>0</w:t>
      </w:r>
      <w:r w:rsidRPr="00B073D8">
        <w:rPr>
          <w:lang w:val="es-419"/>
        </w:rPr>
        <w:tab/>
        <w:t>15 minutos o menos</w:t>
      </w:r>
    </w:p>
    <w:p w14:paraId="4C72805F" w14:textId="2A52E878" w:rsidR="0C2F7F32" w:rsidRPr="00B073D8" w:rsidRDefault="0C2F7F32" w:rsidP="00E74C10">
      <w:pPr>
        <w:spacing w:after="0" w:line="240" w:lineRule="auto"/>
        <w:ind w:left="720"/>
        <w:rPr>
          <w:rFonts w:eastAsia="Calibri"/>
          <w:lang w:val="es-419"/>
        </w:rPr>
      </w:pPr>
      <w:r w:rsidRPr="00B073D8">
        <w:rPr>
          <w:lang w:val="es-419"/>
        </w:rPr>
        <w:t>1</w:t>
      </w:r>
      <w:r w:rsidRPr="00B073D8">
        <w:rPr>
          <w:lang w:val="es-419"/>
        </w:rPr>
        <w:tab/>
        <w:t>De 16 a 30 minutos</w:t>
      </w:r>
    </w:p>
    <w:p w14:paraId="2EBD133A" w14:textId="5418E889" w:rsidR="0C2F7F32" w:rsidRPr="00B073D8" w:rsidRDefault="0C2F7F32" w:rsidP="00E74C10">
      <w:pPr>
        <w:spacing w:after="0" w:line="240" w:lineRule="auto"/>
        <w:ind w:left="720"/>
        <w:rPr>
          <w:rFonts w:eastAsia="Calibri"/>
          <w:lang w:val="es-419"/>
        </w:rPr>
      </w:pPr>
      <w:r w:rsidRPr="00B073D8">
        <w:rPr>
          <w:lang w:val="es-419"/>
        </w:rPr>
        <w:t>2</w:t>
      </w:r>
      <w:r w:rsidRPr="00B073D8">
        <w:rPr>
          <w:lang w:val="es-419"/>
        </w:rPr>
        <w:tab/>
        <w:t>De 31 a 44 minutos</w:t>
      </w:r>
    </w:p>
    <w:p w14:paraId="7399783D" w14:textId="19E59D6F" w:rsidR="0C2F7F32" w:rsidRPr="00B073D8" w:rsidRDefault="0C2F7F32" w:rsidP="00E74C10">
      <w:pPr>
        <w:spacing w:after="0" w:line="240" w:lineRule="auto"/>
        <w:ind w:left="720"/>
        <w:rPr>
          <w:rFonts w:eastAsia="Calibri"/>
          <w:lang w:val="es-419"/>
        </w:rPr>
      </w:pPr>
      <w:r w:rsidRPr="00B073D8">
        <w:rPr>
          <w:lang w:val="es-419"/>
        </w:rPr>
        <w:t>3</w:t>
      </w:r>
      <w:r w:rsidRPr="00B073D8">
        <w:rPr>
          <w:lang w:val="es-419"/>
        </w:rPr>
        <w:tab/>
        <w:t>De 45 a 59 minutos</w:t>
      </w:r>
    </w:p>
    <w:p w14:paraId="64C9BD2C" w14:textId="5846EDEE" w:rsidR="0C2F7F32" w:rsidRPr="00B073D8" w:rsidRDefault="7A924FC6" w:rsidP="00E74C10">
      <w:pPr>
        <w:spacing w:after="0" w:line="240" w:lineRule="auto"/>
        <w:ind w:left="720"/>
        <w:rPr>
          <w:lang w:val="es-419"/>
        </w:rPr>
      </w:pPr>
      <w:r w:rsidRPr="00B073D8">
        <w:rPr>
          <w:lang w:val="es-419"/>
        </w:rPr>
        <w:t>4</w:t>
      </w:r>
      <w:r w:rsidRPr="00B073D8">
        <w:rPr>
          <w:lang w:val="es-419"/>
        </w:rPr>
        <w:tab/>
        <w:t>1 hora</w:t>
      </w:r>
    </w:p>
    <w:p w14:paraId="515510E4" w14:textId="3B03E16C" w:rsidR="0C2F7F32" w:rsidRPr="00B073D8" w:rsidRDefault="7A924FC6" w:rsidP="00E74C10">
      <w:pPr>
        <w:spacing w:after="0" w:line="240" w:lineRule="auto"/>
        <w:ind w:left="720"/>
        <w:rPr>
          <w:rFonts w:eastAsia="Calibri"/>
          <w:lang w:val="es-419"/>
        </w:rPr>
      </w:pPr>
      <w:r w:rsidRPr="00B073D8">
        <w:rPr>
          <w:lang w:val="es-419"/>
        </w:rPr>
        <w:t>5</w:t>
      </w:r>
      <w:r w:rsidRPr="00B073D8">
        <w:rPr>
          <w:lang w:val="es-419"/>
        </w:rPr>
        <w:tab/>
        <w:t>2 horas</w:t>
      </w:r>
    </w:p>
    <w:p w14:paraId="384DCC53" w14:textId="7AF73A70" w:rsidR="0C2F7F32" w:rsidRPr="00B073D8" w:rsidRDefault="1D4F8DD3" w:rsidP="000819B4">
      <w:pPr>
        <w:spacing w:line="240" w:lineRule="auto"/>
        <w:ind w:left="720"/>
        <w:rPr>
          <w:rFonts w:eastAsia="Calibri"/>
          <w:lang w:val="es-419"/>
        </w:rPr>
      </w:pPr>
      <w:r w:rsidRPr="1D4F8DD3">
        <w:rPr>
          <w:lang w:val="es-419"/>
        </w:rPr>
        <w:t>6</w:t>
      </w:r>
      <w:r w:rsidR="0C2F7F32">
        <w:tab/>
      </w:r>
      <w:r w:rsidRPr="1D4F8DD3">
        <w:rPr>
          <w:lang w:val="es-419"/>
        </w:rPr>
        <w:t>3 horas o más</w:t>
      </w:r>
    </w:p>
    <w:p w14:paraId="5065B533" w14:textId="24211B1B" w:rsidR="00886E3E" w:rsidRPr="00B073D8" w:rsidRDefault="1D4F8DD3" w:rsidP="1D4F8DD3">
      <w:pPr>
        <w:spacing w:before="60"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EXEREC2I</w:t>
      </w:r>
    </w:p>
    <w:p w14:paraId="645C9291" w14:textId="04240CD3" w:rsidR="00886E3E" w:rsidRPr="00B073D8" w:rsidRDefault="1D4F8DD3" w:rsidP="1D4F8DD3">
      <w:pPr>
        <w:spacing w:before="60" w:after="0" w:line="240" w:lineRule="auto"/>
        <w:ind w:left="-20" w:right="-20"/>
        <w:rPr>
          <w:rFonts w:ascii="Calibri" w:eastAsia="Calibri" w:hAnsi="Calibri" w:cs="Calibri"/>
          <w:lang w:val="es-419"/>
        </w:rPr>
      </w:pPr>
      <w:r w:rsidRPr="1D4F8DD3">
        <w:rPr>
          <w:rFonts w:ascii="Calibri" w:eastAsia="Calibri" w:hAnsi="Calibri" w:cs="Calibri"/>
          <w:lang w:val="es-419"/>
        </w:rPr>
        <w:t xml:space="preserve"> </w:t>
      </w:r>
    </w:p>
    <w:p w14:paraId="0082C59F" w14:textId="5127DE23" w:rsidR="00886E3E" w:rsidRPr="00B073D8" w:rsidRDefault="1D4F8DD3" w:rsidP="1D4F8DD3">
      <w:pPr>
        <w:spacing w:after="0" w:line="240" w:lineRule="auto"/>
        <w:rPr>
          <w:rFonts w:ascii="Calibri" w:eastAsia="Calibri" w:hAnsi="Calibri" w:cs="Calibri"/>
          <w:lang w:val="es-419"/>
        </w:rPr>
      </w:pPr>
      <w:r w:rsidRPr="1D4F8DD3">
        <w:rPr>
          <w:rFonts w:ascii="Calibri" w:eastAsia="Calibri" w:hAnsi="Calibri" w:cs="Calibri"/>
          <w:b/>
          <w:bCs/>
          <w:lang w:val="es-419"/>
        </w:rPr>
        <w:t>[DISPLAY IF EXEREC1= 8]</w:t>
      </w:r>
    </w:p>
    <w:p w14:paraId="33E40D00" w14:textId="0FEA6C69" w:rsidR="00886E3E" w:rsidRPr="00B073D8" w:rsidRDefault="75303805" w:rsidP="00AA608B">
      <w:pPr>
        <w:pStyle w:val="ListParagraph"/>
        <w:numPr>
          <w:ilvl w:val="0"/>
          <w:numId w:val="132"/>
        </w:numPr>
        <w:spacing w:after="0" w:line="240" w:lineRule="auto"/>
        <w:rPr>
          <w:rFonts w:eastAsia="Calibri"/>
          <w:b/>
          <w:bCs/>
          <w:lang w:val="es-419"/>
        </w:rPr>
      </w:pPr>
      <w:r w:rsidRPr="75303805">
        <w:rPr>
          <w:lang w:val="es-419"/>
        </w:rPr>
        <w:t xml:space="preserve">[EXEREC2I] ¿En qué estación(es) del año practicó </w:t>
      </w:r>
      <w:r w:rsidRPr="75303805">
        <w:rPr>
          <w:b/>
          <w:bCs/>
          <w:lang w:val="es-419"/>
        </w:rPr>
        <w:t>artes marciales (como el karate o el yudo)</w:t>
      </w:r>
      <w:r w:rsidRPr="75303805">
        <w:rPr>
          <w:lang w:val="es-419"/>
        </w:rPr>
        <w:t>? Seleccione todas las opciones que correspondan.</w:t>
      </w:r>
    </w:p>
    <w:p w14:paraId="4472E89E" w14:textId="77777777" w:rsidR="00B7726C" w:rsidRPr="00B073D8" w:rsidRDefault="00B7726C" w:rsidP="00B7726C">
      <w:pPr>
        <w:spacing w:before="60" w:after="0" w:line="240" w:lineRule="auto"/>
        <w:ind w:left="720"/>
        <w:rPr>
          <w:rFonts w:eastAsia="Calibri" w:cstheme="minorHAnsi"/>
          <w:lang w:val="es-419"/>
        </w:rPr>
      </w:pPr>
      <w:r w:rsidRPr="00B073D8">
        <w:rPr>
          <w:lang w:val="es-419"/>
        </w:rPr>
        <w:t>0</w:t>
      </w:r>
      <w:r w:rsidRPr="00B073D8">
        <w:rPr>
          <w:lang w:val="es-419"/>
        </w:rPr>
        <w:tab/>
        <w:t>Invierno</w:t>
      </w:r>
    </w:p>
    <w:p w14:paraId="0752CE31" w14:textId="77777777" w:rsidR="00B7726C" w:rsidRPr="00B073D8" w:rsidRDefault="00B7726C" w:rsidP="00B7726C">
      <w:pPr>
        <w:spacing w:after="0" w:line="240" w:lineRule="auto"/>
        <w:ind w:left="720"/>
        <w:rPr>
          <w:rFonts w:eastAsia="Calibri" w:cstheme="minorHAnsi"/>
          <w:lang w:val="es-419"/>
        </w:rPr>
      </w:pPr>
      <w:r w:rsidRPr="00B073D8">
        <w:rPr>
          <w:lang w:val="es-419"/>
        </w:rPr>
        <w:t>1</w:t>
      </w:r>
      <w:r w:rsidRPr="00B073D8">
        <w:rPr>
          <w:lang w:val="es-419"/>
        </w:rPr>
        <w:tab/>
        <w:t>Primavera</w:t>
      </w:r>
    </w:p>
    <w:p w14:paraId="0EBCEAA5" w14:textId="77777777" w:rsidR="00B7726C" w:rsidRPr="00B073D8" w:rsidRDefault="00B7726C" w:rsidP="00B7726C">
      <w:pPr>
        <w:spacing w:after="0" w:line="240" w:lineRule="auto"/>
        <w:ind w:left="720"/>
        <w:rPr>
          <w:rFonts w:eastAsia="Calibri" w:cstheme="minorHAnsi"/>
          <w:lang w:val="es-419"/>
        </w:rPr>
      </w:pPr>
      <w:r w:rsidRPr="00B073D8">
        <w:rPr>
          <w:lang w:val="es-419"/>
        </w:rPr>
        <w:t>2</w:t>
      </w:r>
      <w:r w:rsidRPr="00B073D8">
        <w:rPr>
          <w:lang w:val="es-419"/>
        </w:rPr>
        <w:tab/>
        <w:t>Verano</w:t>
      </w:r>
    </w:p>
    <w:p w14:paraId="0082824E" w14:textId="77777777" w:rsidR="00B7726C" w:rsidRPr="00B073D8" w:rsidRDefault="1D4F8DD3" w:rsidP="00AA608B">
      <w:pPr>
        <w:spacing w:line="240" w:lineRule="auto"/>
        <w:ind w:left="720"/>
        <w:rPr>
          <w:rFonts w:eastAsia="Calibri" w:cstheme="minorHAnsi"/>
          <w:lang w:val="es-419"/>
        </w:rPr>
      </w:pPr>
      <w:r w:rsidRPr="1D4F8DD3">
        <w:rPr>
          <w:lang w:val="es-419"/>
        </w:rPr>
        <w:t>3</w:t>
      </w:r>
      <w:r w:rsidR="00B7726C">
        <w:tab/>
      </w:r>
      <w:r w:rsidRPr="1D4F8DD3">
        <w:rPr>
          <w:lang w:val="es-419"/>
        </w:rPr>
        <w:t>Otoño</w:t>
      </w:r>
    </w:p>
    <w:p w14:paraId="64BC264A" w14:textId="139AC7FA" w:rsidR="00FA7E29" w:rsidRPr="00B073D8" w:rsidRDefault="1D4F8DD3" w:rsidP="1D4F8DD3">
      <w:pPr>
        <w:spacing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EXEREC3I</w:t>
      </w:r>
    </w:p>
    <w:p w14:paraId="73B014F4" w14:textId="0BEAA70C" w:rsidR="00FA7E29" w:rsidRPr="00B073D8" w:rsidRDefault="641FB069" w:rsidP="1D4F8DD3">
      <w:pPr>
        <w:spacing w:after="0" w:line="240" w:lineRule="auto"/>
        <w:ind w:left="-20" w:right="-20"/>
        <w:rPr>
          <w:rFonts w:ascii="Calibri" w:eastAsia="Calibri" w:hAnsi="Calibri" w:cs="Calibri"/>
          <w:lang w:val="es-419"/>
        </w:rPr>
      </w:pPr>
      <w:r w:rsidRPr="641FB069">
        <w:rPr>
          <w:rFonts w:ascii="Calibri" w:eastAsia="Calibri" w:hAnsi="Calibri" w:cs="Calibri"/>
          <w:lang w:val="es-419"/>
        </w:rPr>
        <w:t xml:space="preserve"> </w:t>
      </w:r>
    </w:p>
    <w:p w14:paraId="1BF5778A" w14:textId="78339920" w:rsidR="641FB069" w:rsidRDefault="641FB069" w:rsidP="641FB069">
      <w:pPr>
        <w:spacing w:before="60" w:after="0" w:line="240" w:lineRule="auto"/>
        <w:ind w:left="-20" w:right="-20"/>
        <w:rPr>
          <w:rFonts w:ascii="Calibri" w:eastAsia="Calibri" w:hAnsi="Calibri" w:cs="Calibri"/>
          <w:b/>
          <w:bCs/>
          <w:lang w:val="es-419"/>
        </w:rPr>
      </w:pPr>
      <w:r w:rsidRPr="641FB069">
        <w:rPr>
          <w:rFonts w:ascii="Calibri" w:eastAsia="Calibri" w:hAnsi="Calibri" w:cs="Calibri"/>
          <w:b/>
          <w:bCs/>
          <w:lang w:val="es-419"/>
        </w:rPr>
        <w:t xml:space="preserve">[Piped text instructions for EXEREC3I: </w:t>
      </w:r>
    </w:p>
    <w:p w14:paraId="516BDDA4" w14:textId="65035268" w:rsidR="641FB069" w:rsidRDefault="641FB069" w:rsidP="641FB069">
      <w:pPr>
        <w:spacing w:after="0" w:line="240" w:lineRule="auto"/>
        <w:ind w:left="-20" w:right="-20"/>
        <w:rPr>
          <w:rFonts w:ascii="Calibri" w:eastAsia="Calibri" w:hAnsi="Calibri" w:cs="Calibri"/>
          <w:b/>
          <w:bCs/>
          <w:lang w:val="es-419"/>
        </w:rPr>
      </w:pPr>
      <w:r w:rsidRPr="641FB069">
        <w:rPr>
          <w:rFonts w:ascii="Calibri" w:eastAsia="Calibri" w:hAnsi="Calibri" w:cs="Calibri"/>
          <w:b/>
          <w:bCs/>
          <w:lang w:val="es-419"/>
        </w:rPr>
        <w:t>IF 1 SEASON SELECTED IN EXEREC2I, FILL "la estación"</w:t>
      </w:r>
    </w:p>
    <w:p w14:paraId="68DA2517" w14:textId="482A3676" w:rsidR="641FB069" w:rsidRDefault="641FB069" w:rsidP="641FB069">
      <w:pPr>
        <w:spacing w:after="0" w:line="240" w:lineRule="auto"/>
        <w:ind w:left="-20" w:right="-20"/>
        <w:rPr>
          <w:rFonts w:ascii="Calibri" w:eastAsia="Calibri" w:hAnsi="Calibri" w:cs="Calibri"/>
          <w:b/>
          <w:bCs/>
          <w:lang w:val="es-419"/>
        </w:rPr>
      </w:pPr>
      <w:r w:rsidRPr="641FB069">
        <w:rPr>
          <w:rFonts w:ascii="Calibri" w:eastAsia="Calibri" w:hAnsi="Calibri" w:cs="Calibri"/>
          <w:b/>
          <w:bCs/>
          <w:lang w:val="es-419"/>
        </w:rPr>
        <w:t>IF &gt;1 SEASON SELECTED IN EXEREC2I, FILL "las estaciónes"</w:t>
      </w:r>
    </w:p>
    <w:p w14:paraId="68D3F2AE" w14:textId="0D4A5332" w:rsidR="641FB069" w:rsidRDefault="303A489D" w:rsidP="641FB069">
      <w:pPr>
        <w:spacing w:after="0" w:line="240" w:lineRule="auto"/>
        <w:rPr>
          <w:rFonts w:ascii="Calibri" w:eastAsia="Calibri" w:hAnsi="Calibri" w:cs="Calibri"/>
          <w:lang w:val="es-419"/>
        </w:rPr>
      </w:pPr>
      <w:r w:rsidRPr="303A489D">
        <w:rPr>
          <w:rFonts w:ascii="Calibri" w:eastAsia="Calibri" w:hAnsi="Calibri" w:cs="Calibri"/>
          <w:b/>
          <w:bCs/>
          <w:lang w:val="es-419"/>
        </w:rPr>
        <w:t>IF NO RESPONSE TO EXEREC2I, FILL "las estaciónes"]</w:t>
      </w:r>
    </w:p>
    <w:p w14:paraId="1F8091A4" w14:textId="4E3544E9" w:rsidR="303A489D" w:rsidRDefault="303A489D" w:rsidP="303A489D">
      <w:pPr>
        <w:spacing w:after="0" w:line="240" w:lineRule="auto"/>
        <w:rPr>
          <w:rFonts w:ascii="Calibri" w:eastAsia="Calibri" w:hAnsi="Calibri" w:cs="Calibri"/>
          <w:b/>
          <w:bCs/>
          <w:lang w:val="es-419"/>
        </w:rPr>
      </w:pPr>
    </w:p>
    <w:p w14:paraId="06FA1247" w14:textId="6F0FDE7C" w:rsidR="0C2F7F32" w:rsidRPr="00B073D8" w:rsidRDefault="566F1DA5" w:rsidP="00EC6423">
      <w:pPr>
        <w:pStyle w:val="ListParagraph"/>
        <w:numPr>
          <w:ilvl w:val="0"/>
          <w:numId w:val="132"/>
        </w:numPr>
        <w:spacing w:line="240" w:lineRule="auto"/>
        <w:rPr>
          <w:rFonts w:eastAsia="Calibri"/>
          <w:b/>
          <w:bCs/>
          <w:lang w:val="es-419"/>
        </w:rPr>
      </w:pPr>
      <w:r w:rsidRPr="566F1DA5">
        <w:rPr>
          <w:lang w:val="es-419"/>
        </w:rPr>
        <w:t xml:space="preserve">[EXEREC3I] Durante [la estación/las estaciónes] de los </w:t>
      </w:r>
      <w:r w:rsidRPr="566F1DA5">
        <w:rPr>
          <w:b/>
          <w:bCs/>
          <w:lang w:val="es-419"/>
        </w:rPr>
        <w:t>últimos 12 meses</w:t>
      </w:r>
      <w:r w:rsidRPr="566F1DA5">
        <w:rPr>
          <w:lang w:val="es-419"/>
        </w:rPr>
        <w:t xml:space="preserve"> en que practicó artes marciales (como el karate o el yudo), ¿aproximadamente con qué frecuencia realizó esta actividad?</w:t>
      </w:r>
    </w:p>
    <w:p w14:paraId="276F3869" w14:textId="2204410B" w:rsidR="0C2F7F32" w:rsidRPr="00B073D8" w:rsidRDefault="0C2F7F32" w:rsidP="00E74C10">
      <w:pPr>
        <w:spacing w:after="0" w:line="240" w:lineRule="auto"/>
        <w:ind w:left="720"/>
        <w:rPr>
          <w:rFonts w:eastAsia="Calibri"/>
          <w:lang w:val="es-419"/>
        </w:rPr>
      </w:pPr>
      <w:r w:rsidRPr="00B073D8">
        <w:rPr>
          <w:lang w:val="es-419"/>
        </w:rPr>
        <w:t>0</w:t>
      </w:r>
      <w:r w:rsidRPr="00B073D8">
        <w:rPr>
          <w:lang w:val="es-419"/>
        </w:rPr>
        <w:tab/>
        <w:t>Una vez al mes o menos</w:t>
      </w:r>
    </w:p>
    <w:p w14:paraId="062FCA18" w14:textId="55978C76" w:rsidR="0C2F7F32" w:rsidRPr="00B073D8" w:rsidRDefault="7A924FC6" w:rsidP="00E74C10">
      <w:pPr>
        <w:spacing w:after="0" w:line="240" w:lineRule="auto"/>
        <w:ind w:left="720"/>
        <w:rPr>
          <w:rFonts w:eastAsia="Calibri"/>
          <w:lang w:val="es-419"/>
        </w:rPr>
      </w:pPr>
      <w:r w:rsidRPr="00B073D8">
        <w:rPr>
          <w:lang w:val="es-419"/>
        </w:rPr>
        <w:t>1</w:t>
      </w:r>
      <w:r w:rsidRPr="00B073D8">
        <w:rPr>
          <w:lang w:val="es-419"/>
        </w:rPr>
        <w:tab/>
        <w:t>De 2 a 3 días al mes</w:t>
      </w:r>
    </w:p>
    <w:p w14:paraId="03D4C87E" w14:textId="5D147C24" w:rsidR="0C2F7F32" w:rsidRPr="00B073D8" w:rsidRDefault="7A924FC6" w:rsidP="00E74C10">
      <w:pPr>
        <w:spacing w:after="0" w:line="240" w:lineRule="auto"/>
        <w:ind w:left="720"/>
        <w:rPr>
          <w:rFonts w:eastAsia="Calibri"/>
          <w:lang w:val="es-419"/>
        </w:rPr>
      </w:pPr>
      <w:r w:rsidRPr="00B073D8">
        <w:rPr>
          <w:lang w:val="es-419"/>
        </w:rPr>
        <w:t>2</w:t>
      </w:r>
      <w:r w:rsidRPr="00B073D8">
        <w:rPr>
          <w:lang w:val="es-419"/>
        </w:rPr>
        <w:tab/>
        <w:t>De 1 a 2 días por semana</w:t>
      </w:r>
    </w:p>
    <w:p w14:paraId="22450E5D" w14:textId="7A0E9A33" w:rsidR="0C2F7F32" w:rsidRPr="00B073D8" w:rsidRDefault="7A924FC6" w:rsidP="00E74C10">
      <w:pPr>
        <w:spacing w:after="0" w:line="240" w:lineRule="auto"/>
        <w:ind w:left="720"/>
        <w:rPr>
          <w:rFonts w:eastAsia="Calibri"/>
          <w:lang w:val="es-419"/>
        </w:rPr>
      </w:pPr>
      <w:r w:rsidRPr="00B073D8">
        <w:rPr>
          <w:lang w:val="es-419"/>
        </w:rPr>
        <w:t>3</w:t>
      </w:r>
      <w:r w:rsidRPr="00B073D8">
        <w:rPr>
          <w:lang w:val="es-419"/>
        </w:rPr>
        <w:tab/>
        <w:t>De 3 a 4 días por semana</w:t>
      </w:r>
    </w:p>
    <w:p w14:paraId="1B0264C1" w14:textId="2E57D167" w:rsidR="0C2F7F32" w:rsidRPr="00B073D8" w:rsidRDefault="7A924FC6" w:rsidP="00E74C10">
      <w:pPr>
        <w:spacing w:after="0" w:line="240" w:lineRule="auto"/>
        <w:ind w:left="720"/>
        <w:rPr>
          <w:rFonts w:eastAsia="Calibri"/>
          <w:lang w:val="es-419"/>
        </w:rPr>
      </w:pPr>
      <w:r w:rsidRPr="00B073D8">
        <w:rPr>
          <w:lang w:val="es-419"/>
        </w:rPr>
        <w:t>4</w:t>
      </w:r>
      <w:r w:rsidRPr="00B073D8">
        <w:rPr>
          <w:lang w:val="es-419"/>
        </w:rPr>
        <w:tab/>
        <w:t>De 5 a 6 días por semana</w:t>
      </w:r>
    </w:p>
    <w:p w14:paraId="00469203" w14:textId="75E02D78" w:rsidR="0C2F7F32" w:rsidRPr="00B073D8" w:rsidRDefault="1D4F8DD3" w:rsidP="00EC6423">
      <w:pPr>
        <w:spacing w:line="240" w:lineRule="auto"/>
        <w:ind w:left="720"/>
        <w:rPr>
          <w:rFonts w:eastAsia="Calibri"/>
          <w:lang w:val="es-419"/>
        </w:rPr>
      </w:pPr>
      <w:r w:rsidRPr="1D4F8DD3">
        <w:rPr>
          <w:lang w:val="es-419"/>
        </w:rPr>
        <w:t>5</w:t>
      </w:r>
      <w:r w:rsidR="0C2F7F32">
        <w:tab/>
      </w:r>
      <w:r w:rsidRPr="1D4F8DD3">
        <w:rPr>
          <w:lang w:val="es-419"/>
        </w:rPr>
        <w:t>Todos los días</w:t>
      </w:r>
    </w:p>
    <w:p w14:paraId="42D6F35C" w14:textId="753D2A0C" w:rsidR="1D4F8DD3" w:rsidRDefault="1D4F8DD3" w:rsidP="1D4F8DD3">
      <w:pPr>
        <w:spacing w:line="240" w:lineRule="auto"/>
        <w:ind w:left="720"/>
        <w:rPr>
          <w:rFonts w:ascii="Calibri" w:eastAsia="Calibri" w:hAnsi="Calibri" w:cs="Calibri"/>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EXEREC4I</w:t>
      </w:r>
    </w:p>
    <w:p w14:paraId="4AC88E84" w14:textId="0FF87F9D" w:rsidR="00886E3E" w:rsidRPr="00B073D8" w:rsidRDefault="75303805" w:rsidP="003418BA">
      <w:pPr>
        <w:pStyle w:val="ListParagraph"/>
        <w:numPr>
          <w:ilvl w:val="0"/>
          <w:numId w:val="132"/>
        </w:numPr>
        <w:spacing w:line="240" w:lineRule="auto"/>
        <w:rPr>
          <w:rFonts w:eastAsia="Calibri"/>
          <w:b/>
          <w:bCs/>
          <w:lang w:val="es-419"/>
        </w:rPr>
      </w:pPr>
      <w:r w:rsidRPr="75303805">
        <w:rPr>
          <w:lang w:val="es-419"/>
        </w:rPr>
        <w:lastRenderedPageBreak/>
        <w:t xml:space="preserve">[EXEREC4I] Los días en que practicó artes marciales (como el karate, yudo, etc.), ¿aproximadamente </w:t>
      </w:r>
      <w:r w:rsidRPr="75303805">
        <w:rPr>
          <w:b/>
          <w:bCs/>
          <w:lang w:val="es-419"/>
        </w:rPr>
        <w:t xml:space="preserve">cuánto tiempo </w:t>
      </w:r>
      <w:r w:rsidRPr="75303805">
        <w:rPr>
          <w:lang w:val="es-419"/>
        </w:rPr>
        <w:t xml:space="preserve">pasó </w:t>
      </w:r>
      <w:r w:rsidRPr="75303805">
        <w:rPr>
          <w:b/>
          <w:bCs/>
          <w:lang w:val="es-419"/>
        </w:rPr>
        <w:t>al día</w:t>
      </w:r>
      <w:r w:rsidRPr="75303805">
        <w:rPr>
          <w:lang w:val="es-419"/>
        </w:rPr>
        <w:t xml:space="preserve"> realizando esta actividad?</w:t>
      </w:r>
    </w:p>
    <w:p w14:paraId="1CAA9FD2" w14:textId="72D5E992" w:rsidR="0C2F7F32" w:rsidRPr="00B073D8" w:rsidRDefault="0C2F7F32" w:rsidP="00E74C10">
      <w:pPr>
        <w:spacing w:after="0" w:line="240" w:lineRule="auto"/>
        <w:ind w:left="720"/>
        <w:rPr>
          <w:rFonts w:eastAsia="Calibri"/>
          <w:lang w:val="es-419"/>
        </w:rPr>
      </w:pPr>
      <w:r w:rsidRPr="00B073D8">
        <w:rPr>
          <w:lang w:val="es-419"/>
        </w:rPr>
        <w:t>0</w:t>
      </w:r>
      <w:r w:rsidRPr="00B073D8">
        <w:rPr>
          <w:lang w:val="es-419"/>
        </w:rPr>
        <w:tab/>
        <w:t>15 minutos o menos</w:t>
      </w:r>
    </w:p>
    <w:p w14:paraId="7BA00FF1" w14:textId="2A52E878" w:rsidR="0C2F7F32" w:rsidRPr="00B073D8" w:rsidRDefault="0C2F7F32" w:rsidP="00E74C10">
      <w:pPr>
        <w:spacing w:after="0" w:line="240" w:lineRule="auto"/>
        <w:ind w:left="720"/>
        <w:rPr>
          <w:rFonts w:eastAsia="Calibri"/>
          <w:lang w:val="es-419"/>
        </w:rPr>
      </w:pPr>
      <w:r w:rsidRPr="00B073D8">
        <w:rPr>
          <w:lang w:val="es-419"/>
        </w:rPr>
        <w:t>1</w:t>
      </w:r>
      <w:r w:rsidRPr="00B073D8">
        <w:rPr>
          <w:lang w:val="es-419"/>
        </w:rPr>
        <w:tab/>
        <w:t>De 16 a 30 minutos</w:t>
      </w:r>
    </w:p>
    <w:p w14:paraId="639B3E84" w14:textId="5418E889" w:rsidR="0C2F7F32" w:rsidRPr="00B073D8" w:rsidRDefault="0C2F7F32" w:rsidP="00E74C10">
      <w:pPr>
        <w:spacing w:after="0" w:line="240" w:lineRule="auto"/>
        <w:ind w:left="720"/>
        <w:rPr>
          <w:rFonts w:eastAsia="Calibri"/>
          <w:lang w:val="es-419"/>
        </w:rPr>
      </w:pPr>
      <w:r w:rsidRPr="00B073D8">
        <w:rPr>
          <w:lang w:val="es-419"/>
        </w:rPr>
        <w:t>2</w:t>
      </w:r>
      <w:r w:rsidRPr="00B073D8">
        <w:rPr>
          <w:lang w:val="es-419"/>
        </w:rPr>
        <w:tab/>
        <w:t>De 31 a 44 minutos</w:t>
      </w:r>
    </w:p>
    <w:p w14:paraId="008189F8" w14:textId="19E59D6F" w:rsidR="0C2F7F32" w:rsidRPr="00B073D8" w:rsidRDefault="0C2F7F32" w:rsidP="00E74C10">
      <w:pPr>
        <w:spacing w:after="0" w:line="240" w:lineRule="auto"/>
        <w:ind w:left="720"/>
        <w:rPr>
          <w:rFonts w:eastAsia="Calibri"/>
          <w:lang w:val="es-419"/>
        </w:rPr>
      </w:pPr>
      <w:r w:rsidRPr="00B073D8">
        <w:rPr>
          <w:lang w:val="es-419"/>
        </w:rPr>
        <w:t>3</w:t>
      </w:r>
      <w:r w:rsidRPr="00B073D8">
        <w:rPr>
          <w:lang w:val="es-419"/>
        </w:rPr>
        <w:tab/>
        <w:t>De 45 a 59 minutos</w:t>
      </w:r>
    </w:p>
    <w:p w14:paraId="32E12B2D" w14:textId="1CAEB8F2" w:rsidR="0C2F7F32" w:rsidRPr="00B073D8" w:rsidRDefault="7A924FC6" w:rsidP="00E74C10">
      <w:pPr>
        <w:spacing w:after="0" w:line="240" w:lineRule="auto"/>
        <w:ind w:left="720"/>
        <w:rPr>
          <w:lang w:val="es-419"/>
        </w:rPr>
      </w:pPr>
      <w:r w:rsidRPr="00B073D8">
        <w:rPr>
          <w:lang w:val="es-419"/>
        </w:rPr>
        <w:t>4</w:t>
      </w:r>
      <w:r w:rsidRPr="00B073D8">
        <w:rPr>
          <w:lang w:val="es-419"/>
        </w:rPr>
        <w:tab/>
        <w:t>1 hora</w:t>
      </w:r>
    </w:p>
    <w:p w14:paraId="78FE6ADF" w14:textId="6AF2F083" w:rsidR="0C2F7F32" w:rsidRPr="00B073D8" w:rsidRDefault="7A924FC6" w:rsidP="00E74C10">
      <w:pPr>
        <w:spacing w:after="0" w:line="240" w:lineRule="auto"/>
        <w:ind w:left="720"/>
        <w:rPr>
          <w:rFonts w:eastAsia="Calibri"/>
          <w:lang w:val="es-419"/>
        </w:rPr>
      </w:pPr>
      <w:r w:rsidRPr="00B073D8">
        <w:rPr>
          <w:lang w:val="es-419"/>
        </w:rPr>
        <w:t>5</w:t>
      </w:r>
      <w:r w:rsidRPr="00B073D8">
        <w:rPr>
          <w:lang w:val="es-419"/>
        </w:rPr>
        <w:tab/>
        <w:t>2 horas</w:t>
      </w:r>
    </w:p>
    <w:p w14:paraId="32A34B10" w14:textId="41FA46A2" w:rsidR="0C2F7F32" w:rsidRPr="00B073D8" w:rsidRDefault="1D4F8DD3" w:rsidP="003418BA">
      <w:pPr>
        <w:spacing w:line="240" w:lineRule="auto"/>
        <w:ind w:left="720"/>
        <w:rPr>
          <w:rFonts w:eastAsia="Calibri"/>
          <w:lang w:val="es-419"/>
        </w:rPr>
      </w:pPr>
      <w:r w:rsidRPr="1D4F8DD3">
        <w:rPr>
          <w:lang w:val="es-419"/>
        </w:rPr>
        <w:t>6</w:t>
      </w:r>
      <w:r w:rsidR="0C2F7F32">
        <w:tab/>
      </w:r>
      <w:r w:rsidRPr="1D4F8DD3">
        <w:rPr>
          <w:lang w:val="es-419"/>
        </w:rPr>
        <w:t>3 horas o más</w:t>
      </w:r>
    </w:p>
    <w:p w14:paraId="6C9C427E" w14:textId="6B8D2518" w:rsidR="00886E3E" w:rsidRPr="00B073D8" w:rsidRDefault="1D4F8DD3" w:rsidP="1D4F8DD3">
      <w:pPr>
        <w:spacing w:before="60"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EXEREC2J</w:t>
      </w:r>
    </w:p>
    <w:p w14:paraId="48529165" w14:textId="1CD07C06" w:rsidR="00886E3E" w:rsidRPr="00B073D8" w:rsidRDefault="1D4F8DD3" w:rsidP="1D4F8DD3">
      <w:pPr>
        <w:spacing w:before="60" w:after="0" w:line="240" w:lineRule="auto"/>
        <w:ind w:left="-20" w:right="-20"/>
        <w:rPr>
          <w:rFonts w:ascii="Calibri" w:eastAsia="Calibri" w:hAnsi="Calibri" w:cs="Calibri"/>
          <w:lang w:val="es-419"/>
        </w:rPr>
      </w:pPr>
      <w:r w:rsidRPr="1D4F8DD3">
        <w:rPr>
          <w:rFonts w:ascii="Calibri" w:eastAsia="Calibri" w:hAnsi="Calibri" w:cs="Calibri"/>
          <w:lang w:val="es-419"/>
        </w:rPr>
        <w:t xml:space="preserve"> </w:t>
      </w:r>
    </w:p>
    <w:p w14:paraId="0DF79E98" w14:textId="07E204B9" w:rsidR="00886E3E" w:rsidRPr="00B073D8" w:rsidRDefault="1D4F8DD3" w:rsidP="1D4F8DD3">
      <w:pPr>
        <w:spacing w:before="60" w:after="0" w:line="240" w:lineRule="auto"/>
        <w:ind w:left="-20" w:right="-20"/>
        <w:rPr>
          <w:rFonts w:ascii="Calibri" w:eastAsia="Calibri" w:hAnsi="Calibri" w:cs="Calibri"/>
          <w:b/>
          <w:bCs/>
          <w:lang w:val="es-419"/>
        </w:rPr>
      </w:pPr>
      <w:r w:rsidRPr="1D4F8DD3">
        <w:rPr>
          <w:rFonts w:ascii="Calibri" w:eastAsia="Calibri" w:hAnsi="Calibri" w:cs="Calibri"/>
          <w:b/>
          <w:bCs/>
          <w:lang w:val="es-419"/>
        </w:rPr>
        <w:t>[DISPLAY IF EXEREC1= 9]</w:t>
      </w:r>
    </w:p>
    <w:p w14:paraId="6F8BF6A5" w14:textId="77777777" w:rsidR="00886E3E" w:rsidRPr="00B073D8" w:rsidRDefault="75303805" w:rsidP="00B44DB6">
      <w:pPr>
        <w:pStyle w:val="ListParagraph"/>
        <w:numPr>
          <w:ilvl w:val="0"/>
          <w:numId w:val="132"/>
        </w:numPr>
        <w:spacing w:after="0" w:line="240" w:lineRule="auto"/>
        <w:rPr>
          <w:rFonts w:eastAsia="Calibri"/>
          <w:b/>
          <w:bCs/>
          <w:lang w:val="es-419"/>
        </w:rPr>
      </w:pPr>
      <w:r w:rsidRPr="75303805">
        <w:rPr>
          <w:lang w:val="es-419"/>
        </w:rPr>
        <w:t xml:space="preserve">[EXEREC2J] ¿En qué estación(es) del año </w:t>
      </w:r>
      <w:r w:rsidRPr="75303805">
        <w:rPr>
          <w:b/>
          <w:bCs/>
          <w:lang w:val="es-419"/>
        </w:rPr>
        <w:t>practicó danza</w:t>
      </w:r>
      <w:r w:rsidRPr="75303805">
        <w:rPr>
          <w:lang w:val="es-419"/>
        </w:rPr>
        <w:t>? Seleccione todas las opciones que correspondan.</w:t>
      </w:r>
    </w:p>
    <w:p w14:paraId="70E6D354" w14:textId="77777777" w:rsidR="00B7726C" w:rsidRPr="00B073D8" w:rsidRDefault="00B7726C" w:rsidP="00B7726C">
      <w:pPr>
        <w:spacing w:before="60" w:after="0" w:line="240" w:lineRule="auto"/>
        <w:ind w:left="720"/>
        <w:rPr>
          <w:rFonts w:eastAsia="Calibri" w:cstheme="minorHAnsi"/>
          <w:lang w:val="es-419"/>
        </w:rPr>
      </w:pPr>
      <w:r w:rsidRPr="00B073D8">
        <w:rPr>
          <w:lang w:val="es-419"/>
        </w:rPr>
        <w:t>0</w:t>
      </w:r>
      <w:r w:rsidRPr="00B073D8">
        <w:rPr>
          <w:lang w:val="es-419"/>
        </w:rPr>
        <w:tab/>
        <w:t>Invierno</w:t>
      </w:r>
    </w:p>
    <w:p w14:paraId="62463519" w14:textId="77777777" w:rsidR="00B7726C" w:rsidRPr="00B073D8" w:rsidRDefault="00B7726C" w:rsidP="00B7726C">
      <w:pPr>
        <w:spacing w:after="0" w:line="240" w:lineRule="auto"/>
        <w:ind w:left="720"/>
        <w:rPr>
          <w:rFonts w:eastAsia="Calibri" w:cstheme="minorHAnsi"/>
          <w:lang w:val="es-419"/>
        </w:rPr>
      </w:pPr>
      <w:r w:rsidRPr="00B073D8">
        <w:rPr>
          <w:lang w:val="es-419"/>
        </w:rPr>
        <w:t>1</w:t>
      </w:r>
      <w:r w:rsidRPr="00B073D8">
        <w:rPr>
          <w:lang w:val="es-419"/>
        </w:rPr>
        <w:tab/>
        <w:t>Primavera</w:t>
      </w:r>
    </w:p>
    <w:p w14:paraId="3A6FFC64" w14:textId="77777777" w:rsidR="00B7726C" w:rsidRPr="00B073D8" w:rsidRDefault="00B7726C" w:rsidP="00B7726C">
      <w:pPr>
        <w:spacing w:after="0" w:line="240" w:lineRule="auto"/>
        <w:ind w:left="720"/>
        <w:rPr>
          <w:rFonts w:eastAsia="Calibri" w:cstheme="minorHAnsi"/>
          <w:lang w:val="es-419"/>
        </w:rPr>
      </w:pPr>
      <w:r w:rsidRPr="00B073D8">
        <w:rPr>
          <w:lang w:val="es-419"/>
        </w:rPr>
        <w:t>2</w:t>
      </w:r>
      <w:r w:rsidRPr="00B073D8">
        <w:rPr>
          <w:lang w:val="es-419"/>
        </w:rPr>
        <w:tab/>
        <w:t>Verano</w:t>
      </w:r>
    </w:p>
    <w:p w14:paraId="753248EA" w14:textId="77777777" w:rsidR="00B7726C" w:rsidRPr="00B073D8" w:rsidRDefault="1D4F8DD3" w:rsidP="00B44DB6">
      <w:pPr>
        <w:spacing w:line="240" w:lineRule="auto"/>
        <w:ind w:left="720"/>
        <w:rPr>
          <w:rFonts w:eastAsia="Calibri" w:cstheme="minorHAnsi"/>
          <w:lang w:val="es-419"/>
        </w:rPr>
      </w:pPr>
      <w:r w:rsidRPr="1D4F8DD3">
        <w:rPr>
          <w:lang w:val="es-419"/>
        </w:rPr>
        <w:t>3</w:t>
      </w:r>
      <w:r w:rsidR="00B7726C">
        <w:tab/>
      </w:r>
      <w:r w:rsidRPr="1D4F8DD3">
        <w:rPr>
          <w:lang w:val="es-419"/>
        </w:rPr>
        <w:t>Otoño</w:t>
      </w:r>
    </w:p>
    <w:p w14:paraId="125AC3F7" w14:textId="0671D65C" w:rsidR="004F3AE3" w:rsidRPr="00B073D8" w:rsidRDefault="1D4F8DD3" w:rsidP="1D4F8DD3">
      <w:pPr>
        <w:spacing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EXEREC3J</w:t>
      </w:r>
    </w:p>
    <w:p w14:paraId="70391635" w14:textId="4C8968D4" w:rsidR="004F3AE3" w:rsidRPr="00B073D8" w:rsidRDefault="641FB069" w:rsidP="1D4F8DD3">
      <w:pPr>
        <w:spacing w:after="0" w:line="240" w:lineRule="auto"/>
        <w:ind w:left="-20" w:right="-20"/>
        <w:rPr>
          <w:rFonts w:ascii="Calibri" w:eastAsia="Calibri" w:hAnsi="Calibri" w:cs="Calibri"/>
          <w:lang w:val="es-419"/>
        </w:rPr>
      </w:pPr>
      <w:r w:rsidRPr="641FB069">
        <w:rPr>
          <w:rFonts w:ascii="Calibri" w:eastAsia="Calibri" w:hAnsi="Calibri" w:cs="Calibri"/>
          <w:lang w:val="es-419"/>
        </w:rPr>
        <w:t xml:space="preserve"> </w:t>
      </w:r>
    </w:p>
    <w:p w14:paraId="431C42CC" w14:textId="68EFF468" w:rsidR="641FB069" w:rsidRDefault="641FB069" w:rsidP="641FB069">
      <w:pPr>
        <w:spacing w:before="60" w:after="0" w:line="240" w:lineRule="auto"/>
        <w:ind w:left="-20" w:right="-20"/>
        <w:rPr>
          <w:rFonts w:ascii="Calibri" w:eastAsia="Calibri" w:hAnsi="Calibri" w:cs="Calibri"/>
          <w:b/>
          <w:bCs/>
          <w:lang w:val="es-419"/>
        </w:rPr>
      </w:pPr>
      <w:r w:rsidRPr="641FB069">
        <w:rPr>
          <w:rFonts w:ascii="Calibri" w:eastAsia="Calibri" w:hAnsi="Calibri" w:cs="Calibri"/>
          <w:b/>
          <w:bCs/>
          <w:lang w:val="es-419"/>
        </w:rPr>
        <w:t xml:space="preserve">[Piped text instructions for EXEREC3J: </w:t>
      </w:r>
    </w:p>
    <w:p w14:paraId="0C65F044" w14:textId="1DDDBA3F" w:rsidR="641FB069" w:rsidRDefault="641FB069" w:rsidP="641FB069">
      <w:pPr>
        <w:spacing w:after="0" w:line="240" w:lineRule="auto"/>
        <w:ind w:left="-20" w:right="-20"/>
        <w:rPr>
          <w:rFonts w:ascii="Calibri" w:eastAsia="Calibri" w:hAnsi="Calibri" w:cs="Calibri"/>
          <w:b/>
          <w:bCs/>
          <w:lang w:val="es-419"/>
        </w:rPr>
      </w:pPr>
      <w:r w:rsidRPr="641FB069">
        <w:rPr>
          <w:rFonts w:ascii="Calibri" w:eastAsia="Calibri" w:hAnsi="Calibri" w:cs="Calibri"/>
          <w:b/>
          <w:bCs/>
          <w:lang w:val="es-419"/>
        </w:rPr>
        <w:t>IF 1 SEASON SELECTED IN EXEREC2J, FILL "la estación"</w:t>
      </w:r>
    </w:p>
    <w:p w14:paraId="071FBBB0" w14:textId="55E06401" w:rsidR="641FB069" w:rsidRDefault="641FB069" w:rsidP="641FB069">
      <w:pPr>
        <w:spacing w:after="0" w:line="240" w:lineRule="auto"/>
        <w:ind w:left="-20" w:right="-20"/>
        <w:rPr>
          <w:rFonts w:ascii="Calibri" w:eastAsia="Calibri" w:hAnsi="Calibri" w:cs="Calibri"/>
          <w:b/>
          <w:bCs/>
          <w:lang w:val="es-419"/>
        </w:rPr>
      </w:pPr>
      <w:r w:rsidRPr="641FB069">
        <w:rPr>
          <w:rFonts w:ascii="Calibri" w:eastAsia="Calibri" w:hAnsi="Calibri" w:cs="Calibri"/>
          <w:b/>
          <w:bCs/>
          <w:lang w:val="es-419"/>
        </w:rPr>
        <w:t>IF &gt;1 SEASON SELECTED IN EXEREC2J, FILL "las estaciónes"</w:t>
      </w:r>
    </w:p>
    <w:p w14:paraId="2A4D187C" w14:textId="09C73062" w:rsidR="641FB069" w:rsidRDefault="303A489D" w:rsidP="641FB069">
      <w:pPr>
        <w:spacing w:after="0" w:line="240" w:lineRule="auto"/>
        <w:rPr>
          <w:rFonts w:ascii="Calibri" w:eastAsia="Calibri" w:hAnsi="Calibri" w:cs="Calibri"/>
          <w:lang w:val="es-419"/>
        </w:rPr>
      </w:pPr>
      <w:r w:rsidRPr="303A489D">
        <w:rPr>
          <w:rFonts w:ascii="Calibri" w:eastAsia="Calibri" w:hAnsi="Calibri" w:cs="Calibri"/>
          <w:b/>
          <w:bCs/>
          <w:lang w:val="es-419"/>
        </w:rPr>
        <w:t>IF NO RESPONSE TO EXEREC2J, FILL "las estaciónes"]</w:t>
      </w:r>
    </w:p>
    <w:p w14:paraId="0467E51F" w14:textId="5631B0E8" w:rsidR="303A489D" w:rsidRDefault="303A489D" w:rsidP="303A489D">
      <w:pPr>
        <w:spacing w:after="0" w:line="240" w:lineRule="auto"/>
        <w:rPr>
          <w:rFonts w:ascii="Calibri" w:eastAsia="Calibri" w:hAnsi="Calibri" w:cs="Calibri"/>
          <w:b/>
          <w:bCs/>
          <w:lang w:val="es-419"/>
        </w:rPr>
      </w:pPr>
    </w:p>
    <w:p w14:paraId="1747807A" w14:textId="0FC4F229" w:rsidR="0C2F7F32" w:rsidRPr="00B073D8" w:rsidRDefault="566F1DA5" w:rsidP="00C1727E">
      <w:pPr>
        <w:pStyle w:val="ListParagraph"/>
        <w:numPr>
          <w:ilvl w:val="0"/>
          <w:numId w:val="132"/>
        </w:numPr>
        <w:spacing w:line="240" w:lineRule="auto"/>
        <w:rPr>
          <w:rFonts w:eastAsia="Calibri"/>
          <w:b/>
          <w:bCs/>
          <w:lang w:val="es-419"/>
        </w:rPr>
      </w:pPr>
      <w:r w:rsidRPr="566F1DA5">
        <w:rPr>
          <w:lang w:val="es-419"/>
        </w:rPr>
        <w:t xml:space="preserve">[EXEREC3J] Durante [la estación/las estaciónes] de los </w:t>
      </w:r>
      <w:r w:rsidRPr="566F1DA5">
        <w:rPr>
          <w:b/>
          <w:bCs/>
          <w:lang w:val="es-419"/>
        </w:rPr>
        <w:t>últimos 12 meses</w:t>
      </w:r>
      <w:r w:rsidRPr="566F1DA5">
        <w:rPr>
          <w:lang w:val="es-419"/>
        </w:rPr>
        <w:t xml:space="preserve"> en que practicó danza, ¿aproximadamente con qué frecuencia realizó esta actividad?</w:t>
      </w:r>
    </w:p>
    <w:p w14:paraId="7B4C9137" w14:textId="2204410B" w:rsidR="0C2F7F32" w:rsidRPr="00B073D8" w:rsidRDefault="0C2F7F32" w:rsidP="00E74C10">
      <w:pPr>
        <w:spacing w:after="0" w:line="240" w:lineRule="auto"/>
        <w:ind w:left="720"/>
        <w:rPr>
          <w:rFonts w:eastAsia="Calibri"/>
          <w:lang w:val="es-419"/>
        </w:rPr>
      </w:pPr>
      <w:r w:rsidRPr="00B073D8">
        <w:rPr>
          <w:lang w:val="es-419"/>
        </w:rPr>
        <w:t>0</w:t>
      </w:r>
      <w:r w:rsidRPr="00B073D8">
        <w:rPr>
          <w:lang w:val="es-419"/>
        </w:rPr>
        <w:tab/>
        <w:t>Una vez al mes o menos</w:t>
      </w:r>
    </w:p>
    <w:p w14:paraId="64A33A20" w14:textId="004D8C9A" w:rsidR="0C2F7F32" w:rsidRPr="00B073D8" w:rsidRDefault="7A924FC6" w:rsidP="00E74C10">
      <w:pPr>
        <w:spacing w:after="0" w:line="240" w:lineRule="auto"/>
        <w:ind w:left="720"/>
        <w:rPr>
          <w:rFonts w:eastAsia="Calibri"/>
          <w:lang w:val="es-419"/>
        </w:rPr>
      </w:pPr>
      <w:r w:rsidRPr="00B073D8">
        <w:rPr>
          <w:lang w:val="es-419"/>
        </w:rPr>
        <w:t>1</w:t>
      </w:r>
      <w:r w:rsidRPr="00B073D8">
        <w:rPr>
          <w:lang w:val="es-419"/>
        </w:rPr>
        <w:tab/>
        <w:t>De 2 a 3 días al mes</w:t>
      </w:r>
    </w:p>
    <w:p w14:paraId="1D5ACE96" w14:textId="317F8A82" w:rsidR="0C2F7F32" w:rsidRPr="00B073D8" w:rsidRDefault="7A924FC6" w:rsidP="00E74C10">
      <w:pPr>
        <w:spacing w:after="0" w:line="240" w:lineRule="auto"/>
        <w:ind w:left="720"/>
        <w:rPr>
          <w:rFonts w:eastAsia="Calibri"/>
          <w:lang w:val="es-419"/>
        </w:rPr>
      </w:pPr>
      <w:r w:rsidRPr="00B073D8">
        <w:rPr>
          <w:lang w:val="es-419"/>
        </w:rPr>
        <w:t>2</w:t>
      </w:r>
      <w:r w:rsidRPr="00B073D8">
        <w:rPr>
          <w:lang w:val="es-419"/>
        </w:rPr>
        <w:tab/>
        <w:t>De 1 a 2 días por semana</w:t>
      </w:r>
    </w:p>
    <w:p w14:paraId="61E848A2" w14:textId="6476DB2A" w:rsidR="0C2F7F32" w:rsidRPr="00B073D8" w:rsidRDefault="7A924FC6" w:rsidP="00E74C10">
      <w:pPr>
        <w:spacing w:after="0" w:line="240" w:lineRule="auto"/>
        <w:ind w:left="720"/>
        <w:rPr>
          <w:rFonts w:eastAsia="Calibri"/>
          <w:lang w:val="es-419"/>
        </w:rPr>
      </w:pPr>
      <w:r w:rsidRPr="00B073D8">
        <w:rPr>
          <w:lang w:val="es-419"/>
        </w:rPr>
        <w:t>3</w:t>
      </w:r>
      <w:r w:rsidRPr="00B073D8">
        <w:rPr>
          <w:lang w:val="es-419"/>
        </w:rPr>
        <w:tab/>
        <w:t>De 3 a 4 días por semana</w:t>
      </w:r>
    </w:p>
    <w:p w14:paraId="6758E426" w14:textId="151D15C3" w:rsidR="0C2F7F32" w:rsidRPr="00B073D8" w:rsidRDefault="7A924FC6" w:rsidP="00E74C10">
      <w:pPr>
        <w:spacing w:after="0" w:line="240" w:lineRule="auto"/>
        <w:ind w:left="720"/>
        <w:rPr>
          <w:rFonts w:eastAsia="Calibri"/>
          <w:lang w:val="es-419"/>
        </w:rPr>
      </w:pPr>
      <w:r w:rsidRPr="00B073D8">
        <w:rPr>
          <w:lang w:val="es-419"/>
        </w:rPr>
        <w:t>4</w:t>
      </w:r>
      <w:r w:rsidRPr="00B073D8">
        <w:rPr>
          <w:lang w:val="es-419"/>
        </w:rPr>
        <w:tab/>
        <w:t>De 5 a 6 días por semana</w:t>
      </w:r>
    </w:p>
    <w:p w14:paraId="51458F2B" w14:textId="43D52503" w:rsidR="0C2F7F32" w:rsidRPr="00B073D8" w:rsidRDefault="1D4F8DD3" w:rsidP="00C1727E">
      <w:pPr>
        <w:spacing w:line="240" w:lineRule="auto"/>
        <w:ind w:left="720"/>
        <w:rPr>
          <w:lang w:val="es-419"/>
        </w:rPr>
      </w:pPr>
      <w:r w:rsidRPr="1D4F8DD3">
        <w:rPr>
          <w:lang w:val="es-419"/>
        </w:rPr>
        <w:t>5</w:t>
      </w:r>
      <w:r w:rsidR="0C2F7F32">
        <w:tab/>
      </w:r>
      <w:r w:rsidRPr="1D4F8DD3">
        <w:rPr>
          <w:lang w:val="es-419"/>
        </w:rPr>
        <w:t>Todos los días</w:t>
      </w:r>
    </w:p>
    <w:p w14:paraId="10B46970" w14:textId="55A40AE0" w:rsidR="00DF0426" w:rsidRPr="00B073D8" w:rsidRDefault="1D4F8DD3" w:rsidP="1D4F8DD3">
      <w:pPr>
        <w:spacing w:before="6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EXEREC4J</w:t>
      </w:r>
    </w:p>
    <w:p w14:paraId="62F9B948" w14:textId="43B4FB92" w:rsidR="00DF0426" w:rsidRPr="00B073D8" w:rsidRDefault="00DF0426" w:rsidP="1D4F8DD3">
      <w:pPr>
        <w:spacing w:line="240" w:lineRule="auto"/>
        <w:ind w:left="720"/>
        <w:rPr>
          <w:rFonts w:eastAsia="Calibri"/>
          <w:lang w:val="es-419"/>
        </w:rPr>
      </w:pPr>
    </w:p>
    <w:p w14:paraId="75F6A95F" w14:textId="5AC3CD6C" w:rsidR="00886E3E" w:rsidRPr="00B073D8" w:rsidRDefault="75303805" w:rsidP="00451FF4">
      <w:pPr>
        <w:pStyle w:val="ListParagraph"/>
        <w:numPr>
          <w:ilvl w:val="0"/>
          <w:numId w:val="132"/>
        </w:numPr>
        <w:spacing w:line="240" w:lineRule="auto"/>
        <w:rPr>
          <w:rFonts w:eastAsia="Calibri"/>
          <w:b/>
          <w:bCs/>
          <w:lang w:val="es-419"/>
        </w:rPr>
      </w:pPr>
      <w:r w:rsidRPr="75303805">
        <w:rPr>
          <w:lang w:val="es-419"/>
        </w:rPr>
        <w:t xml:space="preserve">[EXEREC4J] Los días en que practicó danza, ¿aproximadamente </w:t>
      </w:r>
      <w:r w:rsidRPr="75303805">
        <w:rPr>
          <w:b/>
          <w:bCs/>
          <w:lang w:val="es-419"/>
        </w:rPr>
        <w:t xml:space="preserve">cuánto tiempo </w:t>
      </w:r>
      <w:r w:rsidRPr="75303805">
        <w:rPr>
          <w:lang w:val="es-419"/>
        </w:rPr>
        <w:t xml:space="preserve">pasó </w:t>
      </w:r>
      <w:r w:rsidRPr="75303805">
        <w:rPr>
          <w:b/>
          <w:bCs/>
          <w:lang w:val="es-419"/>
        </w:rPr>
        <w:t>al día</w:t>
      </w:r>
      <w:r w:rsidRPr="75303805">
        <w:rPr>
          <w:lang w:val="es-419"/>
        </w:rPr>
        <w:t xml:space="preserve"> realizando esta actividad?</w:t>
      </w:r>
    </w:p>
    <w:p w14:paraId="4454A350" w14:textId="72D5E992" w:rsidR="0C2F7F32" w:rsidRPr="00B073D8" w:rsidRDefault="0C2F7F32" w:rsidP="00E74C10">
      <w:pPr>
        <w:spacing w:after="0" w:line="240" w:lineRule="auto"/>
        <w:ind w:left="720"/>
        <w:rPr>
          <w:rFonts w:eastAsia="Calibri"/>
          <w:lang w:val="es-419"/>
        </w:rPr>
      </w:pPr>
      <w:r w:rsidRPr="00B073D8">
        <w:rPr>
          <w:lang w:val="es-419"/>
        </w:rPr>
        <w:t>0</w:t>
      </w:r>
      <w:r w:rsidRPr="00B073D8">
        <w:rPr>
          <w:lang w:val="es-419"/>
        </w:rPr>
        <w:tab/>
        <w:t>15 minutos o menos</w:t>
      </w:r>
    </w:p>
    <w:p w14:paraId="18763A40" w14:textId="2A52E878" w:rsidR="0C2F7F32" w:rsidRPr="00B073D8" w:rsidRDefault="0C2F7F32" w:rsidP="00E74C10">
      <w:pPr>
        <w:spacing w:after="0" w:line="240" w:lineRule="auto"/>
        <w:ind w:left="720"/>
        <w:rPr>
          <w:rFonts w:eastAsia="Calibri"/>
          <w:lang w:val="es-419"/>
        </w:rPr>
      </w:pPr>
      <w:r w:rsidRPr="00B073D8">
        <w:rPr>
          <w:lang w:val="es-419"/>
        </w:rPr>
        <w:t>1</w:t>
      </w:r>
      <w:r w:rsidRPr="00B073D8">
        <w:rPr>
          <w:lang w:val="es-419"/>
        </w:rPr>
        <w:tab/>
        <w:t>De 16 a 30 minutos</w:t>
      </w:r>
    </w:p>
    <w:p w14:paraId="1C7E37E6" w14:textId="5418E889" w:rsidR="0C2F7F32" w:rsidRPr="00B073D8" w:rsidRDefault="0C2F7F32" w:rsidP="00E74C10">
      <w:pPr>
        <w:spacing w:after="0" w:line="240" w:lineRule="auto"/>
        <w:ind w:left="720"/>
        <w:rPr>
          <w:rFonts w:eastAsia="Calibri"/>
          <w:lang w:val="es-419"/>
        </w:rPr>
      </w:pPr>
      <w:r w:rsidRPr="00B073D8">
        <w:rPr>
          <w:lang w:val="es-419"/>
        </w:rPr>
        <w:t>2</w:t>
      </w:r>
      <w:r w:rsidRPr="00B073D8">
        <w:rPr>
          <w:lang w:val="es-419"/>
        </w:rPr>
        <w:tab/>
        <w:t>De 31 a 44 minutos</w:t>
      </w:r>
    </w:p>
    <w:p w14:paraId="340C32E2" w14:textId="19E59D6F" w:rsidR="0C2F7F32" w:rsidRPr="00B073D8" w:rsidRDefault="0C2F7F32" w:rsidP="00E74C10">
      <w:pPr>
        <w:spacing w:after="0" w:line="240" w:lineRule="auto"/>
        <w:ind w:left="720"/>
        <w:rPr>
          <w:rFonts w:eastAsia="Calibri"/>
          <w:lang w:val="es-419"/>
        </w:rPr>
      </w:pPr>
      <w:r w:rsidRPr="00B073D8">
        <w:rPr>
          <w:lang w:val="es-419"/>
        </w:rPr>
        <w:t>3</w:t>
      </w:r>
      <w:r w:rsidRPr="00B073D8">
        <w:rPr>
          <w:lang w:val="es-419"/>
        </w:rPr>
        <w:tab/>
        <w:t>De 45 a 59 minutos</w:t>
      </w:r>
    </w:p>
    <w:p w14:paraId="25112200" w14:textId="19B2073D" w:rsidR="0C2F7F32" w:rsidRPr="00B073D8" w:rsidRDefault="7A924FC6" w:rsidP="00E74C10">
      <w:pPr>
        <w:spacing w:after="0" w:line="240" w:lineRule="auto"/>
        <w:ind w:left="720"/>
        <w:rPr>
          <w:lang w:val="es-419"/>
        </w:rPr>
      </w:pPr>
      <w:r w:rsidRPr="00B073D8">
        <w:rPr>
          <w:lang w:val="es-419"/>
        </w:rPr>
        <w:lastRenderedPageBreak/>
        <w:t>4</w:t>
      </w:r>
      <w:r w:rsidRPr="00B073D8">
        <w:rPr>
          <w:lang w:val="es-419"/>
        </w:rPr>
        <w:tab/>
        <w:t>1 hora</w:t>
      </w:r>
    </w:p>
    <w:p w14:paraId="6FAE6007" w14:textId="0F1B6D0A" w:rsidR="0C2F7F32" w:rsidRPr="00B073D8" w:rsidRDefault="7A924FC6" w:rsidP="00E74C10">
      <w:pPr>
        <w:spacing w:after="0" w:line="240" w:lineRule="auto"/>
        <w:ind w:left="720"/>
        <w:rPr>
          <w:rFonts w:eastAsia="Calibri"/>
          <w:lang w:val="es-419"/>
        </w:rPr>
      </w:pPr>
      <w:r w:rsidRPr="00B073D8">
        <w:rPr>
          <w:lang w:val="es-419"/>
        </w:rPr>
        <w:t>5</w:t>
      </w:r>
      <w:r w:rsidRPr="00B073D8">
        <w:rPr>
          <w:lang w:val="es-419"/>
        </w:rPr>
        <w:tab/>
        <w:t>2 horas</w:t>
      </w:r>
    </w:p>
    <w:p w14:paraId="0CD2CF20" w14:textId="447DFDBA" w:rsidR="0C2F7F32" w:rsidRPr="00B073D8" w:rsidRDefault="1D4F8DD3" w:rsidP="00451FF4">
      <w:pPr>
        <w:spacing w:line="240" w:lineRule="auto"/>
        <w:ind w:left="720"/>
        <w:rPr>
          <w:rFonts w:eastAsia="Calibri"/>
          <w:lang w:val="es-419"/>
        </w:rPr>
      </w:pPr>
      <w:r w:rsidRPr="1D4F8DD3">
        <w:rPr>
          <w:lang w:val="es-419"/>
        </w:rPr>
        <w:t>6</w:t>
      </w:r>
      <w:r w:rsidR="0C2F7F32">
        <w:tab/>
      </w:r>
      <w:r w:rsidRPr="1D4F8DD3">
        <w:rPr>
          <w:lang w:val="es-419"/>
        </w:rPr>
        <w:t>3 horas o más</w:t>
      </w:r>
    </w:p>
    <w:p w14:paraId="1F1EF9BA" w14:textId="3342624B" w:rsidR="00886E3E" w:rsidRPr="00B073D8" w:rsidRDefault="75303805" w:rsidP="1D4F8DD3">
      <w:pPr>
        <w:spacing w:before="60" w:after="0" w:line="240" w:lineRule="auto"/>
        <w:ind w:left="-20" w:right="-20" w:firstLine="720"/>
        <w:rPr>
          <w:rFonts w:ascii="Calibri" w:eastAsia="Calibri" w:hAnsi="Calibri" w:cs="Calibri"/>
          <w:b/>
          <w:bCs/>
          <w:i/>
          <w:iCs/>
          <w:lang w:val="es-419"/>
        </w:rPr>
      </w:pPr>
      <w:r w:rsidRPr="75303805">
        <w:rPr>
          <w:rFonts w:ascii="Calibri" w:eastAsia="Calibri" w:hAnsi="Calibri" w:cs="Calibri"/>
          <w:i/>
          <w:iCs/>
          <w:lang w:val="es-419"/>
        </w:rPr>
        <w:t xml:space="preserve">NO RESPONSE </w:t>
      </w:r>
      <w:r w:rsidRPr="75303805">
        <w:rPr>
          <w:rFonts w:ascii="Wingdings" w:eastAsia="Wingdings" w:hAnsi="Wingdings" w:cs="Wingdings"/>
          <w:lang w:val="es-419"/>
        </w:rPr>
        <w:t>à</w:t>
      </w:r>
      <w:r w:rsidRPr="75303805">
        <w:rPr>
          <w:rFonts w:ascii="Calibri" w:eastAsia="Calibri" w:hAnsi="Calibri" w:cs="Calibri"/>
          <w:b/>
          <w:bCs/>
          <w:i/>
          <w:iCs/>
          <w:lang w:val="es-419"/>
        </w:rPr>
        <w:t xml:space="preserve"> GO TO EXEREC2K</w:t>
      </w:r>
    </w:p>
    <w:p w14:paraId="7817556D" w14:textId="50A630AB" w:rsidR="75303805" w:rsidRDefault="75303805" w:rsidP="75303805">
      <w:pPr>
        <w:spacing w:before="60" w:after="0" w:line="240" w:lineRule="auto"/>
        <w:ind w:left="-20" w:right="-20"/>
        <w:rPr>
          <w:rFonts w:ascii="Calibri" w:eastAsia="Calibri" w:hAnsi="Calibri" w:cs="Calibri"/>
          <w:b/>
          <w:bCs/>
          <w:lang w:val="es-419"/>
        </w:rPr>
      </w:pPr>
    </w:p>
    <w:p w14:paraId="0A0A8288" w14:textId="03B8B118" w:rsidR="00886E3E" w:rsidRPr="00B073D8" w:rsidRDefault="1D4F8DD3" w:rsidP="1D4F8DD3">
      <w:pPr>
        <w:spacing w:before="60" w:after="0" w:line="240" w:lineRule="auto"/>
        <w:ind w:left="-20" w:right="-20"/>
        <w:rPr>
          <w:rFonts w:ascii="Calibri" w:eastAsia="Calibri" w:hAnsi="Calibri" w:cs="Calibri"/>
          <w:b/>
          <w:bCs/>
          <w:lang w:val="es-419"/>
        </w:rPr>
      </w:pPr>
      <w:r w:rsidRPr="1D4F8DD3">
        <w:rPr>
          <w:rFonts w:ascii="Calibri" w:eastAsia="Calibri" w:hAnsi="Calibri" w:cs="Calibri"/>
          <w:b/>
          <w:bCs/>
          <w:lang w:val="es-419"/>
        </w:rPr>
        <w:t>[DISPLAY IF EXEREC1= 10]</w:t>
      </w:r>
    </w:p>
    <w:p w14:paraId="503E5F11" w14:textId="77777777" w:rsidR="00886E3E" w:rsidRPr="00B073D8" w:rsidRDefault="75303805" w:rsidP="004E3427">
      <w:pPr>
        <w:pStyle w:val="ListParagraph"/>
        <w:numPr>
          <w:ilvl w:val="0"/>
          <w:numId w:val="132"/>
        </w:numPr>
        <w:spacing w:after="0" w:line="240" w:lineRule="auto"/>
        <w:rPr>
          <w:rFonts w:eastAsia="Calibri"/>
          <w:b/>
          <w:bCs/>
          <w:lang w:val="es-419"/>
        </w:rPr>
      </w:pPr>
      <w:r w:rsidRPr="75303805">
        <w:rPr>
          <w:lang w:val="es-419"/>
        </w:rPr>
        <w:t xml:space="preserve">[EXEREC2K] ¿En qué estación(es) del año practicó </w:t>
      </w:r>
      <w:r w:rsidRPr="75303805">
        <w:rPr>
          <w:b/>
          <w:bCs/>
          <w:lang w:val="es-419"/>
        </w:rPr>
        <w:t xml:space="preserve">esquí alpino o </w:t>
      </w:r>
      <w:r w:rsidRPr="75303805">
        <w:rPr>
          <w:b/>
          <w:bCs/>
          <w:i/>
          <w:iCs/>
          <w:lang w:val="es-419"/>
        </w:rPr>
        <w:t>snowboarding</w:t>
      </w:r>
      <w:r w:rsidRPr="75303805">
        <w:rPr>
          <w:lang w:val="es-419"/>
        </w:rPr>
        <w:t>? Seleccione todas las opciones que correspondan.</w:t>
      </w:r>
    </w:p>
    <w:p w14:paraId="177F961D" w14:textId="77777777" w:rsidR="00B7726C" w:rsidRPr="00B073D8" w:rsidRDefault="00B7726C" w:rsidP="00B7726C">
      <w:pPr>
        <w:spacing w:before="60" w:after="0" w:line="240" w:lineRule="auto"/>
        <w:ind w:left="720"/>
        <w:rPr>
          <w:rFonts w:eastAsia="Calibri" w:cstheme="minorHAnsi"/>
          <w:lang w:val="es-419"/>
        </w:rPr>
      </w:pPr>
      <w:r w:rsidRPr="00B073D8">
        <w:rPr>
          <w:lang w:val="es-419"/>
        </w:rPr>
        <w:t>0</w:t>
      </w:r>
      <w:r w:rsidRPr="00B073D8">
        <w:rPr>
          <w:lang w:val="es-419"/>
        </w:rPr>
        <w:tab/>
        <w:t>Invierno</w:t>
      </w:r>
    </w:p>
    <w:p w14:paraId="14AE91E2" w14:textId="77777777" w:rsidR="00B7726C" w:rsidRPr="00B073D8" w:rsidRDefault="00B7726C" w:rsidP="00B7726C">
      <w:pPr>
        <w:spacing w:after="0" w:line="240" w:lineRule="auto"/>
        <w:ind w:left="720"/>
        <w:rPr>
          <w:rFonts w:eastAsia="Calibri" w:cstheme="minorHAnsi"/>
          <w:lang w:val="es-419"/>
        </w:rPr>
      </w:pPr>
      <w:r w:rsidRPr="00B073D8">
        <w:rPr>
          <w:lang w:val="es-419"/>
        </w:rPr>
        <w:t>1</w:t>
      </w:r>
      <w:r w:rsidRPr="00B073D8">
        <w:rPr>
          <w:lang w:val="es-419"/>
        </w:rPr>
        <w:tab/>
        <w:t>Primavera</w:t>
      </w:r>
    </w:p>
    <w:p w14:paraId="081F3930" w14:textId="77777777" w:rsidR="00B7726C" w:rsidRPr="00B073D8" w:rsidRDefault="00B7726C" w:rsidP="00B7726C">
      <w:pPr>
        <w:spacing w:after="0" w:line="240" w:lineRule="auto"/>
        <w:ind w:left="720"/>
        <w:rPr>
          <w:rFonts w:eastAsia="Calibri" w:cstheme="minorHAnsi"/>
          <w:lang w:val="es-419"/>
        </w:rPr>
      </w:pPr>
      <w:r w:rsidRPr="00B073D8">
        <w:rPr>
          <w:lang w:val="es-419"/>
        </w:rPr>
        <w:t>2</w:t>
      </w:r>
      <w:r w:rsidRPr="00B073D8">
        <w:rPr>
          <w:lang w:val="es-419"/>
        </w:rPr>
        <w:tab/>
        <w:t>Verano</w:t>
      </w:r>
    </w:p>
    <w:p w14:paraId="30E18EC0" w14:textId="77777777" w:rsidR="00B7726C" w:rsidRPr="00B073D8" w:rsidRDefault="1D4F8DD3" w:rsidP="004E3427">
      <w:pPr>
        <w:spacing w:line="240" w:lineRule="auto"/>
        <w:ind w:left="720"/>
        <w:rPr>
          <w:rFonts w:eastAsia="Calibri" w:cstheme="minorHAnsi"/>
          <w:lang w:val="es-419"/>
        </w:rPr>
      </w:pPr>
      <w:r w:rsidRPr="1D4F8DD3">
        <w:rPr>
          <w:lang w:val="es-419"/>
        </w:rPr>
        <w:t>3</w:t>
      </w:r>
      <w:r w:rsidR="00B7726C">
        <w:tab/>
      </w:r>
      <w:r w:rsidRPr="1D4F8DD3">
        <w:rPr>
          <w:lang w:val="es-419"/>
        </w:rPr>
        <w:t>Otoño</w:t>
      </w:r>
    </w:p>
    <w:p w14:paraId="06D72364" w14:textId="4FFC9FA5" w:rsidR="00886E3E" w:rsidRPr="00B073D8" w:rsidRDefault="1D4F8DD3" w:rsidP="1D4F8DD3">
      <w:pPr>
        <w:spacing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EXEREC3K</w:t>
      </w:r>
    </w:p>
    <w:p w14:paraId="1B5D9925" w14:textId="057D967A" w:rsidR="00886E3E" w:rsidRPr="00B073D8" w:rsidRDefault="641FB069" w:rsidP="1D4F8DD3">
      <w:pPr>
        <w:spacing w:after="0" w:line="240" w:lineRule="auto"/>
        <w:ind w:left="-20" w:right="-20"/>
        <w:rPr>
          <w:rFonts w:ascii="Calibri" w:eastAsia="Calibri" w:hAnsi="Calibri" w:cs="Calibri"/>
          <w:lang w:val="es-419"/>
        </w:rPr>
      </w:pPr>
      <w:r w:rsidRPr="641FB069">
        <w:rPr>
          <w:rFonts w:ascii="Calibri" w:eastAsia="Calibri" w:hAnsi="Calibri" w:cs="Calibri"/>
          <w:lang w:val="es-419"/>
        </w:rPr>
        <w:t xml:space="preserve"> </w:t>
      </w:r>
    </w:p>
    <w:p w14:paraId="7885F628" w14:textId="6E50B425" w:rsidR="00886E3E" w:rsidRPr="00B073D8" w:rsidRDefault="641FB069" w:rsidP="641FB069">
      <w:pPr>
        <w:spacing w:before="60" w:after="0" w:line="240" w:lineRule="auto"/>
        <w:ind w:left="-20" w:right="-20"/>
        <w:rPr>
          <w:rFonts w:ascii="Calibri" w:eastAsia="Calibri" w:hAnsi="Calibri" w:cs="Calibri"/>
          <w:b/>
          <w:bCs/>
          <w:lang w:val="es-419"/>
        </w:rPr>
      </w:pPr>
      <w:r w:rsidRPr="641FB069">
        <w:rPr>
          <w:rFonts w:ascii="Calibri" w:eastAsia="Calibri" w:hAnsi="Calibri" w:cs="Calibri"/>
          <w:b/>
          <w:bCs/>
          <w:lang w:val="es-419"/>
        </w:rPr>
        <w:t xml:space="preserve">[Piped text instructions for EXEREC3K: </w:t>
      </w:r>
    </w:p>
    <w:p w14:paraId="65E43C4D" w14:textId="76023559" w:rsidR="00886E3E" w:rsidRPr="00B073D8" w:rsidRDefault="641FB069" w:rsidP="641FB069">
      <w:pPr>
        <w:spacing w:after="0" w:line="240" w:lineRule="auto"/>
        <w:ind w:left="-20" w:right="-20"/>
        <w:rPr>
          <w:rFonts w:ascii="Calibri" w:eastAsia="Calibri" w:hAnsi="Calibri" w:cs="Calibri"/>
          <w:b/>
          <w:bCs/>
          <w:lang w:val="es-419"/>
        </w:rPr>
      </w:pPr>
      <w:r w:rsidRPr="641FB069">
        <w:rPr>
          <w:rFonts w:ascii="Calibri" w:eastAsia="Calibri" w:hAnsi="Calibri" w:cs="Calibri"/>
          <w:b/>
          <w:bCs/>
          <w:lang w:val="es-419"/>
        </w:rPr>
        <w:t>IF 1 SEASON SELECTED IN EXEREC2K, FILL "la estación"</w:t>
      </w:r>
    </w:p>
    <w:p w14:paraId="2E1EAADA" w14:textId="4869C398" w:rsidR="00886E3E" w:rsidRPr="00B073D8" w:rsidRDefault="641FB069" w:rsidP="641FB069">
      <w:pPr>
        <w:spacing w:after="0" w:line="240" w:lineRule="auto"/>
        <w:ind w:left="-20" w:right="-20"/>
        <w:rPr>
          <w:rFonts w:ascii="Calibri" w:eastAsia="Calibri" w:hAnsi="Calibri" w:cs="Calibri"/>
          <w:b/>
          <w:bCs/>
          <w:lang w:val="es-419"/>
        </w:rPr>
      </w:pPr>
      <w:r w:rsidRPr="641FB069">
        <w:rPr>
          <w:rFonts w:ascii="Calibri" w:eastAsia="Calibri" w:hAnsi="Calibri" w:cs="Calibri"/>
          <w:b/>
          <w:bCs/>
          <w:lang w:val="es-419"/>
        </w:rPr>
        <w:t>IF &gt;1 SEASON SELECTED IN EXEREC2K, FILL "las estaciónes"</w:t>
      </w:r>
    </w:p>
    <w:p w14:paraId="0EEF5D8D" w14:textId="5E280003" w:rsidR="00886E3E" w:rsidRPr="00B073D8" w:rsidRDefault="303A489D" w:rsidP="1D4F8DD3">
      <w:pPr>
        <w:spacing w:after="0" w:line="240" w:lineRule="auto"/>
        <w:rPr>
          <w:rFonts w:ascii="Calibri" w:eastAsia="Calibri" w:hAnsi="Calibri" w:cs="Calibri"/>
          <w:lang w:val="es-419"/>
        </w:rPr>
      </w:pPr>
      <w:r w:rsidRPr="303A489D">
        <w:rPr>
          <w:rFonts w:ascii="Calibri" w:eastAsia="Calibri" w:hAnsi="Calibri" w:cs="Calibri"/>
          <w:b/>
          <w:bCs/>
          <w:lang w:val="es-419"/>
        </w:rPr>
        <w:t>IF NO RESPONSE TO EXEREC2K, FILL "las estaciónes"]</w:t>
      </w:r>
    </w:p>
    <w:p w14:paraId="00D75AC8" w14:textId="2574A93A" w:rsidR="303A489D" w:rsidRDefault="303A489D" w:rsidP="303A489D">
      <w:pPr>
        <w:spacing w:after="0" w:line="240" w:lineRule="auto"/>
        <w:rPr>
          <w:rFonts w:ascii="Calibri" w:eastAsia="Calibri" w:hAnsi="Calibri" w:cs="Calibri"/>
          <w:b/>
          <w:bCs/>
          <w:lang w:val="es-419"/>
        </w:rPr>
      </w:pPr>
    </w:p>
    <w:p w14:paraId="52264C28" w14:textId="2645FAA0" w:rsidR="0C2F7F32" w:rsidRPr="00B073D8" w:rsidRDefault="566F1DA5" w:rsidP="004E3427">
      <w:pPr>
        <w:pStyle w:val="ListParagraph"/>
        <w:numPr>
          <w:ilvl w:val="0"/>
          <w:numId w:val="132"/>
        </w:numPr>
        <w:spacing w:line="240" w:lineRule="auto"/>
        <w:rPr>
          <w:rFonts w:eastAsia="Calibri"/>
          <w:b/>
          <w:bCs/>
          <w:lang w:val="es-419"/>
        </w:rPr>
      </w:pPr>
      <w:r w:rsidRPr="566F1DA5">
        <w:rPr>
          <w:lang w:val="es-419"/>
        </w:rPr>
        <w:t xml:space="preserve">[EXEREC3K] Durante [la estación/las estaciónes] de los </w:t>
      </w:r>
      <w:r w:rsidRPr="566F1DA5">
        <w:rPr>
          <w:b/>
          <w:bCs/>
          <w:lang w:val="es-419"/>
        </w:rPr>
        <w:t>últimos 12 meses</w:t>
      </w:r>
      <w:r w:rsidRPr="566F1DA5">
        <w:rPr>
          <w:lang w:val="es-419"/>
        </w:rPr>
        <w:t xml:space="preserve"> en que practicó esquí alpino o </w:t>
      </w:r>
      <w:r w:rsidRPr="566F1DA5">
        <w:rPr>
          <w:i/>
          <w:iCs/>
          <w:lang w:val="es-419"/>
        </w:rPr>
        <w:t>snowboarding</w:t>
      </w:r>
      <w:r w:rsidRPr="566F1DA5">
        <w:rPr>
          <w:lang w:val="es-419"/>
        </w:rPr>
        <w:t>, ¿aproximadamente con qué frecuencia realizó esta actividad?</w:t>
      </w:r>
    </w:p>
    <w:p w14:paraId="1B7B94AD" w14:textId="2204410B" w:rsidR="0C2F7F32" w:rsidRPr="00B073D8" w:rsidRDefault="0C2F7F32" w:rsidP="00E74C10">
      <w:pPr>
        <w:spacing w:after="0" w:line="240" w:lineRule="auto"/>
        <w:ind w:left="720"/>
        <w:rPr>
          <w:rFonts w:eastAsia="Calibri"/>
          <w:lang w:val="es-419"/>
        </w:rPr>
      </w:pPr>
      <w:r w:rsidRPr="00B073D8">
        <w:rPr>
          <w:lang w:val="es-419"/>
        </w:rPr>
        <w:t>0</w:t>
      </w:r>
      <w:r w:rsidRPr="00B073D8">
        <w:rPr>
          <w:lang w:val="es-419"/>
        </w:rPr>
        <w:tab/>
        <w:t>Una vez al mes o menos</w:t>
      </w:r>
    </w:p>
    <w:p w14:paraId="73A80188" w14:textId="0BD6DC04" w:rsidR="0C2F7F32" w:rsidRPr="00B073D8" w:rsidRDefault="7A924FC6" w:rsidP="00E74C10">
      <w:pPr>
        <w:spacing w:after="0" w:line="240" w:lineRule="auto"/>
        <w:ind w:left="720"/>
        <w:rPr>
          <w:rFonts w:eastAsia="Calibri"/>
          <w:lang w:val="es-419"/>
        </w:rPr>
      </w:pPr>
      <w:r w:rsidRPr="00B073D8">
        <w:rPr>
          <w:lang w:val="es-419"/>
        </w:rPr>
        <w:t>1</w:t>
      </w:r>
      <w:r w:rsidRPr="00B073D8">
        <w:rPr>
          <w:lang w:val="es-419"/>
        </w:rPr>
        <w:tab/>
        <w:t>De 2 a 3 días al mes</w:t>
      </w:r>
    </w:p>
    <w:p w14:paraId="5C214ED1" w14:textId="7E2203CB" w:rsidR="0C2F7F32" w:rsidRPr="00B073D8" w:rsidRDefault="7A924FC6" w:rsidP="00E74C10">
      <w:pPr>
        <w:spacing w:after="0" w:line="240" w:lineRule="auto"/>
        <w:ind w:left="720"/>
        <w:rPr>
          <w:rFonts w:eastAsia="Calibri"/>
          <w:lang w:val="es-419"/>
        </w:rPr>
      </w:pPr>
      <w:r w:rsidRPr="00B073D8">
        <w:rPr>
          <w:lang w:val="es-419"/>
        </w:rPr>
        <w:t>2</w:t>
      </w:r>
      <w:r w:rsidRPr="00B073D8">
        <w:rPr>
          <w:lang w:val="es-419"/>
        </w:rPr>
        <w:tab/>
        <w:t>De 1 a 2 días por semana</w:t>
      </w:r>
    </w:p>
    <w:p w14:paraId="37F570D3" w14:textId="52B3B4BE" w:rsidR="0C2F7F32" w:rsidRPr="00B073D8" w:rsidRDefault="7A924FC6" w:rsidP="00E74C10">
      <w:pPr>
        <w:spacing w:after="0" w:line="240" w:lineRule="auto"/>
        <w:ind w:left="720"/>
        <w:rPr>
          <w:rFonts w:eastAsia="Calibri"/>
          <w:lang w:val="es-419"/>
        </w:rPr>
      </w:pPr>
      <w:r w:rsidRPr="00B073D8">
        <w:rPr>
          <w:lang w:val="es-419"/>
        </w:rPr>
        <w:t>3</w:t>
      </w:r>
      <w:r w:rsidRPr="00B073D8">
        <w:rPr>
          <w:lang w:val="es-419"/>
        </w:rPr>
        <w:tab/>
        <w:t>De 3 a 4 días por semana</w:t>
      </w:r>
    </w:p>
    <w:p w14:paraId="19AF3007" w14:textId="200AD2D0" w:rsidR="0C2F7F32" w:rsidRPr="00B073D8" w:rsidRDefault="7A924FC6" w:rsidP="00E74C10">
      <w:pPr>
        <w:spacing w:after="0" w:line="240" w:lineRule="auto"/>
        <w:ind w:left="720"/>
        <w:rPr>
          <w:rFonts w:eastAsia="Calibri"/>
          <w:lang w:val="es-419"/>
        </w:rPr>
      </w:pPr>
      <w:r w:rsidRPr="00B073D8">
        <w:rPr>
          <w:lang w:val="es-419"/>
        </w:rPr>
        <w:t>4</w:t>
      </w:r>
      <w:r w:rsidRPr="00B073D8">
        <w:rPr>
          <w:lang w:val="es-419"/>
        </w:rPr>
        <w:tab/>
        <w:t>De 5 a 6 días por semana</w:t>
      </w:r>
    </w:p>
    <w:p w14:paraId="07172D02" w14:textId="256C2E8F" w:rsidR="0C2F7F32" w:rsidRPr="00B073D8" w:rsidRDefault="1D4F8DD3" w:rsidP="004E3427">
      <w:pPr>
        <w:spacing w:line="240" w:lineRule="auto"/>
        <w:ind w:left="720"/>
        <w:rPr>
          <w:rFonts w:eastAsia="Calibri"/>
          <w:lang w:val="es-419"/>
        </w:rPr>
      </w:pPr>
      <w:r w:rsidRPr="1D4F8DD3">
        <w:rPr>
          <w:lang w:val="es-419"/>
        </w:rPr>
        <w:t>5</w:t>
      </w:r>
      <w:r w:rsidR="0C2F7F32">
        <w:tab/>
      </w:r>
      <w:r w:rsidRPr="1D4F8DD3">
        <w:rPr>
          <w:lang w:val="es-419"/>
        </w:rPr>
        <w:t>Todos los días</w:t>
      </w:r>
    </w:p>
    <w:p w14:paraId="5BE57D76" w14:textId="5F49D5F5" w:rsidR="00886E3E" w:rsidRPr="00B073D8" w:rsidRDefault="1D4F8DD3" w:rsidP="1D4F8DD3">
      <w:pPr>
        <w:spacing w:before="60"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EXEREC4K</w:t>
      </w:r>
    </w:p>
    <w:p w14:paraId="64CA820E" w14:textId="3DA0963B" w:rsidR="00886E3E" w:rsidRPr="00B073D8" w:rsidRDefault="00886E3E" w:rsidP="1D4F8DD3">
      <w:pPr>
        <w:spacing w:after="0" w:line="240" w:lineRule="auto"/>
        <w:rPr>
          <w:rFonts w:eastAsia="Calibri"/>
          <w:lang w:val="es-419"/>
        </w:rPr>
      </w:pPr>
    </w:p>
    <w:p w14:paraId="47EC4D12" w14:textId="512BFC57" w:rsidR="00886E3E" w:rsidRPr="00B073D8" w:rsidRDefault="75303805" w:rsidP="004D2054">
      <w:pPr>
        <w:pStyle w:val="ListParagraph"/>
        <w:numPr>
          <w:ilvl w:val="0"/>
          <w:numId w:val="132"/>
        </w:numPr>
        <w:spacing w:line="240" w:lineRule="auto"/>
        <w:rPr>
          <w:rFonts w:eastAsia="Calibri"/>
          <w:b/>
          <w:bCs/>
          <w:lang w:val="es-419"/>
        </w:rPr>
      </w:pPr>
      <w:r w:rsidRPr="75303805">
        <w:rPr>
          <w:lang w:val="es-419"/>
        </w:rPr>
        <w:t xml:space="preserve">[EXEREC4K] Los días en que practicó esquí alpino o </w:t>
      </w:r>
      <w:r w:rsidRPr="75303805">
        <w:rPr>
          <w:i/>
          <w:iCs/>
          <w:lang w:val="es-419"/>
        </w:rPr>
        <w:t>snowboarding</w:t>
      </w:r>
      <w:r w:rsidRPr="75303805">
        <w:rPr>
          <w:lang w:val="es-419"/>
        </w:rPr>
        <w:t xml:space="preserve">, ¿aproximadamente </w:t>
      </w:r>
      <w:r w:rsidRPr="75303805">
        <w:rPr>
          <w:b/>
          <w:bCs/>
          <w:lang w:val="es-419"/>
        </w:rPr>
        <w:t xml:space="preserve">cuánto tiempo </w:t>
      </w:r>
      <w:r w:rsidRPr="75303805">
        <w:rPr>
          <w:lang w:val="es-419"/>
        </w:rPr>
        <w:t xml:space="preserve">pasó </w:t>
      </w:r>
      <w:r w:rsidRPr="75303805">
        <w:rPr>
          <w:b/>
          <w:bCs/>
          <w:lang w:val="es-419"/>
        </w:rPr>
        <w:t>al día</w:t>
      </w:r>
      <w:r w:rsidRPr="75303805">
        <w:rPr>
          <w:lang w:val="es-419"/>
        </w:rPr>
        <w:t xml:space="preserve"> realizando esta actividad?</w:t>
      </w:r>
    </w:p>
    <w:p w14:paraId="24D33AE1" w14:textId="72D5E992" w:rsidR="0C2F7F32" w:rsidRPr="00B073D8" w:rsidRDefault="0C2F7F32" w:rsidP="00E74C10">
      <w:pPr>
        <w:spacing w:after="0" w:line="240" w:lineRule="auto"/>
        <w:ind w:left="720"/>
        <w:rPr>
          <w:rFonts w:eastAsia="Calibri"/>
          <w:lang w:val="es-419"/>
        </w:rPr>
      </w:pPr>
      <w:r w:rsidRPr="00B073D8">
        <w:rPr>
          <w:lang w:val="es-419"/>
        </w:rPr>
        <w:t>0</w:t>
      </w:r>
      <w:r w:rsidRPr="00B073D8">
        <w:rPr>
          <w:lang w:val="es-419"/>
        </w:rPr>
        <w:tab/>
        <w:t>15 minutos o menos</w:t>
      </w:r>
    </w:p>
    <w:p w14:paraId="6C6ED899" w14:textId="2A52E878" w:rsidR="0C2F7F32" w:rsidRPr="00B073D8" w:rsidRDefault="0C2F7F32" w:rsidP="00E74C10">
      <w:pPr>
        <w:spacing w:after="0" w:line="240" w:lineRule="auto"/>
        <w:ind w:left="720"/>
        <w:rPr>
          <w:rFonts w:eastAsia="Calibri"/>
          <w:lang w:val="es-419"/>
        </w:rPr>
      </w:pPr>
      <w:r w:rsidRPr="00B073D8">
        <w:rPr>
          <w:lang w:val="es-419"/>
        </w:rPr>
        <w:t>1</w:t>
      </w:r>
      <w:r w:rsidRPr="00B073D8">
        <w:rPr>
          <w:lang w:val="es-419"/>
        </w:rPr>
        <w:tab/>
        <w:t>De 16 a 30 minutos</w:t>
      </w:r>
    </w:p>
    <w:p w14:paraId="1C2DB300" w14:textId="5418E889" w:rsidR="0C2F7F32" w:rsidRPr="00B073D8" w:rsidRDefault="0C2F7F32" w:rsidP="00E74C10">
      <w:pPr>
        <w:spacing w:after="0" w:line="240" w:lineRule="auto"/>
        <w:ind w:left="720"/>
        <w:rPr>
          <w:rFonts w:eastAsia="Calibri"/>
          <w:lang w:val="es-419"/>
        </w:rPr>
      </w:pPr>
      <w:r w:rsidRPr="00B073D8">
        <w:rPr>
          <w:lang w:val="es-419"/>
        </w:rPr>
        <w:t>2</w:t>
      </w:r>
      <w:r w:rsidRPr="00B073D8">
        <w:rPr>
          <w:lang w:val="es-419"/>
        </w:rPr>
        <w:tab/>
        <w:t>De 31 a 44 minutos</w:t>
      </w:r>
    </w:p>
    <w:p w14:paraId="7FCBFE0F" w14:textId="19E59D6F" w:rsidR="0C2F7F32" w:rsidRPr="00B073D8" w:rsidRDefault="0C2F7F32" w:rsidP="00E74C10">
      <w:pPr>
        <w:spacing w:after="0" w:line="240" w:lineRule="auto"/>
        <w:ind w:left="720"/>
        <w:rPr>
          <w:rFonts w:eastAsia="Calibri"/>
          <w:lang w:val="es-419"/>
        </w:rPr>
      </w:pPr>
      <w:r w:rsidRPr="00B073D8">
        <w:rPr>
          <w:lang w:val="es-419"/>
        </w:rPr>
        <w:t>3</w:t>
      </w:r>
      <w:r w:rsidRPr="00B073D8">
        <w:rPr>
          <w:lang w:val="es-419"/>
        </w:rPr>
        <w:tab/>
        <w:t>De 45 a 59 minutos</w:t>
      </w:r>
    </w:p>
    <w:p w14:paraId="753C8BCC" w14:textId="16E61D01" w:rsidR="0C2F7F32" w:rsidRPr="00B073D8" w:rsidRDefault="7A924FC6" w:rsidP="00E74C10">
      <w:pPr>
        <w:spacing w:after="0" w:line="240" w:lineRule="auto"/>
        <w:ind w:left="720"/>
        <w:rPr>
          <w:lang w:val="es-419"/>
        </w:rPr>
      </w:pPr>
      <w:r w:rsidRPr="00B073D8">
        <w:rPr>
          <w:lang w:val="es-419"/>
        </w:rPr>
        <w:t>4</w:t>
      </w:r>
      <w:r w:rsidRPr="00B073D8">
        <w:rPr>
          <w:lang w:val="es-419"/>
        </w:rPr>
        <w:tab/>
        <w:t>1 hora</w:t>
      </w:r>
    </w:p>
    <w:p w14:paraId="08605F94" w14:textId="64C464BD" w:rsidR="0C2F7F32" w:rsidRPr="00B073D8" w:rsidRDefault="7A924FC6" w:rsidP="00E74C10">
      <w:pPr>
        <w:spacing w:after="0" w:line="240" w:lineRule="auto"/>
        <w:ind w:left="720"/>
        <w:rPr>
          <w:rFonts w:eastAsia="Calibri"/>
          <w:lang w:val="es-419"/>
        </w:rPr>
      </w:pPr>
      <w:r w:rsidRPr="00B073D8">
        <w:rPr>
          <w:lang w:val="es-419"/>
        </w:rPr>
        <w:t>5</w:t>
      </w:r>
      <w:r w:rsidRPr="00B073D8">
        <w:rPr>
          <w:lang w:val="es-419"/>
        </w:rPr>
        <w:tab/>
        <w:t>2 horas</w:t>
      </w:r>
    </w:p>
    <w:p w14:paraId="6B488AA3" w14:textId="460343D4" w:rsidR="0C2F7F32" w:rsidRPr="00B073D8" w:rsidRDefault="1D4F8DD3" w:rsidP="004D2054">
      <w:pPr>
        <w:spacing w:line="240" w:lineRule="auto"/>
        <w:ind w:left="720"/>
        <w:rPr>
          <w:rFonts w:eastAsia="Calibri"/>
          <w:lang w:val="es-419"/>
        </w:rPr>
      </w:pPr>
      <w:r w:rsidRPr="1D4F8DD3">
        <w:rPr>
          <w:lang w:val="es-419"/>
        </w:rPr>
        <w:t>6</w:t>
      </w:r>
      <w:r w:rsidR="0C2F7F32">
        <w:tab/>
      </w:r>
      <w:r w:rsidRPr="1D4F8DD3">
        <w:rPr>
          <w:lang w:val="es-419"/>
        </w:rPr>
        <w:t>3 horas o más</w:t>
      </w:r>
    </w:p>
    <w:p w14:paraId="1D3A1F25" w14:textId="4BA69337" w:rsidR="00886E3E" w:rsidRPr="00B073D8" w:rsidRDefault="1D4F8DD3" w:rsidP="1D4F8DD3">
      <w:pPr>
        <w:spacing w:before="60"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EXEREC2L</w:t>
      </w:r>
    </w:p>
    <w:p w14:paraId="54AEDA05" w14:textId="17E6FD27" w:rsidR="00886E3E" w:rsidRPr="00B073D8" w:rsidRDefault="1D4F8DD3" w:rsidP="1D4F8DD3">
      <w:pPr>
        <w:spacing w:before="60" w:after="0" w:line="240" w:lineRule="auto"/>
        <w:ind w:left="-20" w:right="-20"/>
        <w:rPr>
          <w:rFonts w:ascii="Calibri" w:eastAsia="Calibri" w:hAnsi="Calibri" w:cs="Calibri"/>
          <w:i/>
          <w:iCs/>
          <w:lang w:val="es-419"/>
        </w:rPr>
      </w:pPr>
      <w:r w:rsidRPr="1D4F8DD3">
        <w:rPr>
          <w:rFonts w:ascii="Calibri" w:eastAsia="Calibri" w:hAnsi="Calibri" w:cs="Calibri"/>
          <w:i/>
          <w:iCs/>
          <w:lang w:val="es-419"/>
        </w:rPr>
        <w:t xml:space="preserve"> </w:t>
      </w:r>
    </w:p>
    <w:p w14:paraId="5A837715" w14:textId="03F232AE" w:rsidR="00886E3E" w:rsidRPr="00B073D8" w:rsidRDefault="1D4F8DD3" w:rsidP="1D4F8DD3">
      <w:pPr>
        <w:spacing w:after="0" w:line="240" w:lineRule="auto"/>
        <w:rPr>
          <w:rFonts w:ascii="Calibri" w:eastAsia="Calibri" w:hAnsi="Calibri" w:cs="Calibri"/>
          <w:lang w:val="es-419"/>
        </w:rPr>
      </w:pPr>
      <w:r w:rsidRPr="1D4F8DD3">
        <w:rPr>
          <w:rFonts w:ascii="Calibri" w:eastAsia="Calibri" w:hAnsi="Calibri" w:cs="Calibri"/>
          <w:b/>
          <w:bCs/>
          <w:lang w:val="es-419"/>
        </w:rPr>
        <w:t>[DISPLAY IF EXEREC1= 11]</w:t>
      </w:r>
    </w:p>
    <w:p w14:paraId="007C4C74" w14:textId="77777777" w:rsidR="00886E3E" w:rsidRPr="00B073D8" w:rsidRDefault="75303805" w:rsidP="00D825C5">
      <w:pPr>
        <w:pStyle w:val="ListParagraph"/>
        <w:numPr>
          <w:ilvl w:val="0"/>
          <w:numId w:val="132"/>
        </w:numPr>
        <w:spacing w:after="0" w:line="240" w:lineRule="auto"/>
        <w:rPr>
          <w:rFonts w:eastAsia="Calibri"/>
          <w:b/>
          <w:bCs/>
          <w:lang w:val="es-419"/>
        </w:rPr>
      </w:pPr>
      <w:r w:rsidRPr="75303805">
        <w:rPr>
          <w:lang w:val="es-419"/>
        </w:rPr>
        <w:lastRenderedPageBreak/>
        <w:t xml:space="preserve">[EXEREC2L] ¿En qué estación(es) del año practicó </w:t>
      </w:r>
      <w:r w:rsidRPr="75303805">
        <w:rPr>
          <w:b/>
          <w:bCs/>
          <w:lang w:val="es-419"/>
        </w:rPr>
        <w:t>esquí de fondo</w:t>
      </w:r>
      <w:r w:rsidRPr="75303805">
        <w:rPr>
          <w:lang w:val="es-419"/>
        </w:rPr>
        <w:t>? Seleccione todas las opciones que correspondan.</w:t>
      </w:r>
    </w:p>
    <w:p w14:paraId="69D74013" w14:textId="77777777" w:rsidR="00B7726C" w:rsidRPr="00B073D8" w:rsidRDefault="00B7726C" w:rsidP="00B7726C">
      <w:pPr>
        <w:spacing w:before="60" w:after="0" w:line="240" w:lineRule="auto"/>
        <w:ind w:left="720"/>
        <w:rPr>
          <w:rFonts w:eastAsia="Calibri" w:cstheme="minorHAnsi"/>
          <w:lang w:val="es-419"/>
        </w:rPr>
      </w:pPr>
      <w:r w:rsidRPr="00B073D8">
        <w:rPr>
          <w:lang w:val="es-419"/>
        </w:rPr>
        <w:t>0</w:t>
      </w:r>
      <w:r w:rsidRPr="00B073D8">
        <w:rPr>
          <w:lang w:val="es-419"/>
        </w:rPr>
        <w:tab/>
        <w:t>Invierno</w:t>
      </w:r>
    </w:p>
    <w:p w14:paraId="01C1FEF5" w14:textId="77777777" w:rsidR="00B7726C" w:rsidRPr="00B073D8" w:rsidRDefault="00B7726C" w:rsidP="00B7726C">
      <w:pPr>
        <w:spacing w:after="0" w:line="240" w:lineRule="auto"/>
        <w:ind w:left="720"/>
        <w:rPr>
          <w:rFonts w:eastAsia="Calibri" w:cstheme="minorHAnsi"/>
          <w:lang w:val="es-419"/>
        </w:rPr>
      </w:pPr>
      <w:r w:rsidRPr="00B073D8">
        <w:rPr>
          <w:lang w:val="es-419"/>
        </w:rPr>
        <w:t>1</w:t>
      </w:r>
      <w:r w:rsidRPr="00B073D8">
        <w:rPr>
          <w:lang w:val="es-419"/>
        </w:rPr>
        <w:tab/>
        <w:t>Primavera</w:t>
      </w:r>
    </w:p>
    <w:p w14:paraId="0A5EBF9E" w14:textId="77777777" w:rsidR="00B7726C" w:rsidRPr="00B073D8" w:rsidRDefault="00B7726C" w:rsidP="00B7726C">
      <w:pPr>
        <w:spacing w:after="0" w:line="240" w:lineRule="auto"/>
        <w:ind w:left="720"/>
        <w:rPr>
          <w:rFonts w:eastAsia="Calibri" w:cstheme="minorHAnsi"/>
          <w:lang w:val="es-419"/>
        </w:rPr>
      </w:pPr>
      <w:r w:rsidRPr="00B073D8">
        <w:rPr>
          <w:lang w:val="es-419"/>
        </w:rPr>
        <w:t>2</w:t>
      </w:r>
      <w:r w:rsidRPr="00B073D8">
        <w:rPr>
          <w:lang w:val="es-419"/>
        </w:rPr>
        <w:tab/>
        <w:t>Verano</w:t>
      </w:r>
    </w:p>
    <w:p w14:paraId="6FE9D63B" w14:textId="77777777" w:rsidR="00B7726C" w:rsidRPr="00B073D8" w:rsidRDefault="1D4F8DD3" w:rsidP="00D825C5">
      <w:pPr>
        <w:spacing w:line="240" w:lineRule="auto"/>
        <w:ind w:left="720"/>
        <w:rPr>
          <w:rFonts w:eastAsia="Calibri" w:cstheme="minorHAnsi"/>
          <w:lang w:val="es-419"/>
        </w:rPr>
      </w:pPr>
      <w:r w:rsidRPr="1D4F8DD3">
        <w:rPr>
          <w:lang w:val="es-419"/>
        </w:rPr>
        <w:t>3</w:t>
      </w:r>
      <w:r w:rsidR="00B7726C">
        <w:tab/>
      </w:r>
      <w:r w:rsidRPr="1D4F8DD3">
        <w:rPr>
          <w:lang w:val="es-419"/>
        </w:rPr>
        <w:t>Otoño</w:t>
      </w:r>
    </w:p>
    <w:p w14:paraId="3FCAB70D" w14:textId="1F8CE7C7" w:rsidR="003945DA" w:rsidRPr="00B073D8" w:rsidRDefault="1D4F8DD3" w:rsidP="1D4F8DD3">
      <w:pPr>
        <w:spacing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EXEREC3L</w:t>
      </w:r>
    </w:p>
    <w:p w14:paraId="56A48FDC" w14:textId="42185CAB" w:rsidR="003945DA" w:rsidRPr="00B073D8" w:rsidRDefault="003945DA" w:rsidP="1D4F8DD3">
      <w:pPr>
        <w:spacing w:after="0" w:line="240" w:lineRule="auto"/>
        <w:ind w:left="-20" w:right="-20" w:firstLine="720"/>
        <w:rPr>
          <w:rFonts w:ascii="Calibri" w:eastAsia="Calibri" w:hAnsi="Calibri" w:cs="Calibri"/>
          <w:b/>
          <w:bCs/>
          <w:i/>
          <w:iCs/>
          <w:lang w:val="es-419"/>
        </w:rPr>
      </w:pPr>
    </w:p>
    <w:p w14:paraId="65A47BB2" w14:textId="2F773D07" w:rsidR="641FB069" w:rsidRDefault="641FB069" w:rsidP="641FB069">
      <w:pPr>
        <w:spacing w:before="60" w:after="0" w:line="240" w:lineRule="auto"/>
        <w:ind w:left="-20" w:right="-20"/>
        <w:rPr>
          <w:rFonts w:ascii="Calibri" w:eastAsia="Calibri" w:hAnsi="Calibri" w:cs="Calibri"/>
          <w:b/>
          <w:bCs/>
          <w:lang w:val="es-419"/>
        </w:rPr>
      </w:pPr>
      <w:r w:rsidRPr="641FB069">
        <w:rPr>
          <w:rFonts w:ascii="Calibri" w:eastAsia="Calibri" w:hAnsi="Calibri" w:cs="Calibri"/>
          <w:b/>
          <w:bCs/>
          <w:lang w:val="es-419"/>
        </w:rPr>
        <w:t xml:space="preserve">[Piped text instructions for EXEREC3L: </w:t>
      </w:r>
    </w:p>
    <w:p w14:paraId="73554D54" w14:textId="0FD91AD5" w:rsidR="641FB069" w:rsidRDefault="641FB069" w:rsidP="641FB069">
      <w:pPr>
        <w:spacing w:after="0" w:line="240" w:lineRule="auto"/>
        <w:ind w:left="-20" w:right="-20"/>
        <w:rPr>
          <w:rFonts w:ascii="Calibri" w:eastAsia="Calibri" w:hAnsi="Calibri" w:cs="Calibri"/>
          <w:b/>
          <w:bCs/>
          <w:lang w:val="es-419"/>
        </w:rPr>
      </w:pPr>
      <w:r w:rsidRPr="641FB069">
        <w:rPr>
          <w:rFonts w:ascii="Calibri" w:eastAsia="Calibri" w:hAnsi="Calibri" w:cs="Calibri"/>
          <w:b/>
          <w:bCs/>
          <w:lang w:val="es-419"/>
        </w:rPr>
        <w:t>IF 1 SEASON SELECTED IN EXEREC2L, FILL "la estación"</w:t>
      </w:r>
    </w:p>
    <w:p w14:paraId="5D3F1472" w14:textId="14A92CBB" w:rsidR="641FB069" w:rsidRDefault="641FB069" w:rsidP="641FB069">
      <w:pPr>
        <w:spacing w:after="0" w:line="240" w:lineRule="auto"/>
        <w:ind w:left="-20" w:right="-20"/>
        <w:rPr>
          <w:rFonts w:ascii="Calibri" w:eastAsia="Calibri" w:hAnsi="Calibri" w:cs="Calibri"/>
          <w:b/>
          <w:bCs/>
          <w:lang w:val="es-419"/>
        </w:rPr>
      </w:pPr>
      <w:r w:rsidRPr="641FB069">
        <w:rPr>
          <w:rFonts w:ascii="Calibri" w:eastAsia="Calibri" w:hAnsi="Calibri" w:cs="Calibri"/>
          <w:b/>
          <w:bCs/>
          <w:lang w:val="es-419"/>
        </w:rPr>
        <w:t>IF &gt;1 SEASON SELECTED IN EXEREC2L, FILL "las estaciónes"</w:t>
      </w:r>
    </w:p>
    <w:p w14:paraId="03E90EBA" w14:textId="0BB413DE" w:rsidR="641FB069" w:rsidRDefault="303A489D" w:rsidP="641FB069">
      <w:pPr>
        <w:spacing w:after="0" w:line="240" w:lineRule="auto"/>
        <w:rPr>
          <w:rFonts w:ascii="Calibri" w:eastAsia="Calibri" w:hAnsi="Calibri" w:cs="Calibri"/>
          <w:lang w:val="es-419"/>
        </w:rPr>
      </w:pPr>
      <w:r w:rsidRPr="303A489D">
        <w:rPr>
          <w:rFonts w:ascii="Calibri" w:eastAsia="Calibri" w:hAnsi="Calibri" w:cs="Calibri"/>
          <w:b/>
          <w:bCs/>
          <w:lang w:val="es-419"/>
        </w:rPr>
        <w:t>IF NO RESPONSE TO EXEREC2L, FILL "las estaciónes"]</w:t>
      </w:r>
    </w:p>
    <w:p w14:paraId="1A83FB36" w14:textId="7576F4E9" w:rsidR="303A489D" w:rsidRDefault="303A489D" w:rsidP="303A489D">
      <w:pPr>
        <w:spacing w:after="0" w:line="240" w:lineRule="auto"/>
        <w:rPr>
          <w:rFonts w:ascii="Calibri" w:eastAsia="Calibri" w:hAnsi="Calibri" w:cs="Calibri"/>
          <w:b/>
          <w:bCs/>
          <w:lang w:val="es-419"/>
        </w:rPr>
      </w:pPr>
    </w:p>
    <w:p w14:paraId="05313CC4" w14:textId="0E30287A" w:rsidR="0C2F7F32" w:rsidRPr="00B073D8" w:rsidRDefault="566F1DA5" w:rsidP="001F5739">
      <w:pPr>
        <w:pStyle w:val="ListParagraph"/>
        <w:numPr>
          <w:ilvl w:val="0"/>
          <w:numId w:val="132"/>
        </w:numPr>
        <w:spacing w:line="240" w:lineRule="auto"/>
        <w:rPr>
          <w:rFonts w:eastAsia="Calibri"/>
          <w:b/>
          <w:bCs/>
          <w:lang w:val="es-419"/>
        </w:rPr>
      </w:pPr>
      <w:r w:rsidRPr="566F1DA5">
        <w:rPr>
          <w:lang w:val="es-419"/>
        </w:rPr>
        <w:t xml:space="preserve">[EXEREC3L] Durante [la estación/las estaciónes] de los </w:t>
      </w:r>
      <w:r w:rsidRPr="566F1DA5">
        <w:rPr>
          <w:b/>
          <w:bCs/>
          <w:lang w:val="es-419"/>
        </w:rPr>
        <w:t>últimos 12 meses</w:t>
      </w:r>
      <w:r w:rsidRPr="566F1DA5">
        <w:rPr>
          <w:lang w:val="es-419"/>
        </w:rPr>
        <w:t xml:space="preserve"> en que practicó el esquí de fondo, ¿aproximadamente con qué frecuencia realizó esta actividad?</w:t>
      </w:r>
    </w:p>
    <w:p w14:paraId="127909E2" w14:textId="2204410B" w:rsidR="0C2F7F32" w:rsidRPr="00B073D8" w:rsidRDefault="0C2F7F32" w:rsidP="00E74C10">
      <w:pPr>
        <w:spacing w:after="0" w:line="240" w:lineRule="auto"/>
        <w:ind w:left="720"/>
        <w:rPr>
          <w:rFonts w:eastAsia="Calibri"/>
          <w:lang w:val="es-419"/>
        </w:rPr>
      </w:pPr>
      <w:r w:rsidRPr="00B073D8">
        <w:rPr>
          <w:lang w:val="es-419"/>
        </w:rPr>
        <w:t>0</w:t>
      </w:r>
      <w:r w:rsidRPr="00B073D8">
        <w:rPr>
          <w:lang w:val="es-419"/>
        </w:rPr>
        <w:tab/>
        <w:t>Una vez al mes o menos</w:t>
      </w:r>
    </w:p>
    <w:p w14:paraId="1BD92D58" w14:textId="7E38D059" w:rsidR="0C2F7F32" w:rsidRPr="00B073D8" w:rsidRDefault="7A924FC6" w:rsidP="00E74C10">
      <w:pPr>
        <w:spacing w:after="0" w:line="240" w:lineRule="auto"/>
        <w:ind w:left="720"/>
        <w:rPr>
          <w:rFonts w:eastAsia="Calibri"/>
          <w:lang w:val="es-419"/>
        </w:rPr>
      </w:pPr>
      <w:r w:rsidRPr="00B073D8">
        <w:rPr>
          <w:lang w:val="es-419"/>
        </w:rPr>
        <w:t>1</w:t>
      </w:r>
      <w:r w:rsidRPr="00B073D8">
        <w:rPr>
          <w:lang w:val="es-419"/>
        </w:rPr>
        <w:tab/>
        <w:t>De 2 a 3 días al mes</w:t>
      </w:r>
    </w:p>
    <w:p w14:paraId="350224C2" w14:textId="60378646" w:rsidR="0C2F7F32" w:rsidRPr="00B073D8" w:rsidRDefault="7A924FC6" w:rsidP="00E74C10">
      <w:pPr>
        <w:spacing w:after="0" w:line="240" w:lineRule="auto"/>
        <w:ind w:left="720"/>
        <w:rPr>
          <w:rFonts w:eastAsia="Calibri"/>
          <w:lang w:val="es-419"/>
        </w:rPr>
      </w:pPr>
      <w:r w:rsidRPr="00B073D8">
        <w:rPr>
          <w:lang w:val="es-419"/>
        </w:rPr>
        <w:t>2</w:t>
      </w:r>
      <w:r w:rsidRPr="00B073D8">
        <w:rPr>
          <w:lang w:val="es-419"/>
        </w:rPr>
        <w:tab/>
        <w:t>De 1 a 2 días por semana</w:t>
      </w:r>
    </w:p>
    <w:p w14:paraId="4BDDCA22" w14:textId="5213CDC9" w:rsidR="0C2F7F32" w:rsidRPr="00B073D8" w:rsidRDefault="7A924FC6" w:rsidP="00E74C10">
      <w:pPr>
        <w:spacing w:after="0" w:line="240" w:lineRule="auto"/>
        <w:ind w:left="720"/>
        <w:rPr>
          <w:rFonts w:eastAsia="Calibri"/>
          <w:lang w:val="es-419"/>
        </w:rPr>
      </w:pPr>
      <w:r w:rsidRPr="00B073D8">
        <w:rPr>
          <w:lang w:val="es-419"/>
        </w:rPr>
        <w:t>3</w:t>
      </w:r>
      <w:r w:rsidRPr="00B073D8">
        <w:rPr>
          <w:lang w:val="es-419"/>
        </w:rPr>
        <w:tab/>
        <w:t>De 3 a 4 días por semana</w:t>
      </w:r>
    </w:p>
    <w:p w14:paraId="162D24D2" w14:textId="32172E5F" w:rsidR="0C2F7F32" w:rsidRPr="00B073D8" w:rsidRDefault="7A924FC6" w:rsidP="00E74C10">
      <w:pPr>
        <w:spacing w:after="0" w:line="240" w:lineRule="auto"/>
        <w:ind w:left="720"/>
        <w:rPr>
          <w:rFonts w:eastAsia="Calibri"/>
          <w:lang w:val="es-419"/>
        </w:rPr>
      </w:pPr>
      <w:r w:rsidRPr="00B073D8">
        <w:rPr>
          <w:lang w:val="es-419"/>
        </w:rPr>
        <w:t>4</w:t>
      </w:r>
      <w:r w:rsidRPr="00B073D8">
        <w:rPr>
          <w:lang w:val="es-419"/>
        </w:rPr>
        <w:tab/>
        <w:t>De 5 a 6 días por semana</w:t>
      </w:r>
    </w:p>
    <w:p w14:paraId="60253CEC" w14:textId="3BD7BB7D" w:rsidR="0C2F7F32" w:rsidRPr="00B073D8" w:rsidRDefault="1D4F8DD3" w:rsidP="001F5739">
      <w:pPr>
        <w:spacing w:line="240" w:lineRule="auto"/>
        <w:ind w:left="720"/>
        <w:rPr>
          <w:rFonts w:eastAsia="Calibri"/>
          <w:lang w:val="es-419"/>
        </w:rPr>
      </w:pPr>
      <w:r w:rsidRPr="1D4F8DD3">
        <w:rPr>
          <w:lang w:val="es-419"/>
        </w:rPr>
        <w:t>5</w:t>
      </w:r>
      <w:r w:rsidR="0C2F7F32">
        <w:tab/>
      </w:r>
      <w:r w:rsidRPr="1D4F8DD3">
        <w:rPr>
          <w:lang w:val="es-419"/>
        </w:rPr>
        <w:t>Todos los días</w:t>
      </w:r>
    </w:p>
    <w:p w14:paraId="11469217" w14:textId="07DAC18B" w:rsidR="1D4F8DD3" w:rsidRDefault="1D4F8DD3" w:rsidP="1D4F8DD3">
      <w:pPr>
        <w:spacing w:before="60"/>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EXEREC4L</w:t>
      </w:r>
    </w:p>
    <w:p w14:paraId="4BEF59BC" w14:textId="133C0434" w:rsidR="1D4F8DD3" w:rsidRDefault="1D4F8DD3" w:rsidP="1D4F8DD3">
      <w:pPr>
        <w:spacing w:line="240" w:lineRule="auto"/>
        <w:ind w:left="720"/>
        <w:rPr>
          <w:lang w:val="es-419"/>
        </w:rPr>
      </w:pPr>
    </w:p>
    <w:p w14:paraId="6990064D" w14:textId="1AB0BE25" w:rsidR="00886E3E" w:rsidRPr="00B073D8" w:rsidRDefault="75303805" w:rsidP="00027DF3">
      <w:pPr>
        <w:pStyle w:val="ListParagraph"/>
        <w:numPr>
          <w:ilvl w:val="0"/>
          <w:numId w:val="132"/>
        </w:numPr>
        <w:spacing w:line="240" w:lineRule="auto"/>
        <w:rPr>
          <w:rFonts w:eastAsia="Calibri"/>
          <w:b/>
          <w:bCs/>
          <w:lang w:val="es-419"/>
        </w:rPr>
      </w:pPr>
      <w:r w:rsidRPr="75303805">
        <w:rPr>
          <w:lang w:val="es-419"/>
        </w:rPr>
        <w:t xml:space="preserve">[EXEREC4L] Los días en que practicó esquí de fondo, ¿aproximadamente </w:t>
      </w:r>
      <w:r w:rsidRPr="75303805">
        <w:rPr>
          <w:b/>
          <w:bCs/>
          <w:lang w:val="es-419"/>
        </w:rPr>
        <w:t xml:space="preserve">cuánto tiempo </w:t>
      </w:r>
      <w:r w:rsidRPr="75303805">
        <w:rPr>
          <w:lang w:val="es-419"/>
        </w:rPr>
        <w:t xml:space="preserve">pasó </w:t>
      </w:r>
      <w:r w:rsidRPr="75303805">
        <w:rPr>
          <w:b/>
          <w:bCs/>
          <w:lang w:val="es-419"/>
        </w:rPr>
        <w:t>al día</w:t>
      </w:r>
      <w:r w:rsidRPr="75303805">
        <w:rPr>
          <w:lang w:val="es-419"/>
        </w:rPr>
        <w:t xml:space="preserve"> realizando esta actividad?</w:t>
      </w:r>
    </w:p>
    <w:p w14:paraId="754949E6" w14:textId="72D5E992" w:rsidR="0C2F7F32" w:rsidRPr="00B073D8" w:rsidRDefault="0C2F7F32" w:rsidP="00E74C10">
      <w:pPr>
        <w:spacing w:after="0" w:line="240" w:lineRule="auto"/>
        <w:ind w:left="720"/>
        <w:rPr>
          <w:rFonts w:eastAsia="Calibri"/>
          <w:lang w:val="es-419"/>
        </w:rPr>
      </w:pPr>
      <w:r w:rsidRPr="00B073D8">
        <w:rPr>
          <w:lang w:val="es-419"/>
        </w:rPr>
        <w:t>0</w:t>
      </w:r>
      <w:r w:rsidRPr="00B073D8">
        <w:rPr>
          <w:lang w:val="es-419"/>
        </w:rPr>
        <w:tab/>
        <w:t>15 minutos o menos</w:t>
      </w:r>
    </w:p>
    <w:p w14:paraId="1931245E" w14:textId="2A52E878" w:rsidR="0C2F7F32" w:rsidRPr="00B073D8" w:rsidRDefault="0C2F7F32" w:rsidP="00E74C10">
      <w:pPr>
        <w:spacing w:after="0" w:line="240" w:lineRule="auto"/>
        <w:ind w:left="720"/>
        <w:rPr>
          <w:rFonts w:eastAsia="Calibri"/>
          <w:lang w:val="es-419"/>
        </w:rPr>
      </w:pPr>
      <w:r w:rsidRPr="00B073D8">
        <w:rPr>
          <w:lang w:val="es-419"/>
        </w:rPr>
        <w:t>1</w:t>
      </w:r>
      <w:r w:rsidRPr="00B073D8">
        <w:rPr>
          <w:lang w:val="es-419"/>
        </w:rPr>
        <w:tab/>
        <w:t>De 16 a 30 minutos</w:t>
      </w:r>
    </w:p>
    <w:p w14:paraId="1F732662" w14:textId="5418E889" w:rsidR="0C2F7F32" w:rsidRPr="00B073D8" w:rsidRDefault="0C2F7F32" w:rsidP="00E74C10">
      <w:pPr>
        <w:spacing w:after="0" w:line="240" w:lineRule="auto"/>
        <w:ind w:left="720"/>
        <w:rPr>
          <w:rFonts w:eastAsia="Calibri"/>
          <w:lang w:val="es-419"/>
        </w:rPr>
      </w:pPr>
      <w:r w:rsidRPr="00B073D8">
        <w:rPr>
          <w:lang w:val="es-419"/>
        </w:rPr>
        <w:t>2</w:t>
      </w:r>
      <w:r w:rsidRPr="00B073D8">
        <w:rPr>
          <w:lang w:val="es-419"/>
        </w:rPr>
        <w:tab/>
        <w:t>De 31 a 44 minutos</w:t>
      </w:r>
    </w:p>
    <w:p w14:paraId="119E1F69" w14:textId="19E59D6F" w:rsidR="0C2F7F32" w:rsidRPr="00B073D8" w:rsidRDefault="0C2F7F32" w:rsidP="00E74C10">
      <w:pPr>
        <w:spacing w:after="0" w:line="240" w:lineRule="auto"/>
        <w:ind w:left="720"/>
        <w:rPr>
          <w:rFonts w:eastAsia="Calibri"/>
          <w:lang w:val="es-419"/>
        </w:rPr>
      </w:pPr>
      <w:r w:rsidRPr="00B073D8">
        <w:rPr>
          <w:lang w:val="es-419"/>
        </w:rPr>
        <w:t>3</w:t>
      </w:r>
      <w:r w:rsidRPr="00B073D8">
        <w:rPr>
          <w:lang w:val="es-419"/>
        </w:rPr>
        <w:tab/>
        <w:t>De 45 a 59 minutos</w:t>
      </w:r>
    </w:p>
    <w:p w14:paraId="42AC3C05" w14:textId="6857C74C" w:rsidR="0C2F7F32" w:rsidRPr="00B073D8" w:rsidRDefault="7A924FC6" w:rsidP="00E74C10">
      <w:pPr>
        <w:spacing w:after="0" w:line="240" w:lineRule="auto"/>
        <w:ind w:left="720"/>
        <w:rPr>
          <w:lang w:val="es-419"/>
        </w:rPr>
      </w:pPr>
      <w:r w:rsidRPr="00B073D8">
        <w:rPr>
          <w:lang w:val="es-419"/>
        </w:rPr>
        <w:t>4</w:t>
      </w:r>
      <w:r w:rsidRPr="00B073D8">
        <w:rPr>
          <w:lang w:val="es-419"/>
        </w:rPr>
        <w:tab/>
        <w:t>1 hora</w:t>
      </w:r>
    </w:p>
    <w:p w14:paraId="178F0ECE" w14:textId="70A6FE9F" w:rsidR="0C2F7F32" w:rsidRPr="00B073D8" w:rsidRDefault="7A924FC6" w:rsidP="00E74C10">
      <w:pPr>
        <w:spacing w:after="0" w:line="240" w:lineRule="auto"/>
        <w:ind w:left="720"/>
        <w:rPr>
          <w:rFonts w:eastAsia="Calibri"/>
          <w:lang w:val="es-419"/>
        </w:rPr>
      </w:pPr>
      <w:r w:rsidRPr="00B073D8">
        <w:rPr>
          <w:lang w:val="es-419"/>
        </w:rPr>
        <w:t>5</w:t>
      </w:r>
      <w:r w:rsidRPr="00B073D8">
        <w:rPr>
          <w:lang w:val="es-419"/>
        </w:rPr>
        <w:tab/>
        <w:t>2 horas</w:t>
      </w:r>
    </w:p>
    <w:p w14:paraId="0BDF0DD0" w14:textId="7A16A95C" w:rsidR="0C2F7F32" w:rsidRPr="00B073D8" w:rsidRDefault="1D4F8DD3" w:rsidP="00027DF3">
      <w:pPr>
        <w:spacing w:line="240" w:lineRule="auto"/>
        <w:ind w:left="720"/>
        <w:rPr>
          <w:rFonts w:eastAsia="Calibri"/>
          <w:lang w:val="es-419"/>
        </w:rPr>
      </w:pPr>
      <w:r w:rsidRPr="1D4F8DD3">
        <w:rPr>
          <w:lang w:val="es-419"/>
        </w:rPr>
        <w:t>6</w:t>
      </w:r>
      <w:r w:rsidR="0C2F7F32">
        <w:tab/>
      </w:r>
      <w:r w:rsidRPr="1D4F8DD3">
        <w:rPr>
          <w:lang w:val="es-419"/>
        </w:rPr>
        <w:t>3 horas o más</w:t>
      </w:r>
    </w:p>
    <w:p w14:paraId="5B3AFA08" w14:textId="29B23582" w:rsidR="00886E3E" w:rsidRPr="00B073D8" w:rsidRDefault="75303805" w:rsidP="1D4F8DD3">
      <w:pPr>
        <w:spacing w:before="60" w:after="0" w:line="240" w:lineRule="auto"/>
        <w:ind w:left="-20" w:right="-20" w:firstLine="720"/>
        <w:rPr>
          <w:rFonts w:ascii="Calibri" w:eastAsia="Calibri" w:hAnsi="Calibri" w:cs="Calibri"/>
          <w:b/>
          <w:bCs/>
          <w:i/>
          <w:iCs/>
          <w:lang w:val="es-419"/>
        </w:rPr>
      </w:pPr>
      <w:r w:rsidRPr="75303805">
        <w:rPr>
          <w:rFonts w:ascii="Calibri" w:eastAsia="Calibri" w:hAnsi="Calibri" w:cs="Calibri"/>
          <w:i/>
          <w:iCs/>
          <w:lang w:val="es-419"/>
        </w:rPr>
        <w:t xml:space="preserve">NO RESPONSE </w:t>
      </w:r>
      <w:r w:rsidRPr="75303805">
        <w:rPr>
          <w:rFonts w:ascii="Wingdings" w:eastAsia="Wingdings" w:hAnsi="Wingdings" w:cs="Wingdings"/>
          <w:lang w:val="es-419"/>
        </w:rPr>
        <w:t>à</w:t>
      </w:r>
      <w:r w:rsidRPr="75303805">
        <w:rPr>
          <w:rFonts w:ascii="Calibri" w:eastAsia="Calibri" w:hAnsi="Calibri" w:cs="Calibri"/>
          <w:b/>
          <w:bCs/>
          <w:i/>
          <w:iCs/>
          <w:lang w:val="es-419"/>
        </w:rPr>
        <w:t xml:space="preserve"> GO TO EXEREC2M</w:t>
      </w:r>
    </w:p>
    <w:p w14:paraId="148CC3E9" w14:textId="3E0A6DCC" w:rsidR="75303805" w:rsidRDefault="75303805" w:rsidP="75303805">
      <w:pPr>
        <w:spacing w:before="60" w:after="0" w:line="240" w:lineRule="auto"/>
        <w:ind w:left="-20" w:right="-20"/>
        <w:rPr>
          <w:rFonts w:ascii="Calibri" w:eastAsia="Calibri" w:hAnsi="Calibri" w:cs="Calibri"/>
          <w:b/>
          <w:bCs/>
          <w:lang w:val="es-419"/>
        </w:rPr>
      </w:pPr>
    </w:p>
    <w:p w14:paraId="47CB80F1" w14:textId="02527FBD" w:rsidR="00886E3E" w:rsidRPr="00B073D8" w:rsidRDefault="1D4F8DD3" w:rsidP="1D4F8DD3">
      <w:pPr>
        <w:spacing w:before="60" w:after="0" w:line="240" w:lineRule="auto"/>
        <w:ind w:left="-20" w:right="-20"/>
        <w:rPr>
          <w:rFonts w:ascii="Calibri" w:eastAsia="Calibri" w:hAnsi="Calibri" w:cs="Calibri"/>
          <w:b/>
          <w:bCs/>
          <w:lang w:val="es-419"/>
        </w:rPr>
      </w:pPr>
      <w:r w:rsidRPr="1D4F8DD3">
        <w:rPr>
          <w:rFonts w:ascii="Calibri" w:eastAsia="Calibri" w:hAnsi="Calibri" w:cs="Calibri"/>
          <w:b/>
          <w:bCs/>
          <w:lang w:val="es-419"/>
        </w:rPr>
        <w:t>[DISPLAY IF EXEREC1= 12]</w:t>
      </w:r>
    </w:p>
    <w:p w14:paraId="651E8AB8" w14:textId="77777777" w:rsidR="00886E3E" w:rsidRPr="00B073D8" w:rsidRDefault="75303805" w:rsidP="003549C8">
      <w:pPr>
        <w:pStyle w:val="ListParagraph"/>
        <w:numPr>
          <w:ilvl w:val="0"/>
          <w:numId w:val="132"/>
        </w:numPr>
        <w:spacing w:line="240" w:lineRule="auto"/>
        <w:rPr>
          <w:rFonts w:eastAsia="Calibri"/>
          <w:b/>
          <w:bCs/>
          <w:lang w:val="es-419"/>
        </w:rPr>
      </w:pPr>
      <w:r w:rsidRPr="75303805">
        <w:rPr>
          <w:lang w:val="es-419"/>
        </w:rPr>
        <w:t xml:space="preserve">[EXEREC2M] ¿En qué estación(es) del año </w:t>
      </w:r>
      <w:r w:rsidRPr="75303805">
        <w:rPr>
          <w:b/>
          <w:bCs/>
          <w:lang w:val="es-419"/>
        </w:rPr>
        <w:t xml:space="preserve">surfeó o practicó </w:t>
      </w:r>
      <w:r w:rsidRPr="75303805">
        <w:rPr>
          <w:b/>
          <w:bCs/>
          <w:i/>
          <w:iCs/>
          <w:lang w:val="es-419"/>
        </w:rPr>
        <w:t>bodyboarding</w:t>
      </w:r>
      <w:r w:rsidRPr="75303805">
        <w:rPr>
          <w:lang w:val="es-419"/>
        </w:rPr>
        <w:t>? Seleccione todas las opciones que correspondan.</w:t>
      </w:r>
    </w:p>
    <w:p w14:paraId="5B51C6A5" w14:textId="77777777" w:rsidR="00B7726C" w:rsidRPr="00B073D8" w:rsidRDefault="00B7726C" w:rsidP="00B7726C">
      <w:pPr>
        <w:spacing w:before="60" w:after="0" w:line="240" w:lineRule="auto"/>
        <w:ind w:left="720"/>
        <w:rPr>
          <w:rFonts w:eastAsia="Calibri" w:cstheme="minorHAnsi"/>
          <w:lang w:val="es-419"/>
        </w:rPr>
      </w:pPr>
      <w:r w:rsidRPr="00B073D8">
        <w:rPr>
          <w:lang w:val="es-419"/>
        </w:rPr>
        <w:t>0</w:t>
      </w:r>
      <w:r w:rsidRPr="00B073D8">
        <w:rPr>
          <w:lang w:val="es-419"/>
        </w:rPr>
        <w:tab/>
        <w:t>Invierno</w:t>
      </w:r>
    </w:p>
    <w:p w14:paraId="6B3E9423" w14:textId="77777777" w:rsidR="00B7726C" w:rsidRPr="00B073D8" w:rsidRDefault="00B7726C" w:rsidP="00B7726C">
      <w:pPr>
        <w:spacing w:after="0" w:line="240" w:lineRule="auto"/>
        <w:ind w:left="720"/>
        <w:rPr>
          <w:rFonts w:eastAsia="Calibri" w:cstheme="minorHAnsi"/>
          <w:lang w:val="es-419"/>
        </w:rPr>
      </w:pPr>
      <w:r w:rsidRPr="00B073D8">
        <w:rPr>
          <w:lang w:val="es-419"/>
        </w:rPr>
        <w:t>1</w:t>
      </w:r>
      <w:r w:rsidRPr="00B073D8">
        <w:rPr>
          <w:lang w:val="es-419"/>
        </w:rPr>
        <w:tab/>
        <w:t>Primavera</w:t>
      </w:r>
    </w:p>
    <w:p w14:paraId="5AC5E7A4" w14:textId="77777777" w:rsidR="00B7726C" w:rsidRPr="00B073D8" w:rsidRDefault="00B7726C" w:rsidP="00B7726C">
      <w:pPr>
        <w:spacing w:after="0" w:line="240" w:lineRule="auto"/>
        <w:ind w:left="720"/>
        <w:rPr>
          <w:rFonts w:eastAsia="Calibri" w:cstheme="minorHAnsi"/>
          <w:lang w:val="es-419"/>
        </w:rPr>
      </w:pPr>
      <w:r w:rsidRPr="00B073D8">
        <w:rPr>
          <w:lang w:val="es-419"/>
        </w:rPr>
        <w:t>2</w:t>
      </w:r>
      <w:r w:rsidRPr="00B073D8">
        <w:rPr>
          <w:lang w:val="es-419"/>
        </w:rPr>
        <w:tab/>
        <w:t>Verano</w:t>
      </w:r>
    </w:p>
    <w:p w14:paraId="75547231" w14:textId="77777777" w:rsidR="00B7726C" w:rsidRPr="00B073D8" w:rsidRDefault="1D4F8DD3" w:rsidP="003549C8">
      <w:pPr>
        <w:spacing w:line="240" w:lineRule="auto"/>
        <w:ind w:left="720"/>
        <w:rPr>
          <w:rFonts w:eastAsia="Calibri" w:cstheme="minorHAnsi"/>
          <w:lang w:val="es-419"/>
        </w:rPr>
      </w:pPr>
      <w:r w:rsidRPr="1D4F8DD3">
        <w:rPr>
          <w:lang w:val="es-419"/>
        </w:rPr>
        <w:t>3</w:t>
      </w:r>
      <w:r w:rsidR="00B7726C">
        <w:tab/>
      </w:r>
      <w:r w:rsidRPr="1D4F8DD3">
        <w:rPr>
          <w:lang w:val="es-419"/>
        </w:rPr>
        <w:t>Otoño</w:t>
      </w:r>
    </w:p>
    <w:p w14:paraId="01B34661" w14:textId="76D2C09D" w:rsidR="00886E3E" w:rsidRPr="00B073D8" w:rsidRDefault="1D4F8DD3" w:rsidP="1D4F8DD3">
      <w:pPr>
        <w:spacing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lastRenderedPageBreak/>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EXEREC3M</w:t>
      </w:r>
    </w:p>
    <w:p w14:paraId="49CC95A8" w14:textId="1006497B" w:rsidR="00886E3E" w:rsidRPr="00B073D8" w:rsidRDefault="00886E3E" w:rsidP="1D4F8DD3">
      <w:pPr>
        <w:spacing w:after="0" w:line="240" w:lineRule="auto"/>
        <w:ind w:left="-20" w:right="-20" w:firstLine="720"/>
        <w:rPr>
          <w:rFonts w:ascii="Calibri" w:eastAsia="Calibri" w:hAnsi="Calibri" w:cs="Calibri"/>
          <w:b/>
          <w:bCs/>
          <w:i/>
          <w:iCs/>
          <w:lang w:val="es-419"/>
        </w:rPr>
      </w:pPr>
    </w:p>
    <w:p w14:paraId="2991B2AF" w14:textId="0242DABF" w:rsidR="641FB069" w:rsidRDefault="641FB069" w:rsidP="641FB069">
      <w:pPr>
        <w:spacing w:before="60" w:after="0" w:line="240" w:lineRule="auto"/>
        <w:ind w:left="-20" w:right="-20"/>
        <w:rPr>
          <w:rFonts w:ascii="Calibri" w:eastAsia="Calibri" w:hAnsi="Calibri" w:cs="Calibri"/>
          <w:b/>
          <w:bCs/>
          <w:lang w:val="es-419"/>
        </w:rPr>
      </w:pPr>
      <w:r w:rsidRPr="641FB069">
        <w:rPr>
          <w:rFonts w:ascii="Calibri" w:eastAsia="Calibri" w:hAnsi="Calibri" w:cs="Calibri"/>
          <w:b/>
          <w:bCs/>
          <w:lang w:val="es-419"/>
        </w:rPr>
        <w:t xml:space="preserve">[Piped text instructions for EXEREC3M: </w:t>
      </w:r>
    </w:p>
    <w:p w14:paraId="43AA297D" w14:textId="1CB32A54" w:rsidR="641FB069" w:rsidRDefault="641FB069" w:rsidP="641FB069">
      <w:pPr>
        <w:spacing w:after="0" w:line="240" w:lineRule="auto"/>
        <w:ind w:left="-20" w:right="-20"/>
        <w:rPr>
          <w:rFonts w:ascii="Calibri" w:eastAsia="Calibri" w:hAnsi="Calibri" w:cs="Calibri"/>
          <w:b/>
          <w:bCs/>
          <w:lang w:val="es-419"/>
        </w:rPr>
      </w:pPr>
      <w:r w:rsidRPr="641FB069">
        <w:rPr>
          <w:rFonts w:ascii="Calibri" w:eastAsia="Calibri" w:hAnsi="Calibri" w:cs="Calibri"/>
          <w:b/>
          <w:bCs/>
          <w:lang w:val="es-419"/>
        </w:rPr>
        <w:t>IF 1 SEASON SELECTED IN EXEREC2M, FILL "la estación"</w:t>
      </w:r>
    </w:p>
    <w:p w14:paraId="6B8DDE9F" w14:textId="2634E735" w:rsidR="641FB069" w:rsidRDefault="641FB069" w:rsidP="641FB069">
      <w:pPr>
        <w:spacing w:after="0" w:line="240" w:lineRule="auto"/>
        <w:ind w:left="-20" w:right="-20"/>
        <w:rPr>
          <w:rFonts w:ascii="Calibri" w:eastAsia="Calibri" w:hAnsi="Calibri" w:cs="Calibri"/>
          <w:b/>
          <w:bCs/>
          <w:lang w:val="es-419"/>
        </w:rPr>
      </w:pPr>
      <w:r w:rsidRPr="641FB069">
        <w:rPr>
          <w:rFonts w:ascii="Calibri" w:eastAsia="Calibri" w:hAnsi="Calibri" w:cs="Calibri"/>
          <w:b/>
          <w:bCs/>
          <w:lang w:val="es-419"/>
        </w:rPr>
        <w:t>IF &gt;1 SEASON SELECTED IN EXEREC2M, FILL "las estaciónes"</w:t>
      </w:r>
    </w:p>
    <w:p w14:paraId="3C26AD01" w14:textId="09BE88D8" w:rsidR="641FB069" w:rsidRDefault="303A489D" w:rsidP="641FB069">
      <w:pPr>
        <w:spacing w:after="0" w:line="240" w:lineRule="auto"/>
        <w:rPr>
          <w:rFonts w:ascii="Calibri" w:eastAsia="Calibri" w:hAnsi="Calibri" w:cs="Calibri"/>
          <w:lang w:val="es-419"/>
        </w:rPr>
      </w:pPr>
      <w:r w:rsidRPr="303A489D">
        <w:rPr>
          <w:rFonts w:ascii="Calibri" w:eastAsia="Calibri" w:hAnsi="Calibri" w:cs="Calibri"/>
          <w:b/>
          <w:bCs/>
          <w:lang w:val="es-419"/>
        </w:rPr>
        <w:t>IF NO RESPONSE TO EXEREC2M, FILL "las estaciónes"]</w:t>
      </w:r>
    </w:p>
    <w:p w14:paraId="694294F5" w14:textId="6B7EC798" w:rsidR="303A489D" w:rsidRDefault="303A489D" w:rsidP="303A489D">
      <w:pPr>
        <w:spacing w:after="0" w:line="240" w:lineRule="auto"/>
        <w:rPr>
          <w:rFonts w:ascii="Calibri" w:eastAsia="Calibri" w:hAnsi="Calibri" w:cs="Calibri"/>
          <w:b/>
          <w:bCs/>
          <w:lang w:val="es-419"/>
        </w:rPr>
      </w:pPr>
    </w:p>
    <w:p w14:paraId="52DFB089" w14:textId="094EC1C2" w:rsidR="0C2F7F32" w:rsidRPr="00B073D8" w:rsidRDefault="566F1DA5" w:rsidP="001E4EC3">
      <w:pPr>
        <w:pStyle w:val="ListParagraph"/>
        <w:numPr>
          <w:ilvl w:val="0"/>
          <w:numId w:val="132"/>
        </w:numPr>
        <w:spacing w:line="240" w:lineRule="auto"/>
        <w:rPr>
          <w:rFonts w:eastAsia="Calibri"/>
          <w:b/>
          <w:bCs/>
          <w:lang w:val="es-419"/>
        </w:rPr>
      </w:pPr>
      <w:r w:rsidRPr="566F1DA5">
        <w:rPr>
          <w:lang w:val="es-419"/>
        </w:rPr>
        <w:t xml:space="preserve">[EXEREC3M] Durante [la estación/las estaciónes] de los </w:t>
      </w:r>
      <w:r w:rsidRPr="566F1DA5">
        <w:rPr>
          <w:b/>
          <w:bCs/>
          <w:lang w:val="es-419"/>
        </w:rPr>
        <w:t>últimos 12 meses</w:t>
      </w:r>
      <w:r w:rsidRPr="566F1DA5">
        <w:rPr>
          <w:lang w:val="es-419"/>
        </w:rPr>
        <w:t xml:space="preserve"> en que surfeó o practicó </w:t>
      </w:r>
      <w:r w:rsidRPr="566F1DA5">
        <w:rPr>
          <w:i/>
          <w:iCs/>
          <w:lang w:val="es-419"/>
        </w:rPr>
        <w:t>bodyboarding</w:t>
      </w:r>
      <w:r w:rsidRPr="566F1DA5">
        <w:rPr>
          <w:lang w:val="es-419"/>
        </w:rPr>
        <w:t>, ¿aproximadamente con qué frecuencia realizó esta actividad?</w:t>
      </w:r>
    </w:p>
    <w:p w14:paraId="4248B949" w14:textId="2204410B" w:rsidR="0C2F7F32" w:rsidRPr="00B073D8" w:rsidRDefault="0C2F7F32" w:rsidP="00E74C10">
      <w:pPr>
        <w:spacing w:after="0" w:line="240" w:lineRule="auto"/>
        <w:ind w:left="720"/>
        <w:rPr>
          <w:rFonts w:eastAsia="Calibri"/>
          <w:lang w:val="es-419"/>
        </w:rPr>
      </w:pPr>
      <w:r w:rsidRPr="00B073D8">
        <w:rPr>
          <w:lang w:val="es-419"/>
        </w:rPr>
        <w:t>0</w:t>
      </w:r>
      <w:r w:rsidRPr="00B073D8">
        <w:rPr>
          <w:lang w:val="es-419"/>
        </w:rPr>
        <w:tab/>
        <w:t>Una vez al mes o menos</w:t>
      </w:r>
    </w:p>
    <w:p w14:paraId="57E5B107" w14:textId="237B0AF7" w:rsidR="0C2F7F32" w:rsidRPr="00B073D8" w:rsidRDefault="7A924FC6" w:rsidP="00E74C10">
      <w:pPr>
        <w:spacing w:after="0" w:line="240" w:lineRule="auto"/>
        <w:ind w:left="720"/>
        <w:rPr>
          <w:rFonts w:eastAsia="Calibri"/>
          <w:lang w:val="es-419"/>
        </w:rPr>
      </w:pPr>
      <w:r w:rsidRPr="00B073D8">
        <w:rPr>
          <w:lang w:val="es-419"/>
        </w:rPr>
        <w:t>1</w:t>
      </w:r>
      <w:r w:rsidRPr="00B073D8">
        <w:rPr>
          <w:lang w:val="es-419"/>
        </w:rPr>
        <w:tab/>
        <w:t>De 2 a 3 días al mes</w:t>
      </w:r>
    </w:p>
    <w:p w14:paraId="2BB53D7E" w14:textId="28508851" w:rsidR="0C2F7F32" w:rsidRPr="00B073D8" w:rsidRDefault="7A924FC6" w:rsidP="00E74C10">
      <w:pPr>
        <w:spacing w:after="0" w:line="240" w:lineRule="auto"/>
        <w:ind w:left="720"/>
        <w:rPr>
          <w:rFonts w:eastAsia="Calibri"/>
          <w:lang w:val="es-419"/>
        </w:rPr>
      </w:pPr>
      <w:r w:rsidRPr="00B073D8">
        <w:rPr>
          <w:lang w:val="es-419"/>
        </w:rPr>
        <w:t>2</w:t>
      </w:r>
      <w:r w:rsidRPr="00B073D8">
        <w:rPr>
          <w:lang w:val="es-419"/>
        </w:rPr>
        <w:tab/>
        <w:t>De 1 a 2 días por semana</w:t>
      </w:r>
    </w:p>
    <w:p w14:paraId="7463EF3A" w14:textId="53B00134" w:rsidR="0C2F7F32" w:rsidRPr="00B073D8" w:rsidRDefault="7A924FC6" w:rsidP="00E74C10">
      <w:pPr>
        <w:spacing w:after="0" w:line="240" w:lineRule="auto"/>
        <w:ind w:left="720"/>
        <w:rPr>
          <w:rFonts w:eastAsia="Calibri"/>
          <w:lang w:val="es-419"/>
        </w:rPr>
      </w:pPr>
      <w:r w:rsidRPr="00B073D8">
        <w:rPr>
          <w:lang w:val="es-419"/>
        </w:rPr>
        <w:t>3</w:t>
      </w:r>
      <w:r w:rsidRPr="00B073D8">
        <w:rPr>
          <w:lang w:val="es-419"/>
        </w:rPr>
        <w:tab/>
        <w:t>De 3 a 4 días por semana</w:t>
      </w:r>
    </w:p>
    <w:p w14:paraId="3B034A22" w14:textId="414B4DA9" w:rsidR="0C2F7F32" w:rsidRPr="00B073D8" w:rsidRDefault="7A924FC6" w:rsidP="00E74C10">
      <w:pPr>
        <w:spacing w:after="0" w:line="240" w:lineRule="auto"/>
        <w:ind w:left="720"/>
        <w:rPr>
          <w:rFonts w:eastAsia="Calibri"/>
          <w:lang w:val="es-419"/>
        </w:rPr>
      </w:pPr>
      <w:r w:rsidRPr="00B073D8">
        <w:rPr>
          <w:lang w:val="es-419"/>
        </w:rPr>
        <w:t>4</w:t>
      </w:r>
      <w:r w:rsidRPr="00B073D8">
        <w:rPr>
          <w:lang w:val="es-419"/>
        </w:rPr>
        <w:tab/>
        <w:t>De 5 a 6 días por semana</w:t>
      </w:r>
    </w:p>
    <w:p w14:paraId="7ACA4802" w14:textId="4A71DB93" w:rsidR="0C2F7F32" w:rsidRPr="00B073D8" w:rsidRDefault="1D4F8DD3" w:rsidP="001E4EC3">
      <w:pPr>
        <w:spacing w:line="240" w:lineRule="auto"/>
        <w:ind w:left="720"/>
        <w:rPr>
          <w:rFonts w:eastAsia="Calibri"/>
          <w:lang w:val="es-419"/>
        </w:rPr>
      </w:pPr>
      <w:r w:rsidRPr="1D4F8DD3">
        <w:rPr>
          <w:lang w:val="es-419"/>
        </w:rPr>
        <w:t>5</w:t>
      </w:r>
      <w:r w:rsidR="0C2F7F32">
        <w:tab/>
      </w:r>
      <w:r w:rsidRPr="1D4F8DD3">
        <w:rPr>
          <w:lang w:val="es-419"/>
        </w:rPr>
        <w:t>Todos los días</w:t>
      </w:r>
    </w:p>
    <w:p w14:paraId="1BDDBACA" w14:textId="2E4ADF12" w:rsidR="00886E3E" w:rsidRPr="00B073D8" w:rsidRDefault="1D4F8DD3" w:rsidP="1D4F8DD3">
      <w:pPr>
        <w:spacing w:before="60"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EXEREC4M</w:t>
      </w:r>
    </w:p>
    <w:p w14:paraId="55529E0F" w14:textId="0FDA976F" w:rsidR="00886E3E" w:rsidRPr="00B073D8" w:rsidRDefault="00886E3E" w:rsidP="1D4F8DD3">
      <w:pPr>
        <w:spacing w:after="0" w:line="240" w:lineRule="auto"/>
        <w:rPr>
          <w:rFonts w:eastAsia="Calibri"/>
          <w:lang w:val="es-419"/>
        </w:rPr>
      </w:pPr>
    </w:p>
    <w:p w14:paraId="5D868103" w14:textId="33462B57" w:rsidR="00886E3E" w:rsidRPr="00B073D8" w:rsidRDefault="75303805" w:rsidP="007737BD">
      <w:pPr>
        <w:pStyle w:val="ListParagraph"/>
        <w:numPr>
          <w:ilvl w:val="0"/>
          <w:numId w:val="132"/>
        </w:numPr>
        <w:spacing w:line="240" w:lineRule="auto"/>
        <w:rPr>
          <w:rFonts w:eastAsia="Calibri"/>
          <w:b/>
          <w:bCs/>
          <w:lang w:val="es-419"/>
        </w:rPr>
      </w:pPr>
      <w:r w:rsidRPr="75303805">
        <w:rPr>
          <w:lang w:val="es-419"/>
        </w:rPr>
        <w:t xml:space="preserve">[EXEREC4M] Los días en que surfeó o practicó </w:t>
      </w:r>
      <w:r w:rsidRPr="75303805">
        <w:rPr>
          <w:i/>
          <w:iCs/>
          <w:lang w:val="es-419"/>
        </w:rPr>
        <w:t>bodyboarding</w:t>
      </w:r>
      <w:r w:rsidRPr="75303805">
        <w:rPr>
          <w:lang w:val="es-419"/>
        </w:rPr>
        <w:t xml:space="preserve">, ¿aproximadamente </w:t>
      </w:r>
      <w:r w:rsidRPr="75303805">
        <w:rPr>
          <w:b/>
          <w:bCs/>
          <w:lang w:val="es-419"/>
        </w:rPr>
        <w:t xml:space="preserve">cuánto tiempo </w:t>
      </w:r>
      <w:r w:rsidRPr="75303805">
        <w:rPr>
          <w:lang w:val="es-419"/>
        </w:rPr>
        <w:t xml:space="preserve">pasó </w:t>
      </w:r>
      <w:r w:rsidRPr="75303805">
        <w:rPr>
          <w:b/>
          <w:bCs/>
          <w:lang w:val="es-419"/>
        </w:rPr>
        <w:t>al día</w:t>
      </w:r>
      <w:r w:rsidRPr="75303805">
        <w:rPr>
          <w:lang w:val="es-419"/>
        </w:rPr>
        <w:t xml:space="preserve"> realizando esta actividad?</w:t>
      </w:r>
    </w:p>
    <w:p w14:paraId="6BE7394F" w14:textId="6CFA8485" w:rsidR="0C2F7F32" w:rsidRPr="00B073D8" w:rsidRDefault="0C2F7F32" w:rsidP="00E74C10">
      <w:pPr>
        <w:spacing w:after="0" w:line="240" w:lineRule="auto"/>
        <w:ind w:left="720"/>
        <w:rPr>
          <w:rFonts w:eastAsia="Calibri"/>
          <w:lang w:val="es-419"/>
        </w:rPr>
      </w:pPr>
      <w:r w:rsidRPr="00B073D8">
        <w:rPr>
          <w:lang w:val="es-419"/>
        </w:rPr>
        <w:t>0</w:t>
      </w:r>
      <w:r w:rsidRPr="00B073D8">
        <w:rPr>
          <w:lang w:val="es-419"/>
        </w:rPr>
        <w:tab/>
        <w:t>15 minutos o menos</w:t>
      </w:r>
    </w:p>
    <w:p w14:paraId="0F9F5476" w14:textId="2A52E878" w:rsidR="0C2F7F32" w:rsidRPr="00B073D8" w:rsidRDefault="0C2F7F32" w:rsidP="00E74C10">
      <w:pPr>
        <w:spacing w:after="0" w:line="240" w:lineRule="auto"/>
        <w:ind w:left="720"/>
        <w:rPr>
          <w:rFonts w:eastAsia="Calibri"/>
          <w:lang w:val="es-419"/>
        </w:rPr>
      </w:pPr>
      <w:r w:rsidRPr="00B073D8">
        <w:rPr>
          <w:lang w:val="es-419"/>
        </w:rPr>
        <w:t>1</w:t>
      </w:r>
      <w:r w:rsidRPr="00B073D8">
        <w:rPr>
          <w:lang w:val="es-419"/>
        </w:rPr>
        <w:tab/>
        <w:t>De 16 a 30 minutos</w:t>
      </w:r>
    </w:p>
    <w:p w14:paraId="2F7970AB" w14:textId="5418E889" w:rsidR="0C2F7F32" w:rsidRPr="00B073D8" w:rsidRDefault="0C2F7F32" w:rsidP="00E74C10">
      <w:pPr>
        <w:spacing w:after="0" w:line="240" w:lineRule="auto"/>
        <w:ind w:left="720"/>
        <w:rPr>
          <w:rFonts w:eastAsia="Calibri"/>
          <w:lang w:val="es-419"/>
        </w:rPr>
      </w:pPr>
      <w:r w:rsidRPr="00B073D8">
        <w:rPr>
          <w:lang w:val="es-419"/>
        </w:rPr>
        <w:t>2</w:t>
      </w:r>
      <w:r w:rsidRPr="00B073D8">
        <w:rPr>
          <w:lang w:val="es-419"/>
        </w:rPr>
        <w:tab/>
        <w:t>De 31 a 44 minutos</w:t>
      </w:r>
    </w:p>
    <w:p w14:paraId="7659AA2B" w14:textId="19E59D6F" w:rsidR="0C2F7F32" w:rsidRPr="00B073D8" w:rsidRDefault="0C2F7F32" w:rsidP="00E74C10">
      <w:pPr>
        <w:spacing w:after="0" w:line="240" w:lineRule="auto"/>
        <w:ind w:left="720"/>
        <w:rPr>
          <w:rFonts w:eastAsia="Calibri"/>
          <w:lang w:val="es-419"/>
        </w:rPr>
      </w:pPr>
      <w:r w:rsidRPr="00B073D8">
        <w:rPr>
          <w:lang w:val="es-419"/>
        </w:rPr>
        <w:t>3</w:t>
      </w:r>
      <w:r w:rsidRPr="00B073D8">
        <w:rPr>
          <w:lang w:val="es-419"/>
        </w:rPr>
        <w:tab/>
        <w:t>De 45 a 59 minutos</w:t>
      </w:r>
    </w:p>
    <w:p w14:paraId="0E0CF933" w14:textId="7351E11B" w:rsidR="0C2F7F32" w:rsidRPr="00B073D8" w:rsidRDefault="7A924FC6" w:rsidP="00E74C10">
      <w:pPr>
        <w:spacing w:after="0" w:line="240" w:lineRule="auto"/>
        <w:ind w:left="720"/>
        <w:rPr>
          <w:lang w:val="es-419"/>
        </w:rPr>
      </w:pPr>
      <w:r w:rsidRPr="00B073D8">
        <w:rPr>
          <w:lang w:val="es-419"/>
        </w:rPr>
        <w:t>4</w:t>
      </w:r>
      <w:r w:rsidRPr="00B073D8">
        <w:rPr>
          <w:lang w:val="es-419"/>
        </w:rPr>
        <w:tab/>
        <w:t>1 hora</w:t>
      </w:r>
    </w:p>
    <w:p w14:paraId="6D7568D3" w14:textId="07E9CA83" w:rsidR="0C2F7F32" w:rsidRPr="00B073D8" w:rsidRDefault="7A924FC6" w:rsidP="00E74C10">
      <w:pPr>
        <w:spacing w:after="0" w:line="240" w:lineRule="auto"/>
        <w:ind w:left="720"/>
        <w:rPr>
          <w:rFonts w:eastAsia="Calibri"/>
          <w:lang w:val="es-419"/>
        </w:rPr>
      </w:pPr>
      <w:r w:rsidRPr="00B073D8">
        <w:rPr>
          <w:lang w:val="es-419"/>
        </w:rPr>
        <w:t>5</w:t>
      </w:r>
      <w:r w:rsidRPr="00B073D8">
        <w:rPr>
          <w:lang w:val="es-419"/>
        </w:rPr>
        <w:tab/>
        <w:t>2 horas</w:t>
      </w:r>
    </w:p>
    <w:p w14:paraId="69AC58B2" w14:textId="1A2B1577" w:rsidR="0C2F7F32" w:rsidRPr="00B073D8" w:rsidRDefault="1D4F8DD3" w:rsidP="007737BD">
      <w:pPr>
        <w:spacing w:line="240" w:lineRule="auto"/>
        <w:ind w:left="720"/>
        <w:rPr>
          <w:rFonts w:eastAsia="Calibri"/>
          <w:lang w:val="es-419"/>
        </w:rPr>
      </w:pPr>
      <w:r w:rsidRPr="1D4F8DD3">
        <w:rPr>
          <w:lang w:val="es-419"/>
        </w:rPr>
        <w:t>6</w:t>
      </w:r>
      <w:r w:rsidR="0C2F7F32">
        <w:tab/>
      </w:r>
      <w:r w:rsidRPr="1D4F8DD3">
        <w:rPr>
          <w:lang w:val="es-419"/>
        </w:rPr>
        <w:t>3 horas o más</w:t>
      </w:r>
    </w:p>
    <w:p w14:paraId="57237AEF" w14:textId="57180FC8" w:rsidR="1D4F8DD3" w:rsidRDefault="1D4F8DD3" w:rsidP="1D4F8DD3">
      <w:pPr>
        <w:spacing w:before="60"/>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EXEREC2N</w:t>
      </w:r>
    </w:p>
    <w:p w14:paraId="1451EB84" w14:textId="21AADCC2" w:rsidR="1D4F8DD3" w:rsidRDefault="1D4F8DD3" w:rsidP="1D4F8DD3">
      <w:pPr>
        <w:spacing w:before="60"/>
        <w:ind w:left="-20" w:right="-20"/>
        <w:rPr>
          <w:rFonts w:ascii="Calibri" w:eastAsia="Calibri" w:hAnsi="Calibri" w:cs="Calibri"/>
          <w:lang w:val="es-419"/>
        </w:rPr>
      </w:pPr>
      <w:r w:rsidRPr="1D4F8DD3">
        <w:rPr>
          <w:rFonts w:ascii="Calibri" w:eastAsia="Calibri" w:hAnsi="Calibri" w:cs="Calibri"/>
          <w:lang w:val="es-419"/>
        </w:rPr>
        <w:t xml:space="preserve"> </w:t>
      </w:r>
    </w:p>
    <w:p w14:paraId="4AA3F6E2" w14:textId="325E1B3D" w:rsidR="1D4F8DD3" w:rsidRDefault="1D4F8DD3" w:rsidP="1D4F8DD3">
      <w:pPr>
        <w:spacing w:before="60"/>
        <w:ind w:left="-20" w:right="-20"/>
        <w:rPr>
          <w:rFonts w:ascii="Calibri" w:eastAsia="Calibri" w:hAnsi="Calibri" w:cs="Calibri"/>
          <w:b/>
          <w:bCs/>
          <w:lang w:val="es-419"/>
        </w:rPr>
      </w:pPr>
      <w:r w:rsidRPr="1D4F8DD3">
        <w:rPr>
          <w:rFonts w:ascii="Calibri" w:eastAsia="Calibri" w:hAnsi="Calibri" w:cs="Calibri"/>
          <w:b/>
          <w:bCs/>
          <w:lang w:val="es-419"/>
        </w:rPr>
        <w:t>[DISPLAY IF EXEREC1= 13]</w:t>
      </w:r>
    </w:p>
    <w:p w14:paraId="62EEA5A6" w14:textId="661344F8" w:rsidR="00886E3E" w:rsidRPr="00B073D8" w:rsidRDefault="75303805" w:rsidP="00C8732E">
      <w:pPr>
        <w:pStyle w:val="ListParagraph"/>
        <w:numPr>
          <w:ilvl w:val="0"/>
          <w:numId w:val="132"/>
        </w:numPr>
        <w:spacing w:line="240" w:lineRule="auto"/>
        <w:rPr>
          <w:rFonts w:eastAsiaTheme="minorEastAsia"/>
          <w:b/>
          <w:bCs/>
          <w:lang w:val="es-419"/>
        </w:rPr>
      </w:pPr>
      <w:r w:rsidRPr="75303805">
        <w:rPr>
          <w:lang w:val="es-419"/>
        </w:rPr>
        <w:t>[EXEREC2N] ¿En qué estación(es) del año</w:t>
      </w:r>
      <w:r w:rsidRPr="75303805">
        <w:rPr>
          <w:b/>
          <w:bCs/>
          <w:lang w:val="es-419"/>
        </w:rPr>
        <w:t xml:space="preserve"> entrenó en circuito de alta intensidad (como P90x® o CrossFit®)</w:t>
      </w:r>
      <w:r w:rsidRPr="75303805">
        <w:rPr>
          <w:lang w:val="es-419"/>
        </w:rPr>
        <w:t>? Seleccione todas las opciones que correspondan.</w:t>
      </w:r>
    </w:p>
    <w:p w14:paraId="658BE425" w14:textId="77777777" w:rsidR="00B7726C" w:rsidRPr="00B073D8" w:rsidRDefault="00B7726C" w:rsidP="00B7726C">
      <w:pPr>
        <w:spacing w:before="60" w:after="0" w:line="240" w:lineRule="auto"/>
        <w:ind w:left="720"/>
        <w:rPr>
          <w:rFonts w:eastAsia="Calibri" w:cstheme="minorHAnsi"/>
          <w:lang w:val="es-419"/>
        </w:rPr>
      </w:pPr>
      <w:r w:rsidRPr="00B073D8">
        <w:rPr>
          <w:lang w:val="es-419"/>
        </w:rPr>
        <w:t>0</w:t>
      </w:r>
      <w:r w:rsidRPr="00B073D8">
        <w:rPr>
          <w:lang w:val="es-419"/>
        </w:rPr>
        <w:tab/>
        <w:t>Invierno</w:t>
      </w:r>
    </w:p>
    <w:p w14:paraId="42BC457E" w14:textId="77777777" w:rsidR="00B7726C" w:rsidRPr="00B073D8" w:rsidRDefault="00B7726C" w:rsidP="00B7726C">
      <w:pPr>
        <w:spacing w:after="0" w:line="240" w:lineRule="auto"/>
        <w:ind w:left="720"/>
        <w:rPr>
          <w:rFonts w:eastAsia="Calibri" w:cstheme="minorHAnsi"/>
          <w:lang w:val="es-419"/>
        </w:rPr>
      </w:pPr>
      <w:r w:rsidRPr="00B073D8">
        <w:rPr>
          <w:lang w:val="es-419"/>
        </w:rPr>
        <w:t>1</w:t>
      </w:r>
      <w:r w:rsidRPr="00B073D8">
        <w:rPr>
          <w:lang w:val="es-419"/>
        </w:rPr>
        <w:tab/>
        <w:t>Primavera</w:t>
      </w:r>
    </w:p>
    <w:p w14:paraId="4BC2DBBF" w14:textId="77777777" w:rsidR="00B7726C" w:rsidRPr="00B073D8" w:rsidRDefault="00B7726C" w:rsidP="00B7726C">
      <w:pPr>
        <w:spacing w:after="0" w:line="240" w:lineRule="auto"/>
        <w:ind w:left="720"/>
        <w:rPr>
          <w:rFonts w:eastAsia="Calibri" w:cstheme="minorHAnsi"/>
          <w:lang w:val="es-419"/>
        </w:rPr>
      </w:pPr>
      <w:r w:rsidRPr="00B073D8">
        <w:rPr>
          <w:lang w:val="es-419"/>
        </w:rPr>
        <w:t>2</w:t>
      </w:r>
      <w:r w:rsidRPr="00B073D8">
        <w:rPr>
          <w:lang w:val="es-419"/>
        </w:rPr>
        <w:tab/>
        <w:t>Verano</w:t>
      </w:r>
    </w:p>
    <w:p w14:paraId="0D751A96" w14:textId="77777777" w:rsidR="00B7726C" w:rsidRPr="00B073D8" w:rsidRDefault="1D4F8DD3" w:rsidP="00C8732E">
      <w:pPr>
        <w:spacing w:line="240" w:lineRule="auto"/>
        <w:ind w:left="720"/>
        <w:rPr>
          <w:rFonts w:eastAsia="Calibri" w:cstheme="minorHAnsi"/>
          <w:lang w:val="es-419"/>
        </w:rPr>
      </w:pPr>
      <w:r w:rsidRPr="1D4F8DD3">
        <w:rPr>
          <w:lang w:val="es-419"/>
        </w:rPr>
        <w:t>3</w:t>
      </w:r>
      <w:r w:rsidR="00B7726C">
        <w:tab/>
      </w:r>
      <w:r w:rsidRPr="1D4F8DD3">
        <w:rPr>
          <w:lang w:val="es-419"/>
        </w:rPr>
        <w:t>Otoño</w:t>
      </w:r>
    </w:p>
    <w:p w14:paraId="1E7BF962" w14:textId="79383CB3" w:rsidR="00886E3E" w:rsidRPr="00B073D8" w:rsidRDefault="1D4F8DD3" w:rsidP="1D4F8DD3">
      <w:pPr>
        <w:spacing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EXEREC3N</w:t>
      </w:r>
    </w:p>
    <w:p w14:paraId="144890D7" w14:textId="4FCA03E8" w:rsidR="00886E3E" w:rsidRPr="00B073D8" w:rsidRDefault="641FB069" w:rsidP="1D4F8DD3">
      <w:pPr>
        <w:spacing w:after="0" w:line="240" w:lineRule="auto"/>
        <w:ind w:left="-20" w:right="-20"/>
        <w:rPr>
          <w:rFonts w:ascii="Calibri" w:eastAsia="Calibri" w:hAnsi="Calibri" w:cs="Calibri"/>
          <w:lang w:val="es-419"/>
        </w:rPr>
      </w:pPr>
      <w:r w:rsidRPr="641FB069">
        <w:rPr>
          <w:rFonts w:ascii="Calibri" w:eastAsia="Calibri" w:hAnsi="Calibri" w:cs="Calibri"/>
          <w:lang w:val="es-419"/>
        </w:rPr>
        <w:t xml:space="preserve"> </w:t>
      </w:r>
    </w:p>
    <w:p w14:paraId="55C075BB" w14:textId="2CEF0994" w:rsidR="641FB069" w:rsidRDefault="641FB069" w:rsidP="641FB069">
      <w:pPr>
        <w:spacing w:before="60" w:after="0" w:line="240" w:lineRule="auto"/>
        <w:ind w:left="-20" w:right="-20"/>
        <w:rPr>
          <w:rFonts w:ascii="Calibri" w:eastAsia="Calibri" w:hAnsi="Calibri" w:cs="Calibri"/>
          <w:b/>
          <w:bCs/>
          <w:lang w:val="es-419"/>
        </w:rPr>
      </w:pPr>
      <w:r w:rsidRPr="641FB069">
        <w:rPr>
          <w:rFonts w:ascii="Calibri" w:eastAsia="Calibri" w:hAnsi="Calibri" w:cs="Calibri"/>
          <w:b/>
          <w:bCs/>
          <w:lang w:val="es-419"/>
        </w:rPr>
        <w:t xml:space="preserve">[Piped text instructions for EXEREC3N: </w:t>
      </w:r>
    </w:p>
    <w:p w14:paraId="3A4BAC35" w14:textId="007B5BD4" w:rsidR="641FB069" w:rsidRDefault="641FB069" w:rsidP="641FB069">
      <w:pPr>
        <w:spacing w:after="0" w:line="240" w:lineRule="auto"/>
        <w:ind w:left="-20" w:right="-20"/>
        <w:rPr>
          <w:rFonts w:ascii="Calibri" w:eastAsia="Calibri" w:hAnsi="Calibri" w:cs="Calibri"/>
          <w:b/>
          <w:bCs/>
          <w:lang w:val="es-419"/>
        </w:rPr>
      </w:pPr>
      <w:r w:rsidRPr="641FB069">
        <w:rPr>
          <w:rFonts w:ascii="Calibri" w:eastAsia="Calibri" w:hAnsi="Calibri" w:cs="Calibri"/>
          <w:b/>
          <w:bCs/>
          <w:lang w:val="es-419"/>
        </w:rPr>
        <w:t>IF 1 SEASON SELECTED IN EXEREC2N, FILL "la estación"</w:t>
      </w:r>
    </w:p>
    <w:p w14:paraId="26EDD1FA" w14:textId="35F03804" w:rsidR="641FB069" w:rsidRDefault="641FB069" w:rsidP="641FB069">
      <w:pPr>
        <w:spacing w:after="0" w:line="240" w:lineRule="auto"/>
        <w:ind w:left="-20" w:right="-20"/>
        <w:rPr>
          <w:rFonts w:ascii="Calibri" w:eastAsia="Calibri" w:hAnsi="Calibri" w:cs="Calibri"/>
          <w:b/>
          <w:bCs/>
          <w:lang w:val="es-419"/>
        </w:rPr>
      </w:pPr>
      <w:r w:rsidRPr="641FB069">
        <w:rPr>
          <w:rFonts w:ascii="Calibri" w:eastAsia="Calibri" w:hAnsi="Calibri" w:cs="Calibri"/>
          <w:b/>
          <w:bCs/>
          <w:lang w:val="es-419"/>
        </w:rPr>
        <w:t>IF &gt;1 SEASON SELECTED IN EXEREC2N, FILL "las estaciónes"</w:t>
      </w:r>
    </w:p>
    <w:p w14:paraId="3B4F11C3" w14:textId="04000B06" w:rsidR="641FB069" w:rsidRDefault="641FB069" w:rsidP="641FB069">
      <w:pPr>
        <w:spacing w:after="0" w:line="240" w:lineRule="auto"/>
        <w:rPr>
          <w:rFonts w:ascii="Calibri" w:eastAsia="Calibri" w:hAnsi="Calibri" w:cs="Calibri"/>
          <w:lang w:val="es-419"/>
        </w:rPr>
      </w:pPr>
      <w:r w:rsidRPr="641FB069">
        <w:rPr>
          <w:rFonts w:ascii="Calibri" w:eastAsia="Calibri" w:hAnsi="Calibri" w:cs="Calibri"/>
          <w:b/>
          <w:bCs/>
          <w:lang w:val="es-419"/>
        </w:rPr>
        <w:t>IF NO RESPONSE TO EXEREC2N, FILL "las estaciónes"]</w:t>
      </w:r>
    </w:p>
    <w:p w14:paraId="59B010E1" w14:textId="1D78FCB7" w:rsidR="0C2F7F32" w:rsidRPr="00B073D8" w:rsidRDefault="566F1DA5" w:rsidP="75303805">
      <w:pPr>
        <w:pStyle w:val="ListParagraph"/>
        <w:numPr>
          <w:ilvl w:val="0"/>
          <w:numId w:val="132"/>
        </w:numPr>
        <w:spacing w:line="240" w:lineRule="auto"/>
        <w:rPr>
          <w:rFonts w:eastAsiaTheme="minorEastAsia"/>
          <w:b/>
          <w:bCs/>
          <w:lang w:val="es-419"/>
        </w:rPr>
      </w:pPr>
      <w:r w:rsidRPr="566F1DA5">
        <w:rPr>
          <w:lang w:val="es-419"/>
        </w:rPr>
        <w:lastRenderedPageBreak/>
        <w:t xml:space="preserve">[EXEREC3N] Durante [la estación/las estaciónes] de los </w:t>
      </w:r>
      <w:r w:rsidRPr="566F1DA5">
        <w:rPr>
          <w:b/>
          <w:bCs/>
          <w:lang w:val="es-419"/>
        </w:rPr>
        <w:t>últimos 12 meses</w:t>
      </w:r>
      <w:r w:rsidRPr="566F1DA5">
        <w:rPr>
          <w:lang w:val="es-419"/>
        </w:rPr>
        <w:t xml:space="preserve"> en que entrenó en circuito de alta intensidad (como P90x® o CrossFit®), ¿aproximadamente con qué frecuencia realizó esta actividad?</w:t>
      </w:r>
    </w:p>
    <w:p w14:paraId="73C261EC" w14:textId="2204410B" w:rsidR="0C2F7F32" w:rsidRPr="00B073D8" w:rsidRDefault="0C2F7F32" w:rsidP="00E74C10">
      <w:pPr>
        <w:spacing w:after="0" w:line="240" w:lineRule="auto"/>
        <w:ind w:left="720"/>
        <w:rPr>
          <w:rFonts w:eastAsia="Calibri"/>
          <w:lang w:val="es-419"/>
        </w:rPr>
      </w:pPr>
      <w:r w:rsidRPr="00B073D8">
        <w:rPr>
          <w:lang w:val="es-419"/>
        </w:rPr>
        <w:t>0</w:t>
      </w:r>
      <w:r w:rsidRPr="00B073D8">
        <w:rPr>
          <w:lang w:val="es-419"/>
        </w:rPr>
        <w:tab/>
        <w:t>Una vez al mes o menos</w:t>
      </w:r>
    </w:p>
    <w:p w14:paraId="23F5B9A5" w14:textId="56140C06" w:rsidR="0C2F7F32" w:rsidRPr="00B073D8" w:rsidRDefault="7A924FC6" w:rsidP="00E74C10">
      <w:pPr>
        <w:spacing w:after="0" w:line="240" w:lineRule="auto"/>
        <w:ind w:left="720"/>
        <w:rPr>
          <w:rFonts w:eastAsia="Calibri"/>
          <w:lang w:val="es-419"/>
        </w:rPr>
      </w:pPr>
      <w:r w:rsidRPr="00B073D8">
        <w:rPr>
          <w:lang w:val="es-419"/>
        </w:rPr>
        <w:t>1</w:t>
      </w:r>
      <w:r w:rsidRPr="00B073D8">
        <w:rPr>
          <w:lang w:val="es-419"/>
        </w:rPr>
        <w:tab/>
        <w:t>De 2 a 3 días al mes</w:t>
      </w:r>
    </w:p>
    <w:p w14:paraId="46361CBC" w14:textId="2E031731" w:rsidR="0C2F7F32" w:rsidRPr="00B073D8" w:rsidRDefault="7A924FC6" w:rsidP="00E74C10">
      <w:pPr>
        <w:spacing w:after="0" w:line="240" w:lineRule="auto"/>
        <w:ind w:left="720"/>
        <w:rPr>
          <w:rFonts w:eastAsia="Calibri"/>
          <w:lang w:val="es-419"/>
        </w:rPr>
      </w:pPr>
      <w:r w:rsidRPr="00B073D8">
        <w:rPr>
          <w:lang w:val="es-419"/>
        </w:rPr>
        <w:t>2</w:t>
      </w:r>
      <w:r w:rsidRPr="00B073D8">
        <w:rPr>
          <w:lang w:val="es-419"/>
        </w:rPr>
        <w:tab/>
        <w:t>De 1 a 2 días por semana</w:t>
      </w:r>
    </w:p>
    <w:p w14:paraId="4D842291" w14:textId="2967D7EC" w:rsidR="0C2F7F32" w:rsidRPr="00B073D8" w:rsidRDefault="7A924FC6" w:rsidP="00E74C10">
      <w:pPr>
        <w:spacing w:after="0" w:line="240" w:lineRule="auto"/>
        <w:ind w:left="720"/>
        <w:rPr>
          <w:rFonts w:eastAsia="Calibri"/>
          <w:lang w:val="es-419"/>
        </w:rPr>
      </w:pPr>
      <w:r w:rsidRPr="00B073D8">
        <w:rPr>
          <w:lang w:val="es-419"/>
        </w:rPr>
        <w:t>3</w:t>
      </w:r>
      <w:r w:rsidRPr="00B073D8">
        <w:rPr>
          <w:lang w:val="es-419"/>
        </w:rPr>
        <w:tab/>
        <w:t>De 3 a 4 días por semana</w:t>
      </w:r>
    </w:p>
    <w:p w14:paraId="7E1A62E4" w14:textId="16B17827" w:rsidR="0C2F7F32" w:rsidRPr="00B073D8" w:rsidRDefault="7A924FC6" w:rsidP="00E74C10">
      <w:pPr>
        <w:spacing w:after="0" w:line="240" w:lineRule="auto"/>
        <w:ind w:left="720"/>
        <w:rPr>
          <w:rFonts w:eastAsia="Calibri"/>
          <w:lang w:val="es-419"/>
        </w:rPr>
      </w:pPr>
      <w:r w:rsidRPr="00B073D8">
        <w:rPr>
          <w:lang w:val="es-419"/>
        </w:rPr>
        <w:t>4</w:t>
      </w:r>
      <w:r w:rsidRPr="00B073D8">
        <w:rPr>
          <w:lang w:val="es-419"/>
        </w:rPr>
        <w:tab/>
        <w:t>De 5 a 6 días por semana</w:t>
      </w:r>
    </w:p>
    <w:p w14:paraId="36009C7B" w14:textId="01CE8F69" w:rsidR="0C2F7F32" w:rsidRPr="00B073D8" w:rsidRDefault="1D4F8DD3" w:rsidP="00276C8A">
      <w:pPr>
        <w:spacing w:line="240" w:lineRule="auto"/>
        <w:ind w:left="720"/>
        <w:rPr>
          <w:rFonts w:eastAsia="Calibri"/>
          <w:lang w:val="es-419"/>
        </w:rPr>
      </w:pPr>
      <w:r w:rsidRPr="1D4F8DD3">
        <w:rPr>
          <w:lang w:val="es-419"/>
        </w:rPr>
        <w:t>5</w:t>
      </w:r>
      <w:r w:rsidR="0C2F7F32">
        <w:tab/>
      </w:r>
      <w:r w:rsidRPr="1D4F8DD3">
        <w:rPr>
          <w:lang w:val="es-419"/>
        </w:rPr>
        <w:t>Todos los días</w:t>
      </w:r>
    </w:p>
    <w:p w14:paraId="0DB45C5B" w14:textId="231BB1B7" w:rsidR="00886E3E" w:rsidRPr="00B073D8" w:rsidRDefault="566F1DA5" w:rsidP="566F1DA5">
      <w:pPr>
        <w:spacing w:before="60" w:after="0" w:line="240" w:lineRule="auto"/>
        <w:ind w:left="-20" w:right="-20" w:firstLine="720"/>
        <w:rPr>
          <w:rFonts w:ascii="Calibri" w:eastAsia="Calibri" w:hAnsi="Calibri" w:cs="Calibri"/>
          <w:b/>
          <w:bCs/>
          <w:i/>
          <w:iCs/>
          <w:lang w:val="es-419"/>
        </w:rPr>
      </w:pPr>
      <w:r w:rsidRPr="566F1DA5">
        <w:rPr>
          <w:rFonts w:ascii="Calibri" w:eastAsia="Calibri" w:hAnsi="Calibri" w:cs="Calibri"/>
          <w:i/>
          <w:iCs/>
          <w:lang w:val="es-419"/>
        </w:rPr>
        <w:t xml:space="preserve">NO RESPONSE </w:t>
      </w:r>
      <w:r w:rsidRPr="566F1DA5">
        <w:rPr>
          <w:rFonts w:ascii="Wingdings" w:eastAsia="Wingdings" w:hAnsi="Wingdings" w:cs="Wingdings"/>
          <w:lang w:val="es-419"/>
        </w:rPr>
        <w:t>à</w:t>
      </w:r>
      <w:r w:rsidRPr="566F1DA5">
        <w:rPr>
          <w:rFonts w:ascii="Calibri" w:eastAsia="Calibri" w:hAnsi="Calibri" w:cs="Calibri"/>
          <w:b/>
          <w:bCs/>
          <w:i/>
          <w:iCs/>
          <w:lang w:val="es-419"/>
        </w:rPr>
        <w:t xml:space="preserve"> GO TO EXEREC4N</w:t>
      </w:r>
    </w:p>
    <w:p w14:paraId="178F7F52" w14:textId="2B40DABD" w:rsidR="75303805" w:rsidRDefault="75303805" w:rsidP="75303805">
      <w:pPr>
        <w:spacing w:before="60" w:after="0" w:line="240" w:lineRule="auto"/>
        <w:ind w:left="-20" w:right="-20" w:firstLine="720"/>
        <w:rPr>
          <w:rFonts w:ascii="Calibri" w:eastAsia="Calibri" w:hAnsi="Calibri" w:cs="Calibri"/>
          <w:b/>
          <w:bCs/>
          <w:i/>
          <w:iCs/>
          <w:lang w:val="es-419"/>
        </w:rPr>
      </w:pPr>
    </w:p>
    <w:p w14:paraId="5B47C442" w14:textId="2FE03C95" w:rsidR="00886E3E" w:rsidRPr="00B073D8" w:rsidRDefault="75303805" w:rsidP="00CE1285">
      <w:pPr>
        <w:pStyle w:val="ListParagraph"/>
        <w:numPr>
          <w:ilvl w:val="0"/>
          <w:numId w:val="132"/>
        </w:numPr>
        <w:spacing w:line="240" w:lineRule="auto"/>
        <w:rPr>
          <w:rFonts w:eastAsiaTheme="minorEastAsia"/>
          <w:b/>
          <w:bCs/>
          <w:lang w:val="es-419"/>
        </w:rPr>
      </w:pPr>
      <w:r w:rsidRPr="75303805">
        <w:rPr>
          <w:lang w:val="es-419"/>
        </w:rPr>
        <w:t xml:space="preserve">[EXEREC4N] Los días en que entrenó en circuito de alta intensidad (como P90x®, CrossFit®, etc.), ¿aproximadamente </w:t>
      </w:r>
      <w:r w:rsidRPr="75303805">
        <w:rPr>
          <w:b/>
          <w:bCs/>
          <w:lang w:val="es-419"/>
        </w:rPr>
        <w:t xml:space="preserve">cuánto tiempo </w:t>
      </w:r>
      <w:r w:rsidRPr="75303805">
        <w:rPr>
          <w:lang w:val="es-419"/>
        </w:rPr>
        <w:t xml:space="preserve">pasó </w:t>
      </w:r>
      <w:r w:rsidRPr="75303805">
        <w:rPr>
          <w:b/>
          <w:bCs/>
          <w:lang w:val="es-419"/>
        </w:rPr>
        <w:t>al día</w:t>
      </w:r>
      <w:r w:rsidRPr="75303805">
        <w:rPr>
          <w:lang w:val="es-419"/>
        </w:rPr>
        <w:t xml:space="preserve"> realizando esta actividad?</w:t>
      </w:r>
    </w:p>
    <w:p w14:paraId="3DF26BA2" w14:textId="72D5E992" w:rsidR="0C2F7F32" w:rsidRPr="00B073D8" w:rsidRDefault="0C2F7F32" w:rsidP="00E74C10">
      <w:pPr>
        <w:spacing w:after="0" w:line="240" w:lineRule="auto"/>
        <w:ind w:left="720"/>
        <w:rPr>
          <w:rFonts w:eastAsia="Calibri"/>
          <w:lang w:val="es-419"/>
        </w:rPr>
      </w:pPr>
      <w:r w:rsidRPr="00B073D8">
        <w:rPr>
          <w:lang w:val="es-419"/>
        </w:rPr>
        <w:t>0</w:t>
      </w:r>
      <w:r w:rsidRPr="00B073D8">
        <w:rPr>
          <w:lang w:val="es-419"/>
        </w:rPr>
        <w:tab/>
        <w:t>15 minutos o menos</w:t>
      </w:r>
    </w:p>
    <w:p w14:paraId="2D760316" w14:textId="2A52E878" w:rsidR="0C2F7F32" w:rsidRPr="00B073D8" w:rsidRDefault="0C2F7F32" w:rsidP="00E74C10">
      <w:pPr>
        <w:spacing w:after="0" w:line="240" w:lineRule="auto"/>
        <w:ind w:left="720"/>
        <w:rPr>
          <w:rFonts w:eastAsia="Calibri"/>
          <w:lang w:val="es-419"/>
        </w:rPr>
      </w:pPr>
      <w:r w:rsidRPr="00B073D8">
        <w:rPr>
          <w:lang w:val="es-419"/>
        </w:rPr>
        <w:t>1</w:t>
      </w:r>
      <w:r w:rsidRPr="00B073D8">
        <w:rPr>
          <w:lang w:val="es-419"/>
        </w:rPr>
        <w:tab/>
        <w:t>De 16 a 30 minutos</w:t>
      </w:r>
    </w:p>
    <w:p w14:paraId="14FADA36" w14:textId="5418E889" w:rsidR="0C2F7F32" w:rsidRPr="00B073D8" w:rsidRDefault="0C2F7F32" w:rsidP="00E74C10">
      <w:pPr>
        <w:spacing w:after="0" w:line="240" w:lineRule="auto"/>
        <w:ind w:left="720"/>
        <w:rPr>
          <w:rFonts w:eastAsia="Calibri"/>
          <w:lang w:val="es-419"/>
        </w:rPr>
      </w:pPr>
      <w:r w:rsidRPr="00B073D8">
        <w:rPr>
          <w:lang w:val="es-419"/>
        </w:rPr>
        <w:t>2</w:t>
      </w:r>
      <w:r w:rsidRPr="00B073D8">
        <w:rPr>
          <w:lang w:val="es-419"/>
        </w:rPr>
        <w:tab/>
        <w:t>De 31 a 44 minutos</w:t>
      </w:r>
    </w:p>
    <w:p w14:paraId="5AC70E12" w14:textId="19E59D6F" w:rsidR="0C2F7F32" w:rsidRPr="00B073D8" w:rsidRDefault="0C2F7F32" w:rsidP="00E74C10">
      <w:pPr>
        <w:spacing w:after="0" w:line="240" w:lineRule="auto"/>
        <w:ind w:left="720"/>
        <w:rPr>
          <w:rFonts w:eastAsia="Calibri"/>
          <w:lang w:val="es-419"/>
        </w:rPr>
      </w:pPr>
      <w:r w:rsidRPr="00B073D8">
        <w:rPr>
          <w:lang w:val="es-419"/>
        </w:rPr>
        <w:t>3</w:t>
      </w:r>
      <w:r w:rsidRPr="00B073D8">
        <w:rPr>
          <w:lang w:val="es-419"/>
        </w:rPr>
        <w:tab/>
        <w:t>De 45 a 59 minutos</w:t>
      </w:r>
    </w:p>
    <w:p w14:paraId="4C715D21" w14:textId="625B82FB" w:rsidR="0C2F7F32" w:rsidRPr="00B073D8" w:rsidRDefault="7A924FC6" w:rsidP="00E74C10">
      <w:pPr>
        <w:spacing w:after="0" w:line="240" w:lineRule="auto"/>
        <w:ind w:left="720"/>
        <w:rPr>
          <w:lang w:val="es-419"/>
        </w:rPr>
      </w:pPr>
      <w:r w:rsidRPr="00B073D8">
        <w:rPr>
          <w:lang w:val="es-419"/>
        </w:rPr>
        <w:t>4</w:t>
      </w:r>
      <w:r w:rsidRPr="00B073D8">
        <w:rPr>
          <w:lang w:val="es-419"/>
        </w:rPr>
        <w:tab/>
        <w:t>1 hora</w:t>
      </w:r>
    </w:p>
    <w:p w14:paraId="4585ED39" w14:textId="0D0355CA" w:rsidR="0C2F7F32" w:rsidRPr="00B073D8" w:rsidRDefault="7A924FC6" w:rsidP="00E74C10">
      <w:pPr>
        <w:spacing w:after="0" w:line="240" w:lineRule="auto"/>
        <w:ind w:left="720"/>
        <w:rPr>
          <w:rFonts w:eastAsia="Calibri"/>
          <w:lang w:val="es-419"/>
        </w:rPr>
      </w:pPr>
      <w:r w:rsidRPr="00B073D8">
        <w:rPr>
          <w:lang w:val="es-419"/>
        </w:rPr>
        <w:t>5</w:t>
      </w:r>
      <w:r w:rsidRPr="00B073D8">
        <w:rPr>
          <w:lang w:val="es-419"/>
        </w:rPr>
        <w:tab/>
        <w:t>2 horas</w:t>
      </w:r>
    </w:p>
    <w:p w14:paraId="3EE03E62" w14:textId="36ADDBA5" w:rsidR="0C2F7F32" w:rsidRPr="00B073D8" w:rsidRDefault="1D4F8DD3" w:rsidP="00CE1285">
      <w:pPr>
        <w:spacing w:line="240" w:lineRule="auto"/>
        <w:ind w:left="720"/>
        <w:rPr>
          <w:rFonts w:eastAsia="Calibri"/>
          <w:lang w:val="es-419"/>
        </w:rPr>
      </w:pPr>
      <w:r w:rsidRPr="1D4F8DD3">
        <w:rPr>
          <w:lang w:val="es-419"/>
        </w:rPr>
        <w:t>6</w:t>
      </w:r>
      <w:r w:rsidR="0C2F7F32">
        <w:tab/>
      </w:r>
      <w:r w:rsidRPr="1D4F8DD3">
        <w:rPr>
          <w:lang w:val="es-419"/>
        </w:rPr>
        <w:t>3 horas o más</w:t>
      </w:r>
    </w:p>
    <w:p w14:paraId="54623AF2" w14:textId="5F1FBD0D" w:rsidR="00886E3E" w:rsidRPr="00B073D8" w:rsidRDefault="1D4F8DD3" w:rsidP="1D4F8DD3">
      <w:pPr>
        <w:spacing w:before="60"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EXEREC2O</w:t>
      </w:r>
    </w:p>
    <w:p w14:paraId="0CB85BC3" w14:textId="53739785" w:rsidR="00886E3E" w:rsidRPr="00B073D8" w:rsidRDefault="1D4F8DD3" w:rsidP="1D4F8DD3">
      <w:pPr>
        <w:spacing w:before="60" w:after="0" w:line="240" w:lineRule="auto"/>
        <w:ind w:left="-20" w:right="-20"/>
        <w:rPr>
          <w:rFonts w:ascii="Calibri" w:eastAsia="Calibri" w:hAnsi="Calibri" w:cs="Calibri"/>
          <w:lang w:val="es-419"/>
        </w:rPr>
      </w:pPr>
      <w:r w:rsidRPr="1D4F8DD3">
        <w:rPr>
          <w:rFonts w:ascii="Calibri" w:eastAsia="Calibri" w:hAnsi="Calibri" w:cs="Calibri"/>
          <w:lang w:val="es-419"/>
        </w:rPr>
        <w:t xml:space="preserve"> </w:t>
      </w:r>
    </w:p>
    <w:p w14:paraId="60B4DEE9" w14:textId="6EBD2EBD" w:rsidR="00886E3E" w:rsidRPr="00B073D8" w:rsidRDefault="1D4F8DD3" w:rsidP="1D4F8DD3">
      <w:pPr>
        <w:spacing w:before="60" w:after="0" w:line="240" w:lineRule="auto"/>
        <w:ind w:left="-20" w:right="-20"/>
        <w:rPr>
          <w:rFonts w:ascii="Calibri" w:eastAsia="Calibri" w:hAnsi="Calibri" w:cs="Calibri"/>
          <w:b/>
          <w:bCs/>
          <w:lang w:val="es-419"/>
        </w:rPr>
      </w:pPr>
      <w:r w:rsidRPr="1D4F8DD3">
        <w:rPr>
          <w:rFonts w:ascii="Calibri" w:eastAsia="Calibri" w:hAnsi="Calibri" w:cs="Calibri"/>
          <w:b/>
          <w:bCs/>
          <w:lang w:val="es-419"/>
        </w:rPr>
        <w:t>[DISPLAY IF EXEREC1= 55]</w:t>
      </w:r>
    </w:p>
    <w:p w14:paraId="15D86E3C" w14:textId="77777777" w:rsidR="00886E3E" w:rsidRPr="00B073D8" w:rsidRDefault="75303805" w:rsidP="00CE1285">
      <w:pPr>
        <w:pStyle w:val="ListParagraph"/>
        <w:numPr>
          <w:ilvl w:val="0"/>
          <w:numId w:val="132"/>
        </w:numPr>
        <w:spacing w:after="0" w:line="240" w:lineRule="auto"/>
        <w:rPr>
          <w:rFonts w:eastAsia="Calibri"/>
          <w:b/>
          <w:bCs/>
          <w:lang w:val="es-419"/>
        </w:rPr>
      </w:pPr>
      <w:r w:rsidRPr="75303805">
        <w:rPr>
          <w:lang w:val="es-419"/>
        </w:rPr>
        <w:t xml:space="preserve">[EXEREC2O] ¿En qué estación(es) del año hizo </w:t>
      </w:r>
      <w:r w:rsidRPr="75303805">
        <w:rPr>
          <w:b/>
          <w:bCs/>
          <w:lang w:val="es-419"/>
        </w:rPr>
        <w:t>otro ejercicio</w:t>
      </w:r>
      <w:r w:rsidRPr="75303805">
        <w:rPr>
          <w:lang w:val="es-419"/>
        </w:rPr>
        <w:t>? Seleccione todas las opciones que correspondan.</w:t>
      </w:r>
    </w:p>
    <w:p w14:paraId="5279FE0E" w14:textId="77777777" w:rsidR="00B7726C" w:rsidRPr="00B073D8" w:rsidRDefault="00B7726C" w:rsidP="00B7726C">
      <w:pPr>
        <w:spacing w:before="60" w:after="0" w:line="240" w:lineRule="auto"/>
        <w:ind w:left="720"/>
        <w:rPr>
          <w:rFonts w:eastAsia="Calibri" w:cstheme="minorHAnsi"/>
          <w:lang w:val="es-419"/>
        </w:rPr>
      </w:pPr>
      <w:r w:rsidRPr="00B073D8">
        <w:rPr>
          <w:lang w:val="es-419"/>
        </w:rPr>
        <w:t>0</w:t>
      </w:r>
      <w:r w:rsidRPr="00B073D8">
        <w:rPr>
          <w:lang w:val="es-419"/>
        </w:rPr>
        <w:tab/>
        <w:t>Invierno</w:t>
      </w:r>
    </w:p>
    <w:p w14:paraId="2D143F5F" w14:textId="77777777" w:rsidR="00B7726C" w:rsidRPr="00B073D8" w:rsidRDefault="00B7726C" w:rsidP="00B7726C">
      <w:pPr>
        <w:spacing w:after="0" w:line="240" w:lineRule="auto"/>
        <w:ind w:left="720"/>
        <w:rPr>
          <w:rFonts w:eastAsia="Calibri" w:cstheme="minorHAnsi"/>
          <w:lang w:val="es-419"/>
        </w:rPr>
      </w:pPr>
      <w:r w:rsidRPr="00B073D8">
        <w:rPr>
          <w:lang w:val="es-419"/>
        </w:rPr>
        <w:t>1</w:t>
      </w:r>
      <w:r w:rsidRPr="00B073D8">
        <w:rPr>
          <w:lang w:val="es-419"/>
        </w:rPr>
        <w:tab/>
        <w:t>Primavera</w:t>
      </w:r>
    </w:p>
    <w:p w14:paraId="7CCFE2A5" w14:textId="77777777" w:rsidR="00B7726C" w:rsidRPr="00B073D8" w:rsidRDefault="00B7726C" w:rsidP="00B7726C">
      <w:pPr>
        <w:spacing w:after="0" w:line="240" w:lineRule="auto"/>
        <w:ind w:left="720"/>
        <w:rPr>
          <w:rFonts w:eastAsia="Calibri" w:cstheme="minorHAnsi"/>
          <w:lang w:val="es-419"/>
        </w:rPr>
      </w:pPr>
      <w:r w:rsidRPr="00B073D8">
        <w:rPr>
          <w:lang w:val="es-419"/>
        </w:rPr>
        <w:t>2</w:t>
      </w:r>
      <w:r w:rsidRPr="00B073D8">
        <w:rPr>
          <w:lang w:val="es-419"/>
        </w:rPr>
        <w:tab/>
        <w:t>Verano</w:t>
      </w:r>
    </w:p>
    <w:p w14:paraId="4E36CA8D" w14:textId="77777777" w:rsidR="00B7726C" w:rsidRPr="00B073D8" w:rsidRDefault="1D4F8DD3" w:rsidP="00CE1285">
      <w:pPr>
        <w:spacing w:line="240" w:lineRule="auto"/>
        <w:ind w:left="720"/>
        <w:rPr>
          <w:rFonts w:eastAsia="Calibri" w:cstheme="minorHAnsi"/>
          <w:lang w:val="es-419"/>
        </w:rPr>
      </w:pPr>
      <w:r w:rsidRPr="1D4F8DD3">
        <w:rPr>
          <w:lang w:val="es-419"/>
        </w:rPr>
        <w:t>3</w:t>
      </w:r>
      <w:r w:rsidR="00B7726C">
        <w:tab/>
      </w:r>
      <w:r w:rsidRPr="1D4F8DD3">
        <w:rPr>
          <w:lang w:val="es-419"/>
        </w:rPr>
        <w:t>Otoño</w:t>
      </w:r>
    </w:p>
    <w:p w14:paraId="43C908C5" w14:textId="6742D3FF" w:rsidR="00886E3E" w:rsidRPr="00B073D8" w:rsidRDefault="1D4F8DD3" w:rsidP="1D4F8DD3">
      <w:pPr>
        <w:spacing w:after="0" w:line="240"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EXEREC3O</w:t>
      </w:r>
    </w:p>
    <w:p w14:paraId="02A52226" w14:textId="5597D3B6" w:rsidR="00886E3E" w:rsidRPr="00B073D8" w:rsidRDefault="641FB069" w:rsidP="1D4F8DD3">
      <w:pPr>
        <w:spacing w:after="0" w:line="240" w:lineRule="auto"/>
        <w:ind w:left="-20" w:right="-20"/>
        <w:rPr>
          <w:rFonts w:ascii="Calibri" w:eastAsia="Calibri" w:hAnsi="Calibri" w:cs="Calibri"/>
          <w:lang w:val="es-419"/>
        </w:rPr>
      </w:pPr>
      <w:r w:rsidRPr="641FB069">
        <w:rPr>
          <w:rFonts w:ascii="Calibri" w:eastAsia="Calibri" w:hAnsi="Calibri" w:cs="Calibri"/>
          <w:lang w:val="es-419"/>
        </w:rPr>
        <w:t xml:space="preserve"> </w:t>
      </w:r>
    </w:p>
    <w:p w14:paraId="059B356B" w14:textId="33BBABFE" w:rsidR="641FB069" w:rsidRDefault="641FB069" w:rsidP="641FB069">
      <w:pPr>
        <w:spacing w:before="60" w:after="0" w:line="240" w:lineRule="auto"/>
        <w:ind w:left="-20" w:right="-20"/>
        <w:rPr>
          <w:rFonts w:ascii="Calibri" w:eastAsia="Calibri" w:hAnsi="Calibri" w:cs="Calibri"/>
          <w:b/>
          <w:bCs/>
          <w:lang w:val="es-419"/>
        </w:rPr>
      </w:pPr>
      <w:r w:rsidRPr="641FB069">
        <w:rPr>
          <w:rFonts w:ascii="Calibri" w:eastAsia="Calibri" w:hAnsi="Calibri" w:cs="Calibri"/>
          <w:b/>
          <w:bCs/>
          <w:lang w:val="es-419"/>
        </w:rPr>
        <w:t xml:space="preserve">[Piped text instructions for EXEREC3O: </w:t>
      </w:r>
    </w:p>
    <w:p w14:paraId="01A623B6" w14:textId="1ADF94C1" w:rsidR="641FB069" w:rsidRDefault="641FB069" w:rsidP="641FB069">
      <w:pPr>
        <w:spacing w:after="0" w:line="240" w:lineRule="auto"/>
        <w:ind w:left="-20" w:right="-20"/>
        <w:rPr>
          <w:rFonts w:ascii="Calibri" w:eastAsia="Calibri" w:hAnsi="Calibri" w:cs="Calibri"/>
          <w:b/>
          <w:bCs/>
          <w:lang w:val="es-419"/>
        </w:rPr>
      </w:pPr>
      <w:r w:rsidRPr="641FB069">
        <w:rPr>
          <w:rFonts w:ascii="Calibri" w:eastAsia="Calibri" w:hAnsi="Calibri" w:cs="Calibri"/>
          <w:b/>
          <w:bCs/>
          <w:lang w:val="es-419"/>
        </w:rPr>
        <w:t>IF 1 SEASON SELECTED IN EXEREC2O, FILL "la estación"</w:t>
      </w:r>
    </w:p>
    <w:p w14:paraId="46C6CEF6" w14:textId="32D1ADAE" w:rsidR="641FB069" w:rsidRDefault="641FB069" w:rsidP="641FB069">
      <w:pPr>
        <w:spacing w:after="0" w:line="240" w:lineRule="auto"/>
        <w:ind w:left="-20" w:right="-20"/>
        <w:rPr>
          <w:rFonts w:ascii="Calibri" w:eastAsia="Calibri" w:hAnsi="Calibri" w:cs="Calibri"/>
          <w:b/>
          <w:bCs/>
          <w:lang w:val="es-419"/>
        </w:rPr>
      </w:pPr>
      <w:r w:rsidRPr="641FB069">
        <w:rPr>
          <w:rFonts w:ascii="Calibri" w:eastAsia="Calibri" w:hAnsi="Calibri" w:cs="Calibri"/>
          <w:b/>
          <w:bCs/>
          <w:lang w:val="es-419"/>
        </w:rPr>
        <w:t>IF &gt;1 SEASON SELECTED IN EXEREC2O, FILL "las estaciónes"</w:t>
      </w:r>
    </w:p>
    <w:p w14:paraId="1B51BFBE" w14:textId="1345744B" w:rsidR="641FB069" w:rsidRDefault="303A489D" w:rsidP="641FB069">
      <w:pPr>
        <w:spacing w:after="0" w:line="240" w:lineRule="auto"/>
        <w:rPr>
          <w:rFonts w:ascii="Calibri" w:eastAsia="Calibri" w:hAnsi="Calibri" w:cs="Calibri"/>
          <w:lang w:val="es-419"/>
        </w:rPr>
      </w:pPr>
      <w:r w:rsidRPr="303A489D">
        <w:rPr>
          <w:rFonts w:ascii="Calibri" w:eastAsia="Calibri" w:hAnsi="Calibri" w:cs="Calibri"/>
          <w:b/>
          <w:bCs/>
          <w:lang w:val="es-419"/>
        </w:rPr>
        <w:t>IF NO RESPONSE TO EXEREC2O, FILL "las estaciónes"]</w:t>
      </w:r>
    </w:p>
    <w:p w14:paraId="67B040AA" w14:textId="43ADE1FF" w:rsidR="303A489D" w:rsidRDefault="303A489D" w:rsidP="303A489D">
      <w:pPr>
        <w:spacing w:after="0" w:line="240" w:lineRule="auto"/>
        <w:rPr>
          <w:rFonts w:ascii="Calibri" w:eastAsia="Calibri" w:hAnsi="Calibri" w:cs="Calibri"/>
          <w:b/>
          <w:bCs/>
          <w:lang w:val="es-419"/>
        </w:rPr>
      </w:pPr>
    </w:p>
    <w:p w14:paraId="7A5EB7A9" w14:textId="1CBC3FE2" w:rsidR="0C2F7F32" w:rsidRPr="00B073D8" w:rsidRDefault="566F1DA5" w:rsidP="00835BBD">
      <w:pPr>
        <w:pStyle w:val="ListParagraph"/>
        <w:numPr>
          <w:ilvl w:val="0"/>
          <w:numId w:val="132"/>
        </w:numPr>
        <w:spacing w:line="240" w:lineRule="auto"/>
        <w:rPr>
          <w:rFonts w:eastAsia="Calibri"/>
          <w:b/>
          <w:bCs/>
          <w:lang w:val="es-419"/>
        </w:rPr>
      </w:pPr>
      <w:r w:rsidRPr="566F1DA5">
        <w:rPr>
          <w:lang w:val="es-419"/>
        </w:rPr>
        <w:t xml:space="preserve">[EXEREC3O] Durante [la estación/las estaciónes] de los </w:t>
      </w:r>
      <w:r w:rsidRPr="566F1DA5">
        <w:rPr>
          <w:b/>
          <w:bCs/>
          <w:lang w:val="es-419"/>
        </w:rPr>
        <w:t>últimos 12 meses</w:t>
      </w:r>
      <w:r w:rsidRPr="566F1DA5">
        <w:rPr>
          <w:lang w:val="es-419"/>
        </w:rPr>
        <w:t xml:space="preserve"> en que hizo otro ejercicio, ¿aproximadamente con qué frecuencia realizó esta actividad?</w:t>
      </w:r>
    </w:p>
    <w:p w14:paraId="2D43A891" w14:textId="2204410B" w:rsidR="0C2F7F32" w:rsidRPr="00B073D8" w:rsidRDefault="0C2F7F32" w:rsidP="00E74C10">
      <w:pPr>
        <w:spacing w:after="0" w:line="240" w:lineRule="auto"/>
        <w:ind w:left="720"/>
        <w:rPr>
          <w:rFonts w:eastAsia="Calibri"/>
          <w:lang w:val="es-419"/>
        </w:rPr>
      </w:pPr>
      <w:r w:rsidRPr="00B073D8">
        <w:rPr>
          <w:lang w:val="es-419"/>
        </w:rPr>
        <w:t>0</w:t>
      </w:r>
      <w:r w:rsidRPr="00B073D8">
        <w:rPr>
          <w:lang w:val="es-419"/>
        </w:rPr>
        <w:tab/>
        <w:t>Una vez al mes o menos</w:t>
      </w:r>
    </w:p>
    <w:p w14:paraId="01E99D48" w14:textId="103F9C89" w:rsidR="0C2F7F32" w:rsidRPr="00B073D8" w:rsidRDefault="7A924FC6" w:rsidP="00E74C10">
      <w:pPr>
        <w:spacing w:after="0" w:line="240" w:lineRule="auto"/>
        <w:ind w:left="720"/>
        <w:rPr>
          <w:rFonts w:eastAsia="Calibri"/>
          <w:lang w:val="es-419"/>
        </w:rPr>
      </w:pPr>
      <w:r w:rsidRPr="00B073D8">
        <w:rPr>
          <w:lang w:val="es-419"/>
        </w:rPr>
        <w:t>1</w:t>
      </w:r>
      <w:r w:rsidRPr="00B073D8">
        <w:rPr>
          <w:lang w:val="es-419"/>
        </w:rPr>
        <w:tab/>
        <w:t>De 2 a 3 días al mes</w:t>
      </w:r>
    </w:p>
    <w:p w14:paraId="4EBC1789" w14:textId="3A4BF2BD" w:rsidR="0C2F7F32" w:rsidRPr="00B073D8" w:rsidRDefault="7A924FC6" w:rsidP="00E74C10">
      <w:pPr>
        <w:spacing w:after="0" w:line="240" w:lineRule="auto"/>
        <w:ind w:left="720"/>
        <w:rPr>
          <w:rFonts w:eastAsia="Calibri"/>
          <w:lang w:val="es-419"/>
        </w:rPr>
      </w:pPr>
      <w:r w:rsidRPr="00B073D8">
        <w:rPr>
          <w:lang w:val="es-419"/>
        </w:rPr>
        <w:t>2</w:t>
      </w:r>
      <w:r w:rsidRPr="00B073D8">
        <w:rPr>
          <w:lang w:val="es-419"/>
        </w:rPr>
        <w:tab/>
        <w:t>De 1 a 2 días por semana</w:t>
      </w:r>
    </w:p>
    <w:p w14:paraId="7BDC85D8" w14:textId="23FA13E8" w:rsidR="0C2F7F32" w:rsidRPr="00B073D8" w:rsidRDefault="7A924FC6" w:rsidP="00E74C10">
      <w:pPr>
        <w:spacing w:after="0" w:line="240" w:lineRule="auto"/>
        <w:ind w:left="720"/>
        <w:rPr>
          <w:rFonts w:eastAsia="Calibri"/>
          <w:lang w:val="es-419"/>
        </w:rPr>
      </w:pPr>
      <w:r w:rsidRPr="00B073D8">
        <w:rPr>
          <w:lang w:val="es-419"/>
        </w:rPr>
        <w:t>3</w:t>
      </w:r>
      <w:r w:rsidRPr="00B073D8">
        <w:rPr>
          <w:lang w:val="es-419"/>
        </w:rPr>
        <w:tab/>
        <w:t>De 3 a 4 días por semana</w:t>
      </w:r>
    </w:p>
    <w:p w14:paraId="46F28CD2" w14:textId="54176AF1" w:rsidR="0C2F7F32" w:rsidRPr="00B073D8" w:rsidRDefault="7A924FC6" w:rsidP="00E74C10">
      <w:pPr>
        <w:spacing w:after="0" w:line="240" w:lineRule="auto"/>
        <w:ind w:left="720"/>
        <w:rPr>
          <w:rFonts w:eastAsia="Calibri"/>
          <w:lang w:val="es-419"/>
        </w:rPr>
      </w:pPr>
      <w:r w:rsidRPr="00B073D8">
        <w:rPr>
          <w:lang w:val="es-419"/>
        </w:rPr>
        <w:lastRenderedPageBreak/>
        <w:t>4</w:t>
      </w:r>
      <w:r w:rsidRPr="00B073D8">
        <w:rPr>
          <w:lang w:val="es-419"/>
        </w:rPr>
        <w:tab/>
        <w:t>De 5 a 6 días por semana</w:t>
      </w:r>
    </w:p>
    <w:p w14:paraId="28200F26" w14:textId="5F9DC368" w:rsidR="0C2F7F32" w:rsidRPr="00B073D8" w:rsidRDefault="1D4F8DD3" w:rsidP="00835BBD">
      <w:pPr>
        <w:spacing w:line="240" w:lineRule="auto"/>
        <w:ind w:left="720"/>
        <w:rPr>
          <w:rFonts w:eastAsia="Calibri"/>
          <w:lang w:val="es-419"/>
        </w:rPr>
      </w:pPr>
      <w:r w:rsidRPr="1D4F8DD3">
        <w:rPr>
          <w:lang w:val="es-419"/>
        </w:rPr>
        <w:t>5</w:t>
      </w:r>
      <w:r w:rsidR="0C2F7F32">
        <w:tab/>
      </w:r>
      <w:r w:rsidRPr="1D4F8DD3">
        <w:rPr>
          <w:lang w:val="es-419"/>
        </w:rPr>
        <w:t>Todos los días</w:t>
      </w:r>
    </w:p>
    <w:p w14:paraId="7E85A5DD" w14:textId="41346C93" w:rsidR="00886E3E" w:rsidRPr="00B073D8" w:rsidRDefault="1D4F8DD3" w:rsidP="1D4F8DD3">
      <w:pPr>
        <w:spacing w:after="0" w:line="240" w:lineRule="auto"/>
        <w:ind w:firstLine="720"/>
        <w:rPr>
          <w:rFonts w:ascii="Calibri" w:eastAsia="Calibri" w:hAnsi="Calibri" w:cs="Calibri"/>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EXEREC4O</w:t>
      </w:r>
    </w:p>
    <w:p w14:paraId="5EC64C1D" w14:textId="0E1F73FC" w:rsidR="1D4F8DD3" w:rsidRDefault="1D4F8DD3" w:rsidP="1D4F8DD3">
      <w:pPr>
        <w:spacing w:after="0" w:line="240" w:lineRule="auto"/>
        <w:ind w:firstLine="720"/>
        <w:rPr>
          <w:rFonts w:ascii="Calibri" w:eastAsia="Calibri" w:hAnsi="Calibri" w:cs="Calibri"/>
          <w:b/>
          <w:bCs/>
          <w:i/>
          <w:iCs/>
          <w:lang w:val="es-419"/>
        </w:rPr>
      </w:pPr>
    </w:p>
    <w:p w14:paraId="6838F9AE" w14:textId="186F5443" w:rsidR="00886E3E" w:rsidRPr="00B073D8" w:rsidRDefault="75303805" w:rsidP="00D62992">
      <w:pPr>
        <w:pStyle w:val="ListParagraph"/>
        <w:numPr>
          <w:ilvl w:val="0"/>
          <w:numId w:val="132"/>
        </w:numPr>
        <w:spacing w:line="240" w:lineRule="auto"/>
        <w:rPr>
          <w:rFonts w:eastAsia="Calibri"/>
          <w:b/>
          <w:bCs/>
          <w:lang w:val="es-419"/>
        </w:rPr>
      </w:pPr>
      <w:r w:rsidRPr="75303805">
        <w:rPr>
          <w:lang w:val="es-419"/>
        </w:rPr>
        <w:t xml:space="preserve">[EXEREC4O] Los días en que hizo otro ejercicio, ¿aproximadamente </w:t>
      </w:r>
      <w:r w:rsidRPr="75303805">
        <w:rPr>
          <w:b/>
          <w:bCs/>
          <w:lang w:val="es-419"/>
        </w:rPr>
        <w:t>cuánto tiempo</w:t>
      </w:r>
      <w:r w:rsidRPr="75303805">
        <w:rPr>
          <w:lang w:val="es-419"/>
        </w:rPr>
        <w:t xml:space="preserve"> pasó</w:t>
      </w:r>
      <w:r w:rsidRPr="75303805">
        <w:rPr>
          <w:b/>
          <w:bCs/>
          <w:lang w:val="es-419"/>
        </w:rPr>
        <w:t xml:space="preserve"> al día</w:t>
      </w:r>
      <w:r w:rsidRPr="75303805">
        <w:rPr>
          <w:lang w:val="es-419"/>
        </w:rPr>
        <w:t xml:space="preserve"> realizando esta actividad?</w:t>
      </w:r>
    </w:p>
    <w:p w14:paraId="156D9FB5" w14:textId="72D5E992" w:rsidR="0C2F7F32" w:rsidRPr="00B073D8" w:rsidRDefault="0C2F7F32" w:rsidP="00E74C10">
      <w:pPr>
        <w:spacing w:after="0" w:line="240" w:lineRule="auto"/>
        <w:ind w:left="720"/>
        <w:rPr>
          <w:rFonts w:eastAsia="Calibri"/>
          <w:lang w:val="es-419"/>
        </w:rPr>
      </w:pPr>
      <w:r w:rsidRPr="00B073D8">
        <w:rPr>
          <w:lang w:val="es-419"/>
        </w:rPr>
        <w:t>0</w:t>
      </w:r>
      <w:r w:rsidRPr="00B073D8">
        <w:rPr>
          <w:lang w:val="es-419"/>
        </w:rPr>
        <w:tab/>
        <w:t>15 minutos o menos</w:t>
      </w:r>
    </w:p>
    <w:p w14:paraId="6B2821E6" w14:textId="2A52E878" w:rsidR="0C2F7F32" w:rsidRPr="00B073D8" w:rsidRDefault="0C2F7F32" w:rsidP="00E74C10">
      <w:pPr>
        <w:spacing w:after="0" w:line="240" w:lineRule="auto"/>
        <w:ind w:left="720"/>
        <w:rPr>
          <w:rFonts w:eastAsia="Calibri"/>
          <w:lang w:val="es-419"/>
        </w:rPr>
      </w:pPr>
      <w:r w:rsidRPr="00B073D8">
        <w:rPr>
          <w:lang w:val="es-419"/>
        </w:rPr>
        <w:t>1</w:t>
      </w:r>
      <w:r w:rsidRPr="00B073D8">
        <w:rPr>
          <w:lang w:val="es-419"/>
        </w:rPr>
        <w:tab/>
        <w:t>De 16 a 30 minutos</w:t>
      </w:r>
    </w:p>
    <w:p w14:paraId="3F6D9A92" w14:textId="5418E889" w:rsidR="0C2F7F32" w:rsidRPr="00B073D8" w:rsidRDefault="0C2F7F32" w:rsidP="00E74C10">
      <w:pPr>
        <w:spacing w:after="0" w:line="240" w:lineRule="auto"/>
        <w:ind w:left="720"/>
        <w:rPr>
          <w:rFonts w:eastAsia="Calibri"/>
          <w:lang w:val="es-419"/>
        </w:rPr>
      </w:pPr>
      <w:r w:rsidRPr="00B073D8">
        <w:rPr>
          <w:lang w:val="es-419"/>
        </w:rPr>
        <w:t>2</w:t>
      </w:r>
      <w:r w:rsidRPr="00B073D8">
        <w:rPr>
          <w:lang w:val="es-419"/>
        </w:rPr>
        <w:tab/>
        <w:t>De 31 a 44 minutos</w:t>
      </w:r>
    </w:p>
    <w:p w14:paraId="290274E3" w14:textId="19E59D6F" w:rsidR="0C2F7F32" w:rsidRPr="00B073D8" w:rsidRDefault="0C2F7F32" w:rsidP="00E74C10">
      <w:pPr>
        <w:spacing w:after="0" w:line="240" w:lineRule="auto"/>
        <w:ind w:left="720"/>
        <w:rPr>
          <w:rFonts w:eastAsia="Calibri"/>
          <w:lang w:val="es-419"/>
        </w:rPr>
      </w:pPr>
      <w:r w:rsidRPr="00B073D8">
        <w:rPr>
          <w:lang w:val="es-419"/>
        </w:rPr>
        <w:t>3</w:t>
      </w:r>
      <w:r w:rsidRPr="00B073D8">
        <w:rPr>
          <w:lang w:val="es-419"/>
        </w:rPr>
        <w:tab/>
        <w:t>De 45 a 59 minutos</w:t>
      </w:r>
    </w:p>
    <w:p w14:paraId="0E7D98DD" w14:textId="613CFAD1" w:rsidR="0C2F7F32" w:rsidRPr="00B073D8" w:rsidRDefault="7A924FC6" w:rsidP="00E74C10">
      <w:pPr>
        <w:spacing w:after="0" w:line="240" w:lineRule="auto"/>
        <w:ind w:left="720"/>
        <w:rPr>
          <w:lang w:val="es-419"/>
        </w:rPr>
      </w:pPr>
      <w:r w:rsidRPr="00B073D8">
        <w:rPr>
          <w:lang w:val="es-419"/>
        </w:rPr>
        <w:t>4</w:t>
      </w:r>
      <w:r w:rsidRPr="00B073D8">
        <w:rPr>
          <w:lang w:val="es-419"/>
        </w:rPr>
        <w:tab/>
        <w:t>1 hora</w:t>
      </w:r>
    </w:p>
    <w:p w14:paraId="5EB2EF13" w14:textId="598283C2" w:rsidR="0C2F7F32" w:rsidRPr="00B073D8" w:rsidRDefault="7A924FC6" w:rsidP="00E74C10">
      <w:pPr>
        <w:spacing w:after="0" w:line="240" w:lineRule="auto"/>
        <w:ind w:left="720"/>
        <w:rPr>
          <w:rFonts w:eastAsia="Calibri"/>
          <w:lang w:val="es-419"/>
        </w:rPr>
      </w:pPr>
      <w:r w:rsidRPr="00B073D8">
        <w:rPr>
          <w:lang w:val="es-419"/>
        </w:rPr>
        <w:t>5</w:t>
      </w:r>
      <w:r w:rsidRPr="00B073D8">
        <w:rPr>
          <w:lang w:val="es-419"/>
        </w:rPr>
        <w:tab/>
        <w:t>2 horas</w:t>
      </w:r>
    </w:p>
    <w:p w14:paraId="600B1AB5" w14:textId="5C2AAF73" w:rsidR="0C2F7F32" w:rsidRPr="00B073D8" w:rsidRDefault="7B0387D6" w:rsidP="00D62992">
      <w:pPr>
        <w:spacing w:line="240" w:lineRule="auto"/>
        <w:ind w:left="720"/>
        <w:rPr>
          <w:rFonts w:eastAsia="Calibri"/>
          <w:lang w:val="es-419"/>
        </w:rPr>
      </w:pPr>
      <w:r w:rsidRPr="7B0387D6">
        <w:rPr>
          <w:lang w:val="es-419"/>
        </w:rPr>
        <w:t>6</w:t>
      </w:r>
      <w:r w:rsidR="0C2F7F32">
        <w:tab/>
      </w:r>
      <w:r w:rsidRPr="7B0387D6">
        <w:rPr>
          <w:lang w:val="es-419"/>
        </w:rPr>
        <w:t>3 horas o más</w:t>
      </w:r>
    </w:p>
    <w:p w14:paraId="2744D50F" w14:textId="424DD74C" w:rsidR="00886E3E" w:rsidRPr="00B073D8" w:rsidRDefault="7E25915E" w:rsidP="003676C3">
      <w:pPr>
        <w:pStyle w:val="Heading1"/>
        <w:spacing w:after="0"/>
        <w:rPr>
          <w:lang w:val="es-419"/>
        </w:rPr>
      </w:pPr>
      <w:bookmarkStart w:id="15" w:name="_Toc479943964"/>
      <w:r w:rsidRPr="00B073D8">
        <w:rPr>
          <w:lang w:val="es-419"/>
        </w:rPr>
        <w:t>Sueño</w:t>
      </w:r>
      <w:bookmarkEnd w:id="15"/>
      <w:r w:rsidRPr="00B073D8">
        <w:rPr>
          <w:lang w:val="es-419"/>
        </w:rPr>
        <w:t xml:space="preserve"> [SECTION 4]</w:t>
      </w:r>
    </w:p>
    <w:p w14:paraId="16AE56A0" w14:textId="3C98EEF4" w:rsidR="00886E3E" w:rsidRPr="00B073D8" w:rsidRDefault="7A924FC6" w:rsidP="00886E3E">
      <w:pPr>
        <w:spacing w:after="0" w:line="240" w:lineRule="auto"/>
        <w:rPr>
          <w:lang w:val="es-419"/>
        </w:rPr>
      </w:pPr>
      <w:r w:rsidRPr="00B073D8">
        <w:rPr>
          <w:lang w:val="es-419"/>
        </w:rPr>
        <w:t xml:space="preserve">Por último, le haremos algunas preguntas sobre el sueño, incluso sobre su horario habitual de sueño y sus hábitos de sueño. </w:t>
      </w:r>
    </w:p>
    <w:p w14:paraId="393DF81D" w14:textId="77777777" w:rsidR="00886E3E" w:rsidRPr="00B073D8" w:rsidRDefault="00886E3E" w:rsidP="00886E3E">
      <w:pPr>
        <w:spacing w:after="0" w:line="240" w:lineRule="auto"/>
        <w:rPr>
          <w:rFonts w:cstheme="minorHAnsi"/>
          <w:b/>
          <w:lang w:val="es-419"/>
        </w:rPr>
      </w:pPr>
    </w:p>
    <w:p w14:paraId="48D91C0C" w14:textId="1D980106" w:rsidR="00886E3E" w:rsidRPr="00B073D8" w:rsidRDefault="303A489D" w:rsidP="7B0387D6">
      <w:pPr>
        <w:spacing w:after="0" w:line="240" w:lineRule="auto"/>
        <w:rPr>
          <w:b/>
          <w:bCs/>
          <w:lang w:val="es-419"/>
        </w:rPr>
      </w:pPr>
      <w:r w:rsidRPr="303A489D">
        <w:rPr>
          <w:b/>
          <w:bCs/>
          <w:lang w:val="es-419"/>
        </w:rPr>
        <w:t xml:space="preserve">DISPLAY IF (SEX= 0) OR (SEX2= 5 OR 6)]: </w:t>
      </w:r>
      <w:r w:rsidRPr="303A489D">
        <w:rPr>
          <w:lang w:val="es-419"/>
        </w:rPr>
        <w:t xml:space="preserve">Si está embarazada actualmente o lo estuvo el año pasado, responda a las siguientes preguntas con información del tiempo </w:t>
      </w:r>
      <w:r w:rsidRPr="303A489D">
        <w:rPr>
          <w:b/>
          <w:bCs/>
          <w:lang w:val="es-419"/>
        </w:rPr>
        <w:t>anterior a que estuviera embarazada</w:t>
      </w:r>
      <w:r w:rsidRPr="303A489D">
        <w:rPr>
          <w:lang w:val="es-419"/>
        </w:rPr>
        <w:t>.</w:t>
      </w:r>
    </w:p>
    <w:p w14:paraId="4C15CFF3" w14:textId="5137BFFC" w:rsidR="00886E3E" w:rsidRPr="00B073D8" w:rsidRDefault="7E25915E" w:rsidP="00714217">
      <w:pPr>
        <w:pStyle w:val="Heading2"/>
        <w:rPr>
          <w:lang w:val="es-419"/>
        </w:rPr>
      </w:pPr>
      <w:r w:rsidRPr="00B073D8">
        <w:rPr>
          <w:lang w:val="es-419"/>
        </w:rPr>
        <w:t>[SLEEPSCHA] Horario de sueño</w:t>
      </w:r>
    </w:p>
    <w:p w14:paraId="7BD78413" w14:textId="4ABE8DB9" w:rsidR="00886E3E" w:rsidRPr="00B073D8" w:rsidRDefault="75303805" w:rsidP="0072017B">
      <w:pPr>
        <w:pStyle w:val="ListParagraph"/>
        <w:numPr>
          <w:ilvl w:val="0"/>
          <w:numId w:val="132"/>
        </w:numPr>
        <w:spacing w:line="240" w:lineRule="auto"/>
        <w:rPr>
          <w:lang w:val="es-419"/>
        </w:rPr>
      </w:pPr>
      <w:r w:rsidRPr="75303805">
        <w:rPr>
          <w:lang w:val="es-419"/>
        </w:rPr>
        <w:t>Durante una semana habitual, ¿determina su horario de sueño según su trabajo, la escuela u otras actividades?</w:t>
      </w:r>
    </w:p>
    <w:p w14:paraId="15F2D533" w14:textId="725BB9AA" w:rsidR="00886E3E" w:rsidRPr="00B073D8" w:rsidRDefault="0072017B" w:rsidP="0072017B">
      <w:pPr>
        <w:spacing w:after="0" w:line="240" w:lineRule="auto"/>
        <w:ind w:left="720"/>
        <w:rPr>
          <w:rFonts w:cstheme="minorHAnsi"/>
          <w:lang w:val="es-419"/>
        </w:rPr>
      </w:pPr>
      <w:r w:rsidRPr="00B073D8">
        <w:rPr>
          <w:lang w:val="es-419"/>
        </w:rPr>
        <w:t>1</w:t>
      </w:r>
      <w:r w:rsidRPr="00B073D8">
        <w:rPr>
          <w:lang w:val="es-419"/>
        </w:rPr>
        <w:tab/>
        <w:t>Sí</w:t>
      </w:r>
    </w:p>
    <w:p w14:paraId="17E194EB" w14:textId="7CFA2880" w:rsidR="00886E3E" w:rsidRPr="00B073D8" w:rsidRDefault="1D4F8DD3" w:rsidP="1D4F8DD3">
      <w:pPr>
        <w:ind w:left="720"/>
        <w:rPr>
          <w:rFonts w:ascii="Calibri" w:eastAsia="Calibri" w:hAnsi="Calibri" w:cs="Calibri"/>
          <w:lang w:val="es-419"/>
        </w:rPr>
      </w:pPr>
      <w:r w:rsidRPr="1D4F8DD3">
        <w:rPr>
          <w:lang w:val="es-419"/>
        </w:rPr>
        <w:t>0</w:t>
      </w:r>
      <w:r w:rsidR="0072017B">
        <w:tab/>
      </w:r>
      <w:r w:rsidRPr="1D4F8DD3">
        <w:rPr>
          <w:lang w:val="es-419"/>
        </w:rPr>
        <w:t xml:space="preserve">No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lang w:val="es-419"/>
        </w:rPr>
        <w:t>GO TO INTROSLESCH1</w:t>
      </w:r>
    </w:p>
    <w:p w14:paraId="0770B841" w14:textId="42C92A22" w:rsidR="1D4F8DD3" w:rsidRDefault="1D4F8DD3" w:rsidP="1D4F8DD3">
      <w:pPr>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i/>
          <w:iCs/>
          <w:lang w:val="es-419"/>
        </w:rPr>
        <w:t>à</w:t>
      </w:r>
      <w:r w:rsidRPr="1D4F8DD3">
        <w:rPr>
          <w:rFonts w:ascii="Calibri" w:eastAsia="Calibri" w:hAnsi="Calibri" w:cs="Calibri"/>
          <w:i/>
          <w:iCs/>
          <w:lang w:val="es-419"/>
        </w:rPr>
        <w:t xml:space="preserve"> </w:t>
      </w:r>
      <w:r w:rsidRPr="1D4F8DD3">
        <w:rPr>
          <w:rFonts w:ascii="Calibri" w:eastAsia="Calibri" w:hAnsi="Calibri" w:cs="Calibri"/>
          <w:b/>
          <w:bCs/>
          <w:i/>
          <w:iCs/>
          <w:lang w:val="es-419"/>
        </w:rPr>
        <w:t>GO TO INTROSLESCH1</w:t>
      </w:r>
    </w:p>
    <w:p w14:paraId="441ACACC" w14:textId="066D785B" w:rsidR="00886E3E" w:rsidRPr="00B073D8" w:rsidRDefault="75303805" w:rsidP="00637AD0">
      <w:pPr>
        <w:pStyle w:val="ListParagraph"/>
        <w:numPr>
          <w:ilvl w:val="0"/>
          <w:numId w:val="132"/>
        </w:numPr>
        <w:rPr>
          <w:lang w:val="es-419"/>
        </w:rPr>
      </w:pPr>
      <w:r w:rsidRPr="75303805">
        <w:rPr>
          <w:lang w:val="es-419"/>
        </w:rPr>
        <w:t xml:space="preserve">[SLEEPSCHB] ¿Cuántos </w:t>
      </w:r>
      <w:r w:rsidRPr="75303805">
        <w:rPr>
          <w:b/>
          <w:bCs/>
          <w:lang w:val="es-419"/>
        </w:rPr>
        <w:t>días a la semana</w:t>
      </w:r>
      <w:r w:rsidRPr="75303805">
        <w:rPr>
          <w:lang w:val="es-419"/>
        </w:rPr>
        <w:t xml:space="preserve"> determina su horario de sueño según su trabajo, la escuela u otras actividades?</w:t>
      </w:r>
    </w:p>
    <w:p w14:paraId="52E2BC44" w14:textId="4D86022C" w:rsidR="00886E3E" w:rsidRPr="00B073D8" w:rsidRDefault="00FB19B9" w:rsidP="00637AD0">
      <w:pPr>
        <w:spacing w:after="0" w:line="240" w:lineRule="auto"/>
        <w:ind w:left="720"/>
        <w:contextualSpacing/>
        <w:rPr>
          <w:rFonts w:cstheme="minorHAnsi"/>
          <w:lang w:val="es-419"/>
        </w:rPr>
      </w:pPr>
      <w:r w:rsidRPr="00B073D8">
        <w:rPr>
          <w:lang w:val="es-419"/>
        </w:rPr>
        <w:t>0</w:t>
      </w:r>
      <w:r w:rsidRPr="00B073D8">
        <w:rPr>
          <w:lang w:val="es-419"/>
        </w:rPr>
        <w:tab/>
        <w:t>1</w:t>
      </w:r>
    </w:p>
    <w:p w14:paraId="5F5D5378" w14:textId="229F6DB4" w:rsidR="00886E3E" w:rsidRPr="00B073D8" w:rsidRDefault="00FB19B9" w:rsidP="00FB19B9">
      <w:pPr>
        <w:spacing w:after="0" w:line="240" w:lineRule="auto"/>
        <w:ind w:left="720"/>
        <w:contextualSpacing/>
        <w:rPr>
          <w:rFonts w:cstheme="minorHAnsi"/>
          <w:lang w:val="es-419"/>
        </w:rPr>
      </w:pPr>
      <w:r w:rsidRPr="00B073D8">
        <w:rPr>
          <w:lang w:val="es-419"/>
        </w:rPr>
        <w:t>1</w:t>
      </w:r>
      <w:r w:rsidRPr="00B073D8">
        <w:rPr>
          <w:lang w:val="es-419"/>
        </w:rPr>
        <w:tab/>
        <w:t>2</w:t>
      </w:r>
    </w:p>
    <w:p w14:paraId="1A580979" w14:textId="121B6372" w:rsidR="00886E3E" w:rsidRPr="00B073D8" w:rsidRDefault="00FB19B9" w:rsidP="00FB19B9">
      <w:pPr>
        <w:spacing w:after="0" w:line="240" w:lineRule="auto"/>
        <w:ind w:left="720"/>
        <w:contextualSpacing/>
        <w:rPr>
          <w:rFonts w:cstheme="minorHAnsi"/>
          <w:lang w:val="es-419"/>
        </w:rPr>
      </w:pPr>
      <w:r w:rsidRPr="00B073D8">
        <w:rPr>
          <w:lang w:val="es-419"/>
        </w:rPr>
        <w:t>2</w:t>
      </w:r>
      <w:r w:rsidRPr="00B073D8">
        <w:rPr>
          <w:lang w:val="es-419"/>
        </w:rPr>
        <w:tab/>
        <w:t>3</w:t>
      </w:r>
    </w:p>
    <w:p w14:paraId="3E70297E" w14:textId="2BEF6F05" w:rsidR="00886E3E" w:rsidRPr="00B073D8" w:rsidRDefault="00FB19B9" w:rsidP="00FB19B9">
      <w:pPr>
        <w:spacing w:after="0" w:line="240" w:lineRule="auto"/>
        <w:ind w:left="720"/>
        <w:contextualSpacing/>
        <w:rPr>
          <w:rFonts w:cstheme="minorHAnsi"/>
          <w:lang w:val="es-419"/>
        </w:rPr>
      </w:pPr>
      <w:r w:rsidRPr="00B073D8">
        <w:rPr>
          <w:lang w:val="es-419"/>
        </w:rPr>
        <w:t>3</w:t>
      </w:r>
      <w:r w:rsidRPr="00B073D8">
        <w:rPr>
          <w:lang w:val="es-419"/>
        </w:rPr>
        <w:tab/>
        <w:t>4</w:t>
      </w:r>
    </w:p>
    <w:p w14:paraId="6FF4AC00" w14:textId="080B82BA" w:rsidR="00886E3E" w:rsidRPr="00B073D8" w:rsidRDefault="00FB19B9" w:rsidP="00FB19B9">
      <w:pPr>
        <w:spacing w:after="0" w:line="240" w:lineRule="auto"/>
        <w:ind w:left="720"/>
        <w:contextualSpacing/>
        <w:rPr>
          <w:rFonts w:cstheme="minorHAnsi"/>
          <w:lang w:val="es-419"/>
        </w:rPr>
      </w:pPr>
      <w:r w:rsidRPr="00B073D8">
        <w:rPr>
          <w:lang w:val="es-419"/>
        </w:rPr>
        <w:t>4</w:t>
      </w:r>
      <w:r w:rsidRPr="00B073D8">
        <w:rPr>
          <w:lang w:val="es-419"/>
        </w:rPr>
        <w:tab/>
        <w:t>5</w:t>
      </w:r>
    </w:p>
    <w:p w14:paraId="1877650D" w14:textId="4A9BAE4F" w:rsidR="00886E3E" w:rsidRPr="00B073D8" w:rsidRDefault="00FB19B9" w:rsidP="00FB19B9">
      <w:pPr>
        <w:spacing w:after="0" w:line="240" w:lineRule="auto"/>
        <w:ind w:left="720"/>
        <w:contextualSpacing/>
        <w:rPr>
          <w:rFonts w:cstheme="minorHAnsi"/>
          <w:lang w:val="es-419"/>
        </w:rPr>
      </w:pPr>
      <w:r w:rsidRPr="00B073D8">
        <w:rPr>
          <w:lang w:val="es-419"/>
        </w:rPr>
        <w:t>5</w:t>
      </w:r>
      <w:r w:rsidRPr="00B073D8">
        <w:rPr>
          <w:lang w:val="es-419"/>
        </w:rPr>
        <w:tab/>
        <w:t>6</w:t>
      </w:r>
    </w:p>
    <w:p w14:paraId="3DD21888" w14:textId="2E9B9D32" w:rsidR="003945DA" w:rsidRPr="00B073D8" w:rsidRDefault="1D4F8DD3" w:rsidP="1D4F8DD3">
      <w:pPr>
        <w:ind w:left="720"/>
        <w:rPr>
          <w:lang w:val="es-419"/>
        </w:rPr>
      </w:pPr>
      <w:r w:rsidRPr="1D4F8DD3">
        <w:rPr>
          <w:lang w:val="es-419"/>
        </w:rPr>
        <w:t>6</w:t>
      </w:r>
      <w:r w:rsidR="00FB19B9">
        <w:tab/>
      </w:r>
      <w:r w:rsidRPr="1D4F8DD3">
        <w:rPr>
          <w:lang w:val="es-419"/>
        </w:rPr>
        <w:t>7</w:t>
      </w:r>
    </w:p>
    <w:p w14:paraId="2278CB74" w14:textId="1EB8442E" w:rsidR="1D4F8DD3" w:rsidRDefault="1D4F8DD3" w:rsidP="1D4F8DD3">
      <w:pPr>
        <w:ind w:left="720"/>
        <w:rPr>
          <w:rFonts w:ascii="Calibri" w:eastAsia="Calibri" w:hAnsi="Calibri" w:cs="Calibri"/>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i/>
          <w:iCs/>
          <w:lang w:val="es-419"/>
        </w:rPr>
        <w:t>à</w:t>
      </w:r>
      <w:r w:rsidRPr="1D4F8DD3">
        <w:rPr>
          <w:rFonts w:ascii="Calibri" w:eastAsia="Calibri" w:hAnsi="Calibri" w:cs="Calibri"/>
          <w:i/>
          <w:iCs/>
          <w:lang w:val="es-419"/>
        </w:rPr>
        <w:t xml:space="preserve"> </w:t>
      </w:r>
      <w:r w:rsidRPr="1D4F8DD3">
        <w:rPr>
          <w:rFonts w:ascii="Calibri" w:eastAsia="Calibri" w:hAnsi="Calibri" w:cs="Calibri"/>
          <w:b/>
          <w:bCs/>
          <w:i/>
          <w:iCs/>
          <w:lang w:val="es-419"/>
        </w:rPr>
        <w:t>GO TO INTROSLESCH1</w:t>
      </w:r>
    </w:p>
    <w:p w14:paraId="3AEAC207" w14:textId="5220A828" w:rsidR="00DB2AEB" w:rsidRPr="00B073D8" w:rsidRDefault="75303805" w:rsidP="00BA5278">
      <w:pPr>
        <w:pStyle w:val="Heading2"/>
        <w:spacing w:after="0"/>
        <w:rPr>
          <w:lang w:val="es-419"/>
        </w:rPr>
      </w:pPr>
      <w:r w:rsidRPr="75303805">
        <w:rPr>
          <w:lang w:val="es-419"/>
        </w:rPr>
        <w:t>[INTROSLESCH1]</w:t>
      </w:r>
    </w:p>
    <w:p w14:paraId="18E144CB" w14:textId="2DF80A7C" w:rsidR="1D4F8DD3" w:rsidRDefault="566F1DA5" w:rsidP="566F1DA5">
      <w:pPr>
        <w:rPr>
          <w:rFonts w:ascii="Calibri" w:eastAsia="Calibri" w:hAnsi="Calibri" w:cs="Calibri"/>
          <w:b/>
          <w:bCs/>
          <w:sz w:val="24"/>
          <w:szCs w:val="24"/>
          <w:lang w:val="es-419"/>
        </w:rPr>
      </w:pPr>
      <w:r w:rsidRPr="566F1DA5">
        <w:rPr>
          <w:rFonts w:ascii="Calibri" w:eastAsia="Calibri" w:hAnsi="Calibri" w:cs="Calibri"/>
          <w:b/>
          <w:bCs/>
          <w:sz w:val="24"/>
          <w:szCs w:val="24"/>
          <w:lang w:val="es-419"/>
        </w:rPr>
        <w:t xml:space="preserve">[DISPLAY IF SLEEPSCHA=1] </w:t>
      </w:r>
    </w:p>
    <w:p w14:paraId="0743E8C2" w14:textId="48B3A086" w:rsidR="00886E3E" w:rsidRPr="00B073D8" w:rsidRDefault="7B0387D6" w:rsidP="7B0387D6">
      <w:pPr>
        <w:spacing w:before="120" w:after="0" w:line="240" w:lineRule="auto"/>
        <w:rPr>
          <w:lang w:val="es-419"/>
        </w:rPr>
      </w:pPr>
      <w:r w:rsidRPr="7B0387D6">
        <w:rPr>
          <w:lang w:val="es-419"/>
        </w:rPr>
        <w:lastRenderedPageBreak/>
        <w:t>Nos gustaría hacerle algunas preguntas sobre su horario de sueño en días laborables, los cuales incluyen los días en los que realiza cualquier tipo de trabajo que tiene un horario, como el trabajo remunerado fuera de casa o el trabajo de ama de casa.</w:t>
      </w:r>
    </w:p>
    <w:p w14:paraId="054F30BF" w14:textId="7A9A4E4E" w:rsidR="00886E3E" w:rsidRPr="00B073D8" w:rsidRDefault="566F1DA5" w:rsidP="1D4F8DD3">
      <w:pPr>
        <w:spacing w:before="120" w:after="0" w:line="240" w:lineRule="auto"/>
        <w:rPr>
          <w:lang w:val="es-419"/>
        </w:rPr>
      </w:pPr>
      <w:r w:rsidRPr="566F1DA5">
        <w:rPr>
          <w:rFonts w:ascii="Calibri" w:eastAsia="Calibri" w:hAnsi="Calibri" w:cs="Calibri"/>
          <w:b/>
          <w:bCs/>
          <w:sz w:val="24"/>
          <w:szCs w:val="24"/>
          <w:lang w:val="es-419"/>
        </w:rPr>
        <w:t xml:space="preserve">[DISPLAY IF SLEEPSCHA=0, NON-RESPONSE] </w:t>
      </w:r>
      <w:r w:rsidRPr="566F1DA5">
        <w:rPr>
          <w:lang w:val="es-419"/>
        </w:rPr>
        <w:t xml:space="preserve"> </w:t>
      </w:r>
    </w:p>
    <w:p w14:paraId="3227C238" w14:textId="4A036EA1" w:rsidR="00886E3E" w:rsidRPr="00B073D8" w:rsidRDefault="75303805" w:rsidP="75303805">
      <w:pPr>
        <w:spacing w:before="120" w:after="0" w:line="240" w:lineRule="auto"/>
        <w:rPr>
          <w:b/>
          <w:bCs/>
          <w:lang w:val="es-419"/>
        </w:rPr>
      </w:pPr>
      <w:r w:rsidRPr="75303805">
        <w:rPr>
          <w:lang w:val="es-419"/>
        </w:rPr>
        <w:t>Nos gustaría hacerle algunas preguntas sobre su horario de sueño. Responda a estas preguntas al pensar en su día habitual.</w:t>
      </w:r>
    </w:p>
    <w:p w14:paraId="13BD29A7" w14:textId="35DF9BA6" w:rsidR="75303805" w:rsidRDefault="75303805" w:rsidP="75303805">
      <w:pPr>
        <w:spacing w:after="0" w:line="240" w:lineRule="auto"/>
        <w:rPr>
          <w:rFonts w:ascii="Calibri" w:eastAsia="Calibri" w:hAnsi="Calibri" w:cs="Calibri"/>
          <w:b/>
          <w:bCs/>
          <w:lang w:val="es-419"/>
        </w:rPr>
      </w:pPr>
    </w:p>
    <w:p w14:paraId="6D9C25B7" w14:textId="0E6F5670" w:rsidR="1D4F8DD3" w:rsidRDefault="303A489D" w:rsidP="566F1DA5">
      <w:pPr>
        <w:spacing w:after="0" w:line="240" w:lineRule="auto"/>
        <w:rPr>
          <w:rFonts w:ascii="Calibri" w:eastAsia="Calibri" w:hAnsi="Calibri" w:cs="Calibri"/>
          <w:lang w:val="es-419"/>
        </w:rPr>
      </w:pPr>
      <w:r w:rsidRPr="303A489D">
        <w:rPr>
          <w:rFonts w:ascii="Calibri" w:eastAsia="Calibri" w:hAnsi="Calibri" w:cs="Calibri"/>
          <w:b/>
          <w:bCs/>
          <w:lang w:val="es-419"/>
        </w:rPr>
        <w:t>[IF SLEEPSCHA=1, FILL “las noches antes de los días laborales”. IF SLEEPSCHA=0, NR, FILL “</w:t>
      </w:r>
      <w:r w:rsidRPr="303A489D">
        <w:rPr>
          <w:b/>
          <w:bCs/>
          <w:lang w:val="es-419"/>
        </w:rPr>
        <w:t>la mayoría de los días</w:t>
      </w:r>
      <w:r w:rsidRPr="303A489D">
        <w:rPr>
          <w:rFonts w:ascii="Calibri" w:eastAsia="Calibri" w:hAnsi="Calibri" w:cs="Calibri"/>
          <w:b/>
          <w:bCs/>
          <w:lang w:val="es-419"/>
        </w:rPr>
        <w:t>”]</w:t>
      </w:r>
    </w:p>
    <w:p w14:paraId="16DDC7DE" w14:textId="1D424420" w:rsidR="00886E3E" w:rsidRPr="00B073D8" w:rsidRDefault="303A489D" w:rsidP="00AA0FCD">
      <w:pPr>
        <w:pStyle w:val="ListParagraph"/>
        <w:numPr>
          <w:ilvl w:val="0"/>
          <w:numId w:val="132"/>
        </w:numPr>
        <w:spacing w:before="120" w:line="240" w:lineRule="auto"/>
        <w:rPr>
          <w:lang w:val="es-419"/>
        </w:rPr>
      </w:pPr>
      <w:r w:rsidRPr="303A489D">
        <w:rPr>
          <w:lang w:val="es-419"/>
        </w:rPr>
        <w:t xml:space="preserve">[SLEEP1A] ¿A qué hora suele irse a acostar en [las noches antes de los días laborales/la mayoría de los días]? Díganos a qué hora se suele meter en la cama, </w:t>
      </w:r>
      <w:r w:rsidRPr="303A489D">
        <w:rPr>
          <w:b/>
          <w:bCs/>
          <w:lang w:val="es-419"/>
        </w:rPr>
        <w:t>no a qué hora suele quedarse dormido</w:t>
      </w:r>
      <w:r w:rsidRPr="303A489D">
        <w:rPr>
          <w:lang w:val="es-419"/>
        </w:rPr>
        <w:t>. Si está usando un teléfono o una tableta, pulse el recuadro gris para poner su respuesta.</w:t>
      </w:r>
    </w:p>
    <w:p w14:paraId="074A6E94" w14:textId="17BE52F4" w:rsidR="0071773B" w:rsidRPr="00B073D8" w:rsidRDefault="7B0387D6" w:rsidP="7B0387D6">
      <w:pPr>
        <w:autoSpaceDE w:val="0"/>
        <w:autoSpaceDN w:val="0"/>
        <w:adjustRightInd w:val="0"/>
        <w:spacing w:line="240" w:lineRule="auto"/>
        <w:ind w:left="720"/>
        <w:rPr>
          <w:rFonts w:ascii="Calibri" w:eastAsia="Calibri" w:hAnsi="Calibri" w:cs="Calibri"/>
          <w:lang w:val="es-419"/>
        </w:rPr>
      </w:pPr>
      <w:r w:rsidRPr="7B0387D6">
        <w:rPr>
          <w:rFonts w:ascii="Calibri" w:hAnsi="Calibri"/>
          <w:lang w:val="es-419"/>
        </w:rPr>
        <w:t>HH:MM A. M. / P. M.</w:t>
      </w:r>
      <w:r w:rsidRPr="7B0387D6">
        <w:rPr>
          <w:rFonts w:ascii="Calibri" w:eastAsia="Calibri" w:hAnsi="Calibri" w:cs="Calibri"/>
          <w:lang w:val="es-419"/>
        </w:rPr>
        <w:t xml:space="preserve"> </w:t>
      </w:r>
    </w:p>
    <w:p w14:paraId="70DE81FB" w14:textId="2C3E8D2D" w:rsidR="641FB069" w:rsidRDefault="641FB069" w:rsidP="641FB069">
      <w:pPr>
        <w:spacing w:after="0" w:line="240" w:lineRule="auto"/>
        <w:rPr>
          <w:rFonts w:ascii="Calibri" w:eastAsia="Calibri" w:hAnsi="Calibri" w:cs="Calibri"/>
          <w:lang w:val="es-419"/>
        </w:rPr>
      </w:pPr>
      <w:r w:rsidRPr="641FB069">
        <w:rPr>
          <w:rFonts w:ascii="Calibri" w:eastAsia="Calibri" w:hAnsi="Calibri" w:cs="Calibri"/>
          <w:b/>
          <w:bCs/>
          <w:lang w:val="es-419"/>
        </w:rPr>
        <w:t>[IF SLEEPSCHA=1, FILL “las noches antes de los días laborales”. IF SLEEPSCHA=0, NR, FILL “</w:t>
      </w:r>
      <w:r w:rsidRPr="641FB069">
        <w:rPr>
          <w:b/>
          <w:bCs/>
          <w:lang w:val="es-419"/>
        </w:rPr>
        <w:t>la mayoría de las noches</w:t>
      </w:r>
      <w:r w:rsidRPr="641FB069">
        <w:rPr>
          <w:rFonts w:ascii="Calibri" w:eastAsia="Calibri" w:hAnsi="Calibri" w:cs="Calibri"/>
          <w:b/>
          <w:bCs/>
          <w:lang w:val="es-419"/>
        </w:rPr>
        <w:t>”]</w:t>
      </w:r>
    </w:p>
    <w:p w14:paraId="5EC89F85" w14:textId="0AEE9481" w:rsidR="00886E3E" w:rsidRPr="00B073D8" w:rsidRDefault="566F1DA5" w:rsidP="00F84D56">
      <w:pPr>
        <w:pStyle w:val="ListParagraph"/>
        <w:numPr>
          <w:ilvl w:val="0"/>
          <w:numId w:val="132"/>
        </w:numPr>
        <w:spacing w:line="240" w:lineRule="auto"/>
        <w:rPr>
          <w:lang w:val="es-419"/>
        </w:rPr>
      </w:pPr>
      <w:r w:rsidRPr="566F1DA5">
        <w:rPr>
          <w:lang w:val="es-419"/>
        </w:rPr>
        <w:t xml:space="preserve">[SLEEP1D] En [las noches antes de los días laborables/ la mayoría de las noches], ¿cuánto tiempo suele tardarse en quedarse dormido? </w:t>
      </w:r>
    </w:p>
    <w:p w14:paraId="2EEFCB50" w14:textId="6C36C7CF" w:rsidR="0071773B" w:rsidRPr="00B073D8" w:rsidRDefault="1D4F8DD3" w:rsidP="1D4F8DD3">
      <w:pPr>
        <w:autoSpaceDE w:val="0"/>
        <w:autoSpaceDN w:val="0"/>
        <w:adjustRightInd w:val="0"/>
        <w:spacing w:line="240" w:lineRule="auto"/>
        <w:ind w:left="360" w:firstLine="360"/>
        <w:rPr>
          <w:lang w:val="es-419"/>
        </w:rPr>
      </w:pPr>
      <w:r w:rsidRPr="1D4F8DD3">
        <w:rPr>
          <w:lang w:val="es-419"/>
        </w:rPr>
        <w:t>|__|__| Núm. de horas</w:t>
      </w:r>
      <w:r w:rsidR="00886E3E">
        <w:tab/>
      </w:r>
      <w:r w:rsidRPr="1D4F8DD3">
        <w:rPr>
          <w:lang w:val="es-419"/>
        </w:rPr>
        <w:t>|__|__| Núm. de minutos</w:t>
      </w:r>
    </w:p>
    <w:p w14:paraId="0426DDD8" w14:textId="4AEF94FE" w:rsidR="1D4F8DD3" w:rsidRDefault="7B0387D6" w:rsidP="75303805">
      <w:pPr>
        <w:spacing w:before="240"/>
        <w:ind w:left="-20" w:right="-20" w:firstLine="360"/>
        <w:rPr>
          <w:rFonts w:ascii="Calibri" w:eastAsia="Calibri" w:hAnsi="Calibri" w:cs="Calibri"/>
          <w:b/>
          <w:bCs/>
          <w:i/>
          <w:iCs/>
          <w:color w:val="000000" w:themeColor="text1"/>
          <w:sz w:val="19"/>
          <w:szCs w:val="19"/>
          <w:lang w:val="es-419"/>
        </w:rPr>
      </w:pPr>
      <w:r w:rsidRPr="7B0387D6">
        <w:rPr>
          <w:rFonts w:ascii="Calibri" w:eastAsia="Calibri" w:hAnsi="Calibri" w:cs="Calibri"/>
          <w:b/>
          <w:bCs/>
          <w:i/>
          <w:iCs/>
          <w:color w:val="000000" w:themeColor="text1"/>
          <w:sz w:val="19"/>
          <w:szCs w:val="19"/>
          <w:lang w:val="es-419"/>
        </w:rPr>
        <w:t xml:space="preserve">[RANGE CHECK: </w:t>
      </w:r>
      <w:r w:rsidRPr="7B0387D6">
        <w:rPr>
          <w:rFonts w:ascii="Calibri" w:eastAsia="Calibri" w:hAnsi="Calibri" w:cs="Calibri"/>
          <w:b/>
          <w:bCs/>
          <w:i/>
          <w:iCs/>
          <w:color w:val="000000" w:themeColor="text1"/>
          <w:sz w:val="19"/>
          <w:szCs w:val="19"/>
          <w:u w:val="single"/>
          <w:lang w:val="es-419"/>
        </w:rPr>
        <w:t>hours:</w:t>
      </w:r>
      <w:r w:rsidRPr="7B0387D6">
        <w:rPr>
          <w:rFonts w:ascii="Calibri" w:eastAsia="Calibri" w:hAnsi="Calibri" w:cs="Calibri"/>
          <w:b/>
          <w:bCs/>
          <w:i/>
          <w:iCs/>
          <w:color w:val="000000" w:themeColor="text1"/>
          <w:sz w:val="19"/>
          <w:szCs w:val="19"/>
          <w:lang w:val="es-419"/>
        </w:rPr>
        <w:t xml:space="preserve"> min= 0, max= 9. </w:t>
      </w:r>
      <w:r w:rsidRPr="7B0387D6">
        <w:rPr>
          <w:rFonts w:ascii="Calibri" w:eastAsia="Calibri" w:hAnsi="Calibri" w:cs="Calibri"/>
          <w:b/>
          <w:bCs/>
          <w:i/>
          <w:iCs/>
          <w:color w:val="000000" w:themeColor="text1"/>
          <w:sz w:val="19"/>
          <w:szCs w:val="19"/>
          <w:u w:val="single"/>
          <w:lang w:val="es-419"/>
        </w:rPr>
        <w:t>minutes</w:t>
      </w:r>
      <w:r w:rsidRPr="7B0387D6">
        <w:rPr>
          <w:rFonts w:ascii="Calibri" w:eastAsia="Calibri" w:hAnsi="Calibri" w:cs="Calibri"/>
          <w:b/>
          <w:bCs/>
          <w:i/>
          <w:iCs/>
          <w:color w:val="000000" w:themeColor="text1"/>
          <w:sz w:val="19"/>
          <w:szCs w:val="19"/>
          <w:lang w:val="es-419"/>
        </w:rPr>
        <w:t>: min= 0, max= 59.]</w:t>
      </w:r>
    </w:p>
    <w:p w14:paraId="56863280" w14:textId="70E6CD97" w:rsidR="1D4F8DD3" w:rsidRDefault="641FB069" w:rsidP="641FB069">
      <w:pPr>
        <w:spacing w:after="0" w:line="240" w:lineRule="auto"/>
        <w:rPr>
          <w:rFonts w:ascii="Calibri" w:eastAsia="Calibri" w:hAnsi="Calibri" w:cs="Calibri"/>
          <w:lang w:val="es-419"/>
        </w:rPr>
      </w:pPr>
      <w:r w:rsidRPr="641FB069">
        <w:rPr>
          <w:rFonts w:ascii="Calibri" w:eastAsia="Calibri" w:hAnsi="Calibri" w:cs="Calibri"/>
          <w:b/>
          <w:bCs/>
          <w:lang w:val="es-419"/>
        </w:rPr>
        <w:t>[IF SLEEPSCHA=1, FILL "los días laborables". IF SLEEPSCHA=0, NON-RESPONSE, FILL "la mayoría de los días"]</w:t>
      </w:r>
    </w:p>
    <w:p w14:paraId="209F7845" w14:textId="0A4E3934" w:rsidR="00886E3E" w:rsidRPr="00B073D8" w:rsidRDefault="566F1DA5" w:rsidP="75303805">
      <w:pPr>
        <w:pStyle w:val="ListParagraph"/>
        <w:numPr>
          <w:ilvl w:val="0"/>
          <w:numId w:val="132"/>
        </w:numPr>
        <w:spacing w:line="240" w:lineRule="auto"/>
        <w:rPr>
          <w:rFonts w:eastAsiaTheme="minorEastAsia"/>
          <w:lang w:val="es-419"/>
        </w:rPr>
      </w:pPr>
      <w:r w:rsidRPr="566F1DA5">
        <w:rPr>
          <w:lang w:val="es-419"/>
        </w:rPr>
        <w:t>[SLEEP1F] ¿A qué hora suele despertarse en [los días laborables/la mayoría de los días]? Seleccione su respuesta al usar las opciones de la lista desplegable a continuación. Si está usando un teléfono o una tableta, pulse el recuadro gris para poner su respuesta.</w:t>
      </w:r>
    </w:p>
    <w:p w14:paraId="476EF29B" w14:textId="2FF515F8" w:rsidR="0071773B" w:rsidRPr="00B073D8" w:rsidRDefault="7B0387D6" w:rsidP="1D4F8DD3">
      <w:pPr>
        <w:autoSpaceDE w:val="0"/>
        <w:autoSpaceDN w:val="0"/>
        <w:adjustRightInd w:val="0"/>
        <w:spacing w:line="240" w:lineRule="auto"/>
        <w:ind w:left="720"/>
        <w:rPr>
          <w:rFonts w:ascii="Calibri" w:hAnsi="Calibri" w:cs="Calibri"/>
          <w:lang w:val="es-419"/>
        </w:rPr>
      </w:pPr>
      <w:r w:rsidRPr="7B0387D6">
        <w:rPr>
          <w:rFonts w:ascii="Calibri" w:hAnsi="Calibri"/>
          <w:lang w:val="es-419"/>
        </w:rPr>
        <w:t>HH:MM A. M. / P. M.</w:t>
      </w:r>
    </w:p>
    <w:p w14:paraId="29D83303" w14:textId="6FE9C13C" w:rsidR="641FB069" w:rsidRDefault="641FB069" w:rsidP="641FB069">
      <w:pPr>
        <w:spacing w:after="0" w:line="240" w:lineRule="auto"/>
        <w:rPr>
          <w:rFonts w:ascii="Calibri" w:eastAsia="Calibri" w:hAnsi="Calibri" w:cs="Calibri"/>
          <w:lang w:val="es-419"/>
        </w:rPr>
      </w:pPr>
      <w:r w:rsidRPr="641FB069">
        <w:rPr>
          <w:rFonts w:ascii="Calibri" w:eastAsia="Calibri" w:hAnsi="Calibri" w:cs="Calibri"/>
          <w:b/>
          <w:bCs/>
          <w:lang w:val="es-419"/>
        </w:rPr>
        <w:t>[IF SLEEPSCHA=1, FILL "los días laborables". IF SLEEPSCHA=0, NON-RESPONSE, FILL "la mayoría de los días"]</w:t>
      </w:r>
    </w:p>
    <w:p w14:paraId="0D53D2F9" w14:textId="1872F95D" w:rsidR="00886E3E" w:rsidRPr="00B073D8" w:rsidRDefault="566F1DA5" w:rsidP="0031175E">
      <w:pPr>
        <w:pStyle w:val="ListParagraph"/>
        <w:numPr>
          <w:ilvl w:val="0"/>
          <w:numId w:val="132"/>
        </w:numPr>
        <w:spacing w:line="240" w:lineRule="auto"/>
        <w:rPr>
          <w:lang w:val="es-419"/>
        </w:rPr>
      </w:pPr>
      <w:r w:rsidRPr="566F1DA5">
        <w:rPr>
          <w:lang w:val="es-419"/>
        </w:rPr>
        <w:t xml:space="preserve">[SLEEP1I] En [los días laborables/la mayoría de los días], ¿cuánto tiempo suele quedarse en la cama después de despertarse antes de levantarse? </w:t>
      </w:r>
    </w:p>
    <w:p w14:paraId="63D15520" w14:textId="77777777" w:rsidR="00886E3E" w:rsidRPr="00B073D8" w:rsidRDefault="1D4F8DD3" w:rsidP="0031175E">
      <w:pPr>
        <w:autoSpaceDE w:val="0"/>
        <w:autoSpaceDN w:val="0"/>
        <w:adjustRightInd w:val="0"/>
        <w:spacing w:line="240" w:lineRule="auto"/>
        <w:ind w:left="360" w:firstLine="360"/>
        <w:rPr>
          <w:rFonts w:cstheme="minorHAnsi"/>
          <w:lang w:val="es-419"/>
        </w:rPr>
      </w:pPr>
      <w:r w:rsidRPr="1D4F8DD3">
        <w:rPr>
          <w:lang w:val="es-419"/>
        </w:rPr>
        <w:t>|__|__| Núm. de horas</w:t>
      </w:r>
      <w:r w:rsidR="00886E3E">
        <w:tab/>
      </w:r>
      <w:r w:rsidRPr="1D4F8DD3">
        <w:rPr>
          <w:lang w:val="es-419"/>
        </w:rPr>
        <w:t>|__|__| Núm. de minutos</w:t>
      </w:r>
    </w:p>
    <w:p w14:paraId="040E94B1" w14:textId="611BCC00" w:rsidR="00886E3E" w:rsidRPr="00B073D8" w:rsidRDefault="7B0387D6" w:rsidP="75303805">
      <w:pPr>
        <w:spacing w:before="240" w:line="240" w:lineRule="auto"/>
        <w:ind w:left="-20" w:right="-20" w:firstLine="360"/>
        <w:rPr>
          <w:rFonts w:ascii="Calibri" w:eastAsia="Calibri" w:hAnsi="Calibri" w:cs="Calibri"/>
          <w:b/>
          <w:bCs/>
          <w:i/>
          <w:iCs/>
          <w:color w:val="000000" w:themeColor="text1"/>
          <w:sz w:val="19"/>
          <w:szCs w:val="19"/>
          <w:lang w:val="es-419"/>
        </w:rPr>
      </w:pPr>
      <w:r w:rsidRPr="7B0387D6">
        <w:rPr>
          <w:rFonts w:ascii="Calibri" w:eastAsia="Calibri" w:hAnsi="Calibri" w:cs="Calibri"/>
          <w:b/>
          <w:bCs/>
          <w:i/>
          <w:iCs/>
          <w:color w:val="000000" w:themeColor="text1"/>
          <w:sz w:val="19"/>
          <w:szCs w:val="19"/>
          <w:lang w:val="es-419"/>
        </w:rPr>
        <w:t xml:space="preserve">[RANGE CHECK: </w:t>
      </w:r>
      <w:r w:rsidRPr="7B0387D6">
        <w:rPr>
          <w:rFonts w:ascii="Calibri" w:eastAsia="Calibri" w:hAnsi="Calibri" w:cs="Calibri"/>
          <w:b/>
          <w:bCs/>
          <w:i/>
          <w:iCs/>
          <w:color w:val="000000" w:themeColor="text1"/>
          <w:sz w:val="19"/>
          <w:szCs w:val="19"/>
          <w:u w:val="single"/>
          <w:lang w:val="es-419"/>
        </w:rPr>
        <w:t>hours:</w:t>
      </w:r>
      <w:r w:rsidRPr="7B0387D6">
        <w:rPr>
          <w:rFonts w:ascii="Calibri" w:eastAsia="Calibri" w:hAnsi="Calibri" w:cs="Calibri"/>
          <w:b/>
          <w:bCs/>
          <w:i/>
          <w:iCs/>
          <w:color w:val="000000" w:themeColor="text1"/>
          <w:sz w:val="19"/>
          <w:szCs w:val="19"/>
          <w:lang w:val="es-419"/>
        </w:rPr>
        <w:t xml:space="preserve"> min= 0, max= 9. </w:t>
      </w:r>
      <w:r w:rsidRPr="7B0387D6">
        <w:rPr>
          <w:rFonts w:ascii="Calibri" w:eastAsia="Calibri" w:hAnsi="Calibri" w:cs="Calibri"/>
          <w:b/>
          <w:bCs/>
          <w:i/>
          <w:iCs/>
          <w:color w:val="000000" w:themeColor="text1"/>
          <w:sz w:val="19"/>
          <w:szCs w:val="19"/>
          <w:u w:val="single"/>
          <w:lang w:val="es-419"/>
        </w:rPr>
        <w:t>minutes</w:t>
      </w:r>
      <w:r w:rsidRPr="7B0387D6">
        <w:rPr>
          <w:rFonts w:ascii="Calibri" w:eastAsia="Calibri" w:hAnsi="Calibri" w:cs="Calibri"/>
          <w:b/>
          <w:bCs/>
          <w:i/>
          <w:iCs/>
          <w:color w:val="000000" w:themeColor="text1"/>
          <w:sz w:val="19"/>
          <w:szCs w:val="19"/>
          <w:lang w:val="es-419"/>
        </w:rPr>
        <w:t>: min= 0, max= 59.]</w:t>
      </w:r>
    </w:p>
    <w:p w14:paraId="56608651" w14:textId="2EA5C115" w:rsidR="00886E3E" w:rsidRPr="00B073D8" w:rsidRDefault="641FB069" w:rsidP="1D4F8DD3">
      <w:pPr>
        <w:spacing w:after="0" w:line="240" w:lineRule="auto"/>
        <w:ind w:left="-20" w:right="-20"/>
        <w:rPr>
          <w:rFonts w:ascii="Calibri" w:eastAsia="Calibri" w:hAnsi="Calibri" w:cs="Calibri"/>
          <w:lang w:val="es-419"/>
        </w:rPr>
      </w:pPr>
      <w:r w:rsidRPr="641FB069">
        <w:rPr>
          <w:rFonts w:ascii="Calibri" w:eastAsia="Calibri" w:hAnsi="Calibri" w:cs="Calibri"/>
          <w:lang w:val="es-419"/>
        </w:rPr>
        <w:t xml:space="preserve"> </w:t>
      </w:r>
    </w:p>
    <w:p w14:paraId="666CE607" w14:textId="0127059A" w:rsidR="00886E3E" w:rsidRPr="00B073D8" w:rsidRDefault="641FB069" w:rsidP="641FB069">
      <w:pPr>
        <w:spacing w:after="0" w:line="240" w:lineRule="auto"/>
        <w:rPr>
          <w:rFonts w:ascii="Calibri" w:eastAsia="Calibri" w:hAnsi="Calibri" w:cs="Calibri"/>
          <w:lang w:val="es-419"/>
        </w:rPr>
      </w:pPr>
      <w:r w:rsidRPr="641FB069">
        <w:rPr>
          <w:rFonts w:ascii="Calibri" w:eastAsia="Calibri" w:hAnsi="Calibri" w:cs="Calibri"/>
          <w:b/>
          <w:bCs/>
          <w:lang w:val="es-419"/>
        </w:rPr>
        <w:t>[IF SLEEPSCHA=1, FILL "los días laborables". IF SLEEPSCHA=0, NON-RESPONSE, FILL "la mayoría de los días"]</w:t>
      </w:r>
      <w:r w:rsidR="00886E3E">
        <w:tab/>
      </w:r>
    </w:p>
    <w:p w14:paraId="7AC18CCE" w14:textId="61A360AF" w:rsidR="00886E3E" w:rsidRPr="00B073D8" w:rsidRDefault="566F1DA5" w:rsidP="00FC6E9D">
      <w:pPr>
        <w:pStyle w:val="ListParagraph"/>
        <w:numPr>
          <w:ilvl w:val="0"/>
          <w:numId w:val="132"/>
        </w:numPr>
        <w:spacing w:after="0" w:line="240" w:lineRule="auto"/>
        <w:rPr>
          <w:lang w:val="es-419"/>
        </w:rPr>
      </w:pPr>
      <w:r w:rsidRPr="566F1DA5">
        <w:rPr>
          <w:lang w:val="es-419"/>
        </w:rPr>
        <w:t>[SLEEP1K] ¿Usa un despertador para despertarse en [los días laborables/la mayoría de los días]?</w:t>
      </w:r>
    </w:p>
    <w:p w14:paraId="6E43BB1C" w14:textId="2F37B46D" w:rsidR="00886E3E" w:rsidRPr="00B073D8" w:rsidRDefault="00084979" w:rsidP="00084979">
      <w:pPr>
        <w:spacing w:before="120" w:after="0" w:line="240" w:lineRule="auto"/>
        <w:ind w:left="720"/>
        <w:rPr>
          <w:rFonts w:cstheme="minorHAnsi"/>
          <w:lang w:val="es-419"/>
        </w:rPr>
      </w:pPr>
      <w:r w:rsidRPr="00B073D8">
        <w:rPr>
          <w:lang w:val="es-419"/>
        </w:rPr>
        <w:t>1</w:t>
      </w:r>
      <w:r w:rsidRPr="00B073D8">
        <w:rPr>
          <w:lang w:val="es-419"/>
        </w:rPr>
        <w:tab/>
        <w:t>Sí</w:t>
      </w:r>
    </w:p>
    <w:p w14:paraId="376E202D" w14:textId="330BF3D0" w:rsidR="00221E2B" w:rsidRPr="00B073D8" w:rsidRDefault="1D4F8DD3" w:rsidP="1D4F8DD3">
      <w:pPr>
        <w:spacing w:after="0" w:line="240" w:lineRule="auto"/>
        <w:ind w:left="720"/>
        <w:contextualSpacing/>
        <w:rPr>
          <w:rFonts w:ascii="Calibri" w:eastAsia="Calibri" w:hAnsi="Calibri" w:cs="Calibri"/>
          <w:lang w:val="es-419"/>
        </w:rPr>
      </w:pPr>
      <w:r w:rsidRPr="1D4F8DD3">
        <w:rPr>
          <w:lang w:val="es-419"/>
        </w:rPr>
        <w:t>0</w:t>
      </w:r>
      <w:r w:rsidR="00084979">
        <w:tab/>
      </w:r>
      <w:r w:rsidRPr="1D4F8DD3">
        <w:rPr>
          <w:lang w:val="es-419"/>
        </w:rPr>
        <w:t xml:space="preserve">No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lang w:val="es-419"/>
        </w:rPr>
        <w:t>GO TO SLEEP1M</w:t>
      </w:r>
    </w:p>
    <w:p w14:paraId="069F406A" w14:textId="07B8BC4E" w:rsidR="1D4F8DD3" w:rsidRDefault="1D4F8DD3" w:rsidP="1D4F8DD3">
      <w:pPr>
        <w:spacing w:before="60"/>
        <w:ind w:left="-20" w:right="-20" w:firstLine="720"/>
        <w:rPr>
          <w:rFonts w:ascii="Calibri" w:eastAsia="Calibri" w:hAnsi="Calibri" w:cs="Calibri"/>
          <w:b/>
          <w:bCs/>
          <w:i/>
          <w:iCs/>
          <w:lang w:val="es-419"/>
        </w:rPr>
      </w:pPr>
      <w:r w:rsidRPr="1D4F8DD3">
        <w:rPr>
          <w:rFonts w:ascii="Calibri" w:eastAsia="Calibri" w:hAnsi="Calibri" w:cs="Calibri"/>
          <w:i/>
          <w:iCs/>
          <w:lang w:val="es-419"/>
        </w:rPr>
        <w:lastRenderedPageBreak/>
        <w:t>NO RESPONSE</w:t>
      </w:r>
      <w:r w:rsidRPr="1D4F8DD3">
        <w:rPr>
          <w:rFonts w:ascii="Calibri" w:eastAsia="Calibri" w:hAnsi="Calibri" w:cs="Calibri"/>
          <w:b/>
          <w:bCs/>
          <w:i/>
          <w:iCs/>
          <w:lang w:val="es-419"/>
        </w:rPr>
        <w:t xml:space="preserve"> </w:t>
      </w:r>
      <w:r w:rsidRPr="1D4F8DD3">
        <w:rPr>
          <w:rFonts w:ascii="Wingdings" w:eastAsia="Wingdings" w:hAnsi="Wingdings" w:cs="Wingdings"/>
          <w:b/>
          <w:bCs/>
          <w:i/>
          <w:iCs/>
          <w:lang w:val="es-419"/>
        </w:rPr>
        <w:t>à</w:t>
      </w:r>
      <w:r w:rsidRPr="1D4F8DD3">
        <w:rPr>
          <w:rFonts w:ascii="Calibri" w:eastAsia="Calibri" w:hAnsi="Calibri" w:cs="Calibri"/>
          <w:b/>
          <w:bCs/>
          <w:i/>
          <w:iCs/>
          <w:lang w:val="es-419"/>
        </w:rPr>
        <w:t xml:space="preserve"> GO TO SLEEP1M</w:t>
      </w:r>
    </w:p>
    <w:p w14:paraId="0C2CE2DF" w14:textId="09494DA6" w:rsidR="00886E3E" w:rsidRPr="00B073D8" w:rsidRDefault="7B0387D6" w:rsidP="7B0387D6">
      <w:pPr>
        <w:spacing w:after="0" w:line="240" w:lineRule="auto"/>
        <w:ind w:left="-20" w:right="-20"/>
        <w:contextualSpacing/>
        <w:rPr>
          <w:rFonts w:ascii="Calibri" w:eastAsia="Calibri" w:hAnsi="Calibri" w:cs="Calibri"/>
          <w:lang w:val="es-419"/>
        </w:rPr>
      </w:pPr>
      <w:r w:rsidRPr="7B0387D6">
        <w:rPr>
          <w:rFonts w:ascii="Calibri" w:eastAsia="Calibri" w:hAnsi="Calibri" w:cs="Calibri"/>
          <w:lang w:val="es-419"/>
        </w:rPr>
        <w:t xml:space="preserve"> </w:t>
      </w:r>
      <w:r w:rsidRPr="7B0387D6">
        <w:rPr>
          <w:rFonts w:ascii="Calibri" w:eastAsia="Calibri" w:hAnsi="Calibri" w:cs="Calibri"/>
          <w:b/>
          <w:bCs/>
          <w:lang w:val="es-419"/>
        </w:rPr>
        <w:t>[IF SLEEPSCHA=1, FILL "los días laborables". IF SLEEPSCHA=0, NON-RESPONSE, FILL "en la mayoría de los días"]</w:t>
      </w:r>
    </w:p>
    <w:p w14:paraId="3108491F" w14:textId="0034FD66" w:rsidR="00886E3E" w:rsidRPr="00B073D8" w:rsidRDefault="566F1DA5" w:rsidP="0054737B">
      <w:pPr>
        <w:pStyle w:val="ListParagraph"/>
        <w:numPr>
          <w:ilvl w:val="0"/>
          <w:numId w:val="132"/>
        </w:numPr>
        <w:spacing w:after="0" w:line="240" w:lineRule="auto"/>
        <w:rPr>
          <w:lang w:val="es-419"/>
        </w:rPr>
      </w:pPr>
      <w:r w:rsidRPr="566F1DA5">
        <w:rPr>
          <w:lang w:val="es-419"/>
        </w:rPr>
        <w:t>[SLEEP1L] En [los días laborables/en la mayoría de los días], ¿se despierta antes de que suene el despertador?</w:t>
      </w:r>
    </w:p>
    <w:p w14:paraId="25EA0860" w14:textId="34DE9B42" w:rsidR="00886E3E" w:rsidRPr="00B073D8" w:rsidRDefault="0054737B" w:rsidP="0054737B">
      <w:pPr>
        <w:spacing w:before="120" w:after="0" w:line="240" w:lineRule="auto"/>
        <w:ind w:left="720"/>
        <w:rPr>
          <w:rFonts w:cstheme="minorHAnsi"/>
          <w:lang w:val="es-419"/>
        </w:rPr>
      </w:pPr>
      <w:r w:rsidRPr="00B073D8">
        <w:rPr>
          <w:lang w:val="es-419"/>
        </w:rPr>
        <w:t>1</w:t>
      </w:r>
      <w:r w:rsidRPr="00B073D8">
        <w:rPr>
          <w:lang w:val="es-419"/>
        </w:rPr>
        <w:tab/>
        <w:t>Sí</w:t>
      </w:r>
    </w:p>
    <w:p w14:paraId="1E5003BF" w14:textId="50D65511" w:rsidR="00886E3E" w:rsidRPr="00B073D8" w:rsidRDefault="7B0387D6" w:rsidP="0054737B">
      <w:pPr>
        <w:spacing w:after="0" w:line="240" w:lineRule="auto"/>
        <w:ind w:left="720"/>
        <w:rPr>
          <w:rFonts w:cstheme="minorHAnsi"/>
          <w:lang w:val="es-419"/>
        </w:rPr>
      </w:pPr>
      <w:r w:rsidRPr="7B0387D6">
        <w:rPr>
          <w:lang w:val="es-419"/>
        </w:rPr>
        <w:t>0</w:t>
      </w:r>
      <w:r w:rsidR="0054737B">
        <w:tab/>
      </w:r>
      <w:r w:rsidRPr="7B0387D6">
        <w:rPr>
          <w:lang w:val="es-419"/>
        </w:rPr>
        <w:t>No</w:t>
      </w:r>
    </w:p>
    <w:p w14:paraId="292344DA" w14:textId="0CD1EEB3" w:rsidR="75303805" w:rsidRDefault="75303805" w:rsidP="75303805">
      <w:pPr>
        <w:spacing w:before="60" w:after="0" w:line="240" w:lineRule="auto"/>
        <w:ind w:left="-20" w:right="-20" w:firstLine="720"/>
        <w:rPr>
          <w:rFonts w:ascii="Calibri" w:eastAsia="Calibri" w:hAnsi="Calibri" w:cs="Calibri"/>
          <w:b/>
          <w:bCs/>
          <w:i/>
          <w:iCs/>
          <w:lang w:val="es-419"/>
        </w:rPr>
      </w:pPr>
    </w:p>
    <w:p w14:paraId="7EAC8B0D" w14:textId="4566DDC5" w:rsidR="00886E3E" w:rsidRPr="00B073D8" w:rsidRDefault="566F1DA5" w:rsidP="566F1DA5">
      <w:pPr>
        <w:spacing w:after="0" w:line="240" w:lineRule="auto"/>
        <w:rPr>
          <w:rFonts w:ascii="Calibri" w:eastAsia="Calibri" w:hAnsi="Calibri" w:cs="Calibri"/>
          <w:lang w:val="es-419"/>
        </w:rPr>
      </w:pPr>
      <w:r w:rsidRPr="566F1DA5">
        <w:rPr>
          <w:rFonts w:ascii="Calibri" w:eastAsia="Calibri" w:hAnsi="Calibri" w:cs="Calibri"/>
          <w:b/>
          <w:bCs/>
          <w:lang w:val="es-419"/>
        </w:rPr>
        <w:t>[IF SLEEPSCHA=1, FILL “</w:t>
      </w:r>
      <w:r w:rsidRPr="566F1DA5">
        <w:rPr>
          <w:lang w:val="es-419"/>
        </w:rPr>
        <w:t xml:space="preserve"> día laborable</w:t>
      </w:r>
      <w:r w:rsidRPr="566F1DA5">
        <w:rPr>
          <w:rFonts w:ascii="Calibri" w:eastAsia="Calibri" w:hAnsi="Calibri" w:cs="Calibri"/>
          <w:b/>
          <w:bCs/>
          <w:lang w:val="es-419"/>
        </w:rPr>
        <w:t>”. IF SLEEPSCHA=0, NON-RESPONSE, FILL “</w:t>
      </w:r>
      <w:r w:rsidRPr="566F1DA5">
        <w:rPr>
          <w:lang w:val="es-419"/>
        </w:rPr>
        <w:t xml:space="preserve"> un día</w:t>
      </w:r>
      <w:r w:rsidRPr="566F1DA5">
        <w:rPr>
          <w:rFonts w:ascii="Calibri" w:eastAsia="Calibri" w:hAnsi="Calibri" w:cs="Calibri"/>
          <w:b/>
          <w:bCs/>
          <w:lang w:val="es-419"/>
        </w:rPr>
        <w:t>”]</w:t>
      </w:r>
    </w:p>
    <w:p w14:paraId="36181208" w14:textId="1C4DBC76" w:rsidR="00886E3E" w:rsidRPr="00B073D8" w:rsidRDefault="566F1DA5" w:rsidP="00744FE8">
      <w:pPr>
        <w:pStyle w:val="ListParagraph"/>
        <w:numPr>
          <w:ilvl w:val="0"/>
          <w:numId w:val="132"/>
        </w:numPr>
        <w:autoSpaceDE w:val="0"/>
        <w:autoSpaceDN w:val="0"/>
        <w:adjustRightInd w:val="0"/>
        <w:spacing w:line="240" w:lineRule="auto"/>
        <w:rPr>
          <w:lang w:val="es-419"/>
        </w:rPr>
      </w:pPr>
      <w:r w:rsidRPr="566F1DA5">
        <w:rPr>
          <w:lang w:val="es-419"/>
        </w:rPr>
        <w:t xml:space="preserve">[SLEEP1M] La exposición a la luz solar natural puede afectar sus patrones del sueño. Durante un [día laborable/un día] habitual, ¿cuánto tiempo pasa al aire libre bajo la luz directa del sol? </w:t>
      </w:r>
    </w:p>
    <w:p w14:paraId="1E305A5C" w14:textId="592C1583" w:rsidR="00886E3E" w:rsidRPr="00B073D8" w:rsidRDefault="1D4F8DD3" w:rsidP="1D4F8DD3">
      <w:pPr>
        <w:autoSpaceDE w:val="0"/>
        <w:autoSpaceDN w:val="0"/>
        <w:adjustRightInd w:val="0"/>
        <w:spacing w:after="0" w:line="240" w:lineRule="auto"/>
        <w:ind w:left="360" w:firstLine="360"/>
        <w:jc w:val="both"/>
        <w:rPr>
          <w:lang w:val="es-419"/>
        </w:rPr>
      </w:pPr>
      <w:r w:rsidRPr="1D4F8DD3">
        <w:rPr>
          <w:lang w:val="es-419"/>
        </w:rPr>
        <w:t>|__|__| Núm. de horas</w:t>
      </w:r>
      <w:r w:rsidR="00886E3E">
        <w:tab/>
      </w:r>
      <w:r w:rsidRPr="1D4F8DD3">
        <w:rPr>
          <w:lang w:val="es-419"/>
        </w:rPr>
        <w:t>|__|__| Núm. de minutos</w:t>
      </w:r>
    </w:p>
    <w:p w14:paraId="56A3F9E9" w14:textId="308EF869" w:rsidR="1D4F8DD3" w:rsidRDefault="75303805" w:rsidP="75303805">
      <w:pPr>
        <w:spacing w:before="240" w:after="0"/>
        <w:ind w:left="-20" w:right="-20" w:firstLine="360"/>
        <w:jc w:val="both"/>
        <w:rPr>
          <w:rFonts w:ascii="Calibri" w:eastAsia="Calibri" w:hAnsi="Calibri" w:cs="Calibri"/>
          <w:b/>
          <w:bCs/>
          <w:i/>
          <w:iCs/>
          <w:color w:val="000000" w:themeColor="text1"/>
          <w:sz w:val="19"/>
          <w:szCs w:val="19"/>
          <w:lang w:val="es-419"/>
        </w:rPr>
      </w:pPr>
      <w:r w:rsidRPr="75303805">
        <w:rPr>
          <w:rFonts w:ascii="Calibri" w:eastAsia="Calibri" w:hAnsi="Calibri" w:cs="Calibri"/>
          <w:b/>
          <w:bCs/>
          <w:i/>
          <w:iCs/>
          <w:color w:val="000000" w:themeColor="text1"/>
          <w:sz w:val="19"/>
          <w:szCs w:val="19"/>
          <w:lang w:val="es-419"/>
        </w:rPr>
        <w:t xml:space="preserve">[RANGE CHECK: </w:t>
      </w:r>
      <w:r w:rsidRPr="75303805">
        <w:rPr>
          <w:rFonts w:ascii="Calibri" w:eastAsia="Calibri" w:hAnsi="Calibri" w:cs="Calibri"/>
          <w:b/>
          <w:bCs/>
          <w:i/>
          <w:iCs/>
          <w:color w:val="000000" w:themeColor="text1"/>
          <w:sz w:val="19"/>
          <w:szCs w:val="19"/>
          <w:u w:val="single"/>
          <w:lang w:val="es-419"/>
        </w:rPr>
        <w:t>hours:</w:t>
      </w:r>
      <w:r w:rsidRPr="75303805">
        <w:rPr>
          <w:rFonts w:ascii="Calibri" w:eastAsia="Calibri" w:hAnsi="Calibri" w:cs="Calibri"/>
          <w:b/>
          <w:bCs/>
          <w:i/>
          <w:iCs/>
          <w:color w:val="000000" w:themeColor="text1"/>
          <w:sz w:val="19"/>
          <w:szCs w:val="19"/>
          <w:lang w:val="es-419"/>
        </w:rPr>
        <w:t xml:space="preserve"> min= 0, max= 9. </w:t>
      </w:r>
      <w:r w:rsidRPr="75303805">
        <w:rPr>
          <w:rFonts w:ascii="Calibri" w:eastAsia="Calibri" w:hAnsi="Calibri" w:cs="Calibri"/>
          <w:b/>
          <w:bCs/>
          <w:i/>
          <w:iCs/>
          <w:color w:val="000000" w:themeColor="text1"/>
          <w:sz w:val="19"/>
          <w:szCs w:val="19"/>
          <w:u w:val="single"/>
          <w:lang w:val="es-419"/>
        </w:rPr>
        <w:t>minutes</w:t>
      </w:r>
      <w:r w:rsidRPr="75303805">
        <w:rPr>
          <w:rFonts w:ascii="Calibri" w:eastAsia="Calibri" w:hAnsi="Calibri" w:cs="Calibri"/>
          <w:b/>
          <w:bCs/>
          <w:i/>
          <w:iCs/>
          <w:color w:val="000000" w:themeColor="text1"/>
          <w:sz w:val="19"/>
          <w:szCs w:val="19"/>
          <w:lang w:val="es-419"/>
        </w:rPr>
        <w:t>: min= 0, max= 59.]</w:t>
      </w:r>
    </w:p>
    <w:p w14:paraId="19AE01E3" w14:textId="628EB30B" w:rsidR="1D4F8DD3" w:rsidRDefault="7B0387D6" w:rsidP="1D4F8DD3">
      <w:pPr>
        <w:spacing w:before="120" w:after="0"/>
        <w:ind w:left="-20" w:right="-20"/>
        <w:jc w:val="both"/>
        <w:rPr>
          <w:rFonts w:ascii="Calibri" w:eastAsia="Calibri" w:hAnsi="Calibri" w:cs="Calibri"/>
          <w:b/>
          <w:bCs/>
          <w:lang w:val="es-419"/>
        </w:rPr>
      </w:pPr>
      <w:r w:rsidRPr="7B0387D6">
        <w:rPr>
          <w:rFonts w:ascii="Calibri" w:eastAsia="Calibri" w:hAnsi="Calibri" w:cs="Calibri"/>
          <w:lang w:val="es-419"/>
        </w:rPr>
        <w:t xml:space="preserve"> </w:t>
      </w:r>
      <w:r w:rsidRPr="7B0387D6">
        <w:rPr>
          <w:rFonts w:ascii="Calibri" w:eastAsia="Calibri" w:hAnsi="Calibri" w:cs="Calibri"/>
          <w:b/>
          <w:bCs/>
          <w:lang w:val="es-419"/>
        </w:rPr>
        <w:t xml:space="preserve"> </w:t>
      </w:r>
    </w:p>
    <w:p w14:paraId="6B06EB85" w14:textId="718BC384" w:rsidR="1D4F8DD3" w:rsidRDefault="1D4F8DD3" w:rsidP="1D4F8DD3">
      <w:pPr>
        <w:spacing w:before="120" w:after="0"/>
        <w:ind w:left="-20" w:right="-20"/>
        <w:jc w:val="both"/>
        <w:rPr>
          <w:rFonts w:ascii="Calibri" w:eastAsia="Calibri" w:hAnsi="Calibri" w:cs="Calibri"/>
          <w:b/>
          <w:bCs/>
          <w:lang w:val="es-419"/>
        </w:rPr>
      </w:pPr>
      <w:r w:rsidRPr="1D4F8DD3">
        <w:rPr>
          <w:rFonts w:ascii="Calibri" w:eastAsia="Calibri" w:hAnsi="Calibri" w:cs="Calibri"/>
          <w:b/>
          <w:bCs/>
          <w:lang w:val="es-419"/>
        </w:rPr>
        <w:t xml:space="preserve">[ONLY DISPLAY INTROSLESCH2 – SLEEP2O IF SLEEPSCHA= 1 </w:t>
      </w:r>
    </w:p>
    <w:p w14:paraId="37FC1452" w14:textId="32E612F1" w:rsidR="1D4F8DD3" w:rsidRDefault="1D4F8DD3" w:rsidP="1D4F8DD3">
      <w:pPr>
        <w:spacing w:after="0" w:line="240" w:lineRule="auto"/>
        <w:jc w:val="both"/>
        <w:rPr>
          <w:rFonts w:ascii="Calibri" w:eastAsia="Calibri" w:hAnsi="Calibri" w:cs="Calibri"/>
          <w:lang w:val="es-419"/>
        </w:rPr>
      </w:pPr>
      <w:r w:rsidRPr="1D4F8DD3">
        <w:rPr>
          <w:rFonts w:ascii="Calibri" w:eastAsia="Calibri" w:hAnsi="Calibri" w:cs="Calibri"/>
          <w:b/>
          <w:bCs/>
          <w:lang w:val="es-419"/>
        </w:rPr>
        <w:t>OTHERWISE, GO TO SLHABIT1.]</w:t>
      </w:r>
    </w:p>
    <w:p w14:paraId="40074A9F" w14:textId="2827D8B1" w:rsidR="00886E3E" w:rsidRPr="00B073D8" w:rsidRDefault="7E25915E" w:rsidP="00220728">
      <w:pPr>
        <w:pStyle w:val="Heading2"/>
        <w:spacing w:before="0" w:after="0"/>
        <w:rPr>
          <w:szCs w:val="28"/>
          <w:lang w:val="es-419"/>
        </w:rPr>
      </w:pPr>
      <w:r w:rsidRPr="00B073D8">
        <w:rPr>
          <w:lang w:val="es-419"/>
        </w:rPr>
        <w:t>[INTROSLESCH2] Días no laborables</w:t>
      </w:r>
    </w:p>
    <w:p w14:paraId="40D31093" w14:textId="254D9F29" w:rsidR="00382080" w:rsidRPr="00B073D8" w:rsidRDefault="7E25915E" w:rsidP="00153359">
      <w:pPr>
        <w:spacing w:line="240" w:lineRule="auto"/>
        <w:rPr>
          <w:lang w:val="es-419"/>
        </w:rPr>
      </w:pPr>
      <w:r w:rsidRPr="00B073D8">
        <w:rPr>
          <w:lang w:val="es-419"/>
        </w:rPr>
        <w:t>A continuación, le haremos preguntas sobre su horario de sueño en los días no laborables, que son los días en los que no sigue su horario habitual de día de trabajo.</w:t>
      </w:r>
    </w:p>
    <w:p w14:paraId="3E4A48DF" w14:textId="40D4BD1D" w:rsidR="00886E3E" w:rsidRPr="00B073D8" w:rsidRDefault="641FB069" w:rsidP="00B35CED">
      <w:pPr>
        <w:pStyle w:val="ListParagraph"/>
        <w:numPr>
          <w:ilvl w:val="0"/>
          <w:numId w:val="132"/>
        </w:numPr>
        <w:spacing w:after="0" w:line="240" w:lineRule="auto"/>
        <w:rPr>
          <w:rFonts w:eastAsiaTheme="minorEastAsia"/>
          <w:lang w:val="es-419"/>
        </w:rPr>
      </w:pPr>
      <w:r w:rsidRPr="641FB069">
        <w:rPr>
          <w:lang w:val="es-419"/>
        </w:rPr>
        <w:t xml:space="preserve">[SLEEP2A] ¿A qué hora suele irse a acostar en las noches anteriores a los días no laborables? Díganos la hora a la que suele meterse en la cama, </w:t>
      </w:r>
      <w:r w:rsidRPr="641FB069">
        <w:rPr>
          <w:b/>
          <w:bCs/>
          <w:lang w:val="es-419"/>
        </w:rPr>
        <w:t>no la hora a la que suele quedarse dormido</w:t>
      </w:r>
      <w:r w:rsidRPr="641FB069">
        <w:rPr>
          <w:lang w:val="es-419"/>
        </w:rPr>
        <w:t>. Si está usando un teléfono o una tableta, pulse el recuadro gris para poner su respuesta.</w:t>
      </w:r>
    </w:p>
    <w:p w14:paraId="541D2FD3" w14:textId="58A0BC7B" w:rsidR="00211AA7" w:rsidRPr="00B073D8" w:rsidRDefault="7B0387D6" w:rsidP="7B0387D6">
      <w:pPr>
        <w:spacing w:before="240" w:after="0" w:line="240" w:lineRule="auto"/>
        <w:ind w:left="360" w:firstLine="360"/>
        <w:rPr>
          <w:rFonts w:ascii="Calibri" w:hAnsi="Calibri" w:cs="Calibri"/>
          <w:lang w:val="es-419"/>
        </w:rPr>
      </w:pPr>
      <w:r w:rsidRPr="7B0387D6">
        <w:rPr>
          <w:rFonts w:ascii="Calibri" w:hAnsi="Calibri"/>
          <w:lang w:val="es-419"/>
        </w:rPr>
        <w:t>HH:MM A. M. / P. M.</w:t>
      </w:r>
    </w:p>
    <w:p w14:paraId="4F69860F" w14:textId="4852B915" w:rsidR="00886E3E" w:rsidRPr="00B073D8" w:rsidRDefault="641FB069" w:rsidP="0026345C">
      <w:pPr>
        <w:pStyle w:val="ListParagraph"/>
        <w:numPr>
          <w:ilvl w:val="0"/>
          <w:numId w:val="132"/>
        </w:numPr>
        <w:spacing w:after="0" w:line="240" w:lineRule="auto"/>
        <w:rPr>
          <w:lang w:val="es-419"/>
        </w:rPr>
      </w:pPr>
      <w:r w:rsidRPr="641FB069">
        <w:rPr>
          <w:lang w:val="es-419"/>
        </w:rPr>
        <w:t xml:space="preserve">[SLEEP2D] En las noches anteriores a los días no laborables, ¿cuánto tiempo suele tardarse en quedarse dormido? </w:t>
      </w:r>
    </w:p>
    <w:p w14:paraId="68C1B72C" w14:textId="77777777" w:rsidR="00886E3E" w:rsidRPr="00B073D8" w:rsidRDefault="1D4F8DD3" w:rsidP="0026345C">
      <w:pPr>
        <w:autoSpaceDE w:val="0"/>
        <w:autoSpaceDN w:val="0"/>
        <w:adjustRightInd w:val="0"/>
        <w:spacing w:before="240" w:line="240" w:lineRule="auto"/>
        <w:ind w:firstLine="720"/>
        <w:rPr>
          <w:rFonts w:cstheme="minorHAnsi"/>
          <w:lang w:val="es-419"/>
        </w:rPr>
      </w:pPr>
      <w:r w:rsidRPr="1D4F8DD3">
        <w:rPr>
          <w:lang w:val="es-419"/>
        </w:rPr>
        <w:t>|__|__| Núm. de horas</w:t>
      </w:r>
      <w:r w:rsidR="00886E3E">
        <w:tab/>
      </w:r>
      <w:r w:rsidRPr="1D4F8DD3">
        <w:rPr>
          <w:lang w:val="es-419"/>
        </w:rPr>
        <w:t>|__|__| Núm. de minutos</w:t>
      </w:r>
    </w:p>
    <w:p w14:paraId="527B6149" w14:textId="126D1FFE" w:rsidR="1D4F8DD3" w:rsidRDefault="7B0387D6" w:rsidP="7B0387D6">
      <w:pPr>
        <w:spacing w:before="240" w:line="240" w:lineRule="auto"/>
        <w:ind w:left="-20" w:right="-20" w:firstLine="720"/>
        <w:rPr>
          <w:rFonts w:ascii="Calibri" w:eastAsia="Calibri" w:hAnsi="Calibri" w:cs="Calibri"/>
          <w:b/>
          <w:bCs/>
          <w:i/>
          <w:iCs/>
          <w:color w:val="000000" w:themeColor="text1"/>
          <w:sz w:val="19"/>
          <w:szCs w:val="19"/>
          <w:lang w:val="es-419"/>
        </w:rPr>
      </w:pPr>
      <w:r w:rsidRPr="7B0387D6">
        <w:rPr>
          <w:rFonts w:ascii="Calibri" w:eastAsia="Calibri" w:hAnsi="Calibri" w:cs="Calibri"/>
          <w:b/>
          <w:bCs/>
          <w:i/>
          <w:iCs/>
          <w:color w:val="000000" w:themeColor="text1"/>
          <w:sz w:val="19"/>
          <w:szCs w:val="19"/>
          <w:lang w:val="es-419"/>
        </w:rPr>
        <w:t xml:space="preserve">[RANGE CHECK: </w:t>
      </w:r>
      <w:r w:rsidRPr="7B0387D6">
        <w:rPr>
          <w:rFonts w:ascii="Calibri" w:eastAsia="Calibri" w:hAnsi="Calibri" w:cs="Calibri"/>
          <w:b/>
          <w:bCs/>
          <w:i/>
          <w:iCs/>
          <w:color w:val="000000" w:themeColor="text1"/>
          <w:sz w:val="19"/>
          <w:szCs w:val="19"/>
          <w:u w:val="single"/>
          <w:lang w:val="es-419"/>
        </w:rPr>
        <w:t>hours:</w:t>
      </w:r>
      <w:r w:rsidRPr="7B0387D6">
        <w:rPr>
          <w:rFonts w:ascii="Calibri" w:eastAsia="Calibri" w:hAnsi="Calibri" w:cs="Calibri"/>
          <w:b/>
          <w:bCs/>
          <w:i/>
          <w:iCs/>
          <w:color w:val="000000" w:themeColor="text1"/>
          <w:sz w:val="19"/>
          <w:szCs w:val="19"/>
          <w:lang w:val="es-419"/>
        </w:rPr>
        <w:t xml:space="preserve"> min= 0, max= 9. </w:t>
      </w:r>
      <w:r w:rsidRPr="7B0387D6">
        <w:rPr>
          <w:rFonts w:ascii="Calibri" w:eastAsia="Calibri" w:hAnsi="Calibri" w:cs="Calibri"/>
          <w:b/>
          <w:bCs/>
          <w:i/>
          <w:iCs/>
          <w:color w:val="000000" w:themeColor="text1"/>
          <w:sz w:val="19"/>
          <w:szCs w:val="19"/>
          <w:u w:val="single"/>
          <w:lang w:val="es-419"/>
        </w:rPr>
        <w:t>minutes</w:t>
      </w:r>
      <w:r w:rsidRPr="7B0387D6">
        <w:rPr>
          <w:rFonts w:ascii="Calibri" w:eastAsia="Calibri" w:hAnsi="Calibri" w:cs="Calibri"/>
          <w:b/>
          <w:bCs/>
          <w:i/>
          <w:iCs/>
          <w:color w:val="000000" w:themeColor="text1"/>
          <w:sz w:val="19"/>
          <w:szCs w:val="19"/>
          <w:lang w:val="es-419"/>
        </w:rPr>
        <w:t>: min= 0, max= 59.]</w:t>
      </w:r>
    </w:p>
    <w:p w14:paraId="669639C7" w14:textId="5FF75A1A" w:rsidR="00886E3E" w:rsidRPr="00B073D8" w:rsidRDefault="641FB069" w:rsidP="002C6D8A">
      <w:pPr>
        <w:pStyle w:val="ListParagraph"/>
        <w:numPr>
          <w:ilvl w:val="0"/>
          <w:numId w:val="132"/>
        </w:numPr>
        <w:spacing w:after="0" w:line="240" w:lineRule="auto"/>
        <w:rPr>
          <w:rFonts w:eastAsiaTheme="minorEastAsia"/>
          <w:lang w:val="es-419"/>
        </w:rPr>
      </w:pPr>
      <w:r w:rsidRPr="641FB069">
        <w:rPr>
          <w:lang w:val="es-419"/>
        </w:rPr>
        <w:t>[SLEEP2F] ¿A qué hora suele despertarse en los días no laborables? Si está usando un teléfono o una tableta, pulse el recuadro gris para poner su respuesta.</w:t>
      </w:r>
    </w:p>
    <w:p w14:paraId="172E2E94" w14:textId="14A154C9" w:rsidR="1D4F8DD3" w:rsidRDefault="7B0387D6" w:rsidP="7B0387D6">
      <w:pPr>
        <w:spacing w:before="240" w:after="0" w:line="240" w:lineRule="auto"/>
        <w:ind w:left="360" w:firstLine="360"/>
        <w:rPr>
          <w:rFonts w:ascii="Calibri" w:hAnsi="Calibri" w:cs="Calibri"/>
          <w:lang w:val="es-419"/>
        </w:rPr>
      </w:pPr>
      <w:r w:rsidRPr="7B0387D6">
        <w:rPr>
          <w:rFonts w:ascii="Calibri" w:hAnsi="Calibri"/>
          <w:lang w:val="es-419"/>
        </w:rPr>
        <w:t>HH:MM A. M. / P. M.</w:t>
      </w:r>
    </w:p>
    <w:p w14:paraId="14B172A2" w14:textId="4DD76849" w:rsidR="00886E3E" w:rsidRPr="00B073D8" w:rsidRDefault="641FB069" w:rsidP="00B06DA3">
      <w:pPr>
        <w:pStyle w:val="ListParagraph"/>
        <w:numPr>
          <w:ilvl w:val="0"/>
          <w:numId w:val="132"/>
        </w:numPr>
        <w:spacing w:line="240" w:lineRule="auto"/>
        <w:rPr>
          <w:lang w:val="es-419"/>
        </w:rPr>
      </w:pPr>
      <w:r w:rsidRPr="641FB069">
        <w:rPr>
          <w:lang w:val="es-419"/>
        </w:rPr>
        <w:t xml:space="preserve">[SLEEP2I] En los días no laborables, ¿cuánto tiempo suele quedarse en la cama después de despertarse, antes de levantarse? </w:t>
      </w:r>
    </w:p>
    <w:p w14:paraId="20E6ADF6" w14:textId="3F91F915" w:rsidR="0071773B" w:rsidRPr="00B073D8" w:rsidRDefault="1D4F8DD3" w:rsidP="00B06DA3">
      <w:pPr>
        <w:autoSpaceDE w:val="0"/>
        <w:autoSpaceDN w:val="0"/>
        <w:adjustRightInd w:val="0"/>
        <w:spacing w:before="240" w:line="240" w:lineRule="auto"/>
        <w:ind w:left="360" w:firstLine="360"/>
        <w:rPr>
          <w:rFonts w:cstheme="minorHAnsi"/>
          <w:lang w:val="es-419"/>
        </w:rPr>
      </w:pPr>
      <w:r w:rsidRPr="1D4F8DD3">
        <w:rPr>
          <w:lang w:val="es-419"/>
        </w:rPr>
        <w:t>|__|__| Núm. de horas</w:t>
      </w:r>
      <w:r w:rsidR="00886E3E">
        <w:tab/>
      </w:r>
      <w:r w:rsidRPr="1D4F8DD3">
        <w:rPr>
          <w:lang w:val="es-419"/>
        </w:rPr>
        <w:t>|__|__| Núm. de minutos</w:t>
      </w:r>
    </w:p>
    <w:p w14:paraId="23DAAF3B" w14:textId="7C864D9B" w:rsidR="00886E3E" w:rsidRPr="00B073D8" w:rsidRDefault="75303805" w:rsidP="75303805">
      <w:pPr>
        <w:spacing w:before="240" w:line="240" w:lineRule="auto"/>
        <w:ind w:left="-20" w:right="-20" w:firstLine="720"/>
        <w:rPr>
          <w:rFonts w:ascii="Calibri" w:eastAsia="Calibri" w:hAnsi="Calibri" w:cs="Calibri"/>
          <w:b/>
          <w:bCs/>
          <w:i/>
          <w:iCs/>
          <w:color w:val="000000" w:themeColor="text1"/>
          <w:sz w:val="19"/>
          <w:szCs w:val="19"/>
          <w:lang w:val="es-419"/>
        </w:rPr>
      </w:pPr>
      <w:r w:rsidRPr="75303805">
        <w:rPr>
          <w:rFonts w:ascii="Calibri" w:eastAsia="Calibri" w:hAnsi="Calibri" w:cs="Calibri"/>
          <w:b/>
          <w:bCs/>
          <w:i/>
          <w:iCs/>
          <w:color w:val="000000" w:themeColor="text1"/>
          <w:sz w:val="19"/>
          <w:szCs w:val="19"/>
          <w:lang w:val="es-419"/>
        </w:rPr>
        <w:t xml:space="preserve">[RANGE CHECK: </w:t>
      </w:r>
      <w:r w:rsidRPr="75303805">
        <w:rPr>
          <w:rFonts w:ascii="Calibri" w:eastAsia="Calibri" w:hAnsi="Calibri" w:cs="Calibri"/>
          <w:b/>
          <w:bCs/>
          <w:i/>
          <w:iCs/>
          <w:color w:val="000000" w:themeColor="text1"/>
          <w:sz w:val="19"/>
          <w:szCs w:val="19"/>
          <w:u w:val="single"/>
          <w:lang w:val="es-419"/>
        </w:rPr>
        <w:t>hours:</w:t>
      </w:r>
      <w:r w:rsidRPr="75303805">
        <w:rPr>
          <w:rFonts w:ascii="Calibri" w:eastAsia="Calibri" w:hAnsi="Calibri" w:cs="Calibri"/>
          <w:b/>
          <w:bCs/>
          <w:i/>
          <w:iCs/>
          <w:color w:val="000000" w:themeColor="text1"/>
          <w:sz w:val="19"/>
          <w:szCs w:val="19"/>
          <w:lang w:val="es-419"/>
        </w:rPr>
        <w:t xml:space="preserve"> min= 0, max= 9. </w:t>
      </w:r>
      <w:r w:rsidRPr="75303805">
        <w:rPr>
          <w:rFonts w:ascii="Calibri" w:eastAsia="Calibri" w:hAnsi="Calibri" w:cs="Calibri"/>
          <w:b/>
          <w:bCs/>
          <w:i/>
          <w:iCs/>
          <w:color w:val="000000" w:themeColor="text1"/>
          <w:sz w:val="19"/>
          <w:szCs w:val="19"/>
          <w:u w:val="single"/>
          <w:lang w:val="es-419"/>
        </w:rPr>
        <w:t>minutes</w:t>
      </w:r>
      <w:r w:rsidRPr="75303805">
        <w:rPr>
          <w:rFonts w:ascii="Calibri" w:eastAsia="Calibri" w:hAnsi="Calibri" w:cs="Calibri"/>
          <w:b/>
          <w:bCs/>
          <w:i/>
          <w:iCs/>
          <w:color w:val="000000" w:themeColor="text1"/>
          <w:sz w:val="19"/>
          <w:szCs w:val="19"/>
          <w:lang w:val="es-419"/>
        </w:rPr>
        <w:t>: min= 0, max= 59.]</w:t>
      </w:r>
    </w:p>
    <w:p w14:paraId="439F367F" w14:textId="00ED24D6" w:rsidR="00886E3E" w:rsidRPr="00B073D8" w:rsidRDefault="1D4F8DD3" w:rsidP="1D4F8DD3">
      <w:pPr>
        <w:pStyle w:val="ListParagraph"/>
        <w:spacing w:before="60" w:after="0" w:line="240" w:lineRule="auto"/>
        <w:ind w:left="360" w:firstLine="340"/>
        <w:rPr>
          <w:lang w:val="es-419"/>
        </w:rPr>
      </w:pPr>
      <w:r w:rsidRPr="1D4F8DD3">
        <w:rPr>
          <w:rFonts w:ascii="Calibri" w:eastAsia="Calibri" w:hAnsi="Calibri" w:cs="Calibri"/>
          <w:i/>
          <w:iCs/>
          <w:lang w:val="es-419"/>
        </w:rPr>
        <w:t>NO RESPONSE</w:t>
      </w:r>
      <w:r w:rsidRPr="1D4F8DD3">
        <w:rPr>
          <w:rFonts w:ascii="Calibri" w:eastAsia="Calibri" w:hAnsi="Calibri" w:cs="Calibri"/>
          <w:b/>
          <w:bCs/>
          <w:i/>
          <w:iCs/>
          <w:lang w:val="es-419"/>
        </w:rPr>
        <w:t xml:space="preserve"> </w:t>
      </w:r>
      <w:r w:rsidRPr="1D4F8DD3">
        <w:rPr>
          <w:rFonts w:ascii="Wingdings" w:eastAsia="Wingdings" w:hAnsi="Wingdings" w:cs="Wingdings"/>
          <w:b/>
          <w:bCs/>
          <w:i/>
          <w:iCs/>
          <w:lang w:val="es-419"/>
        </w:rPr>
        <w:t>à</w:t>
      </w:r>
      <w:r w:rsidRPr="1D4F8DD3">
        <w:rPr>
          <w:rFonts w:ascii="Calibri" w:eastAsia="Calibri" w:hAnsi="Calibri" w:cs="Calibri"/>
          <w:b/>
          <w:bCs/>
          <w:i/>
          <w:iCs/>
          <w:lang w:val="es-419"/>
        </w:rPr>
        <w:t xml:space="preserve"> GO TO SLEEP2L</w:t>
      </w:r>
    </w:p>
    <w:p w14:paraId="3EB1922B" w14:textId="73F75AAB" w:rsidR="1D4F8DD3" w:rsidRDefault="1D4F8DD3" w:rsidP="1D4F8DD3">
      <w:pPr>
        <w:pStyle w:val="ListParagraph"/>
        <w:spacing w:before="60" w:after="0" w:line="240" w:lineRule="auto"/>
        <w:ind w:left="360" w:firstLine="340"/>
        <w:rPr>
          <w:rFonts w:ascii="Calibri" w:eastAsia="Calibri" w:hAnsi="Calibri" w:cs="Calibri"/>
          <w:b/>
          <w:bCs/>
          <w:i/>
          <w:iCs/>
          <w:lang w:val="es-419"/>
        </w:rPr>
      </w:pPr>
    </w:p>
    <w:p w14:paraId="4DFA8A2A" w14:textId="1F24A137" w:rsidR="00886E3E" w:rsidRPr="00B073D8" w:rsidRDefault="641FB069" w:rsidP="00D8686D">
      <w:pPr>
        <w:pStyle w:val="ListParagraph"/>
        <w:numPr>
          <w:ilvl w:val="0"/>
          <w:numId w:val="132"/>
        </w:numPr>
        <w:spacing w:after="0" w:line="240" w:lineRule="auto"/>
        <w:rPr>
          <w:lang w:val="es-419"/>
        </w:rPr>
      </w:pPr>
      <w:r w:rsidRPr="641FB069">
        <w:rPr>
          <w:lang w:val="es-419"/>
        </w:rPr>
        <w:lastRenderedPageBreak/>
        <w:t>[SLEEP2K] ¿Usa un despertador para despertarse en los días no laborables?</w:t>
      </w:r>
    </w:p>
    <w:p w14:paraId="1F9359E8" w14:textId="4EFAA220" w:rsidR="00886E3E" w:rsidRPr="00B073D8" w:rsidRDefault="00D8686D" w:rsidP="00D8686D">
      <w:pPr>
        <w:spacing w:before="120" w:after="0" w:line="240" w:lineRule="auto"/>
        <w:ind w:left="720"/>
        <w:rPr>
          <w:rFonts w:cstheme="minorHAnsi"/>
          <w:lang w:val="es-419"/>
        </w:rPr>
      </w:pPr>
      <w:r w:rsidRPr="00B073D8">
        <w:rPr>
          <w:lang w:val="es-419"/>
        </w:rPr>
        <w:t>1</w:t>
      </w:r>
      <w:r w:rsidRPr="00B073D8">
        <w:rPr>
          <w:lang w:val="es-419"/>
        </w:rPr>
        <w:tab/>
        <w:t>Sí</w:t>
      </w:r>
    </w:p>
    <w:p w14:paraId="6814B108" w14:textId="158C1A36" w:rsidR="00221E2B" w:rsidRPr="00B073D8" w:rsidRDefault="1D4F8DD3" w:rsidP="1D4F8DD3">
      <w:pPr>
        <w:ind w:firstLine="720"/>
        <w:rPr>
          <w:rFonts w:ascii="Calibri" w:eastAsia="Calibri" w:hAnsi="Calibri" w:cs="Calibri"/>
          <w:lang w:val="es-419"/>
        </w:rPr>
      </w:pPr>
      <w:r w:rsidRPr="1D4F8DD3">
        <w:rPr>
          <w:lang w:val="es-419"/>
        </w:rPr>
        <w:t>0</w:t>
      </w:r>
      <w:r w:rsidR="00D8686D">
        <w:tab/>
      </w:r>
      <w:r w:rsidRPr="1D4F8DD3">
        <w:rPr>
          <w:lang w:val="es-419"/>
        </w:rPr>
        <w:t xml:space="preserve">No </w:t>
      </w:r>
      <w:r w:rsidRPr="1D4F8DD3">
        <w:rPr>
          <w:rFonts w:ascii="Wingdings" w:eastAsia="Wingdings" w:hAnsi="Wingdings" w:cs="Wingdings"/>
          <w:lang w:val="es-419"/>
        </w:rPr>
        <w:t>à</w:t>
      </w:r>
      <w:r w:rsidRPr="1D4F8DD3">
        <w:rPr>
          <w:rFonts w:ascii="Calibri" w:eastAsia="Calibri" w:hAnsi="Calibri" w:cs="Calibri"/>
          <w:lang w:val="es-419"/>
        </w:rPr>
        <w:t xml:space="preserve"> </w:t>
      </w:r>
      <w:r w:rsidRPr="1D4F8DD3">
        <w:rPr>
          <w:rFonts w:ascii="Calibri" w:eastAsia="Calibri" w:hAnsi="Calibri" w:cs="Calibri"/>
          <w:b/>
          <w:bCs/>
          <w:lang w:val="es-419"/>
        </w:rPr>
        <w:t>GO TO SLEEP2M</w:t>
      </w:r>
    </w:p>
    <w:p w14:paraId="2CD0EA0E" w14:textId="4BC09980" w:rsidR="0071773B" w:rsidRPr="00B073D8" w:rsidRDefault="75303805" w:rsidP="75303805">
      <w:pPr>
        <w:spacing w:after="0" w:line="240" w:lineRule="auto"/>
        <w:ind w:left="-20" w:right="-20" w:firstLine="720"/>
        <w:rPr>
          <w:rFonts w:ascii="Calibri" w:eastAsia="Calibri" w:hAnsi="Calibri" w:cs="Calibri"/>
          <w:b/>
          <w:bCs/>
          <w:i/>
          <w:iCs/>
          <w:lang w:val="es-419"/>
        </w:rPr>
      </w:pPr>
      <w:r w:rsidRPr="75303805">
        <w:rPr>
          <w:rFonts w:ascii="Calibri" w:eastAsia="Calibri" w:hAnsi="Calibri" w:cs="Calibri"/>
          <w:i/>
          <w:iCs/>
          <w:lang w:val="es-419"/>
        </w:rPr>
        <w:t>NO RESPONSE</w:t>
      </w:r>
      <w:r w:rsidRPr="75303805">
        <w:rPr>
          <w:rFonts w:ascii="Calibri" w:eastAsia="Calibri" w:hAnsi="Calibri" w:cs="Calibri"/>
          <w:b/>
          <w:bCs/>
          <w:i/>
          <w:iCs/>
          <w:lang w:val="es-419"/>
        </w:rPr>
        <w:t xml:space="preserve"> </w:t>
      </w:r>
      <w:r w:rsidRPr="75303805">
        <w:rPr>
          <w:rFonts w:ascii="Wingdings" w:eastAsia="Wingdings" w:hAnsi="Wingdings" w:cs="Wingdings"/>
          <w:lang w:val="es-419"/>
        </w:rPr>
        <w:t>à</w:t>
      </w:r>
      <w:r w:rsidRPr="75303805">
        <w:rPr>
          <w:rFonts w:ascii="Calibri" w:eastAsia="Calibri" w:hAnsi="Calibri" w:cs="Calibri"/>
          <w:b/>
          <w:bCs/>
          <w:i/>
          <w:iCs/>
          <w:lang w:val="es-419"/>
        </w:rPr>
        <w:t xml:space="preserve"> GO TO SLEEP2M</w:t>
      </w:r>
    </w:p>
    <w:p w14:paraId="0512AC94" w14:textId="5F0AACF2" w:rsidR="0071773B" w:rsidRPr="00B073D8" w:rsidRDefault="0071773B" w:rsidP="1D4F8DD3">
      <w:pPr>
        <w:spacing w:after="0" w:line="240" w:lineRule="auto"/>
        <w:rPr>
          <w:lang w:val="es-419"/>
        </w:rPr>
      </w:pPr>
    </w:p>
    <w:p w14:paraId="0506C9FD" w14:textId="6E0C469A" w:rsidR="00886E3E" w:rsidRPr="00B073D8" w:rsidRDefault="641FB069" w:rsidP="00535902">
      <w:pPr>
        <w:pStyle w:val="ListParagraph"/>
        <w:numPr>
          <w:ilvl w:val="0"/>
          <w:numId w:val="132"/>
        </w:numPr>
        <w:spacing w:after="0" w:line="240" w:lineRule="auto"/>
        <w:rPr>
          <w:lang w:val="es-419"/>
        </w:rPr>
      </w:pPr>
      <w:r w:rsidRPr="641FB069">
        <w:rPr>
          <w:lang w:val="es-419"/>
        </w:rPr>
        <w:t>[SLEEP2L] En los días no laborables, ¿se despierta antes de que suene el despertador?</w:t>
      </w:r>
    </w:p>
    <w:p w14:paraId="707F92B9" w14:textId="38C9A497" w:rsidR="00886E3E" w:rsidRPr="00B073D8" w:rsidRDefault="009C00D9" w:rsidP="009C00D9">
      <w:pPr>
        <w:spacing w:before="120" w:after="0" w:line="240" w:lineRule="auto"/>
        <w:ind w:left="720"/>
        <w:rPr>
          <w:lang w:val="es-419"/>
        </w:rPr>
      </w:pPr>
      <w:r w:rsidRPr="00B073D8">
        <w:rPr>
          <w:lang w:val="es-419"/>
        </w:rPr>
        <w:t>1</w:t>
      </w:r>
      <w:r w:rsidRPr="00B073D8">
        <w:rPr>
          <w:lang w:val="es-419"/>
        </w:rPr>
        <w:tab/>
        <w:t>Sí</w:t>
      </w:r>
    </w:p>
    <w:p w14:paraId="692CBCAA" w14:textId="296F46F2" w:rsidR="00886E3E" w:rsidRPr="00B073D8" w:rsidRDefault="7B0387D6" w:rsidP="009C00D9">
      <w:pPr>
        <w:spacing w:after="0" w:line="240" w:lineRule="auto"/>
        <w:ind w:left="720"/>
        <w:rPr>
          <w:rFonts w:cstheme="minorHAnsi"/>
          <w:lang w:val="es-419"/>
        </w:rPr>
      </w:pPr>
      <w:r w:rsidRPr="7B0387D6">
        <w:rPr>
          <w:lang w:val="es-419"/>
        </w:rPr>
        <w:t>0</w:t>
      </w:r>
      <w:r w:rsidR="009C00D9">
        <w:tab/>
      </w:r>
      <w:r w:rsidRPr="7B0387D6">
        <w:rPr>
          <w:lang w:val="es-419"/>
        </w:rPr>
        <w:t>No</w:t>
      </w:r>
    </w:p>
    <w:p w14:paraId="2D016C5C" w14:textId="5941E2ED" w:rsidR="00221E2B" w:rsidRPr="00B073D8" w:rsidRDefault="00221E2B" w:rsidP="1D4F8DD3">
      <w:pPr>
        <w:spacing w:after="0" w:line="240" w:lineRule="auto"/>
        <w:ind w:left="720"/>
        <w:rPr>
          <w:lang w:val="es-419"/>
        </w:rPr>
      </w:pPr>
    </w:p>
    <w:p w14:paraId="09D72508" w14:textId="1580E76F" w:rsidR="00886E3E" w:rsidRPr="00B073D8" w:rsidRDefault="641FB069" w:rsidP="00DA6C85">
      <w:pPr>
        <w:pStyle w:val="ListParagraph"/>
        <w:numPr>
          <w:ilvl w:val="0"/>
          <w:numId w:val="132"/>
        </w:numPr>
        <w:spacing w:after="0" w:line="240" w:lineRule="auto"/>
        <w:rPr>
          <w:lang w:val="es-419"/>
        </w:rPr>
      </w:pPr>
      <w:r w:rsidRPr="641FB069">
        <w:rPr>
          <w:lang w:val="es-419"/>
        </w:rPr>
        <w:t>[SLEEP2M] En los días no laborables, ¿puede elegir la hora a la que se va a dormir y a la que se despierta? Algunas de las razones por las que tal vez no pueda elegir la hora de irse a dormir y la hora de despertarse son los niños, las mascotas u otras actividades no laborales.</w:t>
      </w:r>
    </w:p>
    <w:p w14:paraId="1DB44C4C" w14:textId="3F9D695A" w:rsidR="00886E3E" w:rsidRPr="00B073D8" w:rsidRDefault="00E80C92" w:rsidP="00E80C92">
      <w:pPr>
        <w:spacing w:before="120" w:after="0" w:line="240" w:lineRule="auto"/>
        <w:ind w:left="720"/>
        <w:rPr>
          <w:lang w:val="es-419"/>
        </w:rPr>
      </w:pPr>
      <w:r w:rsidRPr="00B073D8">
        <w:rPr>
          <w:lang w:val="es-419"/>
        </w:rPr>
        <w:t>1</w:t>
      </w:r>
      <w:r w:rsidRPr="00B073D8">
        <w:rPr>
          <w:lang w:val="es-419"/>
        </w:rPr>
        <w:tab/>
        <w:t>Sí</w:t>
      </w:r>
    </w:p>
    <w:p w14:paraId="28DFAF6A" w14:textId="5B0C1A07" w:rsidR="00886E3E" w:rsidRPr="00B073D8" w:rsidRDefault="7B0387D6" w:rsidP="00E80C92">
      <w:pPr>
        <w:spacing w:after="0" w:line="240" w:lineRule="auto"/>
        <w:ind w:left="720"/>
        <w:rPr>
          <w:rFonts w:cstheme="minorHAnsi"/>
          <w:lang w:val="es-419"/>
        </w:rPr>
      </w:pPr>
      <w:r w:rsidRPr="7B0387D6">
        <w:rPr>
          <w:lang w:val="es-419"/>
        </w:rPr>
        <w:t>0</w:t>
      </w:r>
      <w:r w:rsidR="00E80C92">
        <w:tab/>
      </w:r>
      <w:r w:rsidRPr="7B0387D6">
        <w:rPr>
          <w:lang w:val="es-419"/>
        </w:rPr>
        <w:t>No</w:t>
      </w:r>
    </w:p>
    <w:p w14:paraId="50345BFD" w14:textId="01D2B292" w:rsidR="1D4F8DD3" w:rsidRDefault="1D4F8DD3" w:rsidP="1D4F8DD3">
      <w:pPr>
        <w:spacing w:before="60" w:after="0" w:line="240" w:lineRule="auto"/>
        <w:rPr>
          <w:rFonts w:ascii="Calibri" w:eastAsia="Calibri" w:hAnsi="Calibri" w:cs="Calibri"/>
          <w:b/>
          <w:bCs/>
          <w:i/>
          <w:iCs/>
          <w:lang w:val="es-419"/>
        </w:rPr>
      </w:pPr>
    </w:p>
    <w:p w14:paraId="67FB9118" w14:textId="66593D56" w:rsidR="00886E3E" w:rsidRPr="00B073D8" w:rsidRDefault="641FB069" w:rsidP="00FE1B84">
      <w:pPr>
        <w:pStyle w:val="ListParagraph"/>
        <w:numPr>
          <w:ilvl w:val="0"/>
          <w:numId w:val="132"/>
        </w:numPr>
        <w:spacing w:after="0" w:line="240" w:lineRule="auto"/>
        <w:rPr>
          <w:lang w:val="es-419"/>
        </w:rPr>
      </w:pPr>
      <w:r w:rsidRPr="641FB069">
        <w:rPr>
          <w:lang w:val="es-419"/>
        </w:rPr>
        <w:t xml:space="preserve">[SLEEP2N] La exposición a la luz solar natural puede afectar sus patrones del sueño. Durante un día no laborable habitual, ¿cuánto tiempo pasa al aire libre bajo la luz solar directa? </w:t>
      </w:r>
    </w:p>
    <w:p w14:paraId="72649819" w14:textId="065907BE" w:rsidR="0071773B" w:rsidRPr="00B073D8" w:rsidRDefault="1D4F8DD3" w:rsidP="1D4F8DD3">
      <w:pPr>
        <w:autoSpaceDE w:val="0"/>
        <w:autoSpaceDN w:val="0"/>
        <w:adjustRightInd w:val="0"/>
        <w:spacing w:before="240" w:after="0" w:line="240" w:lineRule="auto"/>
        <w:ind w:left="360" w:firstLine="360"/>
        <w:rPr>
          <w:lang w:val="es-419"/>
        </w:rPr>
      </w:pPr>
      <w:r w:rsidRPr="1D4F8DD3">
        <w:rPr>
          <w:lang w:val="es-419"/>
        </w:rPr>
        <w:t>|__|__| Núm. de horas</w:t>
      </w:r>
      <w:r w:rsidR="00886E3E">
        <w:tab/>
      </w:r>
      <w:r w:rsidRPr="1D4F8DD3">
        <w:rPr>
          <w:lang w:val="es-419"/>
        </w:rPr>
        <w:t>|__|__| Núm. de minutos</w:t>
      </w:r>
    </w:p>
    <w:p w14:paraId="29778213" w14:textId="19E4F28F" w:rsidR="1D4F8DD3" w:rsidRDefault="7B0387D6" w:rsidP="7B0387D6">
      <w:pPr>
        <w:spacing w:before="240" w:line="240" w:lineRule="auto"/>
        <w:ind w:left="-20" w:right="-20" w:firstLine="720"/>
        <w:rPr>
          <w:rFonts w:ascii="Calibri" w:eastAsia="Calibri" w:hAnsi="Calibri" w:cs="Calibri"/>
          <w:b/>
          <w:bCs/>
          <w:i/>
          <w:iCs/>
          <w:color w:val="000000" w:themeColor="text1"/>
          <w:sz w:val="19"/>
          <w:szCs w:val="19"/>
          <w:lang w:val="es-419"/>
        </w:rPr>
      </w:pPr>
      <w:r w:rsidRPr="7B0387D6">
        <w:rPr>
          <w:rFonts w:ascii="Calibri" w:eastAsia="Calibri" w:hAnsi="Calibri" w:cs="Calibri"/>
          <w:b/>
          <w:bCs/>
          <w:i/>
          <w:iCs/>
          <w:color w:val="000000" w:themeColor="text1"/>
          <w:sz w:val="19"/>
          <w:szCs w:val="19"/>
          <w:lang w:val="es-419"/>
        </w:rPr>
        <w:t xml:space="preserve">[RANGE CHECK: </w:t>
      </w:r>
      <w:r w:rsidRPr="7B0387D6">
        <w:rPr>
          <w:rFonts w:ascii="Calibri" w:eastAsia="Calibri" w:hAnsi="Calibri" w:cs="Calibri"/>
          <w:b/>
          <w:bCs/>
          <w:i/>
          <w:iCs/>
          <w:color w:val="000000" w:themeColor="text1"/>
          <w:sz w:val="19"/>
          <w:szCs w:val="19"/>
          <w:u w:val="single"/>
          <w:lang w:val="es-419"/>
        </w:rPr>
        <w:t>hours:</w:t>
      </w:r>
      <w:r w:rsidRPr="7B0387D6">
        <w:rPr>
          <w:rFonts w:ascii="Calibri" w:eastAsia="Calibri" w:hAnsi="Calibri" w:cs="Calibri"/>
          <w:b/>
          <w:bCs/>
          <w:i/>
          <w:iCs/>
          <w:color w:val="000000" w:themeColor="text1"/>
          <w:sz w:val="19"/>
          <w:szCs w:val="19"/>
          <w:lang w:val="es-419"/>
        </w:rPr>
        <w:t xml:space="preserve"> min= 0, max= 9. </w:t>
      </w:r>
      <w:r w:rsidRPr="7B0387D6">
        <w:rPr>
          <w:rFonts w:ascii="Calibri" w:eastAsia="Calibri" w:hAnsi="Calibri" w:cs="Calibri"/>
          <w:b/>
          <w:bCs/>
          <w:i/>
          <w:iCs/>
          <w:color w:val="000000" w:themeColor="text1"/>
          <w:sz w:val="19"/>
          <w:szCs w:val="19"/>
          <w:u w:val="single"/>
          <w:lang w:val="es-419"/>
        </w:rPr>
        <w:t>minutes</w:t>
      </w:r>
      <w:r w:rsidRPr="7B0387D6">
        <w:rPr>
          <w:rFonts w:ascii="Calibri" w:eastAsia="Calibri" w:hAnsi="Calibri" w:cs="Calibri"/>
          <w:b/>
          <w:bCs/>
          <w:i/>
          <w:iCs/>
          <w:color w:val="000000" w:themeColor="text1"/>
          <w:sz w:val="19"/>
          <w:szCs w:val="19"/>
          <w:lang w:val="es-419"/>
        </w:rPr>
        <w:t>: min= 0, max= 59.]</w:t>
      </w:r>
    </w:p>
    <w:p w14:paraId="6F8D8EFA" w14:textId="693BF477" w:rsidR="00886E3E" w:rsidRPr="00B073D8" w:rsidRDefault="7E25915E" w:rsidP="00C158CD">
      <w:pPr>
        <w:pStyle w:val="Heading2"/>
        <w:spacing w:after="0"/>
        <w:rPr>
          <w:lang w:val="es-419"/>
        </w:rPr>
      </w:pPr>
      <w:r w:rsidRPr="00B073D8">
        <w:rPr>
          <w:lang w:val="es-419"/>
        </w:rPr>
        <w:t xml:space="preserve">[SLEEPHABITS] Hábitos del sueño </w:t>
      </w:r>
    </w:p>
    <w:p w14:paraId="01109313" w14:textId="3F36390A" w:rsidR="00886E3E" w:rsidRPr="00B073D8" w:rsidRDefault="7A924FC6" w:rsidP="0054123D">
      <w:pPr>
        <w:autoSpaceDE w:val="0"/>
        <w:autoSpaceDN w:val="0"/>
        <w:adjustRightInd w:val="0"/>
        <w:spacing w:line="240" w:lineRule="auto"/>
        <w:rPr>
          <w:lang w:val="es-419"/>
        </w:rPr>
      </w:pPr>
      <w:r w:rsidRPr="00B073D8">
        <w:rPr>
          <w:lang w:val="es-419"/>
        </w:rPr>
        <w:t xml:space="preserve">Las siguientes preguntas tratan sobre sus hábitos de sueño generales. </w:t>
      </w:r>
    </w:p>
    <w:p w14:paraId="73E6E151" w14:textId="2145ED27" w:rsidR="00886E3E" w:rsidRPr="00B073D8" w:rsidRDefault="641FB069" w:rsidP="000B0893">
      <w:pPr>
        <w:pStyle w:val="ListParagraph"/>
        <w:numPr>
          <w:ilvl w:val="0"/>
          <w:numId w:val="132"/>
        </w:numPr>
        <w:autoSpaceDE w:val="0"/>
        <w:autoSpaceDN w:val="0"/>
        <w:adjustRightInd w:val="0"/>
        <w:spacing w:after="0" w:line="240" w:lineRule="auto"/>
        <w:rPr>
          <w:lang w:val="es-419"/>
        </w:rPr>
      </w:pPr>
      <w:r w:rsidRPr="641FB069">
        <w:rPr>
          <w:lang w:val="es-419"/>
        </w:rPr>
        <w:t xml:space="preserve">[SLHABIT1] Al pensar en las </w:t>
      </w:r>
      <w:r w:rsidRPr="641FB069">
        <w:rPr>
          <w:b/>
          <w:bCs/>
          <w:lang w:val="es-419"/>
        </w:rPr>
        <w:t>últimas cuatro semanas</w:t>
      </w:r>
      <w:r w:rsidRPr="641FB069">
        <w:rPr>
          <w:lang w:val="es-419"/>
        </w:rPr>
        <w:t>, elija las respuestas que mejor describan su sueño.</w:t>
      </w:r>
    </w:p>
    <w:p w14:paraId="7B5EE113" w14:textId="2CC5258A" w:rsidR="00886E3E" w:rsidRPr="00B073D8" w:rsidRDefault="00886E3E" w:rsidP="7B0387D6">
      <w:pPr>
        <w:spacing w:after="0" w:line="240" w:lineRule="auto"/>
        <w:rPr>
          <w:lang w:val="es-419"/>
        </w:rPr>
      </w:pPr>
    </w:p>
    <w:tbl>
      <w:tblPr>
        <w:tblStyle w:val="TableGrid"/>
        <w:tblW w:w="10980" w:type="dxa"/>
        <w:tblInd w:w="-545" w:type="dxa"/>
        <w:tblLook w:val="04A0" w:firstRow="1" w:lastRow="0" w:firstColumn="1" w:lastColumn="0" w:noHBand="0" w:noVBand="1"/>
      </w:tblPr>
      <w:tblGrid>
        <w:gridCol w:w="6009"/>
        <w:gridCol w:w="475"/>
        <w:gridCol w:w="1169"/>
        <w:gridCol w:w="1079"/>
        <w:gridCol w:w="1079"/>
        <w:gridCol w:w="1169"/>
      </w:tblGrid>
      <w:tr w:rsidR="00D11D8B" w:rsidRPr="00B073D8" w14:paraId="412FD9F0" w14:textId="77777777" w:rsidTr="7B0387D6">
        <w:tc>
          <w:tcPr>
            <w:tcW w:w="6030" w:type="dxa"/>
          </w:tcPr>
          <w:p w14:paraId="01ED9D01" w14:textId="77777777" w:rsidR="00886E3E" w:rsidRPr="00B073D8" w:rsidRDefault="00886E3E" w:rsidP="00077291">
            <w:pPr>
              <w:rPr>
                <w:rFonts w:cstheme="minorHAnsi"/>
                <w:lang w:val="es-419"/>
              </w:rPr>
            </w:pPr>
          </w:p>
        </w:tc>
        <w:tc>
          <w:tcPr>
            <w:tcW w:w="450" w:type="dxa"/>
          </w:tcPr>
          <w:p w14:paraId="13ACCFA9" w14:textId="18D4FF88" w:rsidR="00886E3E" w:rsidRPr="00B073D8" w:rsidRDefault="00800EB1" w:rsidP="4B3E5E64">
            <w:pPr>
              <w:autoSpaceDE w:val="0"/>
              <w:autoSpaceDN w:val="0"/>
              <w:adjustRightInd w:val="0"/>
              <w:jc w:val="center"/>
              <w:rPr>
                <w:lang w:val="es-419"/>
              </w:rPr>
            </w:pPr>
            <w:r w:rsidRPr="00B073D8">
              <w:rPr>
                <w:lang w:val="es-419"/>
              </w:rPr>
              <w:t>0 No</w:t>
            </w:r>
          </w:p>
        </w:tc>
        <w:tc>
          <w:tcPr>
            <w:tcW w:w="1170" w:type="dxa"/>
          </w:tcPr>
          <w:p w14:paraId="5818F138" w14:textId="77777777" w:rsidR="0024695F" w:rsidRPr="00B073D8" w:rsidRDefault="00800EB1" w:rsidP="4B3E5E64">
            <w:pPr>
              <w:autoSpaceDE w:val="0"/>
              <w:autoSpaceDN w:val="0"/>
              <w:adjustRightInd w:val="0"/>
              <w:jc w:val="center"/>
              <w:rPr>
                <w:lang w:val="es-419"/>
              </w:rPr>
            </w:pPr>
            <w:r w:rsidRPr="00B073D8">
              <w:rPr>
                <w:lang w:val="es-419"/>
              </w:rPr>
              <w:t xml:space="preserve">1 </w:t>
            </w:r>
          </w:p>
          <w:p w14:paraId="0C1CE631" w14:textId="465EFE57" w:rsidR="00886E3E" w:rsidRPr="00B073D8" w:rsidRDefault="75303805" w:rsidP="4B3E5E64">
            <w:pPr>
              <w:jc w:val="center"/>
              <w:rPr>
                <w:lang w:val="es-419"/>
              </w:rPr>
            </w:pPr>
            <w:r w:rsidRPr="75303805">
              <w:rPr>
                <w:lang w:val="es-419"/>
              </w:rPr>
              <w:t>Sí, menos de 1 vez por semana</w:t>
            </w:r>
          </w:p>
        </w:tc>
        <w:tc>
          <w:tcPr>
            <w:tcW w:w="1080" w:type="dxa"/>
          </w:tcPr>
          <w:p w14:paraId="7CF7A1F3" w14:textId="77777777" w:rsidR="0024695F" w:rsidRPr="00B073D8" w:rsidRDefault="00800EB1" w:rsidP="4B3E5E64">
            <w:pPr>
              <w:autoSpaceDE w:val="0"/>
              <w:autoSpaceDN w:val="0"/>
              <w:adjustRightInd w:val="0"/>
              <w:jc w:val="center"/>
              <w:rPr>
                <w:lang w:val="es-419"/>
              </w:rPr>
            </w:pPr>
            <w:r w:rsidRPr="00B073D8">
              <w:rPr>
                <w:lang w:val="es-419"/>
              </w:rPr>
              <w:t xml:space="preserve">2 </w:t>
            </w:r>
          </w:p>
          <w:p w14:paraId="4BB79F32" w14:textId="4FEAC796" w:rsidR="00886E3E" w:rsidRPr="00B073D8" w:rsidRDefault="00800EB1" w:rsidP="4B3E5E64">
            <w:pPr>
              <w:autoSpaceDE w:val="0"/>
              <w:autoSpaceDN w:val="0"/>
              <w:adjustRightInd w:val="0"/>
              <w:jc w:val="center"/>
              <w:rPr>
                <w:lang w:val="es-419"/>
              </w:rPr>
            </w:pPr>
            <w:r w:rsidRPr="00B073D8">
              <w:rPr>
                <w:lang w:val="es-419"/>
              </w:rPr>
              <w:t>Sí, 1 o 2 veces por semana</w:t>
            </w:r>
          </w:p>
        </w:tc>
        <w:tc>
          <w:tcPr>
            <w:tcW w:w="1080" w:type="dxa"/>
          </w:tcPr>
          <w:p w14:paraId="61EDE1DC" w14:textId="77777777" w:rsidR="0024695F" w:rsidRPr="00B073D8" w:rsidRDefault="00800EB1" w:rsidP="4B3E5E64">
            <w:pPr>
              <w:autoSpaceDE w:val="0"/>
              <w:autoSpaceDN w:val="0"/>
              <w:adjustRightInd w:val="0"/>
              <w:jc w:val="center"/>
              <w:rPr>
                <w:lang w:val="es-419"/>
              </w:rPr>
            </w:pPr>
            <w:r w:rsidRPr="00B073D8">
              <w:rPr>
                <w:lang w:val="es-419"/>
              </w:rPr>
              <w:t xml:space="preserve">3 </w:t>
            </w:r>
          </w:p>
          <w:p w14:paraId="6E947201" w14:textId="1524E054" w:rsidR="00886E3E" w:rsidRPr="00B073D8" w:rsidRDefault="75303805" w:rsidP="4B3E5E64">
            <w:pPr>
              <w:jc w:val="center"/>
              <w:rPr>
                <w:lang w:val="es-419"/>
              </w:rPr>
            </w:pPr>
            <w:r w:rsidRPr="75303805">
              <w:rPr>
                <w:lang w:val="es-419"/>
              </w:rPr>
              <w:t>Sí, 3 o 4 veces por semana</w:t>
            </w:r>
          </w:p>
        </w:tc>
        <w:tc>
          <w:tcPr>
            <w:tcW w:w="1170" w:type="dxa"/>
          </w:tcPr>
          <w:p w14:paraId="2AFC71E6" w14:textId="77777777" w:rsidR="0024695F" w:rsidRPr="00B073D8" w:rsidRDefault="00800EB1" w:rsidP="4B3E5E64">
            <w:pPr>
              <w:autoSpaceDE w:val="0"/>
              <w:autoSpaceDN w:val="0"/>
              <w:adjustRightInd w:val="0"/>
              <w:jc w:val="center"/>
              <w:rPr>
                <w:lang w:val="es-419"/>
              </w:rPr>
            </w:pPr>
            <w:r w:rsidRPr="00B073D8">
              <w:rPr>
                <w:lang w:val="es-419"/>
              </w:rPr>
              <w:t xml:space="preserve">4 </w:t>
            </w:r>
          </w:p>
          <w:p w14:paraId="6E9ABC1F" w14:textId="1FC93872" w:rsidR="00886E3E" w:rsidRPr="00B073D8" w:rsidRDefault="75303805" w:rsidP="4B3E5E64">
            <w:pPr>
              <w:jc w:val="center"/>
              <w:rPr>
                <w:lang w:val="es-419"/>
              </w:rPr>
            </w:pPr>
            <w:r w:rsidRPr="75303805">
              <w:rPr>
                <w:lang w:val="es-419"/>
              </w:rPr>
              <w:t>Sí, 5 o más veces por semana</w:t>
            </w:r>
          </w:p>
        </w:tc>
      </w:tr>
      <w:tr w:rsidR="00D11D8B" w:rsidRPr="00B073D8" w14:paraId="32BD5B78" w14:textId="77777777" w:rsidTr="7B0387D6">
        <w:tc>
          <w:tcPr>
            <w:tcW w:w="6030" w:type="dxa"/>
            <w:shd w:val="clear" w:color="auto" w:fill="E7E6E6" w:themeFill="background2"/>
          </w:tcPr>
          <w:p w14:paraId="63C89C95" w14:textId="49787776" w:rsidR="00886E3E" w:rsidRPr="00B073D8" w:rsidRDefault="7E25915E" w:rsidP="7E25915E">
            <w:pPr>
              <w:rPr>
                <w:lang w:val="es-419"/>
              </w:rPr>
            </w:pPr>
            <w:r w:rsidRPr="00B073D8">
              <w:rPr>
                <w:lang w:val="es-419"/>
              </w:rPr>
              <w:t>[SLHABIT1A] ¿Se le dificultó conciliar el sueño (quedarse dormido)?</w:t>
            </w:r>
          </w:p>
        </w:tc>
        <w:tc>
          <w:tcPr>
            <w:tcW w:w="450" w:type="dxa"/>
            <w:shd w:val="clear" w:color="auto" w:fill="E7E6E6" w:themeFill="background2"/>
            <w:vAlign w:val="center"/>
          </w:tcPr>
          <w:p w14:paraId="222BFC83"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170" w:type="dxa"/>
            <w:shd w:val="clear" w:color="auto" w:fill="E7E6E6" w:themeFill="background2"/>
            <w:vAlign w:val="center"/>
          </w:tcPr>
          <w:p w14:paraId="0C82F526"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080" w:type="dxa"/>
            <w:shd w:val="clear" w:color="auto" w:fill="E7E6E6" w:themeFill="background2"/>
            <w:vAlign w:val="center"/>
          </w:tcPr>
          <w:p w14:paraId="17037831"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080" w:type="dxa"/>
            <w:shd w:val="clear" w:color="auto" w:fill="E7E6E6" w:themeFill="background2"/>
            <w:vAlign w:val="center"/>
          </w:tcPr>
          <w:p w14:paraId="7B26AAEA"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170" w:type="dxa"/>
            <w:shd w:val="clear" w:color="auto" w:fill="E7E6E6" w:themeFill="background2"/>
            <w:vAlign w:val="center"/>
          </w:tcPr>
          <w:p w14:paraId="1577DF47" w14:textId="77777777" w:rsidR="00886E3E" w:rsidRPr="00B073D8" w:rsidRDefault="00886E3E" w:rsidP="00077291">
            <w:pPr>
              <w:jc w:val="center"/>
              <w:rPr>
                <w:rFonts w:cstheme="minorHAnsi"/>
                <w:lang w:val="es-419"/>
              </w:rPr>
            </w:pPr>
            <w:r w:rsidRPr="00B073D8">
              <w:rPr>
                <w:rFonts w:ascii="Wingdings 2" w:hAnsi="Wingdings 2"/>
                <w:lang w:val="es-419"/>
              </w:rPr>
              <w:t>□</w:t>
            </w:r>
          </w:p>
        </w:tc>
      </w:tr>
      <w:tr w:rsidR="00D11D8B" w:rsidRPr="00B073D8" w14:paraId="52CEAED6" w14:textId="77777777" w:rsidTr="7B0387D6">
        <w:tc>
          <w:tcPr>
            <w:tcW w:w="6030" w:type="dxa"/>
          </w:tcPr>
          <w:p w14:paraId="256AD8AC" w14:textId="7E7E1640" w:rsidR="00886E3E" w:rsidRPr="00B073D8" w:rsidRDefault="7E25915E" w:rsidP="7E25915E">
            <w:pPr>
              <w:rPr>
                <w:lang w:val="es-419"/>
              </w:rPr>
            </w:pPr>
            <w:r w:rsidRPr="00B073D8">
              <w:rPr>
                <w:lang w:val="es-419"/>
              </w:rPr>
              <w:t>[SLHABIT1B] ¿Se despertó varias veces por noche?</w:t>
            </w:r>
          </w:p>
        </w:tc>
        <w:tc>
          <w:tcPr>
            <w:tcW w:w="450" w:type="dxa"/>
            <w:vAlign w:val="center"/>
          </w:tcPr>
          <w:p w14:paraId="0F06FC4E"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170" w:type="dxa"/>
            <w:vAlign w:val="center"/>
          </w:tcPr>
          <w:p w14:paraId="1A09EA32"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080" w:type="dxa"/>
            <w:vAlign w:val="center"/>
          </w:tcPr>
          <w:p w14:paraId="096A39F0"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080" w:type="dxa"/>
            <w:vAlign w:val="center"/>
          </w:tcPr>
          <w:p w14:paraId="4B3D6163"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170" w:type="dxa"/>
            <w:vAlign w:val="center"/>
          </w:tcPr>
          <w:p w14:paraId="0CCDEB75" w14:textId="77777777" w:rsidR="00886E3E" w:rsidRPr="00B073D8" w:rsidRDefault="00886E3E" w:rsidP="00077291">
            <w:pPr>
              <w:jc w:val="center"/>
              <w:rPr>
                <w:rFonts w:cstheme="minorHAnsi"/>
                <w:lang w:val="es-419"/>
              </w:rPr>
            </w:pPr>
            <w:r w:rsidRPr="00B073D8">
              <w:rPr>
                <w:rFonts w:ascii="Wingdings 2" w:hAnsi="Wingdings 2"/>
                <w:lang w:val="es-419"/>
              </w:rPr>
              <w:t>□</w:t>
            </w:r>
          </w:p>
        </w:tc>
      </w:tr>
      <w:tr w:rsidR="00D11D8B" w:rsidRPr="00B073D8" w14:paraId="4A70599E" w14:textId="77777777" w:rsidTr="7B0387D6">
        <w:tc>
          <w:tcPr>
            <w:tcW w:w="6030" w:type="dxa"/>
            <w:shd w:val="clear" w:color="auto" w:fill="E7E6E6" w:themeFill="background2"/>
          </w:tcPr>
          <w:p w14:paraId="5E161E95" w14:textId="1C176A9E" w:rsidR="00886E3E" w:rsidRPr="00B073D8" w:rsidRDefault="7E25915E" w:rsidP="7E25915E">
            <w:pPr>
              <w:rPr>
                <w:lang w:val="es-419"/>
              </w:rPr>
            </w:pPr>
            <w:r w:rsidRPr="00B073D8">
              <w:rPr>
                <w:lang w:val="es-419"/>
              </w:rPr>
              <w:t>[SLHABIT1C] ¿Se despertó antes de lo que tenía previsto?</w:t>
            </w:r>
          </w:p>
        </w:tc>
        <w:tc>
          <w:tcPr>
            <w:tcW w:w="450" w:type="dxa"/>
            <w:shd w:val="clear" w:color="auto" w:fill="E7E6E6" w:themeFill="background2"/>
            <w:vAlign w:val="center"/>
          </w:tcPr>
          <w:p w14:paraId="11A027FA"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170" w:type="dxa"/>
            <w:shd w:val="clear" w:color="auto" w:fill="E7E6E6" w:themeFill="background2"/>
            <w:vAlign w:val="center"/>
          </w:tcPr>
          <w:p w14:paraId="482A603C"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080" w:type="dxa"/>
            <w:shd w:val="clear" w:color="auto" w:fill="E7E6E6" w:themeFill="background2"/>
            <w:vAlign w:val="center"/>
          </w:tcPr>
          <w:p w14:paraId="1CBAC367"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080" w:type="dxa"/>
            <w:shd w:val="clear" w:color="auto" w:fill="E7E6E6" w:themeFill="background2"/>
            <w:vAlign w:val="center"/>
          </w:tcPr>
          <w:p w14:paraId="43E70595"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170" w:type="dxa"/>
            <w:shd w:val="clear" w:color="auto" w:fill="E7E6E6" w:themeFill="background2"/>
            <w:vAlign w:val="center"/>
          </w:tcPr>
          <w:p w14:paraId="10CE03B1" w14:textId="77777777" w:rsidR="00886E3E" w:rsidRPr="00B073D8" w:rsidRDefault="00886E3E" w:rsidP="00077291">
            <w:pPr>
              <w:jc w:val="center"/>
              <w:rPr>
                <w:rFonts w:cstheme="minorHAnsi"/>
                <w:lang w:val="es-419"/>
              </w:rPr>
            </w:pPr>
            <w:r w:rsidRPr="00B073D8">
              <w:rPr>
                <w:rFonts w:ascii="Wingdings 2" w:hAnsi="Wingdings 2"/>
                <w:lang w:val="es-419"/>
              </w:rPr>
              <w:t>□</w:t>
            </w:r>
          </w:p>
        </w:tc>
      </w:tr>
      <w:tr w:rsidR="00D11D8B" w:rsidRPr="00B073D8" w14:paraId="6814558B" w14:textId="77777777" w:rsidTr="7B0387D6">
        <w:tc>
          <w:tcPr>
            <w:tcW w:w="6030" w:type="dxa"/>
          </w:tcPr>
          <w:p w14:paraId="532AE4B4" w14:textId="5F4A7225" w:rsidR="00886E3E" w:rsidRPr="00B073D8" w:rsidRDefault="7E25915E" w:rsidP="7E25915E">
            <w:pPr>
              <w:autoSpaceDE w:val="0"/>
              <w:autoSpaceDN w:val="0"/>
              <w:adjustRightInd w:val="0"/>
              <w:rPr>
                <w:lang w:val="es-419"/>
              </w:rPr>
            </w:pPr>
            <w:r w:rsidRPr="00B073D8">
              <w:rPr>
                <w:lang w:val="es-419"/>
              </w:rPr>
              <w:t>[SLHABIT1D] ¿Se le dificultó volver a quedar</w:t>
            </w:r>
            <w:r w:rsidR="003A7A59" w:rsidRPr="00B073D8">
              <w:rPr>
                <w:lang w:val="es-419"/>
              </w:rPr>
              <w:t>se</w:t>
            </w:r>
            <w:r w:rsidRPr="00B073D8">
              <w:rPr>
                <w:lang w:val="es-419"/>
              </w:rPr>
              <w:t xml:space="preserve"> dormido después de despertarse antes de lo previsto?</w:t>
            </w:r>
          </w:p>
        </w:tc>
        <w:tc>
          <w:tcPr>
            <w:tcW w:w="450" w:type="dxa"/>
            <w:vAlign w:val="center"/>
          </w:tcPr>
          <w:p w14:paraId="2F94B338"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170" w:type="dxa"/>
            <w:vAlign w:val="center"/>
          </w:tcPr>
          <w:p w14:paraId="76AC3F69"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080" w:type="dxa"/>
            <w:vAlign w:val="center"/>
          </w:tcPr>
          <w:p w14:paraId="490997B4"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080" w:type="dxa"/>
            <w:vAlign w:val="center"/>
          </w:tcPr>
          <w:p w14:paraId="100DB846"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170" w:type="dxa"/>
            <w:vAlign w:val="center"/>
          </w:tcPr>
          <w:p w14:paraId="79630DC6" w14:textId="77777777" w:rsidR="00886E3E" w:rsidRPr="00B073D8" w:rsidRDefault="00886E3E" w:rsidP="00077291">
            <w:pPr>
              <w:jc w:val="center"/>
              <w:rPr>
                <w:rFonts w:cstheme="minorHAnsi"/>
                <w:lang w:val="es-419"/>
              </w:rPr>
            </w:pPr>
            <w:r w:rsidRPr="00B073D8">
              <w:rPr>
                <w:rFonts w:ascii="Wingdings 2" w:hAnsi="Wingdings 2"/>
                <w:lang w:val="es-419"/>
              </w:rPr>
              <w:t>□</w:t>
            </w:r>
          </w:p>
        </w:tc>
      </w:tr>
      <w:tr w:rsidR="00D11D8B" w:rsidRPr="00B073D8" w14:paraId="3F23B24C" w14:textId="77777777" w:rsidTr="7B0387D6">
        <w:tc>
          <w:tcPr>
            <w:tcW w:w="6030" w:type="dxa"/>
            <w:shd w:val="clear" w:color="auto" w:fill="E7E6E6" w:themeFill="background2"/>
          </w:tcPr>
          <w:p w14:paraId="6F22B5FF" w14:textId="30878C22" w:rsidR="00886E3E" w:rsidRPr="00B073D8" w:rsidRDefault="7E25915E" w:rsidP="7E25915E">
            <w:pPr>
              <w:rPr>
                <w:lang w:val="es-419"/>
              </w:rPr>
            </w:pPr>
            <w:r w:rsidRPr="00B073D8">
              <w:rPr>
                <w:lang w:val="es-419"/>
              </w:rPr>
              <w:t xml:space="preserve">[SLHABIT1E] ¿Tomó pastillas para dormir (somníferos) con receta o de venta libre para conciliar el sueño? </w:t>
            </w:r>
          </w:p>
        </w:tc>
        <w:tc>
          <w:tcPr>
            <w:tcW w:w="450" w:type="dxa"/>
            <w:shd w:val="clear" w:color="auto" w:fill="E7E6E6" w:themeFill="background2"/>
            <w:vAlign w:val="center"/>
          </w:tcPr>
          <w:p w14:paraId="21ACE52F"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170" w:type="dxa"/>
            <w:shd w:val="clear" w:color="auto" w:fill="E7E6E6" w:themeFill="background2"/>
            <w:vAlign w:val="center"/>
          </w:tcPr>
          <w:p w14:paraId="00E10522"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080" w:type="dxa"/>
            <w:shd w:val="clear" w:color="auto" w:fill="E7E6E6" w:themeFill="background2"/>
            <w:vAlign w:val="center"/>
          </w:tcPr>
          <w:p w14:paraId="538EA0A6"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080" w:type="dxa"/>
            <w:shd w:val="clear" w:color="auto" w:fill="E7E6E6" w:themeFill="background2"/>
            <w:vAlign w:val="center"/>
          </w:tcPr>
          <w:p w14:paraId="21B5DC18"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170" w:type="dxa"/>
            <w:shd w:val="clear" w:color="auto" w:fill="E7E6E6" w:themeFill="background2"/>
            <w:vAlign w:val="center"/>
          </w:tcPr>
          <w:p w14:paraId="58C95737" w14:textId="77777777" w:rsidR="00886E3E" w:rsidRPr="00B073D8" w:rsidRDefault="00886E3E" w:rsidP="00077291">
            <w:pPr>
              <w:jc w:val="center"/>
              <w:rPr>
                <w:rFonts w:cstheme="minorHAnsi"/>
                <w:lang w:val="es-419"/>
              </w:rPr>
            </w:pPr>
            <w:r w:rsidRPr="00B073D8">
              <w:rPr>
                <w:rFonts w:ascii="Wingdings 2" w:hAnsi="Wingdings 2"/>
                <w:lang w:val="es-419"/>
              </w:rPr>
              <w:t>□</w:t>
            </w:r>
          </w:p>
        </w:tc>
      </w:tr>
      <w:tr w:rsidR="00D11D8B" w:rsidRPr="00B073D8" w14:paraId="099EEC2D" w14:textId="77777777" w:rsidTr="7B0387D6">
        <w:tc>
          <w:tcPr>
            <w:tcW w:w="6030" w:type="dxa"/>
          </w:tcPr>
          <w:p w14:paraId="577BD4DD" w14:textId="472294EA" w:rsidR="00886E3E" w:rsidRPr="00B073D8" w:rsidRDefault="7E25915E" w:rsidP="7E25915E">
            <w:pPr>
              <w:autoSpaceDE w:val="0"/>
              <w:autoSpaceDN w:val="0"/>
              <w:adjustRightInd w:val="0"/>
              <w:rPr>
                <w:lang w:val="es-419"/>
              </w:rPr>
            </w:pPr>
            <w:r w:rsidRPr="00B073D8">
              <w:rPr>
                <w:lang w:val="es-419"/>
              </w:rPr>
              <w:t>[SLHABIT1F] ¿Tuvo problemas para dormir que lo hicieron sentir irritable (</w:t>
            </w:r>
            <w:r w:rsidR="003751CD" w:rsidRPr="00B073D8">
              <w:rPr>
                <w:lang w:val="es-419"/>
              </w:rPr>
              <w:t>que</w:t>
            </w:r>
            <w:r w:rsidRPr="00B073D8">
              <w:rPr>
                <w:lang w:val="es-419"/>
              </w:rPr>
              <w:t xml:space="preserve"> se molestara fácilmente)?</w:t>
            </w:r>
          </w:p>
        </w:tc>
        <w:tc>
          <w:tcPr>
            <w:tcW w:w="450" w:type="dxa"/>
            <w:vAlign w:val="center"/>
          </w:tcPr>
          <w:p w14:paraId="44A21886"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170" w:type="dxa"/>
            <w:vAlign w:val="center"/>
          </w:tcPr>
          <w:p w14:paraId="19939849"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080" w:type="dxa"/>
            <w:vAlign w:val="center"/>
          </w:tcPr>
          <w:p w14:paraId="4E45E68F"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080" w:type="dxa"/>
            <w:vAlign w:val="center"/>
          </w:tcPr>
          <w:p w14:paraId="6AAAE512"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170" w:type="dxa"/>
            <w:vAlign w:val="center"/>
          </w:tcPr>
          <w:p w14:paraId="3922DDAC" w14:textId="77777777" w:rsidR="00886E3E" w:rsidRPr="00B073D8" w:rsidRDefault="00886E3E" w:rsidP="00077291">
            <w:pPr>
              <w:jc w:val="center"/>
              <w:rPr>
                <w:rFonts w:cstheme="minorHAnsi"/>
                <w:lang w:val="es-419"/>
              </w:rPr>
            </w:pPr>
            <w:r w:rsidRPr="00B073D8">
              <w:rPr>
                <w:rFonts w:ascii="Wingdings 2" w:hAnsi="Wingdings 2"/>
                <w:lang w:val="es-419"/>
              </w:rPr>
              <w:t>□</w:t>
            </w:r>
          </w:p>
        </w:tc>
      </w:tr>
      <w:tr w:rsidR="00D11D8B" w:rsidRPr="00B073D8" w14:paraId="46CDB04C" w14:textId="77777777" w:rsidTr="7B0387D6">
        <w:trPr>
          <w:trHeight w:val="70"/>
        </w:trPr>
        <w:tc>
          <w:tcPr>
            <w:tcW w:w="6030" w:type="dxa"/>
            <w:shd w:val="clear" w:color="auto" w:fill="E7E6E6" w:themeFill="background2"/>
          </w:tcPr>
          <w:p w14:paraId="30D721E9" w14:textId="539B498A" w:rsidR="00886E3E" w:rsidRPr="00B073D8" w:rsidRDefault="7E25915E" w:rsidP="7E25915E">
            <w:pPr>
              <w:rPr>
                <w:lang w:val="es-419"/>
              </w:rPr>
            </w:pPr>
            <w:r w:rsidRPr="00B073D8">
              <w:rPr>
                <w:lang w:val="es-419"/>
              </w:rPr>
              <w:t>[SLHABIT1G] ¿Se sintió muy cansado durante el día?</w:t>
            </w:r>
          </w:p>
        </w:tc>
        <w:tc>
          <w:tcPr>
            <w:tcW w:w="450" w:type="dxa"/>
            <w:shd w:val="clear" w:color="auto" w:fill="E7E6E6" w:themeFill="background2"/>
            <w:vAlign w:val="center"/>
          </w:tcPr>
          <w:p w14:paraId="483CBDE3"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170" w:type="dxa"/>
            <w:shd w:val="clear" w:color="auto" w:fill="E7E6E6" w:themeFill="background2"/>
            <w:vAlign w:val="center"/>
          </w:tcPr>
          <w:p w14:paraId="5D4D89ED"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080" w:type="dxa"/>
            <w:shd w:val="clear" w:color="auto" w:fill="E7E6E6" w:themeFill="background2"/>
            <w:vAlign w:val="center"/>
          </w:tcPr>
          <w:p w14:paraId="02B1287C"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080" w:type="dxa"/>
            <w:shd w:val="clear" w:color="auto" w:fill="E7E6E6" w:themeFill="background2"/>
            <w:vAlign w:val="center"/>
          </w:tcPr>
          <w:p w14:paraId="616AD94A"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170" w:type="dxa"/>
            <w:shd w:val="clear" w:color="auto" w:fill="E7E6E6" w:themeFill="background2"/>
            <w:vAlign w:val="center"/>
          </w:tcPr>
          <w:p w14:paraId="5B1EC739" w14:textId="77777777" w:rsidR="00886E3E" w:rsidRPr="00B073D8" w:rsidRDefault="00886E3E" w:rsidP="00077291">
            <w:pPr>
              <w:jc w:val="center"/>
              <w:rPr>
                <w:rFonts w:cstheme="minorHAnsi"/>
                <w:lang w:val="es-419"/>
              </w:rPr>
            </w:pPr>
            <w:r w:rsidRPr="00B073D8">
              <w:rPr>
                <w:rFonts w:ascii="Wingdings 2" w:hAnsi="Wingdings 2"/>
                <w:lang w:val="es-419"/>
              </w:rPr>
              <w:t>□</w:t>
            </w:r>
          </w:p>
        </w:tc>
      </w:tr>
    </w:tbl>
    <w:p w14:paraId="019533AE" w14:textId="544BB694" w:rsidR="0071773B" w:rsidRPr="00B073D8" w:rsidRDefault="0071773B" w:rsidP="1D4F8DD3">
      <w:pPr>
        <w:spacing w:after="0" w:line="240" w:lineRule="auto"/>
        <w:rPr>
          <w:b/>
          <w:bCs/>
          <w:lang w:val="es-419"/>
        </w:rPr>
      </w:pPr>
    </w:p>
    <w:p w14:paraId="4C21E0B4" w14:textId="1EC5BED9" w:rsidR="00886E3E" w:rsidRPr="00B073D8" w:rsidRDefault="641FB069" w:rsidP="007B2943">
      <w:pPr>
        <w:pStyle w:val="ListParagraph"/>
        <w:numPr>
          <w:ilvl w:val="0"/>
          <w:numId w:val="132"/>
        </w:numPr>
        <w:rPr>
          <w:lang w:val="es-419"/>
        </w:rPr>
      </w:pPr>
      <w:r w:rsidRPr="641FB069">
        <w:rPr>
          <w:lang w:val="es-419"/>
        </w:rPr>
        <w:lastRenderedPageBreak/>
        <w:t xml:space="preserve">[SLHABIT2] En general, ¿cómo fue su sueño en una noche habitual durante las </w:t>
      </w:r>
      <w:r w:rsidRPr="641FB069">
        <w:rPr>
          <w:b/>
          <w:bCs/>
          <w:lang w:val="es-419"/>
        </w:rPr>
        <w:t>últimas cuatro semanas</w:t>
      </w:r>
      <w:r w:rsidRPr="641FB069">
        <w:rPr>
          <w:lang w:val="es-419"/>
        </w:rPr>
        <w:t>?</w:t>
      </w:r>
    </w:p>
    <w:p w14:paraId="4AB62B5D" w14:textId="266E422E" w:rsidR="00886E3E" w:rsidRPr="00B073D8" w:rsidRDefault="007B2943" w:rsidP="00015D60">
      <w:pPr>
        <w:spacing w:after="0" w:line="240" w:lineRule="auto"/>
        <w:ind w:left="720"/>
        <w:rPr>
          <w:rFonts w:cstheme="minorHAnsi"/>
          <w:lang w:val="es-419"/>
        </w:rPr>
      </w:pPr>
      <w:r w:rsidRPr="00B073D8">
        <w:rPr>
          <w:lang w:val="es-419"/>
        </w:rPr>
        <w:t>0</w:t>
      </w:r>
      <w:r w:rsidRPr="00B073D8">
        <w:rPr>
          <w:lang w:val="es-419"/>
        </w:rPr>
        <w:tab/>
        <w:t>Muy profundo o tranquilo</w:t>
      </w:r>
    </w:p>
    <w:p w14:paraId="49AA5DAF" w14:textId="1556EDB2" w:rsidR="00886E3E" w:rsidRPr="00B073D8" w:rsidRDefault="303A489D" w:rsidP="7B0387D6">
      <w:pPr>
        <w:spacing w:after="0" w:line="240" w:lineRule="auto"/>
        <w:ind w:left="720"/>
        <w:rPr>
          <w:lang w:val="es-419"/>
        </w:rPr>
      </w:pPr>
      <w:r w:rsidRPr="303A489D">
        <w:rPr>
          <w:lang w:val="es-419"/>
        </w:rPr>
        <w:t>1</w:t>
      </w:r>
      <w:r w:rsidR="7B0387D6">
        <w:tab/>
      </w:r>
      <w:r w:rsidRPr="303A489D">
        <w:rPr>
          <w:lang w:val="es-419"/>
        </w:rPr>
        <w:t>Profundo o tranquilo</w:t>
      </w:r>
    </w:p>
    <w:p w14:paraId="27D8E6AE" w14:textId="027FFFF1" w:rsidR="00886E3E" w:rsidRPr="00B073D8" w:rsidRDefault="007B2943" w:rsidP="00015D60">
      <w:pPr>
        <w:spacing w:after="0" w:line="240" w:lineRule="auto"/>
        <w:ind w:left="720"/>
        <w:rPr>
          <w:rFonts w:cstheme="minorHAnsi"/>
          <w:lang w:val="es-419"/>
        </w:rPr>
      </w:pPr>
      <w:r w:rsidRPr="00B073D8">
        <w:rPr>
          <w:lang w:val="es-419"/>
        </w:rPr>
        <w:t>2</w:t>
      </w:r>
      <w:r w:rsidRPr="00B073D8">
        <w:rPr>
          <w:lang w:val="es-419"/>
        </w:rPr>
        <w:tab/>
        <w:t>De calidad promedio</w:t>
      </w:r>
    </w:p>
    <w:p w14:paraId="47166E76" w14:textId="73E22793" w:rsidR="00886E3E" w:rsidRPr="00B073D8" w:rsidRDefault="007B2943" w:rsidP="00015D60">
      <w:pPr>
        <w:spacing w:after="0" w:line="240" w:lineRule="auto"/>
        <w:ind w:left="720"/>
        <w:rPr>
          <w:rFonts w:cstheme="minorHAnsi"/>
          <w:lang w:val="es-419"/>
        </w:rPr>
      </w:pPr>
      <w:r w:rsidRPr="00B073D8">
        <w:rPr>
          <w:lang w:val="es-419"/>
        </w:rPr>
        <w:t>3</w:t>
      </w:r>
      <w:r w:rsidRPr="00B073D8">
        <w:rPr>
          <w:lang w:val="es-419"/>
        </w:rPr>
        <w:tab/>
        <w:t>No dormí bien</w:t>
      </w:r>
    </w:p>
    <w:p w14:paraId="7AEA802E" w14:textId="33269DF1" w:rsidR="00F922DA" w:rsidRPr="00B073D8" w:rsidRDefault="7B0387D6" w:rsidP="00015D60">
      <w:pPr>
        <w:ind w:left="720"/>
        <w:rPr>
          <w:rFonts w:cstheme="minorHAnsi"/>
          <w:lang w:val="es-419"/>
        </w:rPr>
      </w:pPr>
      <w:r w:rsidRPr="7B0387D6">
        <w:rPr>
          <w:lang w:val="es-419"/>
        </w:rPr>
        <w:t>4</w:t>
      </w:r>
      <w:r w:rsidR="007B2943">
        <w:tab/>
      </w:r>
      <w:r w:rsidRPr="7B0387D6">
        <w:rPr>
          <w:lang w:val="es-419"/>
        </w:rPr>
        <w:t>Dormí muy mal</w:t>
      </w:r>
    </w:p>
    <w:p w14:paraId="725065BE" w14:textId="6292A9BD" w:rsidR="00E7486F" w:rsidRPr="00B073D8" w:rsidRDefault="00E7486F" w:rsidP="1D4F8DD3">
      <w:pPr>
        <w:autoSpaceDE w:val="0"/>
        <w:autoSpaceDN w:val="0"/>
        <w:adjustRightInd w:val="0"/>
        <w:spacing w:after="0" w:line="240" w:lineRule="auto"/>
        <w:rPr>
          <w:lang w:val="es-419"/>
        </w:rPr>
      </w:pPr>
    </w:p>
    <w:p w14:paraId="276228CB" w14:textId="7F9E2DCF" w:rsidR="00886E3E" w:rsidRPr="00B073D8" w:rsidRDefault="641FB069" w:rsidP="00E7486F">
      <w:pPr>
        <w:pStyle w:val="ListParagraph"/>
        <w:numPr>
          <w:ilvl w:val="0"/>
          <w:numId w:val="132"/>
        </w:numPr>
        <w:autoSpaceDE w:val="0"/>
        <w:autoSpaceDN w:val="0"/>
        <w:adjustRightInd w:val="0"/>
        <w:spacing w:after="0" w:line="240" w:lineRule="auto"/>
        <w:rPr>
          <w:lang w:val="es-419"/>
        </w:rPr>
      </w:pPr>
      <w:r w:rsidRPr="641FB069">
        <w:rPr>
          <w:lang w:val="es-419"/>
        </w:rPr>
        <w:t xml:space="preserve">[SLHABIT3] ¿Cuál es la probabilidad de que cabecee o se quede dormido (no solo de que “se sienta cansado”) en cada una de las siguientes situaciones? Si nunca o casi nunca se encuentra en esa situación, dé su mejor aproximación de lo que ocurriría. </w:t>
      </w:r>
    </w:p>
    <w:p w14:paraId="7BC3A951" w14:textId="77777777" w:rsidR="00886E3E" w:rsidRPr="00B073D8" w:rsidRDefault="00886E3E" w:rsidP="00886E3E">
      <w:pPr>
        <w:spacing w:after="0" w:line="240" w:lineRule="auto"/>
        <w:rPr>
          <w:rFonts w:cstheme="minorHAnsi"/>
          <w:lang w:val="es-419"/>
        </w:rPr>
      </w:pPr>
    </w:p>
    <w:tbl>
      <w:tblPr>
        <w:tblStyle w:val="TableGrid"/>
        <w:tblW w:w="10524" w:type="dxa"/>
        <w:tblInd w:w="-455" w:type="dxa"/>
        <w:tblLook w:val="04A0" w:firstRow="1" w:lastRow="0" w:firstColumn="1" w:lastColumn="0" w:noHBand="0" w:noVBand="1"/>
      </w:tblPr>
      <w:tblGrid>
        <w:gridCol w:w="3555"/>
        <w:gridCol w:w="1425"/>
        <w:gridCol w:w="1864"/>
        <w:gridCol w:w="1856"/>
        <w:gridCol w:w="1824"/>
      </w:tblGrid>
      <w:tr w:rsidR="00D11D8B" w:rsidRPr="00B073D8" w14:paraId="09F33FC0" w14:textId="77777777" w:rsidTr="7B0387D6">
        <w:tc>
          <w:tcPr>
            <w:tcW w:w="3555" w:type="dxa"/>
          </w:tcPr>
          <w:p w14:paraId="1C4383C3" w14:textId="77777777" w:rsidR="00886E3E" w:rsidRPr="00B073D8" w:rsidRDefault="00886E3E" w:rsidP="00077291">
            <w:pPr>
              <w:rPr>
                <w:rFonts w:cstheme="minorHAnsi"/>
                <w:lang w:val="es-419"/>
              </w:rPr>
            </w:pPr>
          </w:p>
        </w:tc>
        <w:tc>
          <w:tcPr>
            <w:tcW w:w="1425" w:type="dxa"/>
          </w:tcPr>
          <w:p w14:paraId="0B488AF4" w14:textId="77777777" w:rsidR="006D3C5C" w:rsidRPr="00B073D8" w:rsidRDefault="00E7486F" w:rsidP="4B3E5E64">
            <w:pPr>
              <w:jc w:val="center"/>
              <w:rPr>
                <w:lang w:val="es-419"/>
              </w:rPr>
            </w:pPr>
            <w:r w:rsidRPr="00B073D8">
              <w:rPr>
                <w:lang w:val="es-419"/>
              </w:rPr>
              <w:t xml:space="preserve">0 </w:t>
            </w:r>
          </w:p>
          <w:p w14:paraId="652282B7" w14:textId="4FFBD5DE" w:rsidR="00886E3E" w:rsidRPr="00B073D8" w:rsidRDefault="00E7486F" w:rsidP="4B3E5E64">
            <w:pPr>
              <w:jc w:val="center"/>
              <w:rPr>
                <w:lang w:val="es-419"/>
              </w:rPr>
            </w:pPr>
            <w:r w:rsidRPr="00B073D8">
              <w:rPr>
                <w:lang w:val="es-419"/>
              </w:rPr>
              <w:t>Ninguna probabilidad</w:t>
            </w:r>
          </w:p>
        </w:tc>
        <w:tc>
          <w:tcPr>
            <w:tcW w:w="1864" w:type="dxa"/>
          </w:tcPr>
          <w:p w14:paraId="2F38384B" w14:textId="77777777" w:rsidR="006D3C5C" w:rsidRPr="00B073D8" w:rsidRDefault="00E7486F" w:rsidP="4B3E5E64">
            <w:pPr>
              <w:jc w:val="center"/>
              <w:rPr>
                <w:lang w:val="es-419"/>
              </w:rPr>
            </w:pPr>
            <w:r w:rsidRPr="00B073D8">
              <w:rPr>
                <w:lang w:val="es-419"/>
              </w:rPr>
              <w:t xml:space="preserve">1 </w:t>
            </w:r>
          </w:p>
          <w:p w14:paraId="77FD8D21" w14:textId="79077C4B" w:rsidR="00886E3E" w:rsidRPr="00B073D8" w:rsidRDefault="00E7486F" w:rsidP="4B3E5E64">
            <w:pPr>
              <w:jc w:val="center"/>
              <w:rPr>
                <w:lang w:val="es-419"/>
              </w:rPr>
            </w:pPr>
            <w:r w:rsidRPr="00B073D8">
              <w:rPr>
                <w:lang w:val="es-419"/>
              </w:rPr>
              <w:t>Una probabilidad baja</w:t>
            </w:r>
          </w:p>
        </w:tc>
        <w:tc>
          <w:tcPr>
            <w:tcW w:w="1856" w:type="dxa"/>
          </w:tcPr>
          <w:p w14:paraId="5E1625F2" w14:textId="77777777" w:rsidR="006D3C5C" w:rsidRPr="00B073D8" w:rsidRDefault="00E7486F" w:rsidP="4B3E5E64">
            <w:pPr>
              <w:jc w:val="center"/>
              <w:rPr>
                <w:lang w:val="es-419"/>
              </w:rPr>
            </w:pPr>
            <w:r w:rsidRPr="00B073D8">
              <w:rPr>
                <w:lang w:val="es-419"/>
              </w:rPr>
              <w:t xml:space="preserve">2 </w:t>
            </w:r>
          </w:p>
          <w:p w14:paraId="551C2558" w14:textId="1AD45038" w:rsidR="00886E3E" w:rsidRPr="00B073D8" w:rsidRDefault="00E7486F" w:rsidP="4B3E5E64">
            <w:pPr>
              <w:jc w:val="center"/>
              <w:rPr>
                <w:lang w:val="es-419"/>
              </w:rPr>
            </w:pPr>
            <w:r w:rsidRPr="00B073D8">
              <w:rPr>
                <w:lang w:val="es-419"/>
              </w:rPr>
              <w:t>Una probabilidad moderada</w:t>
            </w:r>
          </w:p>
        </w:tc>
        <w:tc>
          <w:tcPr>
            <w:tcW w:w="1824" w:type="dxa"/>
          </w:tcPr>
          <w:p w14:paraId="1B6D837E" w14:textId="77777777" w:rsidR="006D3C5C" w:rsidRPr="00B073D8" w:rsidRDefault="00E7486F" w:rsidP="4B3E5E64">
            <w:pPr>
              <w:jc w:val="center"/>
              <w:rPr>
                <w:lang w:val="es-419"/>
              </w:rPr>
            </w:pPr>
            <w:r w:rsidRPr="00B073D8">
              <w:rPr>
                <w:lang w:val="es-419"/>
              </w:rPr>
              <w:t xml:space="preserve">3 </w:t>
            </w:r>
          </w:p>
          <w:p w14:paraId="33D192A3" w14:textId="12BA9832" w:rsidR="00886E3E" w:rsidRPr="00B073D8" w:rsidRDefault="00E7486F" w:rsidP="4B3E5E64">
            <w:pPr>
              <w:jc w:val="center"/>
              <w:rPr>
                <w:lang w:val="es-419"/>
              </w:rPr>
            </w:pPr>
            <w:r w:rsidRPr="00B073D8">
              <w:rPr>
                <w:lang w:val="es-419"/>
              </w:rPr>
              <w:t>Una probabilidad alta</w:t>
            </w:r>
          </w:p>
        </w:tc>
      </w:tr>
      <w:tr w:rsidR="00D11D8B" w:rsidRPr="00B073D8" w14:paraId="0AFDEEF0" w14:textId="77777777" w:rsidTr="7B0387D6">
        <w:tc>
          <w:tcPr>
            <w:tcW w:w="3555" w:type="dxa"/>
            <w:shd w:val="clear" w:color="auto" w:fill="E7E6E6" w:themeFill="background2"/>
          </w:tcPr>
          <w:p w14:paraId="53E155A2" w14:textId="070BFB05" w:rsidR="00886E3E" w:rsidRPr="00B073D8" w:rsidRDefault="7E25915E" w:rsidP="7E25915E">
            <w:pPr>
              <w:rPr>
                <w:lang w:val="es-419"/>
              </w:rPr>
            </w:pPr>
            <w:r w:rsidRPr="00B073D8">
              <w:rPr>
                <w:lang w:val="es-419"/>
              </w:rPr>
              <w:t>[SLHABIT3A] Sentarse y leer</w:t>
            </w:r>
          </w:p>
        </w:tc>
        <w:tc>
          <w:tcPr>
            <w:tcW w:w="1425" w:type="dxa"/>
            <w:shd w:val="clear" w:color="auto" w:fill="E7E6E6" w:themeFill="background2"/>
            <w:vAlign w:val="center"/>
          </w:tcPr>
          <w:p w14:paraId="069EFA20"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864" w:type="dxa"/>
            <w:shd w:val="clear" w:color="auto" w:fill="E7E6E6" w:themeFill="background2"/>
            <w:vAlign w:val="center"/>
          </w:tcPr>
          <w:p w14:paraId="1BEE6209"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856" w:type="dxa"/>
            <w:shd w:val="clear" w:color="auto" w:fill="E7E6E6" w:themeFill="background2"/>
            <w:vAlign w:val="center"/>
          </w:tcPr>
          <w:p w14:paraId="2333C6E4"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824" w:type="dxa"/>
            <w:shd w:val="clear" w:color="auto" w:fill="E7E6E6" w:themeFill="background2"/>
            <w:vAlign w:val="center"/>
          </w:tcPr>
          <w:p w14:paraId="1461E795" w14:textId="77777777" w:rsidR="00886E3E" w:rsidRPr="00B073D8" w:rsidRDefault="00886E3E" w:rsidP="00077291">
            <w:pPr>
              <w:jc w:val="center"/>
              <w:rPr>
                <w:rFonts w:cstheme="minorHAnsi"/>
                <w:lang w:val="es-419"/>
              </w:rPr>
            </w:pPr>
            <w:r w:rsidRPr="00B073D8">
              <w:rPr>
                <w:rFonts w:ascii="Wingdings 2" w:hAnsi="Wingdings 2"/>
                <w:lang w:val="es-419"/>
              </w:rPr>
              <w:t>□</w:t>
            </w:r>
          </w:p>
        </w:tc>
      </w:tr>
      <w:tr w:rsidR="00D11D8B" w:rsidRPr="00B073D8" w14:paraId="134BE1D1" w14:textId="77777777" w:rsidTr="7B0387D6">
        <w:tc>
          <w:tcPr>
            <w:tcW w:w="3555" w:type="dxa"/>
          </w:tcPr>
          <w:p w14:paraId="4AC41C51" w14:textId="6A5DF7A4" w:rsidR="00886E3E" w:rsidRPr="00B073D8" w:rsidRDefault="7E25915E" w:rsidP="3AA971BA">
            <w:pPr>
              <w:rPr>
                <w:lang w:val="es-419"/>
              </w:rPr>
            </w:pPr>
            <w:r w:rsidRPr="00B073D8">
              <w:rPr>
                <w:lang w:val="es-419"/>
              </w:rPr>
              <w:t>[SLHABIT3B] Ver la televisión</w:t>
            </w:r>
          </w:p>
        </w:tc>
        <w:tc>
          <w:tcPr>
            <w:tcW w:w="1425" w:type="dxa"/>
            <w:vAlign w:val="center"/>
          </w:tcPr>
          <w:p w14:paraId="607F32EE"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864" w:type="dxa"/>
            <w:vAlign w:val="center"/>
          </w:tcPr>
          <w:p w14:paraId="0AD1B6B2"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856" w:type="dxa"/>
            <w:vAlign w:val="center"/>
          </w:tcPr>
          <w:p w14:paraId="2A5A8329"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824" w:type="dxa"/>
            <w:vAlign w:val="center"/>
          </w:tcPr>
          <w:p w14:paraId="6D669415" w14:textId="77777777" w:rsidR="00886E3E" w:rsidRPr="00B073D8" w:rsidRDefault="00886E3E" w:rsidP="00077291">
            <w:pPr>
              <w:jc w:val="center"/>
              <w:rPr>
                <w:rFonts w:cstheme="minorHAnsi"/>
                <w:lang w:val="es-419"/>
              </w:rPr>
            </w:pPr>
            <w:r w:rsidRPr="00B073D8">
              <w:rPr>
                <w:rFonts w:ascii="Wingdings 2" w:hAnsi="Wingdings 2"/>
                <w:lang w:val="es-419"/>
              </w:rPr>
              <w:t>□</w:t>
            </w:r>
          </w:p>
        </w:tc>
      </w:tr>
      <w:tr w:rsidR="00D11D8B" w:rsidRPr="00B073D8" w14:paraId="02369D86" w14:textId="77777777" w:rsidTr="7B0387D6">
        <w:tc>
          <w:tcPr>
            <w:tcW w:w="3555" w:type="dxa"/>
            <w:shd w:val="clear" w:color="auto" w:fill="E7E6E6" w:themeFill="background2"/>
          </w:tcPr>
          <w:p w14:paraId="6122CFE3" w14:textId="0E1C3E2C" w:rsidR="00886E3E" w:rsidRPr="00B073D8" w:rsidRDefault="7E25915E" w:rsidP="3AA971BA">
            <w:pPr>
              <w:rPr>
                <w:lang w:val="es-419"/>
              </w:rPr>
            </w:pPr>
            <w:r w:rsidRPr="00B073D8">
              <w:rPr>
                <w:lang w:val="es-419"/>
              </w:rPr>
              <w:t>[SLHABIT3C] Sentarse inactivo en un lugar público (como en un teatro o en una reunión)</w:t>
            </w:r>
          </w:p>
        </w:tc>
        <w:tc>
          <w:tcPr>
            <w:tcW w:w="1425" w:type="dxa"/>
            <w:shd w:val="clear" w:color="auto" w:fill="E7E6E6" w:themeFill="background2"/>
            <w:vAlign w:val="center"/>
          </w:tcPr>
          <w:p w14:paraId="0F8E23D0"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864" w:type="dxa"/>
            <w:shd w:val="clear" w:color="auto" w:fill="E7E6E6" w:themeFill="background2"/>
            <w:vAlign w:val="center"/>
          </w:tcPr>
          <w:p w14:paraId="5B00AF10"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856" w:type="dxa"/>
            <w:shd w:val="clear" w:color="auto" w:fill="E7E6E6" w:themeFill="background2"/>
            <w:vAlign w:val="center"/>
          </w:tcPr>
          <w:p w14:paraId="4448E41C"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824" w:type="dxa"/>
            <w:shd w:val="clear" w:color="auto" w:fill="E7E6E6" w:themeFill="background2"/>
            <w:vAlign w:val="center"/>
          </w:tcPr>
          <w:p w14:paraId="3B63E435" w14:textId="77777777" w:rsidR="00886E3E" w:rsidRPr="00B073D8" w:rsidRDefault="00886E3E" w:rsidP="00077291">
            <w:pPr>
              <w:jc w:val="center"/>
              <w:rPr>
                <w:rFonts w:cstheme="minorHAnsi"/>
                <w:lang w:val="es-419"/>
              </w:rPr>
            </w:pPr>
            <w:r w:rsidRPr="00B073D8">
              <w:rPr>
                <w:rFonts w:ascii="Wingdings 2" w:hAnsi="Wingdings 2"/>
                <w:lang w:val="es-419"/>
              </w:rPr>
              <w:t>□</w:t>
            </w:r>
          </w:p>
        </w:tc>
      </w:tr>
      <w:tr w:rsidR="00D11D8B" w:rsidRPr="00B073D8" w14:paraId="174AF295" w14:textId="77777777" w:rsidTr="7B0387D6">
        <w:tc>
          <w:tcPr>
            <w:tcW w:w="3555" w:type="dxa"/>
          </w:tcPr>
          <w:p w14:paraId="0445D01C" w14:textId="3C43BD21" w:rsidR="00886E3E" w:rsidRPr="00B073D8" w:rsidRDefault="7E25915E" w:rsidP="3AA971BA">
            <w:pPr>
              <w:autoSpaceDE w:val="0"/>
              <w:autoSpaceDN w:val="0"/>
              <w:adjustRightInd w:val="0"/>
              <w:rPr>
                <w:lang w:val="es-419"/>
              </w:rPr>
            </w:pPr>
            <w:r w:rsidRPr="00B073D8">
              <w:rPr>
                <w:lang w:val="es-419"/>
              </w:rPr>
              <w:t>[SLHABIT3D] Viajar como pasajero en un auto</w:t>
            </w:r>
            <w:r w:rsidR="00E53C3D" w:rsidRPr="00B073D8">
              <w:rPr>
                <w:lang w:val="es-419"/>
              </w:rPr>
              <w:t>móvil</w:t>
            </w:r>
            <w:r w:rsidRPr="00B073D8">
              <w:rPr>
                <w:lang w:val="es-419"/>
              </w:rPr>
              <w:t xml:space="preserve"> durante una hora sin parar</w:t>
            </w:r>
          </w:p>
        </w:tc>
        <w:tc>
          <w:tcPr>
            <w:tcW w:w="1425" w:type="dxa"/>
            <w:vAlign w:val="center"/>
          </w:tcPr>
          <w:p w14:paraId="054D7F05"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864" w:type="dxa"/>
            <w:vAlign w:val="center"/>
          </w:tcPr>
          <w:p w14:paraId="090E99CF"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856" w:type="dxa"/>
            <w:vAlign w:val="center"/>
          </w:tcPr>
          <w:p w14:paraId="102F4ADC"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824" w:type="dxa"/>
            <w:vAlign w:val="center"/>
          </w:tcPr>
          <w:p w14:paraId="01579064" w14:textId="77777777" w:rsidR="00886E3E" w:rsidRPr="00B073D8" w:rsidRDefault="00886E3E" w:rsidP="00077291">
            <w:pPr>
              <w:jc w:val="center"/>
              <w:rPr>
                <w:rFonts w:cstheme="minorHAnsi"/>
                <w:lang w:val="es-419"/>
              </w:rPr>
            </w:pPr>
            <w:r w:rsidRPr="00B073D8">
              <w:rPr>
                <w:rFonts w:ascii="Wingdings 2" w:hAnsi="Wingdings 2"/>
                <w:lang w:val="es-419"/>
              </w:rPr>
              <w:t>□</w:t>
            </w:r>
          </w:p>
        </w:tc>
      </w:tr>
      <w:tr w:rsidR="00D11D8B" w:rsidRPr="00B073D8" w14:paraId="0DA60B3F" w14:textId="77777777" w:rsidTr="7B0387D6">
        <w:tc>
          <w:tcPr>
            <w:tcW w:w="3555" w:type="dxa"/>
            <w:shd w:val="clear" w:color="auto" w:fill="E7E6E6" w:themeFill="background2"/>
          </w:tcPr>
          <w:p w14:paraId="3148FA56" w14:textId="3BB9EA2C" w:rsidR="00886E3E" w:rsidRPr="00B073D8" w:rsidRDefault="7E25915E" w:rsidP="7E25915E">
            <w:pPr>
              <w:rPr>
                <w:lang w:val="es-419"/>
              </w:rPr>
            </w:pPr>
            <w:r w:rsidRPr="00B073D8">
              <w:rPr>
                <w:lang w:val="es-419"/>
              </w:rPr>
              <w:t>[SLHABIT3E] Acostarse a descansar por la tarde</w:t>
            </w:r>
          </w:p>
        </w:tc>
        <w:tc>
          <w:tcPr>
            <w:tcW w:w="1425" w:type="dxa"/>
            <w:shd w:val="clear" w:color="auto" w:fill="E7E6E6" w:themeFill="background2"/>
            <w:vAlign w:val="center"/>
          </w:tcPr>
          <w:p w14:paraId="57B8856A"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864" w:type="dxa"/>
            <w:shd w:val="clear" w:color="auto" w:fill="E7E6E6" w:themeFill="background2"/>
            <w:vAlign w:val="center"/>
          </w:tcPr>
          <w:p w14:paraId="5CE31AFB"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856" w:type="dxa"/>
            <w:shd w:val="clear" w:color="auto" w:fill="E7E6E6" w:themeFill="background2"/>
            <w:vAlign w:val="center"/>
          </w:tcPr>
          <w:p w14:paraId="0F8F0978"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824" w:type="dxa"/>
            <w:shd w:val="clear" w:color="auto" w:fill="E7E6E6" w:themeFill="background2"/>
            <w:vAlign w:val="center"/>
          </w:tcPr>
          <w:p w14:paraId="7D6B04DA" w14:textId="77777777" w:rsidR="00886E3E" w:rsidRPr="00B073D8" w:rsidRDefault="00886E3E" w:rsidP="00077291">
            <w:pPr>
              <w:jc w:val="center"/>
              <w:rPr>
                <w:rFonts w:cstheme="minorHAnsi"/>
                <w:lang w:val="es-419"/>
              </w:rPr>
            </w:pPr>
            <w:r w:rsidRPr="00B073D8">
              <w:rPr>
                <w:rFonts w:ascii="Wingdings 2" w:hAnsi="Wingdings 2"/>
                <w:lang w:val="es-419"/>
              </w:rPr>
              <w:t>□</w:t>
            </w:r>
          </w:p>
        </w:tc>
      </w:tr>
      <w:tr w:rsidR="00D11D8B" w:rsidRPr="00B073D8" w14:paraId="4E8B9578" w14:textId="77777777" w:rsidTr="7B0387D6">
        <w:tc>
          <w:tcPr>
            <w:tcW w:w="3555" w:type="dxa"/>
          </w:tcPr>
          <w:p w14:paraId="360A20AA" w14:textId="23A1676F" w:rsidR="00886E3E" w:rsidRPr="00B073D8" w:rsidRDefault="7E25915E" w:rsidP="7E25915E">
            <w:pPr>
              <w:autoSpaceDE w:val="0"/>
              <w:autoSpaceDN w:val="0"/>
              <w:adjustRightInd w:val="0"/>
              <w:rPr>
                <w:lang w:val="es-419"/>
              </w:rPr>
            </w:pPr>
            <w:r w:rsidRPr="00B073D8">
              <w:rPr>
                <w:lang w:val="es-419"/>
              </w:rPr>
              <w:t>[SLHABIT3F] Sentarse y hablar con alguien</w:t>
            </w:r>
          </w:p>
        </w:tc>
        <w:tc>
          <w:tcPr>
            <w:tcW w:w="1425" w:type="dxa"/>
            <w:vAlign w:val="center"/>
          </w:tcPr>
          <w:p w14:paraId="3D93FD1D"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864" w:type="dxa"/>
            <w:vAlign w:val="center"/>
          </w:tcPr>
          <w:p w14:paraId="716215D4"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856" w:type="dxa"/>
            <w:vAlign w:val="center"/>
          </w:tcPr>
          <w:p w14:paraId="5AEC4D1E"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824" w:type="dxa"/>
            <w:vAlign w:val="center"/>
          </w:tcPr>
          <w:p w14:paraId="36574F57" w14:textId="77777777" w:rsidR="00886E3E" w:rsidRPr="00B073D8" w:rsidRDefault="00886E3E" w:rsidP="00077291">
            <w:pPr>
              <w:jc w:val="center"/>
              <w:rPr>
                <w:rFonts w:cstheme="minorHAnsi"/>
                <w:lang w:val="es-419"/>
              </w:rPr>
            </w:pPr>
            <w:r w:rsidRPr="00B073D8">
              <w:rPr>
                <w:rFonts w:ascii="Wingdings 2" w:hAnsi="Wingdings 2"/>
                <w:lang w:val="es-419"/>
              </w:rPr>
              <w:t>□</w:t>
            </w:r>
          </w:p>
        </w:tc>
      </w:tr>
      <w:tr w:rsidR="00D11D8B" w:rsidRPr="00B073D8" w14:paraId="71240142" w14:textId="77777777" w:rsidTr="7B0387D6">
        <w:trPr>
          <w:trHeight w:val="70"/>
        </w:trPr>
        <w:tc>
          <w:tcPr>
            <w:tcW w:w="3555" w:type="dxa"/>
            <w:shd w:val="clear" w:color="auto" w:fill="E7E6E6" w:themeFill="background2"/>
          </w:tcPr>
          <w:p w14:paraId="5BF206C4" w14:textId="66F00E85" w:rsidR="00886E3E" w:rsidRPr="00B073D8" w:rsidRDefault="7E25915E" w:rsidP="3AA971BA">
            <w:pPr>
              <w:rPr>
                <w:lang w:val="es-419"/>
              </w:rPr>
            </w:pPr>
            <w:r w:rsidRPr="00B073D8">
              <w:rPr>
                <w:lang w:val="es-419"/>
              </w:rPr>
              <w:t>[SLHABIT3G] Sentarse tranquilo después de un almuerzo en el que no tomó bebidas alcohólicas</w:t>
            </w:r>
          </w:p>
        </w:tc>
        <w:tc>
          <w:tcPr>
            <w:tcW w:w="1425" w:type="dxa"/>
            <w:shd w:val="clear" w:color="auto" w:fill="E7E6E6" w:themeFill="background2"/>
            <w:vAlign w:val="center"/>
          </w:tcPr>
          <w:p w14:paraId="6EFA75CD"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864" w:type="dxa"/>
            <w:shd w:val="clear" w:color="auto" w:fill="E7E6E6" w:themeFill="background2"/>
            <w:vAlign w:val="center"/>
          </w:tcPr>
          <w:p w14:paraId="19862932"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856" w:type="dxa"/>
            <w:shd w:val="clear" w:color="auto" w:fill="E7E6E6" w:themeFill="background2"/>
            <w:vAlign w:val="center"/>
          </w:tcPr>
          <w:p w14:paraId="4AE7100C"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824" w:type="dxa"/>
            <w:shd w:val="clear" w:color="auto" w:fill="E7E6E6" w:themeFill="background2"/>
            <w:vAlign w:val="center"/>
          </w:tcPr>
          <w:p w14:paraId="1D5F6EA2" w14:textId="77777777" w:rsidR="00886E3E" w:rsidRPr="00B073D8" w:rsidRDefault="00886E3E" w:rsidP="00077291">
            <w:pPr>
              <w:jc w:val="center"/>
              <w:rPr>
                <w:rFonts w:cstheme="minorHAnsi"/>
                <w:lang w:val="es-419"/>
              </w:rPr>
            </w:pPr>
            <w:r w:rsidRPr="00B073D8">
              <w:rPr>
                <w:rFonts w:ascii="Wingdings 2" w:hAnsi="Wingdings 2"/>
                <w:lang w:val="es-419"/>
              </w:rPr>
              <w:t>□</w:t>
            </w:r>
          </w:p>
        </w:tc>
      </w:tr>
      <w:tr w:rsidR="00D11D8B" w:rsidRPr="00B073D8" w14:paraId="61B69293" w14:textId="77777777" w:rsidTr="7B0387D6">
        <w:trPr>
          <w:trHeight w:val="70"/>
        </w:trPr>
        <w:tc>
          <w:tcPr>
            <w:tcW w:w="3555" w:type="dxa"/>
          </w:tcPr>
          <w:p w14:paraId="0D513AF7" w14:textId="4A77DF33" w:rsidR="00886E3E" w:rsidRPr="00B073D8" w:rsidRDefault="7E25915E" w:rsidP="3AA971BA">
            <w:pPr>
              <w:rPr>
                <w:lang w:val="es-419"/>
              </w:rPr>
            </w:pPr>
            <w:r w:rsidRPr="00B073D8">
              <w:rPr>
                <w:lang w:val="es-419"/>
              </w:rPr>
              <w:t>[SLHABIT3H] En un auto</w:t>
            </w:r>
            <w:r w:rsidR="00865B38" w:rsidRPr="00B073D8">
              <w:rPr>
                <w:lang w:val="es-419"/>
              </w:rPr>
              <w:t>móvil</w:t>
            </w:r>
            <w:r w:rsidRPr="00B073D8">
              <w:rPr>
                <w:lang w:val="es-419"/>
              </w:rPr>
              <w:t>, mientras está parado unos minutos en el tráfico</w:t>
            </w:r>
          </w:p>
        </w:tc>
        <w:tc>
          <w:tcPr>
            <w:tcW w:w="1425" w:type="dxa"/>
            <w:vAlign w:val="center"/>
          </w:tcPr>
          <w:p w14:paraId="004FBE1F"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864" w:type="dxa"/>
            <w:vAlign w:val="center"/>
          </w:tcPr>
          <w:p w14:paraId="0E3D5B12"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856" w:type="dxa"/>
            <w:vAlign w:val="center"/>
          </w:tcPr>
          <w:p w14:paraId="62DB70AB"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824" w:type="dxa"/>
            <w:vAlign w:val="center"/>
          </w:tcPr>
          <w:p w14:paraId="177E41FF" w14:textId="77777777" w:rsidR="00886E3E" w:rsidRPr="00B073D8" w:rsidRDefault="00886E3E" w:rsidP="00077291">
            <w:pPr>
              <w:jc w:val="center"/>
              <w:rPr>
                <w:rFonts w:cstheme="minorHAnsi"/>
                <w:lang w:val="es-419"/>
              </w:rPr>
            </w:pPr>
            <w:r w:rsidRPr="00B073D8">
              <w:rPr>
                <w:rFonts w:ascii="Wingdings 2" w:hAnsi="Wingdings 2"/>
                <w:lang w:val="es-419"/>
              </w:rPr>
              <w:t>□</w:t>
            </w:r>
          </w:p>
        </w:tc>
      </w:tr>
      <w:tr w:rsidR="00D11D8B" w:rsidRPr="00B073D8" w14:paraId="61E5A1C8" w14:textId="77777777" w:rsidTr="7B0387D6">
        <w:trPr>
          <w:trHeight w:val="70"/>
        </w:trPr>
        <w:tc>
          <w:tcPr>
            <w:tcW w:w="3555" w:type="dxa"/>
            <w:shd w:val="clear" w:color="auto" w:fill="E7E6E6" w:themeFill="background2"/>
          </w:tcPr>
          <w:p w14:paraId="3422016C" w14:textId="028DDAF3" w:rsidR="00886E3E" w:rsidRPr="00B073D8" w:rsidRDefault="7E25915E" w:rsidP="7E25915E">
            <w:pPr>
              <w:rPr>
                <w:lang w:val="es-419"/>
              </w:rPr>
            </w:pPr>
            <w:r w:rsidRPr="00B073D8">
              <w:rPr>
                <w:lang w:val="es-419"/>
              </w:rPr>
              <w:t>[SLHABIT3I] En la mesa durante la cena</w:t>
            </w:r>
          </w:p>
        </w:tc>
        <w:tc>
          <w:tcPr>
            <w:tcW w:w="1425" w:type="dxa"/>
            <w:shd w:val="clear" w:color="auto" w:fill="E7E6E6" w:themeFill="background2"/>
            <w:vAlign w:val="center"/>
          </w:tcPr>
          <w:p w14:paraId="179D54EB"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864" w:type="dxa"/>
            <w:shd w:val="clear" w:color="auto" w:fill="E7E6E6" w:themeFill="background2"/>
            <w:vAlign w:val="center"/>
          </w:tcPr>
          <w:p w14:paraId="09CF7632"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856" w:type="dxa"/>
            <w:shd w:val="clear" w:color="auto" w:fill="E7E6E6" w:themeFill="background2"/>
            <w:vAlign w:val="center"/>
          </w:tcPr>
          <w:p w14:paraId="76F5FFD4" w14:textId="77777777" w:rsidR="00886E3E" w:rsidRPr="00B073D8" w:rsidRDefault="00886E3E" w:rsidP="00077291">
            <w:pPr>
              <w:jc w:val="center"/>
              <w:rPr>
                <w:rFonts w:cstheme="minorHAnsi"/>
                <w:lang w:val="es-419"/>
              </w:rPr>
            </w:pPr>
            <w:r w:rsidRPr="00B073D8">
              <w:rPr>
                <w:rFonts w:ascii="Wingdings 2" w:hAnsi="Wingdings 2"/>
                <w:lang w:val="es-419"/>
              </w:rPr>
              <w:t>□</w:t>
            </w:r>
          </w:p>
        </w:tc>
        <w:tc>
          <w:tcPr>
            <w:tcW w:w="1824" w:type="dxa"/>
            <w:shd w:val="clear" w:color="auto" w:fill="E7E6E6" w:themeFill="background2"/>
            <w:vAlign w:val="center"/>
          </w:tcPr>
          <w:p w14:paraId="56645389" w14:textId="77777777" w:rsidR="00886E3E" w:rsidRPr="00B073D8" w:rsidRDefault="00886E3E" w:rsidP="00077291">
            <w:pPr>
              <w:jc w:val="center"/>
              <w:rPr>
                <w:rFonts w:cstheme="minorHAnsi"/>
                <w:lang w:val="es-419"/>
              </w:rPr>
            </w:pPr>
            <w:r w:rsidRPr="00B073D8">
              <w:rPr>
                <w:rFonts w:ascii="Wingdings 2" w:hAnsi="Wingdings 2"/>
                <w:lang w:val="es-419"/>
              </w:rPr>
              <w:t>□</w:t>
            </w:r>
          </w:p>
        </w:tc>
      </w:tr>
    </w:tbl>
    <w:p w14:paraId="4334F609" w14:textId="68683F49" w:rsidR="00A022A9" w:rsidRPr="00B073D8" w:rsidRDefault="00A022A9" w:rsidP="1D4F8DD3">
      <w:pPr>
        <w:pStyle w:val="ListParagraph"/>
        <w:spacing w:before="60" w:after="0" w:line="240" w:lineRule="auto"/>
        <w:rPr>
          <w:rFonts w:eastAsia="Calibri"/>
          <w:b/>
          <w:bCs/>
          <w:i/>
          <w:iCs/>
          <w:lang w:val="es-419"/>
        </w:rPr>
      </w:pPr>
    </w:p>
    <w:p w14:paraId="5DB6F69F" w14:textId="432A41D4" w:rsidR="00886E3E" w:rsidRPr="00B073D8" w:rsidRDefault="641FB069" w:rsidP="00CF1186">
      <w:pPr>
        <w:pStyle w:val="ListParagraph"/>
        <w:numPr>
          <w:ilvl w:val="0"/>
          <w:numId w:val="132"/>
        </w:numPr>
        <w:rPr>
          <w:lang w:val="es-419"/>
        </w:rPr>
      </w:pPr>
      <w:r w:rsidRPr="641FB069">
        <w:rPr>
          <w:lang w:val="es-419"/>
        </w:rPr>
        <w:t>[SLHABIT4] ¿Alguna vez ha cabeceado o se ha quedado dormido mientras conducía un vehículo?</w:t>
      </w:r>
    </w:p>
    <w:p w14:paraId="4F200AC7" w14:textId="33258866" w:rsidR="00886E3E" w:rsidRPr="00B073D8" w:rsidRDefault="00DF5090" w:rsidP="00DF5090">
      <w:pPr>
        <w:spacing w:after="0"/>
        <w:ind w:left="720"/>
        <w:rPr>
          <w:lang w:val="es-419"/>
        </w:rPr>
      </w:pPr>
      <w:r w:rsidRPr="00B073D8">
        <w:rPr>
          <w:lang w:val="es-419"/>
        </w:rPr>
        <w:t>1</w:t>
      </w:r>
      <w:r w:rsidRPr="00B073D8">
        <w:rPr>
          <w:lang w:val="es-419"/>
        </w:rPr>
        <w:tab/>
        <w:t>Sí</w:t>
      </w:r>
    </w:p>
    <w:p w14:paraId="5A160960" w14:textId="776A43D3" w:rsidR="00F922DA" w:rsidRPr="00B073D8" w:rsidRDefault="7B0387D6" w:rsidP="1D4F8DD3">
      <w:pPr>
        <w:ind w:left="720"/>
        <w:rPr>
          <w:rFonts w:eastAsia="Calibri"/>
          <w:b/>
          <w:bCs/>
          <w:i/>
          <w:iCs/>
          <w:lang w:val="es-419"/>
        </w:rPr>
      </w:pPr>
      <w:r w:rsidRPr="7B0387D6">
        <w:rPr>
          <w:lang w:val="es-419"/>
        </w:rPr>
        <w:t>0</w:t>
      </w:r>
      <w:r w:rsidR="00DF5090">
        <w:tab/>
      </w:r>
      <w:r w:rsidRPr="7B0387D6">
        <w:rPr>
          <w:lang w:val="es-419"/>
        </w:rPr>
        <w:t>No</w:t>
      </w:r>
    </w:p>
    <w:p w14:paraId="0E845362" w14:textId="52933C4F" w:rsidR="00886E3E" w:rsidRPr="00B073D8" w:rsidRDefault="75303805" w:rsidP="75303805">
      <w:pPr>
        <w:pStyle w:val="Heading2"/>
        <w:spacing w:after="0"/>
        <w:rPr>
          <w:lang w:val="es-419"/>
        </w:rPr>
      </w:pPr>
      <w:r w:rsidRPr="75303805">
        <w:rPr>
          <w:lang w:val="es-419"/>
        </w:rPr>
        <w:t>[SNORING1] Roncar</w:t>
      </w:r>
    </w:p>
    <w:p w14:paraId="057F7C5F" w14:textId="3C518957" w:rsidR="00886E3E" w:rsidRPr="00B073D8" w:rsidRDefault="641FB069" w:rsidP="007A486C">
      <w:pPr>
        <w:pStyle w:val="ListParagraph"/>
        <w:numPr>
          <w:ilvl w:val="0"/>
          <w:numId w:val="132"/>
        </w:numPr>
        <w:rPr>
          <w:lang w:val="es-419"/>
        </w:rPr>
      </w:pPr>
      <w:r w:rsidRPr="641FB069">
        <w:rPr>
          <w:lang w:val="es-419"/>
        </w:rPr>
        <w:t>¿Ronca?</w:t>
      </w:r>
    </w:p>
    <w:p w14:paraId="2FC7DFB7" w14:textId="7F453616" w:rsidR="008D4F42" w:rsidRPr="00B073D8" w:rsidRDefault="007A486C" w:rsidP="00575E29">
      <w:pPr>
        <w:spacing w:after="0"/>
        <w:ind w:left="720"/>
        <w:rPr>
          <w:lang w:val="es-419"/>
        </w:rPr>
      </w:pPr>
      <w:r w:rsidRPr="00B073D8">
        <w:rPr>
          <w:lang w:val="es-419"/>
        </w:rPr>
        <w:lastRenderedPageBreak/>
        <w:t>1</w:t>
      </w:r>
      <w:r w:rsidRPr="00B073D8">
        <w:rPr>
          <w:lang w:val="es-419"/>
        </w:rPr>
        <w:tab/>
        <w:t>Sí</w:t>
      </w:r>
    </w:p>
    <w:p w14:paraId="297EFA0A" w14:textId="52E7AECF" w:rsidR="008D4F42" w:rsidRPr="00B073D8" w:rsidRDefault="1D4F8DD3" w:rsidP="1D4F8DD3">
      <w:pPr>
        <w:spacing w:after="0"/>
        <w:ind w:left="720"/>
        <w:rPr>
          <w:rFonts w:ascii="Calibri" w:eastAsia="Calibri" w:hAnsi="Calibri" w:cs="Calibri"/>
          <w:lang w:val="es-419"/>
        </w:rPr>
      </w:pPr>
      <w:r w:rsidRPr="1D4F8DD3">
        <w:rPr>
          <w:lang w:val="es-419"/>
        </w:rPr>
        <w:t>0</w:t>
      </w:r>
      <w:r w:rsidR="007A486C">
        <w:tab/>
      </w:r>
      <w:r w:rsidRPr="1D4F8DD3">
        <w:rPr>
          <w:lang w:val="es-419"/>
        </w:rPr>
        <w:t xml:space="preserve">No </w:t>
      </w:r>
      <w:r w:rsidRPr="1D4F8DD3">
        <w:rPr>
          <w:rFonts w:ascii="Wingdings" w:eastAsia="Wingdings" w:hAnsi="Wingdings" w:cs="Wingdings"/>
          <w:b/>
          <w:bCs/>
          <w:lang w:val="es-419"/>
        </w:rPr>
        <w:t>à</w:t>
      </w:r>
      <w:r w:rsidRPr="1D4F8DD3">
        <w:rPr>
          <w:rFonts w:ascii="Calibri" w:eastAsia="Calibri" w:hAnsi="Calibri" w:cs="Calibri"/>
          <w:b/>
          <w:bCs/>
          <w:lang w:val="es-419"/>
        </w:rPr>
        <w:t xml:space="preserve"> GO TO SLPROB1</w:t>
      </w:r>
    </w:p>
    <w:p w14:paraId="48B8CBDD" w14:textId="6D47CC38" w:rsidR="00F922DA" w:rsidRPr="00B073D8" w:rsidRDefault="1D4F8DD3" w:rsidP="1D4F8DD3">
      <w:pPr>
        <w:spacing w:line="257" w:lineRule="auto"/>
        <w:ind w:left="-20" w:right="-20" w:firstLine="720"/>
        <w:rPr>
          <w:rFonts w:ascii="Calibri" w:eastAsia="Calibri" w:hAnsi="Calibri" w:cs="Calibri"/>
          <w:b/>
          <w:bCs/>
          <w:lang w:val="es-419"/>
        </w:rPr>
      </w:pPr>
      <w:r w:rsidRPr="1D4F8DD3">
        <w:rPr>
          <w:lang w:val="es-419"/>
        </w:rPr>
        <w:t>77</w:t>
      </w:r>
      <w:r w:rsidR="007A486C">
        <w:tab/>
      </w:r>
      <w:r w:rsidRPr="1D4F8DD3">
        <w:rPr>
          <w:lang w:val="es-419"/>
        </w:rPr>
        <w:t xml:space="preserve">No sé </w:t>
      </w:r>
      <w:r w:rsidRPr="1D4F8DD3">
        <w:rPr>
          <w:rFonts w:ascii="Wingdings" w:eastAsia="Wingdings" w:hAnsi="Wingdings" w:cs="Wingdings"/>
          <w:b/>
          <w:bCs/>
          <w:lang w:val="es-419"/>
        </w:rPr>
        <w:t>à</w:t>
      </w:r>
      <w:r w:rsidRPr="1D4F8DD3">
        <w:rPr>
          <w:rFonts w:ascii="Calibri" w:eastAsia="Calibri" w:hAnsi="Calibri" w:cs="Calibri"/>
          <w:b/>
          <w:bCs/>
          <w:lang w:val="es-419"/>
        </w:rPr>
        <w:t xml:space="preserve"> GO TO SLPROB1</w:t>
      </w:r>
    </w:p>
    <w:p w14:paraId="5D882080" w14:textId="68A4AB64" w:rsidR="00886E3E" w:rsidRPr="00B073D8" w:rsidRDefault="7B0387D6" w:rsidP="7B0387D6">
      <w:pPr>
        <w:spacing w:after="0" w:line="257" w:lineRule="auto"/>
        <w:ind w:left="-20" w:right="-20" w:firstLine="720"/>
        <w:rPr>
          <w:rFonts w:ascii="Calibri" w:eastAsia="Calibri" w:hAnsi="Calibri" w:cs="Calibri"/>
          <w:b/>
          <w:bCs/>
          <w:i/>
          <w:iCs/>
          <w:lang w:val="es-419"/>
        </w:rPr>
      </w:pPr>
      <w:r w:rsidRPr="7B0387D6">
        <w:rPr>
          <w:rFonts w:ascii="Calibri" w:eastAsia="Calibri" w:hAnsi="Calibri" w:cs="Calibri"/>
          <w:i/>
          <w:iCs/>
          <w:lang w:val="es-419"/>
        </w:rPr>
        <w:t>NO RESPONSE</w:t>
      </w:r>
      <w:r w:rsidRPr="7B0387D6">
        <w:rPr>
          <w:rFonts w:ascii="Calibri" w:eastAsia="Calibri" w:hAnsi="Calibri" w:cs="Calibri"/>
          <w:b/>
          <w:bCs/>
          <w:i/>
          <w:iCs/>
          <w:lang w:val="es-419"/>
        </w:rPr>
        <w:t xml:space="preserve"> </w:t>
      </w:r>
      <w:r w:rsidRPr="7B0387D6">
        <w:rPr>
          <w:rFonts w:ascii="Wingdings" w:eastAsia="Wingdings" w:hAnsi="Wingdings" w:cs="Wingdings"/>
          <w:lang w:val="es-419"/>
        </w:rPr>
        <w:t>à</w:t>
      </w:r>
      <w:r w:rsidRPr="7B0387D6">
        <w:rPr>
          <w:rFonts w:ascii="Calibri" w:eastAsia="Calibri" w:hAnsi="Calibri" w:cs="Calibri"/>
          <w:lang w:val="es-419"/>
        </w:rPr>
        <w:t xml:space="preserve"> </w:t>
      </w:r>
      <w:r w:rsidRPr="7B0387D6">
        <w:rPr>
          <w:rFonts w:ascii="Calibri" w:eastAsia="Calibri" w:hAnsi="Calibri" w:cs="Calibri"/>
          <w:b/>
          <w:bCs/>
          <w:i/>
          <w:iCs/>
          <w:lang w:val="es-419"/>
        </w:rPr>
        <w:t>GO TO SLPROB1</w:t>
      </w:r>
    </w:p>
    <w:p w14:paraId="4A53A5A4" w14:textId="4AE346A8" w:rsidR="00886E3E" w:rsidRPr="00B073D8" w:rsidRDefault="641FB069" w:rsidP="002C239F">
      <w:pPr>
        <w:pStyle w:val="ListParagraph"/>
        <w:numPr>
          <w:ilvl w:val="0"/>
          <w:numId w:val="132"/>
        </w:numPr>
        <w:rPr>
          <w:lang w:val="es-419"/>
        </w:rPr>
      </w:pPr>
      <w:r w:rsidRPr="641FB069">
        <w:rPr>
          <w:lang w:val="es-419"/>
        </w:rPr>
        <w:t>[SNORING2] ¿Cómo describiría sus ronquidos?</w:t>
      </w:r>
    </w:p>
    <w:p w14:paraId="060667F0" w14:textId="0F8B8950" w:rsidR="00886E3E" w:rsidRPr="00B073D8" w:rsidRDefault="002C239F" w:rsidP="000620EB">
      <w:pPr>
        <w:spacing w:after="0"/>
        <w:ind w:left="720"/>
        <w:rPr>
          <w:lang w:val="es-419"/>
        </w:rPr>
      </w:pPr>
      <w:r w:rsidRPr="00B073D8">
        <w:rPr>
          <w:lang w:val="es-419"/>
        </w:rPr>
        <w:t>0</w:t>
      </w:r>
      <w:r w:rsidRPr="00B073D8">
        <w:rPr>
          <w:lang w:val="es-419"/>
        </w:rPr>
        <w:tab/>
        <w:t xml:space="preserve">Ligeramente más fuertes que mi respiración </w:t>
      </w:r>
    </w:p>
    <w:p w14:paraId="3ECE101E" w14:textId="0D689B3F" w:rsidR="00886E3E" w:rsidRPr="00B073D8" w:rsidRDefault="002C239F" w:rsidP="000620EB">
      <w:pPr>
        <w:spacing w:after="0"/>
        <w:ind w:left="720"/>
        <w:rPr>
          <w:lang w:val="es-419"/>
        </w:rPr>
      </w:pPr>
      <w:r w:rsidRPr="00B073D8">
        <w:rPr>
          <w:lang w:val="es-419"/>
        </w:rPr>
        <w:t>1</w:t>
      </w:r>
      <w:r w:rsidRPr="00B073D8">
        <w:rPr>
          <w:lang w:val="es-419"/>
        </w:rPr>
        <w:tab/>
        <w:t xml:space="preserve">Tan fuertes como cuando hablo </w:t>
      </w:r>
    </w:p>
    <w:p w14:paraId="024D3601" w14:textId="2430AFE3" w:rsidR="00886E3E" w:rsidRPr="00B073D8" w:rsidRDefault="002C239F" w:rsidP="000620EB">
      <w:pPr>
        <w:spacing w:after="0"/>
        <w:ind w:left="720"/>
        <w:rPr>
          <w:lang w:val="es-419"/>
        </w:rPr>
      </w:pPr>
      <w:r w:rsidRPr="00B073D8">
        <w:rPr>
          <w:lang w:val="es-419"/>
        </w:rPr>
        <w:t>2</w:t>
      </w:r>
      <w:r w:rsidRPr="00B073D8">
        <w:rPr>
          <w:lang w:val="es-419"/>
        </w:rPr>
        <w:tab/>
        <w:t xml:space="preserve">Más fuertes que cuando hablo </w:t>
      </w:r>
    </w:p>
    <w:p w14:paraId="1867DCE4" w14:textId="61AA8D88" w:rsidR="75303805" w:rsidRDefault="7B0387D6" w:rsidP="7B0387D6">
      <w:pPr>
        <w:spacing w:before="60" w:after="0"/>
        <w:ind w:left="720"/>
        <w:rPr>
          <w:lang w:val="es-419"/>
        </w:rPr>
      </w:pPr>
      <w:r w:rsidRPr="7B0387D6">
        <w:rPr>
          <w:lang w:val="es-419"/>
        </w:rPr>
        <w:t>77</w:t>
      </w:r>
      <w:r w:rsidR="75303805">
        <w:tab/>
      </w:r>
      <w:r w:rsidRPr="7B0387D6">
        <w:rPr>
          <w:lang w:val="es-419"/>
        </w:rPr>
        <w:t>No sé</w:t>
      </w:r>
    </w:p>
    <w:p w14:paraId="610D3A2F" w14:textId="27447E98" w:rsidR="00886E3E" w:rsidRPr="00B073D8" w:rsidRDefault="641FB069" w:rsidP="00407558">
      <w:pPr>
        <w:pStyle w:val="ListParagraph"/>
        <w:numPr>
          <w:ilvl w:val="0"/>
          <w:numId w:val="132"/>
        </w:numPr>
        <w:rPr>
          <w:lang w:val="es-419"/>
        </w:rPr>
      </w:pPr>
      <w:r w:rsidRPr="641FB069">
        <w:rPr>
          <w:lang w:val="es-419"/>
        </w:rPr>
        <w:t>[SNORING3] ¿Con qué frecuencia ronca?</w:t>
      </w:r>
    </w:p>
    <w:p w14:paraId="537DFC9B" w14:textId="3CEEB2CB" w:rsidR="00886E3E" w:rsidRPr="00B073D8" w:rsidRDefault="00407558" w:rsidP="00C6412E">
      <w:pPr>
        <w:spacing w:after="0"/>
        <w:ind w:left="720"/>
        <w:rPr>
          <w:lang w:val="es-419"/>
        </w:rPr>
      </w:pPr>
      <w:r w:rsidRPr="00B073D8">
        <w:rPr>
          <w:lang w:val="es-419"/>
        </w:rPr>
        <w:t>0</w:t>
      </w:r>
      <w:r w:rsidRPr="00B073D8">
        <w:rPr>
          <w:lang w:val="es-419"/>
        </w:rPr>
        <w:tab/>
        <w:t xml:space="preserve">Casi todos los días </w:t>
      </w:r>
    </w:p>
    <w:p w14:paraId="2350B6DA" w14:textId="45B3763E" w:rsidR="00886E3E" w:rsidRPr="00B073D8" w:rsidRDefault="00407558" w:rsidP="00C6412E">
      <w:pPr>
        <w:spacing w:after="0"/>
        <w:ind w:left="720"/>
        <w:rPr>
          <w:lang w:val="es-419"/>
        </w:rPr>
      </w:pPr>
      <w:r w:rsidRPr="00B073D8">
        <w:rPr>
          <w:lang w:val="es-419"/>
        </w:rPr>
        <w:t>1</w:t>
      </w:r>
      <w:r w:rsidRPr="00B073D8">
        <w:rPr>
          <w:lang w:val="es-419"/>
        </w:rPr>
        <w:tab/>
        <w:t xml:space="preserve">De 3 a 4 veces por semana </w:t>
      </w:r>
    </w:p>
    <w:p w14:paraId="6A839C4A" w14:textId="157DBA68" w:rsidR="00886E3E" w:rsidRPr="00B073D8" w:rsidRDefault="00407558" w:rsidP="00C6412E">
      <w:pPr>
        <w:spacing w:after="0"/>
        <w:ind w:left="720"/>
        <w:rPr>
          <w:lang w:val="es-419"/>
        </w:rPr>
      </w:pPr>
      <w:r w:rsidRPr="00B073D8">
        <w:rPr>
          <w:lang w:val="es-419"/>
        </w:rPr>
        <w:t>2</w:t>
      </w:r>
      <w:r w:rsidRPr="00B073D8">
        <w:rPr>
          <w:lang w:val="es-419"/>
        </w:rPr>
        <w:tab/>
        <w:t xml:space="preserve">De 1 a 2 veces por semana </w:t>
      </w:r>
    </w:p>
    <w:p w14:paraId="560FAD94" w14:textId="22A05D98" w:rsidR="00886E3E" w:rsidRPr="00B073D8" w:rsidRDefault="00407558" w:rsidP="00C6412E">
      <w:pPr>
        <w:spacing w:after="0"/>
        <w:ind w:left="720"/>
        <w:rPr>
          <w:lang w:val="es-419"/>
        </w:rPr>
      </w:pPr>
      <w:r w:rsidRPr="00B073D8">
        <w:rPr>
          <w:lang w:val="es-419"/>
        </w:rPr>
        <w:t>3</w:t>
      </w:r>
      <w:r w:rsidRPr="00B073D8">
        <w:rPr>
          <w:lang w:val="es-419"/>
        </w:rPr>
        <w:tab/>
        <w:t xml:space="preserve">De 1 a 2 veces al mes </w:t>
      </w:r>
    </w:p>
    <w:p w14:paraId="3282F9C8" w14:textId="35DDB120" w:rsidR="00886E3E" w:rsidRPr="00B073D8" w:rsidRDefault="00407558" w:rsidP="00C6412E">
      <w:pPr>
        <w:spacing w:after="0"/>
        <w:ind w:left="720"/>
        <w:rPr>
          <w:lang w:val="es-419"/>
        </w:rPr>
      </w:pPr>
      <w:r w:rsidRPr="00B073D8">
        <w:rPr>
          <w:lang w:val="es-419"/>
        </w:rPr>
        <w:t>4</w:t>
      </w:r>
      <w:r w:rsidRPr="00B073D8">
        <w:rPr>
          <w:lang w:val="es-419"/>
        </w:rPr>
        <w:tab/>
        <w:t>Menos de 1 a 2 veces al mes</w:t>
      </w:r>
    </w:p>
    <w:p w14:paraId="4B13829B" w14:textId="27C7B5F4" w:rsidR="1D4F8DD3" w:rsidRDefault="7B0387D6" w:rsidP="7B0387D6">
      <w:pPr>
        <w:spacing w:after="0"/>
        <w:ind w:left="720"/>
        <w:rPr>
          <w:lang w:val="es-419"/>
        </w:rPr>
      </w:pPr>
      <w:r w:rsidRPr="7B0387D6">
        <w:rPr>
          <w:lang w:val="es-419"/>
        </w:rPr>
        <w:t>77</w:t>
      </w:r>
      <w:r w:rsidR="1D4F8DD3">
        <w:tab/>
      </w:r>
      <w:r w:rsidRPr="7B0387D6">
        <w:rPr>
          <w:lang w:val="es-419"/>
        </w:rPr>
        <w:t>No sé</w:t>
      </w:r>
    </w:p>
    <w:p w14:paraId="4A1EFAC2" w14:textId="4C80C99A" w:rsidR="00886E3E" w:rsidRPr="00B073D8" w:rsidRDefault="641FB069" w:rsidP="00330A8B">
      <w:pPr>
        <w:pStyle w:val="ListParagraph"/>
        <w:numPr>
          <w:ilvl w:val="0"/>
          <w:numId w:val="132"/>
        </w:numPr>
        <w:autoSpaceDE w:val="0"/>
        <w:autoSpaceDN w:val="0"/>
        <w:adjustRightInd w:val="0"/>
        <w:spacing w:line="240" w:lineRule="auto"/>
        <w:rPr>
          <w:lang w:val="es-419"/>
        </w:rPr>
      </w:pPr>
      <w:r w:rsidRPr="641FB069">
        <w:rPr>
          <w:lang w:val="es-419"/>
        </w:rPr>
        <w:t xml:space="preserve">[SNORING4] ¿Sus ronquidos han molestado alguna vez a otras personas? </w:t>
      </w:r>
    </w:p>
    <w:p w14:paraId="2186B63A" w14:textId="093DE020" w:rsidR="00886E3E" w:rsidRPr="00B073D8" w:rsidRDefault="00330A8B" w:rsidP="00330A8B">
      <w:pPr>
        <w:autoSpaceDE w:val="0"/>
        <w:autoSpaceDN w:val="0"/>
        <w:adjustRightInd w:val="0"/>
        <w:spacing w:after="0" w:line="240" w:lineRule="auto"/>
        <w:ind w:left="720"/>
        <w:rPr>
          <w:lang w:val="es-419"/>
        </w:rPr>
      </w:pPr>
      <w:r w:rsidRPr="00B073D8">
        <w:rPr>
          <w:lang w:val="es-419"/>
        </w:rPr>
        <w:t>1</w:t>
      </w:r>
      <w:r w:rsidRPr="00B073D8">
        <w:rPr>
          <w:lang w:val="es-419"/>
        </w:rPr>
        <w:tab/>
        <w:t xml:space="preserve">Sí </w:t>
      </w:r>
    </w:p>
    <w:p w14:paraId="48098911" w14:textId="1724122D" w:rsidR="00886E3E" w:rsidRPr="00B073D8" w:rsidRDefault="00330A8B" w:rsidP="00330A8B">
      <w:pPr>
        <w:autoSpaceDE w:val="0"/>
        <w:autoSpaceDN w:val="0"/>
        <w:adjustRightInd w:val="0"/>
        <w:spacing w:after="0" w:line="240" w:lineRule="auto"/>
        <w:ind w:left="720"/>
        <w:rPr>
          <w:rFonts w:cstheme="minorHAnsi"/>
          <w:lang w:val="es-419"/>
        </w:rPr>
      </w:pPr>
      <w:r w:rsidRPr="00B073D8">
        <w:rPr>
          <w:lang w:val="es-419"/>
        </w:rPr>
        <w:t>0</w:t>
      </w:r>
      <w:r w:rsidRPr="00B073D8">
        <w:rPr>
          <w:lang w:val="es-419"/>
        </w:rPr>
        <w:tab/>
        <w:t xml:space="preserve">No </w:t>
      </w:r>
    </w:p>
    <w:p w14:paraId="1BE9554C" w14:textId="4A77E0B0" w:rsidR="1D4F8DD3" w:rsidRDefault="7B0387D6" w:rsidP="7B0387D6">
      <w:pPr>
        <w:spacing w:after="0"/>
        <w:ind w:left="720"/>
        <w:rPr>
          <w:lang w:val="es-419"/>
        </w:rPr>
      </w:pPr>
      <w:r w:rsidRPr="7B0387D6">
        <w:rPr>
          <w:lang w:val="es-419"/>
        </w:rPr>
        <w:t>77</w:t>
      </w:r>
      <w:r w:rsidR="1D4F8DD3">
        <w:tab/>
      </w:r>
      <w:r w:rsidRPr="7B0387D6">
        <w:rPr>
          <w:lang w:val="es-419"/>
        </w:rPr>
        <w:t>No sé</w:t>
      </w:r>
    </w:p>
    <w:p w14:paraId="74AD69F9" w14:textId="16BB977E" w:rsidR="00886E3E" w:rsidRPr="00B073D8" w:rsidRDefault="641FB069" w:rsidP="00A72C26">
      <w:pPr>
        <w:pStyle w:val="ListParagraph"/>
        <w:numPr>
          <w:ilvl w:val="0"/>
          <w:numId w:val="132"/>
        </w:numPr>
        <w:rPr>
          <w:lang w:val="es-419"/>
        </w:rPr>
      </w:pPr>
      <w:r w:rsidRPr="641FB069">
        <w:rPr>
          <w:lang w:val="es-419"/>
        </w:rPr>
        <w:t>[SNORING5] ¿Con qué frecuencia deja de respirar mientras duerme?</w:t>
      </w:r>
    </w:p>
    <w:p w14:paraId="3BC76819" w14:textId="38E23548" w:rsidR="00886E3E" w:rsidRPr="00B073D8" w:rsidRDefault="00A72C26" w:rsidP="001233C4">
      <w:pPr>
        <w:spacing w:after="0"/>
        <w:ind w:left="720"/>
        <w:rPr>
          <w:lang w:val="es-419"/>
        </w:rPr>
      </w:pPr>
      <w:r w:rsidRPr="00B073D8">
        <w:rPr>
          <w:lang w:val="es-419"/>
        </w:rPr>
        <w:t>0</w:t>
      </w:r>
      <w:r w:rsidRPr="00B073D8">
        <w:rPr>
          <w:lang w:val="es-419"/>
        </w:rPr>
        <w:tab/>
        <w:t>Casi todos los días</w:t>
      </w:r>
    </w:p>
    <w:p w14:paraId="6BF15D9F" w14:textId="29872A05" w:rsidR="00886E3E" w:rsidRPr="00B073D8" w:rsidRDefault="00A72C26" w:rsidP="001233C4">
      <w:pPr>
        <w:spacing w:after="0"/>
        <w:ind w:left="720"/>
        <w:rPr>
          <w:lang w:val="es-419"/>
        </w:rPr>
      </w:pPr>
      <w:r w:rsidRPr="00B073D8">
        <w:rPr>
          <w:lang w:val="es-419"/>
        </w:rPr>
        <w:t>1</w:t>
      </w:r>
      <w:r w:rsidRPr="00B073D8">
        <w:rPr>
          <w:lang w:val="es-419"/>
        </w:rPr>
        <w:tab/>
        <w:t>De 3 a 4 veces por semana</w:t>
      </w:r>
    </w:p>
    <w:p w14:paraId="25A19519" w14:textId="2B56B717" w:rsidR="00886E3E" w:rsidRPr="00B073D8" w:rsidRDefault="00A72C26" w:rsidP="001233C4">
      <w:pPr>
        <w:spacing w:after="0"/>
        <w:ind w:left="720"/>
        <w:rPr>
          <w:lang w:val="es-419"/>
        </w:rPr>
      </w:pPr>
      <w:r w:rsidRPr="00B073D8">
        <w:rPr>
          <w:lang w:val="es-419"/>
        </w:rPr>
        <w:t>2</w:t>
      </w:r>
      <w:r w:rsidRPr="00B073D8">
        <w:rPr>
          <w:lang w:val="es-419"/>
        </w:rPr>
        <w:tab/>
        <w:t>De 1 a 2 veces por semana</w:t>
      </w:r>
    </w:p>
    <w:p w14:paraId="42E1AF22" w14:textId="6CCF84FE" w:rsidR="00886E3E" w:rsidRPr="00B073D8" w:rsidRDefault="00A72C26" w:rsidP="001233C4">
      <w:pPr>
        <w:spacing w:after="0"/>
        <w:ind w:left="720"/>
        <w:rPr>
          <w:lang w:val="es-419"/>
        </w:rPr>
      </w:pPr>
      <w:r w:rsidRPr="00B073D8">
        <w:rPr>
          <w:lang w:val="es-419"/>
        </w:rPr>
        <w:t>3</w:t>
      </w:r>
      <w:r w:rsidRPr="00B073D8">
        <w:rPr>
          <w:lang w:val="es-419"/>
        </w:rPr>
        <w:tab/>
        <w:t>De 1 a 2 veces al mes</w:t>
      </w:r>
    </w:p>
    <w:p w14:paraId="67087707" w14:textId="307A0D8D" w:rsidR="00886E3E" w:rsidRPr="00B073D8" w:rsidRDefault="00A72C26" w:rsidP="001233C4">
      <w:pPr>
        <w:spacing w:after="0"/>
        <w:ind w:left="720"/>
        <w:rPr>
          <w:lang w:val="es-419"/>
        </w:rPr>
      </w:pPr>
      <w:r w:rsidRPr="00B073D8">
        <w:rPr>
          <w:lang w:val="es-419"/>
        </w:rPr>
        <w:t>4</w:t>
      </w:r>
      <w:r w:rsidRPr="00B073D8">
        <w:rPr>
          <w:lang w:val="es-419"/>
        </w:rPr>
        <w:tab/>
        <w:t>Menos de 1 a 2 veces al mes</w:t>
      </w:r>
    </w:p>
    <w:p w14:paraId="4ACB32EA" w14:textId="52677F3B" w:rsidR="00886E3E" w:rsidRPr="00B073D8" w:rsidRDefault="00A72C26" w:rsidP="001233C4">
      <w:pPr>
        <w:spacing w:after="0"/>
        <w:ind w:left="720"/>
        <w:rPr>
          <w:lang w:val="es-419"/>
        </w:rPr>
      </w:pPr>
      <w:r w:rsidRPr="00B073D8">
        <w:rPr>
          <w:lang w:val="es-419"/>
        </w:rPr>
        <w:t>44</w:t>
      </w:r>
      <w:r w:rsidR="008B348A" w:rsidRPr="00B073D8">
        <w:rPr>
          <w:lang w:val="es-419"/>
        </w:rPr>
        <w:tab/>
      </w:r>
      <w:r w:rsidRPr="00B073D8">
        <w:rPr>
          <w:lang w:val="es-419"/>
        </w:rPr>
        <w:t>Nunca</w:t>
      </w:r>
    </w:p>
    <w:p w14:paraId="4FBA907B" w14:textId="2741161F" w:rsidR="1D4F8DD3" w:rsidRDefault="7B0387D6" w:rsidP="7B0387D6">
      <w:pPr>
        <w:ind w:left="720"/>
        <w:rPr>
          <w:lang w:val="es-419"/>
        </w:rPr>
      </w:pPr>
      <w:r w:rsidRPr="7B0387D6">
        <w:rPr>
          <w:lang w:val="es-419"/>
        </w:rPr>
        <w:t>77</w:t>
      </w:r>
      <w:r w:rsidR="1D4F8DD3">
        <w:tab/>
      </w:r>
      <w:r w:rsidRPr="7B0387D6">
        <w:rPr>
          <w:lang w:val="es-419"/>
        </w:rPr>
        <w:t>No sé</w:t>
      </w:r>
    </w:p>
    <w:p w14:paraId="2571E73C" w14:textId="146681F3" w:rsidR="00886E3E" w:rsidRPr="00B073D8" w:rsidRDefault="7E25915E" w:rsidP="00714217">
      <w:pPr>
        <w:pStyle w:val="Heading2"/>
        <w:rPr>
          <w:lang w:val="es-419"/>
        </w:rPr>
      </w:pPr>
      <w:r w:rsidRPr="00B073D8">
        <w:rPr>
          <w:lang w:val="es-419"/>
        </w:rPr>
        <w:t>[SLRPOB1] Problemas del sueño</w:t>
      </w:r>
    </w:p>
    <w:p w14:paraId="1DC0C20A" w14:textId="0DC24D91" w:rsidR="00886E3E" w:rsidRPr="00B073D8" w:rsidRDefault="641FB069" w:rsidP="00704E93">
      <w:pPr>
        <w:pStyle w:val="ListParagraph"/>
        <w:numPr>
          <w:ilvl w:val="0"/>
          <w:numId w:val="132"/>
        </w:numPr>
        <w:autoSpaceDE w:val="0"/>
        <w:autoSpaceDN w:val="0"/>
        <w:adjustRightInd w:val="0"/>
        <w:spacing w:after="0" w:line="240" w:lineRule="auto"/>
        <w:rPr>
          <w:lang w:val="es-419"/>
        </w:rPr>
      </w:pPr>
      <w:r w:rsidRPr="641FB069">
        <w:rPr>
          <w:lang w:val="es-419"/>
        </w:rPr>
        <w:t>¿Le ha dicho alguna vez un médico u otro profesional de la salud que tiene alguna de estas afecciones? Seleccione todas las opciones que correspondan.</w:t>
      </w:r>
    </w:p>
    <w:p w14:paraId="06E0B9ED" w14:textId="225EB8F8" w:rsidR="00886E3E" w:rsidRPr="00B073D8" w:rsidRDefault="00704E93" w:rsidP="00704E93">
      <w:pPr>
        <w:spacing w:before="240" w:after="0"/>
        <w:ind w:left="720"/>
        <w:rPr>
          <w:rFonts w:cstheme="minorHAnsi"/>
          <w:lang w:val="es-419"/>
        </w:rPr>
      </w:pPr>
      <w:r w:rsidRPr="00B073D8">
        <w:rPr>
          <w:lang w:val="es-419"/>
        </w:rPr>
        <w:t>0</w:t>
      </w:r>
      <w:r w:rsidRPr="00B073D8">
        <w:rPr>
          <w:lang w:val="es-419"/>
        </w:rPr>
        <w:tab/>
        <w:t>Apnea del sueño (o apnea obstructiva del sueño, AOS)</w:t>
      </w:r>
    </w:p>
    <w:p w14:paraId="764966BA" w14:textId="155892CF" w:rsidR="00886E3E" w:rsidRPr="00B073D8" w:rsidRDefault="00704E93" w:rsidP="00704E93">
      <w:pPr>
        <w:spacing w:after="0"/>
        <w:ind w:left="720"/>
        <w:rPr>
          <w:rFonts w:cstheme="minorHAnsi"/>
          <w:lang w:val="es-419"/>
        </w:rPr>
      </w:pPr>
      <w:r w:rsidRPr="00B073D8">
        <w:rPr>
          <w:lang w:val="es-419"/>
        </w:rPr>
        <w:t>1</w:t>
      </w:r>
      <w:r w:rsidRPr="00B073D8">
        <w:rPr>
          <w:lang w:val="es-419"/>
        </w:rPr>
        <w:tab/>
        <w:t>Insomnio</w:t>
      </w:r>
    </w:p>
    <w:p w14:paraId="78F6DF29" w14:textId="0D0908E0" w:rsidR="00886E3E" w:rsidRPr="00B073D8" w:rsidRDefault="00704E93" w:rsidP="00704E93">
      <w:pPr>
        <w:spacing w:after="0"/>
        <w:ind w:left="720"/>
        <w:rPr>
          <w:rFonts w:cstheme="minorHAnsi"/>
          <w:lang w:val="es-419"/>
        </w:rPr>
      </w:pPr>
      <w:r w:rsidRPr="00B073D8">
        <w:rPr>
          <w:lang w:val="es-419"/>
        </w:rPr>
        <w:t>2</w:t>
      </w:r>
      <w:r w:rsidRPr="00B073D8">
        <w:rPr>
          <w:lang w:val="es-419"/>
        </w:rPr>
        <w:tab/>
        <w:t>Piernas inquietas</w:t>
      </w:r>
    </w:p>
    <w:p w14:paraId="31DC0FD2" w14:textId="38053082" w:rsidR="00886E3E" w:rsidRPr="00B073D8" w:rsidRDefault="00704E93" w:rsidP="00704E93">
      <w:pPr>
        <w:spacing w:after="0"/>
        <w:ind w:left="720"/>
        <w:rPr>
          <w:rFonts w:cstheme="minorHAnsi"/>
          <w:lang w:val="es-419"/>
        </w:rPr>
      </w:pPr>
      <w:r w:rsidRPr="00B073D8">
        <w:rPr>
          <w:lang w:val="es-419"/>
        </w:rPr>
        <w:t>3</w:t>
      </w:r>
      <w:r w:rsidRPr="00B073D8">
        <w:rPr>
          <w:lang w:val="es-419"/>
        </w:rPr>
        <w:tab/>
        <w:t>Narcolepsia</w:t>
      </w:r>
    </w:p>
    <w:p w14:paraId="6B04F820" w14:textId="1B086F5B" w:rsidR="002E7F0D" w:rsidRPr="00B073D8" w:rsidRDefault="1D4F8DD3" w:rsidP="1D4F8DD3">
      <w:pPr>
        <w:ind w:left="720"/>
        <w:rPr>
          <w:lang w:val="es-419"/>
        </w:rPr>
      </w:pPr>
      <w:r w:rsidRPr="1D4F8DD3">
        <w:rPr>
          <w:lang w:val="es-419"/>
        </w:rPr>
        <w:t>88</w:t>
      </w:r>
      <w:r w:rsidR="00704E93">
        <w:tab/>
      </w:r>
      <w:r w:rsidRPr="1D4F8DD3">
        <w:rPr>
          <w:lang w:val="es-419"/>
        </w:rPr>
        <w:t>Ninguno de los anteriores</w:t>
      </w:r>
    </w:p>
    <w:p w14:paraId="234DAAF3" w14:textId="1B5A385A" w:rsidR="1D4F8DD3" w:rsidRDefault="1D4F8DD3" w:rsidP="1D4F8DD3">
      <w:pPr>
        <w:spacing w:line="257"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NO RESPONSE</w:t>
      </w:r>
      <w:r w:rsidRPr="1D4F8DD3">
        <w:rPr>
          <w:rFonts w:ascii="Calibri" w:eastAsia="Calibri" w:hAnsi="Calibri" w:cs="Calibri"/>
          <w:b/>
          <w:bCs/>
          <w:i/>
          <w:iCs/>
          <w:lang w:val="es-419"/>
        </w:rPr>
        <w:t xml:space="preserve"> </w:t>
      </w:r>
      <w:r w:rsidRPr="1D4F8DD3">
        <w:rPr>
          <w:rFonts w:ascii="Wingdings" w:eastAsia="Wingdings" w:hAnsi="Wingdings" w:cs="Wingdings"/>
          <w:lang w:val="es-419"/>
        </w:rPr>
        <w:t>à</w:t>
      </w:r>
      <w:r w:rsidRPr="1D4F8DD3">
        <w:rPr>
          <w:rFonts w:ascii="Calibri" w:eastAsia="Calibri" w:hAnsi="Calibri" w:cs="Calibri"/>
          <w:b/>
          <w:bCs/>
          <w:i/>
          <w:iCs/>
          <w:lang w:val="es-419"/>
        </w:rPr>
        <w:t xml:space="preserve"> GO TO SHIFTWORK</w:t>
      </w:r>
    </w:p>
    <w:p w14:paraId="09A3F00C" w14:textId="15BC3CD8" w:rsidR="1D4F8DD3" w:rsidRDefault="7B0387D6" w:rsidP="7B0387D6">
      <w:pPr>
        <w:ind w:left="-20" w:right="-20"/>
        <w:rPr>
          <w:rFonts w:ascii="Calibri" w:eastAsia="Calibri" w:hAnsi="Calibri" w:cs="Calibri"/>
          <w:lang w:val="es-419"/>
        </w:rPr>
      </w:pPr>
      <w:r w:rsidRPr="7B0387D6">
        <w:rPr>
          <w:rFonts w:ascii="Calibri" w:eastAsia="Calibri" w:hAnsi="Calibri" w:cs="Calibri"/>
          <w:lang w:val="es-419"/>
        </w:rPr>
        <w:t xml:space="preserve"> </w:t>
      </w:r>
      <w:r w:rsidRPr="7B0387D6">
        <w:rPr>
          <w:rFonts w:ascii="Calibri" w:eastAsia="Calibri" w:hAnsi="Calibri" w:cs="Calibri"/>
          <w:b/>
          <w:bCs/>
          <w:lang w:val="es-419"/>
        </w:rPr>
        <w:t>[DISPLAY SLPROB2 IF SLPROB1 = 0]</w:t>
      </w:r>
    </w:p>
    <w:p w14:paraId="708ED6C1" w14:textId="28335317" w:rsidR="00886E3E" w:rsidRPr="00B073D8" w:rsidRDefault="641FB069" w:rsidP="0070368D">
      <w:pPr>
        <w:pStyle w:val="ListParagraph"/>
        <w:numPr>
          <w:ilvl w:val="0"/>
          <w:numId w:val="132"/>
        </w:numPr>
        <w:spacing w:line="240" w:lineRule="auto"/>
        <w:rPr>
          <w:lang w:val="es-419"/>
        </w:rPr>
      </w:pPr>
      <w:r w:rsidRPr="641FB069">
        <w:rPr>
          <w:lang w:val="es-419"/>
        </w:rPr>
        <w:lastRenderedPageBreak/>
        <w:t xml:space="preserve">[SLPROB2] ¿Cuál de estos tratamientos usa o usó alguna vez para el </w:t>
      </w:r>
      <w:r w:rsidRPr="641FB069">
        <w:rPr>
          <w:b/>
          <w:bCs/>
          <w:lang w:val="es-419"/>
        </w:rPr>
        <w:t>apnea del sueño</w:t>
      </w:r>
      <w:r w:rsidRPr="641FB069">
        <w:rPr>
          <w:lang w:val="es-419"/>
        </w:rPr>
        <w:t>? Seleccione todas las opciones que correspondan.</w:t>
      </w:r>
    </w:p>
    <w:p w14:paraId="32D199D5" w14:textId="104879BA" w:rsidR="00886E3E" w:rsidRPr="00B073D8" w:rsidRDefault="00222E40" w:rsidP="00B92477">
      <w:pPr>
        <w:tabs>
          <w:tab w:val="left" w:pos="1440"/>
        </w:tabs>
        <w:spacing w:after="0"/>
        <w:ind w:left="1440" w:hanging="720"/>
        <w:rPr>
          <w:lang w:val="es-419"/>
        </w:rPr>
      </w:pPr>
      <w:r w:rsidRPr="00B073D8">
        <w:rPr>
          <w:lang w:val="es-419"/>
        </w:rPr>
        <w:t>0</w:t>
      </w:r>
      <w:r w:rsidRPr="00B073D8">
        <w:rPr>
          <w:lang w:val="es-419"/>
        </w:rPr>
        <w:tab/>
        <w:t>Sistema de presión positiva continua en las vías respiratorias (CPAP) o de bipresión positiva en las vías respiratorias (BIPAP)</w:t>
      </w:r>
    </w:p>
    <w:p w14:paraId="2E0753A0" w14:textId="0F8989A8" w:rsidR="00886E3E" w:rsidRPr="00B073D8" w:rsidRDefault="00222E40" w:rsidP="0070368D">
      <w:pPr>
        <w:spacing w:after="0"/>
        <w:ind w:left="720"/>
        <w:rPr>
          <w:lang w:val="es-419"/>
        </w:rPr>
      </w:pPr>
      <w:r w:rsidRPr="00B073D8">
        <w:rPr>
          <w:lang w:val="es-419"/>
        </w:rPr>
        <w:t>1</w:t>
      </w:r>
      <w:r w:rsidRPr="00B073D8">
        <w:rPr>
          <w:lang w:val="es-419"/>
        </w:rPr>
        <w:tab/>
        <w:t>Dispositivo dental (oral)</w:t>
      </w:r>
    </w:p>
    <w:p w14:paraId="6A1FF365" w14:textId="0B3E7E29" w:rsidR="00886E3E" w:rsidRPr="00B073D8" w:rsidRDefault="00222E40" w:rsidP="0070368D">
      <w:pPr>
        <w:spacing w:after="0"/>
        <w:ind w:left="720"/>
        <w:rPr>
          <w:rFonts w:cstheme="minorHAnsi"/>
          <w:lang w:val="es-419"/>
        </w:rPr>
      </w:pPr>
      <w:r w:rsidRPr="00B073D8">
        <w:rPr>
          <w:lang w:val="es-419"/>
        </w:rPr>
        <w:t>2</w:t>
      </w:r>
      <w:r w:rsidRPr="00B073D8">
        <w:rPr>
          <w:lang w:val="es-419"/>
        </w:rPr>
        <w:tab/>
        <w:t>Cirugía de garganta o úvula</w:t>
      </w:r>
    </w:p>
    <w:p w14:paraId="66C95476" w14:textId="162B7795" w:rsidR="00886E3E" w:rsidRPr="00B073D8" w:rsidRDefault="00222E40" w:rsidP="0070368D">
      <w:pPr>
        <w:spacing w:after="0"/>
        <w:ind w:left="720"/>
        <w:rPr>
          <w:rFonts w:eastAsiaTheme="minorEastAsia"/>
          <w:lang w:val="es-419"/>
        </w:rPr>
      </w:pPr>
      <w:r w:rsidRPr="00B073D8">
        <w:rPr>
          <w:lang w:val="es-419"/>
        </w:rPr>
        <w:t>55</w:t>
      </w:r>
      <w:r w:rsidRPr="00B073D8">
        <w:rPr>
          <w:lang w:val="es-419"/>
        </w:rPr>
        <w:tab/>
        <w:t xml:space="preserve">Otro: </w:t>
      </w:r>
      <w:r w:rsidR="00E06572" w:rsidRPr="00B073D8">
        <w:rPr>
          <w:lang w:val="es-419"/>
        </w:rPr>
        <w:t>d</w:t>
      </w:r>
      <w:r w:rsidRPr="00B073D8">
        <w:rPr>
          <w:lang w:val="es-419"/>
        </w:rPr>
        <w:t>escriba [</w:t>
      </w:r>
      <w:r w:rsidR="007E2323" w:rsidRPr="00B073D8">
        <w:rPr>
          <w:lang w:val="es-419"/>
        </w:rPr>
        <w:t>text box</w:t>
      </w:r>
      <w:r w:rsidRPr="00B073D8">
        <w:rPr>
          <w:lang w:val="es-419"/>
        </w:rPr>
        <w:t>]</w:t>
      </w:r>
    </w:p>
    <w:p w14:paraId="3EDEE5E4" w14:textId="5759BAC5" w:rsidR="0070368D" w:rsidRPr="00B073D8" w:rsidRDefault="7B0387D6" w:rsidP="00DF0426">
      <w:pPr>
        <w:ind w:left="720"/>
        <w:rPr>
          <w:rFonts w:eastAsiaTheme="minorEastAsia"/>
          <w:lang w:val="es-419"/>
        </w:rPr>
      </w:pPr>
      <w:r w:rsidRPr="7B0387D6">
        <w:rPr>
          <w:lang w:val="es-419"/>
        </w:rPr>
        <w:t>88</w:t>
      </w:r>
      <w:r w:rsidR="00222E40">
        <w:tab/>
      </w:r>
      <w:r w:rsidRPr="7B0387D6">
        <w:rPr>
          <w:lang w:val="es-419"/>
        </w:rPr>
        <w:t>No recibí tratamiento</w:t>
      </w:r>
    </w:p>
    <w:p w14:paraId="055775F3" w14:textId="43CD0770" w:rsidR="00886E3E" w:rsidRPr="00B073D8" w:rsidRDefault="303A489D" w:rsidP="0070368D">
      <w:pPr>
        <w:spacing w:after="0" w:line="240" w:lineRule="auto"/>
        <w:rPr>
          <w:b/>
          <w:bCs/>
          <w:sz w:val="28"/>
          <w:szCs w:val="28"/>
          <w:lang w:val="es-419"/>
        </w:rPr>
      </w:pPr>
      <w:r w:rsidRPr="303A489D">
        <w:rPr>
          <w:lang w:val="es-419"/>
        </w:rPr>
        <w:t xml:space="preserve">[SHIFTWORK] </w:t>
      </w:r>
      <w:r w:rsidRPr="303A489D">
        <w:rPr>
          <w:b/>
          <w:bCs/>
          <w:sz w:val="28"/>
          <w:szCs w:val="28"/>
          <w:lang w:val="es-419"/>
        </w:rPr>
        <w:t>Trabajo por turnos</w:t>
      </w:r>
    </w:p>
    <w:p w14:paraId="1D42CEF4" w14:textId="7232BE94" w:rsidR="303A489D" w:rsidRDefault="303A489D" w:rsidP="303A489D">
      <w:pPr>
        <w:spacing w:after="0" w:line="240" w:lineRule="auto"/>
        <w:rPr>
          <w:b/>
          <w:bCs/>
          <w:sz w:val="28"/>
          <w:szCs w:val="28"/>
          <w:lang w:val="es-419"/>
        </w:rPr>
      </w:pPr>
    </w:p>
    <w:p w14:paraId="07549B16" w14:textId="446E05BB" w:rsidR="00886E3E" w:rsidRPr="00B073D8" w:rsidRDefault="641FB069" w:rsidP="005B2DD1">
      <w:pPr>
        <w:pStyle w:val="ListParagraph"/>
        <w:numPr>
          <w:ilvl w:val="0"/>
          <w:numId w:val="132"/>
        </w:numPr>
        <w:rPr>
          <w:lang w:val="es-419"/>
        </w:rPr>
      </w:pPr>
      <w:r w:rsidRPr="641FB069">
        <w:rPr>
          <w:lang w:val="es-419"/>
        </w:rPr>
        <w:t>¿Ha trabajado por turnos? [Informational text: “El trabajo por turnos es el que se realiza en un horario diferente al tradicional de 9:00 a. m. a 5:00 p. m. Los empleadores que necesitan cobertura las 24 horas del día suelen depender del trabajo por turnos.”].</w:t>
      </w:r>
    </w:p>
    <w:p w14:paraId="709B7461" w14:textId="2585E0FD" w:rsidR="00913E5E" w:rsidRPr="00B073D8" w:rsidRDefault="1D4F8DD3" w:rsidP="1D4F8DD3">
      <w:pPr>
        <w:spacing w:after="0"/>
        <w:ind w:left="720"/>
        <w:rPr>
          <w:rFonts w:ascii="Calibri" w:eastAsia="Calibri" w:hAnsi="Calibri" w:cs="Calibri"/>
          <w:lang w:val="es-419"/>
        </w:rPr>
      </w:pPr>
      <w:r w:rsidRPr="1D4F8DD3">
        <w:rPr>
          <w:lang w:val="es-419"/>
        </w:rPr>
        <w:t>0</w:t>
      </w:r>
      <w:r w:rsidR="005B2DD1">
        <w:tab/>
      </w:r>
      <w:r w:rsidRPr="1D4F8DD3">
        <w:rPr>
          <w:lang w:val="es-419"/>
        </w:rPr>
        <w:t xml:space="preserve">No </w:t>
      </w:r>
      <w:r w:rsidRPr="1D4F8DD3">
        <w:rPr>
          <w:rFonts w:ascii="Wingdings" w:eastAsia="Wingdings" w:hAnsi="Wingdings" w:cs="Wingdings"/>
          <w:b/>
          <w:bCs/>
          <w:lang w:val="es-419"/>
        </w:rPr>
        <w:t>à</w:t>
      </w:r>
      <w:r w:rsidRPr="1D4F8DD3">
        <w:rPr>
          <w:rFonts w:ascii="Calibri" w:eastAsia="Calibri" w:hAnsi="Calibri" w:cs="Calibri"/>
          <w:b/>
          <w:bCs/>
          <w:lang w:val="es-419"/>
        </w:rPr>
        <w:t xml:space="preserve"> GO TO END</w:t>
      </w:r>
    </w:p>
    <w:p w14:paraId="5551FE54" w14:textId="6D1793E4" w:rsidR="00913E5E" w:rsidRPr="00B073D8" w:rsidRDefault="005B2DD1" w:rsidP="005B2DD1">
      <w:pPr>
        <w:spacing w:after="0"/>
        <w:ind w:left="720"/>
        <w:rPr>
          <w:lang w:val="es-419"/>
        </w:rPr>
      </w:pPr>
      <w:r w:rsidRPr="00B073D8">
        <w:rPr>
          <w:lang w:val="es-419"/>
        </w:rPr>
        <w:t>1</w:t>
      </w:r>
      <w:r w:rsidRPr="00B073D8">
        <w:rPr>
          <w:lang w:val="es-419"/>
        </w:rPr>
        <w:tab/>
        <w:t>Sí, en los últimos tres meses</w:t>
      </w:r>
    </w:p>
    <w:p w14:paraId="6391F9AF" w14:textId="43FA5A68" w:rsidR="005B2DD1" w:rsidRPr="00B073D8" w:rsidRDefault="1D4F8DD3" w:rsidP="005B2DD1">
      <w:pPr>
        <w:ind w:left="720"/>
        <w:rPr>
          <w:lang w:val="es-419"/>
        </w:rPr>
      </w:pPr>
      <w:r w:rsidRPr="1D4F8DD3">
        <w:rPr>
          <w:lang w:val="es-419"/>
        </w:rPr>
        <w:t>2</w:t>
      </w:r>
      <w:r w:rsidR="005B2DD1">
        <w:tab/>
      </w:r>
      <w:r w:rsidRPr="1D4F8DD3">
        <w:rPr>
          <w:lang w:val="es-419"/>
        </w:rPr>
        <w:t xml:space="preserve">Sí, hace más de tres meses </w:t>
      </w:r>
    </w:p>
    <w:p w14:paraId="39445FE2" w14:textId="6BC2D9C0" w:rsidR="005D7EC4" w:rsidRPr="00B073D8" w:rsidRDefault="1D4F8DD3" w:rsidP="1D4F8DD3">
      <w:pPr>
        <w:spacing w:after="0" w:line="257" w:lineRule="auto"/>
        <w:ind w:left="-20" w:right="-20" w:firstLine="720"/>
        <w:rPr>
          <w:rFonts w:ascii="Calibri" w:eastAsia="Calibri" w:hAnsi="Calibri" w:cs="Calibri"/>
          <w:b/>
          <w:bCs/>
          <w:i/>
          <w:iCs/>
          <w:lang w:val="es-419"/>
        </w:rPr>
      </w:pPr>
      <w:r w:rsidRPr="1D4F8DD3">
        <w:rPr>
          <w:rFonts w:ascii="Calibri" w:eastAsia="Calibri" w:hAnsi="Calibri" w:cs="Calibri"/>
          <w:i/>
          <w:iCs/>
          <w:lang w:val="es-419"/>
        </w:rPr>
        <w:t xml:space="preserve">NO RESPONSE </w:t>
      </w:r>
      <w:r w:rsidRPr="1D4F8DD3">
        <w:rPr>
          <w:rFonts w:ascii="Wingdings" w:eastAsia="Wingdings" w:hAnsi="Wingdings" w:cs="Wingdings"/>
          <w:b/>
          <w:bCs/>
          <w:i/>
          <w:iCs/>
          <w:lang w:val="es-419"/>
        </w:rPr>
        <w:t>à</w:t>
      </w:r>
      <w:r w:rsidRPr="1D4F8DD3">
        <w:rPr>
          <w:rFonts w:ascii="Calibri" w:eastAsia="Calibri" w:hAnsi="Calibri" w:cs="Calibri"/>
          <w:b/>
          <w:bCs/>
          <w:i/>
          <w:iCs/>
          <w:lang w:val="es-419"/>
        </w:rPr>
        <w:t xml:space="preserve"> GO TO END</w:t>
      </w:r>
    </w:p>
    <w:p w14:paraId="0FC6B0EC" w14:textId="03DBDB83" w:rsidR="005D7EC4" w:rsidRPr="00B073D8" w:rsidRDefault="303A489D" w:rsidP="1D4F8DD3">
      <w:pPr>
        <w:spacing w:before="120" w:after="0"/>
        <w:ind w:left="-20" w:right="-20"/>
        <w:rPr>
          <w:rFonts w:ascii="Calibri" w:eastAsia="Calibri" w:hAnsi="Calibri" w:cs="Calibri"/>
          <w:b/>
          <w:bCs/>
          <w:lang w:val="es-419"/>
        </w:rPr>
      </w:pPr>
      <w:r w:rsidRPr="303A489D">
        <w:rPr>
          <w:rFonts w:ascii="Calibri" w:eastAsia="Calibri" w:hAnsi="Calibri" w:cs="Calibri"/>
          <w:b/>
          <w:bCs/>
          <w:lang w:val="es-419"/>
        </w:rPr>
        <w:t>[If SHIFTWORK= 1, fill “trabaja” and “empieza”. If SHIFTWORK= 2, fill “trabajaba” and “empezaba”]</w:t>
      </w:r>
    </w:p>
    <w:p w14:paraId="57E3DB44" w14:textId="63B37504" w:rsidR="00886E3E" w:rsidRPr="00B073D8" w:rsidRDefault="303A489D" w:rsidP="303A489D">
      <w:pPr>
        <w:pStyle w:val="ListParagraph"/>
        <w:numPr>
          <w:ilvl w:val="0"/>
          <w:numId w:val="132"/>
        </w:numPr>
        <w:spacing w:line="240" w:lineRule="auto"/>
        <w:rPr>
          <w:rFonts w:eastAsiaTheme="minorEastAsia"/>
          <w:lang w:val="es-419"/>
        </w:rPr>
      </w:pPr>
      <w:r w:rsidRPr="303A489D">
        <w:rPr>
          <w:lang w:val="es-419"/>
        </w:rPr>
        <w:t xml:space="preserve">[SHIFTWORK2] </w:t>
      </w:r>
      <w:r w:rsidRPr="303A489D">
        <w:rPr>
          <w:rFonts w:ascii="Calibri" w:eastAsia="Calibri" w:hAnsi="Calibri" w:cs="Calibri"/>
          <w:color w:val="000000" w:themeColor="text1"/>
          <w:lang w:val="es-419"/>
        </w:rPr>
        <w:t xml:space="preserve"> Cuando [trabaja/trabajaba] por turnos, ¿a qué hora [empieza/empezaba] su turno laboral habitual?</w:t>
      </w:r>
      <w:r w:rsidRPr="303A489D">
        <w:rPr>
          <w:lang w:val="es-419"/>
        </w:rPr>
        <w:t xml:space="preserve"> Si está usando un teléfono o una tableta, pulse el recuadro gris para poner su respuesta.</w:t>
      </w:r>
    </w:p>
    <w:p w14:paraId="5B5F9186" w14:textId="77777777" w:rsidR="00886E3E" w:rsidRPr="00B073D8" w:rsidRDefault="7B0387D6" w:rsidP="1D4F8DD3">
      <w:pPr>
        <w:autoSpaceDE w:val="0"/>
        <w:autoSpaceDN w:val="0"/>
        <w:adjustRightInd w:val="0"/>
        <w:spacing w:line="240" w:lineRule="auto"/>
        <w:ind w:left="720"/>
        <w:rPr>
          <w:rFonts w:ascii="Calibri" w:hAnsi="Calibri" w:cs="Calibri"/>
          <w:lang w:val="es-419"/>
        </w:rPr>
      </w:pPr>
      <w:r w:rsidRPr="7B0387D6">
        <w:rPr>
          <w:rFonts w:ascii="Calibri" w:hAnsi="Calibri"/>
          <w:lang w:val="es-419"/>
        </w:rPr>
        <w:t>HH:MM A. M. / P. M.</w:t>
      </w:r>
    </w:p>
    <w:p w14:paraId="193A90DC" w14:textId="7654F6BF" w:rsidR="641FB069" w:rsidRDefault="303A489D" w:rsidP="641FB069">
      <w:pPr>
        <w:spacing w:after="0"/>
        <w:ind w:left="-20" w:right="-20"/>
        <w:rPr>
          <w:rFonts w:ascii="Calibri" w:eastAsia="Calibri" w:hAnsi="Calibri" w:cs="Calibri"/>
          <w:b/>
          <w:bCs/>
          <w:lang w:val="es-419"/>
        </w:rPr>
      </w:pPr>
      <w:r w:rsidRPr="303A489D">
        <w:rPr>
          <w:rFonts w:ascii="Calibri" w:eastAsia="Calibri" w:hAnsi="Calibri" w:cs="Calibri"/>
          <w:b/>
          <w:bCs/>
          <w:lang w:val="es-419"/>
        </w:rPr>
        <w:t>[If SHIFTWORK= 1, fill “trabaja” and “termina”. If SHIFTWORK= 2, fill “trabajaba” and “terminaba”]</w:t>
      </w:r>
    </w:p>
    <w:p w14:paraId="568677B5" w14:textId="0A08D104" w:rsidR="00886E3E" w:rsidRPr="00B073D8" w:rsidRDefault="303A489D" w:rsidP="303A489D">
      <w:pPr>
        <w:pStyle w:val="ListParagraph"/>
        <w:numPr>
          <w:ilvl w:val="0"/>
          <w:numId w:val="132"/>
        </w:numPr>
        <w:spacing w:line="240" w:lineRule="auto"/>
        <w:rPr>
          <w:rFonts w:eastAsiaTheme="minorEastAsia"/>
          <w:lang w:val="es-419"/>
        </w:rPr>
      </w:pPr>
      <w:r w:rsidRPr="303A489D">
        <w:rPr>
          <w:lang w:val="es-419"/>
        </w:rPr>
        <w:t xml:space="preserve">[SHIFTWORK5] </w:t>
      </w:r>
      <w:r w:rsidRPr="303A489D">
        <w:rPr>
          <w:rFonts w:ascii="Calibri" w:eastAsia="Calibri" w:hAnsi="Calibri" w:cs="Calibri"/>
          <w:color w:val="000000" w:themeColor="text1"/>
          <w:lang w:val="es-419"/>
        </w:rPr>
        <w:t xml:space="preserve">Cuando [trabaja/trabajaba] por turnos, ¿a qué hora [termina/terminaba] su turno laboral habitual? </w:t>
      </w:r>
      <w:r w:rsidRPr="303A489D">
        <w:rPr>
          <w:lang w:val="es-419"/>
        </w:rPr>
        <w:t>Si está usando un teléfono o una tableta, pulse el recuadro gris para poner su respuesta.</w:t>
      </w:r>
    </w:p>
    <w:p w14:paraId="136563BB" w14:textId="73DBFFCB" w:rsidR="1D4F8DD3" w:rsidRDefault="7B0387D6" w:rsidP="7B0387D6">
      <w:pPr>
        <w:spacing w:line="240" w:lineRule="auto"/>
        <w:ind w:left="720"/>
        <w:rPr>
          <w:rFonts w:ascii="Calibri" w:eastAsia="Calibri" w:hAnsi="Calibri" w:cs="Calibri"/>
          <w:b/>
          <w:bCs/>
          <w:lang w:val="es-419"/>
        </w:rPr>
      </w:pPr>
      <w:r w:rsidRPr="7B0387D6">
        <w:rPr>
          <w:rFonts w:ascii="Calibri" w:hAnsi="Calibri"/>
          <w:lang w:val="es-419"/>
        </w:rPr>
        <w:t>HH:MM A. M. / P. M.</w:t>
      </w:r>
      <w:r w:rsidRPr="7B0387D6">
        <w:rPr>
          <w:rFonts w:ascii="Calibri" w:eastAsia="Calibri" w:hAnsi="Calibri" w:cs="Calibri"/>
          <w:b/>
          <w:bCs/>
          <w:lang w:val="es-419"/>
        </w:rPr>
        <w:t xml:space="preserve"> </w:t>
      </w:r>
    </w:p>
    <w:p w14:paraId="178F5ADB" w14:textId="15ED2306" w:rsidR="1D4F8DD3" w:rsidRDefault="303A489D" w:rsidP="641FB069">
      <w:pPr>
        <w:spacing w:after="0"/>
        <w:ind w:left="-20" w:right="-20"/>
        <w:rPr>
          <w:rFonts w:ascii="Calibri" w:eastAsia="Calibri" w:hAnsi="Calibri" w:cs="Calibri"/>
          <w:b/>
          <w:bCs/>
          <w:lang w:val="es-419"/>
        </w:rPr>
      </w:pPr>
      <w:r w:rsidRPr="303A489D">
        <w:rPr>
          <w:rFonts w:ascii="Calibri" w:eastAsia="Calibri" w:hAnsi="Calibri" w:cs="Calibri"/>
          <w:b/>
          <w:bCs/>
          <w:lang w:val="es-419"/>
        </w:rPr>
        <w:t>[If SHIFTWORK= 1, fill “trabaja” and “es”. If SHIFTWORK= 2, fill “trabajaba” and “era”]</w:t>
      </w:r>
    </w:p>
    <w:p w14:paraId="69D3516F" w14:textId="28ED3009" w:rsidR="00886E3E" w:rsidRPr="00B073D8" w:rsidRDefault="303A489D" w:rsidP="00327007">
      <w:pPr>
        <w:pStyle w:val="ListParagraph"/>
        <w:numPr>
          <w:ilvl w:val="0"/>
          <w:numId w:val="132"/>
        </w:numPr>
        <w:spacing w:after="0" w:line="240" w:lineRule="auto"/>
        <w:rPr>
          <w:lang w:val="es-419"/>
        </w:rPr>
      </w:pPr>
      <w:r w:rsidRPr="303A489D">
        <w:rPr>
          <w:lang w:val="es-419"/>
        </w:rPr>
        <w:t xml:space="preserve">[SHIFTWORK8] Cuando </w:t>
      </w:r>
      <w:r w:rsidRPr="303A489D">
        <w:rPr>
          <w:rFonts w:ascii="Calibri" w:eastAsia="Calibri" w:hAnsi="Calibri" w:cs="Calibri"/>
          <w:color w:val="000000" w:themeColor="text1"/>
        </w:rPr>
        <w:t>[trabaja/</w:t>
      </w:r>
      <w:r w:rsidRPr="303A489D">
        <w:rPr>
          <w:lang w:val="es-419"/>
        </w:rPr>
        <w:t xml:space="preserve"> trabajaba] por turnos, ¿qué tan flexible [es/era] su horario de trabajo?</w:t>
      </w:r>
    </w:p>
    <w:p w14:paraId="6AE80BA1" w14:textId="5792263E" w:rsidR="00886E3E" w:rsidRPr="00B073D8" w:rsidRDefault="00327007" w:rsidP="00327007">
      <w:pPr>
        <w:spacing w:before="60" w:after="0" w:line="240" w:lineRule="auto"/>
        <w:ind w:left="720"/>
        <w:contextualSpacing/>
        <w:rPr>
          <w:rFonts w:cstheme="minorHAnsi"/>
          <w:lang w:val="es-419"/>
        </w:rPr>
      </w:pPr>
      <w:r w:rsidRPr="00B073D8">
        <w:rPr>
          <w:lang w:val="es-419"/>
        </w:rPr>
        <w:t>0</w:t>
      </w:r>
      <w:r w:rsidRPr="00B073D8">
        <w:rPr>
          <w:lang w:val="es-419"/>
        </w:rPr>
        <w:tab/>
        <w:t>Sumamente flexible</w:t>
      </w:r>
    </w:p>
    <w:p w14:paraId="63130670" w14:textId="4053C88A" w:rsidR="00886E3E" w:rsidRPr="00B073D8" w:rsidRDefault="00327007" w:rsidP="00327007">
      <w:pPr>
        <w:spacing w:before="60" w:after="0" w:line="240" w:lineRule="auto"/>
        <w:ind w:left="720"/>
        <w:contextualSpacing/>
        <w:rPr>
          <w:rFonts w:cstheme="minorHAnsi"/>
          <w:lang w:val="es-419"/>
        </w:rPr>
      </w:pPr>
      <w:r w:rsidRPr="00B073D8">
        <w:rPr>
          <w:lang w:val="es-419"/>
        </w:rPr>
        <w:t>1</w:t>
      </w:r>
      <w:r w:rsidRPr="00B073D8">
        <w:rPr>
          <w:lang w:val="es-419"/>
        </w:rPr>
        <w:tab/>
        <w:t>Muy flexible</w:t>
      </w:r>
    </w:p>
    <w:p w14:paraId="6BEAE6B4" w14:textId="04C3362B" w:rsidR="00886E3E" w:rsidRPr="00B073D8" w:rsidRDefault="00327007" w:rsidP="00327007">
      <w:pPr>
        <w:spacing w:before="60" w:after="0" w:line="240" w:lineRule="auto"/>
        <w:ind w:left="720"/>
        <w:contextualSpacing/>
        <w:rPr>
          <w:rFonts w:cstheme="minorHAnsi"/>
          <w:lang w:val="es-419"/>
        </w:rPr>
      </w:pPr>
      <w:r w:rsidRPr="00B073D8">
        <w:rPr>
          <w:lang w:val="es-419"/>
        </w:rPr>
        <w:t>2</w:t>
      </w:r>
      <w:r w:rsidRPr="00B073D8">
        <w:rPr>
          <w:lang w:val="es-419"/>
        </w:rPr>
        <w:tab/>
        <w:t>Algo flexible</w:t>
      </w:r>
    </w:p>
    <w:p w14:paraId="2DA17670" w14:textId="6DC631D7" w:rsidR="00886E3E" w:rsidRPr="00B073D8" w:rsidRDefault="00327007" w:rsidP="00327007">
      <w:pPr>
        <w:spacing w:before="60" w:after="0" w:line="240" w:lineRule="auto"/>
        <w:ind w:left="720"/>
        <w:contextualSpacing/>
        <w:rPr>
          <w:rFonts w:cstheme="minorHAnsi"/>
          <w:lang w:val="es-419"/>
        </w:rPr>
      </w:pPr>
      <w:r w:rsidRPr="00B073D8">
        <w:rPr>
          <w:lang w:val="es-419"/>
        </w:rPr>
        <w:t>3</w:t>
      </w:r>
      <w:r w:rsidRPr="00B073D8">
        <w:rPr>
          <w:lang w:val="es-419"/>
        </w:rPr>
        <w:tab/>
        <w:t>Un poco flexible</w:t>
      </w:r>
    </w:p>
    <w:p w14:paraId="6D606D0F" w14:textId="3EFC2359" w:rsidR="00886E3E" w:rsidRPr="00B073D8" w:rsidRDefault="1D4F8DD3" w:rsidP="00CE7F43">
      <w:pPr>
        <w:ind w:firstLine="720"/>
        <w:rPr>
          <w:lang w:val="es-419"/>
        </w:rPr>
      </w:pPr>
      <w:r w:rsidRPr="1D4F8DD3">
        <w:rPr>
          <w:lang w:val="es-419"/>
        </w:rPr>
        <w:t>4</w:t>
      </w:r>
      <w:r w:rsidR="00327007">
        <w:tab/>
      </w:r>
      <w:r w:rsidRPr="1D4F8DD3">
        <w:rPr>
          <w:lang w:val="es-419"/>
        </w:rPr>
        <w:t>Nada flexible</w:t>
      </w:r>
    </w:p>
    <w:p w14:paraId="4E028F8C" w14:textId="29BBF8A5" w:rsidR="1D4F8DD3" w:rsidRDefault="303A489D" w:rsidP="303A489D">
      <w:pPr>
        <w:ind w:right="-20" w:firstLine="720"/>
        <w:rPr>
          <w:rFonts w:ascii="Calibri" w:eastAsia="Calibri" w:hAnsi="Calibri" w:cs="Calibri"/>
          <w:b/>
          <w:bCs/>
          <w:i/>
          <w:iCs/>
          <w:lang w:val="es-419"/>
        </w:rPr>
      </w:pPr>
      <w:r w:rsidRPr="303A489D">
        <w:rPr>
          <w:rFonts w:ascii="Calibri" w:eastAsia="Calibri" w:hAnsi="Calibri" w:cs="Calibri"/>
          <w:i/>
          <w:iCs/>
          <w:lang w:val="es-419"/>
        </w:rPr>
        <w:t>NO RESPONSE</w:t>
      </w:r>
      <w:r w:rsidRPr="303A489D">
        <w:rPr>
          <w:rFonts w:ascii="Calibri" w:eastAsia="Calibri" w:hAnsi="Calibri" w:cs="Calibri"/>
          <w:b/>
          <w:bCs/>
          <w:i/>
          <w:iCs/>
          <w:lang w:val="es-419"/>
        </w:rPr>
        <w:t xml:space="preserve"> </w:t>
      </w:r>
      <w:r w:rsidRPr="303A489D">
        <w:rPr>
          <w:rFonts w:ascii="Wingdings" w:eastAsia="Wingdings" w:hAnsi="Wingdings" w:cs="Wingdings"/>
          <w:b/>
          <w:bCs/>
          <w:i/>
          <w:iCs/>
          <w:lang w:val="es-419"/>
        </w:rPr>
        <w:t>à</w:t>
      </w:r>
      <w:r w:rsidRPr="303A489D">
        <w:rPr>
          <w:rFonts w:ascii="Calibri" w:eastAsia="Calibri" w:hAnsi="Calibri" w:cs="Calibri"/>
          <w:b/>
          <w:bCs/>
          <w:i/>
          <w:iCs/>
          <w:lang w:val="es-419"/>
        </w:rPr>
        <w:t xml:space="preserve"> GO TO END</w:t>
      </w:r>
    </w:p>
    <w:p w14:paraId="1731E0E9" w14:textId="3ADD100B" w:rsidR="1D4F8DD3" w:rsidRDefault="7B0387D6" w:rsidP="1D4F8DD3">
      <w:pPr>
        <w:spacing w:before="120" w:after="0"/>
        <w:ind w:left="-20" w:right="-20"/>
        <w:rPr>
          <w:rFonts w:ascii="Calibri" w:eastAsia="Calibri" w:hAnsi="Calibri" w:cs="Calibri"/>
          <w:b/>
          <w:bCs/>
          <w:lang w:val="es-419"/>
        </w:rPr>
      </w:pPr>
      <w:r w:rsidRPr="7B0387D6">
        <w:rPr>
          <w:rFonts w:ascii="Calibri" w:eastAsia="Calibri" w:hAnsi="Calibri" w:cs="Calibri"/>
          <w:b/>
          <w:bCs/>
          <w:lang w:val="es-419"/>
        </w:rPr>
        <w:t>[If SHIFTWORK= 1, fill “ha trabajado”. If SHIFTWORK= 2, fill “trabajó”]</w:t>
      </w:r>
    </w:p>
    <w:p w14:paraId="408E0F39" w14:textId="1A52F9F9" w:rsidR="00913E5E" w:rsidRPr="00B073D8" w:rsidRDefault="7B0387D6" w:rsidP="00F35700">
      <w:pPr>
        <w:pStyle w:val="ListParagraph"/>
        <w:numPr>
          <w:ilvl w:val="0"/>
          <w:numId w:val="132"/>
        </w:numPr>
        <w:spacing w:after="0" w:line="240" w:lineRule="auto"/>
        <w:rPr>
          <w:lang w:val="es-419"/>
        </w:rPr>
      </w:pPr>
      <w:r w:rsidRPr="7B0387D6">
        <w:rPr>
          <w:lang w:val="es-419"/>
        </w:rPr>
        <w:t>[SHIFTWORK9] ¿Cuántos años en total [ha trabajado/trabajó] por turnos?</w:t>
      </w:r>
    </w:p>
    <w:p w14:paraId="24EAD60D" w14:textId="77777777" w:rsidR="00913E5E" w:rsidRPr="00B073D8" w:rsidRDefault="1D4F8DD3" w:rsidP="00F35700">
      <w:pPr>
        <w:spacing w:before="240" w:after="0" w:line="240" w:lineRule="auto"/>
        <w:ind w:firstLine="720"/>
        <w:rPr>
          <w:lang w:val="es-419"/>
        </w:rPr>
      </w:pPr>
      <w:r w:rsidRPr="1D4F8DD3">
        <w:rPr>
          <w:lang w:val="es-419"/>
        </w:rPr>
        <w:lastRenderedPageBreak/>
        <w:t>|__|__|__|__| Años</w:t>
      </w:r>
    </w:p>
    <w:p w14:paraId="2C12765D" w14:textId="0C6F65C9" w:rsidR="00913E5E" w:rsidRPr="00B073D8" w:rsidRDefault="303A489D" w:rsidP="303A489D">
      <w:pPr>
        <w:spacing w:before="240" w:after="0" w:line="257" w:lineRule="auto"/>
        <w:ind w:left="-20" w:right="-20" w:firstLine="20"/>
        <w:rPr>
          <w:rFonts w:ascii="Calibri" w:eastAsia="Calibri" w:hAnsi="Calibri" w:cs="Calibri"/>
          <w:lang w:val="es-419"/>
        </w:rPr>
      </w:pPr>
      <w:r w:rsidRPr="303A489D">
        <w:rPr>
          <w:rFonts w:ascii="Calibri" w:eastAsia="Calibri" w:hAnsi="Calibri" w:cs="Calibri"/>
          <w:b/>
          <w:bCs/>
          <w:i/>
          <w:iCs/>
          <w:color w:val="000000" w:themeColor="text1"/>
          <w:sz w:val="20"/>
          <w:szCs w:val="20"/>
          <w:lang w:val="es-419"/>
        </w:rPr>
        <w:t xml:space="preserve">[RANGE CHECK: min= 0, max= age] </w:t>
      </w:r>
      <w:r w:rsidRPr="303A489D">
        <w:rPr>
          <w:rFonts w:ascii="Calibri" w:eastAsia="Calibri" w:hAnsi="Calibri" w:cs="Calibri"/>
          <w:lang w:val="es-419"/>
        </w:rPr>
        <w:t xml:space="preserve"> </w:t>
      </w:r>
    </w:p>
    <w:p w14:paraId="60226A1E" w14:textId="41AB1EE0" w:rsidR="00913E5E" w:rsidRPr="00B073D8" w:rsidRDefault="1D4F8DD3" w:rsidP="1D4F8DD3">
      <w:pPr>
        <w:spacing w:after="0" w:line="240" w:lineRule="auto"/>
        <w:ind w:left="-20" w:right="-20"/>
        <w:rPr>
          <w:rFonts w:ascii="Calibri" w:eastAsia="Calibri" w:hAnsi="Calibri" w:cs="Calibri"/>
          <w:b/>
          <w:bCs/>
          <w:lang w:val="es-419"/>
        </w:rPr>
      </w:pPr>
      <w:r w:rsidRPr="1D4F8DD3">
        <w:rPr>
          <w:rFonts w:ascii="Calibri" w:eastAsia="Calibri" w:hAnsi="Calibri" w:cs="Calibri"/>
          <w:b/>
          <w:bCs/>
          <w:lang w:val="es-419"/>
        </w:rPr>
        <w:t>IF SHIFTWORK = Yes, in the past 3 months, GO TO END</w:t>
      </w:r>
    </w:p>
    <w:p w14:paraId="13B6C89E" w14:textId="3EA34F01" w:rsidR="00913E5E" w:rsidRPr="00B073D8" w:rsidRDefault="7B0387D6" w:rsidP="00A545E9">
      <w:pPr>
        <w:pStyle w:val="ListParagraph"/>
        <w:numPr>
          <w:ilvl w:val="0"/>
          <w:numId w:val="132"/>
        </w:numPr>
        <w:spacing w:after="0" w:line="240" w:lineRule="auto"/>
        <w:rPr>
          <w:lang w:val="es-419"/>
        </w:rPr>
      </w:pPr>
      <w:r w:rsidRPr="7B0387D6">
        <w:rPr>
          <w:lang w:val="es-419"/>
        </w:rPr>
        <w:t>[SHIFTWORK10] ¿Cuántos años tenía la última vez que trabajó por turnos?</w:t>
      </w:r>
    </w:p>
    <w:p w14:paraId="5A484462" w14:textId="5C4531F3" w:rsidR="00913E5E" w:rsidRPr="00B073D8" w:rsidRDefault="1D4F8DD3" w:rsidP="1D4F8DD3">
      <w:pPr>
        <w:spacing w:before="240" w:after="0" w:line="240" w:lineRule="auto"/>
        <w:ind w:left="720"/>
        <w:rPr>
          <w:lang w:val="es-419"/>
        </w:rPr>
      </w:pPr>
      <w:r w:rsidRPr="1D4F8DD3">
        <w:rPr>
          <w:lang w:val="es-419"/>
        </w:rPr>
        <w:t xml:space="preserve">|__|__| Edad </w:t>
      </w:r>
    </w:p>
    <w:p w14:paraId="346A77D8" w14:textId="0A637E14" w:rsidR="1D4F8DD3" w:rsidRDefault="303A489D" w:rsidP="303A489D">
      <w:pPr>
        <w:spacing w:after="0" w:line="240" w:lineRule="auto"/>
        <w:ind w:left="720"/>
        <w:rPr>
          <w:rFonts w:ascii="Calibri" w:eastAsia="Calibri" w:hAnsi="Calibri" w:cs="Calibri"/>
          <w:b/>
          <w:bCs/>
          <w:i/>
          <w:iCs/>
          <w:color w:val="000000" w:themeColor="text1"/>
          <w:sz w:val="20"/>
          <w:szCs w:val="20"/>
          <w:lang w:val="es-419"/>
        </w:rPr>
      </w:pPr>
      <w:r w:rsidRPr="303A489D">
        <w:rPr>
          <w:rFonts w:ascii="Calibri" w:eastAsia="Calibri" w:hAnsi="Calibri" w:cs="Calibri"/>
          <w:b/>
          <w:bCs/>
          <w:i/>
          <w:iCs/>
          <w:color w:val="000000" w:themeColor="text1"/>
          <w:sz w:val="20"/>
          <w:szCs w:val="20"/>
          <w:lang w:val="es-419"/>
        </w:rPr>
        <w:t xml:space="preserve">[RANGE CHECK: min= 0, max= age] </w:t>
      </w:r>
    </w:p>
    <w:p w14:paraId="1CC4F752" w14:textId="77777777" w:rsidR="00913E5E" w:rsidRPr="00B073D8" w:rsidRDefault="7A924FC6" w:rsidP="00913E5E">
      <w:pPr>
        <w:spacing w:after="0" w:line="240" w:lineRule="auto"/>
        <w:ind w:left="720"/>
        <w:rPr>
          <w:lang w:val="es-419"/>
        </w:rPr>
      </w:pPr>
      <w:r w:rsidRPr="00B073D8">
        <w:rPr>
          <w:lang w:val="es-419"/>
        </w:rPr>
        <w:t>O, si le es más fácil recordar en qué año, anótelo aquí:</w:t>
      </w:r>
    </w:p>
    <w:p w14:paraId="5A7473DF" w14:textId="7710048A" w:rsidR="00913E5E" w:rsidRPr="00B073D8" w:rsidRDefault="303A489D" w:rsidP="7A924FC6">
      <w:pPr>
        <w:spacing w:after="0" w:line="240" w:lineRule="auto"/>
        <w:ind w:left="720"/>
        <w:rPr>
          <w:lang w:val="es-419"/>
        </w:rPr>
      </w:pPr>
      <w:r w:rsidRPr="303A489D">
        <w:rPr>
          <w:lang w:val="es-419"/>
        </w:rPr>
        <w:t xml:space="preserve">|__|__|__|__| Años </w:t>
      </w:r>
    </w:p>
    <w:p w14:paraId="1533FFE6" w14:textId="70B5D9FC" w:rsidR="2AB0A29F" w:rsidRDefault="2AB0A29F" w:rsidP="2AB0A29F">
      <w:pPr>
        <w:spacing w:after="0" w:line="240" w:lineRule="auto"/>
        <w:ind w:left="720"/>
        <w:rPr>
          <w:lang w:val="es-419"/>
        </w:rPr>
      </w:pPr>
    </w:p>
    <w:p w14:paraId="24F2EDCB" w14:textId="6E88BA1A" w:rsidR="2AB0A29F" w:rsidRDefault="303A489D" w:rsidP="303A489D">
      <w:pPr>
        <w:spacing w:line="257" w:lineRule="auto"/>
        <w:ind w:firstLine="720"/>
        <w:rPr>
          <w:rFonts w:ascii="Calibri" w:eastAsia="Calibri" w:hAnsi="Calibri" w:cs="Calibri"/>
          <w:b/>
          <w:bCs/>
          <w:i/>
          <w:iCs/>
          <w:color w:val="000000" w:themeColor="text1"/>
          <w:sz w:val="20"/>
          <w:szCs w:val="20"/>
          <w:lang w:val="en-US"/>
        </w:rPr>
      </w:pPr>
      <w:r w:rsidRPr="303A489D">
        <w:rPr>
          <w:rFonts w:ascii="Calibri" w:eastAsia="Calibri" w:hAnsi="Calibri" w:cs="Calibri"/>
          <w:b/>
          <w:bCs/>
          <w:i/>
          <w:iCs/>
          <w:color w:val="000000" w:themeColor="text1"/>
          <w:sz w:val="20"/>
          <w:szCs w:val="20"/>
          <w:lang w:val="en-US"/>
        </w:rPr>
        <w:t xml:space="preserve">[RANGE CHECK: min= </w:t>
      </w:r>
      <w:proofErr w:type="spellStart"/>
      <w:r w:rsidRPr="303A489D">
        <w:rPr>
          <w:rFonts w:ascii="Calibri" w:eastAsia="Calibri" w:hAnsi="Calibri" w:cs="Calibri"/>
          <w:b/>
          <w:bCs/>
          <w:i/>
          <w:iCs/>
          <w:color w:val="000000" w:themeColor="text1"/>
          <w:sz w:val="20"/>
          <w:szCs w:val="20"/>
          <w:lang w:val="en-US"/>
        </w:rPr>
        <w:t>yob</w:t>
      </w:r>
      <w:proofErr w:type="spellEnd"/>
      <w:r w:rsidRPr="303A489D">
        <w:rPr>
          <w:rFonts w:ascii="Calibri" w:eastAsia="Calibri" w:hAnsi="Calibri" w:cs="Calibri"/>
          <w:b/>
          <w:bCs/>
          <w:i/>
          <w:iCs/>
          <w:color w:val="000000" w:themeColor="text1"/>
          <w:sz w:val="20"/>
          <w:szCs w:val="20"/>
          <w:lang w:val="en-US"/>
        </w:rPr>
        <w:t>, max= current year]</w:t>
      </w:r>
    </w:p>
    <w:p w14:paraId="146153CC" w14:textId="307132F3" w:rsidR="00913E5E" w:rsidRPr="00B073D8" w:rsidRDefault="00913E5E" w:rsidP="303A489D">
      <w:pPr>
        <w:spacing w:after="0" w:line="240" w:lineRule="auto"/>
        <w:ind w:left="720"/>
        <w:rPr>
          <w:lang w:val="es-419"/>
        </w:rPr>
      </w:pPr>
    </w:p>
    <w:p w14:paraId="608A2E43" w14:textId="45AEAAE3" w:rsidR="4F18EB10" w:rsidRPr="00B073D8" w:rsidRDefault="1D4F8DD3" w:rsidP="1D4F8DD3">
      <w:pPr>
        <w:spacing w:after="0" w:line="240" w:lineRule="auto"/>
        <w:rPr>
          <w:rFonts w:ascii="Calibri" w:eastAsia="Calibri" w:hAnsi="Calibri" w:cs="Calibri"/>
          <w:lang w:val="es-419"/>
        </w:rPr>
      </w:pPr>
      <w:r w:rsidRPr="1D4F8DD3">
        <w:rPr>
          <w:rFonts w:ascii="Calibri" w:eastAsia="Calibri" w:hAnsi="Calibri" w:cs="Calibri"/>
          <w:b/>
          <w:bCs/>
          <w:color w:val="000000" w:themeColor="text1"/>
          <w:lang w:val="es-419"/>
        </w:rPr>
        <w:t>END OF MODULE</w:t>
      </w:r>
    </w:p>
    <w:p w14:paraId="0D568E0B" w14:textId="7993B49A" w:rsidR="4F18EB10" w:rsidRPr="00B073D8" w:rsidRDefault="303A489D" w:rsidP="7A924FC6">
      <w:pPr>
        <w:rPr>
          <w:rFonts w:ascii="Calibri" w:eastAsia="Calibri" w:hAnsi="Calibri" w:cs="Calibri"/>
          <w:b/>
          <w:bCs/>
          <w:lang w:val="es-419"/>
        </w:rPr>
      </w:pPr>
      <w:r w:rsidRPr="303A489D">
        <w:rPr>
          <w:rFonts w:ascii="Calibri" w:hAnsi="Calibri"/>
          <w:b/>
          <w:bCs/>
          <w:lang w:val="es-419"/>
        </w:rPr>
        <w:t>Closing remark on submit survey screen: “Ha respondido a todas las preguntas de este cuestionario. Para enviar sus respuestas, seleccione el botón “Enviar Encuesta” ”.</w:t>
      </w:r>
    </w:p>
    <w:sectPr w:rsidR="4F18EB10" w:rsidRPr="00B073D8" w:rsidSect="006B49D6">
      <w:headerReference w:type="default"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E9D6F9" w14:textId="77777777" w:rsidR="003E61EF" w:rsidRDefault="003E61EF">
      <w:pPr>
        <w:spacing w:after="0" w:line="240" w:lineRule="auto"/>
      </w:pPr>
      <w:r>
        <w:separator/>
      </w:r>
    </w:p>
  </w:endnote>
  <w:endnote w:type="continuationSeparator" w:id="0">
    <w:p w14:paraId="2247A9C5" w14:textId="77777777" w:rsidR="003E61EF" w:rsidRDefault="003E6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Wingdings 2">
    <w:panose1 w:val="05020102010507070707"/>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6A0" w:firstRow="1" w:lastRow="0" w:firstColumn="1" w:lastColumn="0" w:noHBand="1" w:noVBand="1"/>
    </w:tblPr>
    <w:tblGrid>
      <w:gridCol w:w="3120"/>
      <w:gridCol w:w="3120"/>
      <w:gridCol w:w="3120"/>
    </w:tblGrid>
    <w:tr w:rsidR="1AB8100C" w14:paraId="6AF6C990" w14:textId="77777777" w:rsidTr="1ACC52FA">
      <w:trPr>
        <w:trHeight w:val="300"/>
      </w:trPr>
      <w:tc>
        <w:tcPr>
          <w:tcW w:w="3120" w:type="dxa"/>
        </w:tcPr>
        <w:p w14:paraId="47E22F69" w14:textId="37673E1C" w:rsidR="1AB8100C" w:rsidRDefault="1AB8100C" w:rsidP="1AB8100C">
          <w:pPr>
            <w:pStyle w:val="Footer"/>
          </w:pPr>
          <w:r w:rsidRPr="1AB8100C">
            <w:rPr>
              <w:rFonts w:ascii="Calibri" w:eastAsia="Calibri" w:hAnsi="Calibri" w:cs="Calibri"/>
              <w:szCs w:val="24"/>
            </w:rPr>
            <w:t>000034 V0.02 09152023</w:t>
          </w:r>
        </w:p>
      </w:tc>
      <w:tc>
        <w:tcPr>
          <w:tcW w:w="3120" w:type="dxa"/>
        </w:tcPr>
        <w:p w14:paraId="616911E6" w14:textId="4263B9FE" w:rsidR="1AB8100C" w:rsidRDefault="1AB8100C" w:rsidP="1AB8100C">
          <w:pPr>
            <w:pStyle w:val="Footer"/>
          </w:pPr>
        </w:p>
      </w:tc>
      <w:tc>
        <w:tcPr>
          <w:tcW w:w="3120" w:type="dxa"/>
        </w:tcPr>
        <w:p w14:paraId="5DD634C6" w14:textId="1FFC92E9" w:rsidR="1AB8100C" w:rsidRDefault="1AB8100C" w:rsidP="1AB8100C">
          <w:pPr>
            <w:pStyle w:val="Footer"/>
            <w:jc w:val="right"/>
          </w:pPr>
          <w:r>
            <w:fldChar w:fldCharType="begin"/>
          </w:r>
          <w:r>
            <w:instrText>PAGE</w:instrText>
          </w:r>
          <w:r>
            <w:fldChar w:fldCharType="separate"/>
          </w:r>
          <w:r w:rsidR="007E513F">
            <w:rPr>
              <w:noProof/>
            </w:rPr>
            <w:t>2</w:t>
          </w:r>
          <w:r>
            <w:fldChar w:fldCharType="end"/>
          </w:r>
        </w:p>
      </w:tc>
    </w:tr>
  </w:tbl>
  <w:p w14:paraId="0DC8C6BA" w14:textId="3438D5ED" w:rsidR="001E35A7" w:rsidRDefault="001E35A7">
    <w:pPr>
      <w:pStyle w:val="Footer"/>
    </w:pPr>
  </w:p>
  <w:p w14:paraId="7672F54D" w14:textId="77777777" w:rsidR="001E35A7" w:rsidRDefault="001E35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D3F51E9" w14:paraId="2CE3BB2F" w14:textId="77777777" w:rsidTr="0D3F51E9">
      <w:trPr>
        <w:trHeight w:val="300"/>
      </w:trPr>
      <w:tc>
        <w:tcPr>
          <w:tcW w:w="3120" w:type="dxa"/>
        </w:tcPr>
        <w:p w14:paraId="0CE673BC" w14:textId="4F19BADE" w:rsidR="0D3F51E9" w:rsidRDefault="0D3F51E9" w:rsidP="0D3F51E9">
          <w:pPr>
            <w:pStyle w:val="Header"/>
            <w:ind w:left="-115"/>
          </w:pPr>
        </w:p>
      </w:tc>
      <w:tc>
        <w:tcPr>
          <w:tcW w:w="3120" w:type="dxa"/>
        </w:tcPr>
        <w:p w14:paraId="0AD7C1E4" w14:textId="5EA0A7C1" w:rsidR="0D3F51E9" w:rsidRDefault="0D3F51E9" w:rsidP="0D3F51E9">
          <w:pPr>
            <w:pStyle w:val="Header"/>
            <w:jc w:val="center"/>
          </w:pPr>
        </w:p>
      </w:tc>
      <w:tc>
        <w:tcPr>
          <w:tcW w:w="3120" w:type="dxa"/>
        </w:tcPr>
        <w:p w14:paraId="32AF4FAF" w14:textId="548355BA" w:rsidR="0D3F51E9" w:rsidRDefault="0D3F51E9" w:rsidP="0D3F51E9">
          <w:pPr>
            <w:pStyle w:val="Header"/>
            <w:ind w:right="-115"/>
            <w:jc w:val="right"/>
          </w:pPr>
        </w:p>
      </w:tc>
    </w:tr>
  </w:tbl>
  <w:p w14:paraId="32490403" w14:textId="599A3019" w:rsidR="0D3F51E9" w:rsidRDefault="0D3F51E9" w:rsidP="0D3F51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5B2639" w14:textId="77777777" w:rsidR="003E61EF" w:rsidRDefault="003E61EF">
      <w:pPr>
        <w:spacing w:after="0" w:line="240" w:lineRule="auto"/>
      </w:pPr>
      <w:r>
        <w:separator/>
      </w:r>
    </w:p>
  </w:footnote>
  <w:footnote w:type="continuationSeparator" w:id="0">
    <w:p w14:paraId="3469A186" w14:textId="77777777" w:rsidR="003E61EF" w:rsidRDefault="003E61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US"/>
      </w:rPr>
      <w:id w:val="1603146595"/>
      <w:docPartObj>
        <w:docPartGallery w:val="Page Numbers (Top of Page)"/>
        <w:docPartUnique/>
      </w:docPartObj>
    </w:sdtPr>
    <w:sdtEndPr>
      <w:rPr>
        <w:noProof/>
        <w:sz w:val="22"/>
      </w:rPr>
    </w:sdtEndPr>
    <w:sdtContent>
      <w:p w14:paraId="6A25B062" w14:textId="7E34F61A" w:rsidR="001E35A7" w:rsidRPr="00AE28D4" w:rsidRDefault="21972C05" w:rsidP="680AD954">
        <w:pPr>
          <w:pStyle w:val="Header"/>
          <w:rPr>
            <w:noProof/>
            <w:sz w:val="22"/>
            <w:lang w:val="en-US"/>
          </w:rPr>
        </w:pPr>
        <w:r w:rsidRPr="21972C05">
          <w:rPr>
            <w:lang w:val="en-US"/>
          </w:rPr>
          <w:t>Baseline Questionnaire Module 2 Spanish</w:t>
        </w:r>
        <w:r w:rsidR="001E35A7">
          <w:tab/>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4695"/>
      <w:gridCol w:w="1545"/>
      <w:gridCol w:w="3120"/>
    </w:tblGrid>
    <w:tr w:rsidR="0D3F51E9" w14:paraId="429E3662" w14:textId="77777777" w:rsidTr="303A489D">
      <w:trPr>
        <w:trHeight w:val="300"/>
      </w:trPr>
      <w:tc>
        <w:tcPr>
          <w:tcW w:w="4695" w:type="dxa"/>
        </w:tcPr>
        <w:p w14:paraId="086BC44D" w14:textId="43423878" w:rsidR="0D3F51E9" w:rsidRDefault="303A489D" w:rsidP="303A489D">
          <w:pPr>
            <w:pStyle w:val="Header"/>
            <w:ind w:left="-115"/>
            <w:rPr>
              <w:rFonts w:ascii="Calibri" w:eastAsia="Calibri" w:hAnsi="Calibri" w:cs="Calibri"/>
              <w:color w:val="000000" w:themeColor="text1"/>
              <w:sz w:val="22"/>
              <w:lang w:val="en-US"/>
            </w:rPr>
          </w:pPr>
          <w:r w:rsidRPr="303A489D">
            <w:rPr>
              <w:rFonts w:ascii="Calibri" w:eastAsia="Calibri" w:hAnsi="Calibri" w:cs="Calibri"/>
              <w:color w:val="000000" w:themeColor="text1"/>
              <w:sz w:val="22"/>
            </w:rPr>
            <w:t xml:space="preserve">English </w:t>
          </w:r>
          <w:proofErr w:type="spellStart"/>
          <w:r w:rsidRPr="303A489D">
            <w:rPr>
              <w:rFonts w:ascii="Calibri" w:eastAsia="Calibri" w:hAnsi="Calibri" w:cs="Calibri"/>
              <w:color w:val="000000" w:themeColor="text1"/>
              <w:sz w:val="22"/>
            </w:rPr>
            <w:t>Markdown</w:t>
          </w:r>
          <w:proofErr w:type="spellEnd"/>
          <w:r w:rsidRPr="303A489D">
            <w:rPr>
              <w:rFonts w:ascii="Calibri" w:eastAsia="Calibri" w:hAnsi="Calibri" w:cs="Calibri"/>
              <w:color w:val="000000" w:themeColor="text1"/>
              <w:sz w:val="22"/>
            </w:rPr>
            <w:t xml:space="preserve"> </w:t>
          </w:r>
          <w:proofErr w:type="spellStart"/>
          <w:r w:rsidRPr="303A489D">
            <w:rPr>
              <w:rFonts w:ascii="Calibri" w:eastAsia="Calibri" w:hAnsi="Calibri" w:cs="Calibri"/>
              <w:color w:val="000000" w:themeColor="text1"/>
              <w:sz w:val="22"/>
            </w:rPr>
            <w:t>Version</w:t>
          </w:r>
          <w:proofErr w:type="spellEnd"/>
          <w:r w:rsidRPr="303A489D">
            <w:rPr>
              <w:rFonts w:ascii="Calibri" w:eastAsia="Calibri" w:hAnsi="Calibri" w:cs="Calibri"/>
              <w:color w:val="000000" w:themeColor="text1"/>
              <w:sz w:val="22"/>
            </w:rPr>
            <w:t>: 2.3</w:t>
          </w:r>
        </w:p>
        <w:p w14:paraId="69C2C767" w14:textId="6D6F1F7B" w:rsidR="0D3F51E9" w:rsidRPr="00F472B8" w:rsidRDefault="303A489D" w:rsidP="00F472B8">
          <w:pPr>
            <w:pStyle w:val="Header"/>
            <w:ind w:left="-115"/>
            <w:rPr>
              <w:rFonts w:ascii="Calibri" w:eastAsia="Calibri" w:hAnsi="Calibri" w:cs="Calibri"/>
              <w:color w:val="000000" w:themeColor="text1"/>
              <w:sz w:val="22"/>
              <w:lang w:val="en-US"/>
            </w:rPr>
          </w:pPr>
          <w:proofErr w:type="spellStart"/>
          <w:r w:rsidRPr="303A489D">
            <w:rPr>
              <w:rFonts w:ascii="Calibri" w:eastAsia="Calibri" w:hAnsi="Calibri" w:cs="Calibri"/>
              <w:color w:val="000000" w:themeColor="text1"/>
              <w:sz w:val="22"/>
            </w:rPr>
            <w:t>Spanish</w:t>
          </w:r>
          <w:proofErr w:type="spellEnd"/>
          <w:r w:rsidRPr="303A489D">
            <w:rPr>
              <w:rFonts w:ascii="Calibri" w:eastAsia="Calibri" w:hAnsi="Calibri" w:cs="Calibri"/>
              <w:color w:val="000000" w:themeColor="text1"/>
              <w:sz w:val="22"/>
            </w:rPr>
            <w:t xml:space="preserve"> </w:t>
          </w:r>
          <w:proofErr w:type="spellStart"/>
          <w:r w:rsidRPr="303A489D">
            <w:rPr>
              <w:rFonts w:ascii="Calibri" w:eastAsia="Calibri" w:hAnsi="Calibri" w:cs="Calibri"/>
              <w:color w:val="000000" w:themeColor="text1"/>
              <w:sz w:val="22"/>
            </w:rPr>
            <w:t>Markdown</w:t>
          </w:r>
          <w:proofErr w:type="spellEnd"/>
          <w:r w:rsidRPr="303A489D">
            <w:rPr>
              <w:rFonts w:ascii="Calibri" w:eastAsia="Calibri" w:hAnsi="Calibri" w:cs="Calibri"/>
              <w:color w:val="000000" w:themeColor="text1"/>
              <w:sz w:val="22"/>
            </w:rPr>
            <w:t xml:space="preserve"> </w:t>
          </w:r>
          <w:proofErr w:type="spellStart"/>
          <w:r w:rsidRPr="303A489D">
            <w:rPr>
              <w:rFonts w:ascii="Calibri" w:eastAsia="Calibri" w:hAnsi="Calibri" w:cs="Calibri"/>
              <w:color w:val="000000" w:themeColor="text1"/>
              <w:sz w:val="22"/>
            </w:rPr>
            <w:t>Released</w:t>
          </w:r>
          <w:proofErr w:type="spellEnd"/>
          <w:r w:rsidRPr="303A489D">
            <w:rPr>
              <w:rFonts w:ascii="Calibri" w:eastAsia="Calibri" w:hAnsi="Calibri" w:cs="Calibri"/>
              <w:color w:val="000000" w:themeColor="text1"/>
              <w:sz w:val="22"/>
            </w:rPr>
            <w:t>:  2/20/2025</w:t>
          </w:r>
        </w:p>
      </w:tc>
      <w:tc>
        <w:tcPr>
          <w:tcW w:w="1545" w:type="dxa"/>
        </w:tcPr>
        <w:p w14:paraId="6E42C1D2" w14:textId="2780382A" w:rsidR="0D3F51E9" w:rsidRDefault="0D3F51E9" w:rsidP="0D3F51E9">
          <w:pPr>
            <w:pStyle w:val="Header"/>
            <w:jc w:val="center"/>
          </w:pPr>
        </w:p>
      </w:tc>
      <w:tc>
        <w:tcPr>
          <w:tcW w:w="3120" w:type="dxa"/>
        </w:tcPr>
        <w:p w14:paraId="3A062DBC" w14:textId="2FE92DAB" w:rsidR="0D3F51E9" w:rsidRDefault="0D3F51E9" w:rsidP="0D3F51E9">
          <w:pPr>
            <w:pStyle w:val="Header"/>
            <w:ind w:right="-115"/>
            <w:jc w:val="right"/>
          </w:pPr>
        </w:p>
      </w:tc>
    </w:tr>
  </w:tbl>
  <w:p w14:paraId="3798A337" w14:textId="4638AFE6" w:rsidR="0D3F51E9" w:rsidRDefault="0D3F51E9" w:rsidP="0D3F51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6372"/>
    <w:multiLevelType w:val="hybridMultilevel"/>
    <w:tmpl w:val="BDA03EAA"/>
    <w:lvl w:ilvl="0" w:tplc="74BE130C">
      <w:start w:val="55"/>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23793"/>
    <w:multiLevelType w:val="hybridMultilevel"/>
    <w:tmpl w:val="942E1604"/>
    <w:lvl w:ilvl="0" w:tplc="6F3494AC">
      <w:start w:val="1"/>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0974CE"/>
    <w:multiLevelType w:val="hybridMultilevel"/>
    <w:tmpl w:val="99305836"/>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1C23CB"/>
    <w:multiLevelType w:val="hybridMultilevel"/>
    <w:tmpl w:val="9F947378"/>
    <w:lvl w:ilvl="0" w:tplc="362C8378">
      <w:numFmt w:val="decimal"/>
      <w:lvlText w:val="%1"/>
      <w:lvlJc w:val="left"/>
      <w:pPr>
        <w:ind w:left="720" w:hanging="360"/>
      </w:pPr>
      <w:rPr>
        <w:rFonts w:asciiTheme="minorHAnsi" w:eastAsia="Calibr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3D1C3F"/>
    <w:multiLevelType w:val="hybridMultilevel"/>
    <w:tmpl w:val="C0447B60"/>
    <w:lvl w:ilvl="0" w:tplc="9FFE7CD2">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873253"/>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2AF1370"/>
    <w:multiLevelType w:val="hybridMultilevel"/>
    <w:tmpl w:val="9B58EAB2"/>
    <w:lvl w:ilvl="0" w:tplc="FFFFFFFF">
      <w:start w:val="1"/>
      <w:numFmt w:val="decimal"/>
      <w:lvlText w:val="D%1."/>
      <w:lvlJc w:val="left"/>
      <w:pPr>
        <w:ind w:left="360" w:hanging="360"/>
      </w:pPr>
      <w:rPr>
        <w:b w:val="0"/>
      </w:rPr>
    </w:lvl>
    <w:lvl w:ilvl="1" w:tplc="5AA27080">
      <w:numFmt w:val="decimal"/>
      <w:lvlText w:val="%2"/>
      <w:lvlJc w:val="left"/>
      <w:pPr>
        <w:ind w:left="720" w:hanging="360"/>
      </w:pPr>
      <w:rPr>
        <w:rFonts w:hint="default"/>
        <w:b w:val="0"/>
        <w:bCs/>
        <w:i w:val="0"/>
        <w:iCs w:val="0"/>
        <w:color w:val="auto"/>
        <w:u w:val="none"/>
      </w:rPr>
    </w:lvl>
    <w:lvl w:ilvl="2" w:tplc="4E2678D6">
      <w:start w:val="1"/>
      <w:numFmt w:val="lowerRoman"/>
      <w:lvlText w:val="%3)"/>
      <w:lvlJc w:val="left"/>
      <w:pPr>
        <w:ind w:left="1080" w:hanging="360"/>
      </w:pPr>
      <w:rPr>
        <w:rFonts w:hint="default"/>
      </w:rPr>
    </w:lvl>
    <w:lvl w:ilvl="3" w:tplc="4D1EF890">
      <w:start w:val="1"/>
      <w:numFmt w:val="decimal"/>
      <w:lvlText w:val="(%4)"/>
      <w:lvlJc w:val="left"/>
      <w:pPr>
        <w:ind w:left="1440" w:hanging="360"/>
      </w:pPr>
      <w:rPr>
        <w:rFonts w:hint="default"/>
      </w:rPr>
    </w:lvl>
    <w:lvl w:ilvl="4" w:tplc="340AC9DA">
      <w:start w:val="1"/>
      <w:numFmt w:val="lowerLetter"/>
      <w:lvlText w:val="(%5)"/>
      <w:lvlJc w:val="left"/>
      <w:pPr>
        <w:ind w:left="1800" w:hanging="360"/>
      </w:pPr>
      <w:rPr>
        <w:rFonts w:hint="default"/>
      </w:rPr>
    </w:lvl>
    <w:lvl w:ilvl="5" w:tplc="693213CE">
      <w:start w:val="1"/>
      <w:numFmt w:val="lowerRoman"/>
      <w:lvlText w:val="(%6)"/>
      <w:lvlJc w:val="left"/>
      <w:pPr>
        <w:ind w:left="2160" w:hanging="360"/>
      </w:pPr>
      <w:rPr>
        <w:rFonts w:hint="default"/>
      </w:rPr>
    </w:lvl>
    <w:lvl w:ilvl="6" w:tplc="1848D284">
      <w:start w:val="1"/>
      <w:numFmt w:val="decimal"/>
      <w:lvlText w:val="%7."/>
      <w:lvlJc w:val="left"/>
      <w:pPr>
        <w:ind w:left="2520" w:hanging="360"/>
      </w:pPr>
      <w:rPr>
        <w:rFonts w:hint="default"/>
      </w:rPr>
    </w:lvl>
    <w:lvl w:ilvl="7" w:tplc="93B4D6FE">
      <w:start w:val="1"/>
      <w:numFmt w:val="lowerLetter"/>
      <w:lvlText w:val="%8."/>
      <w:lvlJc w:val="left"/>
      <w:pPr>
        <w:ind w:left="2880" w:hanging="360"/>
      </w:pPr>
      <w:rPr>
        <w:rFonts w:hint="default"/>
      </w:rPr>
    </w:lvl>
    <w:lvl w:ilvl="8" w:tplc="4F1C5D94">
      <w:start w:val="1"/>
      <w:numFmt w:val="lowerRoman"/>
      <w:lvlText w:val="%9."/>
      <w:lvlJc w:val="left"/>
      <w:pPr>
        <w:ind w:left="3240" w:hanging="360"/>
      </w:pPr>
      <w:rPr>
        <w:rFonts w:hint="default"/>
      </w:rPr>
    </w:lvl>
  </w:abstractNum>
  <w:abstractNum w:abstractNumId="7" w15:restartNumberingAfterBreak="0">
    <w:nsid w:val="031F7A5A"/>
    <w:multiLevelType w:val="hybridMultilevel"/>
    <w:tmpl w:val="2E282F50"/>
    <w:lvl w:ilvl="0" w:tplc="9BA6AAFE">
      <w:start w:val="99"/>
      <w:numFmt w:val="decimal"/>
      <w:lvlText w:val="D%1."/>
      <w:lvlJc w:val="left"/>
      <w:pPr>
        <w:ind w:left="360" w:hanging="360"/>
      </w:pPr>
      <w:rPr>
        <w:rFonts w:hint="default"/>
        <w:b w:val="0"/>
        <w:color w:val="auto"/>
      </w:rPr>
    </w:lvl>
    <w:lvl w:ilvl="1" w:tplc="83944A92">
      <w:numFmt w:val="decimal"/>
      <w:lvlText w:val="%2"/>
      <w:lvlJc w:val="left"/>
      <w:pPr>
        <w:ind w:left="720" w:hanging="360"/>
      </w:pPr>
      <w:rPr>
        <w:rFonts w:asciiTheme="minorHAnsi" w:eastAsiaTheme="minorHAnsi" w:hAnsiTheme="minorHAnsi" w:cstheme="minorHAnsi" w:hint="default"/>
        <w:color w:val="auto"/>
      </w:rPr>
    </w:lvl>
    <w:lvl w:ilvl="2" w:tplc="8F02C4DA">
      <w:start w:val="1"/>
      <w:numFmt w:val="lowerRoman"/>
      <w:lvlText w:val="%3)"/>
      <w:lvlJc w:val="left"/>
      <w:pPr>
        <w:ind w:left="1080" w:hanging="360"/>
      </w:pPr>
      <w:rPr>
        <w:rFonts w:hint="default"/>
      </w:rPr>
    </w:lvl>
    <w:lvl w:ilvl="3" w:tplc="6964C318">
      <w:start w:val="1"/>
      <w:numFmt w:val="decimal"/>
      <w:lvlText w:val="(%4)"/>
      <w:lvlJc w:val="left"/>
      <w:pPr>
        <w:ind w:left="1440" w:hanging="360"/>
      </w:pPr>
      <w:rPr>
        <w:rFonts w:hint="default"/>
      </w:rPr>
    </w:lvl>
    <w:lvl w:ilvl="4" w:tplc="E5488714">
      <w:start w:val="1"/>
      <w:numFmt w:val="lowerLetter"/>
      <w:lvlText w:val="(%5)"/>
      <w:lvlJc w:val="left"/>
      <w:pPr>
        <w:ind w:left="1800" w:hanging="360"/>
      </w:pPr>
      <w:rPr>
        <w:rFonts w:hint="default"/>
      </w:rPr>
    </w:lvl>
    <w:lvl w:ilvl="5" w:tplc="AD7A8F12">
      <w:start w:val="1"/>
      <w:numFmt w:val="lowerRoman"/>
      <w:lvlText w:val="(%6)"/>
      <w:lvlJc w:val="left"/>
      <w:pPr>
        <w:ind w:left="2160" w:hanging="360"/>
      </w:pPr>
      <w:rPr>
        <w:rFonts w:hint="default"/>
      </w:rPr>
    </w:lvl>
    <w:lvl w:ilvl="6" w:tplc="0A78F3E4">
      <w:start w:val="1"/>
      <w:numFmt w:val="decimal"/>
      <w:lvlText w:val="%7."/>
      <w:lvlJc w:val="left"/>
      <w:pPr>
        <w:ind w:left="2520" w:hanging="360"/>
      </w:pPr>
      <w:rPr>
        <w:rFonts w:hint="default"/>
      </w:rPr>
    </w:lvl>
    <w:lvl w:ilvl="7" w:tplc="1CBCDDAE">
      <w:start w:val="1"/>
      <w:numFmt w:val="lowerLetter"/>
      <w:lvlText w:val="%8."/>
      <w:lvlJc w:val="left"/>
      <w:pPr>
        <w:ind w:left="2880" w:hanging="360"/>
      </w:pPr>
      <w:rPr>
        <w:rFonts w:hint="default"/>
      </w:rPr>
    </w:lvl>
    <w:lvl w:ilvl="8" w:tplc="035E703A">
      <w:start w:val="1"/>
      <w:numFmt w:val="lowerRoman"/>
      <w:lvlText w:val="%9."/>
      <w:lvlJc w:val="left"/>
      <w:pPr>
        <w:ind w:left="3240" w:hanging="360"/>
      </w:pPr>
      <w:rPr>
        <w:rFonts w:hint="default"/>
      </w:rPr>
    </w:lvl>
  </w:abstractNum>
  <w:abstractNum w:abstractNumId="8" w15:restartNumberingAfterBreak="0">
    <w:nsid w:val="03CC48EB"/>
    <w:multiLevelType w:val="hybridMultilevel"/>
    <w:tmpl w:val="5400DD62"/>
    <w:lvl w:ilvl="0" w:tplc="83944A92">
      <w:numFmt w:val="decimal"/>
      <w:lvlText w:val="%1"/>
      <w:lvlJc w:val="left"/>
      <w:pPr>
        <w:ind w:left="720" w:hanging="360"/>
      </w:pPr>
      <w:rPr>
        <w:rFonts w:asciiTheme="minorHAnsi" w:eastAsiaTheme="minorHAnsi" w:hAnsiTheme="minorHAnsi" w:cstheme="minorHAnsi" w:hint="default"/>
        <w:b w:val="0"/>
        <w:color w:val="auto"/>
      </w:rPr>
    </w:lvl>
    <w:lvl w:ilvl="1" w:tplc="DFB49954">
      <w:start w:val="1"/>
      <w:numFmt w:val="decimal"/>
      <w:lvlText w:val="%2"/>
      <w:lvlJc w:val="left"/>
      <w:pPr>
        <w:ind w:left="1080" w:hanging="360"/>
      </w:pPr>
      <w:rPr>
        <w:rFonts w:asciiTheme="minorHAnsi" w:eastAsiaTheme="minorHAnsi" w:hAnsiTheme="minorHAnsi" w:cstheme="minorHAnsi"/>
        <w:color w:val="auto"/>
      </w:rPr>
    </w:lvl>
    <w:lvl w:ilvl="2" w:tplc="8F02C4DA">
      <w:start w:val="1"/>
      <w:numFmt w:val="lowerRoman"/>
      <w:lvlText w:val="%3)"/>
      <w:lvlJc w:val="left"/>
      <w:pPr>
        <w:ind w:left="1440" w:hanging="360"/>
      </w:pPr>
      <w:rPr>
        <w:rFonts w:hint="default"/>
      </w:rPr>
    </w:lvl>
    <w:lvl w:ilvl="3" w:tplc="6964C318">
      <w:start w:val="1"/>
      <w:numFmt w:val="decimal"/>
      <w:lvlText w:val="(%4)"/>
      <w:lvlJc w:val="left"/>
      <w:pPr>
        <w:ind w:left="1800" w:hanging="360"/>
      </w:pPr>
      <w:rPr>
        <w:rFonts w:hint="default"/>
      </w:rPr>
    </w:lvl>
    <w:lvl w:ilvl="4" w:tplc="E5488714">
      <w:start w:val="1"/>
      <w:numFmt w:val="lowerLetter"/>
      <w:lvlText w:val="(%5)"/>
      <w:lvlJc w:val="left"/>
      <w:pPr>
        <w:ind w:left="2160" w:hanging="360"/>
      </w:pPr>
      <w:rPr>
        <w:rFonts w:hint="default"/>
      </w:rPr>
    </w:lvl>
    <w:lvl w:ilvl="5" w:tplc="AD7A8F12">
      <w:start w:val="1"/>
      <w:numFmt w:val="lowerRoman"/>
      <w:lvlText w:val="(%6)"/>
      <w:lvlJc w:val="left"/>
      <w:pPr>
        <w:ind w:left="2520" w:hanging="360"/>
      </w:pPr>
      <w:rPr>
        <w:rFonts w:hint="default"/>
      </w:rPr>
    </w:lvl>
    <w:lvl w:ilvl="6" w:tplc="0A78F3E4">
      <w:start w:val="1"/>
      <w:numFmt w:val="decimal"/>
      <w:lvlText w:val="%7."/>
      <w:lvlJc w:val="left"/>
      <w:pPr>
        <w:ind w:left="2880" w:hanging="360"/>
      </w:pPr>
      <w:rPr>
        <w:rFonts w:hint="default"/>
      </w:rPr>
    </w:lvl>
    <w:lvl w:ilvl="7" w:tplc="1CBCDDAE">
      <w:start w:val="1"/>
      <w:numFmt w:val="lowerLetter"/>
      <w:lvlText w:val="%8."/>
      <w:lvlJc w:val="left"/>
      <w:pPr>
        <w:ind w:left="3240" w:hanging="360"/>
      </w:pPr>
      <w:rPr>
        <w:rFonts w:hint="default"/>
      </w:rPr>
    </w:lvl>
    <w:lvl w:ilvl="8" w:tplc="035E703A">
      <w:start w:val="1"/>
      <w:numFmt w:val="lowerRoman"/>
      <w:lvlText w:val="%9."/>
      <w:lvlJc w:val="left"/>
      <w:pPr>
        <w:ind w:left="3600" w:hanging="360"/>
      </w:pPr>
      <w:rPr>
        <w:rFonts w:hint="default"/>
      </w:rPr>
    </w:lvl>
  </w:abstractNum>
  <w:abstractNum w:abstractNumId="9" w15:restartNumberingAfterBreak="0">
    <w:nsid w:val="042B0A77"/>
    <w:multiLevelType w:val="hybridMultilevel"/>
    <w:tmpl w:val="55BA3E86"/>
    <w:lvl w:ilvl="0" w:tplc="B3FC66B4">
      <w:numFmt w:val="decimal"/>
      <w:lvlText w:val="%1"/>
      <w:lvlJc w:val="left"/>
      <w:pPr>
        <w:ind w:left="720" w:hanging="360"/>
      </w:pPr>
      <w:rPr>
        <w:rFonts w:hint="default"/>
        <w:i w:val="0"/>
        <w:iCs w:val="0"/>
        <w:color w:val="auto"/>
        <w:u w:val="none"/>
      </w:rPr>
    </w:lvl>
    <w:lvl w:ilvl="1" w:tplc="D6C85046">
      <w:start w:val="1"/>
      <w:numFmt w:val="bullet"/>
      <w:lvlText w:val=""/>
      <w:lvlJc w:val="left"/>
      <w:pPr>
        <w:ind w:left="1080" w:hanging="360"/>
      </w:pPr>
      <w:rPr>
        <w:rFonts w:ascii="Symbol" w:hAnsi="Symbol" w:hint="default"/>
        <w:color w:val="auto"/>
      </w:rPr>
    </w:lvl>
    <w:lvl w:ilvl="2" w:tplc="179E5ABA">
      <w:start w:val="1"/>
      <w:numFmt w:val="lowerRoman"/>
      <w:lvlText w:val="%3)"/>
      <w:lvlJc w:val="left"/>
      <w:pPr>
        <w:ind w:left="1440" w:hanging="360"/>
      </w:pPr>
      <w:rPr>
        <w:rFonts w:hint="default"/>
      </w:rPr>
    </w:lvl>
    <w:lvl w:ilvl="3" w:tplc="F4F2A04C">
      <w:start w:val="1"/>
      <w:numFmt w:val="decimal"/>
      <w:lvlText w:val="(%4)"/>
      <w:lvlJc w:val="left"/>
      <w:pPr>
        <w:ind w:left="1800" w:hanging="360"/>
      </w:pPr>
      <w:rPr>
        <w:rFonts w:hint="default"/>
      </w:rPr>
    </w:lvl>
    <w:lvl w:ilvl="4" w:tplc="F64098E6">
      <w:start w:val="1"/>
      <w:numFmt w:val="lowerLetter"/>
      <w:lvlText w:val="(%5)"/>
      <w:lvlJc w:val="left"/>
      <w:pPr>
        <w:ind w:left="2160" w:hanging="360"/>
      </w:pPr>
      <w:rPr>
        <w:rFonts w:hint="default"/>
      </w:rPr>
    </w:lvl>
    <w:lvl w:ilvl="5" w:tplc="51E2C60C">
      <w:start w:val="1"/>
      <w:numFmt w:val="lowerRoman"/>
      <w:lvlText w:val="(%6)"/>
      <w:lvlJc w:val="left"/>
      <w:pPr>
        <w:ind w:left="2520" w:hanging="360"/>
      </w:pPr>
      <w:rPr>
        <w:rFonts w:hint="default"/>
      </w:rPr>
    </w:lvl>
    <w:lvl w:ilvl="6" w:tplc="581A5B52">
      <w:start w:val="1"/>
      <w:numFmt w:val="decimal"/>
      <w:lvlText w:val="%7."/>
      <w:lvlJc w:val="left"/>
      <w:pPr>
        <w:ind w:left="2880" w:hanging="360"/>
      </w:pPr>
      <w:rPr>
        <w:rFonts w:hint="default"/>
      </w:rPr>
    </w:lvl>
    <w:lvl w:ilvl="7" w:tplc="EA823658">
      <w:start w:val="1"/>
      <w:numFmt w:val="lowerLetter"/>
      <w:lvlText w:val="%8."/>
      <w:lvlJc w:val="left"/>
      <w:pPr>
        <w:ind w:left="3240" w:hanging="360"/>
      </w:pPr>
      <w:rPr>
        <w:rFonts w:hint="default"/>
      </w:rPr>
    </w:lvl>
    <w:lvl w:ilvl="8" w:tplc="4A88B01E">
      <w:start w:val="1"/>
      <w:numFmt w:val="lowerRoman"/>
      <w:lvlText w:val="%9."/>
      <w:lvlJc w:val="left"/>
      <w:pPr>
        <w:ind w:left="3600" w:hanging="360"/>
      </w:pPr>
      <w:rPr>
        <w:rFonts w:hint="default"/>
      </w:rPr>
    </w:lvl>
  </w:abstractNum>
  <w:abstractNum w:abstractNumId="10" w15:restartNumberingAfterBreak="0">
    <w:nsid w:val="042D52B3"/>
    <w:multiLevelType w:val="hybridMultilevel"/>
    <w:tmpl w:val="BE7ADE94"/>
    <w:lvl w:ilvl="0" w:tplc="531859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5B4675"/>
    <w:multiLevelType w:val="hybridMultilevel"/>
    <w:tmpl w:val="60D8D592"/>
    <w:lvl w:ilvl="0" w:tplc="79B0F3BC">
      <w:start w:val="88"/>
      <w:numFmt w:val="decimal"/>
      <w:lvlText w:val="%1"/>
      <w:lvlJc w:val="left"/>
      <w:pPr>
        <w:ind w:left="720" w:hanging="360"/>
      </w:pPr>
      <w:rPr>
        <w:rFonts w:asciiTheme="minorHAnsi" w:eastAsia="Calibri" w:hAnsiTheme="minorHAnsi" w:cstheme="minorHAnsi"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A35F30"/>
    <w:multiLevelType w:val="hybridMultilevel"/>
    <w:tmpl w:val="ECFE755C"/>
    <w:lvl w:ilvl="0" w:tplc="D5D28218">
      <w:start w:val="55"/>
      <w:numFmt w:val="decimal"/>
      <w:lvlText w:val="%1"/>
      <w:lvlJc w:val="left"/>
      <w:pPr>
        <w:ind w:left="720" w:hanging="360"/>
      </w:pPr>
    </w:lvl>
    <w:lvl w:ilvl="1" w:tplc="5E682B68">
      <w:start w:val="1"/>
      <w:numFmt w:val="lowerLetter"/>
      <w:lvlText w:val="%2."/>
      <w:lvlJc w:val="left"/>
      <w:pPr>
        <w:ind w:left="1440" w:hanging="360"/>
      </w:pPr>
    </w:lvl>
    <w:lvl w:ilvl="2" w:tplc="BAACD6A6">
      <w:start w:val="1"/>
      <w:numFmt w:val="lowerRoman"/>
      <w:lvlText w:val="%3."/>
      <w:lvlJc w:val="right"/>
      <w:pPr>
        <w:ind w:left="2160" w:hanging="180"/>
      </w:pPr>
    </w:lvl>
    <w:lvl w:ilvl="3" w:tplc="2CC0180C">
      <w:start w:val="1"/>
      <w:numFmt w:val="decimal"/>
      <w:lvlText w:val="%4."/>
      <w:lvlJc w:val="left"/>
      <w:pPr>
        <w:ind w:left="2880" w:hanging="360"/>
      </w:pPr>
    </w:lvl>
    <w:lvl w:ilvl="4" w:tplc="FA6C9EB0">
      <w:start w:val="1"/>
      <w:numFmt w:val="lowerLetter"/>
      <w:lvlText w:val="%5."/>
      <w:lvlJc w:val="left"/>
      <w:pPr>
        <w:ind w:left="3600" w:hanging="360"/>
      </w:pPr>
    </w:lvl>
    <w:lvl w:ilvl="5" w:tplc="574457A4">
      <w:start w:val="1"/>
      <w:numFmt w:val="lowerRoman"/>
      <w:lvlText w:val="%6."/>
      <w:lvlJc w:val="right"/>
      <w:pPr>
        <w:ind w:left="4320" w:hanging="180"/>
      </w:pPr>
    </w:lvl>
    <w:lvl w:ilvl="6" w:tplc="89DAFDD4">
      <w:start w:val="1"/>
      <w:numFmt w:val="decimal"/>
      <w:lvlText w:val="%7."/>
      <w:lvlJc w:val="left"/>
      <w:pPr>
        <w:ind w:left="5040" w:hanging="360"/>
      </w:pPr>
    </w:lvl>
    <w:lvl w:ilvl="7" w:tplc="4C4C765C">
      <w:start w:val="1"/>
      <w:numFmt w:val="lowerLetter"/>
      <w:lvlText w:val="%8."/>
      <w:lvlJc w:val="left"/>
      <w:pPr>
        <w:ind w:left="5760" w:hanging="360"/>
      </w:pPr>
    </w:lvl>
    <w:lvl w:ilvl="8" w:tplc="17EC36C8">
      <w:start w:val="1"/>
      <w:numFmt w:val="lowerRoman"/>
      <w:lvlText w:val="%9."/>
      <w:lvlJc w:val="right"/>
      <w:pPr>
        <w:ind w:left="6480" w:hanging="180"/>
      </w:pPr>
    </w:lvl>
  </w:abstractNum>
  <w:abstractNum w:abstractNumId="13" w15:restartNumberingAfterBreak="0">
    <w:nsid w:val="0AC54A46"/>
    <w:multiLevelType w:val="hybridMultilevel"/>
    <w:tmpl w:val="275ECFB4"/>
    <w:lvl w:ilvl="0" w:tplc="F87E7AB6">
      <w:numFmt w:val="decimal"/>
      <w:lvlText w:val="%1"/>
      <w:lvlJc w:val="left"/>
      <w:pPr>
        <w:ind w:left="1080" w:hanging="360"/>
      </w:pPr>
      <w:rPr>
        <w:rFonts w:hint="default"/>
        <w:b w:val="0"/>
        <w:bCs w:val="0"/>
        <w:i w:val="0"/>
        <w:iCs w:val="0"/>
        <w:color w:val="auto"/>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B21DA3"/>
    <w:multiLevelType w:val="hybridMultilevel"/>
    <w:tmpl w:val="331E7F2A"/>
    <w:lvl w:ilvl="0" w:tplc="9E4EC2CC">
      <w:start w:val="15"/>
      <w:numFmt w:val="decimal"/>
      <w:lvlText w:val="D%1."/>
      <w:lvlJc w:val="left"/>
      <w:pPr>
        <w:ind w:left="360" w:hanging="360"/>
      </w:pPr>
      <w:rPr>
        <w:rFonts w:hint="default"/>
        <w:b w:val="0"/>
      </w:rPr>
    </w:lvl>
    <w:lvl w:ilvl="1" w:tplc="9D24EFFC">
      <w:start w:val="1"/>
      <w:numFmt w:val="bullet"/>
      <w:lvlText w:val=""/>
      <w:lvlJc w:val="left"/>
      <w:pPr>
        <w:ind w:left="360" w:hanging="360"/>
      </w:pPr>
      <w:rPr>
        <w:rFonts w:ascii="Symbol" w:hAnsi="Symbol" w:hint="default"/>
        <w:color w:val="auto"/>
      </w:rPr>
    </w:lvl>
    <w:lvl w:ilvl="2" w:tplc="B3FC66B4">
      <w:numFmt w:val="decimal"/>
      <w:lvlText w:val="%3"/>
      <w:lvlJc w:val="left"/>
      <w:pPr>
        <w:ind w:left="720" w:hanging="360"/>
      </w:pPr>
      <w:rPr>
        <w:rFonts w:hint="default"/>
        <w:i w:val="0"/>
        <w:iCs w:val="0"/>
        <w:color w:val="auto"/>
        <w:u w:val="none"/>
      </w:rPr>
    </w:lvl>
    <w:lvl w:ilvl="3" w:tplc="17C415B6">
      <w:start w:val="1"/>
      <w:numFmt w:val="decimal"/>
      <w:lvlText w:val="(%4)"/>
      <w:lvlJc w:val="left"/>
      <w:pPr>
        <w:ind w:left="1080" w:hanging="360"/>
      </w:pPr>
      <w:rPr>
        <w:rFonts w:hint="default"/>
      </w:rPr>
    </w:lvl>
    <w:lvl w:ilvl="4" w:tplc="31B20320">
      <w:start w:val="1"/>
      <w:numFmt w:val="lowerLetter"/>
      <w:lvlText w:val="(%5)"/>
      <w:lvlJc w:val="left"/>
      <w:pPr>
        <w:ind w:left="1440" w:hanging="360"/>
      </w:pPr>
      <w:rPr>
        <w:rFonts w:hint="default"/>
      </w:rPr>
    </w:lvl>
    <w:lvl w:ilvl="5" w:tplc="414C8992">
      <w:start w:val="1"/>
      <w:numFmt w:val="lowerRoman"/>
      <w:lvlText w:val="(%6)"/>
      <w:lvlJc w:val="left"/>
      <w:pPr>
        <w:ind w:left="1800" w:hanging="360"/>
      </w:pPr>
      <w:rPr>
        <w:rFonts w:hint="default"/>
      </w:rPr>
    </w:lvl>
    <w:lvl w:ilvl="6" w:tplc="2B2C916A">
      <w:start w:val="1"/>
      <w:numFmt w:val="decimal"/>
      <w:lvlText w:val="%7."/>
      <w:lvlJc w:val="left"/>
      <w:pPr>
        <w:ind w:left="2160" w:hanging="360"/>
      </w:pPr>
      <w:rPr>
        <w:rFonts w:hint="default"/>
      </w:rPr>
    </w:lvl>
    <w:lvl w:ilvl="7" w:tplc="1742B05E">
      <w:start w:val="1"/>
      <w:numFmt w:val="lowerLetter"/>
      <w:lvlText w:val="%8."/>
      <w:lvlJc w:val="left"/>
      <w:pPr>
        <w:ind w:left="2520" w:hanging="360"/>
      </w:pPr>
      <w:rPr>
        <w:rFonts w:hint="default"/>
      </w:rPr>
    </w:lvl>
    <w:lvl w:ilvl="8" w:tplc="81727D1C">
      <w:start w:val="1"/>
      <w:numFmt w:val="lowerRoman"/>
      <w:lvlText w:val="%9."/>
      <w:lvlJc w:val="left"/>
      <w:pPr>
        <w:ind w:left="2880" w:hanging="360"/>
      </w:pPr>
      <w:rPr>
        <w:rFonts w:hint="default"/>
      </w:rPr>
    </w:lvl>
  </w:abstractNum>
  <w:abstractNum w:abstractNumId="15" w15:restartNumberingAfterBreak="0">
    <w:nsid w:val="0EF16B01"/>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0E149CF"/>
    <w:multiLevelType w:val="hybridMultilevel"/>
    <w:tmpl w:val="04F20C9E"/>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10D6197"/>
    <w:multiLevelType w:val="hybridMultilevel"/>
    <w:tmpl w:val="622E011E"/>
    <w:lvl w:ilvl="0" w:tplc="F168A486">
      <w:numFmt w:val="decimal"/>
      <w:lvlText w:val="%1"/>
      <w:lvlJc w:val="left"/>
      <w:pPr>
        <w:ind w:left="720" w:hanging="360"/>
      </w:pPr>
      <w:rPr>
        <w:rFonts w:asciiTheme="minorHAnsi" w:eastAsia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7B3246"/>
    <w:multiLevelType w:val="hybridMultilevel"/>
    <w:tmpl w:val="79AAF334"/>
    <w:lvl w:ilvl="0" w:tplc="DB2CD1C2">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6FC7C2C"/>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9D37A47"/>
    <w:multiLevelType w:val="hybridMultilevel"/>
    <w:tmpl w:val="7B6A0A18"/>
    <w:lvl w:ilvl="0" w:tplc="531859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9FA4C59"/>
    <w:multiLevelType w:val="hybridMultilevel"/>
    <w:tmpl w:val="0C465B52"/>
    <w:lvl w:ilvl="0" w:tplc="D4CC0F08">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055340"/>
    <w:multiLevelType w:val="hybridMultilevel"/>
    <w:tmpl w:val="FF46B21A"/>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23" w15:restartNumberingAfterBreak="0">
    <w:nsid w:val="1B4908F0"/>
    <w:multiLevelType w:val="hybridMultilevel"/>
    <w:tmpl w:val="1D6C280C"/>
    <w:lvl w:ilvl="0" w:tplc="D81054CA">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C5A6AAD"/>
    <w:multiLevelType w:val="hybridMultilevel"/>
    <w:tmpl w:val="92041866"/>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072675E"/>
    <w:multiLevelType w:val="hybridMultilevel"/>
    <w:tmpl w:val="8FB249DE"/>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26" w15:restartNumberingAfterBreak="0">
    <w:nsid w:val="208C57E0"/>
    <w:multiLevelType w:val="hybridMultilevel"/>
    <w:tmpl w:val="FB745844"/>
    <w:lvl w:ilvl="0" w:tplc="6226C272">
      <w:start w:val="55"/>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0E7727C"/>
    <w:multiLevelType w:val="hybridMultilevel"/>
    <w:tmpl w:val="8F6A43F2"/>
    <w:lvl w:ilvl="0" w:tplc="B7E8CB7E">
      <w:start w:val="130"/>
      <w:numFmt w:val="decimal"/>
      <w:lvlText w:val="D%1."/>
      <w:lvlJc w:val="left"/>
      <w:pPr>
        <w:ind w:left="360" w:hanging="360"/>
      </w:pPr>
      <w:rPr>
        <w:rFonts w:hint="default"/>
        <w:sz w:val="22"/>
      </w:rPr>
    </w:lvl>
    <w:lvl w:ilvl="1" w:tplc="83944A92">
      <w:numFmt w:val="decimal"/>
      <w:lvlText w:val="%2"/>
      <w:lvlJc w:val="left"/>
      <w:pPr>
        <w:ind w:left="720" w:hanging="360"/>
      </w:pPr>
      <w:rPr>
        <w:rFonts w:asciiTheme="minorHAnsi" w:eastAsiaTheme="minorHAnsi" w:hAnsiTheme="minorHAnsi" w:cstheme="minorHAnsi" w:hint="default"/>
        <w:color w:val="auto"/>
      </w:rPr>
    </w:lvl>
    <w:lvl w:ilvl="2" w:tplc="6E808542">
      <w:start w:val="1"/>
      <w:numFmt w:val="lowerRoman"/>
      <w:lvlText w:val="%3)"/>
      <w:lvlJc w:val="left"/>
      <w:pPr>
        <w:ind w:left="1080" w:hanging="360"/>
      </w:pPr>
      <w:rPr>
        <w:rFonts w:hint="default"/>
      </w:rPr>
    </w:lvl>
    <w:lvl w:ilvl="3" w:tplc="B5147414">
      <w:start w:val="1"/>
      <w:numFmt w:val="decimal"/>
      <w:lvlText w:val="(%4)"/>
      <w:lvlJc w:val="left"/>
      <w:pPr>
        <w:ind w:left="1440" w:hanging="360"/>
      </w:pPr>
      <w:rPr>
        <w:rFonts w:hint="default"/>
      </w:rPr>
    </w:lvl>
    <w:lvl w:ilvl="4" w:tplc="9EF6E74A">
      <w:start w:val="1"/>
      <w:numFmt w:val="lowerLetter"/>
      <w:lvlText w:val="(%5)"/>
      <w:lvlJc w:val="left"/>
      <w:pPr>
        <w:ind w:left="1800" w:hanging="360"/>
      </w:pPr>
      <w:rPr>
        <w:rFonts w:hint="default"/>
      </w:rPr>
    </w:lvl>
    <w:lvl w:ilvl="5" w:tplc="A9384286">
      <w:start w:val="1"/>
      <w:numFmt w:val="lowerRoman"/>
      <w:lvlText w:val="(%6)"/>
      <w:lvlJc w:val="left"/>
      <w:pPr>
        <w:ind w:left="2160" w:hanging="360"/>
      </w:pPr>
      <w:rPr>
        <w:rFonts w:hint="default"/>
      </w:rPr>
    </w:lvl>
    <w:lvl w:ilvl="6" w:tplc="8078E196">
      <w:start w:val="1"/>
      <w:numFmt w:val="decimal"/>
      <w:lvlText w:val="%7."/>
      <w:lvlJc w:val="left"/>
      <w:pPr>
        <w:ind w:left="2520" w:hanging="360"/>
      </w:pPr>
      <w:rPr>
        <w:rFonts w:hint="default"/>
      </w:rPr>
    </w:lvl>
    <w:lvl w:ilvl="7" w:tplc="D1CC28DA">
      <w:start w:val="1"/>
      <w:numFmt w:val="lowerLetter"/>
      <w:lvlText w:val="%8."/>
      <w:lvlJc w:val="left"/>
      <w:pPr>
        <w:ind w:left="2880" w:hanging="360"/>
      </w:pPr>
      <w:rPr>
        <w:rFonts w:hint="default"/>
      </w:rPr>
    </w:lvl>
    <w:lvl w:ilvl="8" w:tplc="91448940">
      <w:start w:val="1"/>
      <w:numFmt w:val="lowerRoman"/>
      <w:lvlText w:val="%9."/>
      <w:lvlJc w:val="left"/>
      <w:pPr>
        <w:ind w:left="3240" w:hanging="360"/>
      </w:pPr>
      <w:rPr>
        <w:rFonts w:hint="default"/>
      </w:rPr>
    </w:lvl>
  </w:abstractNum>
  <w:abstractNum w:abstractNumId="28" w15:restartNumberingAfterBreak="0">
    <w:nsid w:val="21D178C0"/>
    <w:multiLevelType w:val="hybridMultilevel"/>
    <w:tmpl w:val="53D82056"/>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22DD25C2"/>
    <w:multiLevelType w:val="hybridMultilevel"/>
    <w:tmpl w:val="066E0092"/>
    <w:lvl w:ilvl="0" w:tplc="B0505D4E">
      <w:start w:val="7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3900817"/>
    <w:multiLevelType w:val="hybridMultilevel"/>
    <w:tmpl w:val="3478691C"/>
    <w:lvl w:ilvl="0" w:tplc="83944A92">
      <w:numFmt w:val="decimal"/>
      <w:lvlText w:val="%1"/>
      <w:lvlJc w:val="left"/>
      <w:pPr>
        <w:ind w:left="720" w:hanging="360"/>
      </w:pPr>
      <w:rPr>
        <w:rFonts w:asciiTheme="minorHAnsi" w:eastAsia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4576716"/>
    <w:multiLevelType w:val="hybridMultilevel"/>
    <w:tmpl w:val="D7407458"/>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699702A"/>
    <w:multiLevelType w:val="hybridMultilevel"/>
    <w:tmpl w:val="46520B46"/>
    <w:lvl w:ilvl="0" w:tplc="C2D873E4">
      <w:start w:val="70"/>
      <w:numFmt w:val="decimal"/>
      <w:lvlText w:val="D%1."/>
      <w:lvlJc w:val="left"/>
      <w:pPr>
        <w:ind w:left="360" w:hanging="360"/>
      </w:pPr>
      <w:rPr>
        <w:rFonts w:hint="default"/>
      </w:rPr>
    </w:lvl>
    <w:lvl w:ilvl="1" w:tplc="B3FC66B4">
      <w:numFmt w:val="decimal"/>
      <w:lvlText w:val="%2"/>
      <w:lvlJc w:val="left"/>
      <w:pPr>
        <w:ind w:left="720" w:hanging="360"/>
      </w:pPr>
      <w:rPr>
        <w:rFonts w:hint="default"/>
        <w:i w:val="0"/>
        <w:iCs w:val="0"/>
        <w:color w:val="auto"/>
        <w:u w:val="none"/>
      </w:rPr>
    </w:lvl>
    <w:lvl w:ilvl="2" w:tplc="3D9E3816">
      <w:start w:val="1"/>
      <w:numFmt w:val="lowerRoman"/>
      <w:lvlText w:val="%3)"/>
      <w:lvlJc w:val="left"/>
      <w:pPr>
        <w:ind w:left="1080" w:hanging="360"/>
      </w:pPr>
      <w:rPr>
        <w:rFonts w:hint="default"/>
      </w:rPr>
    </w:lvl>
    <w:lvl w:ilvl="3" w:tplc="20E2CC8E">
      <w:start w:val="1"/>
      <w:numFmt w:val="decimal"/>
      <w:lvlText w:val="(%4)"/>
      <w:lvlJc w:val="left"/>
      <w:pPr>
        <w:ind w:left="1440" w:hanging="360"/>
      </w:pPr>
      <w:rPr>
        <w:rFonts w:hint="default"/>
      </w:rPr>
    </w:lvl>
    <w:lvl w:ilvl="4" w:tplc="123E255C">
      <w:start w:val="1"/>
      <w:numFmt w:val="lowerLetter"/>
      <w:lvlText w:val="(%5)"/>
      <w:lvlJc w:val="left"/>
      <w:pPr>
        <w:ind w:left="1800" w:hanging="360"/>
      </w:pPr>
      <w:rPr>
        <w:rFonts w:hint="default"/>
      </w:rPr>
    </w:lvl>
    <w:lvl w:ilvl="5" w:tplc="A482A256">
      <w:start w:val="1"/>
      <w:numFmt w:val="lowerRoman"/>
      <w:lvlText w:val="(%6)"/>
      <w:lvlJc w:val="left"/>
      <w:pPr>
        <w:ind w:left="2160" w:hanging="360"/>
      </w:pPr>
      <w:rPr>
        <w:rFonts w:hint="default"/>
      </w:rPr>
    </w:lvl>
    <w:lvl w:ilvl="6" w:tplc="3FE233F2">
      <w:start w:val="1"/>
      <w:numFmt w:val="decimal"/>
      <w:lvlText w:val="%7."/>
      <w:lvlJc w:val="left"/>
      <w:pPr>
        <w:ind w:left="2520" w:hanging="360"/>
      </w:pPr>
      <w:rPr>
        <w:rFonts w:hint="default"/>
      </w:rPr>
    </w:lvl>
    <w:lvl w:ilvl="7" w:tplc="347006A8">
      <w:start w:val="1"/>
      <w:numFmt w:val="lowerLetter"/>
      <w:lvlText w:val="%8."/>
      <w:lvlJc w:val="left"/>
      <w:pPr>
        <w:ind w:left="2880" w:hanging="360"/>
      </w:pPr>
      <w:rPr>
        <w:rFonts w:hint="default"/>
      </w:rPr>
    </w:lvl>
    <w:lvl w:ilvl="8" w:tplc="95567B74">
      <w:start w:val="1"/>
      <w:numFmt w:val="lowerRoman"/>
      <w:lvlText w:val="%9."/>
      <w:lvlJc w:val="left"/>
      <w:pPr>
        <w:ind w:left="3240" w:hanging="360"/>
      </w:pPr>
      <w:rPr>
        <w:rFonts w:hint="default"/>
      </w:rPr>
    </w:lvl>
  </w:abstractNum>
  <w:abstractNum w:abstractNumId="33" w15:restartNumberingAfterBreak="0">
    <w:nsid w:val="2733175C"/>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2BDB3CC7"/>
    <w:multiLevelType w:val="hybridMultilevel"/>
    <w:tmpl w:val="AC20D1BE"/>
    <w:lvl w:ilvl="0" w:tplc="B3FC66B4">
      <w:start w:val="7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C0329E8"/>
    <w:multiLevelType w:val="hybridMultilevel"/>
    <w:tmpl w:val="36327040"/>
    <w:lvl w:ilvl="0" w:tplc="D1BA4D10">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CE62036"/>
    <w:multiLevelType w:val="hybridMultilevel"/>
    <w:tmpl w:val="6BF86A50"/>
    <w:lvl w:ilvl="0" w:tplc="FFFFFFFF">
      <w:start w:val="1"/>
      <w:numFmt w:val="decimal"/>
      <w:lvlText w:val="D%1."/>
      <w:lvlJc w:val="left"/>
      <w:pPr>
        <w:ind w:left="360" w:hanging="360"/>
      </w:pPr>
      <w:rPr>
        <w:b w:val="0"/>
        <w:color w:val="auto"/>
      </w:rPr>
    </w:lvl>
    <w:lvl w:ilvl="1" w:tplc="DFB49954">
      <w:start w:val="1"/>
      <w:numFmt w:val="decimal"/>
      <w:lvlText w:val="%2"/>
      <w:lvlJc w:val="left"/>
      <w:pPr>
        <w:ind w:left="720" w:hanging="360"/>
      </w:pPr>
      <w:rPr>
        <w:rFonts w:asciiTheme="minorHAnsi" w:eastAsiaTheme="minorHAnsi" w:hAnsiTheme="minorHAnsi" w:cstheme="minorHAnsi"/>
        <w:color w:val="auto"/>
      </w:rPr>
    </w:lvl>
    <w:lvl w:ilvl="2" w:tplc="8F02C4DA">
      <w:start w:val="1"/>
      <w:numFmt w:val="lowerRoman"/>
      <w:lvlText w:val="%3)"/>
      <w:lvlJc w:val="left"/>
      <w:pPr>
        <w:ind w:left="1080" w:hanging="360"/>
      </w:pPr>
      <w:rPr>
        <w:rFonts w:hint="default"/>
      </w:rPr>
    </w:lvl>
    <w:lvl w:ilvl="3" w:tplc="6964C318">
      <w:start w:val="1"/>
      <w:numFmt w:val="decimal"/>
      <w:lvlText w:val="(%4)"/>
      <w:lvlJc w:val="left"/>
      <w:pPr>
        <w:ind w:left="1440" w:hanging="360"/>
      </w:pPr>
      <w:rPr>
        <w:rFonts w:hint="default"/>
      </w:rPr>
    </w:lvl>
    <w:lvl w:ilvl="4" w:tplc="E5488714">
      <w:start w:val="1"/>
      <w:numFmt w:val="lowerLetter"/>
      <w:lvlText w:val="(%5)"/>
      <w:lvlJc w:val="left"/>
      <w:pPr>
        <w:ind w:left="1800" w:hanging="360"/>
      </w:pPr>
      <w:rPr>
        <w:rFonts w:hint="default"/>
      </w:rPr>
    </w:lvl>
    <w:lvl w:ilvl="5" w:tplc="AD7A8F12">
      <w:start w:val="1"/>
      <w:numFmt w:val="lowerRoman"/>
      <w:lvlText w:val="(%6)"/>
      <w:lvlJc w:val="left"/>
      <w:pPr>
        <w:ind w:left="2160" w:hanging="360"/>
      </w:pPr>
      <w:rPr>
        <w:rFonts w:hint="default"/>
      </w:rPr>
    </w:lvl>
    <w:lvl w:ilvl="6" w:tplc="0A78F3E4">
      <w:start w:val="1"/>
      <w:numFmt w:val="decimal"/>
      <w:lvlText w:val="%7."/>
      <w:lvlJc w:val="left"/>
      <w:pPr>
        <w:ind w:left="2520" w:hanging="360"/>
      </w:pPr>
      <w:rPr>
        <w:rFonts w:hint="default"/>
      </w:rPr>
    </w:lvl>
    <w:lvl w:ilvl="7" w:tplc="1CBCDDAE">
      <w:start w:val="1"/>
      <w:numFmt w:val="lowerLetter"/>
      <w:lvlText w:val="%8."/>
      <w:lvlJc w:val="left"/>
      <w:pPr>
        <w:ind w:left="2880" w:hanging="360"/>
      </w:pPr>
      <w:rPr>
        <w:rFonts w:hint="default"/>
      </w:rPr>
    </w:lvl>
    <w:lvl w:ilvl="8" w:tplc="035E703A">
      <w:start w:val="1"/>
      <w:numFmt w:val="lowerRoman"/>
      <w:lvlText w:val="%9."/>
      <w:lvlJc w:val="left"/>
      <w:pPr>
        <w:ind w:left="3240" w:hanging="360"/>
      </w:pPr>
      <w:rPr>
        <w:rFonts w:hint="default"/>
      </w:rPr>
    </w:lvl>
  </w:abstractNum>
  <w:abstractNum w:abstractNumId="37" w15:restartNumberingAfterBreak="0">
    <w:nsid w:val="2DAE2C66"/>
    <w:multiLevelType w:val="hybridMultilevel"/>
    <w:tmpl w:val="4D18ECF8"/>
    <w:lvl w:ilvl="0" w:tplc="53185934">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8" w15:restartNumberingAfterBreak="0">
    <w:nsid w:val="2E5F3AAC"/>
    <w:multiLevelType w:val="hybridMultilevel"/>
    <w:tmpl w:val="EAF077C8"/>
    <w:lvl w:ilvl="0" w:tplc="6DD2854E">
      <w:start w:val="53"/>
      <w:numFmt w:val="decimal"/>
      <w:lvlText w:val="W%1."/>
      <w:lvlJc w:val="left"/>
      <w:pPr>
        <w:ind w:left="360" w:hanging="360"/>
      </w:pPr>
      <w:rPr>
        <w:rFonts w:hint="default"/>
        <w:b w:val="0"/>
      </w:rPr>
    </w:lvl>
    <w:lvl w:ilvl="1" w:tplc="22CAE306">
      <w:numFmt w:val="decimal"/>
      <w:lvlText w:val="%2"/>
      <w:lvlJc w:val="left"/>
      <w:pPr>
        <w:ind w:left="720" w:hanging="360"/>
      </w:pPr>
      <w:rPr>
        <w:rFonts w:asciiTheme="minorHAnsi" w:eastAsia="Calibri" w:hAnsiTheme="minorHAnsi" w:cstheme="minorHAnsi" w:hint="default"/>
        <w:color w:val="auto"/>
      </w:rPr>
    </w:lvl>
    <w:lvl w:ilvl="2" w:tplc="200CD470">
      <w:start w:val="1"/>
      <w:numFmt w:val="lowerRoman"/>
      <w:lvlText w:val="%3)"/>
      <w:lvlJc w:val="left"/>
      <w:pPr>
        <w:ind w:left="1080" w:hanging="360"/>
      </w:pPr>
      <w:rPr>
        <w:rFonts w:hint="default"/>
      </w:rPr>
    </w:lvl>
    <w:lvl w:ilvl="3" w:tplc="62469BFE">
      <w:start w:val="1"/>
      <w:numFmt w:val="decimal"/>
      <w:lvlText w:val="(%4)"/>
      <w:lvlJc w:val="left"/>
      <w:pPr>
        <w:ind w:left="1440" w:hanging="360"/>
      </w:pPr>
      <w:rPr>
        <w:rFonts w:hint="default"/>
      </w:rPr>
    </w:lvl>
    <w:lvl w:ilvl="4" w:tplc="EA60E9F8">
      <w:start w:val="1"/>
      <w:numFmt w:val="lowerLetter"/>
      <w:lvlText w:val="(%5)"/>
      <w:lvlJc w:val="left"/>
      <w:pPr>
        <w:ind w:left="1800" w:hanging="360"/>
      </w:pPr>
      <w:rPr>
        <w:rFonts w:hint="default"/>
      </w:rPr>
    </w:lvl>
    <w:lvl w:ilvl="5" w:tplc="5C06A4C2">
      <w:start w:val="1"/>
      <w:numFmt w:val="lowerRoman"/>
      <w:lvlText w:val="(%6)"/>
      <w:lvlJc w:val="left"/>
      <w:pPr>
        <w:ind w:left="2160" w:hanging="360"/>
      </w:pPr>
      <w:rPr>
        <w:rFonts w:hint="default"/>
      </w:rPr>
    </w:lvl>
    <w:lvl w:ilvl="6" w:tplc="2A1A9FFA">
      <w:start w:val="1"/>
      <w:numFmt w:val="decimal"/>
      <w:lvlText w:val="%7."/>
      <w:lvlJc w:val="left"/>
      <w:pPr>
        <w:ind w:left="2520" w:hanging="360"/>
      </w:pPr>
      <w:rPr>
        <w:rFonts w:hint="default"/>
      </w:rPr>
    </w:lvl>
    <w:lvl w:ilvl="7" w:tplc="B82E33F4">
      <w:start w:val="1"/>
      <w:numFmt w:val="lowerLetter"/>
      <w:lvlText w:val="%8."/>
      <w:lvlJc w:val="left"/>
      <w:pPr>
        <w:ind w:left="2880" w:hanging="360"/>
      </w:pPr>
      <w:rPr>
        <w:rFonts w:hint="default"/>
      </w:rPr>
    </w:lvl>
    <w:lvl w:ilvl="8" w:tplc="9DA8C96C">
      <w:start w:val="1"/>
      <w:numFmt w:val="lowerRoman"/>
      <w:lvlText w:val="%9."/>
      <w:lvlJc w:val="left"/>
      <w:pPr>
        <w:ind w:left="3240" w:hanging="360"/>
      </w:pPr>
      <w:rPr>
        <w:rFonts w:hint="default"/>
      </w:rPr>
    </w:lvl>
  </w:abstractNum>
  <w:abstractNum w:abstractNumId="39" w15:restartNumberingAfterBreak="0">
    <w:nsid w:val="2F227548"/>
    <w:multiLevelType w:val="hybridMultilevel"/>
    <w:tmpl w:val="4DC290BE"/>
    <w:lvl w:ilvl="0" w:tplc="B010FBBA">
      <w:start w:val="95"/>
      <w:numFmt w:val="decimal"/>
      <w:suff w:val="space"/>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03D6351"/>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304E6C37"/>
    <w:multiLevelType w:val="hybridMultilevel"/>
    <w:tmpl w:val="BA70CCEC"/>
    <w:lvl w:ilvl="0" w:tplc="0024AB78">
      <w:start w:val="77"/>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11662B3"/>
    <w:multiLevelType w:val="hybridMultilevel"/>
    <w:tmpl w:val="73B8D51C"/>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311A6D4C"/>
    <w:multiLevelType w:val="hybridMultilevel"/>
    <w:tmpl w:val="AF527520"/>
    <w:lvl w:ilvl="0" w:tplc="84D69FA0">
      <w:start w:val="99"/>
      <w:numFmt w:val="decimal"/>
      <w:lvlText w:val="%1"/>
      <w:lvlJc w:val="left"/>
      <w:pPr>
        <w:ind w:left="720" w:hanging="360"/>
      </w:pPr>
      <w:rPr>
        <w:rFonts w:asciiTheme="minorHAnsi" w:eastAsia="Calibr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1ED1B17"/>
    <w:multiLevelType w:val="hybridMultilevel"/>
    <w:tmpl w:val="144E5240"/>
    <w:lvl w:ilvl="0" w:tplc="A79A4CD8">
      <w:start w:val="88"/>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1F24651"/>
    <w:multiLevelType w:val="hybridMultilevel"/>
    <w:tmpl w:val="73B8D51C"/>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33DF30CA"/>
    <w:multiLevelType w:val="hybridMultilevel"/>
    <w:tmpl w:val="0292FE26"/>
    <w:lvl w:ilvl="0" w:tplc="B3FC66B4">
      <w:numFmt w:val="decimal"/>
      <w:lvlText w:val="%1"/>
      <w:lvlJc w:val="left"/>
      <w:pPr>
        <w:ind w:left="1080" w:hanging="360"/>
      </w:pPr>
      <w:rPr>
        <w:rFonts w:hint="default"/>
        <w:b w:val="0"/>
        <w:bCs w:val="0"/>
        <w:i w:val="0"/>
        <w:iCs w:val="0"/>
        <w:color w:val="auto"/>
        <w:u w:val="none"/>
      </w:rPr>
    </w:lvl>
    <w:lvl w:ilvl="1" w:tplc="B3FC66B4">
      <w:numFmt w:val="decimal"/>
      <w:lvlText w:val="%2"/>
      <w:lvlJc w:val="left"/>
      <w:pPr>
        <w:ind w:left="1440" w:hanging="360"/>
      </w:pPr>
      <w:rPr>
        <w:rFonts w:hint="default"/>
        <w:i w:val="0"/>
        <w:iCs w:val="0"/>
        <w:color w:val="auto"/>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40C71C0"/>
    <w:multiLevelType w:val="hybridMultilevel"/>
    <w:tmpl w:val="3B12988A"/>
    <w:lvl w:ilvl="0" w:tplc="B8E8145A">
      <w:start w:val="15"/>
      <w:numFmt w:val="decimal"/>
      <w:lvlText w:val="D%1."/>
      <w:lvlJc w:val="left"/>
      <w:pPr>
        <w:ind w:left="360" w:hanging="360"/>
      </w:pPr>
      <w:rPr>
        <w:rFonts w:hint="default"/>
        <w:b w:val="0"/>
      </w:rPr>
    </w:lvl>
    <w:lvl w:ilvl="1" w:tplc="1CC6440A">
      <w:start w:val="1"/>
      <w:numFmt w:val="bullet"/>
      <w:lvlText w:val=""/>
      <w:lvlJc w:val="left"/>
      <w:pPr>
        <w:ind w:left="360" w:hanging="360"/>
      </w:pPr>
      <w:rPr>
        <w:rFonts w:ascii="Symbol" w:hAnsi="Symbol" w:hint="default"/>
        <w:color w:val="auto"/>
      </w:rPr>
    </w:lvl>
    <w:lvl w:ilvl="2" w:tplc="68E23F96">
      <w:start w:val="1"/>
      <w:numFmt w:val="decimal"/>
      <w:lvlText w:val="%3"/>
      <w:lvlJc w:val="left"/>
      <w:pPr>
        <w:ind w:left="720" w:hanging="360"/>
      </w:pPr>
      <w:rPr>
        <w:rFonts w:asciiTheme="minorHAnsi" w:eastAsia="Calibri" w:hAnsiTheme="minorHAnsi" w:cstheme="minorHAnsi"/>
      </w:rPr>
    </w:lvl>
    <w:lvl w:ilvl="3" w:tplc="44C6CA0A">
      <w:start w:val="1"/>
      <w:numFmt w:val="decimal"/>
      <w:lvlText w:val="(%4)"/>
      <w:lvlJc w:val="left"/>
      <w:pPr>
        <w:ind w:left="1080" w:hanging="360"/>
      </w:pPr>
      <w:rPr>
        <w:rFonts w:hint="default"/>
      </w:rPr>
    </w:lvl>
    <w:lvl w:ilvl="4" w:tplc="7982F02A">
      <w:start w:val="1"/>
      <w:numFmt w:val="lowerLetter"/>
      <w:lvlText w:val="(%5)"/>
      <w:lvlJc w:val="left"/>
      <w:pPr>
        <w:ind w:left="1440" w:hanging="360"/>
      </w:pPr>
      <w:rPr>
        <w:rFonts w:hint="default"/>
      </w:rPr>
    </w:lvl>
    <w:lvl w:ilvl="5" w:tplc="10E8E3D4">
      <w:start w:val="1"/>
      <w:numFmt w:val="lowerRoman"/>
      <w:lvlText w:val="(%6)"/>
      <w:lvlJc w:val="left"/>
      <w:pPr>
        <w:ind w:left="1800" w:hanging="360"/>
      </w:pPr>
      <w:rPr>
        <w:rFonts w:hint="default"/>
      </w:rPr>
    </w:lvl>
    <w:lvl w:ilvl="6" w:tplc="BE44D310">
      <w:start w:val="1"/>
      <w:numFmt w:val="decimal"/>
      <w:lvlText w:val="%7."/>
      <w:lvlJc w:val="left"/>
      <w:pPr>
        <w:ind w:left="2160" w:hanging="360"/>
      </w:pPr>
      <w:rPr>
        <w:rFonts w:hint="default"/>
      </w:rPr>
    </w:lvl>
    <w:lvl w:ilvl="7" w:tplc="C262E18C">
      <w:start w:val="1"/>
      <w:numFmt w:val="lowerLetter"/>
      <w:lvlText w:val="%8."/>
      <w:lvlJc w:val="left"/>
      <w:pPr>
        <w:ind w:left="2520" w:hanging="360"/>
      </w:pPr>
      <w:rPr>
        <w:rFonts w:hint="default"/>
      </w:rPr>
    </w:lvl>
    <w:lvl w:ilvl="8" w:tplc="5F4A3182">
      <w:start w:val="1"/>
      <w:numFmt w:val="lowerRoman"/>
      <w:lvlText w:val="%9."/>
      <w:lvlJc w:val="left"/>
      <w:pPr>
        <w:ind w:left="2880" w:hanging="360"/>
      </w:pPr>
      <w:rPr>
        <w:rFonts w:hint="default"/>
      </w:rPr>
    </w:lvl>
  </w:abstractNum>
  <w:abstractNum w:abstractNumId="48" w15:restartNumberingAfterBreak="0">
    <w:nsid w:val="359A21CF"/>
    <w:multiLevelType w:val="hybridMultilevel"/>
    <w:tmpl w:val="7496410E"/>
    <w:lvl w:ilvl="0" w:tplc="3EB03DF0">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5E56285"/>
    <w:multiLevelType w:val="hybridMultilevel"/>
    <w:tmpl w:val="92041866"/>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36220497"/>
    <w:multiLevelType w:val="hybridMultilevel"/>
    <w:tmpl w:val="99A01188"/>
    <w:lvl w:ilvl="0" w:tplc="09AA0668">
      <w:start w:val="15"/>
      <w:numFmt w:val="decimal"/>
      <w:lvlText w:val="D%1."/>
      <w:lvlJc w:val="left"/>
      <w:pPr>
        <w:ind w:left="360" w:hanging="360"/>
      </w:pPr>
      <w:rPr>
        <w:rFonts w:hint="default"/>
        <w:b w:val="0"/>
      </w:rPr>
    </w:lvl>
    <w:lvl w:ilvl="1" w:tplc="14DA7582">
      <w:start w:val="1"/>
      <w:numFmt w:val="bullet"/>
      <w:lvlText w:val=""/>
      <w:lvlJc w:val="left"/>
      <w:pPr>
        <w:ind w:left="360" w:hanging="360"/>
      </w:pPr>
      <w:rPr>
        <w:rFonts w:ascii="Symbol" w:hAnsi="Symbol" w:hint="default"/>
        <w:color w:val="auto"/>
      </w:rPr>
    </w:lvl>
    <w:lvl w:ilvl="2" w:tplc="9F76E78A">
      <w:start w:val="1"/>
      <w:numFmt w:val="bullet"/>
      <w:lvlText w:val=""/>
      <w:lvlJc w:val="left"/>
      <w:pPr>
        <w:ind w:left="720" w:hanging="360"/>
      </w:pPr>
      <w:rPr>
        <w:rFonts w:ascii="Symbol" w:hAnsi="Symbol" w:hint="default"/>
      </w:rPr>
    </w:lvl>
    <w:lvl w:ilvl="3" w:tplc="43D21DA8">
      <w:start w:val="1"/>
      <w:numFmt w:val="decimal"/>
      <w:lvlText w:val="(%4)"/>
      <w:lvlJc w:val="left"/>
      <w:pPr>
        <w:ind w:left="1080" w:hanging="360"/>
      </w:pPr>
      <w:rPr>
        <w:rFonts w:hint="default"/>
      </w:rPr>
    </w:lvl>
    <w:lvl w:ilvl="4" w:tplc="0BE23646">
      <w:start w:val="1"/>
      <w:numFmt w:val="lowerLetter"/>
      <w:lvlText w:val="(%5)"/>
      <w:lvlJc w:val="left"/>
      <w:pPr>
        <w:ind w:left="1440" w:hanging="360"/>
      </w:pPr>
      <w:rPr>
        <w:rFonts w:hint="default"/>
      </w:rPr>
    </w:lvl>
    <w:lvl w:ilvl="5" w:tplc="78304C46">
      <w:start w:val="1"/>
      <w:numFmt w:val="lowerRoman"/>
      <w:lvlText w:val="(%6)"/>
      <w:lvlJc w:val="left"/>
      <w:pPr>
        <w:ind w:left="1800" w:hanging="360"/>
      </w:pPr>
      <w:rPr>
        <w:rFonts w:hint="default"/>
      </w:rPr>
    </w:lvl>
    <w:lvl w:ilvl="6" w:tplc="78B65DE6">
      <w:start w:val="1"/>
      <w:numFmt w:val="decimal"/>
      <w:lvlText w:val="%7."/>
      <w:lvlJc w:val="left"/>
      <w:pPr>
        <w:ind w:left="2160" w:hanging="360"/>
      </w:pPr>
      <w:rPr>
        <w:rFonts w:hint="default"/>
      </w:rPr>
    </w:lvl>
    <w:lvl w:ilvl="7" w:tplc="B88EA3D2">
      <w:start w:val="1"/>
      <w:numFmt w:val="lowerLetter"/>
      <w:lvlText w:val="%8."/>
      <w:lvlJc w:val="left"/>
      <w:pPr>
        <w:ind w:left="2520" w:hanging="360"/>
      </w:pPr>
      <w:rPr>
        <w:rFonts w:hint="default"/>
      </w:rPr>
    </w:lvl>
    <w:lvl w:ilvl="8" w:tplc="555E736C">
      <w:start w:val="1"/>
      <w:numFmt w:val="lowerRoman"/>
      <w:lvlText w:val="%9."/>
      <w:lvlJc w:val="left"/>
      <w:pPr>
        <w:ind w:left="2880" w:hanging="360"/>
      </w:pPr>
      <w:rPr>
        <w:rFonts w:hint="default"/>
      </w:rPr>
    </w:lvl>
  </w:abstractNum>
  <w:abstractNum w:abstractNumId="51" w15:restartNumberingAfterBreak="0">
    <w:nsid w:val="36772DFE"/>
    <w:multiLevelType w:val="hybridMultilevel"/>
    <w:tmpl w:val="36247932"/>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52" w15:restartNumberingAfterBreak="0">
    <w:nsid w:val="375A25D4"/>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932726F"/>
    <w:multiLevelType w:val="hybridMultilevel"/>
    <w:tmpl w:val="8BC0D31C"/>
    <w:lvl w:ilvl="0" w:tplc="5F584A30">
      <w:start w:val="7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936169E"/>
    <w:multiLevelType w:val="hybridMultilevel"/>
    <w:tmpl w:val="CFF21F76"/>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A034F75"/>
    <w:multiLevelType w:val="hybridMultilevel"/>
    <w:tmpl w:val="BA748616"/>
    <w:lvl w:ilvl="0" w:tplc="6052C79A">
      <w:start w:val="1"/>
      <w:numFmt w:val="decimal"/>
      <w:lvlText w:val="D3%1."/>
      <w:lvlJc w:val="left"/>
      <w:pPr>
        <w:ind w:left="765" w:hanging="360"/>
      </w:pPr>
      <w:rPr>
        <w:rFonts w:hint="default"/>
        <w:b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6" w15:restartNumberingAfterBreak="0">
    <w:nsid w:val="3AA62BF9"/>
    <w:multiLevelType w:val="hybridMultilevel"/>
    <w:tmpl w:val="441A2BC8"/>
    <w:lvl w:ilvl="0" w:tplc="6610122C">
      <w:start w:val="55"/>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AB155DD"/>
    <w:multiLevelType w:val="hybridMultilevel"/>
    <w:tmpl w:val="3244BC0C"/>
    <w:lvl w:ilvl="0" w:tplc="97ECE7C0">
      <w:start w:val="1"/>
      <w:numFmt w:val="decimal"/>
      <w:lvlText w:val="%1"/>
      <w:lvlJc w:val="left"/>
      <w:pPr>
        <w:ind w:left="1080" w:hanging="360"/>
      </w:pPr>
      <w:rPr>
        <w:rFonts w:hint="default"/>
        <w:b w:val="0"/>
        <w:bCs w:val="0"/>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D134067"/>
    <w:multiLevelType w:val="hybridMultilevel"/>
    <w:tmpl w:val="C012ED8E"/>
    <w:lvl w:ilvl="0" w:tplc="76284F74">
      <w:start w:val="1"/>
      <w:numFmt w:val="decimal"/>
      <w:lvlText w:val="%1."/>
      <w:lvlJc w:val="left"/>
      <w:pPr>
        <w:ind w:left="720" w:hanging="360"/>
      </w:pPr>
      <w:rPr>
        <w:b w:val="0"/>
        <w:bCs w:val="0"/>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D93738E"/>
    <w:multiLevelType w:val="hybridMultilevel"/>
    <w:tmpl w:val="48C29194"/>
    <w:lvl w:ilvl="0" w:tplc="B3FC66B4">
      <w:numFmt w:val="decimal"/>
      <w:lvlText w:val="%1"/>
      <w:lvlJc w:val="left"/>
      <w:pPr>
        <w:ind w:left="1080" w:hanging="360"/>
      </w:pPr>
      <w:rPr>
        <w:rFonts w:hint="default"/>
        <w:b w:val="0"/>
        <w:bCs w:val="0"/>
        <w:i w:val="0"/>
        <w:iCs w:val="0"/>
        <w:color w:val="auto"/>
        <w:u w:val="none"/>
      </w:rPr>
    </w:lvl>
    <w:lvl w:ilvl="1" w:tplc="B3FC66B4">
      <w:numFmt w:val="decimal"/>
      <w:lvlText w:val="%2"/>
      <w:lvlJc w:val="left"/>
      <w:pPr>
        <w:ind w:left="1440" w:hanging="360"/>
      </w:pPr>
      <w:rPr>
        <w:rFonts w:hint="default"/>
        <w:i w:val="0"/>
        <w:iCs w:val="0"/>
        <w:color w:val="auto"/>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FB53BAD"/>
    <w:multiLevelType w:val="hybridMultilevel"/>
    <w:tmpl w:val="73B8D51C"/>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40D16364"/>
    <w:multiLevelType w:val="hybridMultilevel"/>
    <w:tmpl w:val="15B2D102"/>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0EA125E"/>
    <w:multiLevelType w:val="hybridMultilevel"/>
    <w:tmpl w:val="8F1EF276"/>
    <w:lvl w:ilvl="0" w:tplc="3D28A788">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1FE6E4A"/>
    <w:multiLevelType w:val="hybridMultilevel"/>
    <w:tmpl w:val="A588CE16"/>
    <w:lvl w:ilvl="0" w:tplc="E06A02F4">
      <w:start w:val="55"/>
      <w:numFmt w:val="decimal"/>
      <w:lvlText w:val="%1"/>
      <w:lvlJc w:val="left"/>
      <w:pPr>
        <w:ind w:left="108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204482D"/>
    <w:multiLevelType w:val="hybridMultilevel"/>
    <w:tmpl w:val="36A6EA80"/>
    <w:lvl w:ilvl="0" w:tplc="16AE5CDA">
      <w:start w:val="15"/>
      <w:numFmt w:val="decimal"/>
      <w:lvlText w:val="D%1."/>
      <w:lvlJc w:val="left"/>
      <w:pPr>
        <w:ind w:left="360" w:hanging="360"/>
      </w:pPr>
      <w:rPr>
        <w:rFonts w:hint="default"/>
        <w:b w:val="0"/>
      </w:rPr>
    </w:lvl>
    <w:lvl w:ilvl="1" w:tplc="6B02CB56">
      <w:start w:val="1"/>
      <w:numFmt w:val="bullet"/>
      <w:lvlText w:val=""/>
      <w:lvlJc w:val="left"/>
      <w:pPr>
        <w:ind w:left="360" w:hanging="360"/>
      </w:pPr>
      <w:rPr>
        <w:rFonts w:ascii="Symbol" w:hAnsi="Symbol" w:hint="default"/>
        <w:color w:val="auto"/>
      </w:rPr>
    </w:lvl>
    <w:lvl w:ilvl="2" w:tplc="1DB6174C">
      <w:start w:val="1"/>
      <w:numFmt w:val="bullet"/>
      <w:lvlText w:val=""/>
      <w:lvlJc w:val="left"/>
      <w:pPr>
        <w:ind w:left="720" w:hanging="360"/>
      </w:pPr>
      <w:rPr>
        <w:rFonts w:ascii="Symbol" w:hAnsi="Symbol" w:hint="default"/>
      </w:rPr>
    </w:lvl>
    <w:lvl w:ilvl="3" w:tplc="18ACCF7C">
      <w:start w:val="1"/>
      <w:numFmt w:val="decimal"/>
      <w:lvlText w:val="(%4)"/>
      <w:lvlJc w:val="left"/>
      <w:pPr>
        <w:ind w:left="1080" w:hanging="360"/>
      </w:pPr>
      <w:rPr>
        <w:rFonts w:hint="default"/>
      </w:rPr>
    </w:lvl>
    <w:lvl w:ilvl="4" w:tplc="67BAC4A2">
      <w:start w:val="1"/>
      <w:numFmt w:val="lowerLetter"/>
      <w:lvlText w:val="(%5)"/>
      <w:lvlJc w:val="left"/>
      <w:pPr>
        <w:ind w:left="1440" w:hanging="360"/>
      </w:pPr>
      <w:rPr>
        <w:rFonts w:hint="default"/>
      </w:rPr>
    </w:lvl>
    <w:lvl w:ilvl="5" w:tplc="F2CAE7C8">
      <w:start w:val="1"/>
      <w:numFmt w:val="lowerRoman"/>
      <w:lvlText w:val="(%6)"/>
      <w:lvlJc w:val="left"/>
      <w:pPr>
        <w:ind w:left="1800" w:hanging="360"/>
      </w:pPr>
      <w:rPr>
        <w:rFonts w:hint="default"/>
      </w:rPr>
    </w:lvl>
    <w:lvl w:ilvl="6" w:tplc="80E08C06">
      <w:start w:val="1"/>
      <w:numFmt w:val="decimal"/>
      <w:lvlText w:val="%7."/>
      <w:lvlJc w:val="left"/>
      <w:pPr>
        <w:ind w:left="2160" w:hanging="360"/>
      </w:pPr>
      <w:rPr>
        <w:rFonts w:hint="default"/>
      </w:rPr>
    </w:lvl>
    <w:lvl w:ilvl="7" w:tplc="3E024EBE">
      <w:start w:val="1"/>
      <w:numFmt w:val="lowerLetter"/>
      <w:lvlText w:val="%8."/>
      <w:lvlJc w:val="left"/>
      <w:pPr>
        <w:ind w:left="2520" w:hanging="360"/>
      </w:pPr>
      <w:rPr>
        <w:rFonts w:hint="default"/>
      </w:rPr>
    </w:lvl>
    <w:lvl w:ilvl="8" w:tplc="4AB2F3FE">
      <w:start w:val="1"/>
      <w:numFmt w:val="lowerRoman"/>
      <w:lvlText w:val="%9."/>
      <w:lvlJc w:val="left"/>
      <w:pPr>
        <w:ind w:left="2880" w:hanging="360"/>
      </w:pPr>
      <w:rPr>
        <w:rFonts w:hint="default"/>
      </w:rPr>
    </w:lvl>
  </w:abstractNum>
  <w:abstractNum w:abstractNumId="65" w15:restartNumberingAfterBreak="0">
    <w:nsid w:val="42160FB1"/>
    <w:multiLevelType w:val="hybridMultilevel"/>
    <w:tmpl w:val="429E2F7E"/>
    <w:lvl w:ilvl="0" w:tplc="76A2846E">
      <w:numFmt w:val="decimal"/>
      <w:lvlText w:val="%1"/>
      <w:lvlJc w:val="left"/>
      <w:pPr>
        <w:ind w:left="720" w:hanging="360"/>
      </w:pPr>
      <w:rPr>
        <w:i w:val="0"/>
        <w:iCs w:val="0"/>
        <w:color w:val="auto"/>
        <w:u w:val="none"/>
      </w:rPr>
    </w:lvl>
    <w:lvl w:ilvl="1" w:tplc="FFCCEA8E" w:tentative="1">
      <w:start w:val="1"/>
      <w:numFmt w:val="lowerLetter"/>
      <w:lvlText w:val="%2."/>
      <w:lvlJc w:val="left"/>
      <w:pPr>
        <w:ind w:left="1440" w:hanging="360"/>
      </w:pPr>
    </w:lvl>
    <w:lvl w:ilvl="2" w:tplc="F0243D1A" w:tentative="1">
      <w:start w:val="1"/>
      <w:numFmt w:val="lowerRoman"/>
      <w:lvlText w:val="%3."/>
      <w:lvlJc w:val="right"/>
      <w:pPr>
        <w:ind w:left="2160" w:hanging="180"/>
      </w:pPr>
    </w:lvl>
    <w:lvl w:ilvl="3" w:tplc="96EC4EEE" w:tentative="1">
      <w:start w:val="1"/>
      <w:numFmt w:val="decimal"/>
      <w:lvlText w:val="%4."/>
      <w:lvlJc w:val="left"/>
      <w:pPr>
        <w:ind w:left="2880" w:hanging="360"/>
      </w:pPr>
    </w:lvl>
    <w:lvl w:ilvl="4" w:tplc="50F2A5B4" w:tentative="1">
      <w:start w:val="1"/>
      <w:numFmt w:val="lowerLetter"/>
      <w:lvlText w:val="%5."/>
      <w:lvlJc w:val="left"/>
      <w:pPr>
        <w:ind w:left="3600" w:hanging="360"/>
      </w:pPr>
    </w:lvl>
    <w:lvl w:ilvl="5" w:tplc="715438E4" w:tentative="1">
      <w:start w:val="1"/>
      <w:numFmt w:val="lowerRoman"/>
      <w:lvlText w:val="%6."/>
      <w:lvlJc w:val="right"/>
      <w:pPr>
        <w:ind w:left="4320" w:hanging="180"/>
      </w:pPr>
    </w:lvl>
    <w:lvl w:ilvl="6" w:tplc="0D04A220" w:tentative="1">
      <w:start w:val="1"/>
      <w:numFmt w:val="decimal"/>
      <w:lvlText w:val="%7."/>
      <w:lvlJc w:val="left"/>
      <w:pPr>
        <w:ind w:left="5040" w:hanging="360"/>
      </w:pPr>
    </w:lvl>
    <w:lvl w:ilvl="7" w:tplc="472010F0" w:tentative="1">
      <w:start w:val="1"/>
      <w:numFmt w:val="lowerLetter"/>
      <w:lvlText w:val="%8."/>
      <w:lvlJc w:val="left"/>
      <w:pPr>
        <w:ind w:left="5760" w:hanging="360"/>
      </w:pPr>
    </w:lvl>
    <w:lvl w:ilvl="8" w:tplc="3C40F20E" w:tentative="1">
      <w:start w:val="1"/>
      <w:numFmt w:val="lowerRoman"/>
      <w:lvlText w:val="%9."/>
      <w:lvlJc w:val="right"/>
      <w:pPr>
        <w:ind w:left="6480" w:hanging="180"/>
      </w:pPr>
    </w:lvl>
  </w:abstractNum>
  <w:abstractNum w:abstractNumId="66" w15:restartNumberingAfterBreak="0">
    <w:nsid w:val="42503F63"/>
    <w:multiLevelType w:val="hybridMultilevel"/>
    <w:tmpl w:val="73B8D51C"/>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438A5878"/>
    <w:multiLevelType w:val="hybridMultilevel"/>
    <w:tmpl w:val="65B67954"/>
    <w:lvl w:ilvl="0" w:tplc="D81054CA">
      <w:numFmt w:val="decimal"/>
      <w:lvlText w:val="%1"/>
      <w:lvlJc w:val="left"/>
      <w:pPr>
        <w:ind w:left="720" w:hanging="360"/>
      </w:pPr>
      <w:rPr>
        <w:rFonts w:asciiTheme="minorHAnsi" w:eastAsia="Calibri"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41B01E9"/>
    <w:multiLevelType w:val="hybridMultilevel"/>
    <w:tmpl w:val="DDE88948"/>
    <w:lvl w:ilvl="0" w:tplc="D81054CA">
      <w:numFmt w:val="decimal"/>
      <w:lvlText w:val="%1"/>
      <w:lvlJc w:val="left"/>
      <w:pPr>
        <w:ind w:left="720" w:hanging="360"/>
      </w:pPr>
      <w:rPr>
        <w:rFonts w:asciiTheme="minorHAnsi" w:eastAsia="Calibri"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54D6B2A"/>
    <w:multiLevelType w:val="hybridMultilevel"/>
    <w:tmpl w:val="DDB619E6"/>
    <w:lvl w:ilvl="0" w:tplc="E99C8F16">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58E0DD5"/>
    <w:multiLevelType w:val="hybridMultilevel"/>
    <w:tmpl w:val="AC746C4C"/>
    <w:lvl w:ilvl="0" w:tplc="FFFFFFFF">
      <w:start w:val="34"/>
      <w:numFmt w:val="decimal"/>
      <w:lvlText w:val="D%1."/>
      <w:lvlJc w:val="left"/>
      <w:pPr>
        <w:ind w:left="360" w:hanging="360"/>
      </w:pPr>
      <w:rPr>
        <w:b w:val="0"/>
        <w:color w:val="auto"/>
      </w:rPr>
    </w:lvl>
    <w:lvl w:ilvl="1" w:tplc="1F8CAE28">
      <w:start w:val="1"/>
      <w:numFmt w:val="decimal"/>
      <w:lvlText w:val="%2"/>
      <w:lvlJc w:val="left"/>
      <w:pPr>
        <w:ind w:left="720" w:hanging="360"/>
      </w:pPr>
      <w:rPr>
        <w:rFonts w:asciiTheme="minorHAnsi" w:eastAsia="Calibri" w:hAnsiTheme="minorHAnsi" w:cstheme="minorBidi"/>
        <w:b w:val="0"/>
        <w:bCs w:val="0"/>
        <w:color w:val="auto"/>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71" w15:restartNumberingAfterBreak="0">
    <w:nsid w:val="45A3521D"/>
    <w:multiLevelType w:val="hybridMultilevel"/>
    <w:tmpl w:val="DBD62F54"/>
    <w:lvl w:ilvl="0" w:tplc="F168A486">
      <w:numFmt w:val="decimal"/>
      <w:lvlText w:val="%1"/>
      <w:lvlJc w:val="left"/>
      <w:pPr>
        <w:ind w:left="720" w:hanging="360"/>
      </w:pPr>
      <w:rPr>
        <w:rFonts w:asciiTheme="minorHAnsi" w:eastAsiaTheme="minorHAnsi" w:hAnsiTheme="minorHAnsi" w:cstheme="minorHAns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796775B"/>
    <w:multiLevelType w:val="hybridMultilevel"/>
    <w:tmpl w:val="439AC84C"/>
    <w:lvl w:ilvl="0" w:tplc="F198D852">
      <w:start w:val="15"/>
      <w:numFmt w:val="decimal"/>
      <w:lvlText w:val="D%1."/>
      <w:lvlJc w:val="left"/>
      <w:pPr>
        <w:ind w:left="360" w:hanging="360"/>
      </w:pPr>
      <w:rPr>
        <w:rFonts w:hint="default"/>
        <w:b w:val="0"/>
      </w:rPr>
    </w:lvl>
    <w:lvl w:ilvl="1" w:tplc="807C9444">
      <w:numFmt w:val="decimal"/>
      <w:lvlText w:val="%2"/>
      <w:lvlJc w:val="left"/>
      <w:pPr>
        <w:ind w:left="360" w:hanging="360"/>
      </w:pPr>
      <w:rPr>
        <w:rFonts w:hint="default"/>
        <w:i w:val="0"/>
        <w:iCs w:val="0"/>
        <w:color w:val="auto"/>
        <w:u w:val="none"/>
      </w:rPr>
    </w:lvl>
    <w:lvl w:ilvl="2" w:tplc="7116EA80">
      <w:start w:val="1"/>
      <w:numFmt w:val="bullet"/>
      <w:lvlText w:val=""/>
      <w:lvlJc w:val="left"/>
      <w:pPr>
        <w:ind w:left="720" w:hanging="360"/>
      </w:pPr>
      <w:rPr>
        <w:rFonts w:ascii="Symbol" w:hAnsi="Symbol" w:hint="default"/>
      </w:rPr>
    </w:lvl>
    <w:lvl w:ilvl="3" w:tplc="F6A4AC30">
      <w:start w:val="55"/>
      <w:numFmt w:val="decimal"/>
      <w:lvlText w:val="%4"/>
      <w:lvlJc w:val="left"/>
      <w:pPr>
        <w:ind w:left="1080" w:hanging="360"/>
      </w:pPr>
      <w:rPr>
        <w:rFonts w:hint="default"/>
        <w:i w:val="0"/>
        <w:iCs w:val="0"/>
        <w:color w:val="auto"/>
        <w:u w:val="none"/>
      </w:rPr>
    </w:lvl>
    <w:lvl w:ilvl="4" w:tplc="5CE42EDE">
      <w:start w:val="1"/>
      <w:numFmt w:val="lowerLetter"/>
      <w:lvlText w:val="(%5)"/>
      <w:lvlJc w:val="left"/>
      <w:pPr>
        <w:ind w:left="1440" w:hanging="360"/>
      </w:pPr>
      <w:rPr>
        <w:rFonts w:hint="default"/>
      </w:rPr>
    </w:lvl>
    <w:lvl w:ilvl="5" w:tplc="7F5680D4">
      <w:start w:val="1"/>
      <w:numFmt w:val="lowerRoman"/>
      <w:lvlText w:val="(%6)"/>
      <w:lvlJc w:val="left"/>
      <w:pPr>
        <w:ind w:left="1800" w:hanging="360"/>
      </w:pPr>
      <w:rPr>
        <w:rFonts w:hint="default"/>
      </w:rPr>
    </w:lvl>
    <w:lvl w:ilvl="6" w:tplc="A42E210E">
      <w:start w:val="1"/>
      <w:numFmt w:val="decimal"/>
      <w:lvlText w:val="%7."/>
      <w:lvlJc w:val="left"/>
      <w:pPr>
        <w:ind w:left="2160" w:hanging="360"/>
      </w:pPr>
      <w:rPr>
        <w:rFonts w:hint="default"/>
      </w:rPr>
    </w:lvl>
    <w:lvl w:ilvl="7" w:tplc="5C6AB5F4">
      <w:start w:val="1"/>
      <w:numFmt w:val="lowerLetter"/>
      <w:lvlText w:val="%8."/>
      <w:lvlJc w:val="left"/>
      <w:pPr>
        <w:ind w:left="2520" w:hanging="360"/>
      </w:pPr>
      <w:rPr>
        <w:rFonts w:hint="default"/>
      </w:rPr>
    </w:lvl>
    <w:lvl w:ilvl="8" w:tplc="F01CF870">
      <w:start w:val="1"/>
      <w:numFmt w:val="lowerRoman"/>
      <w:lvlText w:val="%9."/>
      <w:lvlJc w:val="left"/>
      <w:pPr>
        <w:ind w:left="2880" w:hanging="360"/>
      </w:pPr>
      <w:rPr>
        <w:rFonts w:hint="default"/>
      </w:rPr>
    </w:lvl>
  </w:abstractNum>
  <w:abstractNum w:abstractNumId="73" w15:restartNumberingAfterBreak="0">
    <w:nsid w:val="48773485"/>
    <w:multiLevelType w:val="hybridMultilevel"/>
    <w:tmpl w:val="24900CF8"/>
    <w:lvl w:ilvl="0" w:tplc="B3FC66B4">
      <w:numFmt w:val="decimal"/>
      <w:lvlText w:val="%1"/>
      <w:lvlJc w:val="left"/>
      <w:pPr>
        <w:ind w:left="1080" w:hanging="360"/>
      </w:pPr>
      <w:rPr>
        <w:rFonts w:hint="default"/>
        <w:b w:val="0"/>
        <w:bCs w:val="0"/>
        <w:i w:val="0"/>
        <w:iCs w:val="0"/>
        <w:color w:val="auto"/>
        <w:u w:val="none"/>
      </w:rPr>
    </w:lvl>
    <w:lvl w:ilvl="1" w:tplc="B3FC66B4">
      <w:numFmt w:val="decimal"/>
      <w:lvlText w:val="%2"/>
      <w:lvlJc w:val="left"/>
      <w:pPr>
        <w:ind w:left="1440" w:hanging="360"/>
      </w:pPr>
      <w:rPr>
        <w:rFonts w:hint="default"/>
        <w:i w:val="0"/>
        <w:iCs w:val="0"/>
        <w:color w:val="auto"/>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88970E3"/>
    <w:multiLevelType w:val="hybridMultilevel"/>
    <w:tmpl w:val="EA5C6944"/>
    <w:lvl w:ilvl="0" w:tplc="04685E9E">
      <w:start w:val="30"/>
      <w:numFmt w:val="decimal"/>
      <w:lvlText w:val="D%1."/>
      <w:lvlJc w:val="left"/>
      <w:pPr>
        <w:ind w:left="720" w:hanging="360"/>
      </w:pPr>
      <w:rPr>
        <w:rFonts w:hint="default"/>
        <w:b w:val="0"/>
      </w:rPr>
    </w:lvl>
    <w:lvl w:ilvl="1" w:tplc="6FD4874A">
      <w:start w:val="1"/>
      <w:numFmt w:val="bullet"/>
      <w:lvlText w:val=""/>
      <w:lvlJc w:val="left"/>
      <w:pPr>
        <w:ind w:left="720" w:hanging="360"/>
      </w:pPr>
      <w:rPr>
        <w:rFonts w:ascii="Symbol" w:hAnsi="Symbol" w:hint="default"/>
        <w:color w:val="auto"/>
      </w:rPr>
    </w:lvl>
    <w:lvl w:ilvl="2" w:tplc="C798A008">
      <w:start w:val="1"/>
      <w:numFmt w:val="lowerRoman"/>
      <w:lvlText w:val="%3)"/>
      <w:lvlJc w:val="left"/>
      <w:pPr>
        <w:ind w:left="1080" w:hanging="360"/>
      </w:pPr>
      <w:rPr>
        <w:rFonts w:hint="default"/>
      </w:rPr>
    </w:lvl>
    <w:lvl w:ilvl="3" w:tplc="DB225B56">
      <w:start w:val="1"/>
      <w:numFmt w:val="decimal"/>
      <w:lvlText w:val="(%4)"/>
      <w:lvlJc w:val="left"/>
      <w:pPr>
        <w:ind w:left="1440" w:hanging="360"/>
      </w:pPr>
      <w:rPr>
        <w:rFonts w:hint="default"/>
      </w:rPr>
    </w:lvl>
    <w:lvl w:ilvl="4" w:tplc="6AF47128">
      <w:start w:val="1"/>
      <w:numFmt w:val="lowerLetter"/>
      <w:lvlText w:val="(%5)"/>
      <w:lvlJc w:val="left"/>
      <w:pPr>
        <w:ind w:left="1800" w:hanging="360"/>
      </w:pPr>
      <w:rPr>
        <w:rFonts w:hint="default"/>
      </w:rPr>
    </w:lvl>
    <w:lvl w:ilvl="5" w:tplc="AA8C30A2">
      <w:start w:val="1"/>
      <w:numFmt w:val="lowerRoman"/>
      <w:lvlText w:val="(%6)"/>
      <w:lvlJc w:val="left"/>
      <w:pPr>
        <w:ind w:left="2160" w:hanging="360"/>
      </w:pPr>
      <w:rPr>
        <w:rFonts w:hint="default"/>
      </w:rPr>
    </w:lvl>
    <w:lvl w:ilvl="6" w:tplc="402409F0">
      <w:start w:val="1"/>
      <w:numFmt w:val="decimal"/>
      <w:lvlText w:val="%7."/>
      <w:lvlJc w:val="left"/>
      <w:pPr>
        <w:ind w:left="2520" w:hanging="360"/>
      </w:pPr>
      <w:rPr>
        <w:rFonts w:hint="default"/>
      </w:rPr>
    </w:lvl>
    <w:lvl w:ilvl="7" w:tplc="7EC837DE">
      <w:start w:val="1"/>
      <w:numFmt w:val="lowerLetter"/>
      <w:lvlText w:val="%8."/>
      <w:lvlJc w:val="left"/>
      <w:pPr>
        <w:ind w:left="2880" w:hanging="360"/>
      </w:pPr>
      <w:rPr>
        <w:rFonts w:hint="default"/>
      </w:rPr>
    </w:lvl>
    <w:lvl w:ilvl="8" w:tplc="C1706762">
      <w:start w:val="1"/>
      <w:numFmt w:val="lowerRoman"/>
      <w:lvlText w:val="%9."/>
      <w:lvlJc w:val="left"/>
      <w:pPr>
        <w:ind w:left="3240" w:hanging="360"/>
      </w:pPr>
      <w:rPr>
        <w:rFonts w:hint="default"/>
      </w:rPr>
    </w:lvl>
  </w:abstractNum>
  <w:abstractNum w:abstractNumId="75" w15:restartNumberingAfterBreak="0">
    <w:nsid w:val="4B170205"/>
    <w:multiLevelType w:val="hybridMultilevel"/>
    <w:tmpl w:val="2F4CD8F8"/>
    <w:lvl w:ilvl="0" w:tplc="15A81B46">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BEB4A6F"/>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4D504D10"/>
    <w:multiLevelType w:val="hybridMultilevel"/>
    <w:tmpl w:val="2A80BC1E"/>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78" w15:restartNumberingAfterBreak="0">
    <w:nsid w:val="4DA326B8"/>
    <w:multiLevelType w:val="hybridMultilevel"/>
    <w:tmpl w:val="4316F2F2"/>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4E375417"/>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52997F4F"/>
    <w:multiLevelType w:val="hybridMultilevel"/>
    <w:tmpl w:val="2A5EB0EC"/>
    <w:lvl w:ilvl="0" w:tplc="B1408890">
      <w:start w:val="90"/>
      <w:numFmt w:val="decimal"/>
      <w:lvlText w:val="D%1."/>
      <w:lvlJc w:val="left"/>
      <w:pPr>
        <w:ind w:left="360" w:hanging="360"/>
      </w:pPr>
      <w:rPr>
        <w:rFonts w:hint="default"/>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1" w15:restartNumberingAfterBreak="0">
    <w:nsid w:val="5318063B"/>
    <w:multiLevelType w:val="hybridMultilevel"/>
    <w:tmpl w:val="601EBA74"/>
    <w:lvl w:ilvl="0" w:tplc="B7E8CB7E">
      <w:start w:val="130"/>
      <w:numFmt w:val="decimal"/>
      <w:lvlText w:val="D%1."/>
      <w:lvlJc w:val="left"/>
      <w:pPr>
        <w:ind w:left="360" w:hanging="360"/>
      </w:pPr>
      <w:rPr>
        <w:rFonts w:hint="default"/>
        <w:sz w:val="22"/>
      </w:rPr>
    </w:lvl>
    <w:lvl w:ilvl="1" w:tplc="83944A92">
      <w:numFmt w:val="decimal"/>
      <w:lvlText w:val="%2"/>
      <w:lvlJc w:val="left"/>
      <w:pPr>
        <w:ind w:left="720" w:hanging="360"/>
      </w:pPr>
      <w:rPr>
        <w:rFonts w:asciiTheme="minorHAnsi" w:eastAsiaTheme="minorHAnsi" w:hAnsiTheme="minorHAnsi" w:cstheme="minorHAnsi" w:hint="default"/>
        <w:color w:val="auto"/>
      </w:rPr>
    </w:lvl>
    <w:lvl w:ilvl="2" w:tplc="6E808542">
      <w:start w:val="1"/>
      <w:numFmt w:val="lowerRoman"/>
      <w:lvlText w:val="%3)"/>
      <w:lvlJc w:val="left"/>
      <w:pPr>
        <w:ind w:left="1080" w:hanging="360"/>
      </w:pPr>
      <w:rPr>
        <w:rFonts w:hint="default"/>
      </w:rPr>
    </w:lvl>
    <w:lvl w:ilvl="3" w:tplc="B5147414">
      <w:start w:val="1"/>
      <w:numFmt w:val="decimal"/>
      <w:lvlText w:val="(%4)"/>
      <w:lvlJc w:val="left"/>
      <w:pPr>
        <w:ind w:left="1440" w:hanging="360"/>
      </w:pPr>
      <w:rPr>
        <w:rFonts w:hint="default"/>
      </w:rPr>
    </w:lvl>
    <w:lvl w:ilvl="4" w:tplc="9EF6E74A">
      <w:start w:val="1"/>
      <w:numFmt w:val="lowerLetter"/>
      <w:lvlText w:val="(%5)"/>
      <w:lvlJc w:val="left"/>
      <w:pPr>
        <w:ind w:left="1800" w:hanging="360"/>
      </w:pPr>
      <w:rPr>
        <w:rFonts w:hint="default"/>
      </w:rPr>
    </w:lvl>
    <w:lvl w:ilvl="5" w:tplc="A9384286">
      <w:start w:val="1"/>
      <w:numFmt w:val="lowerRoman"/>
      <w:lvlText w:val="(%6)"/>
      <w:lvlJc w:val="left"/>
      <w:pPr>
        <w:ind w:left="2160" w:hanging="360"/>
      </w:pPr>
      <w:rPr>
        <w:rFonts w:hint="default"/>
      </w:rPr>
    </w:lvl>
    <w:lvl w:ilvl="6" w:tplc="8078E196">
      <w:start w:val="1"/>
      <w:numFmt w:val="decimal"/>
      <w:lvlText w:val="%7."/>
      <w:lvlJc w:val="left"/>
      <w:pPr>
        <w:ind w:left="2520" w:hanging="360"/>
      </w:pPr>
      <w:rPr>
        <w:rFonts w:hint="default"/>
      </w:rPr>
    </w:lvl>
    <w:lvl w:ilvl="7" w:tplc="D1CC28DA">
      <w:start w:val="1"/>
      <w:numFmt w:val="lowerLetter"/>
      <w:lvlText w:val="%8."/>
      <w:lvlJc w:val="left"/>
      <w:pPr>
        <w:ind w:left="2880" w:hanging="360"/>
      </w:pPr>
      <w:rPr>
        <w:rFonts w:hint="default"/>
      </w:rPr>
    </w:lvl>
    <w:lvl w:ilvl="8" w:tplc="91448940">
      <w:start w:val="1"/>
      <w:numFmt w:val="lowerRoman"/>
      <w:lvlText w:val="%9."/>
      <w:lvlJc w:val="left"/>
      <w:pPr>
        <w:ind w:left="3240" w:hanging="360"/>
      </w:pPr>
      <w:rPr>
        <w:rFonts w:hint="default"/>
      </w:rPr>
    </w:lvl>
  </w:abstractNum>
  <w:abstractNum w:abstractNumId="82" w15:restartNumberingAfterBreak="0">
    <w:nsid w:val="53814539"/>
    <w:multiLevelType w:val="hybridMultilevel"/>
    <w:tmpl w:val="6A4C8220"/>
    <w:lvl w:ilvl="0" w:tplc="B3FC66B4">
      <w:numFmt w:val="decimal"/>
      <w:lvlText w:val="%1"/>
      <w:lvlJc w:val="left"/>
      <w:pPr>
        <w:ind w:left="1080" w:hanging="360"/>
      </w:pPr>
      <w:rPr>
        <w:rFonts w:hint="default"/>
        <w:i w:val="0"/>
        <w:iCs w:val="0"/>
        <w:color w:val="auto"/>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15:restartNumberingAfterBreak="0">
    <w:nsid w:val="53B216E1"/>
    <w:multiLevelType w:val="hybridMultilevel"/>
    <w:tmpl w:val="34D64112"/>
    <w:lvl w:ilvl="0" w:tplc="0FEE58AE">
      <w:start w:val="65"/>
      <w:numFmt w:val="decimal"/>
      <w:lvlText w:val="D%1."/>
      <w:lvlJc w:val="left"/>
      <w:pPr>
        <w:ind w:left="360" w:hanging="360"/>
      </w:pPr>
      <w:rPr>
        <w:rFonts w:hint="default"/>
        <w:b w:val="0"/>
        <w:color w:val="auto"/>
      </w:rPr>
    </w:lvl>
    <w:lvl w:ilvl="1" w:tplc="D124FC06">
      <w:start w:val="1"/>
      <w:numFmt w:val="decimal"/>
      <w:lvlText w:val="%2"/>
      <w:lvlJc w:val="left"/>
      <w:pPr>
        <w:ind w:left="720" w:hanging="360"/>
      </w:pPr>
      <w:rPr>
        <w:rFonts w:asciiTheme="minorHAnsi" w:eastAsia="Calibri" w:hAnsiTheme="minorHAnsi" w:cstheme="minorHAnsi"/>
        <w:color w:val="auto"/>
      </w:rPr>
    </w:lvl>
    <w:lvl w:ilvl="2" w:tplc="E6B8B0A2">
      <w:start w:val="1"/>
      <w:numFmt w:val="decimal"/>
      <w:lvlText w:val="%3)"/>
      <w:lvlJc w:val="left"/>
      <w:pPr>
        <w:ind w:left="1080" w:hanging="360"/>
      </w:pPr>
      <w:rPr>
        <w:rFonts w:hint="default"/>
      </w:rPr>
    </w:lvl>
    <w:lvl w:ilvl="3" w:tplc="B57E502C">
      <w:start w:val="1"/>
      <w:numFmt w:val="decimal"/>
      <w:lvlText w:val="(%4)"/>
      <w:lvlJc w:val="left"/>
      <w:pPr>
        <w:ind w:left="1440" w:hanging="360"/>
      </w:pPr>
      <w:rPr>
        <w:rFonts w:hint="default"/>
      </w:rPr>
    </w:lvl>
    <w:lvl w:ilvl="4" w:tplc="09405122">
      <w:start w:val="1"/>
      <w:numFmt w:val="lowerLetter"/>
      <w:lvlText w:val="(%5)"/>
      <w:lvlJc w:val="left"/>
      <w:pPr>
        <w:ind w:left="1800" w:hanging="360"/>
      </w:pPr>
      <w:rPr>
        <w:rFonts w:hint="default"/>
      </w:rPr>
    </w:lvl>
    <w:lvl w:ilvl="5" w:tplc="D47C5B42">
      <w:start w:val="1"/>
      <w:numFmt w:val="lowerRoman"/>
      <w:lvlText w:val="(%6)"/>
      <w:lvlJc w:val="left"/>
      <w:pPr>
        <w:ind w:left="2160" w:hanging="360"/>
      </w:pPr>
      <w:rPr>
        <w:rFonts w:hint="default"/>
      </w:rPr>
    </w:lvl>
    <w:lvl w:ilvl="6" w:tplc="459E2236">
      <w:start w:val="1"/>
      <w:numFmt w:val="decimal"/>
      <w:lvlText w:val="%7."/>
      <w:lvlJc w:val="left"/>
      <w:pPr>
        <w:ind w:left="2520" w:hanging="360"/>
      </w:pPr>
      <w:rPr>
        <w:rFonts w:hint="default"/>
      </w:rPr>
    </w:lvl>
    <w:lvl w:ilvl="7" w:tplc="BCB4FF38">
      <w:start w:val="1"/>
      <w:numFmt w:val="lowerLetter"/>
      <w:lvlText w:val="%8."/>
      <w:lvlJc w:val="left"/>
      <w:pPr>
        <w:ind w:left="2880" w:hanging="360"/>
      </w:pPr>
      <w:rPr>
        <w:rFonts w:hint="default"/>
      </w:rPr>
    </w:lvl>
    <w:lvl w:ilvl="8" w:tplc="93D6EB3E">
      <w:start w:val="1"/>
      <w:numFmt w:val="lowerRoman"/>
      <w:lvlText w:val="%9."/>
      <w:lvlJc w:val="left"/>
      <w:pPr>
        <w:ind w:left="3240" w:hanging="360"/>
      </w:pPr>
      <w:rPr>
        <w:rFonts w:hint="default"/>
      </w:rPr>
    </w:lvl>
  </w:abstractNum>
  <w:abstractNum w:abstractNumId="84" w15:restartNumberingAfterBreak="0">
    <w:nsid w:val="55642E59"/>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56DA24AA"/>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57BF05A3"/>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5878342C"/>
    <w:multiLevelType w:val="hybridMultilevel"/>
    <w:tmpl w:val="3D289342"/>
    <w:lvl w:ilvl="0" w:tplc="4B405E82">
      <w:start w:val="25"/>
      <w:numFmt w:val="decimal"/>
      <w:lvlText w:val="W%1."/>
      <w:lvlJc w:val="left"/>
      <w:pPr>
        <w:ind w:left="360" w:hanging="360"/>
      </w:pPr>
      <w:rPr>
        <w:rFonts w:hint="default"/>
        <w:b w:val="0"/>
      </w:rPr>
    </w:lvl>
    <w:lvl w:ilvl="1" w:tplc="EEF265BA">
      <w:start w:val="1"/>
      <w:numFmt w:val="decimal"/>
      <w:lvlText w:val="%2"/>
      <w:lvlJc w:val="left"/>
      <w:pPr>
        <w:ind w:left="720" w:hanging="360"/>
      </w:pPr>
      <w:rPr>
        <w:rFonts w:asciiTheme="minorHAnsi" w:eastAsia="Calibri" w:hAnsiTheme="minorHAnsi" w:cstheme="minorHAnsi"/>
        <w:color w:val="auto"/>
      </w:rPr>
    </w:lvl>
    <w:lvl w:ilvl="2" w:tplc="2788F0F8">
      <w:start w:val="1"/>
      <w:numFmt w:val="lowerRoman"/>
      <w:lvlText w:val="%3)"/>
      <w:lvlJc w:val="left"/>
      <w:pPr>
        <w:ind w:left="1080" w:hanging="360"/>
      </w:pPr>
      <w:rPr>
        <w:rFonts w:hint="default"/>
      </w:rPr>
    </w:lvl>
    <w:lvl w:ilvl="3" w:tplc="13367B66">
      <w:start w:val="1"/>
      <w:numFmt w:val="decimal"/>
      <w:lvlText w:val="(%4)"/>
      <w:lvlJc w:val="left"/>
      <w:pPr>
        <w:ind w:left="1440" w:hanging="360"/>
      </w:pPr>
      <w:rPr>
        <w:rFonts w:hint="default"/>
      </w:rPr>
    </w:lvl>
    <w:lvl w:ilvl="4" w:tplc="9DE04516">
      <w:start w:val="1"/>
      <w:numFmt w:val="lowerLetter"/>
      <w:lvlText w:val="(%5)"/>
      <w:lvlJc w:val="left"/>
      <w:pPr>
        <w:ind w:left="1800" w:hanging="360"/>
      </w:pPr>
      <w:rPr>
        <w:rFonts w:hint="default"/>
      </w:rPr>
    </w:lvl>
    <w:lvl w:ilvl="5" w:tplc="B05E88D2">
      <w:start w:val="1"/>
      <w:numFmt w:val="lowerRoman"/>
      <w:lvlText w:val="(%6)"/>
      <w:lvlJc w:val="left"/>
      <w:pPr>
        <w:ind w:left="2160" w:hanging="360"/>
      </w:pPr>
      <w:rPr>
        <w:rFonts w:hint="default"/>
      </w:rPr>
    </w:lvl>
    <w:lvl w:ilvl="6" w:tplc="8676C1E4">
      <w:start w:val="1"/>
      <w:numFmt w:val="decimal"/>
      <w:lvlText w:val="%7."/>
      <w:lvlJc w:val="left"/>
      <w:pPr>
        <w:ind w:left="2520" w:hanging="360"/>
      </w:pPr>
      <w:rPr>
        <w:rFonts w:hint="default"/>
      </w:rPr>
    </w:lvl>
    <w:lvl w:ilvl="7" w:tplc="B9B87F96">
      <w:start w:val="1"/>
      <w:numFmt w:val="lowerLetter"/>
      <w:lvlText w:val="%8."/>
      <w:lvlJc w:val="left"/>
      <w:pPr>
        <w:ind w:left="2880" w:hanging="360"/>
      </w:pPr>
      <w:rPr>
        <w:rFonts w:hint="default"/>
      </w:rPr>
    </w:lvl>
    <w:lvl w:ilvl="8" w:tplc="22903176">
      <w:start w:val="1"/>
      <w:numFmt w:val="lowerRoman"/>
      <w:lvlText w:val="%9."/>
      <w:lvlJc w:val="left"/>
      <w:pPr>
        <w:ind w:left="3240" w:hanging="360"/>
      </w:pPr>
      <w:rPr>
        <w:rFonts w:hint="default"/>
      </w:rPr>
    </w:lvl>
  </w:abstractNum>
  <w:abstractNum w:abstractNumId="88" w15:restartNumberingAfterBreak="0">
    <w:nsid w:val="5A250E6E"/>
    <w:multiLevelType w:val="hybridMultilevel"/>
    <w:tmpl w:val="92BE12C6"/>
    <w:lvl w:ilvl="0" w:tplc="96B2B920">
      <w:start w:val="77"/>
      <w:numFmt w:val="decimal"/>
      <w:lvlText w:val="%1"/>
      <w:lvlJc w:val="left"/>
      <w:pPr>
        <w:ind w:left="720" w:hanging="360"/>
      </w:pPr>
      <w:rPr>
        <w:rFonts w:asciiTheme="minorHAnsi" w:eastAsia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B2F6584"/>
    <w:multiLevelType w:val="hybridMultilevel"/>
    <w:tmpl w:val="6BC4BDD6"/>
    <w:lvl w:ilvl="0" w:tplc="3BB869D0">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C2F4259"/>
    <w:multiLevelType w:val="hybridMultilevel"/>
    <w:tmpl w:val="0F28EF22"/>
    <w:lvl w:ilvl="0" w:tplc="0D247B68">
      <w:start w:val="88"/>
      <w:numFmt w:val="decimal"/>
      <w:lvlText w:val="%1"/>
      <w:lvlJc w:val="left"/>
      <w:pPr>
        <w:ind w:left="720" w:hanging="360"/>
      </w:pPr>
      <w:rPr>
        <w:rFonts w:asciiTheme="minorHAnsi" w:eastAsiaTheme="minorHAnsi" w:hAnsiTheme="minorHAnsi" w:cstheme="minorHAns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D6C469D"/>
    <w:multiLevelType w:val="hybridMultilevel"/>
    <w:tmpl w:val="599C4B12"/>
    <w:lvl w:ilvl="0" w:tplc="ABFEC6D0">
      <w:start w:val="55"/>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DD20091"/>
    <w:multiLevelType w:val="hybridMultilevel"/>
    <w:tmpl w:val="E76CE0CC"/>
    <w:lvl w:ilvl="0" w:tplc="6D2233F6">
      <w:start w:val="55"/>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E1C152E"/>
    <w:multiLevelType w:val="hybridMultilevel"/>
    <w:tmpl w:val="62640982"/>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15:restartNumberingAfterBreak="0">
    <w:nsid w:val="5E397D3F"/>
    <w:multiLevelType w:val="hybridMultilevel"/>
    <w:tmpl w:val="460EDC38"/>
    <w:lvl w:ilvl="0" w:tplc="ADE4802A">
      <w:start w:val="34"/>
      <w:numFmt w:val="decimal"/>
      <w:lvlText w:val="D%1."/>
      <w:lvlJc w:val="left"/>
      <w:pPr>
        <w:ind w:left="360" w:hanging="360"/>
      </w:pPr>
      <w:rPr>
        <w:rFonts w:hint="default"/>
        <w:b w:val="0"/>
        <w:color w:val="auto"/>
      </w:rPr>
    </w:lvl>
    <w:lvl w:ilvl="1" w:tplc="E23A4772">
      <w:start w:val="1"/>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95" w15:restartNumberingAfterBreak="0">
    <w:nsid w:val="5EBD3F05"/>
    <w:multiLevelType w:val="hybridMultilevel"/>
    <w:tmpl w:val="0B60CD7C"/>
    <w:lvl w:ilvl="0" w:tplc="5E962C0A">
      <w:start w:val="15"/>
      <w:numFmt w:val="decimal"/>
      <w:lvlText w:val="D%1."/>
      <w:lvlJc w:val="left"/>
      <w:pPr>
        <w:ind w:left="360" w:hanging="360"/>
      </w:pPr>
      <w:rPr>
        <w:rFonts w:hint="default"/>
        <w:b w:val="0"/>
      </w:rPr>
    </w:lvl>
    <w:lvl w:ilvl="1" w:tplc="D2CC6B10">
      <w:start w:val="1"/>
      <w:numFmt w:val="bullet"/>
      <w:lvlText w:val=""/>
      <w:lvlJc w:val="left"/>
      <w:pPr>
        <w:ind w:left="360" w:hanging="360"/>
      </w:pPr>
      <w:rPr>
        <w:rFonts w:ascii="Symbol" w:hAnsi="Symbol" w:hint="default"/>
        <w:color w:val="auto"/>
      </w:rPr>
    </w:lvl>
    <w:lvl w:ilvl="2" w:tplc="A96AF9B8">
      <w:start w:val="1"/>
      <w:numFmt w:val="decimal"/>
      <w:lvlText w:val="%3"/>
      <w:lvlJc w:val="left"/>
      <w:pPr>
        <w:ind w:left="720" w:hanging="360"/>
      </w:pPr>
      <w:rPr>
        <w:rFonts w:asciiTheme="minorHAnsi" w:eastAsia="Calibri" w:hAnsiTheme="minorHAnsi" w:cstheme="minorHAnsi"/>
        <w:i w:val="0"/>
        <w:iCs w:val="0"/>
        <w:color w:val="auto"/>
        <w:u w:val="none"/>
      </w:rPr>
    </w:lvl>
    <w:lvl w:ilvl="3" w:tplc="EDBE285E">
      <w:start w:val="1"/>
      <w:numFmt w:val="decimal"/>
      <w:lvlText w:val="(%4)"/>
      <w:lvlJc w:val="left"/>
      <w:pPr>
        <w:ind w:left="1080" w:hanging="360"/>
      </w:pPr>
      <w:rPr>
        <w:rFonts w:hint="default"/>
      </w:rPr>
    </w:lvl>
    <w:lvl w:ilvl="4" w:tplc="011E20CA">
      <w:start w:val="1"/>
      <w:numFmt w:val="lowerLetter"/>
      <w:lvlText w:val="(%5)"/>
      <w:lvlJc w:val="left"/>
      <w:pPr>
        <w:ind w:left="1440" w:hanging="360"/>
      </w:pPr>
      <w:rPr>
        <w:rFonts w:hint="default"/>
      </w:rPr>
    </w:lvl>
    <w:lvl w:ilvl="5" w:tplc="5FB0374C">
      <w:start w:val="1"/>
      <w:numFmt w:val="lowerRoman"/>
      <w:lvlText w:val="(%6)"/>
      <w:lvlJc w:val="left"/>
      <w:pPr>
        <w:ind w:left="1800" w:hanging="360"/>
      </w:pPr>
      <w:rPr>
        <w:rFonts w:hint="default"/>
      </w:rPr>
    </w:lvl>
    <w:lvl w:ilvl="6" w:tplc="D1287AAC">
      <w:start w:val="1"/>
      <w:numFmt w:val="decimal"/>
      <w:lvlText w:val="%7."/>
      <w:lvlJc w:val="left"/>
      <w:pPr>
        <w:ind w:left="2160" w:hanging="360"/>
      </w:pPr>
      <w:rPr>
        <w:rFonts w:hint="default"/>
      </w:rPr>
    </w:lvl>
    <w:lvl w:ilvl="7" w:tplc="A68A9DDC">
      <w:start w:val="1"/>
      <w:numFmt w:val="lowerLetter"/>
      <w:lvlText w:val="%8."/>
      <w:lvlJc w:val="left"/>
      <w:pPr>
        <w:ind w:left="2520" w:hanging="360"/>
      </w:pPr>
      <w:rPr>
        <w:rFonts w:hint="default"/>
      </w:rPr>
    </w:lvl>
    <w:lvl w:ilvl="8" w:tplc="9BA0F53A">
      <w:start w:val="1"/>
      <w:numFmt w:val="lowerRoman"/>
      <w:lvlText w:val="%9."/>
      <w:lvlJc w:val="left"/>
      <w:pPr>
        <w:ind w:left="2880" w:hanging="360"/>
      </w:pPr>
      <w:rPr>
        <w:rFonts w:hint="default"/>
      </w:rPr>
    </w:lvl>
  </w:abstractNum>
  <w:abstractNum w:abstractNumId="96" w15:restartNumberingAfterBreak="0">
    <w:nsid w:val="60061E5B"/>
    <w:multiLevelType w:val="hybridMultilevel"/>
    <w:tmpl w:val="8D6E1932"/>
    <w:lvl w:ilvl="0" w:tplc="EAA42A66">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0206439"/>
    <w:multiLevelType w:val="hybridMultilevel"/>
    <w:tmpl w:val="4AE223C4"/>
    <w:lvl w:ilvl="0" w:tplc="B3FC66B4">
      <w:numFmt w:val="decimal"/>
      <w:lvlText w:val="%1"/>
      <w:lvlJc w:val="left"/>
      <w:pPr>
        <w:ind w:left="720" w:hanging="360"/>
      </w:pPr>
      <w:rPr>
        <w:rFonts w:hint="default"/>
        <w:i w:val="0"/>
        <w:iCs w:val="0"/>
        <w:color w:val="auto"/>
        <w:u w:val="none"/>
      </w:rPr>
    </w:lvl>
    <w:lvl w:ilvl="1" w:tplc="3B4061A8">
      <w:start w:val="1"/>
      <w:numFmt w:val="bullet"/>
      <w:lvlText w:val="o"/>
      <w:lvlJc w:val="left"/>
      <w:pPr>
        <w:ind w:left="1440" w:hanging="360"/>
      </w:pPr>
      <w:rPr>
        <w:rFonts w:ascii="Courier New" w:hAnsi="Courier New" w:hint="default"/>
      </w:rPr>
    </w:lvl>
    <w:lvl w:ilvl="2" w:tplc="E2C66E08">
      <w:start w:val="1"/>
      <w:numFmt w:val="bullet"/>
      <w:lvlText w:val=""/>
      <w:lvlJc w:val="left"/>
      <w:pPr>
        <w:ind w:left="2160" w:hanging="360"/>
      </w:pPr>
      <w:rPr>
        <w:rFonts w:ascii="Wingdings" w:hAnsi="Wingdings" w:hint="default"/>
      </w:rPr>
    </w:lvl>
    <w:lvl w:ilvl="3" w:tplc="A69AE6FA">
      <w:start w:val="1"/>
      <w:numFmt w:val="bullet"/>
      <w:lvlText w:val=""/>
      <w:lvlJc w:val="left"/>
      <w:pPr>
        <w:ind w:left="2880" w:hanging="360"/>
      </w:pPr>
      <w:rPr>
        <w:rFonts w:ascii="Symbol" w:hAnsi="Symbol" w:hint="default"/>
      </w:rPr>
    </w:lvl>
    <w:lvl w:ilvl="4" w:tplc="8CB69E94">
      <w:start w:val="1"/>
      <w:numFmt w:val="bullet"/>
      <w:lvlText w:val="o"/>
      <w:lvlJc w:val="left"/>
      <w:pPr>
        <w:ind w:left="3600" w:hanging="360"/>
      </w:pPr>
      <w:rPr>
        <w:rFonts w:ascii="Courier New" w:hAnsi="Courier New" w:hint="default"/>
      </w:rPr>
    </w:lvl>
    <w:lvl w:ilvl="5" w:tplc="437C73B4">
      <w:start w:val="1"/>
      <w:numFmt w:val="bullet"/>
      <w:lvlText w:val=""/>
      <w:lvlJc w:val="left"/>
      <w:pPr>
        <w:ind w:left="4320" w:hanging="360"/>
      </w:pPr>
      <w:rPr>
        <w:rFonts w:ascii="Wingdings" w:hAnsi="Wingdings" w:hint="default"/>
      </w:rPr>
    </w:lvl>
    <w:lvl w:ilvl="6" w:tplc="5CD6F888">
      <w:start w:val="1"/>
      <w:numFmt w:val="bullet"/>
      <w:lvlText w:val=""/>
      <w:lvlJc w:val="left"/>
      <w:pPr>
        <w:ind w:left="5040" w:hanging="360"/>
      </w:pPr>
      <w:rPr>
        <w:rFonts w:ascii="Symbol" w:hAnsi="Symbol" w:hint="default"/>
      </w:rPr>
    </w:lvl>
    <w:lvl w:ilvl="7" w:tplc="1B387BC8">
      <w:start w:val="1"/>
      <w:numFmt w:val="bullet"/>
      <w:lvlText w:val="o"/>
      <w:lvlJc w:val="left"/>
      <w:pPr>
        <w:ind w:left="5760" w:hanging="360"/>
      </w:pPr>
      <w:rPr>
        <w:rFonts w:ascii="Courier New" w:hAnsi="Courier New" w:hint="default"/>
      </w:rPr>
    </w:lvl>
    <w:lvl w:ilvl="8" w:tplc="064E2AAA">
      <w:start w:val="1"/>
      <w:numFmt w:val="bullet"/>
      <w:lvlText w:val=""/>
      <w:lvlJc w:val="left"/>
      <w:pPr>
        <w:ind w:left="6480" w:hanging="360"/>
      </w:pPr>
      <w:rPr>
        <w:rFonts w:ascii="Wingdings" w:hAnsi="Wingdings" w:hint="default"/>
      </w:rPr>
    </w:lvl>
  </w:abstractNum>
  <w:abstractNum w:abstractNumId="98" w15:restartNumberingAfterBreak="0">
    <w:nsid w:val="60223989"/>
    <w:multiLevelType w:val="hybridMultilevel"/>
    <w:tmpl w:val="FFF400F2"/>
    <w:lvl w:ilvl="0" w:tplc="B9AECBAE">
      <w:start w:val="15"/>
      <w:numFmt w:val="decimal"/>
      <w:lvlText w:val="D%1."/>
      <w:lvlJc w:val="left"/>
      <w:pPr>
        <w:ind w:left="360" w:hanging="360"/>
      </w:pPr>
      <w:rPr>
        <w:rFonts w:hint="default"/>
        <w:b w:val="0"/>
      </w:rPr>
    </w:lvl>
    <w:lvl w:ilvl="1" w:tplc="5FC81A5C">
      <w:numFmt w:val="decimal"/>
      <w:lvlText w:val="%2"/>
      <w:lvlJc w:val="left"/>
      <w:pPr>
        <w:ind w:left="360" w:hanging="360"/>
      </w:pPr>
      <w:rPr>
        <w:rFonts w:hint="default"/>
        <w:i w:val="0"/>
        <w:iCs w:val="0"/>
        <w:color w:val="auto"/>
        <w:u w:val="none"/>
      </w:rPr>
    </w:lvl>
    <w:lvl w:ilvl="2" w:tplc="B5E45970">
      <w:start w:val="1"/>
      <w:numFmt w:val="bullet"/>
      <w:lvlText w:val=""/>
      <w:lvlJc w:val="left"/>
      <w:pPr>
        <w:ind w:left="720" w:hanging="360"/>
      </w:pPr>
      <w:rPr>
        <w:rFonts w:ascii="Symbol" w:hAnsi="Symbol" w:hint="default"/>
      </w:rPr>
    </w:lvl>
    <w:lvl w:ilvl="3" w:tplc="917A6722">
      <w:start w:val="77"/>
      <w:numFmt w:val="decimal"/>
      <w:lvlText w:val="%4"/>
      <w:lvlJc w:val="left"/>
      <w:pPr>
        <w:ind w:left="1080" w:hanging="360"/>
      </w:pPr>
      <w:rPr>
        <w:rFonts w:hint="default"/>
        <w:i w:val="0"/>
        <w:iCs w:val="0"/>
        <w:color w:val="auto"/>
        <w:u w:val="none"/>
      </w:rPr>
    </w:lvl>
    <w:lvl w:ilvl="4" w:tplc="146825B8">
      <w:start w:val="1"/>
      <w:numFmt w:val="lowerLetter"/>
      <w:lvlText w:val="(%5)"/>
      <w:lvlJc w:val="left"/>
      <w:pPr>
        <w:ind w:left="1440" w:hanging="360"/>
      </w:pPr>
      <w:rPr>
        <w:rFonts w:hint="default"/>
      </w:rPr>
    </w:lvl>
    <w:lvl w:ilvl="5" w:tplc="49FEE5D4">
      <w:start w:val="1"/>
      <w:numFmt w:val="lowerRoman"/>
      <w:lvlText w:val="(%6)"/>
      <w:lvlJc w:val="left"/>
      <w:pPr>
        <w:ind w:left="1800" w:hanging="360"/>
      </w:pPr>
      <w:rPr>
        <w:rFonts w:hint="default"/>
      </w:rPr>
    </w:lvl>
    <w:lvl w:ilvl="6" w:tplc="AE66254E">
      <w:start w:val="1"/>
      <w:numFmt w:val="decimal"/>
      <w:lvlText w:val="%7."/>
      <w:lvlJc w:val="left"/>
      <w:pPr>
        <w:ind w:left="2160" w:hanging="360"/>
      </w:pPr>
      <w:rPr>
        <w:rFonts w:hint="default"/>
      </w:rPr>
    </w:lvl>
    <w:lvl w:ilvl="7" w:tplc="A582D78C">
      <w:start w:val="1"/>
      <w:numFmt w:val="lowerLetter"/>
      <w:lvlText w:val="%8."/>
      <w:lvlJc w:val="left"/>
      <w:pPr>
        <w:ind w:left="2520" w:hanging="360"/>
      </w:pPr>
      <w:rPr>
        <w:rFonts w:hint="default"/>
      </w:rPr>
    </w:lvl>
    <w:lvl w:ilvl="8" w:tplc="CC06AB7E">
      <w:start w:val="1"/>
      <w:numFmt w:val="lowerRoman"/>
      <w:lvlText w:val="%9."/>
      <w:lvlJc w:val="left"/>
      <w:pPr>
        <w:ind w:left="2880" w:hanging="360"/>
      </w:pPr>
      <w:rPr>
        <w:rFonts w:hint="default"/>
      </w:rPr>
    </w:lvl>
  </w:abstractNum>
  <w:abstractNum w:abstractNumId="99" w15:restartNumberingAfterBreak="0">
    <w:nsid w:val="611945D8"/>
    <w:multiLevelType w:val="hybridMultilevel"/>
    <w:tmpl w:val="6C626A46"/>
    <w:lvl w:ilvl="0" w:tplc="A4527804">
      <w:start w:val="99"/>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27324A9"/>
    <w:multiLevelType w:val="hybridMultilevel"/>
    <w:tmpl w:val="4378BF84"/>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101" w15:restartNumberingAfterBreak="0">
    <w:nsid w:val="627B6485"/>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64125A64"/>
    <w:multiLevelType w:val="hybridMultilevel"/>
    <w:tmpl w:val="DDB619E6"/>
    <w:lvl w:ilvl="0" w:tplc="E99C8F16">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5BD576C"/>
    <w:multiLevelType w:val="hybridMultilevel"/>
    <w:tmpl w:val="73B8D51C"/>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4" w15:restartNumberingAfterBreak="0">
    <w:nsid w:val="66633912"/>
    <w:multiLevelType w:val="hybridMultilevel"/>
    <w:tmpl w:val="5F3607F6"/>
    <w:lvl w:ilvl="0" w:tplc="F60CC3EC">
      <w:numFmt w:val="decimal"/>
      <w:lvlText w:val="%1"/>
      <w:lvlJc w:val="left"/>
      <w:pPr>
        <w:ind w:left="720" w:hanging="360"/>
      </w:pPr>
      <w:rPr>
        <w:rFonts w:asciiTheme="minorHAnsi" w:eastAsia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6C42BE8"/>
    <w:multiLevelType w:val="hybridMultilevel"/>
    <w:tmpl w:val="4DAA05B4"/>
    <w:lvl w:ilvl="0" w:tplc="2CAC4CFC">
      <w:start w:val="5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6E77E58"/>
    <w:multiLevelType w:val="hybridMultilevel"/>
    <w:tmpl w:val="75384442"/>
    <w:lvl w:ilvl="0" w:tplc="101C6CDC">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8E30EF5"/>
    <w:multiLevelType w:val="hybridMultilevel"/>
    <w:tmpl w:val="EFCE6686"/>
    <w:lvl w:ilvl="0" w:tplc="EC366750">
      <w:numFmt w:val="decimal"/>
      <w:lvlText w:val="%1"/>
      <w:lvlJc w:val="left"/>
      <w:pPr>
        <w:ind w:left="720" w:hanging="360"/>
      </w:pPr>
      <w:rPr>
        <w:rFonts w:asciiTheme="minorHAnsi" w:eastAsia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9495C9C"/>
    <w:multiLevelType w:val="hybridMultilevel"/>
    <w:tmpl w:val="37460202"/>
    <w:lvl w:ilvl="0" w:tplc="B3FC66B4">
      <w:numFmt w:val="decimal"/>
      <w:lvlText w:val="%1"/>
      <w:lvlJc w:val="left"/>
      <w:pPr>
        <w:ind w:left="1080" w:hanging="360"/>
      </w:pPr>
      <w:rPr>
        <w:rFonts w:hint="default"/>
        <w:b w:val="0"/>
        <w:bCs w:val="0"/>
        <w:i w:val="0"/>
        <w:iCs w:val="0"/>
        <w:color w:val="auto"/>
        <w:u w:val="none"/>
      </w:rPr>
    </w:lvl>
    <w:lvl w:ilvl="1" w:tplc="4F12C422">
      <w:start w:val="1"/>
      <w:numFmt w:val="decimal"/>
      <w:lvlText w:val="%2"/>
      <w:lvlJc w:val="left"/>
      <w:pPr>
        <w:ind w:left="1440" w:hanging="360"/>
      </w:pPr>
      <w:rPr>
        <w:rFonts w:asciiTheme="minorHAnsi" w:eastAsia="Calibri" w:hAnsiTheme="minorHAnsi" w:cstheme="minorHAns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B22366C"/>
    <w:multiLevelType w:val="hybridMultilevel"/>
    <w:tmpl w:val="F558C22C"/>
    <w:lvl w:ilvl="0" w:tplc="79D418C2">
      <w:start w:val="81"/>
      <w:numFmt w:val="decimal"/>
      <w:lvlText w:val="D%1."/>
      <w:lvlJc w:val="left"/>
      <w:pPr>
        <w:ind w:left="360" w:hanging="360"/>
      </w:pPr>
      <w:rPr>
        <w:rFonts w:hint="default"/>
      </w:rPr>
    </w:lvl>
    <w:lvl w:ilvl="1" w:tplc="B6905F0E">
      <w:numFmt w:val="decimal"/>
      <w:lvlText w:val="%2"/>
      <w:lvlJc w:val="left"/>
      <w:pPr>
        <w:ind w:left="720" w:hanging="360"/>
      </w:pPr>
      <w:rPr>
        <w:rFonts w:asciiTheme="minorHAnsi" w:eastAsia="Calibri" w:hAnsiTheme="minorHAnsi" w:cstheme="minorHAnsi" w:hint="default"/>
        <w:b w:val="0"/>
        <w:bCs/>
        <w:color w:val="auto"/>
      </w:rPr>
    </w:lvl>
    <w:lvl w:ilvl="2" w:tplc="6B7850EC">
      <w:start w:val="1"/>
      <w:numFmt w:val="lowerRoman"/>
      <w:lvlText w:val="%3)"/>
      <w:lvlJc w:val="left"/>
      <w:pPr>
        <w:ind w:left="1080" w:hanging="360"/>
      </w:pPr>
      <w:rPr>
        <w:rFonts w:hint="default"/>
      </w:rPr>
    </w:lvl>
    <w:lvl w:ilvl="3" w:tplc="06E0FD54">
      <w:start w:val="1"/>
      <w:numFmt w:val="decimal"/>
      <w:lvlText w:val="(%4)"/>
      <w:lvlJc w:val="left"/>
      <w:pPr>
        <w:ind w:left="1440" w:hanging="360"/>
      </w:pPr>
      <w:rPr>
        <w:rFonts w:hint="default"/>
      </w:rPr>
    </w:lvl>
    <w:lvl w:ilvl="4" w:tplc="1504A784">
      <w:start w:val="1"/>
      <w:numFmt w:val="lowerLetter"/>
      <w:lvlText w:val="(%5)"/>
      <w:lvlJc w:val="left"/>
      <w:pPr>
        <w:ind w:left="1800" w:hanging="360"/>
      </w:pPr>
      <w:rPr>
        <w:rFonts w:hint="default"/>
      </w:rPr>
    </w:lvl>
    <w:lvl w:ilvl="5" w:tplc="08CA9024">
      <w:start w:val="1"/>
      <w:numFmt w:val="lowerRoman"/>
      <w:lvlText w:val="(%6)"/>
      <w:lvlJc w:val="left"/>
      <w:pPr>
        <w:ind w:left="2160" w:hanging="360"/>
      </w:pPr>
      <w:rPr>
        <w:rFonts w:hint="default"/>
      </w:rPr>
    </w:lvl>
    <w:lvl w:ilvl="6" w:tplc="558E92E6">
      <w:start w:val="1"/>
      <w:numFmt w:val="decimal"/>
      <w:lvlText w:val="%7."/>
      <w:lvlJc w:val="left"/>
      <w:pPr>
        <w:ind w:left="2520" w:hanging="360"/>
      </w:pPr>
      <w:rPr>
        <w:rFonts w:hint="default"/>
      </w:rPr>
    </w:lvl>
    <w:lvl w:ilvl="7" w:tplc="10BA21B2">
      <w:start w:val="1"/>
      <w:numFmt w:val="lowerLetter"/>
      <w:lvlText w:val="%8."/>
      <w:lvlJc w:val="left"/>
      <w:pPr>
        <w:ind w:left="2880" w:hanging="360"/>
      </w:pPr>
      <w:rPr>
        <w:rFonts w:hint="default"/>
      </w:rPr>
    </w:lvl>
    <w:lvl w:ilvl="8" w:tplc="1E4A3D4A">
      <w:start w:val="1"/>
      <w:numFmt w:val="lowerRoman"/>
      <w:lvlText w:val="%9."/>
      <w:lvlJc w:val="left"/>
      <w:pPr>
        <w:ind w:left="3240" w:hanging="360"/>
      </w:pPr>
      <w:rPr>
        <w:rFonts w:hint="default"/>
      </w:rPr>
    </w:lvl>
  </w:abstractNum>
  <w:abstractNum w:abstractNumId="110" w15:restartNumberingAfterBreak="0">
    <w:nsid w:val="6B846592"/>
    <w:multiLevelType w:val="hybridMultilevel"/>
    <w:tmpl w:val="B8A8A882"/>
    <w:lvl w:ilvl="0" w:tplc="E7BA801C">
      <w:numFmt w:val="decimal"/>
      <w:lvlText w:val="%1"/>
      <w:lvlJc w:val="left"/>
      <w:pPr>
        <w:ind w:left="720" w:hanging="360"/>
      </w:pPr>
      <w:rPr>
        <w:i w:val="0"/>
        <w:iCs w:val="0"/>
        <w:color w:val="auto"/>
        <w:u w:val="none"/>
      </w:rPr>
    </w:lvl>
    <w:lvl w:ilvl="1" w:tplc="410E46BC" w:tentative="1">
      <w:start w:val="1"/>
      <w:numFmt w:val="lowerLetter"/>
      <w:lvlText w:val="%2."/>
      <w:lvlJc w:val="left"/>
      <w:pPr>
        <w:ind w:left="1440" w:hanging="360"/>
      </w:pPr>
    </w:lvl>
    <w:lvl w:ilvl="2" w:tplc="12C468E2" w:tentative="1">
      <w:start w:val="1"/>
      <w:numFmt w:val="lowerRoman"/>
      <w:lvlText w:val="%3."/>
      <w:lvlJc w:val="right"/>
      <w:pPr>
        <w:ind w:left="2160" w:hanging="180"/>
      </w:pPr>
    </w:lvl>
    <w:lvl w:ilvl="3" w:tplc="1F846B3A" w:tentative="1">
      <w:start w:val="1"/>
      <w:numFmt w:val="decimal"/>
      <w:lvlText w:val="%4."/>
      <w:lvlJc w:val="left"/>
      <w:pPr>
        <w:ind w:left="2880" w:hanging="360"/>
      </w:pPr>
    </w:lvl>
    <w:lvl w:ilvl="4" w:tplc="EBA4999E" w:tentative="1">
      <w:start w:val="1"/>
      <w:numFmt w:val="lowerLetter"/>
      <w:lvlText w:val="%5."/>
      <w:lvlJc w:val="left"/>
      <w:pPr>
        <w:ind w:left="3600" w:hanging="360"/>
      </w:pPr>
    </w:lvl>
    <w:lvl w:ilvl="5" w:tplc="C146390C" w:tentative="1">
      <w:start w:val="1"/>
      <w:numFmt w:val="lowerRoman"/>
      <w:lvlText w:val="%6."/>
      <w:lvlJc w:val="right"/>
      <w:pPr>
        <w:ind w:left="4320" w:hanging="180"/>
      </w:pPr>
    </w:lvl>
    <w:lvl w:ilvl="6" w:tplc="0D06F7A0" w:tentative="1">
      <w:start w:val="1"/>
      <w:numFmt w:val="decimal"/>
      <w:lvlText w:val="%7."/>
      <w:lvlJc w:val="left"/>
      <w:pPr>
        <w:ind w:left="5040" w:hanging="360"/>
      </w:pPr>
    </w:lvl>
    <w:lvl w:ilvl="7" w:tplc="3724AD8C" w:tentative="1">
      <w:start w:val="1"/>
      <w:numFmt w:val="lowerLetter"/>
      <w:lvlText w:val="%8."/>
      <w:lvlJc w:val="left"/>
      <w:pPr>
        <w:ind w:left="5760" w:hanging="360"/>
      </w:pPr>
    </w:lvl>
    <w:lvl w:ilvl="8" w:tplc="8402BD0A" w:tentative="1">
      <w:start w:val="1"/>
      <w:numFmt w:val="lowerRoman"/>
      <w:lvlText w:val="%9."/>
      <w:lvlJc w:val="right"/>
      <w:pPr>
        <w:ind w:left="6480" w:hanging="180"/>
      </w:pPr>
    </w:lvl>
  </w:abstractNum>
  <w:abstractNum w:abstractNumId="111" w15:restartNumberingAfterBreak="0">
    <w:nsid w:val="6D9D5D67"/>
    <w:multiLevelType w:val="hybridMultilevel"/>
    <w:tmpl w:val="09AA435E"/>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112" w15:restartNumberingAfterBreak="0">
    <w:nsid w:val="6DE4109C"/>
    <w:multiLevelType w:val="hybridMultilevel"/>
    <w:tmpl w:val="D18EE530"/>
    <w:lvl w:ilvl="0" w:tplc="034E4A1E">
      <w:start w:val="88"/>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04028C8"/>
    <w:multiLevelType w:val="hybridMultilevel"/>
    <w:tmpl w:val="3F7CE724"/>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0CB743A"/>
    <w:multiLevelType w:val="hybridMultilevel"/>
    <w:tmpl w:val="71EE1A52"/>
    <w:lvl w:ilvl="0" w:tplc="992239F6">
      <w:start w:val="88"/>
      <w:numFmt w:val="decimal"/>
      <w:lvlText w:val="%1"/>
      <w:lvlJc w:val="left"/>
      <w:pPr>
        <w:ind w:left="108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1F16BED"/>
    <w:multiLevelType w:val="hybridMultilevel"/>
    <w:tmpl w:val="2250D0BA"/>
    <w:lvl w:ilvl="0" w:tplc="B3FC66B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31826BE"/>
    <w:multiLevelType w:val="hybridMultilevel"/>
    <w:tmpl w:val="EC0E82EC"/>
    <w:lvl w:ilvl="0" w:tplc="1D42BDBC">
      <w:start w:val="88"/>
      <w:numFmt w:val="decimal"/>
      <w:lvlText w:val="%1"/>
      <w:lvlJc w:val="left"/>
      <w:pPr>
        <w:ind w:left="720" w:hanging="360"/>
      </w:pPr>
    </w:lvl>
    <w:lvl w:ilvl="1" w:tplc="81E6FBE2">
      <w:start w:val="1"/>
      <w:numFmt w:val="lowerLetter"/>
      <w:lvlText w:val="%2."/>
      <w:lvlJc w:val="left"/>
      <w:pPr>
        <w:ind w:left="1440" w:hanging="360"/>
      </w:pPr>
    </w:lvl>
    <w:lvl w:ilvl="2" w:tplc="D6647C8E">
      <w:start w:val="1"/>
      <w:numFmt w:val="lowerRoman"/>
      <w:lvlText w:val="%3."/>
      <w:lvlJc w:val="right"/>
      <w:pPr>
        <w:ind w:left="2160" w:hanging="180"/>
      </w:pPr>
    </w:lvl>
    <w:lvl w:ilvl="3" w:tplc="E6722BF2">
      <w:start w:val="1"/>
      <w:numFmt w:val="decimal"/>
      <w:lvlText w:val="%4."/>
      <w:lvlJc w:val="left"/>
      <w:pPr>
        <w:ind w:left="2880" w:hanging="360"/>
      </w:pPr>
    </w:lvl>
    <w:lvl w:ilvl="4" w:tplc="409C199A">
      <w:start w:val="1"/>
      <w:numFmt w:val="lowerLetter"/>
      <w:lvlText w:val="%5."/>
      <w:lvlJc w:val="left"/>
      <w:pPr>
        <w:ind w:left="3600" w:hanging="360"/>
      </w:pPr>
    </w:lvl>
    <w:lvl w:ilvl="5" w:tplc="99C0CAA4">
      <w:start w:val="1"/>
      <w:numFmt w:val="lowerRoman"/>
      <w:lvlText w:val="%6."/>
      <w:lvlJc w:val="right"/>
      <w:pPr>
        <w:ind w:left="4320" w:hanging="180"/>
      </w:pPr>
    </w:lvl>
    <w:lvl w:ilvl="6" w:tplc="7354EECE">
      <w:start w:val="1"/>
      <w:numFmt w:val="decimal"/>
      <w:lvlText w:val="%7."/>
      <w:lvlJc w:val="left"/>
      <w:pPr>
        <w:ind w:left="5040" w:hanging="360"/>
      </w:pPr>
    </w:lvl>
    <w:lvl w:ilvl="7" w:tplc="D4764A22">
      <w:start w:val="1"/>
      <w:numFmt w:val="lowerLetter"/>
      <w:lvlText w:val="%8."/>
      <w:lvlJc w:val="left"/>
      <w:pPr>
        <w:ind w:left="5760" w:hanging="360"/>
      </w:pPr>
    </w:lvl>
    <w:lvl w:ilvl="8" w:tplc="4A30760C">
      <w:start w:val="1"/>
      <w:numFmt w:val="lowerRoman"/>
      <w:lvlText w:val="%9."/>
      <w:lvlJc w:val="right"/>
      <w:pPr>
        <w:ind w:left="6480" w:hanging="180"/>
      </w:pPr>
    </w:lvl>
  </w:abstractNum>
  <w:abstractNum w:abstractNumId="117" w15:restartNumberingAfterBreak="0">
    <w:nsid w:val="74176DAC"/>
    <w:multiLevelType w:val="hybridMultilevel"/>
    <w:tmpl w:val="0576D2BA"/>
    <w:lvl w:ilvl="0" w:tplc="B3FC66B4">
      <w:numFmt w:val="decimal"/>
      <w:lvlText w:val="%1"/>
      <w:lvlJc w:val="left"/>
      <w:pPr>
        <w:ind w:left="1800" w:hanging="360"/>
      </w:pPr>
      <w:rPr>
        <w:rFonts w:hint="default"/>
        <w:i w:val="0"/>
        <w:iCs w:val="0"/>
        <w:color w:val="auto"/>
        <w:u w:val="no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8" w15:restartNumberingAfterBreak="0">
    <w:nsid w:val="76C11C24"/>
    <w:multiLevelType w:val="hybridMultilevel"/>
    <w:tmpl w:val="6B0E7D5E"/>
    <w:lvl w:ilvl="0" w:tplc="22CAE306">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7CF1333"/>
    <w:multiLevelType w:val="hybridMultilevel"/>
    <w:tmpl w:val="6A745F1E"/>
    <w:lvl w:ilvl="0" w:tplc="8D0A636E">
      <w:start w:val="1"/>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80F2277"/>
    <w:multiLevelType w:val="hybridMultilevel"/>
    <w:tmpl w:val="E1341D18"/>
    <w:lvl w:ilvl="0" w:tplc="76284F74">
      <w:start w:val="1"/>
      <w:numFmt w:val="decimal"/>
      <w:lvlText w:val="%1."/>
      <w:lvlJc w:val="left"/>
      <w:pPr>
        <w:ind w:left="720" w:hanging="360"/>
      </w:pPr>
      <w:rPr>
        <w:b w:val="0"/>
        <w:bCs w:val="0"/>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81100D5"/>
    <w:multiLevelType w:val="hybridMultilevel"/>
    <w:tmpl w:val="09CAE408"/>
    <w:lvl w:ilvl="0" w:tplc="B3FC66B4">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85C358E"/>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3" w15:restartNumberingAfterBreak="0">
    <w:nsid w:val="78BB643C"/>
    <w:multiLevelType w:val="hybridMultilevel"/>
    <w:tmpl w:val="7250C558"/>
    <w:lvl w:ilvl="0" w:tplc="5EB8135C">
      <w:start w:val="1"/>
      <w:numFmt w:val="decimal"/>
      <w:lvlText w:val="Z%1."/>
      <w:lvlJc w:val="left"/>
      <w:pPr>
        <w:ind w:left="720" w:hanging="360"/>
      </w:pPr>
      <w:rPr>
        <w:rFonts w:hint="default"/>
      </w:rPr>
    </w:lvl>
    <w:lvl w:ilvl="1" w:tplc="782C9914">
      <w:start w:val="1"/>
      <w:numFmt w:val="decimal"/>
      <w:lvlText w:val="%2"/>
      <w:lvlJc w:val="left"/>
      <w:pPr>
        <w:ind w:left="1440" w:hanging="360"/>
      </w:pPr>
      <w:rPr>
        <w:rFonts w:asciiTheme="minorHAnsi" w:eastAsiaTheme="minorHAnsi" w:hAnsiTheme="minorHAnsi" w:cstheme="minorHAns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7A1B41F4"/>
    <w:multiLevelType w:val="hybridMultilevel"/>
    <w:tmpl w:val="22440206"/>
    <w:lvl w:ilvl="0" w:tplc="1A1ACE2E">
      <w:start w:val="8"/>
      <w:numFmt w:val="decimal"/>
      <w:lvlText w:val="D%1."/>
      <w:lvlJc w:val="left"/>
      <w:pPr>
        <w:ind w:left="360" w:hanging="360"/>
      </w:pPr>
      <w:rPr>
        <w:rFonts w:hint="default"/>
        <w:b w:val="0"/>
      </w:rPr>
    </w:lvl>
    <w:lvl w:ilvl="1" w:tplc="B3FC66B4">
      <w:numFmt w:val="decimal"/>
      <w:lvlText w:val="%2"/>
      <w:lvlJc w:val="left"/>
      <w:pPr>
        <w:ind w:left="720" w:hanging="360"/>
      </w:pPr>
      <w:rPr>
        <w:rFonts w:hint="default"/>
        <w:i w:val="0"/>
        <w:iCs w:val="0"/>
        <w:color w:val="auto"/>
        <w:u w:val="none"/>
      </w:rPr>
    </w:lvl>
    <w:lvl w:ilvl="2" w:tplc="D0D86C0E">
      <w:start w:val="1"/>
      <w:numFmt w:val="lowerRoman"/>
      <w:lvlText w:val="%3)"/>
      <w:lvlJc w:val="left"/>
      <w:pPr>
        <w:ind w:left="1080" w:hanging="360"/>
      </w:pPr>
      <w:rPr>
        <w:rFonts w:hint="default"/>
      </w:rPr>
    </w:lvl>
    <w:lvl w:ilvl="3" w:tplc="E6F85CBE">
      <w:start w:val="1"/>
      <w:numFmt w:val="decimal"/>
      <w:lvlText w:val="(%4)"/>
      <w:lvlJc w:val="left"/>
      <w:pPr>
        <w:ind w:left="1440" w:hanging="360"/>
      </w:pPr>
      <w:rPr>
        <w:rFonts w:hint="default"/>
      </w:rPr>
    </w:lvl>
    <w:lvl w:ilvl="4" w:tplc="421A346E">
      <w:start w:val="1"/>
      <w:numFmt w:val="lowerLetter"/>
      <w:lvlText w:val="(%5)"/>
      <w:lvlJc w:val="left"/>
      <w:pPr>
        <w:ind w:left="1800" w:hanging="360"/>
      </w:pPr>
      <w:rPr>
        <w:rFonts w:hint="default"/>
      </w:rPr>
    </w:lvl>
    <w:lvl w:ilvl="5" w:tplc="DD34D262">
      <w:start w:val="1"/>
      <w:numFmt w:val="lowerRoman"/>
      <w:lvlText w:val="(%6)"/>
      <w:lvlJc w:val="left"/>
      <w:pPr>
        <w:ind w:left="2160" w:hanging="360"/>
      </w:pPr>
      <w:rPr>
        <w:rFonts w:hint="default"/>
      </w:rPr>
    </w:lvl>
    <w:lvl w:ilvl="6" w:tplc="99AA9F38">
      <w:start w:val="1"/>
      <w:numFmt w:val="decimal"/>
      <w:lvlText w:val="%7."/>
      <w:lvlJc w:val="left"/>
      <w:pPr>
        <w:ind w:left="2520" w:hanging="360"/>
      </w:pPr>
      <w:rPr>
        <w:rFonts w:hint="default"/>
      </w:rPr>
    </w:lvl>
    <w:lvl w:ilvl="7" w:tplc="C94627CC">
      <w:start w:val="1"/>
      <w:numFmt w:val="lowerLetter"/>
      <w:lvlText w:val="%8."/>
      <w:lvlJc w:val="left"/>
      <w:pPr>
        <w:ind w:left="2880" w:hanging="360"/>
      </w:pPr>
      <w:rPr>
        <w:rFonts w:hint="default"/>
      </w:rPr>
    </w:lvl>
    <w:lvl w:ilvl="8" w:tplc="007276D8">
      <w:start w:val="1"/>
      <w:numFmt w:val="lowerRoman"/>
      <w:lvlText w:val="%9."/>
      <w:lvlJc w:val="left"/>
      <w:pPr>
        <w:ind w:left="3240" w:hanging="360"/>
      </w:pPr>
      <w:rPr>
        <w:rFonts w:hint="default"/>
      </w:rPr>
    </w:lvl>
  </w:abstractNum>
  <w:abstractNum w:abstractNumId="125" w15:restartNumberingAfterBreak="0">
    <w:nsid w:val="7A491B4B"/>
    <w:multiLevelType w:val="hybridMultilevel"/>
    <w:tmpl w:val="6BC4BDD6"/>
    <w:lvl w:ilvl="0" w:tplc="3BB869D0">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AC36A73"/>
    <w:multiLevelType w:val="hybridMultilevel"/>
    <w:tmpl w:val="CAD6EC64"/>
    <w:lvl w:ilvl="0" w:tplc="B7E8CB7E">
      <w:start w:val="130"/>
      <w:numFmt w:val="decimal"/>
      <w:lvlText w:val="D%1."/>
      <w:lvlJc w:val="left"/>
      <w:pPr>
        <w:ind w:left="360" w:hanging="360"/>
      </w:pPr>
      <w:rPr>
        <w:rFonts w:hint="default"/>
        <w:sz w:val="22"/>
      </w:rPr>
    </w:lvl>
    <w:lvl w:ilvl="1" w:tplc="96B2B920">
      <w:start w:val="77"/>
      <w:numFmt w:val="decimal"/>
      <w:lvlText w:val="%2"/>
      <w:lvlJc w:val="left"/>
      <w:pPr>
        <w:ind w:left="720" w:hanging="360"/>
      </w:pPr>
      <w:rPr>
        <w:rFonts w:asciiTheme="minorHAnsi" w:eastAsiaTheme="minorHAnsi" w:hAnsiTheme="minorHAnsi" w:cstheme="minorHAnsi" w:hint="default"/>
        <w:color w:val="auto"/>
      </w:rPr>
    </w:lvl>
    <w:lvl w:ilvl="2" w:tplc="6E808542">
      <w:start w:val="1"/>
      <w:numFmt w:val="lowerRoman"/>
      <w:lvlText w:val="%3)"/>
      <w:lvlJc w:val="left"/>
      <w:pPr>
        <w:ind w:left="1080" w:hanging="360"/>
      </w:pPr>
      <w:rPr>
        <w:rFonts w:hint="default"/>
      </w:rPr>
    </w:lvl>
    <w:lvl w:ilvl="3" w:tplc="B5147414">
      <w:start w:val="1"/>
      <w:numFmt w:val="decimal"/>
      <w:lvlText w:val="(%4)"/>
      <w:lvlJc w:val="left"/>
      <w:pPr>
        <w:ind w:left="1440" w:hanging="360"/>
      </w:pPr>
      <w:rPr>
        <w:rFonts w:hint="default"/>
      </w:rPr>
    </w:lvl>
    <w:lvl w:ilvl="4" w:tplc="9EF6E74A">
      <w:start w:val="1"/>
      <w:numFmt w:val="lowerLetter"/>
      <w:lvlText w:val="(%5)"/>
      <w:lvlJc w:val="left"/>
      <w:pPr>
        <w:ind w:left="1800" w:hanging="360"/>
      </w:pPr>
      <w:rPr>
        <w:rFonts w:hint="default"/>
      </w:rPr>
    </w:lvl>
    <w:lvl w:ilvl="5" w:tplc="A9384286">
      <w:start w:val="1"/>
      <w:numFmt w:val="lowerRoman"/>
      <w:lvlText w:val="(%6)"/>
      <w:lvlJc w:val="left"/>
      <w:pPr>
        <w:ind w:left="2160" w:hanging="360"/>
      </w:pPr>
      <w:rPr>
        <w:rFonts w:hint="default"/>
      </w:rPr>
    </w:lvl>
    <w:lvl w:ilvl="6" w:tplc="8078E196">
      <w:start w:val="1"/>
      <w:numFmt w:val="decimal"/>
      <w:lvlText w:val="%7."/>
      <w:lvlJc w:val="left"/>
      <w:pPr>
        <w:ind w:left="2520" w:hanging="360"/>
      </w:pPr>
      <w:rPr>
        <w:rFonts w:hint="default"/>
      </w:rPr>
    </w:lvl>
    <w:lvl w:ilvl="7" w:tplc="D1CC28DA">
      <w:start w:val="1"/>
      <w:numFmt w:val="lowerLetter"/>
      <w:lvlText w:val="%8."/>
      <w:lvlJc w:val="left"/>
      <w:pPr>
        <w:ind w:left="2880" w:hanging="360"/>
      </w:pPr>
      <w:rPr>
        <w:rFonts w:hint="default"/>
      </w:rPr>
    </w:lvl>
    <w:lvl w:ilvl="8" w:tplc="91448940">
      <w:start w:val="1"/>
      <w:numFmt w:val="lowerRoman"/>
      <w:lvlText w:val="%9."/>
      <w:lvlJc w:val="left"/>
      <w:pPr>
        <w:ind w:left="3240" w:hanging="360"/>
      </w:pPr>
      <w:rPr>
        <w:rFonts w:hint="default"/>
      </w:rPr>
    </w:lvl>
  </w:abstractNum>
  <w:abstractNum w:abstractNumId="127" w15:restartNumberingAfterBreak="0">
    <w:nsid w:val="7B83309E"/>
    <w:multiLevelType w:val="hybridMultilevel"/>
    <w:tmpl w:val="9A808A8E"/>
    <w:lvl w:ilvl="0" w:tplc="B3FC66B4">
      <w:numFmt w:val="decimal"/>
      <w:lvlText w:val="%1"/>
      <w:lvlJc w:val="left"/>
      <w:pPr>
        <w:ind w:left="720" w:hanging="360"/>
      </w:pPr>
      <w:rPr>
        <w:rFonts w:hint="default"/>
        <w:i w:val="0"/>
        <w:iCs w:val="0"/>
        <w:color w:val="auto"/>
        <w:u w:val="none"/>
      </w:rPr>
    </w:lvl>
    <w:lvl w:ilvl="1" w:tplc="3B4061A8">
      <w:start w:val="1"/>
      <w:numFmt w:val="bullet"/>
      <w:lvlText w:val="o"/>
      <w:lvlJc w:val="left"/>
      <w:pPr>
        <w:ind w:left="1440" w:hanging="360"/>
      </w:pPr>
      <w:rPr>
        <w:rFonts w:ascii="Courier New" w:hAnsi="Courier New" w:hint="default"/>
      </w:rPr>
    </w:lvl>
    <w:lvl w:ilvl="2" w:tplc="E2C66E08">
      <w:start w:val="1"/>
      <w:numFmt w:val="bullet"/>
      <w:lvlText w:val=""/>
      <w:lvlJc w:val="left"/>
      <w:pPr>
        <w:ind w:left="2160" w:hanging="360"/>
      </w:pPr>
      <w:rPr>
        <w:rFonts w:ascii="Wingdings" w:hAnsi="Wingdings" w:hint="default"/>
      </w:rPr>
    </w:lvl>
    <w:lvl w:ilvl="3" w:tplc="A69AE6FA">
      <w:start w:val="1"/>
      <w:numFmt w:val="bullet"/>
      <w:lvlText w:val=""/>
      <w:lvlJc w:val="left"/>
      <w:pPr>
        <w:ind w:left="2880" w:hanging="360"/>
      </w:pPr>
      <w:rPr>
        <w:rFonts w:ascii="Symbol" w:hAnsi="Symbol" w:hint="default"/>
      </w:rPr>
    </w:lvl>
    <w:lvl w:ilvl="4" w:tplc="8CB69E94">
      <w:start w:val="1"/>
      <w:numFmt w:val="bullet"/>
      <w:lvlText w:val="o"/>
      <w:lvlJc w:val="left"/>
      <w:pPr>
        <w:ind w:left="3600" w:hanging="360"/>
      </w:pPr>
      <w:rPr>
        <w:rFonts w:ascii="Courier New" w:hAnsi="Courier New" w:hint="default"/>
      </w:rPr>
    </w:lvl>
    <w:lvl w:ilvl="5" w:tplc="437C73B4">
      <w:start w:val="1"/>
      <w:numFmt w:val="bullet"/>
      <w:lvlText w:val=""/>
      <w:lvlJc w:val="left"/>
      <w:pPr>
        <w:ind w:left="4320" w:hanging="360"/>
      </w:pPr>
      <w:rPr>
        <w:rFonts w:ascii="Wingdings" w:hAnsi="Wingdings" w:hint="default"/>
      </w:rPr>
    </w:lvl>
    <w:lvl w:ilvl="6" w:tplc="5CD6F888">
      <w:start w:val="1"/>
      <w:numFmt w:val="bullet"/>
      <w:lvlText w:val=""/>
      <w:lvlJc w:val="left"/>
      <w:pPr>
        <w:ind w:left="5040" w:hanging="360"/>
      </w:pPr>
      <w:rPr>
        <w:rFonts w:ascii="Symbol" w:hAnsi="Symbol" w:hint="default"/>
      </w:rPr>
    </w:lvl>
    <w:lvl w:ilvl="7" w:tplc="1B387BC8">
      <w:start w:val="1"/>
      <w:numFmt w:val="bullet"/>
      <w:lvlText w:val="o"/>
      <w:lvlJc w:val="left"/>
      <w:pPr>
        <w:ind w:left="5760" w:hanging="360"/>
      </w:pPr>
      <w:rPr>
        <w:rFonts w:ascii="Courier New" w:hAnsi="Courier New" w:hint="default"/>
      </w:rPr>
    </w:lvl>
    <w:lvl w:ilvl="8" w:tplc="064E2AAA">
      <w:start w:val="1"/>
      <w:numFmt w:val="bullet"/>
      <w:lvlText w:val=""/>
      <w:lvlJc w:val="left"/>
      <w:pPr>
        <w:ind w:left="6480" w:hanging="360"/>
      </w:pPr>
      <w:rPr>
        <w:rFonts w:ascii="Wingdings" w:hAnsi="Wingdings" w:hint="default"/>
      </w:rPr>
    </w:lvl>
  </w:abstractNum>
  <w:abstractNum w:abstractNumId="128" w15:restartNumberingAfterBreak="0">
    <w:nsid w:val="7B8C06D0"/>
    <w:multiLevelType w:val="hybridMultilevel"/>
    <w:tmpl w:val="F6DAABCA"/>
    <w:lvl w:ilvl="0" w:tplc="2D6AB73A">
      <w:start w:val="15"/>
      <w:numFmt w:val="decimal"/>
      <w:lvlText w:val="D%1."/>
      <w:lvlJc w:val="left"/>
      <w:pPr>
        <w:ind w:left="360" w:hanging="360"/>
      </w:pPr>
      <w:rPr>
        <w:rFonts w:hint="default"/>
        <w:b w:val="0"/>
      </w:rPr>
    </w:lvl>
    <w:lvl w:ilvl="1" w:tplc="A4248822">
      <w:numFmt w:val="decimal"/>
      <w:lvlText w:val="%2"/>
      <w:lvlJc w:val="left"/>
      <w:pPr>
        <w:ind w:left="360" w:hanging="360"/>
      </w:pPr>
      <w:rPr>
        <w:rFonts w:hint="default"/>
        <w:i w:val="0"/>
        <w:iCs w:val="0"/>
        <w:color w:val="auto"/>
        <w:u w:val="none"/>
      </w:rPr>
    </w:lvl>
    <w:lvl w:ilvl="2" w:tplc="F462E2D8">
      <w:start w:val="1"/>
      <w:numFmt w:val="bullet"/>
      <w:lvlText w:val=""/>
      <w:lvlJc w:val="left"/>
      <w:pPr>
        <w:ind w:left="720" w:hanging="360"/>
      </w:pPr>
      <w:rPr>
        <w:rFonts w:ascii="Symbol" w:hAnsi="Symbol" w:hint="default"/>
      </w:rPr>
    </w:lvl>
    <w:lvl w:ilvl="3" w:tplc="F30CB052">
      <w:numFmt w:val="decimal"/>
      <w:lvlText w:val="%4"/>
      <w:lvlJc w:val="left"/>
      <w:pPr>
        <w:ind w:left="1080" w:hanging="360"/>
      </w:pPr>
      <w:rPr>
        <w:rFonts w:hint="default"/>
        <w:i w:val="0"/>
        <w:iCs w:val="0"/>
        <w:color w:val="auto"/>
        <w:u w:val="none"/>
      </w:rPr>
    </w:lvl>
    <w:lvl w:ilvl="4" w:tplc="B8CAA1A4">
      <w:start w:val="1"/>
      <w:numFmt w:val="lowerLetter"/>
      <w:lvlText w:val="(%5)"/>
      <w:lvlJc w:val="left"/>
      <w:pPr>
        <w:ind w:left="1440" w:hanging="360"/>
      </w:pPr>
      <w:rPr>
        <w:rFonts w:hint="default"/>
      </w:rPr>
    </w:lvl>
    <w:lvl w:ilvl="5" w:tplc="C0D43862">
      <w:start w:val="1"/>
      <w:numFmt w:val="lowerRoman"/>
      <w:lvlText w:val="(%6)"/>
      <w:lvlJc w:val="left"/>
      <w:pPr>
        <w:ind w:left="1800" w:hanging="360"/>
      </w:pPr>
      <w:rPr>
        <w:rFonts w:hint="default"/>
      </w:rPr>
    </w:lvl>
    <w:lvl w:ilvl="6" w:tplc="6C5A54CA">
      <w:start w:val="1"/>
      <w:numFmt w:val="decimal"/>
      <w:lvlText w:val="%7."/>
      <w:lvlJc w:val="left"/>
      <w:pPr>
        <w:ind w:left="2160" w:hanging="360"/>
      </w:pPr>
      <w:rPr>
        <w:rFonts w:hint="default"/>
      </w:rPr>
    </w:lvl>
    <w:lvl w:ilvl="7" w:tplc="44909694">
      <w:start w:val="1"/>
      <w:numFmt w:val="lowerLetter"/>
      <w:lvlText w:val="%8."/>
      <w:lvlJc w:val="left"/>
      <w:pPr>
        <w:ind w:left="2520" w:hanging="360"/>
      </w:pPr>
      <w:rPr>
        <w:rFonts w:hint="default"/>
      </w:rPr>
    </w:lvl>
    <w:lvl w:ilvl="8" w:tplc="33D8730A">
      <w:start w:val="1"/>
      <w:numFmt w:val="lowerRoman"/>
      <w:lvlText w:val="%9."/>
      <w:lvlJc w:val="left"/>
      <w:pPr>
        <w:ind w:left="2880" w:hanging="360"/>
      </w:pPr>
      <w:rPr>
        <w:rFonts w:hint="default"/>
      </w:rPr>
    </w:lvl>
  </w:abstractNum>
  <w:abstractNum w:abstractNumId="129" w15:restartNumberingAfterBreak="0">
    <w:nsid w:val="7C1219B8"/>
    <w:multiLevelType w:val="hybridMultilevel"/>
    <w:tmpl w:val="DC70376A"/>
    <w:lvl w:ilvl="0" w:tplc="83944A92">
      <w:numFmt w:val="decimal"/>
      <w:lvlText w:val="%1"/>
      <w:lvlJc w:val="left"/>
      <w:pPr>
        <w:ind w:left="720" w:hanging="360"/>
      </w:pPr>
      <w:rPr>
        <w:rFonts w:asciiTheme="minorHAnsi" w:eastAsiaTheme="minorHAnsi" w:hAnsiTheme="minorHAnsi" w:cstheme="minorHAnsi" w:hint="default"/>
        <w:b w:val="0"/>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C87209C"/>
    <w:multiLevelType w:val="hybridMultilevel"/>
    <w:tmpl w:val="32901662"/>
    <w:lvl w:ilvl="0" w:tplc="2CAC4CFC">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E85119A"/>
    <w:multiLevelType w:val="hybridMultilevel"/>
    <w:tmpl w:val="CB3C3C0E"/>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132" w15:restartNumberingAfterBreak="0">
    <w:nsid w:val="7F301C93"/>
    <w:multiLevelType w:val="hybridMultilevel"/>
    <w:tmpl w:val="E4C03156"/>
    <w:lvl w:ilvl="0" w:tplc="B666DEC0">
      <w:start w:val="15"/>
      <w:numFmt w:val="decimal"/>
      <w:lvlText w:val="D%1."/>
      <w:lvlJc w:val="left"/>
      <w:pPr>
        <w:ind w:left="360" w:hanging="360"/>
      </w:pPr>
      <w:rPr>
        <w:rFonts w:hint="default"/>
        <w:b w:val="0"/>
      </w:rPr>
    </w:lvl>
    <w:lvl w:ilvl="1" w:tplc="F3688B70">
      <w:numFmt w:val="decimal"/>
      <w:lvlText w:val="%2"/>
      <w:lvlJc w:val="left"/>
      <w:pPr>
        <w:ind w:left="360" w:hanging="360"/>
      </w:pPr>
      <w:rPr>
        <w:rFonts w:hint="default"/>
        <w:i w:val="0"/>
        <w:iCs w:val="0"/>
        <w:color w:val="auto"/>
        <w:u w:val="none"/>
      </w:rPr>
    </w:lvl>
    <w:lvl w:ilvl="2" w:tplc="D3001F46">
      <w:start w:val="1"/>
      <w:numFmt w:val="bullet"/>
      <w:lvlText w:val=""/>
      <w:lvlJc w:val="left"/>
      <w:pPr>
        <w:ind w:left="720" w:hanging="360"/>
      </w:pPr>
      <w:rPr>
        <w:rFonts w:ascii="Symbol" w:hAnsi="Symbol" w:hint="default"/>
      </w:rPr>
    </w:lvl>
    <w:lvl w:ilvl="3" w:tplc="055E2E6A">
      <w:start w:val="1"/>
      <w:numFmt w:val="decimal"/>
      <w:lvlText w:val="(%4)"/>
      <w:lvlJc w:val="left"/>
      <w:pPr>
        <w:ind w:left="1080" w:hanging="360"/>
      </w:pPr>
      <w:rPr>
        <w:rFonts w:hint="default"/>
      </w:rPr>
    </w:lvl>
    <w:lvl w:ilvl="4" w:tplc="0CE02944">
      <w:start w:val="1"/>
      <w:numFmt w:val="lowerLetter"/>
      <w:lvlText w:val="(%5)"/>
      <w:lvlJc w:val="left"/>
      <w:pPr>
        <w:ind w:left="1440" w:hanging="360"/>
      </w:pPr>
      <w:rPr>
        <w:rFonts w:hint="default"/>
      </w:rPr>
    </w:lvl>
    <w:lvl w:ilvl="5" w:tplc="69B4B2AC">
      <w:start w:val="1"/>
      <w:numFmt w:val="lowerRoman"/>
      <w:lvlText w:val="(%6)"/>
      <w:lvlJc w:val="left"/>
      <w:pPr>
        <w:ind w:left="1800" w:hanging="360"/>
      </w:pPr>
      <w:rPr>
        <w:rFonts w:hint="default"/>
      </w:rPr>
    </w:lvl>
    <w:lvl w:ilvl="6" w:tplc="F2286E5C">
      <w:start w:val="1"/>
      <w:numFmt w:val="decimal"/>
      <w:lvlText w:val="%7."/>
      <w:lvlJc w:val="left"/>
      <w:pPr>
        <w:ind w:left="2160" w:hanging="360"/>
      </w:pPr>
      <w:rPr>
        <w:rFonts w:hint="default"/>
      </w:rPr>
    </w:lvl>
    <w:lvl w:ilvl="7" w:tplc="39EC98CA">
      <w:start w:val="1"/>
      <w:numFmt w:val="lowerLetter"/>
      <w:lvlText w:val="%8."/>
      <w:lvlJc w:val="left"/>
      <w:pPr>
        <w:ind w:left="2520" w:hanging="360"/>
      </w:pPr>
      <w:rPr>
        <w:rFonts w:hint="default"/>
      </w:rPr>
    </w:lvl>
    <w:lvl w:ilvl="8" w:tplc="FE4A2A08">
      <w:start w:val="1"/>
      <w:numFmt w:val="lowerRoman"/>
      <w:lvlText w:val="%9."/>
      <w:lvlJc w:val="left"/>
      <w:pPr>
        <w:ind w:left="2880" w:hanging="360"/>
      </w:pPr>
      <w:rPr>
        <w:rFonts w:hint="default"/>
      </w:rPr>
    </w:lvl>
  </w:abstractNum>
  <w:num w:numId="1" w16cid:durableId="1377925559">
    <w:abstractNumId w:val="116"/>
  </w:num>
  <w:num w:numId="2" w16cid:durableId="880366955">
    <w:abstractNumId w:val="12"/>
  </w:num>
  <w:num w:numId="3" w16cid:durableId="974870002">
    <w:abstractNumId w:val="124"/>
  </w:num>
  <w:num w:numId="4" w16cid:durableId="496191019">
    <w:abstractNumId w:val="132"/>
  </w:num>
  <w:num w:numId="5" w16cid:durableId="678389019">
    <w:abstractNumId w:val="70"/>
  </w:num>
  <w:num w:numId="6" w16cid:durableId="1992753885">
    <w:abstractNumId w:val="109"/>
  </w:num>
  <w:num w:numId="7" w16cid:durableId="1395087595">
    <w:abstractNumId w:val="38"/>
  </w:num>
  <w:num w:numId="8" w16cid:durableId="1245991162">
    <w:abstractNumId w:val="87"/>
  </w:num>
  <w:num w:numId="9" w16cid:durableId="987241907">
    <w:abstractNumId w:val="83"/>
  </w:num>
  <w:num w:numId="10" w16cid:durableId="525560062">
    <w:abstractNumId w:val="36"/>
  </w:num>
  <w:num w:numId="11" w16cid:durableId="102386090">
    <w:abstractNumId w:val="123"/>
  </w:num>
  <w:num w:numId="12" w16cid:durableId="1244147464">
    <w:abstractNumId w:val="126"/>
  </w:num>
  <w:num w:numId="13" w16cid:durableId="1033992501">
    <w:abstractNumId w:val="6"/>
  </w:num>
  <w:num w:numId="14" w16cid:durableId="1903978351">
    <w:abstractNumId w:val="20"/>
  </w:num>
  <w:num w:numId="15" w16cid:durableId="750733954">
    <w:abstractNumId w:val="113"/>
  </w:num>
  <w:num w:numId="16" w16cid:durableId="507910459">
    <w:abstractNumId w:val="10"/>
  </w:num>
  <w:num w:numId="17" w16cid:durableId="657345281">
    <w:abstractNumId w:val="31"/>
  </w:num>
  <w:num w:numId="18" w16cid:durableId="755370133">
    <w:abstractNumId w:val="117"/>
  </w:num>
  <w:num w:numId="19" w16cid:durableId="1930573911">
    <w:abstractNumId w:val="16"/>
  </w:num>
  <w:num w:numId="20" w16cid:durableId="812986717">
    <w:abstractNumId w:val="37"/>
  </w:num>
  <w:num w:numId="21" w16cid:durableId="1976330589">
    <w:abstractNumId w:val="61"/>
  </w:num>
  <w:num w:numId="22" w16cid:durableId="1857620764">
    <w:abstractNumId w:val="55"/>
  </w:num>
  <w:num w:numId="23" w16cid:durableId="1656108278">
    <w:abstractNumId w:val="96"/>
  </w:num>
  <w:num w:numId="24" w16cid:durableId="1516188215">
    <w:abstractNumId w:val="21"/>
  </w:num>
  <w:num w:numId="25" w16cid:durableId="378482593">
    <w:abstractNumId w:val="35"/>
  </w:num>
  <w:num w:numId="26" w16cid:durableId="565991144">
    <w:abstractNumId w:val="18"/>
  </w:num>
  <w:num w:numId="27" w16cid:durableId="621034204">
    <w:abstractNumId w:val="82"/>
  </w:num>
  <w:num w:numId="28" w16cid:durableId="1221748989">
    <w:abstractNumId w:val="74"/>
  </w:num>
  <w:num w:numId="29" w16cid:durableId="1618172493">
    <w:abstractNumId w:val="32"/>
  </w:num>
  <w:num w:numId="30" w16cid:durableId="5526779">
    <w:abstractNumId w:val="80"/>
  </w:num>
  <w:num w:numId="31" w16cid:durableId="304705246">
    <w:abstractNumId w:val="95"/>
  </w:num>
  <w:num w:numId="32" w16cid:durableId="1705599770">
    <w:abstractNumId w:val="50"/>
  </w:num>
  <w:num w:numId="33" w16cid:durableId="1674182715">
    <w:abstractNumId w:val="14"/>
  </w:num>
  <w:num w:numId="34" w16cid:durableId="216208754">
    <w:abstractNumId w:val="47"/>
  </w:num>
  <w:num w:numId="35" w16cid:durableId="2108771742">
    <w:abstractNumId w:val="64"/>
  </w:num>
  <w:num w:numId="36" w16cid:durableId="1966765354">
    <w:abstractNumId w:val="99"/>
  </w:num>
  <w:num w:numId="37" w16cid:durableId="637539977">
    <w:abstractNumId w:val="44"/>
  </w:num>
  <w:num w:numId="38" w16cid:durableId="1034773858">
    <w:abstractNumId w:val="115"/>
  </w:num>
  <w:num w:numId="39" w16cid:durableId="110439518">
    <w:abstractNumId w:val="128"/>
  </w:num>
  <w:num w:numId="40" w16cid:durableId="299312610">
    <w:abstractNumId w:val="72"/>
  </w:num>
  <w:num w:numId="41" w16cid:durableId="1728145697">
    <w:abstractNumId w:val="98"/>
  </w:num>
  <w:num w:numId="42" w16cid:durableId="1879901443">
    <w:abstractNumId w:val="121"/>
  </w:num>
  <w:num w:numId="43" w16cid:durableId="1722364006">
    <w:abstractNumId w:val="111"/>
  </w:num>
  <w:num w:numId="44" w16cid:durableId="1135680092">
    <w:abstractNumId w:val="34"/>
  </w:num>
  <w:num w:numId="45" w16cid:durableId="1982464014">
    <w:abstractNumId w:val="22"/>
  </w:num>
  <w:num w:numId="46" w16cid:durableId="792678022">
    <w:abstractNumId w:val="131"/>
  </w:num>
  <w:num w:numId="47" w16cid:durableId="638801511">
    <w:abstractNumId w:val="77"/>
  </w:num>
  <w:num w:numId="48" w16cid:durableId="523440942">
    <w:abstractNumId w:val="94"/>
  </w:num>
  <w:num w:numId="49" w16cid:durableId="1159926149">
    <w:abstractNumId w:val="100"/>
  </w:num>
  <w:num w:numId="50" w16cid:durableId="1240750077">
    <w:abstractNumId w:val="25"/>
  </w:num>
  <w:num w:numId="51" w16cid:durableId="7100561">
    <w:abstractNumId w:val="51"/>
  </w:num>
  <w:num w:numId="52" w16cid:durableId="776827534">
    <w:abstractNumId w:val="130"/>
  </w:num>
  <w:num w:numId="53" w16cid:durableId="1675263979">
    <w:abstractNumId w:val="105"/>
  </w:num>
  <w:num w:numId="54" w16cid:durableId="1615137967">
    <w:abstractNumId w:val="43"/>
  </w:num>
  <w:num w:numId="55" w16cid:durableId="1526475907">
    <w:abstractNumId w:val="54"/>
  </w:num>
  <w:num w:numId="56" w16cid:durableId="980499756">
    <w:abstractNumId w:val="3"/>
  </w:num>
  <w:num w:numId="57" w16cid:durableId="1303459334">
    <w:abstractNumId w:val="2"/>
  </w:num>
  <w:num w:numId="58" w16cid:durableId="656223993">
    <w:abstractNumId w:val="23"/>
  </w:num>
  <w:num w:numId="59" w16cid:durableId="181167315">
    <w:abstractNumId w:val="67"/>
  </w:num>
  <w:num w:numId="60" w16cid:durableId="1619483183">
    <w:abstractNumId w:val="4"/>
  </w:num>
  <w:num w:numId="61" w16cid:durableId="1703894793">
    <w:abstractNumId w:val="0"/>
  </w:num>
  <w:num w:numId="62" w16cid:durableId="1425688885">
    <w:abstractNumId w:val="62"/>
  </w:num>
  <w:num w:numId="63" w16cid:durableId="1577549251">
    <w:abstractNumId w:val="92"/>
  </w:num>
  <w:num w:numId="64" w16cid:durableId="343021728">
    <w:abstractNumId w:val="106"/>
  </w:num>
  <w:num w:numId="65" w16cid:durableId="1693914817">
    <w:abstractNumId w:val="26"/>
  </w:num>
  <w:num w:numId="66" w16cid:durableId="181087440">
    <w:abstractNumId w:val="112"/>
  </w:num>
  <w:num w:numId="67" w16cid:durableId="1038049151">
    <w:abstractNumId w:val="63"/>
  </w:num>
  <w:num w:numId="68" w16cid:durableId="1980767801">
    <w:abstractNumId w:val="114"/>
  </w:num>
  <w:num w:numId="69" w16cid:durableId="1185366555">
    <w:abstractNumId w:val="48"/>
  </w:num>
  <w:num w:numId="70" w16cid:durableId="1493065368">
    <w:abstractNumId w:val="9"/>
  </w:num>
  <w:num w:numId="71" w16cid:durableId="54092685">
    <w:abstractNumId w:val="68"/>
  </w:num>
  <w:num w:numId="72" w16cid:durableId="1085029626">
    <w:abstractNumId w:val="91"/>
  </w:num>
  <w:num w:numId="73" w16cid:durableId="448552781">
    <w:abstractNumId w:val="118"/>
  </w:num>
  <w:num w:numId="74" w16cid:durableId="1813672072">
    <w:abstractNumId w:val="65"/>
  </w:num>
  <w:num w:numId="75" w16cid:durableId="550114719">
    <w:abstractNumId w:val="110"/>
  </w:num>
  <w:num w:numId="76" w16cid:durableId="811337647">
    <w:abstractNumId w:val="57"/>
  </w:num>
  <w:num w:numId="77" w16cid:durableId="1937709740">
    <w:abstractNumId w:val="13"/>
  </w:num>
  <w:num w:numId="78" w16cid:durableId="1911501392">
    <w:abstractNumId w:val="127"/>
  </w:num>
  <w:num w:numId="79" w16cid:durableId="827787737">
    <w:abstractNumId w:val="97"/>
  </w:num>
  <w:num w:numId="80" w16cid:durableId="719212791">
    <w:abstractNumId w:val="108"/>
  </w:num>
  <w:num w:numId="81" w16cid:durableId="848064837">
    <w:abstractNumId w:val="59"/>
  </w:num>
  <w:num w:numId="82" w16cid:durableId="1288701621">
    <w:abstractNumId w:val="28"/>
  </w:num>
  <w:num w:numId="83" w16cid:durableId="1312294863">
    <w:abstractNumId w:val="73"/>
  </w:num>
  <w:num w:numId="84" w16cid:durableId="1221478345">
    <w:abstractNumId w:val="46"/>
  </w:num>
  <w:num w:numId="85" w16cid:durableId="1223446896">
    <w:abstractNumId w:val="49"/>
  </w:num>
  <w:num w:numId="86" w16cid:durableId="1429959994">
    <w:abstractNumId w:val="24"/>
  </w:num>
  <w:num w:numId="87" w16cid:durableId="1049763012">
    <w:abstractNumId w:val="66"/>
  </w:num>
  <w:num w:numId="88" w16cid:durableId="944842956">
    <w:abstractNumId w:val="60"/>
  </w:num>
  <w:num w:numId="89" w16cid:durableId="317661109">
    <w:abstractNumId w:val="103"/>
  </w:num>
  <w:num w:numId="90" w16cid:durableId="1449159081">
    <w:abstractNumId w:val="45"/>
  </w:num>
  <w:num w:numId="91" w16cid:durableId="415565181">
    <w:abstractNumId w:val="42"/>
  </w:num>
  <w:num w:numId="92" w16cid:durableId="1971084566">
    <w:abstractNumId w:val="93"/>
  </w:num>
  <w:num w:numId="93" w16cid:durableId="279193127">
    <w:abstractNumId w:val="78"/>
  </w:num>
  <w:num w:numId="94" w16cid:durableId="1369255021">
    <w:abstractNumId w:val="85"/>
  </w:num>
  <w:num w:numId="95" w16cid:durableId="1631126798">
    <w:abstractNumId w:val="76"/>
  </w:num>
  <w:num w:numId="96" w16cid:durableId="1895464554">
    <w:abstractNumId w:val="101"/>
  </w:num>
  <w:num w:numId="97" w16cid:durableId="315963900">
    <w:abstractNumId w:val="19"/>
  </w:num>
  <w:num w:numId="98" w16cid:durableId="971053606">
    <w:abstractNumId w:val="84"/>
  </w:num>
  <w:num w:numId="99" w16cid:durableId="1810827649">
    <w:abstractNumId w:val="79"/>
  </w:num>
  <w:num w:numId="100" w16cid:durableId="1819572820">
    <w:abstractNumId w:val="33"/>
  </w:num>
  <w:num w:numId="101" w16cid:durableId="1072848625">
    <w:abstractNumId w:val="40"/>
  </w:num>
  <w:num w:numId="102" w16cid:durableId="691957000">
    <w:abstractNumId w:val="52"/>
  </w:num>
  <w:num w:numId="103" w16cid:durableId="607736245">
    <w:abstractNumId w:val="86"/>
  </w:num>
  <w:num w:numId="104" w16cid:durableId="1893077801">
    <w:abstractNumId w:val="122"/>
  </w:num>
  <w:num w:numId="105" w16cid:durableId="921910551">
    <w:abstractNumId w:val="15"/>
  </w:num>
  <w:num w:numId="106" w16cid:durableId="1653364984">
    <w:abstractNumId w:val="5"/>
  </w:num>
  <w:num w:numId="107" w16cid:durableId="1027415918">
    <w:abstractNumId w:val="89"/>
  </w:num>
  <w:num w:numId="108" w16cid:durableId="1254317817">
    <w:abstractNumId w:val="125"/>
  </w:num>
  <w:num w:numId="109" w16cid:durableId="1723140821">
    <w:abstractNumId w:val="1"/>
  </w:num>
  <w:num w:numId="110" w16cid:durableId="172426623">
    <w:abstractNumId w:val="119"/>
  </w:num>
  <w:num w:numId="111" w16cid:durableId="108010363">
    <w:abstractNumId w:val="75"/>
  </w:num>
  <w:num w:numId="112" w16cid:durableId="834613796">
    <w:abstractNumId w:val="102"/>
  </w:num>
  <w:num w:numId="113" w16cid:durableId="638607415">
    <w:abstractNumId w:val="69"/>
  </w:num>
  <w:num w:numId="114" w16cid:durableId="1177160545">
    <w:abstractNumId w:val="30"/>
  </w:num>
  <w:num w:numId="115" w16cid:durableId="470174547">
    <w:abstractNumId w:val="17"/>
  </w:num>
  <w:num w:numId="116" w16cid:durableId="1258756277">
    <w:abstractNumId w:val="71"/>
  </w:num>
  <w:num w:numId="117" w16cid:durableId="1619483620">
    <w:abstractNumId w:val="27"/>
  </w:num>
  <w:num w:numId="118" w16cid:durableId="1324891353">
    <w:abstractNumId w:val="88"/>
  </w:num>
  <w:num w:numId="119" w16cid:durableId="643004165">
    <w:abstractNumId w:val="81"/>
  </w:num>
  <w:num w:numId="120" w16cid:durableId="1972663678">
    <w:abstractNumId w:val="107"/>
  </w:num>
  <w:num w:numId="121" w16cid:durableId="1229683615">
    <w:abstractNumId w:val="29"/>
  </w:num>
  <w:num w:numId="122" w16cid:durableId="527765794">
    <w:abstractNumId w:val="104"/>
  </w:num>
  <w:num w:numId="123" w16cid:durableId="1225068259">
    <w:abstractNumId w:val="41"/>
  </w:num>
  <w:num w:numId="124" w16cid:durableId="1188759094">
    <w:abstractNumId w:val="8"/>
  </w:num>
  <w:num w:numId="125" w16cid:durableId="1099790430">
    <w:abstractNumId w:val="90"/>
  </w:num>
  <w:num w:numId="126" w16cid:durableId="1305575098">
    <w:abstractNumId w:val="129"/>
  </w:num>
  <w:num w:numId="127" w16cid:durableId="1520310190">
    <w:abstractNumId w:val="7"/>
  </w:num>
  <w:num w:numId="128" w16cid:durableId="305088444">
    <w:abstractNumId w:val="56"/>
  </w:num>
  <w:num w:numId="129" w16cid:durableId="219827598">
    <w:abstractNumId w:val="11"/>
  </w:num>
  <w:num w:numId="130" w16cid:durableId="769660953">
    <w:abstractNumId w:val="53"/>
  </w:num>
  <w:num w:numId="131" w16cid:durableId="1380780656">
    <w:abstractNumId w:val="120"/>
  </w:num>
  <w:num w:numId="132" w16cid:durableId="650136494">
    <w:abstractNumId w:val="39"/>
  </w:num>
  <w:num w:numId="133" w16cid:durableId="32192708">
    <w:abstractNumId w:val="58"/>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0309E29F-EBB3-47FA-B0E6-6D31C76E863B}"/>
    <w:docVar w:name="dgnword-eventsink" w:val="377907080"/>
  </w:docVars>
  <w:rsids>
    <w:rsidRoot w:val="009833BE"/>
    <w:rsid w:val="000010BA"/>
    <w:rsid w:val="000012CC"/>
    <w:rsid w:val="000015F6"/>
    <w:rsid w:val="00002ACE"/>
    <w:rsid w:val="00002FDD"/>
    <w:rsid w:val="00003E7A"/>
    <w:rsid w:val="00004997"/>
    <w:rsid w:val="00005DA3"/>
    <w:rsid w:val="0000689B"/>
    <w:rsid w:val="00006F75"/>
    <w:rsid w:val="00007C40"/>
    <w:rsid w:val="000128C0"/>
    <w:rsid w:val="00012ED1"/>
    <w:rsid w:val="00015D60"/>
    <w:rsid w:val="00015EAC"/>
    <w:rsid w:val="0001604B"/>
    <w:rsid w:val="00016B43"/>
    <w:rsid w:val="00017A3B"/>
    <w:rsid w:val="00017C31"/>
    <w:rsid w:val="0002001B"/>
    <w:rsid w:val="000201C4"/>
    <w:rsid w:val="00020FAC"/>
    <w:rsid w:val="00022426"/>
    <w:rsid w:val="0002325E"/>
    <w:rsid w:val="0002347F"/>
    <w:rsid w:val="000251F5"/>
    <w:rsid w:val="00026A80"/>
    <w:rsid w:val="00027DF3"/>
    <w:rsid w:val="00031AD4"/>
    <w:rsid w:val="00033A76"/>
    <w:rsid w:val="0003552D"/>
    <w:rsid w:val="000357A6"/>
    <w:rsid w:val="00035C5F"/>
    <w:rsid w:val="00035D41"/>
    <w:rsid w:val="000367FF"/>
    <w:rsid w:val="0004009F"/>
    <w:rsid w:val="00040212"/>
    <w:rsid w:val="00040CDF"/>
    <w:rsid w:val="0004159B"/>
    <w:rsid w:val="00041F52"/>
    <w:rsid w:val="00042DDB"/>
    <w:rsid w:val="00042F48"/>
    <w:rsid w:val="00043956"/>
    <w:rsid w:val="00046673"/>
    <w:rsid w:val="00046A33"/>
    <w:rsid w:val="0004725F"/>
    <w:rsid w:val="00052137"/>
    <w:rsid w:val="00052B00"/>
    <w:rsid w:val="00053271"/>
    <w:rsid w:val="00055D83"/>
    <w:rsid w:val="00057271"/>
    <w:rsid w:val="000576BA"/>
    <w:rsid w:val="0006037A"/>
    <w:rsid w:val="00060605"/>
    <w:rsid w:val="00060B5E"/>
    <w:rsid w:val="000620EB"/>
    <w:rsid w:val="00063B7C"/>
    <w:rsid w:val="0006427D"/>
    <w:rsid w:val="000649E7"/>
    <w:rsid w:val="00064B1F"/>
    <w:rsid w:val="000669E8"/>
    <w:rsid w:val="00066E48"/>
    <w:rsid w:val="00067077"/>
    <w:rsid w:val="0006731A"/>
    <w:rsid w:val="000710A9"/>
    <w:rsid w:val="00071BAD"/>
    <w:rsid w:val="0007231E"/>
    <w:rsid w:val="000728AF"/>
    <w:rsid w:val="00074382"/>
    <w:rsid w:val="0007468B"/>
    <w:rsid w:val="0007500C"/>
    <w:rsid w:val="00075617"/>
    <w:rsid w:val="00077291"/>
    <w:rsid w:val="0008151E"/>
    <w:rsid w:val="000819B4"/>
    <w:rsid w:val="00081E5D"/>
    <w:rsid w:val="00082F45"/>
    <w:rsid w:val="00083B23"/>
    <w:rsid w:val="00083FC6"/>
    <w:rsid w:val="00084979"/>
    <w:rsid w:val="00086A05"/>
    <w:rsid w:val="00087735"/>
    <w:rsid w:val="0009093E"/>
    <w:rsid w:val="00091C1F"/>
    <w:rsid w:val="00091D40"/>
    <w:rsid w:val="0009221E"/>
    <w:rsid w:val="00094E4B"/>
    <w:rsid w:val="00096E05"/>
    <w:rsid w:val="00096F87"/>
    <w:rsid w:val="000977BB"/>
    <w:rsid w:val="000A0045"/>
    <w:rsid w:val="000A0CDB"/>
    <w:rsid w:val="000A1A72"/>
    <w:rsid w:val="000A2B05"/>
    <w:rsid w:val="000A44D0"/>
    <w:rsid w:val="000A456C"/>
    <w:rsid w:val="000A5E68"/>
    <w:rsid w:val="000A6468"/>
    <w:rsid w:val="000A7682"/>
    <w:rsid w:val="000A7A93"/>
    <w:rsid w:val="000A7BAD"/>
    <w:rsid w:val="000A7DAA"/>
    <w:rsid w:val="000B06F9"/>
    <w:rsid w:val="000B0893"/>
    <w:rsid w:val="000B0FAB"/>
    <w:rsid w:val="000B1C73"/>
    <w:rsid w:val="000B2840"/>
    <w:rsid w:val="000B31D8"/>
    <w:rsid w:val="000B3A8E"/>
    <w:rsid w:val="000B3E75"/>
    <w:rsid w:val="000B510F"/>
    <w:rsid w:val="000B52F4"/>
    <w:rsid w:val="000B5646"/>
    <w:rsid w:val="000B5AF0"/>
    <w:rsid w:val="000B5F6F"/>
    <w:rsid w:val="000B6C3C"/>
    <w:rsid w:val="000B7334"/>
    <w:rsid w:val="000C06C3"/>
    <w:rsid w:val="000C0CBC"/>
    <w:rsid w:val="000C293C"/>
    <w:rsid w:val="000C2DC9"/>
    <w:rsid w:val="000C3498"/>
    <w:rsid w:val="000C4B57"/>
    <w:rsid w:val="000C4E27"/>
    <w:rsid w:val="000C5BD8"/>
    <w:rsid w:val="000C64A1"/>
    <w:rsid w:val="000C69C0"/>
    <w:rsid w:val="000C6AC7"/>
    <w:rsid w:val="000C7023"/>
    <w:rsid w:val="000C78D2"/>
    <w:rsid w:val="000D1151"/>
    <w:rsid w:val="000D1214"/>
    <w:rsid w:val="000D1476"/>
    <w:rsid w:val="000D14A5"/>
    <w:rsid w:val="000D25B9"/>
    <w:rsid w:val="000D2902"/>
    <w:rsid w:val="000D3981"/>
    <w:rsid w:val="000D4724"/>
    <w:rsid w:val="000D5DD9"/>
    <w:rsid w:val="000D5E3E"/>
    <w:rsid w:val="000D7171"/>
    <w:rsid w:val="000D7255"/>
    <w:rsid w:val="000D7FCF"/>
    <w:rsid w:val="000E0697"/>
    <w:rsid w:val="000E08BB"/>
    <w:rsid w:val="000E13FD"/>
    <w:rsid w:val="000E2266"/>
    <w:rsid w:val="000E2ECF"/>
    <w:rsid w:val="000E3C9A"/>
    <w:rsid w:val="000E410C"/>
    <w:rsid w:val="000F0E39"/>
    <w:rsid w:val="000F31DB"/>
    <w:rsid w:val="000F4B54"/>
    <w:rsid w:val="000F5FBC"/>
    <w:rsid w:val="000F66FF"/>
    <w:rsid w:val="000F7F61"/>
    <w:rsid w:val="0010082C"/>
    <w:rsid w:val="001018D1"/>
    <w:rsid w:val="00101CEB"/>
    <w:rsid w:val="00102745"/>
    <w:rsid w:val="00103CC3"/>
    <w:rsid w:val="00104050"/>
    <w:rsid w:val="001047B6"/>
    <w:rsid w:val="00104D44"/>
    <w:rsid w:val="00105D73"/>
    <w:rsid w:val="00105FC7"/>
    <w:rsid w:val="001065D6"/>
    <w:rsid w:val="0011145F"/>
    <w:rsid w:val="00111601"/>
    <w:rsid w:val="00112017"/>
    <w:rsid w:val="00113C41"/>
    <w:rsid w:val="00115329"/>
    <w:rsid w:val="00117186"/>
    <w:rsid w:val="0011733B"/>
    <w:rsid w:val="00120CF7"/>
    <w:rsid w:val="00120E23"/>
    <w:rsid w:val="00123033"/>
    <w:rsid w:val="0012331E"/>
    <w:rsid w:val="001233C4"/>
    <w:rsid w:val="0012362F"/>
    <w:rsid w:val="001239F2"/>
    <w:rsid w:val="0012457C"/>
    <w:rsid w:val="00124B1F"/>
    <w:rsid w:val="001260F4"/>
    <w:rsid w:val="001267D5"/>
    <w:rsid w:val="00126B91"/>
    <w:rsid w:val="001277E8"/>
    <w:rsid w:val="001302EF"/>
    <w:rsid w:val="00131026"/>
    <w:rsid w:val="001330CF"/>
    <w:rsid w:val="00133765"/>
    <w:rsid w:val="001341BA"/>
    <w:rsid w:val="00134235"/>
    <w:rsid w:val="00135340"/>
    <w:rsid w:val="001360D0"/>
    <w:rsid w:val="00136F08"/>
    <w:rsid w:val="00137183"/>
    <w:rsid w:val="00137669"/>
    <w:rsid w:val="00137AB2"/>
    <w:rsid w:val="001401E4"/>
    <w:rsid w:val="00140E48"/>
    <w:rsid w:val="001413B4"/>
    <w:rsid w:val="00141CB8"/>
    <w:rsid w:val="00141FEB"/>
    <w:rsid w:val="0014407C"/>
    <w:rsid w:val="00144930"/>
    <w:rsid w:val="00145599"/>
    <w:rsid w:val="00146235"/>
    <w:rsid w:val="0014673E"/>
    <w:rsid w:val="00147B59"/>
    <w:rsid w:val="00151570"/>
    <w:rsid w:val="00151C0F"/>
    <w:rsid w:val="00153344"/>
    <w:rsid w:val="00153359"/>
    <w:rsid w:val="00156641"/>
    <w:rsid w:val="00156BA9"/>
    <w:rsid w:val="00156CF1"/>
    <w:rsid w:val="001575DC"/>
    <w:rsid w:val="00157A32"/>
    <w:rsid w:val="001603FE"/>
    <w:rsid w:val="001609F6"/>
    <w:rsid w:val="00162138"/>
    <w:rsid w:val="0016242C"/>
    <w:rsid w:val="00163194"/>
    <w:rsid w:val="00164F9C"/>
    <w:rsid w:val="0016627D"/>
    <w:rsid w:val="00166A32"/>
    <w:rsid w:val="0017136A"/>
    <w:rsid w:val="00171C6C"/>
    <w:rsid w:val="00174623"/>
    <w:rsid w:val="0017536B"/>
    <w:rsid w:val="00175541"/>
    <w:rsid w:val="00175838"/>
    <w:rsid w:val="00175EE0"/>
    <w:rsid w:val="00176C87"/>
    <w:rsid w:val="00181E06"/>
    <w:rsid w:val="001827D6"/>
    <w:rsid w:val="001830AB"/>
    <w:rsid w:val="00184032"/>
    <w:rsid w:val="00184443"/>
    <w:rsid w:val="0018592D"/>
    <w:rsid w:val="0018707D"/>
    <w:rsid w:val="0018748B"/>
    <w:rsid w:val="00190517"/>
    <w:rsid w:val="0019094D"/>
    <w:rsid w:val="00193FE3"/>
    <w:rsid w:val="00194F3F"/>
    <w:rsid w:val="00195116"/>
    <w:rsid w:val="0019554C"/>
    <w:rsid w:val="00195A42"/>
    <w:rsid w:val="001960CA"/>
    <w:rsid w:val="00197749"/>
    <w:rsid w:val="00197CF4"/>
    <w:rsid w:val="001A05AD"/>
    <w:rsid w:val="001A08BD"/>
    <w:rsid w:val="001A281E"/>
    <w:rsid w:val="001A2E15"/>
    <w:rsid w:val="001A2F28"/>
    <w:rsid w:val="001A3B81"/>
    <w:rsid w:val="001A4AF7"/>
    <w:rsid w:val="001A50AD"/>
    <w:rsid w:val="001A51F1"/>
    <w:rsid w:val="001A5212"/>
    <w:rsid w:val="001A6072"/>
    <w:rsid w:val="001A6666"/>
    <w:rsid w:val="001A67CB"/>
    <w:rsid w:val="001A6AB5"/>
    <w:rsid w:val="001A70D0"/>
    <w:rsid w:val="001A7537"/>
    <w:rsid w:val="001A7C20"/>
    <w:rsid w:val="001B0A22"/>
    <w:rsid w:val="001B13B0"/>
    <w:rsid w:val="001B2142"/>
    <w:rsid w:val="001B2808"/>
    <w:rsid w:val="001B2AC2"/>
    <w:rsid w:val="001B3115"/>
    <w:rsid w:val="001B326D"/>
    <w:rsid w:val="001B3F94"/>
    <w:rsid w:val="001B4615"/>
    <w:rsid w:val="001B52EE"/>
    <w:rsid w:val="001B769A"/>
    <w:rsid w:val="001B7953"/>
    <w:rsid w:val="001C1E39"/>
    <w:rsid w:val="001C32AB"/>
    <w:rsid w:val="001C34F3"/>
    <w:rsid w:val="001C438E"/>
    <w:rsid w:val="001C4BA9"/>
    <w:rsid w:val="001C5578"/>
    <w:rsid w:val="001C600D"/>
    <w:rsid w:val="001C739E"/>
    <w:rsid w:val="001C760B"/>
    <w:rsid w:val="001D0D12"/>
    <w:rsid w:val="001D1B37"/>
    <w:rsid w:val="001D3136"/>
    <w:rsid w:val="001D33B3"/>
    <w:rsid w:val="001D42BB"/>
    <w:rsid w:val="001D59B9"/>
    <w:rsid w:val="001D63CF"/>
    <w:rsid w:val="001E016B"/>
    <w:rsid w:val="001E0894"/>
    <w:rsid w:val="001E0A22"/>
    <w:rsid w:val="001E0D9C"/>
    <w:rsid w:val="001E35A7"/>
    <w:rsid w:val="001E4536"/>
    <w:rsid w:val="001E4EC3"/>
    <w:rsid w:val="001E6EF3"/>
    <w:rsid w:val="001F1060"/>
    <w:rsid w:val="001F1BEB"/>
    <w:rsid w:val="001F2504"/>
    <w:rsid w:val="001F325F"/>
    <w:rsid w:val="001F34E4"/>
    <w:rsid w:val="001F3704"/>
    <w:rsid w:val="001F37B2"/>
    <w:rsid w:val="001F39F3"/>
    <w:rsid w:val="001F3A1B"/>
    <w:rsid w:val="001F497B"/>
    <w:rsid w:val="001F4C42"/>
    <w:rsid w:val="001F5739"/>
    <w:rsid w:val="001F5F8F"/>
    <w:rsid w:val="001F61EB"/>
    <w:rsid w:val="001F6C6D"/>
    <w:rsid w:val="001F7541"/>
    <w:rsid w:val="001F7651"/>
    <w:rsid w:val="00202C3B"/>
    <w:rsid w:val="002030BC"/>
    <w:rsid w:val="00203EEE"/>
    <w:rsid w:val="00204FC9"/>
    <w:rsid w:val="00205A7D"/>
    <w:rsid w:val="00210EB6"/>
    <w:rsid w:val="00210F4B"/>
    <w:rsid w:val="00211AA7"/>
    <w:rsid w:val="00212086"/>
    <w:rsid w:val="00212E7B"/>
    <w:rsid w:val="002132C2"/>
    <w:rsid w:val="00215AC7"/>
    <w:rsid w:val="002164EB"/>
    <w:rsid w:val="00220728"/>
    <w:rsid w:val="00221337"/>
    <w:rsid w:val="002217FC"/>
    <w:rsid w:val="00221E2B"/>
    <w:rsid w:val="00222E40"/>
    <w:rsid w:val="0022327A"/>
    <w:rsid w:val="002234C7"/>
    <w:rsid w:val="0022569E"/>
    <w:rsid w:val="0022753E"/>
    <w:rsid w:val="00231639"/>
    <w:rsid w:val="002330A1"/>
    <w:rsid w:val="00233A20"/>
    <w:rsid w:val="00233B3E"/>
    <w:rsid w:val="0023430C"/>
    <w:rsid w:val="002375B8"/>
    <w:rsid w:val="002404AC"/>
    <w:rsid w:val="002407CB"/>
    <w:rsid w:val="00242B75"/>
    <w:rsid w:val="00244E50"/>
    <w:rsid w:val="0024682E"/>
    <w:rsid w:val="0024695F"/>
    <w:rsid w:val="002469A5"/>
    <w:rsid w:val="0025007F"/>
    <w:rsid w:val="00250765"/>
    <w:rsid w:val="00252612"/>
    <w:rsid w:val="00253A38"/>
    <w:rsid w:val="00256999"/>
    <w:rsid w:val="002576C5"/>
    <w:rsid w:val="00257A69"/>
    <w:rsid w:val="00260E2A"/>
    <w:rsid w:val="00260FB8"/>
    <w:rsid w:val="00261ABC"/>
    <w:rsid w:val="00262AF4"/>
    <w:rsid w:val="0026345C"/>
    <w:rsid w:val="0026347D"/>
    <w:rsid w:val="00264166"/>
    <w:rsid w:val="00264B52"/>
    <w:rsid w:val="002678D0"/>
    <w:rsid w:val="00267BAF"/>
    <w:rsid w:val="00270812"/>
    <w:rsid w:val="002742B0"/>
    <w:rsid w:val="002748BA"/>
    <w:rsid w:val="00274F9B"/>
    <w:rsid w:val="002751C5"/>
    <w:rsid w:val="00276C8A"/>
    <w:rsid w:val="00281EC9"/>
    <w:rsid w:val="00284A6D"/>
    <w:rsid w:val="00284E27"/>
    <w:rsid w:val="0028646B"/>
    <w:rsid w:val="00290691"/>
    <w:rsid w:val="002919E2"/>
    <w:rsid w:val="00291CBF"/>
    <w:rsid w:val="00293404"/>
    <w:rsid w:val="00293589"/>
    <w:rsid w:val="00293DE4"/>
    <w:rsid w:val="00294390"/>
    <w:rsid w:val="00295667"/>
    <w:rsid w:val="00296B17"/>
    <w:rsid w:val="00296D4C"/>
    <w:rsid w:val="0029734B"/>
    <w:rsid w:val="002A027F"/>
    <w:rsid w:val="002A23B1"/>
    <w:rsid w:val="002A24F1"/>
    <w:rsid w:val="002A2A45"/>
    <w:rsid w:val="002A2B85"/>
    <w:rsid w:val="002A3C87"/>
    <w:rsid w:val="002A3E61"/>
    <w:rsid w:val="002A60DF"/>
    <w:rsid w:val="002A66FF"/>
    <w:rsid w:val="002A6ABC"/>
    <w:rsid w:val="002A727D"/>
    <w:rsid w:val="002B1C4D"/>
    <w:rsid w:val="002B1E55"/>
    <w:rsid w:val="002B245E"/>
    <w:rsid w:val="002B4D98"/>
    <w:rsid w:val="002B4E22"/>
    <w:rsid w:val="002B5CF4"/>
    <w:rsid w:val="002B65E5"/>
    <w:rsid w:val="002B7EC9"/>
    <w:rsid w:val="002C0309"/>
    <w:rsid w:val="002C08A9"/>
    <w:rsid w:val="002C1CBA"/>
    <w:rsid w:val="002C1D6E"/>
    <w:rsid w:val="002C239F"/>
    <w:rsid w:val="002C44D5"/>
    <w:rsid w:val="002C47D5"/>
    <w:rsid w:val="002C4F9B"/>
    <w:rsid w:val="002C6309"/>
    <w:rsid w:val="002C6325"/>
    <w:rsid w:val="002C6D8A"/>
    <w:rsid w:val="002C71F6"/>
    <w:rsid w:val="002D0E79"/>
    <w:rsid w:val="002D1D6A"/>
    <w:rsid w:val="002D201B"/>
    <w:rsid w:val="002D2EA4"/>
    <w:rsid w:val="002D3B79"/>
    <w:rsid w:val="002D4506"/>
    <w:rsid w:val="002D59C2"/>
    <w:rsid w:val="002D6192"/>
    <w:rsid w:val="002E0346"/>
    <w:rsid w:val="002E0DE9"/>
    <w:rsid w:val="002E0E07"/>
    <w:rsid w:val="002E128C"/>
    <w:rsid w:val="002E1AC3"/>
    <w:rsid w:val="002E1F2D"/>
    <w:rsid w:val="002E2C3E"/>
    <w:rsid w:val="002E2D9D"/>
    <w:rsid w:val="002E3820"/>
    <w:rsid w:val="002E58FC"/>
    <w:rsid w:val="002E5DF9"/>
    <w:rsid w:val="002E7F0D"/>
    <w:rsid w:val="002F3130"/>
    <w:rsid w:val="002F348D"/>
    <w:rsid w:val="002F367F"/>
    <w:rsid w:val="002F6079"/>
    <w:rsid w:val="002F7C7E"/>
    <w:rsid w:val="00300B7C"/>
    <w:rsid w:val="00300C55"/>
    <w:rsid w:val="00301937"/>
    <w:rsid w:val="00303938"/>
    <w:rsid w:val="00303C2A"/>
    <w:rsid w:val="00303D70"/>
    <w:rsid w:val="00303DAD"/>
    <w:rsid w:val="00304336"/>
    <w:rsid w:val="003045B4"/>
    <w:rsid w:val="00305758"/>
    <w:rsid w:val="00306852"/>
    <w:rsid w:val="003073CD"/>
    <w:rsid w:val="00310A1D"/>
    <w:rsid w:val="003110F0"/>
    <w:rsid w:val="0031175E"/>
    <w:rsid w:val="00311AB6"/>
    <w:rsid w:val="00312C48"/>
    <w:rsid w:val="00312E54"/>
    <w:rsid w:val="00313268"/>
    <w:rsid w:val="003138D3"/>
    <w:rsid w:val="003138E6"/>
    <w:rsid w:val="003150A8"/>
    <w:rsid w:val="003153BC"/>
    <w:rsid w:val="00315430"/>
    <w:rsid w:val="00316BA1"/>
    <w:rsid w:val="00317D2F"/>
    <w:rsid w:val="0032047E"/>
    <w:rsid w:val="00322784"/>
    <w:rsid w:val="0032303F"/>
    <w:rsid w:val="003230B4"/>
    <w:rsid w:val="0032374A"/>
    <w:rsid w:val="00325298"/>
    <w:rsid w:val="0032665E"/>
    <w:rsid w:val="00326A8E"/>
    <w:rsid w:val="00326B3D"/>
    <w:rsid w:val="00326ED3"/>
    <w:rsid w:val="00327007"/>
    <w:rsid w:val="00327B6F"/>
    <w:rsid w:val="00330A8B"/>
    <w:rsid w:val="00331B40"/>
    <w:rsid w:val="00332BCB"/>
    <w:rsid w:val="00335401"/>
    <w:rsid w:val="00335C54"/>
    <w:rsid w:val="0033608F"/>
    <w:rsid w:val="0033641C"/>
    <w:rsid w:val="00337646"/>
    <w:rsid w:val="0033781F"/>
    <w:rsid w:val="00337A3A"/>
    <w:rsid w:val="00337BFB"/>
    <w:rsid w:val="0034162B"/>
    <w:rsid w:val="003418BA"/>
    <w:rsid w:val="00343BF3"/>
    <w:rsid w:val="003441CD"/>
    <w:rsid w:val="003449DB"/>
    <w:rsid w:val="00346902"/>
    <w:rsid w:val="00347AA0"/>
    <w:rsid w:val="00347ED4"/>
    <w:rsid w:val="003500EF"/>
    <w:rsid w:val="003502DC"/>
    <w:rsid w:val="003502F8"/>
    <w:rsid w:val="003518C9"/>
    <w:rsid w:val="00352B0F"/>
    <w:rsid w:val="003549C8"/>
    <w:rsid w:val="00354BBF"/>
    <w:rsid w:val="003553EC"/>
    <w:rsid w:val="00355477"/>
    <w:rsid w:val="00356056"/>
    <w:rsid w:val="00357074"/>
    <w:rsid w:val="0035731E"/>
    <w:rsid w:val="00357FA4"/>
    <w:rsid w:val="00361C37"/>
    <w:rsid w:val="00361C8D"/>
    <w:rsid w:val="003621C0"/>
    <w:rsid w:val="00362C8F"/>
    <w:rsid w:val="003639D8"/>
    <w:rsid w:val="00363E4C"/>
    <w:rsid w:val="00365FDE"/>
    <w:rsid w:val="003662B6"/>
    <w:rsid w:val="003676C3"/>
    <w:rsid w:val="0036785A"/>
    <w:rsid w:val="0037009F"/>
    <w:rsid w:val="00370B53"/>
    <w:rsid w:val="0037149D"/>
    <w:rsid w:val="003715B2"/>
    <w:rsid w:val="00371E4F"/>
    <w:rsid w:val="00372C5C"/>
    <w:rsid w:val="00373793"/>
    <w:rsid w:val="00373E0C"/>
    <w:rsid w:val="00374096"/>
    <w:rsid w:val="003740A0"/>
    <w:rsid w:val="00374465"/>
    <w:rsid w:val="003751CD"/>
    <w:rsid w:val="00375A84"/>
    <w:rsid w:val="00380644"/>
    <w:rsid w:val="00382080"/>
    <w:rsid w:val="00382A15"/>
    <w:rsid w:val="00383378"/>
    <w:rsid w:val="00390965"/>
    <w:rsid w:val="003911E3"/>
    <w:rsid w:val="0039161D"/>
    <w:rsid w:val="00393113"/>
    <w:rsid w:val="003940AE"/>
    <w:rsid w:val="0039458F"/>
    <w:rsid w:val="003945DA"/>
    <w:rsid w:val="00394D4B"/>
    <w:rsid w:val="00395024"/>
    <w:rsid w:val="00395550"/>
    <w:rsid w:val="00396609"/>
    <w:rsid w:val="003A082A"/>
    <w:rsid w:val="003A0C77"/>
    <w:rsid w:val="003A11B0"/>
    <w:rsid w:val="003A122D"/>
    <w:rsid w:val="003A38EE"/>
    <w:rsid w:val="003A3AC7"/>
    <w:rsid w:val="003A3D85"/>
    <w:rsid w:val="003A5E21"/>
    <w:rsid w:val="003A698C"/>
    <w:rsid w:val="003A7A59"/>
    <w:rsid w:val="003A7CCE"/>
    <w:rsid w:val="003B0176"/>
    <w:rsid w:val="003B131D"/>
    <w:rsid w:val="003B218E"/>
    <w:rsid w:val="003B364E"/>
    <w:rsid w:val="003C087C"/>
    <w:rsid w:val="003C0A65"/>
    <w:rsid w:val="003C0E1C"/>
    <w:rsid w:val="003C1173"/>
    <w:rsid w:val="003C11A5"/>
    <w:rsid w:val="003C1584"/>
    <w:rsid w:val="003C2216"/>
    <w:rsid w:val="003C335C"/>
    <w:rsid w:val="003C4344"/>
    <w:rsid w:val="003C5E37"/>
    <w:rsid w:val="003C6858"/>
    <w:rsid w:val="003C7188"/>
    <w:rsid w:val="003D051B"/>
    <w:rsid w:val="003D0A26"/>
    <w:rsid w:val="003D0B24"/>
    <w:rsid w:val="003D0FF8"/>
    <w:rsid w:val="003D1B0D"/>
    <w:rsid w:val="003D285A"/>
    <w:rsid w:val="003D28E3"/>
    <w:rsid w:val="003D4988"/>
    <w:rsid w:val="003D49B2"/>
    <w:rsid w:val="003D4A08"/>
    <w:rsid w:val="003D6677"/>
    <w:rsid w:val="003D6C41"/>
    <w:rsid w:val="003D76CD"/>
    <w:rsid w:val="003D777D"/>
    <w:rsid w:val="003D7F2D"/>
    <w:rsid w:val="003E0FAE"/>
    <w:rsid w:val="003E1B9F"/>
    <w:rsid w:val="003E3DAE"/>
    <w:rsid w:val="003E4B60"/>
    <w:rsid w:val="003E61EF"/>
    <w:rsid w:val="003E6210"/>
    <w:rsid w:val="003E64E4"/>
    <w:rsid w:val="003F12C8"/>
    <w:rsid w:val="003F1AB6"/>
    <w:rsid w:val="003F2023"/>
    <w:rsid w:val="003F2BDA"/>
    <w:rsid w:val="003F2F91"/>
    <w:rsid w:val="003F3824"/>
    <w:rsid w:val="003F40EB"/>
    <w:rsid w:val="003F72A6"/>
    <w:rsid w:val="00400F7E"/>
    <w:rsid w:val="004017D0"/>
    <w:rsid w:val="004020D0"/>
    <w:rsid w:val="004021E3"/>
    <w:rsid w:val="004027E1"/>
    <w:rsid w:val="004047B1"/>
    <w:rsid w:val="0040527D"/>
    <w:rsid w:val="004054FE"/>
    <w:rsid w:val="0040598C"/>
    <w:rsid w:val="00407558"/>
    <w:rsid w:val="00407C07"/>
    <w:rsid w:val="004113D4"/>
    <w:rsid w:val="00411767"/>
    <w:rsid w:val="00411A26"/>
    <w:rsid w:val="00412389"/>
    <w:rsid w:val="00413535"/>
    <w:rsid w:val="004146F3"/>
    <w:rsid w:val="00415CA2"/>
    <w:rsid w:val="00416EEF"/>
    <w:rsid w:val="004172B3"/>
    <w:rsid w:val="00417FB5"/>
    <w:rsid w:val="00420B40"/>
    <w:rsid w:val="00422FB9"/>
    <w:rsid w:val="00423F7A"/>
    <w:rsid w:val="004253E7"/>
    <w:rsid w:val="00427908"/>
    <w:rsid w:val="00434598"/>
    <w:rsid w:val="004350D6"/>
    <w:rsid w:val="0043744A"/>
    <w:rsid w:val="00437C0F"/>
    <w:rsid w:val="00440C4F"/>
    <w:rsid w:val="00440EE5"/>
    <w:rsid w:val="00441ABD"/>
    <w:rsid w:val="004439BD"/>
    <w:rsid w:val="00444466"/>
    <w:rsid w:val="00445182"/>
    <w:rsid w:val="00445272"/>
    <w:rsid w:val="00447156"/>
    <w:rsid w:val="004479AD"/>
    <w:rsid w:val="004500AA"/>
    <w:rsid w:val="00451464"/>
    <w:rsid w:val="00451FF4"/>
    <w:rsid w:val="00453A8D"/>
    <w:rsid w:val="004544CB"/>
    <w:rsid w:val="00454C9B"/>
    <w:rsid w:val="0045546B"/>
    <w:rsid w:val="004559E3"/>
    <w:rsid w:val="00456732"/>
    <w:rsid w:val="004573B9"/>
    <w:rsid w:val="00463074"/>
    <w:rsid w:val="00463F69"/>
    <w:rsid w:val="0046439A"/>
    <w:rsid w:val="004645C3"/>
    <w:rsid w:val="00466656"/>
    <w:rsid w:val="00467DAA"/>
    <w:rsid w:val="00467FF7"/>
    <w:rsid w:val="00470EAC"/>
    <w:rsid w:val="004710FA"/>
    <w:rsid w:val="004733A6"/>
    <w:rsid w:val="00474059"/>
    <w:rsid w:val="004747FD"/>
    <w:rsid w:val="004755BC"/>
    <w:rsid w:val="0047574B"/>
    <w:rsid w:val="004761E3"/>
    <w:rsid w:val="0047642A"/>
    <w:rsid w:val="00476D8B"/>
    <w:rsid w:val="00477016"/>
    <w:rsid w:val="004776A4"/>
    <w:rsid w:val="00482E0E"/>
    <w:rsid w:val="00483D86"/>
    <w:rsid w:val="0048486B"/>
    <w:rsid w:val="00485DD2"/>
    <w:rsid w:val="004870AC"/>
    <w:rsid w:val="00487440"/>
    <w:rsid w:val="004875AB"/>
    <w:rsid w:val="00490ECA"/>
    <w:rsid w:val="00491164"/>
    <w:rsid w:val="0049188A"/>
    <w:rsid w:val="00492CF4"/>
    <w:rsid w:val="00492F4D"/>
    <w:rsid w:val="00493137"/>
    <w:rsid w:val="00493FC7"/>
    <w:rsid w:val="00495426"/>
    <w:rsid w:val="004965CC"/>
    <w:rsid w:val="0049687A"/>
    <w:rsid w:val="004A3589"/>
    <w:rsid w:val="004A430D"/>
    <w:rsid w:val="004A4D54"/>
    <w:rsid w:val="004A50B0"/>
    <w:rsid w:val="004A51A3"/>
    <w:rsid w:val="004A56AD"/>
    <w:rsid w:val="004A5B5B"/>
    <w:rsid w:val="004A5F6E"/>
    <w:rsid w:val="004A68D9"/>
    <w:rsid w:val="004A7C99"/>
    <w:rsid w:val="004B197B"/>
    <w:rsid w:val="004B210C"/>
    <w:rsid w:val="004B6A6E"/>
    <w:rsid w:val="004C276D"/>
    <w:rsid w:val="004C2BAF"/>
    <w:rsid w:val="004C3AA0"/>
    <w:rsid w:val="004D0024"/>
    <w:rsid w:val="004D2054"/>
    <w:rsid w:val="004D351C"/>
    <w:rsid w:val="004D43DB"/>
    <w:rsid w:val="004D4FA1"/>
    <w:rsid w:val="004D6C9F"/>
    <w:rsid w:val="004D6DBC"/>
    <w:rsid w:val="004D7ED1"/>
    <w:rsid w:val="004E1593"/>
    <w:rsid w:val="004E3327"/>
    <w:rsid w:val="004E3427"/>
    <w:rsid w:val="004E519D"/>
    <w:rsid w:val="004E6782"/>
    <w:rsid w:val="004E6BCE"/>
    <w:rsid w:val="004F134D"/>
    <w:rsid w:val="004F14C2"/>
    <w:rsid w:val="004F3AE3"/>
    <w:rsid w:val="004F5A32"/>
    <w:rsid w:val="004F6380"/>
    <w:rsid w:val="004F6963"/>
    <w:rsid w:val="004F6A34"/>
    <w:rsid w:val="004F6E11"/>
    <w:rsid w:val="005026B9"/>
    <w:rsid w:val="00502708"/>
    <w:rsid w:val="00502BC1"/>
    <w:rsid w:val="00502C64"/>
    <w:rsid w:val="00504FA5"/>
    <w:rsid w:val="005051E1"/>
    <w:rsid w:val="00506D10"/>
    <w:rsid w:val="0050786E"/>
    <w:rsid w:val="00507B52"/>
    <w:rsid w:val="00512511"/>
    <w:rsid w:val="0051299F"/>
    <w:rsid w:val="00512E58"/>
    <w:rsid w:val="00515B15"/>
    <w:rsid w:val="005163A4"/>
    <w:rsid w:val="005168DD"/>
    <w:rsid w:val="00520569"/>
    <w:rsid w:val="005209E3"/>
    <w:rsid w:val="00521AF0"/>
    <w:rsid w:val="00521FBE"/>
    <w:rsid w:val="0052336E"/>
    <w:rsid w:val="00523528"/>
    <w:rsid w:val="005243CE"/>
    <w:rsid w:val="00524C7D"/>
    <w:rsid w:val="00525C3E"/>
    <w:rsid w:val="00525C77"/>
    <w:rsid w:val="0052773A"/>
    <w:rsid w:val="00527D47"/>
    <w:rsid w:val="005302CC"/>
    <w:rsid w:val="005322DC"/>
    <w:rsid w:val="00533F4A"/>
    <w:rsid w:val="00535295"/>
    <w:rsid w:val="005353D4"/>
    <w:rsid w:val="005354A5"/>
    <w:rsid w:val="0053577D"/>
    <w:rsid w:val="00535902"/>
    <w:rsid w:val="00536BDF"/>
    <w:rsid w:val="005374CB"/>
    <w:rsid w:val="0054123D"/>
    <w:rsid w:val="005430E6"/>
    <w:rsid w:val="005431C7"/>
    <w:rsid w:val="005449AC"/>
    <w:rsid w:val="00544AC2"/>
    <w:rsid w:val="005454AF"/>
    <w:rsid w:val="0054701B"/>
    <w:rsid w:val="0054737B"/>
    <w:rsid w:val="00547786"/>
    <w:rsid w:val="005515E3"/>
    <w:rsid w:val="00551E5E"/>
    <w:rsid w:val="005528C7"/>
    <w:rsid w:val="00553058"/>
    <w:rsid w:val="00553B3C"/>
    <w:rsid w:val="005553A0"/>
    <w:rsid w:val="005553FB"/>
    <w:rsid w:val="00564176"/>
    <w:rsid w:val="00564533"/>
    <w:rsid w:val="0056506A"/>
    <w:rsid w:val="0056507A"/>
    <w:rsid w:val="005656A3"/>
    <w:rsid w:val="00567747"/>
    <w:rsid w:val="005678EC"/>
    <w:rsid w:val="00571198"/>
    <w:rsid w:val="005753D1"/>
    <w:rsid w:val="005756E2"/>
    <w:rsid w:val="00575877"/>
    <w:rsid w:val="00575E29"/>
    <w:rsid w:val="00576801"/>
    <w:rsid w:val="00583629"/>
    <w:rsid w:val="005842D4"/>
    <w:rsid w:val="00584588"/>
    <w:rsid w:val="00585770"/>
    <w:rsid w:val="00585802"/>
    <w:rsid w:val="00585CE1"/>
    <w:rsid w:val="00590132"/>
    <w:rsid w:val="005907EB"/>
    <w:rsid w:val="00591739"/>
    <w:rsid w:val="00595422"/>
    <w:rsid w:val="0059687A"/>
    <w:rsid w:val="00597EB5"/>
    <w:rsid w:val="005A0743"/>
    <w:rsid w:val="005A2E69"/>
    <w:rsid w:val="005A3BA7"/>
    <w:rsid w:val="005A3EBE"/>
    <w:rsid w:val="005A4540"/>
    <w:rsid w:val="005A5E87"/>
    <w:rsid w:val="005A6541"/>
    <w:rsid w:val="005A6E9C"/>
    <w:rsid w:val="005A7075"/>
    <w:rsid w:val="005A731F"/>
    <w:rsid w:val="005A7CD2"/>
    <w:rsid w:val="005B0B78"/>
    <w:rsid w:val="005B2DD1"/>
    <w:rsid w:val="005B3B3E"/>
    <w:rsid w:val="005B5E34"/>
    <w:rsid w:val="005B7204"/>
    <w:rsid w:val="005B789D"/>
    <w:rsid w:val="005B7B74"/>
    <w:rsid w:val="005C03D4"/>
    <w:rsid w:val="005C0D76"/>
    <w:rsid w:val="005C0E35"/>
    <w:rsid w:val="005C0EF9"/>
    <w:rsid w:val="005C1C60"/>
    <w:rsid w:val="005C1D37"/>
    <w:rsid w:val="005C3031"/>
    <w:rsid w:val="005C3552"/>
    <w:rsid w:val="005C399F"/>
    <w:rsid w:val="005C3E69"/>
    <w:rsid w:val="005C5447"/>
    <w:rsid w:val="005C6E10"/>
    <w:rsid w:val="005C76FD"/>
    <w:rsid w:val="005D0632"/>
    <w:rsid w:val="005D0E81"/>
    <w:rsid w:val="005D0EFD"/>
    <w:rsid w:val="005D1736"/>
    <w:rsid w:val="005D1796"/>
    <w:rsid w:val="005D237E"/>
    <w:rsid w:val="005D2C5A"/>
    <w:rsid w:val="005D4802"/>
    <w:rsid w:val="005D555D"/>
    <w:rsid w:val="005D66FE"/>
    <w:rsid w:val="005D73B1"/>
    <w:rsid w:val="005D7D08"/>
    <w:rsid w:val="005D7DAF"/>
    <w:rsid w:val="005D7EC4"/>
    <w:rsid w:val="005E2AB2"/>
    <w:rsid w:val="005E2D9D"/>
    <w:rsid w:val="005E3404"/>
    <w:rsid w:val="005E40FB"/>
    <w:rsid w:val="005E4B7E"/>
    <w:rsid w:val="005E5918"/>
    <w:rsid w:val="005F2DB5"/>
    <w:rsid w:val="005F394C"/>
    <w:rsid w:val="005F39F0"/>
    <w:rsid w:val="005F5232"/>
    <w:rsid w:val="005F5C96"/>
    <w:rsid w:val="005F74C3"/>
    <w:rsid w:val="0060068A"/>
    <w:rsid w:val="00601DDF"/>
    <w:rsid w:val="00601FA5"/>
    <w:rsid w:val="00603EA4"/>
    <w:rsid w:val="00604363"/>
    <w:rsid w:val="006059F5"/>
    <w:rsid w:val="0061096C"/>
    <w:rsid w:val="006109FB"/>
    <w:rsid w:val="00610D41"/>
    <w:rsid w:val="0061276C"/>
    <w:rsid w:val="00612CDD"/>
    <w:rsid w:val="0061677D"/>
    <w:rsid w:val="00617C79"/>
    <w:rsid w:val="00617F4C"/>
    <w:rsid w:val="006214F9"/>
    <w:rsid w:val="0062151C"/>
    <w:rsid w:val="00621982"/>
    <w:rsid w:val="0062339F"/>
    <w:rsid w:val="0062539A"/>
    <w:rsid w:val="006254D8"/>
    <w:rsid w:val="00625E0D"/>
    <w:rsid w:val="00626AC2"/>
    <w:rsid w:val="00630B17"/>
    <w:rsid w:val="006319A3"/>
    <w:rsid w:val="006336D0"/>
    <w:rsid w:val="00634024"/>
    <w:rsid w:val="006340EB"/>
    <w:rsid w:val="0063753A"/>
    <w:rsid w:val="00637734"/>
    <w:rsid w:val="00637AD0"/>
    <w:rsid w:val="00640030"/>
    <w:rsid w:val="00640868"/>
    <w:rsid w:val="00642BA2"/>
    <w:rsid w:val="00642D75"/>
    <w:rsid w:val="006433A1"/>
    <w:rsid w:val="006438F6"/>
    <w:rsid w:val="00643F00"/>
    <w:rsid w:val="00644B93"/>
    <w:rsid w:val="006454DB"/>
    <w:rsid w:val="00645EE3"/>
    <w:rsid w:val="00646CD1"/>
    <w:rsid w:val="00647DCD"/>
    <w:rsid w:val="00650B95"/>
    <w:rsid w:val="00651C23"/>
    <w:rsid w:val="0065303C"/>
    <w:rsid w:val="006532E2"/>
    <w:rsid w:val="00653AF3"/>
    <w:rsid w:val="006543D6"/>
    <w:rsid w:val="0065560D"/>
    <w:rsid w:val="006566D8"/>
    <w:rsid w:val="00656775"/>
    <w:rsid w:val="00660FA0"/>
    <w:rsid w:val="00661561"/>
    <w:rsid w:val="00661848"/>
    <w:rsid w:val="006618CC"/>
    <w:rsid w:val="0066657D"/>
    <w:rsid w:val="00670FA6"/>
    <w:rsid w:val="00671247"/>
    <w:rsid w:val="0067124A"/>
    <w:rsid w:val="00673505"/>
    <w:rsid w:val="006745B3"/>
    <w:rsid w:val="00674658"/>
    <w:rsid w:val="0067542C"/>
    <w:rsid w:val="0067545C"/>
    <w:rsid w:val="006754D5"/>
    <w:rsid w:val="00676F8A"/>
    <w:rsid w:val="00677147"/>
    <w:rsid w:val="006805A3"/>
    <w:rsid w:val="00681F80"/>
    <w:rsid w:val="00683056"/>
    <w:rsid w:val="006837C1"/>
    <w:rsid w:val="006843FA"/>
    <w:rsid w:val="00684A88"/>
    <w:rsid w:val="00685E9B"/>
    <w:rsid w:val="0068640B"/>
    <w:rsid w:val="00687461"/>
    <w:rsid w:val="006924EA"/>
    <w:rsid w:val="00692D99"/>
    <w:rsid w:val="00693F72"/>
    <w:rsid w:val="00695491"/>
    <w:rsid w:val="00695D6E"/>
    <w:rsid w:val="00696109"/>
    <w:rsid w:val="00696641"/>
    <w:rsid w:val="006966D9"/>
    <w:rsid w:val="00696CC5"/>
    <w:rsid w:val="0069749B"/>
    <w:rsid w:val="006A096D"/>
    <w:rsid w:val="006A2A70"/>
    <w:rsid w:val="006A31F6"/>
    <w:rsid w:val="006A3B76"/>
    <w:rsid w:val="006A41B6"/>
    <w:rsid w:val="006A4AD9"/>
    <w:rsid w:val="006A51F3"/>
    <w:rsid w:val="006A6BE2"/>
    <w:rsid w:val="006A6F10"/>
    <w:rsid w:val="006A6F68"/>
    <w:rsid w:val="006B033C"/>
    <w:rsid w:val="006B0660"/>
    <w:rsid w:val="006B0BDD"/>
    <w:rsid w:val="006B1257"/>
    <w:rsid w:val="006B4706"/>
    <w:rsid w:val="006B49D6"/>
    <w:rsid w:val="006B625A"/>
    <w:rsid w:val="006C0DD1"/>
    <w:rsid w:val="006C2136"/>
    <w:rsid w:val="006C26A7"/>
    <w:rsid w:val="006C34BE"/>
    <w:rsid w:val="006C3770"/>
    <w:rsid w:val="006C3ED3"/>
    <w:rsid w:val="006C6855"/>
    <w:rsid w:val="006C689C"/>
    <w:rsid w:val="006D06BA"/>
    <w:rsid w:val="006D1EED"/>
    <w:rsid w:val="006D22DD"/>
    <w:rsid w:val="006D2CF6"/>
    <w:rsid w:val="006D3B96"/>
    <w:rsid w:val="006D3C5C"/>
    <w:rsid w:val="006D3E74"/>
    <w:rsid w:val="006D4FE0"/>
    <w:rsid w:val="006D5424"/>
    <w:rsid w:val="006D5EDC"/>
    <w:rsid w:val="006D624A"/>
    <w:rsid w:val="006D6939"/>
    <w:rsid w:val="006D702B"/>
    <w:rsid w:val="006D710D"/>
    <w:rsid w:val="006E03F5"/>
    <w:rsid w:val="006E1D3F"/>
    <w:rsid w:val="006E1FB2"/>
    <w:rsid w:val="006E5E82"/>
    <w:rsid w:val="006E7EF3"/>
    <w:rsid w:val="006F0D46"/>
    <w:rsid w:val="006F1078"/>
    <w:rsid w:val="006F1EFA"/>
    <w:rsid w:val="006F3A6D"/>
    <w:rsid w:val="006F4065"/>
    <w:rsid w:val="006F73BD"/>
    <w:rsid w:val="006F7743"/>
    <w:rsid w:val="00700CB7"/>
    <w:rsid w:val="00701803"/>
    <w:rsid w:val="0070190A"/>
    <w:rsid w:val="00701FA1"/>
    <w:rsid w:val="007020F8"/>
    <w:rsid w:val="0070368D"/>
    <w:rsid w:val="00704E93"/>
    <w:rsid w:val="00705594"/>
    <w:rsid w:val="007056B1"/>
    <w:rsid w:val="0070593C"/>
    <w:rsid w:val="007062AB"/>
    <w:rsid w:val="00706698"/>
    <w:rsid w:val="007074A4"/>
    <w:rsid w:val="00710012"/>
    <w:rsid w:val="00710B42"/>
    <w:rsid w:val="007114D1"/>
    <w:rsid w:val="00711E68"/>
    <w:rsid w:val="00712934"/>
    <w:rsid w:val="00712C76"/>
    <w:rsid w:val="00714217"/>
    <w:rsid w:val="007151BD"/>
    <w:rsid w:val="007163DE"/>
    <w:rsid w:val="007166C5"/>
    <w:rsid w:val="007168D3"/>
    <w:rsid w:val="0071773B"/>
    <w:rsid w:val="0072017B"/>
    <w:rsid w:val="007212F3"/>
    <w:rsid w:val="00721BD9"/>
    <w:rsid w:val="00721EF9"/>
    <w:rsid w:val="00723804"/>
    <w:rsid w:val="00723987"/>
    <w:rsid w:val="0072586A"/>
    <w:rsid w:val="0072714E"/>
    <w:rsid w:val="0073067F"/>
    <w:rsid w:val="007314F6"/>
    <w:rsid w:val="0073151F"/>
    <w:rsid w:val="00731845"/>
    <w:rsid w:val="00732F80"/>
    <w:rsid w:val="0073366C"/>
    <w:rsid w:val="00733DA4"/>
    <w:rsid w:val="00740C85"/>
    <w:rsid w:val="00740E14"/>
    <w:rsid w:val="007422B4"/>
    <w:rsid w:val="007423D9"/>
    <w:rsid w:val="00744208"/>
    <w:rsid w:val="0074446A"/>
    <w:rsid w:val="00744BB5"/>
    <w:rsid w:val="00744FE8"/>
    <w:rsid w:val="00745502"/>
    <w:rsid w:val="0074596A"/>
    <w:rsid w:val="00746D00"/>
    <w:rsid w:val="00746D49"/>
    <w:rsid w:val="007479C9"/>
    <w:rsid w:val="0075023C"/>
    <w:rsid w:val="00750312"/>
    <w:rsid w:val="007515A4"/>
    <w:rsid w:val="007516AE"/>
    <w:rsid w:val="0075236A"/>
    <w:rsid w:val="0075285A"/>
    <w:rsid w:val="00753C9D"/>
    <w:rsid w:val="00754709"/>
    <w:rsid w:val="00755EE1"/>
    <w:rsid w:val="007562AE"/>
    <w:rsid w:val="00756477"/>
    <w:rsid w:val="007568F4"/>
    <w:rsid w:val="007616EE"/>
    <w:rsid w:val="0076254D"/>
    <w:rsid w:val="007626AB"/>
    <w:rsid w:val="00764E02"/>
    <w:rsid w:val="00766725"/>
    <w:rsid w:val="007670B4"/>
    <w:rsid w:val="00770981"/>
    <w:rsid w:val="0077213E"/>
    <w:rsid w:val="007725BC"/>
    <w:rsid w:val="007737BD"/>
    <w:rsid w:val="00773870"/>
    <w:rsid w:val="007750B1"/>
    <w:rsid w:val="0077569A"/>
    <w:rsid w:val="00776BC4"/>
    <w:rsid w:val="007772F6"/>
    <w:rsid w:val="007774EC"/>
    <w:rsid w:val="00777F82"/>
    <w:rsid w:val="00780229"/>
    <w:rsid w:val="00781931"/>
    <w:rsid w:val="007846D5"/>
    <w:rsid w:val="00785080"/>
    <w:rsid w:val="00785A23"/>
    <w:rsid w:val="007908A0"/>
    <w:rsid w:val="00791295"/>
    <w:rsid w:val="00791A06"/>
    <w:rsid w:val="00791CE6"/>
    <w:rsid w:val="00792093"/>
    <w:rsid w:val="00793439"/>
    <w:rsid w:val="00793CA8"/>
    <w:rsid w:val="007949D3"/>
    <w:rsid w:val="007969C0"/>
    <w:rsid w:val="007A0E3B"/>
    <w:rsid w:val="007A0E7D"/>
    <w:rsid w:val="007A140A"/>
    <w:rsid w:val="007A3781"/>
    <w:rsid w:val="007A3B1E"/>
    <w:rsid w:val="007A3B31"/>
    <w:rsid w:val="007A486C"/>
    <w:rsid w:val="007A48BC"/>
    <w:rsid w:val="007A5B3D"/>
    <w:rsid w:val="007A7A57"/>
    <w:rsid w:val="007B1056"/>
    <w:rsid w:val="007B17A7"/>
    <w:rsid w:val="007B1F48"/>
    <w:rsid w:val="007B2943"/>
    <w:rsid w:val="007B2C6A"/>
    <w:rsid w:val="007B3C61"/>
    <w:rsid w:val="007B3CE1"/>
    <w:rsid w:val="007B3D3D"/>
    <w:rsid w:val="007B405E"/>
    <w:rsid w:val="007B52A5"/>
    <w:rsid w:val="007B52B3"/>
    <w:rsid w:val="007B557A"/>
    <w:rsid w:val="007B6221"/>
    <w:rsid w:val="007B74D2"/>
    <w:rsid w:val="007C09D9"/>
    <w:rsid w:val="007C1A70"/>
    <w:rsid w:val="007C1E0F"/>
    <w:rsid w:val="007C2227"/>
    <w:rsid w:val="007C7795"/>
    <w:rsid w:val="007D05CB"/>
    <w:rsid w:val="007D1AE2"/>
    <w:rsid w:val="007D2A9C"/>
    <w:rsid w:val="007D39BE"/>
    <w:rsid w:val="007D3E17"/>
    <w:rsid w:val="007D6871"/>
    <w:rsid w:val="007D6C71"/>
    <w:rsid w:val="007D6D94"/>
    <w:rsid w:val="007D6F5B"/>
    <w:rsid w:val="007D7E78"/>
    <w:rsid w:val="007E0D90"/>
    <w:rsid w:val="007E2285"/>
    <w:rsid w:val="007E2323"/>
    <w:rsid w:val="007E2D0C"/>
    <w:rsid w:val="007E34CF"/>
    <w:rsid w:val="007E513F"/>
    <w:rsid w:val="007E5675"/>
    <w:rsid w:val="007E6A71"/>
    <w:rsid w:val="007E7268"/>
    <w:rsid w:val="007F00AD"/>
    <w:rsid w:val="007F52C9"/>
    <w:rsid w:val="007F5DEC"/>
    <w:rsid w:val="007F7582"/>
    <w:rsid w:val="00800EB1"/>
    <w:rsid w:val="00802932"/>
    <w:rsid w:val="00802D87"/>
    <w:rsid w:val="00802ED7"/>
    <w:rsid w:val="00802F2A"/>
    <w:rsid w:val="0080574B"/>
    <w:rsid w:val="00805A61"/>
    <w:rsid w:val="00807ED9"/>
    <w:rsid w:val="0081148B"/>
    <w:rsid w:val="00811A03"/>
    <w:rsid w:val="008126DD"/>
    <w:rsid w:val="0081271A"/>
    <w:rsid w:val="00815EEE"/>
    <w:rsid w:val="00816003"/>
    <w:rsid w:val="0081627F"/>
    <w:rsid w:val="008179F7"/>
    <w:rsid w:val="008212EA"/>
    <w:rsid w:val="0082154C"/>
    <w:rsid w:val="00821588"/>
    <w:rsid w:val="00821C68"/>
    <w:rsid w:val="0082320C"/>
    <w:rsid w:val="008236D3"/>
    <w:rsid w:val="008239D3"/>
    <w:rsid w:val="008246BD"/>
    <w:rsid w:val="00824802"/>
    <w:rsid w:val="0082527B"/>
    <w:rsid w:val="00826141"/>
    <w:rsid w:val="008263E7"/>
    <w:rsid w:val="0082748E"/>
    <w:rsid w:val="008276AF"/>
    <w:rsid w:val="0082799D"/>
    <w:rsid w:val="00830D78"/>
    <w:rsid w:val="0083133D"/>
    <w:rsid w:val="00832D86"/>
    <w:rsid w:val="00832F89"/>
    <w:rsid w:val="00833850"/>
    <w:rsid w:val="0083509C"/>
    <w:rsid w:val="00835BBD"/>
    <w:rsid w:val="00835D6F"/>
    <w:rsid w:val="00835DE8"/>
    <w:rsid w:val="008365F8"/>
    <w:rsid w:val="00836990"/>
    <w:rsid w:val="00836D37"/>
    <w:rsid w:val="00840C12"/>
    <w:rsid w:val="00843CFC"/>
    <w:rsid w:val="0084521E"/>
    <w:rsid w:val="008473AC"/>
    <w:rsid w:val="00850239"/>
    <w:rsid w:val="008505E2"/>
    <w:rsid w:val="0085095B"/>
    <w:rsid w:val="008514FB"/>
    <w:rsid w:val="00851E36"/>
    <w:rsid w:val="008527BE"/>
    <w:rsid w:val="0085413C"/>
    <w:rsid w:val="00855E6E"/>
    <w:rsid w:val="00856B89"/>
    <w:rsid w:val="00862161"/>
    <w:rsid w:val="0086243C"/>
    <w:rsid w:val="00864A74"/>
    <w:rsid w:val="008654D2"/>
    <w:rsid w:val="00865B38"/>
    <w:rsid w:val="00865E83"/>
    <w:rsid w:val="00866145"/>
    <w:rsid w:val="0086693C"/>
    <w:rsid w:val="0086723F"/>
    <w:rsid w:val="008731D0"/>
    <w:rsid w:val="00873728"/>
    <w:rsid w:val="00875D25"/>
    <w:rsid w:val="008760DF"/>
    <w:rsid w:val="00876FB8"/>
    <w:rsid w:val="00877B75"/>
    <w:rsid w:val="008804BF"/>
    <w:rsid w:val="00880935"/>
    <w:rsid w:val="008809B0"/>
    <w:rsid w:val="00881E83"/>
    <w:rsid w:val="00882DF0"/>
    <w:rsid w:val="008845A5"/>
    <w:rsid w:val="00885113"/>
    <w:rsid w:val="00885582"/>
    <w:rsid w:val="00885AD0"/>
    <w:rsid w:val="00886E3E"/>
    <w:rsid w:val="00890F63"/>
    <w:rsid w:val="008911FA"/>
    <w:rsid w:val="00891804"/>
    <w:rsid w:val="00891CC3"/>
    <w:rsid w:val="008927B4"/>
    <w:rsid w:val="00892B6D"/>
    <w:rsid w:val="008930D4"/>
    <w:rsid w:val="008A0688"/>
    <w:rsid w:val="008A2393"/>
    <w:rsid w:val="008A37BE"/>
    <w:rsid w:val="008A502B"/>
    <w:rsid w:val="008A611E"/>
    <w:rsid w:val="008A7444"/>
    <w:rsid w:val="008A7AD6"/>
    <w:rsid w:val="008B0252"/>
    <w:rsid w:val="008B1C9F"/>
    <w:rsid w:val="008B2513"/>
    <w:rsid w:val="008B348A"/>
    <w:rsid w:val="008B5877"/>
    <w:rsid w:val="008B5DCE"/>
    <w:rsid w:val="008B6F72"/>
    <w:rsid w:val="008B78EB"/>
    <w:rsid w:val="008C068D"/>
    <w:rsid w:val="008C0FD2"/>
    <w:rsid w:val="008C271B"/>
    <w:rsid w:val="008C32CB"/>
    <w:rsid w:val="008C4517"/>
    <w:rsid w:val="008C538F"/>
    <w:rsid w:val="008C6150"/>
    <w:rsid w:val="008C6E68"/>
    <w:rsid w:val="008C7B32"/>
    <w:rsid w:val="008C7D2D"/>
    <w:rsid w:val="008C7F75"/>
    <w:rsid w:val="008D121F"/>
    <w:rsid w:val="008D1741"/>
    <w:rsid w:val="008D4F42"/>
    <w:rsid w:val="008D657B"/>
    <w:rsid w:val="008D66D9"/>
    <w:rsid w:val="008D6B00"/>
    <w:rsid w:val="008D7C1B"/>
    <w:rsid w:val="008D7F9B"/>
    <w:rsid w:val="008E0EA1"/>
    <w:rsid w:val="008E100D"/>
    <w:rsid w:val="008E1064"/>
    <w:rsid w:val="008E11C3"/>
    <w:rsid w:val="008E158E"/>
    <w:rsid w:val="008E372A"/>
    <w:rsid w:val="008E3EB2"/>
    <w:rsid w:val="008E3F77"/>
    <w:rsid w:val="008E4233"/>
    <w:rsid w:val="008E57B6"/>
    <w:rsid w:val="008E7626"/>
    <w:rsid w:val="008F0429"/>
    <w:rsid w:val="008F0A50"/>
    <w:rsid w:val="008F2225"/>
    <w:rsid w:val="008F3241"/>
    <w:rsid w:val="008F375F"/>
    <w:rsid w:val="008F6E06"/>
    <w:rsid w:val="008F7408"/>
    <w:rsid w:val="008F776F"/>
    <w:rsid w:val="00901F47"/>
    <w:rsid w:val="00903E24"/>
    <w:rsid w:val="00903FC1"/>
    <w:rsid w:val="0090495C"/>
    <w:rsid w:val="0090534B"/>
    <w:rsid w:val="00906188"/>
    <w:rsid w:val="00910797"/>
    <w:rsid w:val="00911547"/>
    <w:rsid w:val="00911F69"/>
    <w:rsid w:val="0091278B"/>
    <w:rsid w:val="009133A7"/>
    <w:rsid w:val="00913550"/>
    <w:rsid w:val="00913DAE"/>
    <w:rsid w:val="00913E5E"/>
    <w:rsid w:val="00913F2F"/>
    <w:rsid w:val="00913F86"/>
    <w:rsid w:val="0091405A"/>
    <w:rsid w:val="00914B64"/>
    <w:rsid w:val="00914FD8"/>
    <w:rsid w:val="00917966"/>
    <w:rsid w:val="00920A68"/>
    <w:rsid w:val="00921321"/>
    <w:rsid w:val="009215D5"/>
    <w:rsid w:val="009216D1"/>
    <w:rsid w:val="00921798"/>
    <w:rsid w:val="00922F42"/>
    <w:rsid w:val="009235E9"/>
    <w:rsid w:val="00923915"/>
    <w:rsid w:val="009259AB"/>
    <w:rsid w:val="00927212"/>
    <w:rsid w:val="00927471"/>
    <w:rsid w:val="00930615"/>
    <w:rsid w:val="00931A7D"/>
    <w:rsid w:val="0093372F"/>
    <w:rsid w:val="009337BD"/>
    <w:rsid w:val="00934566"/>
    <w:rsid w:val="00934D40"/>
    <w:rsid w:val="009351DE"/>
    <w:rsid w:val="00936506"/>
    <w:rsid w:val="00943904"/>
    <w:rsid w:val="00943B8D"/>
    <w:rsid w:val="00944C66"/>
    <w:rsid w:val="00944F15"/>
    <w:rsid w:val="009463F4"/>
    <w:rsid w:val="00946D44"/>
    <w:rsid w:val="00947C6A"/>
    <w:rsid w:val="0095066E"/>
    <w:rsid w:val="00952D81"/>
    <w:rsid w:val="009534D6"/>
    <w:rsid w:val="009554C7"/>
    <w:rsid w:val="009578BE"/>
    <w:rsid w:val="00960F9E"/>
    <w:rsid w:val="00964BED"/>
    <w:rsid w:val="0096574F"/>
    <w:rsid w:val="00965FCB"/>
    <w:rsid w:val="0096692D"/>
    <w:rsid w:val="00966FD2"/>
    <w:rsid w:val="00970031"/>
    <w:rsid w:val="0097033B"/>
    <w:rsid w:val="00970E0B"/>
    <w:rsid w:val="0097116B"/>
    <w:rsid w:val="00974C55"/>
    <w:rsid w:val="00974E98"/>
    <w:rsid w:val="009833BE"/>
    <w:rsid w:val="00984323"/>
    <w:rsid w:val="00984872"/>
    <w:rsid w:val="00985113"/>
    <w:rsid w:val="0098710F"/>
    <w:rsid w:val="00991947"/>
    <w:rsid w:val="00993324"/>
    <w:rsid w:val="00997236"/>
    <w:rsid w:val="009A12F9"/>
    <w:rsid w:val="009A13D5"/>
    <w:rsid w:val="009A5698"/>
    <w:rsid w:val="009A66D7"/>
    <w:rsid w:val="009B0629"/>
    <w:rsid w:val="009B21B7"/>
    <w:rsid w:val="009B3A5C"/>
    <w:rsid w:val="009B4939"/>
    <w:rsid w:val="009B4CAF"/>
    <w:rsid w:val="009B4D66"/>
    <w:rsid w:val="009B5699"/>
    <w:rsid w:val="009B58DF"/>
    <w:rsid w:val="009C00D9"/>
    <w:rsid w:val="009C201A"/>
    <w:rsid w:val="009C23D0"/>
    <w:rsid w:val="009C26D6"/>
    <w:rsid w:val="009C2824"/>
    <w:rsid w:val="009C3147"/>
    <w:rsid w:val="009C3682"/>
    <w:rsid w:val="009C58A1"/>
    <w:rsid w:val="009C5CFC"/>
    <w:rsid w:val="009C6A34"/>
    <w:rsid w:val="009C6DBD"/>
    <w:rsid w:val="009C7C83"/>
    <w:rsid w:val="009C7FD2"/>
    <w:rsid w:val="009D005E"/>
    <w:rsid w:val="009D0196"/>
    <w:rsid w:val="009D208D"/>
    <w:rsid w:val="009D2BA1"/>
    <w:rsid w:val="009D4117"/>
    <w:rsid w:val="009D44F4"/>
    <w:rsid w:val="009D46CD"/>
    <w:rsid w:val="009D4D5F"/>
    <w:rsid w:val="009D5D64"/>
    <w:rsid w:val="009D7762"/>
    <w:rsid w:val="009D7C3A"/>
    <w:rsid w:val="009E0001"/>
    <w:rsid w:val="009E1278"/>
    <w:rsid w:val="009E1558"/>
    <w:rsid w:val="009E175E"/>
    <w:rsid w:val="009E1898"/>
    <w:rsid w:val="009E1AD1"/>
    <w:rsid w:val="009E3A8C"/>
    <w:rsid w:val="009E4913"/>
    <w:rsid w:val="009E51C4"/>
    <w:rsid w:val="009E7EE6"/>
    <w:rsid w:val="009F03CA"/>
    <w:rsid w:val="009F3DD5"/>
    <w:rsid w:val="009F5F6F"/>
    <w:rsid w:val="009F7FEB"/>
    <w:rsid w:val="00A006EF"/>
    <w:rsid w:val="00A008D3"/>
    <w:rsid w:val="00A008DA"/>
    <w:rsid w:val="00A00BF0"/>
    <w:rsid w:val="00A0190F"/>
    <w:rsid w:val="00A01F52"/>
    <w:rsid w:val="00A022A9"/>
    <w:rsid w:val="00A03310"/>
    <w:rsid w:val="00A04D3A"/>
    <w:rsid w:val="00A07A58"/>
    <w:rsid w:val="00A11E94"/>
    <w:rsid w:val="00A11F59"/>
    <w:rsid w:val="00A132CA"/>
    <w:rsid w:val="00A134A8"/>
    <w:rsid w:val="00A140B3"/>
    <w:rsid w:val="00A1501A"/>
    <w:rsid w:val="00A15F1D"/>
    <w:rsid w:val="00A17D51"/>
    <w:rsid w:val="00A2045B"/>
    <w:rsid w:val="00A248FC"/>
    <w:rsid w:val="00A25C29"/>
    <w:rsid w:val="00A267F0"/>
    <w:rsid w:val="00A279D6"/>
    <w:rsid w:val="00A30F12"/>
    <w:rsid w:val="00A319BA"/>
    <w:rsid w:val="00A348BC"/>
    <w:rsid w:val="00A40E38"/>
    <w:rsid w:val="00A41562"/>
    <w:rsid w:val="00A420D9"/>
    <w:rsid w:val="00A4377C"/>
    <w:rsid w:val="00A441F6"/>
    <w:rsid w:val="00A46CCE"/>
    <w:rsid w:val="00A47721"/>
    <w:rsid w:val="00A47762"/>
    <w:rsid w:val="00A5168E"/>
    <w:rsid w:val="00A51A1F"/>
    <w:rsid w:val="00A52677"/>
    <w:rsid w:val="00A52F7A"/>
    <w:rsid w:val="00A54512"/>
    <w:rsid w:val="00A545E9"/>
    <w:rsid w:val="00A5595D"/>
    <w:rsid w:val="00A55BDB"/>
    <w:rsid w:val="00A55D1C"/>
    <w:rsid w:val="00A56D22"/>
    <w:rsid w:val="00A574E1"/>
    <w:rsid w:val="00A6019B"/>
    <w:rsid w:val="00A60C3F"/>
    <w:rsid w:val="00A60FC3"/>
    <w:rsid w:val="00A61351"/>
    <w:rsid w:val="00A62387"/>
    <w:rsid w:val="00A62C6D"/>
    <w:rsid w:val="00A62FBA"/>
    <w:rsid w:val="00A64972"/>
    <w:rsid w:val="00A65B94"/>
    <w:rsid w:val="00A676CF"/>
    <w:rsid w:val="00A70D8F"/>
    <w:rsid w:val="00A72056"/>
    <w:rsid w:val="00A72C26"/>
    <w:rsid w:val="00A73EE0"/>
    <w:rsid w:val="00A74852"/>
    <w:rsid w:val="00A74A99"/>
    <w:rsid w:val="00A75D38"/>
    <w:rsid w:val="00A75D87"/>
    <w:rsid w:val="00A77FC1"/>
    <w:rsid w:val="00A801B4"/>
    <w:rsid w:val="00A80F59"/>
    <w:rsid w:val="00A81E29"/>
    <w:rsid w:val="00A83619"/>
    <w:rsid w:val="00A85660"/>
    <w:rsid w:val="00A85AAF"/>
    <w:rsid w:val="00A860CC"/>
    <w:rsid w:val="00A90494"/>
    <w:rsid w:val="00A91390"/>
    <w:rsid w:val="00A93575"/>
    <w:rsid w:val="00A95347"/>
    <w:rsid w:val="00A9624D"/>
    <w:rsid w:val="00A96F69"/>
    <w:rsid w:val="00A9740C"/>
    <w:rsid w:val="00A978FD"/>
    <w:rsid w:val="00A97B00"/>
    <w:rsid w:val="00AA0FCD"/>
    <w:rsid w:val="00AA1330"/>
    <w:rsid w:val="00AA2CE7"/>
    <w:rsid w:val="00AA2DD2"/>
    <w:rsid w:val="00AA3415"/>
    <w:rsid w:val="00AA3948"/>
    <w:rsid w:val="00AA3AF6"/>
    <w:rsid w:val="00AA533D"/>
    <w:rsid w:val="00AA57AC"/>
    <w:rsid w:val="00AA608B"/>
    <w:rsid w:val="00AB0380"/>
    <w:rsid w:val="00AB1906"/>
    <w:rsid w:val="00AB1F45"/>
    <w:rsid w:val="00AB34C8"/>
    <w:rsid w:val="00AB56F6"/>
    <w:rsid w:val="00AB7294"/>
    <w:rsid w:val="00AB7317"/>
    <w:rsid w:val="00AC14C2"/>
    <w:rsid w:val="00AC3792"/>
    <w:rsid w:val="00AC3BE9"/>
    <w:rsid w:val="00AC3C52"/>
    <w:rsid w:val="00AC48CD"/>
    <w:rsid w:val="00AC52A3"/>
    <w:rsid w:val="00AC54B8"/>
    <w:rsid w:val="00AC733D"/>
    <w:rsid w:val="00AD0B20"/>
    <w:rsid w:val="00AD22EB"/>
    <w:rsid w:val="00AD5C54"/>
    <w:rsid w:val="00AD6D36"/>
    <w:rsid w:val="00AD7628"/>
    <w:rsid w:val="00AD7C06"/>
    <w:rsid w:val="00AE0107"/>
    <w:rsid w:val="00AE210D"/>
    <w:rsid w:val="00AE28D4"/>
    <w:rsid w:val="00AE317D"/>
    <w:rsid w:val="00AE559E"/>
    <w:rsid w:val="00AE5E58"/>
    <w:rsid w:val="00AE76C6"/>
    <w:rsid w:val="00AE7A45"/>
    <w:rsid w:val="00AF151A"/>
    <w:rsid w:val="00AF1E5A"/>
    <w:rsid w:val="00AF5FC7"/>
    <w:rsid w:val="00AF6345"/>
    <w:rsid w:val="00AF63D4"/>
    <w:rsid w:val="00AF66D6"/>
    <w:rsid w:val="00AF6D34"/>
    <w:rsid w:val="00AF7D55"/>
    <w:rsid w:val="00B00499"/>
    <w:rsid w:val="00B00508"/>
    <w:rsid w:val="00B00AD8"/>
    <w:rsid w:val="00B00F90"/>
    <w:rsid w:val="00B01B95"/>
    <w:rsid w:val="00B04A00"/>
    <w:rsid w:val="00B05331"/>
    <w:rsid w:val="00B06DA3"/>
    <w:rsid w:val="00B073D8"/>
    <w:rsid w:val="00B10F22"/>
    <w:rsid w:val="00B10F70"/>
    <w:rsid w:val="00B11C63"/>
    <w:rsid w:val="00B1229B"/>
    <w:rsid w:val="00B124BF"/>
    <w:rsid w:val="00B15321"/>
    <w:rsid w:val="00B16CD8"/>
    <w:rsid w:val="00B16DB6"/>
    <w:rsid w:val="00B17012"/>
    <w:rsid w:val="00B173BD"/>
    <w:rsid w:val="00B176EA"/>
    <w:rsid w:val="00B17A17"/>
    <w:rsid w:val="00B20C56"/>
    <w:rsid w:val="00B217BB"/>
    <w:rsid w:val="00B22C75"/>
    <w:rsid w:val="00B23102"/>
    <w:rsid w:val="00B2574F"/>
    <w:rsid w:val="00B25AE9"/>
    <w:rsid w:val="00B25C25"/>
    <w:rsid w:val="00B30FB3"/>
    <w:rsid w:val="00B311C6"/>
    <w:rsid w:val="00B31C34"/>
    <w:rsid w:val="00B32173"/>
    <w:rsid w:val="00B32D83"/>
    <w:rsid w:val="00B338D0"/>
    <w:rsid w:val="00B33ABF"/>
    <w:rsid w:val="00B35CED"/>
    <w:rsid w:val="00B37F71"/>
    <w:rsid w:val="00B40494"/>
    <w:rsid w:val="00B410FA"/>
    <w:rsid w:val="00B41E49"/>
    <w:rsid w:val="00B421BF"/>
    <w:rsid w:val="00B42F3D"/>
    <w:rsid w:val="00B43B96"/>
    <w:rsid w:val="00B44DB6"/>
    <w:rsid w:val="00B459DC"/>
    <w:rsid w:val="00B5046B"/>
    <w:rsid w:val="00B50A4E"/>
    <w:rsid w:val="00B5161C"/>
    <w:rsid w:val="00B53E8F"/>
    <w:rsid w:val="00B54789"/>
    <w:rsid w:val="00B54E06"/>
    <w:rsid w:val="00B5634A"/>
    <w:rsid w:val="00B57F0F"/>
    <w:rsid w:val="00B60526"/>
    <w:rsid w:val="00B60B4F"/>
    <w:rsid w:val="00B62936"/>
    <w:rsid w:val="00B62A5B"/>
    <w:rsid w:val="00B634B9"/>
    <w:rsid w:val="00B637F6"/>
    <w:rsid w:val="00B63FD1"/>
    <w:rsid w:val="00B6496A"/>
    <w:rsid w:val="00B65724"/>
    <w:rsid w:val="00B65D2B"/>
    <w:rsid w:val="00B70775"/>
    <w:rsid w:val="00B7191A"/>
    <w:rsid w:val="00B7196F"/>
    <w:rsid w:val="00B71D54"/>
    <w:rsid w:val="00B72FDB"/>
    <w:rsid w:val="00B73242"/>
    <w:rsid w:val="00B73DB0"/>
    <w:rsid w:val="00B76AC9"/>
    <w:rsid w:val="00B76BDF"/>
    <w:rsid w:val="00B7726C"/>
    <w:rsid w:val="00B80FAD"/>
    <w:rsid w:val="00B816B7"/>
    <w:rsid w:val="00B819C5"/>
    <w:rsid w:val="00B81B7F"/>
    <w:rsid w:val="00B81D2A"/>
    <w:rsid w:val="00B82A70"/>
    <w:rsid w:val="00B82C64"/>
    <w:rsid w:val="00B83850"/>
    <w:rsid w:val="00B84C3F"/>
    <w:rsid w:val="00B84DF2"/>
    <w:rsid w:val="00B85205"/>
    <w:rsid w:val="00B85D52"/>
    <w:rsid w:val="00B90311"/>
    <w:rsid w:val="00B909D0"/>
    <w:rsid w:val="00B90FF1"/>
    <w:rsid w:val="00B918B4"/>
    <w:rsid w:val="00B91BF5"/>
    <w:rsid w:val="00B92477"/>
    <w:rsid w:val="00B93149"/>
    <w:rsid w:val="00B9457B"/>
    <w:rsid w:val="00B94F13"/>
    <w:rsid w:val="00B95A16"/>
    <w:rsid w:val="00B9707B"/>
    <w:rsid w:val="00B9785E"/>
    <w:rsid w:val="00B97954"/>
    <w:rsid w:val="00BA07EC"/>
    <w:rsid w:val="00BA0B6D"/>
    <w:rsid w:val="00BA0DE7"/>
    <w:rsid w:val="00BA1072"/>
    <w:rsid w:val="00BA20FA"/>
    <w:rsid w:val="00BA333C"/>
    <w:rsid w:val="00BA5278"/>
    <w:rsid w:val="00BA5FAE"/>
    <w:rsid w:val="00BA6703"/>
    <w:rsid w:val="00BA7416"/>
    <w:rsid w:val="00BA76E3"/>
    <w:rsid w:val="00BA7983"/>
    <w:rsid w:val="00BB1F2D"/>
    <w:rsid w:val="00BB2248"/>
    <w:rsid w:val="00BB2B0D"/>
    <w:rsid w:val="00BB30C7"/>
    <w:rsid w:val="00BB3221"/>
    <w:rsid w:val="00BB33E5"/>
    <w:rsid w:val="00BB4336"/>
    <w:rsid w:val="00BB49C1"/>
    <w:rsid w:val="00BB5133"/>
    <w:rsid w:val="00BC093E"/>
    <w:rsid w:val="00BC111E"/>
    <w:rsid w:val="00BC17DA"/>
    <w:rsid w:val="00BC30C3"/>
    <w:rsid w:val="00BC484A"/>
    <w:rsid w:val="00BC61A8"/>
    <w:rsid w:val="00BC65FB"/>
    <w:rsid w:val="00BC6B1D"/>
    <w:rsid w:val="00BC7CDC"/>
    <w:rsid w:val="00BD068A"/>
    <w:rsid w:val="00BD2E44"/>
    <w:rsid w:val="00BD320A"/>
    <w:rsid w:val="00BD484C"/>
    <w:rsid w:val="00BD4DC3"/>
    <w:rsid w:val="00BD53A4"/>
    <w:rsid w:val="00BD5A86"/>
    <w:rsid w:val="00BD62F3"/>
    <w:rsid w:val="00BE0392"/>
    <w:rsid w:val="00BE0AA5"/>
    <w:rsid w:val="00BE16C4"/>
    <w:rsid w:val="00BE281C"/>
    <w:rsid w:val="00BE2D19"/>
    <w:rsid w:val="00BE379F"/>
    <w:rsid w:val="00BE399A"/>
    <w:rsid w:val="00BE3CBF"/>
    <w:rsid w:val="00BE58E0"/>
    <w:rsid w:val="00BE6707"/>
    <w:rsid w:val="00BF024A"/>
    <w:rsid w:val="00BF0F6D"/>
    <w:rsid w:val="00BF177F"/>
    <w:rsid w:val="00BF1A5A"/>
    <w:rsid w:val="00BF1BA4"/>
    <w:rsid w:val="00BF1E9B"/>
    <w:rsid w:val="00BF1FDA"/>
    <w:rsid w:val="00BF466A"/>
    <w:rsid w:val="00BF7352"/>
    <w:rsid w:val="00C00040"/>
    <w:rsid w:val="00C00098"/>
    <w:rsid w:val="00C00471"/>
    <w:rsid w:val="00C0116B"/>
    <w:rsid w:val="00C0376C"/>
    <w:rsid w:val="00C03E42"/>
    <w:rsid w:val="00C052F7"/>
    <w:rsid w:val="00C112AD"/>
    <w:rsid w:val="00C13BAC"/>
    <w:rsid w:val="00C13CA4"/>
    <w:rsid w:val="00C146DE"/>
    <w:rsid w:val="00C14917"/>
    <w:rsid w:val="00C14E22"/>
    <w:rsid w:val="00C158CD"/>
    <w:rsid w:val="00C1727E"/>
    <w:rsid w:val="00C175FC"/>
    <w:rsid w:val="00C178AA"/>
    <w:rsid w:val="00C204D9"/>
    <w:rsid w:val="00C20995"/>
    <w:rsid w:val="00C2133A"/>
    <w:rsid w:val="00C215AD"/>
    <w:rsid w:val="00C2247D"/>
    <w:rsid w:val="00C2764D"/>
    <w:rsid w:val="00C335DC"/>
    <w:rsid w:val="00C341FC"/>
    <w:rsid w:val="00C34320"/>
    <w:rsid w:val="00C35D0F"/>
    <w:rsid w:val="00C3666A"/>
    <w:rsid w:val="00C37178"/>
    <w:rsid w:val="00C37269"/>
    <w:rsid w:val="00C372BA"/>
    <w:rsid w:val="00C37AD3"/>
    <w:rsid w:val="00C4115F"/>
    <w:rsid w:val="00C41A9F"/>
    <w:rsid w:val="00C42198"/>
    <w:rsid w:val="00C42C44"/>
    <w:rsid w:val="00C42DC2"/>
    <w:rsid w:val="00C42F0D"/>
    <w:rsid w:val="00C43411"/>
    <w:rsid w:val="00C44798"/>
    <w:rsid w:val="00C47B95"/>
    <w:rsid w:val="00C47EF4"/>
    <w:rsid w:val="00C47F37"/>
    <w:rsid w:val="00C50EC4"/>
    <w:rsid w:val="00C5210D"/>
    <w:rsid w:val="00C52BEF"/>
    <w:rsid w:val="00C52F11"/>
    <w:rsid w:val="00C530D5"/>
    <w:rsid w:val="00C53373"/>
    <w:rsid w:val="00C547FC"/>
    <w:rsid w:val="00C54EDF"/>
    <w:rsid w:val="00C54F3D"/>
    <w:rsid w:val="00C54FA4"/>
    <w:rsid w:val="00C5573C"/>
    <w:rsid w:val="00C569B9"/>
    <w:rsid w:val="00C5750D"/>
    <w:rsid w:val="00C57570"/>
    <w:rsid w:val="00C57B61"/>
    <w:rsid w:val="00C61628"/>
    <w:rsid w:val="00C6169C"/>
    <w:rsid w:val="00C61846"/>
    <w:rsid w:val="00C6189F"/>
    <w:rsid w:val="00C63449"/>
    <w:rsid w:val="00C6374C"/>
    <w:rsid w:val="00C6412E"/>
    <w:rsid w:val="00C66823"/>
    <w:rsid w:val="00C66A5D"/>
    <w:rsid w:val="00C67A81"/>
    <w:rsid w:val="00C7010B"/>
    <w:rsid w:val="00C71BEB"/>
    <w:rsid w:val="00C73A43"/>
    <w:rsid w:val="00C7422D"/>
    <w:rsid w:val="00C74410"/>
    <w:rsid w:val="00C752C1"/>
    <w:rsid w:val="00C7654C"/>
    <w:rsid w:val="00C76FED"/>
    <w:rsid w:val="00C77BA7"/>
    <w:rsid w:val="00C802C7"/>
    <w:rsid w:val="00C84848"/>
    <w:rsid w:val="00C8495E"/>
    <w:rsid w:val="00C85C76"/>
    <w:rsid w:val="00C863CA"/>
    <w:rsid w:val="00C86A32"/>
    <w:rsid w:val="00C8732E"/>
    <w:rsid w:val="00C90AFE"/>
    <w:rsid w:val="00C91849"/>
    <w:rsid w:val="00C93308"/>
    <w:rsid w:val="00C944D7"/>
    <w:rsid w:val="00CA0341"/>
    <w:rsid w:val="00CA0881"/>
    <w:rsid w:val="00CA25D8"/>
    <w:rsid w:val="00CA2613"/>
    <w:rsid w:val="00CA390C"/>
    <w:rsid w:val="00CA3CC1"/>
    <w:rsid w:val="00CA4406"/>
    <w:rsid w:val="00CA44B1"/>
    <w:rsid w:val="00CA6944"/>
    <w:rsid w:val="00CA7266"/>
    <w:rsid w:val="00CB1BDE"/>
    <w:rsid w:val="00CB2522"/>
    <w:rsid w:val="00CB27D5"/>
    <w:rsid w:val="00CB43B9"/>
    <w:rsid w:val="00CB4D19"/>
    <w:rsid w:val="00CB5072"/>
    <w:rsid w:val="00CB6A16"/>
    <w:rsid w:val="00CB6BB3"/>
    <w:rsid w:val="00CB6E50"/>
    <w:rsid w:val="00CB7404"/>
    <w:rsid w:val="00CB791F"/>
    <w:rsid w:val="00CC0364"/>
    <w:rsid w:val="00CC1635"/>
    <w:rsid w:val="00CC1D95"/>
    <w:rsid w:val="00CC2C44"/>
    <w:rsid w:val="00CC2FA9"/>
    <w:rsid w:val="00CC40E8"/>
    <w:rsid w:val="00CC4CCE"/>
    <w:rsid w:val="00CC6B76"/>
    <w:rsid w:val="00CC77DE"/>
    <w:rsid w:val="00CC7BA3"/>
    <w:rsid w:val="00CD1397"/>
    <w:rsid w:val="00CD1D08"/>
    <w:rsid w:val="00CD1FD4"/>
    <w:rsid w:val="00CD2E27"/>
    <w:rsid w:val="00CD38C0"/>
    <w:rsid w:val="00CD5C4C"/>
    <w:rsid w:val="00CD6E99"/>
    <w:rsid w:val="00CD6EA0"/>
    <w:rsid w:val="00CD71AB"/>
    <w:rsid w:val="00CD7998"/>
    <w:rsid w:val="00CE054E"/>
    <w:rsid w:val="00CE062C"/>
    <w:rsid w:val="00CE1285"/>
    <w:rsid w:val="00CE4BD5"/>
    <w:rsid w:val="00CE634B"/>
    <w:rsid w:val="00CE7F43"/>
    <w:rsid w:val="00CF1186"/>
    <w:rsid w:val="00CF1364"/>
    <w:rsid w:val="00CF29BD"/>
    <w:rsid w:val="00CF3286"/>
    <w:rsid w:val="00CF38D6"/>
    <w:rsid w:val="00CF4CB1"/>
    <w:rsid w:val="00CF5C6A"/>
    <w:rsid w:val="00CF691A"/>
    <w:rsid w:val="00D00860"/>
    <w:rsid w:val="00D01205"/>
    <w:rsid w:val="00D03508"/>
    <w:rsid w:val="00D06288"/>
    <w:rsid w:val="00D0644D"/>
    <w:rsid w:val="00D07199"/>
    <w:rsid w:val="00D07291"/>
    <w:rsid w:val="00D10517"/>
    <w:rsid w:val="00D1193E"/>
    <w:rsid w:val="00D11A8F"/>
    <w:rsid w:val="00D11D8B"/>
    <w:rsid w:val="00D12E0C"/>
    <w:rsid w:val="00D13606"/>
    <w:rsid w:val="00D14080"/>
    <w:rsid w:val="00D14782"/>
    <w:rsid w:val="00D20808"/>
    <w:rsid w:val="00D209FE"/>
    <w:rsid w:val="00D20C07"/>
    <w:rsid w:val="00D21358"/>
    <w:rsid w:val="00D224DC"/>
    <w:rsid w:val="00D22B6E"/>
    <w:rsid w:val="00D22EEA"/>
    <w:rsid w:val="00D2334F"/>
    <w:rsid w:val="00D2371A"/>
    <w:rsid w:val="00D2383F"/>
    <w:rsid w:val="00D240D5"/>
    <w:rsid w:val="00D248DB"/>
    <w:rsid w:val="00D254FB"/>
    <w:rsid w:val="00D25B62"/>
    <w:rsid w:val="00D262FE"/>
    <w:rsid w:val="00D2686A"/>
    <w:rsid w:val="00D2710E"/>
    <w:rsid w:val="00D279E8"/>
    <w:rsid w:val="00D27BC0"/>
    <w:rsid w:val="00D3051A"/>
    <w:rsid w:val="00D31744"/>
    <w:rsid w:val="00D340F0"/>
    <w:rsid w:val="00D34138"/>
    <w:rsid w:val="00D3421E"/>
    <w:rsid w:val="00D34223"/>
    <w:rsid w:val="00D3491E"/>
    <w:rsid w:val="00D34AB4"/>
    <w:rsid w:val="00D35E22"/>
    <w:rsid w:val="00D35EDE"/>
    <w:rsid w:val="00D36F83"/>
    <w:rsid w:val="00D3708E"/>
    <w:rsid w:val="00D37B7C"/>
    <w:rsid w:val="00D41EF4"/>
    <w:rsid w:val="00D42DA5"/>
    <w:rsid w:val="00D43076"/>
    <w:rsid w:val="00D433BF"/>
    <w:rsid w:val="00D4669D"/>
    <w:rsid w:val="00D468D3"/>
    <w:rsid w:val="00D5009F"/>
    <w:rsid w:val="00D516BF"/>
    <w:rsid w:val="00D5194A"/>
    <w:rsid w:val="00D52E6E"/>
    <w:rsid w:val="00D53350"/>
    <w:rsid w:val="00D54C47"/>
    <w:rsid w:val="00D55050"/>
    <w:rsid w:val="00D56818"/>
    <w:rsid w:val="00D57465"/>
    <w:rsid w:val="00D6072E"/>
    <w:rsid w:val="00D60F55"/>
    <w:rsid w:val="00D61786"/>
    <w:rsid w:val="00D61C4A"/>
    <w:rsid w:val="00D6281C"/>
    <w:rsid w:val="00D62992"/>
    <w:rsid w:val="00D64607"/>
    <w:rsid w:val="00D64661"/>
    <w:rsid w:val="00D64FAE"/>
    <w:rsid w:val="00D65577"/>
    <w:rsid w:val="00D65D22"/>
    <w:rsid w:val="00D65D8B"/>
    <w:rsid w:val="00D7020E"/>
    <w:rsid w:val="00D70BF2"/>
    <w:rsid w:val="00D70C0F"/>
    <w:rsid w:val="00D70E64"/>
    <w:rsid w:val="00D72314"/>
    <w:rsid w:val="00D72AA3"/>
    <w:rsid w:val="00D7303D"/>
    <w:rsid w:val="00D737B7"/>
    <w:rsid w:val="00D74136"/>
    <w:rsid w:val="00D76EE6"/>
    <w:rsid w:val="00D7763A"/>
    <w:rsid w:val="00D80B6A"/>
    <w:rsid w:val="00D81EC8"/>
    <w:rsid w:val="00D820A5"/>
    <w:rsid w:val="00D82530"/>
    <w:rsid w:val="00D825C5"/>
    <w:rsid w:val="00D84CB0"/>
    <w:rsid w:val="00D859EE"/>
    <w:rsid w:val="00D8686D"/>
    <w:rsid w:val="00D87144"/>
    <w:rsid w:val="00D91C8F"/>
    <w:rsid w:val="00D92995"/>
    <w:rsid w:val="00D9318A"/>
    <w:rsid w:val="00D9334A"/>
    <w:rsid w:val="00D93997"/>
    <w:rsid w:val="00D93C23"/>
    <w:rsid w:val="00D96BFD"/>
    <w:rsid w:val="00D96E94"/>
    <w:rsid w:val="00D97694"/>
    <w:rsid w:val="00DA06E9"/>
    <w:rsid w:val="00DA2446"/>
    <w:rsid w:val="00DA2974"/>
    <w:rsid w:val="00DA411B"/>
    <w:rsid w:val="00DA560A"/>
    <w:rsid w:val="00DA6C0D"/>
    <w:rsid w:val="00DA6C85"/>
    <w:rsid w:val="00DA7870"/>
    <w:rsid w:val="00DA7E24"/>
    <w:rsid w:val="00DB0F12"/>
    <w:rsid w:val="00DB13BE"/>
    <w:rsid w:val="00DB236D"/>
    <w:rsid w:val="00DB2AEB"/>
    <w:rsid w:val="00DB3088"/>
    <w:rsid w:val="00DB5500"/>
    <w:rsid w:val="00DB6145"/>
    <w:rsid w:val="00DC0898"/>
    <w:rsid w:val="00DC127B"/>
    <w:rsid w:val="00DC1D0F"/>
    <w:rsid w:val="00DC2068"/>
    <w:rsid w:val="00DC33AE"/>
    <w:rsid w:val="00DC3D95"/>
    <w:rsid w:val="00DC40E9"/>
    <w:rsid w:val="00DC511F"/>
    <w:rsid w:val="00DC7184"/>
    <w:rsid w:val="00DC72DD"/>
    <w:rsid w:val="00DC7DE2"/>
    <w:rsid w:val="00DD0A57"/>
    <w:rsid w:val="00DD0E87"/>
    <w:rsid w:val="00DD20FD"/>
    <w:rsid w:val="00DD2CD7"/>
    <w:rsid w:val="00DD3913"/>
    <w:rsid w:val="00DD3CFF"/>
    <w:rsid w:val="00DD4D5A"/>
    <w:rsid w:val="00DD5664"/>
    <w:rsid w:val="00DD5B44"/>
    <w:rsid w:val="00DD7457"/>
    <w:rsid w:val="00DD789B"/>
    <w:rsid w:val="00DD7BED"/>
    <w:rsid w:val="00DE0225"/>
    <w:rsid w:val="00DE08AB"/>
    <w:rsid w:val="00DE3961"/>
    <w:rsid w:val="00DE5071"/>
    <w:rsid w:val="00DE5AE3"/>
    <w:rsid w:val="00DE715E"/>
    <w:rsid w:val="00DE7D90"/>
    <w:rsid w:val="00DF0426"/>
    <w:rsid w:val="00DF1DC5"/>
    <w:rsid w:val="00DF3551"/>
    <w:rsid w:val="00DF4354"/>
    <w:rsid w:val="00DF4756"/>
    <w:rsid w:val="00DF5090"/>
    <w:rsid w:val="00DF56A5"/>
    <w:rsid w:val="00DF6729"/>
    <w:rsid w:val="00DF6797"/>
    <w:rsid w:val="00DF77E5"/>
    <w:rsid w:val="00E0145E"/>
    <w:rsid w:val="00E025C8"/>
    <w:rsid w:val="00E03C99"/>
    <w:rsid w:val="00E042C5"/>
    <w:rsid w:val="00E046A8"/>
    <w:rsid w:val="00E04D8C"/>
    <w:rsid w:val="00E06572"/>
    <w:rsid w:val="00E06EF0"/>
    <w:rsid w:val="00E10214"/>
    <w:rsid w:val="00E11487"/>
    <w:rsid w:val="00E115A1"/>
    <w:rsid w:val="00E13A04"/>
    <w:rsid w:val="00E15E76"/>
    <w:rsid w:val="00E17177"/>
    <w:rsid w:val="00E17906"/>
    <w:rsid w:val="00E20F66"/>
    <w:rsid w:val="00E2403F"/>
    <w:rsid w:val="00E26AC4"/>
    <w:rsid w:val="00E2777E"/>
    <w:rsid w:val="00E30300"/>
    <w:rsid w:val="00E30FB9"/>
    <w:rsid w:val="00E3369B"/>
    <w:rsid w:val="00E3557A"/>
    <w:rsid w:val="00E358A2"/>
    <w:rsid w:val="00E35DFB"/>
    <w:rsid w:val="00E37399"/>
    <w:rsid w:val="00E41D90"/>
    <w:rsid w:val="00E42245"/>
    <w:rsid w:val="00E42591"/>
    <w:rsid w:val="00E43904"/>
    <w:rsid w:val="00E45096"/>
    <w:rsid w:val="00E45EA7"/>
    <w:rsid w:val="00E46D15"/>
    <w:rsid w:val="00E4746A"/>
    <w:rsid w:val="00E52A66"/>
    <w:rsid w:val="00E53C3D"/>
    <w:rsid w:val="00E54960"/>
    <w:rsid w:val="00E559FC"/>
    <w:rsid w:val="00E56447"/>
    <w:rsid w:val="00E56929"/>
    <w:rsid w:val="00E61CCE"/>
    <w:rsid w:val="00E64551"/>
    <w:rsid w:val="00E65012"/>
    <w:rsid w:val="00E65398"/>
    <w:rsid w:val="00E66F80"/>
    <w:rsid w:val="00E67044"/>
    <w:rsid w:val="00E7103B"/>
    <w:rsid w:val="00E71733"/>
    <w:rsid w:val="00E72C05"/>
    <w:rsid w:val="00E74695"/>
    <w:rsid w:val="00E7486F"/>
    <w:rsid w:val="00E74B4F"/>
    <w:rsid w:val="00E74C10"/>
    <w:rsid w:val="00E75C6F"/>
    <w:rsid w:val="00E7625B"/>
    <w:rsid w:val="00E77177"/>
    <w:rsid w:val="00E77382"/>
    <w:rsid w:val="00E7787E"/>
    <w:rsid w:val="00E80246"/>
    <w:rsid w:val="00E80C92"/>
    <w:rsid w:val="00E80F51"/>
    <w:rsid w:val="00E80FAB"/>
    <w:rsid w:val="00E8352E"/>
    <w:rsid w:val="00E83785"/>
    <w:rsid w:val="00E85142"/>
    <w:rsid w:val="00E8546A"/>
    <w:rsid w:val="00E856E7"/>
    <w:rsid w:val="00E859EC"/>
    <w:rsid w:val="00E86832"/>
    <w:rsid w:val="00E87149"/>
    <w:rsid w:val="00E87436"/>
    <w:rsid w:val="00E87FD8"/>
    <w:rsid w:val="00E913E7"/>
    <w:rsid w:val="00E95156"/>
    <w:rsid w:val="00E96884"/>
    <w:rsid w:val="00E96C4D"/>
    <w:rsid w:val="00E9769D"/>
    <w:rsid w:val="00EA0042"/>
    <w:rsid w:val="00EA0055"/>
    <w:rsid w:val="00EA1849"/>
    <w:rsid w:val="00EA2B65"/>
    <w:rsid w:val="00EA2BE2"/>
    <w:rsid w:val="00EA2F98"/>
    <w:rsid w:val="00EA3CC5"/>
    <w:rsid w:val="00EA6915"/>
    <w:rsid w:val="00EA6C8B"/>
    <w:rsid w:val="00EA7193"/>
    <w:rsid w:val="00EB4035"/>
    <w:rsid w:val="00EB4D4F"/>
    <w:rsid w:val="00EB5050"/>
    <w:rsid w:val="00EB53DF"/>
    <w:rsid w:val="00EB59D4"/>
    <w:rsid w:val="00EB721F"/>
    <w:rsid w:val="00EC0EBE"/>
    <w:rsid w:val="00EC123F"/>
    <w:rsid w:val="00EC127E"/>
    <w:rsid w:val="00EC6423"/>
    <w:rsid w:val="00EC75CF"/>
    <w:rsid w:val="00EC796B"/>
    <w:rsid w:val="00EC7E34"/>
    <w:rsid w:val="00ED062C"/>
    <w:rsid w:val="00ED07B5"/>
    <w:rsid w:val="00ED1088"/>
    <w:rsid w:val="00ED154F"/>
    <w:rsid w:val="00ED2E40"/>
    <w:rsid w:val="00ED35C5"/>
    <w:rsid w:val="00ED3880"/>
    <w:rsid w:val="00ED3B06"/>
    <w:rsid w:val="00ED430B"/>
    <w:rsid w:val="00ED6011"/>
    <w:rsid w:val="00ED6411"/>
    <w:rsid w:val="00ED6B32"/>
    <w:rsid w:val="00EE0EAA"/>
    <w:rsid w:val="00EE1BE2"/>
    <w:rsid w:val="00EE36AF"/>
    <w:rsid w:val="00EE3AF5"/>
    <w:rsid w:val="00EE60BE"/>
    <w:rsid w:val="00EE6738"/>
    <w:rsid w:val="00EE6D08"/>
    <w:rsid w:val="00EE7674"/>
    <w:rsid w:val="00EF0A5B"/>
    <w:rsid w:val="00EF0AF5"/>
    <w:rsid w:val="00EF0E94"/>
    <w:rsid w:val="00EF0F53"/>
    <w:rsid w:val="00EF155A"/>
    <w:rsid w:val="00EF210C"/>
    <w:rsid w:val="00EF21C6"/>
    <w:rsid w:val="00EF22CD"/>
    <w:rsid w:val="00EF26BD"/>
    <w:rsid w:val="00EF26ED"/>
    <w:rsid w:val="00EF2C7D"/>
    <w:rsid w:val="00EF2DFD"/>
    <w:rsid w:val="00EF34A0"/>
    <w:rsid w:val="00EF3ABA"/>
    <w:rsid w:val="00EF458E"/>
    <w:rsid w:val="00EF6518"/>
    <w:rsid w:val="00EF7DEC"/>
    <w:rsid w:val="00F00E30"/>
    <w:rsid w:val="00F016B8"/>
    <w:rsid w:val="00F03573"/>
    <w:rsid w:val="00F07D41"/>
    <w:rsid w:val="00F100F5"/>
    <w:rsid w:val="00F12A12"/>
    <w:rsid w:val="00F12D8D"/>
    <w:rsid w:val="00F13774"/>
    <w:rsid w:val="00F15DAC"/>
    <w:rsid w:val="00F1696D"/>
    <w:rsid w:val="00F1749C"/>
    <w:rsid w:val="00F21AE2"/>
    <w:rsid w:val="00F21BD7"/>
    <w:rsid w:val="00F24F4B"/>
    <w:rsid w:val="00F3095B"/>
    <w:rsid w:val="00F32629"/>
    <w:rsid w:val="00F333C7"/>
    <w:rsid w:val="00F35700"/>
    <w:rsid w:val="00F36786"/>
    <w:rsid w:val="00F40316"/>
    <w:rsid w:val="00F40529"/>
    <w:rsid w:val="00F41443"/>
    <w:rsid w:val="00F41E56"/>
    <w:rsid w:val="00F427E2"/>
    <w:rsid w:val="00F42A6D"/>
    <w:rsid w:val="00F44C42"/>
    <w:rsid w:val="00F45490"/>
    <w:rsid w:val="00F45B51"/>
    <w:rsid w:val="00F46061"/>
    <w:rsid w:val="00F4676A"/>
    <w:rsid w:val="00F472B8"/>
    <w:rsid w:val="00F479B4"/>
    <w:rsid w:val="00F50187"/>
    <w:rsid w:val="00F50CA0"/>
    <w:rsid w:val="00F5329F"/>
    <w:rsid w:val="00F565AB"/>
    <w:rsid w:val="00F569E6"/>
    <w:rsid w:val="00F56CC4"/>
    <w:rsid w:val="00F5738C"/>
    <w:rsid w:val="00F602A8"/>
    <w:rsid w:val="00F613B4"/>
    <w:rsid w:val="00F6605C"/>
    <w:rsid w:val="00F6719B"/>
    <w:rsid w:val="00F6783C"/>
    <w:rsid w:val="00F7111B"/>
    <w:rsid w:val="00F71A95"/>
    <w:rsid w:val="00F726ED"/>
    <w:rsid w:val="00F72E3C"/>
    <w:rsid w:val="00F737C1"/>
    <w:rsid w:val="00F74B16"/>
    <w:rsid w:val="00F80499"/>
    <w:rsid w:val="00F81B79"/>
    <w:rsid w:val="00F81FAC"/>
    <w:rsid w:val="00F82297"/>
    <w:rsid w:val="00F83BBF"/>
    <w:rsid w:val="00F84D56"/>
    <w:rsid w:val="00F85D99"/>
    <w:rsid w:val="00F900D8"/>
    <w:rsid w:val="00F90A62"/>
    <w:rsid w:val="00F922DA"/>
    <w:rsid w:val="00F92704"/>
    <w:rsid w:val="00F93371"/>
    <w:rsid w:val="00F93890"/>
    <w:rsid w:val="00F93C04"/>
    <w:rsid w:val="00F94059"/>
    <w:rsid w:val="00F942E0"/>
    <w:rsid w:val="00F94BDB"/>
    <w:rsid w:val="00F950C4"/>
    <w:rsid w:val="00F96A5C"/>
    <w:rsid w:val="00F9722D"/>
    <w:rsid w:val="00F97242"/>
    <w:rsid w:val="00FA05B1"/>
    <w:rsid w:val="00FA3710"/>
    <w:rsid w:val="00FA44C2"/>
    <w:rsid w:val="00FA46FD"/>
    <w:rsid w:val="00FA58A2"/>
    <w:rsid w:val="00FA60A8"/>
    <w:rsid w:val="00FA621E"/>
    <w:rsid w:val="00FA7E29"/>
    <w:rsid w:val="00FB07B6"/>
    <w:rsid w:val="00FB0C96"/>
    <w:rsid w:val="00FB17F2"/>
    <w:rsid w:val="00FB19B9"/>
    <w:rsid w:val="00FB2415"/>
    <w:rsid w:val="00FB29FB"/>
    <w:rsid w:val="00FB350F"/>
    <w:rsid w:val="00FB3F4E"/>
    <w:rsid w:val="00FC0B59"/>
    <w:rsid w:val="00FC1436"/>
    <w:rsid w:val="00FC1BD8"/>
    <w:rsid w:val="00FC26D1"/>
    <w:rsid w:val="00FC2CA5"/>
    <w:rsid w:val="00FC2E81"/>
    <w:rsid w:val="00FC4F22"/>
    <w:rsid w:val="00FC5D35"/>
    <w:rsid w:val="00FC5D61"/>
    <w:rsid w:val="00FC61A1"/>
    <w:rsid w:val="00FC6473"/>
    <w:rsid w:val="00FC6E9D"/>
    <w:rsid w:val="00FD1BEF"/>
    <w:rsid w:val="00FD258F"/>
    <w:rsid w:val="00FD31F4"/>
    <w:rsid w:val="00FD32C6"/>
    <w:rsid w:val="00FD3417"/>
    <w:rsid w:val="00FD38AB"/>
    <w:rsid w:val="00FD4A5C"/>
    <w:rsid w:val="00FD4A7F"/>
    <w:rsid w:val="00FD70FE"/>
    <w:rsid w:val="00FD764F"/>
    <w:rsid w:val="00FE10E4"/>
    <w:rsid w:val="00FE1293"/>
    <w:rsid w:val="00FE14CD"/>
    <w:rsid w:val="00FE1B84"/>
    <w:rsid w:val="00FE2430"/>
    <w:rsid w:val="00FE2597"/>
    <w:rsid w:val="00FE2F49"/>
    <w:rsid w:val="00FE366E"/>
    <w:rsid w:val="00FE3AB9"/>
    <w:rsid w:val="00FE4771"/>
    <w:rsid w:val="00FE4816"/>
    <w:rsid w:val="00FE5F50"/>
    <w:rsid w:val="00FE66A8"/>
    <w:rsid w:val="00FE7E3B"/>
    <w:rsid w:val="00FF194C"/>
    <w:rsid w:val="00FF1CE3"/>
    <w:rsid w:val="00FF25AD"/>
    <w:rsid w:val="00FF2EDD"/>
    <w:rsid w:val="00FF3969"/>
    <w:rsid w:val="00FF5000"/>
    <w:rsid w:val="00FF5B96"/>
    <w:rsid w:val="00FF6A24"/>
    <w:rsid w:val="0617997B"/>
    <w:rsid w:val="078E0728"/>
    <w:rsid w:val="09201D29"/>
    <w:rsid w:val="09EB2B07"/>
    <w:rsid w:val="0A729D0D"/>
    <w:rsid w:val="0B007303"/>
    <w:rsid w:val="0C2F7F32"/>
    <w:rsid w:val="0D3F51E9"/>
    <w:rsid w:val="0D518248"/>
    <w:rsid w:val="0D7A834B"/>
    <w:rsid w:val="0D8D8F81"/>
    <w:rsid w:val="0E08C5D2"/>
    <w:rsid w:val="0E2559D7"/>
    <w:rsid w:val="0E3674E1"/>
    <w:rsid w:val="0F216659"/>
    <w:rsid w:val="0F4D307A"/>
    <w:rsid w:val="0FB32E1D"/>
    <w:rsid w:val="11533E2E"/>
    <w:rsid w:val="125676F8"/>
    <w:rsid w:val="12B5E978"/>
    <w:rsid w:val="1596EC2A"/>
    <w:rsid w:val="1681B812"/>
    <w:rsid w:val="185C7DCF"/>
    <w:rsid w:val="1AB8100C"/>
    <w:rsid w:val="1ACC52FA"/>
    <w:rsid w:val="1B482EB7"/>
    <w:rsid w:val="1C978713"/>
    <w:rsid w:val="1CC3BA0D"/>
    <w:rsid w:val="1CFA3726"/>
    <w:rsid w:val="1D4F8DD3"/>
    <w:rsid w:val="1F896346"/>
    <w:rsid w:val="1FA52015"/>
    <w:rsid w:val="20D5DB85"/>
    <w:rsid w:val="21972C05"/>
    <w:rsid w:val="21D2A841"/>
    <w:rsid w:val="2255F899"/>
    <w:rsid w:val="23143233"/>
    <w:rsid w:val="25C4D92E"/>
    <w:rsid w:val="2909C05E"/>
    <w:rsid w:val="2AB0A29F"/>
    <w:rsid w:val="2AE1CC31"/>
    <w:rsid w:val="2FBB4388"/>
    <w:rsid w:val="303A489D"/>
    <w:rsid w:val="305FD879"/>
    <w:rsid w:val="323A3686"/>
    <w:rsid w:val="32C8BAB4"/>
    <w:rsid w:val="339AB96D"/>
    <w:rsid w:val="3537D166"/>
    <w:rsid w:val="35E22861"/>
    <w:rsid w:val="3765EDA0"/>
    <w:rsid w:val="39607D51"/>
    <w:rsid w:val="397085BC"/>
    <w:rsid w:val="398CED7A"/>
    <w:rsid w:val="39D8638C"/>
    <w:rsid w:val="3A305083"/>
    <w:rsid w:val="3AA971BA"/>
    <w:rsid w:val="3CA8126E"/>
    <w:rsid w:val="3DEA2A79"/>
    <w:rsid w:val="3E7715FA"/>
    <w:rsid w:val="3F6784D2"/>
    <w:rsid w:val="3FE40343"/>
    <w:rsid w:val="40A5D7A3"/>
    <w:rsid w:val="40E32F58"/>
    <w:rsid w:val="43DA33C5"/>
    <w:rsid w:val="450FEFA3"/>
    <w:rsid w:val="4521EBA4"/>
    <w:rsid w:val="45E2BCB2"/>
    <w:rsid w:val="4626FCE2"/>
    <w:rsid w:val="46B16CE6"/>
    <w:rsid w:val="473DD630"/>
    <w:rsid w:val="4822A485"/>
    <w:rsid w:val="496F2634"/>
    <w:rsid w:val="49FC821F"/>
    <w:rsid w:val="4B3E5E64"/>
    <w:rsid w:val="4BFB0F06"/>
    <w:rsid w:val="4D0C385B"/>
    <w:rsid w:val="4D22C95C"/>
    <w:rsid w:val="4D36F2CE"/>
    <w:rsid w:val="4F18EB10"/>
    <w:rsid w:val="5346C723"/>
    <w:rsid w:val="54F3CC0C"/>
    <w:rsid w:val="55CBEB77"/>
    <w:rsid w:val="5600B506"/>
    <w:rsid w:val="566F1DA5"/>
    <w:rsid w:val="5928B28C"/>
    <w:rsid w:val="5AFB0ABF"/>
    <w:rsid w:val="5B382084"/>
    <w:rsid w:val="5BBAEF88"/>
    <w:rsid w:val="5CE4E965"/>
    <w:rsid w:val="5D3DEFD9"/>
    <w:rsid w:val="5EE0ED5C"/>
    <w:rsid w:val="5F26459E"/>
    <w:rsid w:val="60888219"/>
    <w:rsid w:val="61103C92"/>
    <w:rsid w:val="63965871"/>
    <w:rsid w:val="63B4B338"/>
    <w:rsid w:val="63BC9DD8"/>
    <w:rsid w:val="641FB069"/>
    <w:rsid w:val="66A299F6"/>
    <w:rsid w:val="67FB128D"/>
    <w:rsid w:val="680AD954"/>
    <w:rsid w:val="6AE2943D"/>
    <w:rsid w:val="6BB26781"/>
    <w:rsid w:val="6DB3E2D0"/>
    <w:rsid w:val="6E19977F"/>
    <w:rsid w:val="6F16CC49"/>
    <w:rsid w:val="749C46AA"/>
    <w:rsid w:val="75303805"/>
    <w:rsid w:val="77875F75"/>
    <w:rsid w:val="77DE6FFC"/>
    <w:rsid w:val="78021A09"/>
    <w:rsid w:val="78AEDE8E"/>
    <w:rsid w:val="7A924FC6"/>
    <w:rsid w:val="7B0387D6"/>
    <w:rsid w:val="7D5013EF"/>
    <w:rsid w:val="7DDC6BBE"/>
    <w:rsid w:val="7E25915E"/>
    <w:rsid w:val="7F2F73A2"/>
  </w:rsids>
  <m:mathPr>
    <m:mathFont m:val="Cambria Math"/>
    <m:brkBin m:val="before"/>
    <m:brkBinSub m:val="--"/>
    <m:smallFrac m:val="0"/>
    <m:dispDef/>
    <m:lMargin m:val="0"/>
    <m:rMargin m:val="0"/>
    <m:defJc m:val="centerGroup"/>
    <m:wrapIndent m:val="1440"/>
    <m:intLim m:val="subSup"/>
    <m:naryLim m:val="undOvr"/>
  </m:mathPr>
  <w:themeFontLang w:val="en-US" w:eastAsia="ja-JP" w:bidi="s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9B726"/>
  <w15:chartTrackingRefBased/>
  <w15:docId w15:val="{39BF49D6-802E-4F34-B14F-3DE78167C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B40"/>
  </w:style>
  <w:style w:type="paragraph" w:styleId="Heading1">
    <w:name w:val="heading 1"/>
    <w:basedOn w:val="Normal"/>
    <w:next w:val="Normal"/>
    <w:link w:val="Heading1Char"/>
    <w:uiPriority w:val="9"/>
    <w:qFormat/>
    <w:rsid w:val="00712C76"/>
    <w:pPr>
      <w:keepNext/>
      <w:keepLines/>
      <w:spacing w:before="240" w:after="360" w:line="24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12C76"/>
    <w:pPr>
      <w:keepNext/>
      <w:keepLines/>
      <w:spacing w:before="200" w:after="240" w:line="240" w:lineRule="auto"/>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833BE"/>
    <w:rPr>
      <w:sz w:val="16"/>
      <w:szCs w:val="16"/>
    </w:rPr>
  </w:style>
  <w:style w:type="paragraph" w:styleId="CommentText">
    <w:name w:val="annotation text"/>
    <w:basedOn w:val="Normal"/>
    <w:link w:val="CommentTextChar"/>
    <w:uiPriority w:val="99"/>
    <w:unhideWhenUsed/>
    <w:rsid w:val="009833BE"/>
    <w:pPr>
      <w:spacing w:line="240" w:lineRule="auto"/>
    </w:pPr>
    <w:rPr>
      <w:sz w:val="20"/>
      <w:szCs w:val="20"/>
    </w:rPr>
  </w:style>
  <w:style w:type="character" w:customStyle="1" w:styleId="CommentTextChar">
    <w:name w:val="Comment Text Char"/>
    <w:basedOn w:val="DefaultParagraphFont"/>
    <w:link w:val="CommentText"/>
    <w:uiPriority w:val="99"/>
    <w:rsid w:val="009833BE"/>
    <w:rPr>
      <w:sz w:val="20"/>
      <w:szCs w:val="20"/>
    </w:rPr>
  </w:style>
  <w:style w:type="table" w:styleId="GridTable6Colorful">
    <w:name w:val="Grid Table 6 Colorful"/>
    <w:basedOn w:val="TableNormal"/>
    <w:uiPriority w:val="51"/>
    <w:rsid w:val="009833B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9833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33BE"/>
    <w:rPr>
      <w:rFonts w:ascii="Segoe UI" w:hAnsi="Segoe UI" w:cs="Segoe UI"/>
      <w:sz w:val="18"/>
      <w:szCs w:val="18"/>
    </w:rPr>
  </w:style>
  <w:style w:type="paragraph" w:styleId="ListParagraph">
    <w:name w:val="List Paragraph"/>
    <w:basedOn w:val="Normal"/>
    <w:uiPriority w:val="34"/>
    <w:qFormat/>
    <w:rsid w:val="00BD53A4"/>
    <w:pPr>
      <w:ind w:left="720"/>
      <w:contextualSpacing/>
    </w:pPr>
  </w:style>
  <w:style w:type="table" w:styleId="TableGrid">
    <w:name w:val="Table Grid"/>
    <w:basedOn w:val="TableNormal"/>
    <w:uiPriority w:val="59"/>
    <w:rsid w:val="00C9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33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2330A1"/>
    <w:rPr>
      <w:b/>
      <w:bCs/>
    </w:rPr>
  </w:style>
  <w:style w:type="character" w:customStyle="1" w:styleId="CommentSubjectChar">
    <w:name w:val="Comment Subject Char"/>
    <w:basedOn w:val="CommentTextChar"/>
    <w:link w:val="CommentSubject"/>
    <w:uiPriority w:val="99"/>
    <w:semiHidden/>
    <w:rsid w:val="002330A1"/>
    <w:rPr>
      <w:b/>
      <w:bCs/>
      <w:sz w:val="20"/>
      <w:szCs w:val="20"/>
    </w:rPr>
  </w:style>
  <w:style w:type="character" w:customStyle="1" w:styleId="Heading1Char">
    <w:name w:val="Heading 1 Char"/>
    <w:basedOn w:val="DefaultParagraphFont"/>
    <w:link w:val="Heading1"/>
    <w:uiPriority w:val="9"/>
    <w:rsid w:val="00712C76"/>
    <w:rPr>
      <w:rFonts w:eastAsiaTheme="majorEastAsia" w:cstheme="majorBidi"/>
      <w:b/>
      <w:bCs/>
      <w:sz w:val="32"/>
      <w:szCs w:val="28"/>
    </w:rPr>
  </w:style>
  <w:style w:type="character" w:customStyle="1" w:styleId="Heading2Char">
    <w:name w:val="Heading 2 Char"/>
    <w:basedOn w:val="DefaultParagraphFont"/>
    <w:link w:val="Heading2"/>
    <w:uiPriority w:val="9"/>
    <w:rsid w:val="00712C76"/>
    <w:rPr>
      <w:rFonts w:eastAsiaTheme="majorEastAsia" w:cstheme="majorBidi"/>
      <w:b/>
      <w:bCs/>
      <w:sz w:val="28"/>
      <w:szCs w:val="26"/>
    </w:rPr>
  </w:style>
  <w:style w:type="paragraph" w:styleId="EnvelopeAddress">
    <w:name w:val="envelope address"/>
    <w:basedOn w:val="Normal"/>
    <w:uiPriority w:val="99"/>
    <w:semiHidden/>
    <w:unhideWhenUsed/>
    <w:rsid w:val="00712C76"/>
    <w:pPr>
      <w:framePr w:w="7920" w:h="1980" w:hRule="exact" w:hSpace="180" w:wrap="auto" w:hAnchor="page" w:xAlign="center" w:yAlign="bottom"/>
      <w:spacing w:after="0" w:line="240" w:lineRule="auto"/>
      <w:ind w:left="2880"/>
    </w:pPr>
    <w:rPr>
      <w:rFonts w:ascii="Arial" w:eastAsiaTheme="majorEastAsia" w:hAnsi="Arial" w:cstheme="majorBidi"/>
      <w:sz w:val="24"/>
      <w:szCs w:val="24"/>
    </w:rPr>
  </w:style>
  <w:style w:type="paragraph" w:styleId="EnvelopeReturn">
    <w:name w:val="envelope return"/>
    <w:basedOn w:val="Normal"/>
    <w:uiPriority w:val="99"/>
    <w:semiHidden/>
    <w:unhideWhenUsed/>
    <w:rsid w:val="00712C76"/>
    <w:pPr>
      <w:spacing w:after="0" w:line="240" w:lineRule="auto"/>
    </w:pPr>
    <w:rPr>
      <w:rFonts w:ascii="Arial" w:eastAsiaTheme="majorEastAsia" w:hAnsi="Arial" w:cstheme="majorBidi"/>
      <w:sz w:val="20"/>
      <w:szCs w:val="20"/>
    </w:rPr>
  </w:style>
  <w:style w:type="paragraph" w:styleId="Header">
    <w:name w:val="header"/>
    <w:basedOn w:val="Normal"/>
    <w:link w:val="HeaderChar"/>
    <w:uiPriority w:val="99"/>
    <w:unhideWhenUsed/>
    <w:rsid w:val="00712C76"/>
    <w:pPr>
      <w:tabs>
        <w:tab w:val="center" w:pos="4680"/>
        <w:tab w:val="right" w:pos="9360"/>
      </w:tabs>
      <w:spacing w:after="0" w:line="240" w:lineRule="auto"/>
    </w:pPr>
    <w:rPr>
      <w:sz w:val="24"/>
    </w:rPr>
  </w:style>
  <w:style w:type="character" w:customStyle="1" w:styleId="HeaderChar">
    <w:name w:val="Header Char"/>
    <w:basedOn w:val="DefaultParagraphFont"/>
    <w:link w:val="Header"/>
    <w:uiPriority w:val="99"/>
    <w:rsid w:val="00712C76"/>
    <w:rPr>
      <w:sz w:val="24"/>
    </w:rPr>
  </w:style>
  <w:style w:type="paragraph" w:styleId="Footer">
    <w:name w:val="footer"/>
    <w:basedOn w:val="Normal"/>
    <w:link w:val="FooterChar"/>
    <w:uiPriority w:val="99"/>
    <w:unhideWhenUsed/>
    <w:rsid w:val="00712C76"/>
    <w:pPr>
      <w:tabs>
        <w:tab w:val="center" w:pos="4680"/>
        <w:tab w:val="right" w:pos="9360"/>
      </w:tabs>
      <w:spacing w:after="0" w:line="240" w:lineRule="auto"/>
    </w:pPr>
    <w:rPr>
      <w:sz w:val="24"/>
    </w:rPr>
  </w:style>
  <w:style w:type="character" w:customStyle="1" w:styleId="FooterChar">
    <w:name w:val="Footer Char"/>
    <w:basedOn w:val="DefaultParagraphFont"/>
    <w:link w:val="Footer"/>
    <w:uiPriority w:val="99"/>
    <w:rsid w:val="00712C76"/>
    <w:rPr>
      <w:sz w:val="24"/>
    </w:rPr>
  </w:style>
  <w:style w:type="paragraph" w:styleId="TOCHeading">
    <w:name w:val="TOC Heading"/>
    <w:basedOn w:val="Heading1"/>
    <w:next w:val="Normal"/>
    <w:uiPriority w:val="39"/>
    <w:semiHidden/>
    <w:unhideWhenUsed/>
    <w:qFormat/>
    <w:rsid w:val="00712C76"/>
    <w:pPr>
      <w:spacing w:before="480" w:after="0" w:line="276" w:lineRule="auto"/>
      <w:outlineLvl w:val="9"/>
    </w:pPr>
    <w:rPr>
      <w:rFonts w:asciiTheme="majorHAnsi" w:hAnsiTheme="majorHAnsi"/>
      <w:color w:val="2F5496" w:themeColor="accent1" w:themeShade="BF"/>
      <w:sz w:val="28"/>
      <w:lang w:eastAsia="ja-JP"/>
    </w:rPr>
  </w:style>
  <w:style w:type="paragraph" w:styleId="TOC1">
    <w:name w:val="toc 1"/>
    <w:basedOn w:val="Normal"/>
    <w:next w:val="Normal"/>
    <w:autoRedefine/>
    <w:uiPriority w:val="39"/>
    <w:unhideWhenUsed/>
    <w:rsid w:val="00712C76"/>
    <w:pPr>
      <w:spacing w:after="100" w:line="240" w:lineRule="auto"/>
    </w:pPr>
    <w:rPr>
      <w:sz w:val="24"/>
    </w:rPr>
  </w:style>
  <w:style w:type="paragraph" w:styleId="TOC2">
    <w:name w:val="toc 2"/>
    <w:basedOn w:val="Normal"/>
    <w:next w:val="Normal"/>
    <w:autoRedefine/>
    <w:uiPriority w:val="39"/>
    <w:unhideWhenUsed/>
    <w:rsid w:val="00712C76"/>
    <w:pPr>
      <w:spacing w:after="100" w:line="240" w:lineRule="auto"/>
      <w:ind w:left="240"/>
    </w:pPr>
    <w:rPr>
      <w:sz w:val="24"/>
    </w:rPr>
  </w:style>
  <w:style w:type="character" w:styleId="Hyperlink">
    <w:name w:val="Hyperlink"/>
    <w:basedOn w:val="DefaultParagraphFont"/>
    <w:uiPriority w:val="99"/>
    <w:unhideWhenUsed/>
    <w:rsid w:val="00712C76"/>
    <w:rPr>
      <w:color w:val="0563C1" w:themeColor="hyperlink"/>
      <w:u w:val="single"/>
    </w:rPr>
  </w:style>
  <w:style w:type="paragraph" w:styleId="Revision">
    <w:name w:val="Revision"/>
    <w:hidden/>
    <w:uiPriority w:val="99"/>
    <w:semiHidden/>
    <w:rsid w:val="00712C76"/>
    <w:pPr>
      <w:spacing w:after="0" w:line="240" w:lineRule="auto"/>
    </w:pPr>
    <w:rPr>
      <w:sz w:val="24"/>
    </w:rPr>
  </w:style>
  <w:style w:type="paragraph" w:styleId="PlainText">
    <w:name w:val="Plain Text"/>
    <w:basedOn w:val="Normal"/>
    <w:link w:val="PlainTextChar"/>
    <w:uiPriority w:val="99"/>
    <w:unhideWhenUsed/>
    <w:rsid w:val="00712C76"/>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12C76"/>
    <w:rPr>
      <w:rFonts w:ascii="Calibri" w:hAnsi="Calibri"/>
      <w:szCs w:val="21"/>
    </w:rPr>
  </w:style>
  <w:style w:type="table" w:customStyle="1" w:styleId="TableGrid2">
    <w:name w:val="Table Grid2"/>
    <w:basedOn w:val="TableNormal"/>
    <w:next w:val="TableGrid"/>
    <w:uiPriority w:val="59"/>
    <w:rsid w:val="008A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493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7199"/>
    <w:rPr>
      <w:i/>
      <w:iCs/>
    </w:rPr>
  </w:style>
  <w:style w:type="table" w:customStyle="1" w:styleId="TableGrid4">
    <w:name w:val="Table Grid4"/>
    <w:basedOn w:val="TableNormal"/>
    <w:next w:val="TableGrid"/>
    <w:uiPriority w:val="59"/>
    <w:rsid w:val="00CC7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E1FB2"/>
    <w:pPr>
      <w:autoSpaceDE w:val="0"/>
      <w:autoSpaceDN w:val="0"/>
      <w:adjustRightInd w:val="0"/>
      <w:spacing w:after="0" w:line="240" w:lineRule="auto"/>
    </w:pPr>
    <w:rPr>
      <w:rFonts w:ascii="Arial" w:hAnsi="Arial" w:cs="Arial"/>
      <w:color w:val="000000"/>
      <w:sz w:val="24"/>
      <w:szCs w:val="24"/>
    </w:rPr>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normaltextrun">
    <w:name w:val="normaltextrun"/>
    <w:basedOn w:val="DefaultParagraphFont"/>
    <w:uiPriority w:val="1"/>
    <w:rsid w:val="1B482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83541">
      <w:bodyDiv w:val="1"/>
      <w:marLeft w:val="0"/>
      <w:marRight w:val="0"/>
      <w:marTop w:val="0"/>
      <w:marBottom w:val="0"/>
      <w:divBdr>
        <w:top w:val="none" w:sz="0" w:space="0" w:color="auto"/>
        <w:left w:val="none" w:sz="0" w:space="0" w:color="auto"/>
        <w:bottom w:val="none" w:sz="0" w:space="0" w:color="auto"/>
        <w:right w:val="none" w:sz="0" w:space="0" w:color="auto"/>
      </w:divBdr>
    </w:div>
    <w:div w:id="152063209">
      <w:bodyDiv w:val="1"/>
      <w:marLeft w:val="0"/>
      <w:marRight w:val="0"/>
      <w:marTop w:val="0"/>
      <w:marBottom w:val="0"/>
      <w:divBdr>
        <w:top w:val="none" w:sz="0" w:space="0" w:color="auto"/>
        <w:left w:val="none" w:sz="0" w:space="0" w:color="auto"/>
        <w:bottom w:val="none" w:sz="0" w:space="0" w:color="auto"/>
        <w:right w:val="none" w:sz="0" w:space="0" w:color="auto"/>
      </w:divBdr>
    </w:div>
    <w:div w:id="192576294">
      <w:bodyDiv w:val="1"/>
      <w:marLeft w:val="0"/>
      <w:marRight w:val="0"/>
      <w:marTop w:val="0"/>
      <w:marBottom w:val="0"/>
      <w:divBdr>
        <w:top w:val="none" w:sz="0" w:space="0" w:color="auto"/>
        <w:left w:val="none" w:sz="0" w:space="0" w:color="auto"/>
        <w:bottom w:val="none" w:sz="0" w:space="0" w:color="auto"/>
        <w:right w:val="none" w:sz="0" w:space="0" w:color="auto"/>
      </w:divBdr>
    </w:div>
    <w:div w:id="601105391">
      <w:bodyDiv w:val="1"/>
      <w:marLeft w:val="0"/>
      <w:marRight w:val="0"/>
      <w:marTop w:val="0"/>
      <w:marBottom w:val="0"/>
      <w:divBdr>
        <w:top w:val="none" w:sz="0" w:space="0" w:color="auto"/>
        <w:left w:val="none" w:sz="0" w:space="0" w:color="auto"/>
        <w:bottom w:val="none" w:sz="0" w:space="0" w:color="auto"/>
        <w:right w:val="none" w:sz="0" w:space="0" w:color="auto"/>
      </w:divBdr>
    </w:div>
    <w:div w:id="708839459">
      <w:bodyDiv w:val="1"/>
      <w:marLeft w:val="0"/>
      <w:marRight w:val="0"/>
      <w:marTop w:val="0"/>
      <w:marBottom w:val="0"/>
      <w:divBdr>
        <w:top w:val="none" w:sz="0" w:space="0" w:color="auto"/>
        <w:left w:val="none" w:sz="0" w:space="0" w:color="auto"/>
        <w:bottom w:val="none" w:sz="0" w:space="0" w:color="auto"/>
        <w:right w:val="none" w:sz="0" w:space="0" w:color="auto"/>
      </w:divBdr>
    </w:div>
    <w:div w:id="789008572">
      <w:bodyDiv w:val="1"/>
      <w:marLeft w:val="0"/>
      <w:marRight w:val="0"/>
      <w:marTop w:val="0"/>
      <w:marBottom w:val="0"/>
      <w:divBdr>
        <w:top w:val="none" w:sz="0" w:space="0" w:color="auto"/>
        <w:left w:val="none" w:sz="0" w:space="0" w:color="auto"/>
        <w:bottom w:val="none" w:sz="0" w:space="0" w:color="auto"/>
        <w:right w:val="none" w:sz="0" w:space="0" w:color="auto"/>
      </w:divBdr>
    </w:div>
    <w:div w:id="943611917">
      <w:bodyDiv w:val="1"/>
      <w:marLeft w:val="0"/>
      <w:marRight w:val="0"/>
      <w:marTop w:val="0"/>
      <w:marBottom w:val="0"/>
      <w:divBdr>
        <w:top w:val="none" w:sz="0" w:space="0" w:color="auto"/>
        <w:left w:val="none" w:sz="0" w:space="0" w:color="auto"/>
        <w:bottom w:val="none" w:sz="0" w:space="0" w:color="auto"/>
        <w:right w:val="none" w:sz="0" w:space="0" w:color="auto"/>
      </w:divBdr>
    </w:div>
    <w:div w:id="1129974236">
      <w:bodyDiv w:val="1"/>
      <w:marLeft w:val="0"/>
      <w:marRight w:val="0"/>
      <w:marTop w:val="0"/>
      <w:marBottom w:val="0"/>
      <w:divBdr>
        <w:top w:val="none" w:sz="0" w:space="0" w:color="auto"/>
        <w:left w:val="none" w:sz="0" w:space="0" w:color="auto"/>
        <w:bottom w:val="none" w:sz="0" w:space="0" w:color="auto"/>
        <w:right w:val="none" w:sz="0" w:space="0" w:color="auto"/>
      </w:divBdr>
    </w:div>
    <w:div w:id="1137382195">
      <w:bodyDiv w:val="1"/>
      <w:marLeft w:val="0"/>
      <w:marRight w:val="0"/>
      <w:marTop w:val="0"/>
      <w:marBottom w:val="0"/>
      <w:divBdr>
        <w:top w:val="none" w:sz="0" w:space="0" w:color="auto"/>
        <w:left w:val="none" w:sz="0" w:space="0" w:color="auto"/>
        <w:bottom w:val="none" w:sz="0" w:space="0" w:color="auto"/>
        <w:right w:val="none" w:sz="0" w:space="0" w:color="auto"/>
      </w:divBdr>
    </w:div>
    <w:div w:id="1167016135">
      <w:bodyDiv w:val="1"/>
      <w:marLeft w:val="0"/>
      <w:marRight w:val="0"/>
      <w:marTop w:val="0"/>
      <w:marBottom w:val="0"/>
      <w:divBdr>
        <w:top w:val="none" w:sz="0" w:space="0" w:color="auto"/>
        <w:left w:val="none" w:sz="0" w:space="0" w:color="auto"/>
        <w:bottom w:val="none" w:sz="0" w:space="0" w:color="auto"/>
        <w:right w:val="none" w:sz="0" w:space="0" w:color="auto"/>
      </w:divBdr>
    </w:div>
    <w:div w:id="1540045197">
      <w:bodyDiv w:val="1"/>
      <w:marLeft w:val="0"/>
      <w:marRight w:val="0"/>
      <w:marTop w:val="0"/>
      <w:marBottom w:val="0"/>
      <w:divBdr>
        <w:top w:val="none" w:sz="0" w:space="0" w:color="auto"/>
        <w:left w:val="none" w:sz="0" w:space="0" w:color="auto"/>
        <w:bottom w:val="none" w:sz="0" w:space="0" w:color="auto"/>
        <w:right w:val="none" w:sz="0" w:space="0" w:color="auto"/>
      </w:divBdr>
    </w:div>
    <w:div w:id="1803303483">
      <w:bodyDiv w:val="1"/>
      <w:marLeft w:val="0"/>
      <w:marRight w:val="0"/>
      <w:marTop w:val="0"/>
      <w:marBottom w:val="0"/>
      <w:divBdr>
        <w:top w:val="none" w:sz="0" w:space="0" w:color="auto"/>
        <w:left w:val="none" w:sz="0" w:space="0" w:color="auto"/>
        <w:bottom w:val="none" w:sz="0" w:space="0" w:color="auto"/>
        <w:right w:val="none" w:sz="0" w:space="0" w:color="auto"/>
      </w:divBdr>
    </w:div>
    <w:div w:id="2075274631">
      <w:bodyDiv w:val="1"/>
      <w:marLeft w:val="0"/>
      <w:marRight w:val="0"/>
      <w:marTop w:val="0"/>
      <w:marBottom w:val="0"/>
      <w:divBdr>
        <w:top w:val="none" w:sz="0" w:space="0" w:color="auto"/>
        <w:left w:val="none" w:sz="0" w:space="0" w:color="auto"/>
        <w:bottom w:val="none" w:sz="0" w:space="0" w:color="auto"/>
        <w:right w:val="none" w:sz="0" w:space="0" w:color="auto"/>
      </w:divBdr>
    </w:div>
    <w:div w:id="212430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FF060-9094-4F0F-847E-42E49C783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12094</Words>
  <Characters>68941</Characters>
  <Application>Microsoft Office Word</Application>
  <DocSecurity>0</DocSecurity>
  <Lines>574</Lines>
  <Paragraphs>161</Paragraphs>
  <ScaleCrop>false</ScaleCrop>
  <Company/>
  <LinksUpToDate>false</LinksUpToDate>
  <CharactersWithSpaces>80874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Shreves, Alaina (NIH/NCI) [F]</dc:creator>
  <cp:keywords/>
  <dc:description/>
  <cp:lastModifiedBy>Cunnane, Aileen (NIH/NCI) [C]</cp:lastModifiedBy>
  <cp:revision>46</cp:revision>
  <cp:lastPrinted>2019-02-25T20:34:00Z</cp:lastPrinted>
  <dcterms:created xsi:type="dcterms:W3CDTF">2024-03-21T16:59:00Z</dcterms:created>
  <dcterms:modified xsi:type="dcterms:W3CDTF">2025-04-30T18:25:00Z</dcterms:modified>
</cp:coreProperties>
</file>