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5193" w14:textId="0D777EFE" w:rsidR="08C96759" w:rsidRPr="00791206" w:rsidRDefault="08C96759" w:rsidP="08C96759">
      <w:pPr>
        <w:rPr>
          <w:rFonts w:eastAsia="Times New Roman"/>
          <w:sz w:val="44"/>
          <w:szCs w:val="44"/>
        </w:rPr>
      </w:pPr>
      <w:r w:rsidRPr="00791206">
        <w:rPr>
          <w:rFonts w:eastAsia="Times New Roman"/>
          <w:b/>
          <w:bCs/>
          <w:sz w:val="44"/>
          <w:szCs w:val="44"/>
        </w:rPr>
        <w:t xml:space="preserve">Module 1: Background and </w:t>
      </w:r>
      <w:proofErr w:type="gramStart"/>
      <w:r w:rsidRPr="00791206">
        <w:rPr>
          <w:rFonts w:eastAsia="Times New Roman"/>
          <w:b/>
          <w:bCs/>
          <w:sz w:val="44"/>
          <w:szCs w:val="44"/>
        </w:rPr>
        <w:t>Overall</w:t>
      </w:r>
      <w:proofErr w:type="gramEnd"/>
      <w:r w:rsidRPr="00791206">
        <w:rPr>
          <w:rFonts w:eastAsia="Times New Roman"/>
          <w:b/>
          <w:bCs/>
          <w:sz w:val="44"/>
          <w:szCs w:val="44"/>
        </w:rPr>
        <w:t xml:space="preserve"> Health</w:t>
      </w:r>
    </w:p>
    <w:p w14:paraId="187A0DBE" w14:textId="538022CD" w:rsidR="007F3FA4" w:rsidRPr="00791206" w:rsidRDefault="6838C06C" w:rsidP="007F3FA4">
      <w:r>
        <w:t xml:space="preserve">[INTROM1] Welcome, [insert participant name]! This survey is split into sections. Each section has questions that ask you about a wide range of topics. Our goal is to collect information about your medical history, family, work, and health behaviors. You can answer all of the questions in each survey section at one time, or answer some questions, pause, and return to answer the rest later. If you pause, your answers will be </w:t>
      </w:r>
      <w:proofErr w:type="gramStart"/>
      <w:r>
        <w:t>saved</w:t>
      </w:r>
      <w:proofErr w:type="gramEnd"/>
      <w:r>
        <w:t xml:space="preserve"> and you can pick up where you left off. You can also skip any questions that you do not want to answer.                                                                                                                                                                                                                                       </w:t>
      </w:r>
    </w:p>
    <w:p w14:paraId="1D6DF5FC" w14:textId="16D1429A" w:rsidR="007F3FA4" w:rsidRPr="00791206" w:rsidRDefault="6838C06C" w:rsidP="007F3FA4">
      <w:r>
        <w:t xml:space="preserve">For some questions, you may see a word or phrase that appears as a button. Clicking the button will show more information that might help you answer the question. Here is an example. </w:t>
      </w:r>
      <w:r w:rsidRPr="6838C06C">
        <w:rPr>
          <w:i/>
          <w:iCs/>
        </w:rPr>
        <w:t>[Text that appears when “example” is selected: This is an example of how additional information will be displayed.]</w:t>
      </w:r>
      <w:r>
        <w:t xml:space="preserve">                                                                                                                                                                                                                                                 </w:t>
      </w:r>
    </w:p>
    <w:p w14:paraId="42B3A3B5" w14:textId="128E6FE2" w:rsidR="007F3FA4" w:rsidRPr="00791206" w:rsidRDefault="007F3FA4" w:rsidP="007F3FA4">
      <w:r w:rsidRPr="00791206">
        <w:t>Let’s get started.</w:t>
      </w:r>
    </w:p>
    <w:p w14:paraId="0DBF59CA" w14:textId="77777777" w:rsidR="00EB09CF" w:rsidRPr="00791206" w:rsidRDefault="00EB09CF" w:rsidP="007F3FA4"/>
    <w:p w14:paraId="18EBC5CA" w14:textId="793FC2D0" w:rsidR="005527B2" w:rsidRPr="00791206" w:rsidRDefault="6838C06C" w:rsidP="004D79C4">
      <w:r>
        <w:t>[INTROBAC] First, we are interested in learning some general information about you, your medical history, and your family history. This information will help us better understand your current health status. It will also help us understand how your health may be different from the health of other people.</w:t>
      </w:r>
    </w:p>
    <w:p w14:paraId="78115E01" w14:textId="39633A88" w:rsidR="004D79C4" w:rsidRPr="00791206" w:rsidRDefault="6838C06C" w:rsidP="6838C06C">
      <w:pPr>
        <w:rPr>
          <w:rFonts w:eastAsia="Times New Roman"/>
          <w:b/>
          <w:bCs/>
          <w:sz w:val="32"/>
          <w:szCs w:val="32"/>
        </w:rPr>
      </w:pPr>
      <w:r w:rsidRPr="6838C06C">
        <w:rPr>
          <w:rFonts w:eastAsia="Calibri" w:cs="Times New Roman"/>
        </w:rPr>
        <w:t xml:space="preserve">Please remember that we protect your privacy. We remove information that can identify you from your survey answers before we share them with researchers.  </w:t>
      </w:r>
    </w:p>
    <w:p w14:paraId="5F6059C8" w14:textId="055CD214" w:rsidR="004D79C4" w:rsidRPr="00791206" w:rsidRDefault="6838C06C" w:rsidP="6838C06C">
      <w:pPr>
        <w:rPr>
          <w:rFonts w:eastAsia="Times New Roman"/>
          <w:b/>
          <w:bCs/>
          <w:sz w:val="32"/>
          <w:szCs w:val="32"/>
        </w:rPr>
      </w:pPr>
      <w:r w:rsidRPr="6838C06C">
        <w:rPr>
          <w:rFonts w:eastAsia="Times New Roman"/>
          <w:b/>
          <w:bCs/>
          <w:sz w:val="32"/>
          <w:szCs w:val="32"/>
        </w:rPr>
        <w:t>Background Information [SECTION 1]</w:t>
      </w:r>
    </w:p>
    <w:p w14:paraId="1755763E" w14:textId="3BC3A0CE" w:rsidR="005527B2" w:rsidRPr="00791206" w:rsidRDefault="6838C06C" w:rsidP="6752AC1F">
      <w:pPr>
        <w:rPr>
          <w:rFonts w:eastAsia="Times New Roman"/>
        </w:rPr>
      </w:pPr>
      <w:r w:rsidRPr="6838C06C">
        <w:rPr>
          <w:rFonts w:eastAsia="Calibri"/>
        </w:rPr>
        <w:t>[AGECOR] To start, p</w:t>
      </w:r>
      <w:r w:rsidRPr="6838C06C">
        <w:rPr>
          <w:rFonts w:eastAsia="Times New Roman"/>
        </w:rPr>
        <w:t>lease tell us a bit about yourself.</w:t>
      </w:r>
    </w:p>
    <w:p w14:paraId="0E613210" w14:textId="77777777" w:rsidR="004D79C4" w:rsidRPr="00791206" w:rsidRDefault="004D79C4" w:rsidP="004D79C4">
      <w:pPr>
        <w:pStyle w:val="ListParagraph"/>
        <w:spacing w:before="120" w:after="0" w:line="240" w:lineRule="auto"/>
      </w:pPr>
    </w:p>
    <w:p w14:paraId="41CA5293" w14:textId="0C7F41C1" w:rsidR="004D79C4" w:rsidRPr="00791206" w:rsidRDefault="2142816E" w:rsidP="2142816E">
      <w:pPr>
        <w:rPr>
          <w:rFonts w:eastAsia="Calibri"/>
        </w:rPr>
      </w:pPr>
      <w:r w:rsidRPr="2142816E">
        <w:rPr>
          <w:rFonts w:eastAsia="Calibri"/>
        </w:rPr>
        <w:t>A1. [AGECOR] Based on the information you provided when you enrolled in this study, you are [Age from Enrollment Questionnaire] years old today. Is that correct?</w:t>
      </w:r>
    </w:p>
    <w:p w14:paraId="4AF146A6" w14:textId="423EC1D5" w:rsidR="00ED0295" w:rsidRPr="00A70F1A" w:rsidRDefault="6838C06C" w:rsidP="6838C06C">
      <w:pPr>
        <w:ind w:left="360" w:firstLine="360"/>
        <w:rPr>
          <w:rFonts w:eastAsia="Calibri"/>
        </w:rPr>
      </w:pPr>
      <w:r w:rsidRPr="6838C06C">
        <w:rPr>
          <w:rFonts w:eastAsia="Calibri"/>
        </w:rPr>
        <w:t xml:space="preserve">0 No </w:t>
      </w:r>
      <w:r w:rsidRPr="6838C06C">
        <w:rPr>
          <w:rFonts w:ascii="Wingdings" w:eastAsia="Wingdings" w:hAnsi="Wingdings"/>
          <w:b/>
          <w:bCs/>
        </w:rPr>
        <w:t>à</w:t>
      </w:r>
      <w:r w:rsidRPr="6838C06C">
        <w:rPr>
          <w:rFonts w:eastAsia="Calibri"/>
          <w:b/>
          <w:bCs/>
        </w:rPr>
        <w:t xml:space="preserve"> GO TO AGE</w:t>
      </w:r>
    </w:p>
    <w:p w14:paraId="1699EB92" w14:textId="17069181" w:rsidR="00ED0295" w:rsidRPr="00323C2C" w:rsidRDefault="00A70F1A" w:rsidP="00323C2C">
      <w:pPr>
        <w:ind w:left="720"/>
        <w:rPr>
          <w:rFonts w:eastAsia="Calibri" w:cstheme="minorHAnsi"/>
        </w:rPr>
      </w:pPr>
      <w:r>
        <w:rPr>
          <w:rFonts w:eastAsia="Calibri" w:cstheme="minorHAnsi"/>
        </w:rPr>
        <w:t xml:space="preserve">1 </w:t>
      </w:r>
      <w:r w:rsidR="004635A1" w:rsidRPr="00A70F1A">
        <w:rPr>
          <w:rFonts w:eastAsia="Calibri" w:cstheme="minorHAnsi"/>
        </w:rPr>
        <w:t xml:space="preserve">Yes </w:t>
      </w:r>
      <w:r w:rsidR="004635A1" w:rsidRPr="00A70F1A">
        <w:rPr>
          <w:rFonts w:ascii="Wingdings" w:eastAsia="Wingdings" w:hAnsi="Wingdings" w:cstheme="minorHAnsi"/>
          <w:b/>
        </w:rPr>
        <w:t>à</w:t>
      </w:r>
      <w:r w:rsidR="004635A1" w:rsidRPr="00A70F1A">
        <w:rPr>
          <w:rFonts w:eastAsia="Calibri" w:cstheme="minorHAnsi"/>
          <w:b/>
        </w:rPr>
        <w:t xml:space="preserve"> </w:t>
      </w:r>
      <w:r w:rsidR="004635A1" w:rsidRPr="00A70F1A">
        <w:rPr>
          <w:rFonts w:cstheme="minorHAnsi"/>
          <w:b/>
        </w:rPr>
        <w:t>GO TO MARITAL</w:t>
      </w:r>
    </w:p>
    <w:p w14:paraId="48AC711A" w14:textId="7C548080" w:rsidR="00141C44" w:rsidRPr="00791206" w:rsidRDefault="00F827A3" w:rsidP="00141C44">
      <w:pPr>
        <w:ind w:firstLine="360"/>
        <w:rPr>
          <w:rFonts w:eastAsia="Calibri" w:cstheme="minorHAnsi"/>
        </w:rPr>
      </w:pPr>
      <w:r w:rsidRPr="00791206">
        <w:rPr>
          <w:rFonts w:eastAsia="Calibri" w:cstheme="minorHAnsi"/>
        </w:rPr>
        <w:t xml:space="preserve">A1b. </w:t>
      </w:r>
      <w:r w:rsidR="006476CC" w:rsidRPr="00791206">
        <w:rPr>
          <w:rFonts w:eastAsia="Calibri" w:cstheme="minorHAnsi"/>
        </w:rPr>
        <w:t xml:space="preserve"> [AGE] </w:t>
      </w:r>
      <w:r w:rsidRPr="00791206">
        <w:rPr>
          <w:rFonts w:eastAsia="Calibri" w:cstheme="minorHAnsi"/>
        </w:rPr>
        <w:t xml:space="preserve">How old are you today? </w:t>
      </w:r>
    </w:p>
    <w:p w14:paraId="1BC8CDA4" w14:textId="25146D94" w:rsidR="00141C44" w:rsidRPr="00791206" w:rsidRDefault="6838C06C" w:rsidP="6838C06C">
      <w:pPr>
        <w:ind w:firstLine="720"/>
        <w:rPr>
          <w:rFonts w:eastAsia="Calibri"/>
        </w:rPr>
      </w:pPr>
      <w:r w:rsidRPr="6838C06C">
        <w:rPr>
          <w:rFonts w:eastAsia="Calibri"/>
        </w:rPr>
        <w:t>Age: |__|__|</w:t>
      </w:r>
      <w:r w:rsidRPr="6838C06C">
        <w:rPr>
          <w:rFonts w:ascii="Wingdings" w:eastAsia="Wingdings" w:hAnsi="Wingdings"/>
          <w:b/>
          <w:bCs/>
        </w:rPr>
        <w:t>à</w:t>
      </w:r>
      <w:r w:rsidRPr="6838C06C">
        <w:rPr>
          <w:rFonts w:eastAsia="Calibri"/>
          <w:b/>
          <w:bCs/>
        </w:rPr>
        <w:t xml:space="preserve"> GO TO MARITAL</w:t>
      </w:r>
    </w:p>
    <w:p w14:paraId="713ADA21" w14:textId="3DD81CAC" w:rsidR="004D79C4" w:rsidRPr="00791206" w:rsidRDefault="2142816E" w:rsidP="2142816E">
      <w:pPr>
        <w:rPr>
          <w:rFonts w:eastAsia="Calibri"/>
        </w:rPr>
      </w:pPr>
      <w:r w:rsidRPr="2142816E">
        <w:rPr>
          <w:rFonts w:eastAsia="Calibri"/>
        </w:rPr>
        <w:t>A2. [MARITAL] Are you now married, widowed, divorced, separated, never married, or living with a partner?</w:t>
      </w:r>
    </w:p>
    <w:p w14:paraId="0F760EE5" w14:textId="414983C9" w:rsidR="00B23157" w:rsidRPr="00791206" w:rsidRDefault="2142816E" w:rsidP="00A70F1A">
      <w:pPr>
        <w:pStyle w:val="ListParagraph"/>
        <w:numPr>
          <w:ilvl w:val="1"/>
          <w:numId w:val="17"/>
        </w:numPr>
        <w:ind w:left="1080"/>
        <w:rPr>
          <w:rFonts w:eastAsia="Calibri"/>
        </w:rPr>
      </w:pPr>
      <w:r w:rsidRPr="2142816E">
        <w:rPr>
          <w:rFonts w:eastAsia="Calibri"/>
        </w:rPr>
        <w:t>Never Married</w:t>
      </w:r>
    </w:p>
    <w:p w14:paraId="3F2624C8" w14:textId="77777777" w:rsidR="00B23157" w:rsidRPr="00791206" w:rsidRDefault="00B23157" w:rsidP="00A70F1A">
      <w:pPr>
        <w:pStyle w:val="ListParagraph"/>
        <w:numPr>
          <w:ilvl w:val="1"/>
          <w:numId w:val="17"/>
        </w:numPr>
        <w:ind w:left="1080"/>
        <w:rPr>
          <w:rFonts w:eastAsia="Calibri" w:cstheme="minorHAnsi"/>
        </w:rPr>
      </w:pPr>
      <w:r w:rsidRPr="00791206">
        <w:rPr>
          <w:rFonts w:eastAsia="Calibri" w:cstheme="minorHAnsi"/>
        </w:rPr>
        <w:t>Not married but living with partner</w:t>
      </w:r>
    </w:p>
    <w:p w14:paraId="355DF256" w14:textId="77777777" w:rsidR="00B23157" w:rsidRPr="00791206" w:rsidRDefault="00B23157" w:rsidP="00A70F1A">
      <w:pPr>
        <w:pStyle w:val="ListParagraph"/>
        <w:numPr>
          <w:ilvl w:val="1"/>
          <w:numId w:val="17"/>
        </w:numPr>
        <w:ind w:left="1080"/>
        <w:rPr>
          <w:rFonts w:eastAsia="Calibri" w:cstheme="minorHAnsi"/>
        </w:rPr>
      </w:pPr>
      <w:r w:rsidRPr="00791206">
        <w:rPr>
          <w:rFonts w:eastAsia="Calibri" w:cstheme="minorHAnsi"/>
        </w:rPr>
        <w:t>Married</w:t>
      </w:r>
    </w:p>
    <w:p w14:paraId="7026935F" w14:textId="77777777" w:rsidR="00B23157" w:rsidRPr="00791206" w:rsidRDefault="00B23157" w:rsidP="00A70F1A">
      <w:pPr>
        <w:pStyle w:val="ListParagraph"/>
        <w:numPr>
          <w:ilvl w:val="1"/>
          <w:numId w:val="17"/>
        </w:numPr>
        <w:ind w:left="1080"/>
        <w:rPr>
          <w:rFonts w:eastAsia="Calibri" w:cstheme="minorHAnsi"/>
        </w:rPr>
      </w:pPr>
      <w:r w:rsidRPr="00791206">
        <w:rPr>
          <w:rFonts w:eastAsia="Calibri" w:cstheme="minorHAnsi"/>
        </w:rPr>
        <w:t>Divorced</w:t>
      </w:r>
    </w:p>
    <w:p w14:paraId="12F0A451" w14:textId="77777777" w:rsidR="00B23157" w:rsidRPr="00791206" w:rsidRDefault="00B23157" w:rsidP="00A70F1A">
      <w:pPr>
        <w:pStyle w:val="ListParagraph"/>
        <w:numPr>
          <w:ilvl w:val="1"/>
          <w:numId w:val="17"/>
        </w:numPr>
        <w:ind w:left="1080"/>
        <w:rPr>
          <w:rFonts w:eastAsia="Calibri" w:cstheme="minorHAnsi"/>
        </w:rPr>
      </w:pPr>
      <w:r w:rsidRPr="00791206">
        <w:rPr>
          <w:rFonts w:eastAsia="Calibri" w:cstheme="minorHAnsi"/>
        </w:rPr>
        <w:t>Widowed</w:t>
      </w:r>
    </w:p>
    <w:p w14:paraId="34DC7432" w14:textId="77777777" w:rsidR="00B23157" w:rsidRPr="00791206" w:rsidRDefault="00B23157" w:rsidP="00A70F1A">
      <w:pPr>
        <w:pStyle w:val="ListParagraph"/>
        <w:numPr>
          <w:ilvl w:val="1"/>
          <w:numId w:val="17"/>
        </w:numPr>
        <w:ind w:left="1080"/>
        <w:rPr>
          <w:rFonts w:eastAsia="Calibri" w:cstheme="minorHAnsi"/>
        </w:rPr>
      </w:pPr>
      <w:r w:rsidRPr="00791206">
        <w:rPr>
          <w:rFonts w:eastAsia="Calibri" w:cstheme="minorHAnsi"/>
        </w:rPr>
        <w:lastRenderedPageBreak/>
        <w:t>Separated</w:t>
      </w:r>
    </w:p>
    <w:p w14:paraId="0862618F" w14:textId="2311A03D" w:rsidR="00B23157" w:rsidRPr="00A70F1A" w:rsidRDefault="00B23157" w:rsidP="00A70F1A">
      <w:pPr>
        <w:pStyle w:val="ListParagraph"/>
        <w:numPr>
          <w:ilvl w:val="0"/>
          <w:numId w:val="57"/>
        </w:numPr>
        <w:ind w:left="1080"/>
        <w:rPr>
          <w:rFonts w:eastAsia="Calibri" w:cstheme="minorHAnsi"/>
        </w:rPr>
      </w:pPr>
      <w:r w:rsidRPr="00A70F1A">
        <w:rPr>
          <w:rFonts w:eastAsia="Calibri" w:cstheme="minorHAnsi"/>
        </w:rPr>
        <w:t>Prefer not to answer</w:t>
      </w:r>
    </w:p>
    <w:p w14:paraId="150FA55C" w14:textId="660423EA" w:rsidR="00ED0295" w:rsidRPr="00A70F1A" w:rsidRDefault="6838C06C" w:rsidP="6838C06C">
      <w:pPr>
        <w:ind w:left="360" w:firstLine="36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RACEETH</w:t>
      </w:r>
    </w:p>
    <w:p w14:paraId="7AF4036E" w14:textId="64C3624A" w:rsidR="004D79C4" w:rsidRPr="00791206" w:rsidRDefault="2142816E" w:rsidP="2142816E">
      <w:pPr>
        <w:rPr>
          <w:rFonts w:eastAsia="Calibri"/>
        </w:rPr>
      </w:pPr>
      <w:r w:rsidRPr="2142816E">
        <w:rPr>
          <w:rFonts w:eastAsia="Calibri"/>
        </w:rPr>
        <w:t xml:space="preserve">A3. [RACEETH] </w:t>
      </w:r>
      <w:r w:rsidRPr="2142816E">
        <w:rPr>
          <w:rFonts w:ascii="Calibri" w:eastAsia="Calibri" w:hAnsi="Calibri" w:cs="Calibri"/>
        </w:rPr>
        <w:t>Which categories describe you? Select all that apply. Note, you may select more than one group.</w:t>
      </w:r>
    </w:p>
    <w:p w14:paraId="7E349136" w14:textId="07BA098D" w:rsidR="004D79C4" w:rsidRPr="00791206" w:rsidRDefault="2142816E" w:rsidP="00A70F1A">
      <w:pPr>
        <w:pStyle w:val="ListParagraph"/>
        <w:numPr>
          <w:ilvl w:val="1"/>
          <w:numId w:val="58"/>
        </w:numPr>
        <w:ind w:left="1080"/>
        <w:rPr>
          <w:rFonts w:eastAsia="Calibri"/>
        </w:rPr>
      </w:pPr>
      <w:r w:rsidRPr="2142816E">
        <w:rPr>
          <w:rFonts w:eastAsia="Calibri"/>
        </w:rPr>
        <w:t>American Indian or Alaska Native</w:t>
      </w:r>
    </w:p>
    <w:p w14:paraId="41B3C75E" w14:textId="5BFD1776" w:rsidR="004D79C4" w:rsidRPr="00791206" w:rsidRDefault="004D79C4" w:rsidP="00A70F1A">
      <w:pPr>
        <w:pStyle w:val="ListParagraph"/>
        <w:numPr>
          <w:ilvl w:val="1"/>
          <w:numId w:val="58"/>
        </w:numPr>
        <w:ind w:left="1080"/>
        <w:rPr>
          <w:rFonts w:eastAsia="Calibri" w:cstheme="minorHAnsi"/>
        </w:rPr>
      </w:pPr>
      <w:r w:rsidRPr="00791206">
        <w:rPr>
          <w:rFonts w:eastAsia="Calibri" w:cstheme="minorHAnsi"/>
        </w:rPr>
        <w:t>Asian</w:t>
      </w:r>
    </w:p>
    <w:p w14:paraId="28F439A4" w14:textId="432A8CC8" w:rsidR="004D79C4" w:rsidRPr="00791206" w:rsidRDefault="000C5CB7" w:rsidP="00A70F1A">
      <w:pPr>
        <w:pStyle w:val="ListParagraph"/>
        <w:numPr>
          <w:ilvl w:val="1"/>
          <w:numId w:val="58"/>
        </w:numPr>
        <w:ind w:left="1080"/>
        <w:rPr>
          <w:rFonts w:eastAsia="Calibri" w:cstheme="minorHAnsi"/>
        </w:rPr>
      </w:pPr>
      <w:r w:rsidRPr="00791206">
        <w:rPr>
          <w:rFonts w:eastAsia="Calibri" w:cstheme="minorHAnsi"/>
        </w:rPr>
        <w:t xml:space="preserve">Black, </w:t>
      </w:r>
      <w:r w:rsidR="004D79C4" w:rsidRPr="00791206">
        <w:rPr>
          <w:rFonts w:eastAsia="Calibri" w:cstheme="minorHAnsi"/>
        </w:rPr>
        <w:t>African American</w:t>
      </w:r>
      <w:r w:rsidRPr="00791206">
        <w:rPr>
          <w:rFonts w:eastAsia="Calibri" w:cstheme="minorHAnsi"/>
        </w:rPr>
        <w:t>, or African</w:t>
      </w:r>
    </w:p>
    <w:p w14:paraId="47C3F213" w14:textId="1779EB34" w:rsidR="000C5CB7" w:rsidRPr="00791206" w:rsidRDefault="000C5CB7" w:rsidP="00A70F1A">
      <w:pPr>
        <w:pStyle w:val="ListParagraph"/>
        <w:numPr>
          <w:ilvl w:val="1"/>
          <w:numId w:val="58"/>
        </w:numPr>
        <w:ind w:left="1080"/>
        <w:rPr>
          <w:rFonts w:eastAsia="Calibri" w:cstheme="minorHAnsi"/>
        </w:rPr>
      </w:pPr>
      <w:r w:rsidRPr="00791206">
        <w:rPr>
          <w:rFonts w:eastAsia="Calibri" w:cstheme="minorHAnsi"/>
        </w:rPr>
        <w:t xml:space="preserve">Hispanic, Latino, or Spanish </w:t>
      </w:r>
    </w:p>
    <w:p w14:paraId="3C540FE9" w14:textId="77777777" w:rsidR="004D79C4" w:rsidRPr="00791206" w:rsidRDefault="004D79C4" w:rsidP="00A70F1A">
      <w:pPr>
        <w:pStyle w:val="ListParagraph"/>
        <w:numPr>
          <w:ilvl w:val="1"/>
          <w:numId w:val="58"/>
        </w:numPr>
        <w:ind w:left="1080"/>
        <w:rPr>
          <w:rFonts w:eastAsia="Calibri" w:cstheme="minorHAnsi"/>
        </w:rPr>
      </w:pPr>
      <w:r w:rsidRPr="00791206">
        <w:rPr>
          <w:rFonts w:eastAsia="Calibri" w:cstheme="minorHAnsi"/>
        </w:rPr>
        <w:t>Middle Eastern or North African</w:t>
      </w:r>
    </w:p>
    <w:p w14:paraId="7FF3347C" w14:textId="3B40DB7E" w:rsidR="004D79C4" w:rsidRPr="00791206" w:rsidRDefault="004D79C4" w:rsidP="00A70F1A">
      <w:pPr>
        <w:pStyle w:val="ListParagraph"/>
        <w:numPr>
          <w:ilvl w:val="1"/>
          <w:numId w:val="58"/>
        </w:numPr>
        <w:ind w:left="1080"/>
        <w:rPr>
          <w:rFonts w:eastAsia="Calibri" w:cstheme="minorHAnsi"/>
        </w:rPr>
      </w:pPr>
      <w:r w:rsidRPr="00791206">
        <w:rPr>
          <w:rFonts w:eastAsia="Calibri" w:cstheme="minorHAnsi"/>
        </w:rPr>
        <w:t xml:space="preserve">Native Hawaiian or </w:t>
      </w:r>
      <w:proofErr w:type="gramStart"/>
      <w:r w:rsidRPr="00791206">
        <w:rPr>
          <w:rFonts w:eastAsia="Calibri" w:cstheme="minorHAnsi"/>
        </w:rPr>
        <w:t>other</w:t>
      </w:r>
      <w:proofErr w:type="gramEnd"/>
      <w:r w:rsidRPr="00791206">
        <w:rPr>
          <w:rFonts w:eastAsia="Calibri" w:cstheme="minorHAnsi"/>
        </w:rPr>
        <w:t xml:space="preserve"> Pacific Islander </w:t>
      </w:r>
    </w:p>
    <w:p w14:paraId="303166E5" w14:textId="3928F3E6" w:rsidR="004D79C4" w:rsidRPr="00791206" w:rsidRDefault="004D79C4" w:rsidP="00A70F1A">
      <w:pPr>
        <w:pStyle w:val="ListParagraph"/>
        <w:numPr>
          <w:ilvl w:val="1"/>
          <w:numId w:val="58"/>
        </w:numPr>
        <w:ind w:left="1080"/>
        <w:rPr>
          <w:rFonts w:eastAsia="Calibri" w:cstheme="minorHAnsi"/>
        </w:rPr>
      </w:pPr>
      <w:r w:rsidRPr="00791206">
        <w:rPr>
          <w:rFonts w:eastAsia="Calibri" w:cstheme="minorHAnsi"/>
        </w:rPr>
        <w:t>White</w:t>
      </w:r>
    </w:p>
    <w:p w14:paraId="001C33C8" w14:textId="0E44629D" w:rsidR="00A70F1A" w:rsidRPr="00A70F1A" w:rsidRDefault="000C5CB7" w:rsidP="00A70F1A">
      <w:pPr>
        <w:pStyle w:val="ListParagraph"/>
        <w:numPr>
          <w:ilvl w:val="0"/>
          <w:numId w:val="59"/>
        </w:numPr>
        <w:tabs>
          <w:tab w:val="left" w:pos="1080"/>
        </w:tabs>
        <w:ind w:left="630" w:firstLine="90"/>
        <w:rPr>
          <w:rFonts w:eastAsia="Calibri" w:cstheme="minorHAnsi"/>
        </w:rPr>
      </w:pPr>
      <w:r w:rsidRPr="00791206">
        <w:rPr>
          <w:rFonts w:eastAsia="Calibri" w:cstheme="minorHAnsi"/>
        </w:rPr>
        <w:t>None of these fully describe me</w:t>
      </w:r>
      <w:r w:rsidR="004D79C4" w:rsidRPr="00791206">
        <w:rPr>
          <w:rFonts w:cstheme="minorHAnsi"/>
        </w:rPr>
        <w:t>:</w:t>
      </w:r>
      <w:r w:rsidR="00BB5848" w:rsidRPr="00791206">
        <w:rPr>
          <w:rFonts w:cstheme="minorHAnsi"/>
        </w:rPr>
        <w:t xml:space="preserve"> Please describe</w:t>
      </w:r>
      <w:r w:rsidR="0068688D" w:rsidRPr="00791206">
        <w:rPr>
          <w:rFonts w:cstheme="minorHAnsi"/>
        </w:rPr>
        <w:t xml:space="preserve"> [text box]</w:t>
      </w:r>
    </w:p>
    <w:p w14:paraId="64C802B0" w14:textId="51A0B993" w:rsidR="00ED0295" w:rsidRPr="00A70F1A" w:rsidRDefault="6838C06C" w:rsidP="6838C06C">
      <w:pPr>
        <w:pStyle w:val="ListParagraph"/>
        <w:numPr>
          <w:ilvl w:val="0"/>
          <w:numId w:val="60"/>
        </w:numPr>
        <w:tabs>
          <w:tab w:val="left" w:pos="1080"/>
        </w:tabs>
        <w:ind w:left="720" w:firstLine="0"/>
        <w:rPr>
          <w:rFonts w:eastAsia="Calibri"/>
          <w:i/>
          <w:iCs/>
        </w:rPr>
      </w:pPr>
      <w:r w:rsidRPr="6838C06C">
        <w:rPr>
          <w:rFonts w:eastAsia="Calibri"/>
        </w:rPr>
        <w:t xml:space="preserve">Prefer not to answer </w:t>
      </w:r>
      <w:r w:rsidRPr="6838C06C">
        <w:rPr>
          <w:rFonts w:ascii="Wingdings" w:eastAsia="Wingdings" w:hAnsi="Wingdings"/>
          <w:b/>
          <w:bCs/>
        </w:rPr>
        <w:t>à</w:t>
      </w:r>
      <w:r w:rsidRPr="6838C06C">
        <w:rPr>
          <w:rFonts w:eastAsia="Calibri"/>
          <w:b/>
          <w:bCs/>
        </w:rPr>
        <w:t xml:space="preserve"> GO TO LANG</w:t>
      </w:r>
    </w:p>
    <w:p w14:paraId="2C53D790" w14:textId="454194BD" w:rsidR="00ED0295" w:rsidRPr="00A70F1A" w:rsidRDefault="6838C06C" w:rsidP="6838C06C">
      <w:pPr>
        <w:ind w:firstLine="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LANG</w:t>
      </w:r>
    </w:p>
    <w:p w14:paraId="6A9B4A57" w14:textId="6990A06A" w:rsidR="00E7172A" w:rsidRPr="00791206" w:rsidRDefault="6838C06C" w:rsidP="6838C06C">
      <w:pPr>
        <w:rPr>
          <w:rFonts w:eastAsia="Calibri"/>
          <w:i/>
          <w:iCs/>
        </w:rPr>
      </w:pPr>
      <w:r w:rsidRPr="6838C06C">
        <w:rPr>
          <w:rFonts w:eastAsia="Calibri"/>
          <w:b/>
          <w:bCs/>
        </w:rPr>
        <w:t>[DISPLAY RACEETH2 IF 0 SELECTED AT RACEETH]</w:t>
      </w:r>
    </w:p>
    <w:p w14:paraId="66AF3543" w14:textId="321ECFAB" w:rsidR="00E7172A" w:rsidRPr="00791206" w:rsidRDefault="6838C06C" w:rsidP="6838C06C">
      <w:pPr>
        <w:rPr>
          <w:rFonts w:eastAsia="Calibri"/>
          <w:i/>
          <w:iCs/>
        </w:rPr>
      </w:pPr>
      <w:r w:rsidRPr="6838C06C">
        <w:rPr>
          <w:rFonts w:eastAsia="Calibri"/>
        </w:rPr>
        <w:t xml:space="preserve">A4. [RACEETH2] Which of these categories </w:t>
      </w:r>
      <w:commentRangeStart w:id="0"/>
      <w:commentRangeStart w:id="1"/>
      <w:commentRangeStart w:id="2"/>
      <w:r w:rsidRPr="6838C06C">
        <w:rPr>
          <w:rFonts w:eastAsia="Calibri"/>
        </w:rPr>
        <w:t>describes</w:t>
      </w:r>
      <w:commentRangeEnd w:id="0"/>
      <w:r w:rsidR="5436AC1D">
        <w:rPr>
          <w:rStyle w:val="CommentReference"/>
        </w:rPr>
        <w:commentReference w:id="0"/>
      </w:r>
      <w:commentRangeEnd w:id="1"/>
      <w:r w:rsidR="5436AC1D">
        <w:rPr>
          <w:rStyle w:val="CommentReference"/>
        </w:rPr>
        <w:commentReference w:id="1"/>
      </w:r>
      <w:commentRangeEnd w:id="2"/>
      <w:r w:rsidR="5436AC1D">
        <w:rPr>
          <w:rStyle w:val="CommentReference"/>
        </w:rPr>
        <w:commentReference w:id="2"/>
      </w:r>
      <w:r w:rsidRPr="6838C06C">
        <w:rPr>
          <w:rFonts w:eastAsia="Calibri"/>
        </w:rPr>
        <w:t xml:space="preserve"> you best? Select all that apply.</w:t>
      </w:r>
    </w:p>
    <w:p w14:paraId="3C118095" w14:textId="5129D7F8" w:rsidR="00E7172A" w:rsidRPr="00791206" w:rsidRDefault="2142816E" w:rsidP="00A70F1A">
      <w:pPr>
        <w:pStyle w:val="ListParagraph"/>
        <w:numPr>
          <w:ilvl w:val="1"/>
          <w:numId w:val="61"/>
        </w:numPr>
        <w:ind w:left="1080"/>
        <w:rPr>
          <w:rFonts w:eastAsia="Calibri"/>
          <w:i/>
          <w:iCs/>
        </w:rPr>
      </w:pPr>
      <w:r w:rsidRPr="2142816E">
        <w:rPr>
          <w:rFonts w:eastAsia="Calibri"/>
        </w:rPr>
        <w:t>American Indian</w:t>
      </w:r>
    </w:p>
    <w:p w14:paraId="0022B517" w14:textId="74B52ABE" w:rsidR="00E7172A" w:rsidRPr="00791206" w:rsidRDefault="00E7172A" w:rsidP="00A70F1A">
      <w:pPr>
        <w:pStyle w:val="ListParagraph"/>
        <w:numPr>
          <w:ilvl w:val="1"/>
          <w:numId w:val="61"/>
        </w:numPr>
        <w:ind w:left="1080"/>
        <w:rPr>
          <w:rFonts w:eastAsia="Calibri" w:cstheme="minorHAnsi"/>
          <w:i/>
        </w:rPr>
      </w:pPr>
      <w:r w:rsidRPr="00791206">
        <w:rPr>
          <w:rFonts w:eastAsia="Calibri" w:cstheme="minorHAnsi"/>
        </w:rPr>
        <w:t>Alaska Native</w:t>
      </w:r>
    </w:p>
    <w:p w14:paraId="1B138F20" w14:textId="076C6BD8" w:rsidR="00E7172A" w:rsidRPr="00791206" w:rsidRDefault="00E7172A" w:rsidP="00A70F1A">
      <w:pPr>
        <w:pStyle w:val="ListParagraph"/>
        <w:numPr>
          <w:ilvl w:val="1"/>
          <w:numId w:val="61"/>
        </w:numPr>
        <w:ind w:left="1080"/>
        <w:rPr>
          <w:rFonts w:eastAsia="Calibri" w:cstheme="minorHAnsi"/>
          <w:i/>
        </w:rPr>
      </w:pPr>
      <w:r w:rsidRPr="00791206">
        <w:rPr>
          <w:rFonts w:eastAsia="Calibri" w:cstheme="minorHAnsi"/>
        </w:rPr>
        <w:t>Central or South American Indian</w:t>
      </w:r>
    </w:p>
    <w:p w14:paraId="1CAE7932" w14:textId="6A17E142" w:rsidR="00E7172A" w:rsidRPr="00791206" w:rsidRDefault="00E7172A" w:rsidP="00A70F1A">
      <w:pPr>
        <w:pStyle w:val="ListParagraph"/>
        <w:numPr>
          <w:ilvl w:val="2"/>
          <w:numId w:val="58"/>
        </w:numPr>
        <w:ind w:left="1170" w:hanging="450"/>
        <w:rPr>
          <w:rFonts w:eastAsia="Calibri" w:cstheme="minorHAnsi"/>
          <w:i/>
        </w:rPr>
      </w:pPr>
      <w:r w:rsidRPr="00791206">
        <w:rPr>
          <w:rFonts w:eastAsia="Calibri" w:cstheme="minorHAnsi"/>
        </w:rPr>
        <w:t>None of these fully describe me: Please describe</w:t>
      </w:r>
      <w:r w:rsidR="0068688D" w:rsidRPr="00791206">
        <w:rPr>
          <w:rFonts w:eastAsia="Calibri" w:cstheme="minorHAnsi"/>
        </w:rPr>
        <w:t xml:space="preserve"> </w:t>
      </w:r>
      <w:r w:rsidR="0068688D" w:rsidRPr="00791206">
        <w:rPr>
          <w:rFonts w:cstheme="minorHAnsi"/>
        </w:rPr>
        <w:t>[text box]</w:t>
      </w:r>
    </w:p>
    <w:p w14:paraId="530AE673" w14:textId="71454E48" w:rsidR="00867C6A" w:rsidRPr="00791206" w:rsidRDefault="6838C06C" w:rsidP="6838C06C">
      <w:pPr>
        <w:pStyle w:val="ListParagraph"/>
        <w:numPr>
          <w:ilvl w:val="0"/>
          <w:numId w:val="62"/>
        </w:numPr>
        <w:ind w:left="1080"/>
        <w:rPr>
          <w:rFonts w:eastAsia="Calibri"/>
        </w:rPr>
      </w:pPr>
      <w:r w:rsidRPr="6838C06C">
        <w:rPr>
          <w:rFonts w:eastAsia="Calibri"/>
        </w:rPr>
        <w:t xml:space="preserve">Prefer not to answer </w:t>
      </w:r>
      <w:r w:rsidRPr="6838C06C">
        <w:rPr>
          <w:rFonts w:ascii="Wingdings" w:eastAsia="Wingdings" w:hAnsi="Wingdings"/>
          <w:b/>
          <w:bCs/>
        </w:rPr>
        <w:t>à</w:t>
      </w:r>
      <w:r w:rsidRPr="6838C06C">
        <w:rPr>
          <w:rFonts w:eastAsia="Calibri"/>
          <w:b/>
          <w:bCs/>
        </w:rPr>
        <w:t xml:space="preserve"> GO TO RACEETH3</w:t>
      </w:r>
    </w:p>
    <w:p w14:paraId="41070B43" w14:textId="51178E6B" w:rsidR="008B4794" w:rsidRPr="00A70F1A" w:rsidRDefault="6838C06C" w:rsidP="6838C06C">
      <w:pPr>
        <w:pStyle w:val="ListParagraph"/>
        <w:ind w:left="0" w:firstLine="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RACEETH3</w:t>
      </w:r>
    </w:p>
    <w:p w14:paraId="2491E0A5" w14:textId="5EC39358" w:rsidR="00FF3200" w:rsidRPr="00791206" w:rsidRDefault="6838C06C" w:rsidP="6838C06C">
      <w:pPr>
        <w:rPr>
          <w:rFonts w:eastAsia="Calibri"/>
          <w:b/>
          <w:bCs/>
        </w:rPr>
      </w:pPr>
      <w:r w:rsidRPr="6838C06C">
        <w:rPr>
          <w:rFonts w:eastAsia="Calibri"/>
          <w:b/>
          <w:bCs/>
        </w:rPr>
        <w:t>[DISPLAY RACEETH3 IF 1 SELECTED AT RACEETH]</w:t>
      </w:r>
    </w:p>
    <w:p w14:paraId="0B63E925" w14:textId="5ACB9762" w:rsidR="00FF3200" w:rsidRPr="00791206" w:rsidRDefault="6838C06C" w:rsidP="2142816E">
      <w:pPr>
        <w:rPr>
          <w:rFonts w:eastAsia="Calibri"/>
        </w:rPr>
      </w:pPr>
      <w:r w:rsidRPr="6838C06C">
        <w:rPr>
          <w:rFonts w:eastAsia="Calibri"/>
        </w:rPr>
        <w:t>A6. [RACEETH3] [Previously RACEETH2] Which of these categories describes you best? Select all that apply.</w:t>
      </w:r>
    </w:p>
    <w:p w14:paraId="23EC7F06" w14:textId="77777777" w:rsidR="00FF3200" w:rsidRPr="00791206" w:rsidRDefault="2142816E" w:rsidP="00A70F1A">
      <w:pPr>
        <w:pStyle w:val="ListParagraph"/>
        <w:numPr>
          <w:ilvl w:val="1"/>
          <w:numId w:val="60"/>
        </w:numPr>
        <w:ind w:left="1080"/>
        <w:rPr>
          <w:rFonts w:eastAsia="Calibri"/>
        </w:rPr>
      </w:pPr>
      <w:r w:rsidRPr="2142816E">
        <w:rPr>
          <w:rFonts w:eastAsia="Calibri"/>
        </w:rPr>
        <w:t>Asian Indian</w:t>
      </w:r>
    </w:p>
    <w:p w14:paraId="282ECE60" w14:textId="77777777"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Cambodian</w:t>
      </w:r>
    </w:p>
    <w:p w14:paraId="5B0CBC7A" w14:textId="77777777"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Chinese</w:t>
      </w:r>
    </w:p>
    <w:p w14:paraId="7183E9A1" w14:textId="77777777"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Filipino</w:t>
      </w:r>
    </w:p>
    <w:p w14:paraId="34DB8CB0" w14:textId="44BD71BA"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Hmong</w:t>
      </w:r>
    </w:p>
    <w:p w14:paraId="27188C5F" w14:textId="77777777"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Japanese</w:t>
      </w:r>
    </w:p>
    <w:p w14:paraId="3F0BCE4D" w14:textId="73CDE84F"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 xml:space="preserve">Korean  </w:t>
      </w:r>
    </w:p>
    <w:p w14:paraId="7EA464DC" w14:textId="77777777"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 xml:space="preserve">Pakistani </w:t>
      </w:r>
    </w:p>
    <w:p w14:paraId="6DB8B5FC" w14:textId="6FE92349" w:rsidR="00FF3200" w:rsidRPr="00791206" w:rsidRDefault="00FF3200" w:rsidP="00A70F1A">
      <w:pPr>
        <w:pStyle w:val="ListParagraph"/>
        <w:numPr>
          <w:ilvl w:val="1"/>
          <w:numId w:val="60"/>
        </w:numPr>
        <w:ind w:left="1080"/>
        <w:rPr>
          <w:rFonts w:eastAsia="Calibri" w:cstheme="minorHAnsi"/>
        </w:rPr>
      </w:pPr>
      <w:r w:rsidRPr="00791206">
        <w:rPr>
          <w:rFonts w:eastAsia="Calibri" w:cstheme="minorHAnsi"/>
        </w:rPr>
        <w:t>Vietnamese</w:t>
      </w:r>
    </w:p>
    <w:p w14:paraId="4FABAB49" w14:textId="185E1636" w:rsidR="00FF3200" w:rsidRPr="00A70F1A" w:rsidRDefault="00FF3200" w:rsidP="00A70F1A">
      <w:pPr>
        <w:pStyle w:val="ListParagraph"/>
        <w:numPr>
          <w:ilvl w:val="0"/>
          <w:numId w:val="63"/>
        </w:numPr>
        <w:ind w:left="1080"/>
        <w:rPr>
          <w:rFonts w:eastAsia="Calibri" w:cstheme="minorHAnsi"/>
        </w:rPr>
      </w:pPr>
      <w:r w:rsidRPr="00A70F1A">
        <w:rPr>
          <w:rFonts w:eastAsia="Calibri" w:cstheme="minorHAnsi"/>
        </w:rPr>
        <w:t xml:space="preserve">None of these fully describe me: Please describe </w:t>
      </w:r>
      <w:r w:rsidR="0068688D" w:rsidRPr="00A70F1A">
        <w:rPr>
          <w:rFonts w:cstheme="minorHAnsi"/>
        </w:rPr>
        <w:t>[text box]</w:t>
      </w:r>
    </w:p>
    <w:p w14:paraId="2706F53F" w14:textId="57189095" w:rsidR="00FF3200" w:rsidRPr="00A70F1A" w:rsidRDefault="00FF3200" w:rsidP="00A70F1A">
      <w:pPr>
        <w:pStyle w:val="ListParagraph"/>
        <w:numPr>
          <w:ilvl w:val="0"/>
          <w:numId w:val="64"/>
        </w:numPr>
        <w:ind w:left="1080"/>
        <w:rPr>
          <w:rFonts w:eastAsia="Calibri" w:cstheme="minorHAnsi"/>
          <w:b/>
        </w:rPr>
      </w:pPr>
      <w:r w:rsidRPr="00A70F1A">
        <w:rPr>
          <w:rFonts w:eastAsia="Calibri" w:cstheme="minorHAnsi"/>
        </w:rPr>
        <w:t>Prefer not to answer</w:t>
      </w:r>
    </w:p>
    <w:p w14:paraId="226C44E2" w14:textId="37CAE404" w:rsidR="009B763A" w:rsidRPr="00A70F1A" w:rsidRDefault="009B763A" w:rsidP="00A70F1A">
      <w:pPr>
        <w:ind w:firstLine="720"/>
        <w:rPr>
          <w:rFonts w:eastAsia="Calibri" w:cstheme="minorHAnsi"/>
          <w:i/>
        </w:rPr>
      </w:pPr>
      <w:r w:rsidRPr="00A70F1A">
        <w:rPr>
          <w:rFonts w:eastAsia="Calibri" w:cstheme="minorHAnsi"/>
          <w:i/>
        </w:rPr>
        <w:t>NO RESPONSE</w:t>
      </w:r>
      <w:r w:rsidR="00B43D8E" w:rsidRPr="00A70F1A">
        <w:rPr>
          <w:rFonts w:eastAsia="Calibri" w:cstheme="minorHAnsi"/>
          <w:i/>
        </w:rPr>
        <w:t xml:space="preserve"> </w:t>
      </w:r>
      <w:r w:rsidR="00B43D8E" w:rsidRPr="00A70F1A">
        <w:rPr>
          <w:rFonts w:ascii="Wingdings" w:eastAsia="Wingdings" w:hAnsi="Wingdings" w:cstheme="minorHAnsi"/>
          <w:b/>
          <w:i/>
        </w:rPr>
        <w:t>à</w:t>
      </w:r>
      <w:r w:rsidR="00B43D8E" w:rsidRPr="00A70F1A">
        <w:rPr>
          <w:rFonts w:eastAsia="Calibri" w:cstheme="minorHAnsi"/>
          <w:b/>
          <w:i/>
        </w:rPr>
        <w:t xml:space="preserve">  </w:t>
      </w:r>
      <w:r w:rsidR="00B43D8E" w:rsidRPr="00A70F1A">
        <w:rPr>
          <w:rFonts w:cstheme="minorHAnsi"/>
          <w:b/>
          <w:i/>
        </w:rPr>
        <w:t>GO TO RACEETH4</w:t>
      </w:r>
    </w:p>
    <w:p w14:paraId="7ED9D8C2" w14:textId="790F143F" w:rsidR="00E7172A" w:rsidRPr="00791206" w:rsidRDefault="6838C06C" w:rsidP="6838C06C">
      <w:pPr>
        <w:rPr>
          <w:rFonts w:eastAsia="Calibri"/>
          <w:b/>
          <w:bCs/>
        </w:rPr>
      </w:pPr>
      <w:r w:rsidRPr="6838C06C">
        <w:rPr>
          <w:rFonts w:eastAsia="Calibri"/>
          <w:b/>
          <w:bCs/>
        </w:rPr>
        <w:lastRenderedPageBreak/>
        <w:t>[DISPLAY RACEETH4 IF 2 SELECTED AT RACEETH]</w:t>
      </w:r>
    </w:p>
    <w:p w14:paraId="721380E7" w14:textId="53E9F188" w:rsidR="00E7172A" w:rsidRPr="00791206" w:rsidRDefault="6838C06C" w:rsidP="2142816E">
      <w:pPr>
        <w:rPr>
          <w:rFonts w:eastAsia="Calibri"/>
          <w:b/>
          <w:bCs/>
        </w:rPr>
      </w:pPr>
      <w:r w:rsidRPr="6838C06C">
        <w:rPr>
          <w:rFonts w:eastAsia="Calibri"/>
        </w:rPr>
        <w:t>A7. [RACEETH4] Which of these categories describes you best? Select all that apply.</w:t>
      </w:r>
    </w:p>
    <w:p w14:paraId="0392D3D2" w14:textId="797677A4" w:rsidR="008B4794" w:rsidRPr="00791206" w:rsidRDefault="2142816E" w:rsidP="00A70F1A">
      <w:pPr>
        <w:pStyle w:val="ListParagraph"/>
        <w:numPr>
          <w:ilvl w:val="0"/>
          <w:numId w:val="65"/>
        </w:numPr>
        <w:ind w:left="1080"/>
        <w:rPr>
          <w:rFonts w:eastAsia="Calibri"/>
        </w:rPr>
      </w:pPr>
      <w:r w:rsidRPr="2142816E">
        <w:rPr>
          <w:rFonts w:eastAsia="Calibri"/>
        </w:rPr>
        <w:t>African American</w:t>
      </w:r>
    </w:p>
    <w:p w14:paraId="504B728D" w14:textId="5F03B80D"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Barbadian</w:t>
      </w:r>
    </w:p>
    <w:p w14:paraId="729526F0" w14:textId="452E9BB9"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Caribbean</w:t>
      </w:r>
    </w:p>
    <w:p w14:paraId="2818DC5A" w14:textId="4F57BE73"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Ethiopian</w:t>
      </w:r>
    </w:p>
    <w:p w14:paraId="7654E547" w14:textId="6BEF8275"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Ghanaian</w:t>
      </w:r>
    </w:p>
    <w:p w14:paraId="2158EFAD" w14:textId="0F939D2F"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Haitian</w:t>
      </w:r>
    </w:p>
    <w:p w14:paraId="0A76EDF6" w14:textId="4809B2AE"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Jamaican</w:t>
      </w:r>
    </w:p>
    <w:p w14:paraId="70675A8C" w14:textId="05AA6FE8"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Liberian</w:t>
      </w:r>
    </w:p>
    <w:p w14:paraId="7693C1D6" w14:textId="28533210"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Nigerian</w:t>
      </w:r>
    </w:p>
    <w:p w14:paraId="4AE75921" w14:textId="5768E6A5"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Somali</w:t>
      </w:r>
    </w:p>
    <w:p w14:paraId="0DFA7456" w14:textId="227C4D96" w:rsidR="008B4794" w:rsidRPr="00791206" w:rsidRDefault="008B4794" w:rsidP="00A70F1A">
      <w:pPr>
        <w:pStyle w:val="ListParagraph"/>
        <w:numPr>
          <w:ilvl w:val="0"/>
          <w:numId w:val="65"/>
        </w:numPr>
        <w:ind w:left="1080"/>
        <w:rPr>
          <w:rFonts w:eastAsia="Calibri" w:cstheme="minorHAnsi"/>
        </w:rPr>
      </w:pPr>
      <w:r w:rsidRPr="00791206">
        <w:rPr>
          <w:rFonts w:eastAsia="Calibri" w:cstheme="minorHAnsi"/>
        </w:rPr>
        <w:t>South African</w:t>
      </w:r>
    </w:p>
    <w:p w14:paraId="75382813" w14:textId="5BF0F492" w:rsidR="008B4794" w:rsidRPr="00791206" w:rsidRDefault="008B4794" w:rsidP="00A70F1A">
      <w:pPr>
        <w:pStyle w:val="ListParagraph"/>
        <w:numPr>
          <w:ilvl w:val="0"/>
          <w:numId w:val="66"/>
        </w:numPr>
        <w:ind w:left="1080"/>
        <w:rPr>
          <w:rFonts w:eastAsia="Calibri" w:cstheme="minorHAnsi"/>
        </w:rPr>
      </w:pPr>
      <w:r w:rsidRPr="00791206">
        <w:rPr>
          <w:rFonts w:eastAsia="Calibri" w:cstheme="minorHAnsi"/>
        </w:rPr>
        <w:t xml:space="preserve">None of these fully describe me: Please describe </w:t>
      </w:r>
      <w:r w:rsidR="0068688D" w:rsidRPr="00791206">
        <w:rPr>
          <w:rFonts w:cstheme="minorHAnsi"/>
        </w:rPr>
        <w:t>[text box]</w:t>
      </w:r>
    </w:p>
    <w:p w14:paraId="6FDE4644" w14:textId="31AFC625" w:rsidR="00E7172A" w:rsidRPr="00791206" w:rsidRDefault="00E7172A" w:rsidP="00A70F1A">
      <w:pPr>
        <w:pStyle w:val="ListParagraph"/>
        <w:numPr>
          <w:ilvl w:val="2"/>
          <w:numId w:val="60"/>
        </w:numPr>
        <w:ind w:left="1080"/>
        <w:rPr>
          <w:rFonts w:eastAsia="Calibri" w:cstheme="minorHAnsi"/>
        </w:rPr>
      </w:pPr>
      <w:r w:rsidRPr="00791206">
        <w:rPr>
          <w:rFonts w:eastAsia="Calibri" w:cstheme="minorHAnsi"/>
        </w:rPr>
        <w:t>Prefer not to answer</w:t>
      </w:r>
    </w:p>
    <w:p w14:paraId="162C5841" w14:textId="4EC49073" w:rsidR="009B763A" w:rsidRPr="00A70F1A" w:rsidRDefault="009B763A" w:rsidP="00A70F1A">
      <w:pPr>
        <w:ind w:firstLine="720"/>
        <w:rPr>
          <w:rFonts w:eastAsia="Calibri" w:cstheme="minorHAnsi"/>
          <w:i/>
        </w:rPr>
      </w:pPr>
      <w:r w:rsidRPr="00A70F1A">
        <w:rPr>
          <w:rFonts w:eastAsia="Calibri" w:cstheme="minorHAnsi"/>
          <w:i/>
        </w:rPr>
        <w:t>NO RESPONSE</w:t>
      </w:r>
      <w:r w:rsidR="00B43D8E" w:rsidRPr="00A70F1A">
        <w:rPr>
          <w:rFonts w:eastAsia="Calibri" w:cstheme="minorHAnsi"/>
          <w:i/>
        </w:rPr>
        <w:t xml:space="preserve"> </w:t>
      </w:r>
      <w:r w:rsidR="00B43D8E" w:rsidRPr="00A70F1A">
        <w:rPr>
          <w:rFonts w:ascii="Wingdings" w:eastAsia="Wingdings" w:hAnsi="Wingdings" w:cstheme="minorHAnsi"/>
          <w:b/>
          <w:i/>
        </w:rPr>
        <w:t>à</w:t>
      </w:r>
      <w:r w:rsidR="00B43D8E" w:rsidRPr="00A70F1A">
        <w:rPr>
          <w:rFonts w:eastAsia="Calibri" w:cstheme="minorHAnsi"/>
          <w:b/>
          <w:i/>
        </w:rPr>
        <w:t xml:space="preserve">  </w:t>
      </w:r>
      <w:r w:rsidR="00B43D8E" w:rsidRPr="00A70F1A">
        <w:rPr>
          <w:rFonts w:cstheme="minorHAnsi"/>
          <w:b/>
          <w:i/>
        </w:rPr>
        <w:t>GO TO RACEETH5</w:t>
      </w:r>
    </w:p>
    <w:p w14:paraId="2656C53E" w14:textId="78CA5EA5" w:rsidR="000C5CB7" w:rsidRPr="00791206" w:rsidRDefault="6838C06C" w:rsidP="6838C06C">
      <w:pPr>
        <w:rPr>
          <w:rFonts w:eastAsia="Calibri"/>
          <w:b/>
          <w:bCs/>
        </w:rPr>
      </w:pPr>
      <w:r w:rsidRPr="6838C06C">
        <w:rPr>
          <w:rFonts w:eastAsia="Calibri"/>
          <w:b/>
          <w:bCs/>
        </w:rPr>
        <w:t>[DISPLAY RACEETH5 IF 3 SELECTED AT RACEETH]</w:t>
      </w:r>
    </w:p>
    <w:p w14:paraId="695220FE" w14:textId="6A8DCCCC" w:rsidR="000C5CB7" w:rsidRPr="00791206" w:rsidRDefault="6838C06C" w:rsidP="2142816E">
      <w:pPr>
        <w:rPr>
          <w:rFonts w:eastAsia="Calibri"/>
        </w:rPr>
      </w:pPr>
      <w:r w:rsidRPr="6838C06C">
        <w:rPr>
          <w:rFonts w:eastAsia="Calibri"/>
        </w:rPr>
        <w:t>A8. [RACEETH5] [Previously RACEETH3] Which of these categories describes you best? Select all that apply.</w:t>
      </w:r>
    </w:p>
    <w:p w14:paraId="7F361473" w14:textId="77777777" w:rsidR="000C5CB7" w:rsidRPr="00791206" w:rsidRDefault="2142816E" w:rsidP="00A70F1A">
      <w:pPr>
        <w:pStyle w:val="ListParagraph"/>
        <w:numPr>
          <w:ilvl w:val="0"/>
          <w:numId w:val="67"/>
        </w:numPr>
        <w:rPr>
          <w:rFonts w:eastAsia="Calibri"/>
        </w:rPr>
      </w:pPr>
      <w:r w:rsidRPr="2142816E">
        <w:rPr>
          <w:rFonts w:eastAsia="Calibri"/>
        </w:rPr>
        <w:t>Colombian</w:t>
      </w:r>
    </w:p>
    <w:p w14:paraId="15433F95"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Cuban</w:t>
      </w:r>
    </w:p>
    <w:p w14:paraId="4846F0BB"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Dominican</w:t>
      </w:r>
    </w:p>
    <w:p w14:paraId="1B36FF60"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Ecuadorian</w:t>
      </w:r>
    </w:p>
    <w:p w14:paraId="3D1688E1"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Honduran</w:t>
      </w:r>
    </w:p>
    <w:p w14:paraId="50697CC0"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Mexican or Mexican American</w:t>
      </w:r>
    </w:p>
    <w:p w14:paraId="217035E7"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Puerto Rican</w:t>
      </w:r>
    </w:p>
    <w:p w14:paraId="6DE2F5C3" w14:textId="77777777" w:rsidR="000C5CB7" w:rsidRPr="00791206" w:rsidRDefault="000C5CB7" w:rsidP="00A70F1A">
      <w:pPr>
        <w:pStyle w:val="ListParagraph"/>
        <w:numPr>
          <w:ilvl w:val="0"/>
          <w:numId w:val="67"/>
        </w:numPr>
        <w:rPr>
          <w:rFonts w:eastAsia="Calibri" w:cstheme="minorHAnsi"/>
        </w:rPr>
      </w:pPr>
      <w:r w:rsidRPr="00791206">
        <w:rPr>
          <w:rFonts w:eastAsia="Calibri" w:cstheme="minorHAnsi"/>
        </w:rPr>
        <w:t>Salvadoran</w:t>
      </w:r>
    </w:p>
    <w:p w14:paraId="0A644158" w14:textId="7BD3A15B" w:rsidR="000C5CB7" w:rsidRPr="00791206" w:rsidRDefault="000C5CB7" w:rsidP="00A70F1A">
      <w:pPr>
        <w:pStyle w:val="ListParagraph"/>
        <w:numPr>
          <w:ilvl w:val="0"/>
          <w:numId w:val="67"/>
        </w:numPr>
        <w:rPr>
          <w:rFonts w:eastAsia="Calibri" w:cstheme="minorHAnsi"/>
        </w:rPr>
      </w:pPr>
      <w:r w:rsidRPr="00791206">
        <w:rPr>
          <w:rFonts w:eastAsia="Calibri" w:cstheme="minorHAnsi"/>
        </w:rPr>
        <w:t>Spanish</w:t>
      </w:r>
    </w:p>
    <w:p w14:paraId="718C7A6F" w14:textId="703814FB" w:rsidR="000C5CB7" w:rsidRPr="00791206" w:rsidRDefault="000C5CB7" w:rsidP="00896FE2">
      <w:pPr>
        <w:pStyle w:val="ListParagraph"/>
        <w:numPr>
          <w:ilvl w:val="0"/>
          <w:numId w:val="68"/>
        </w:numPr>
        <w:ind w:left="1080"/>
        <w:rPr>
          <w:rFonts w:eastAsia="Calibri" w:cstheme="minorHAnsi"/>
        </w:rPr>
      </w:pPr>
      <w:r w:rsidRPr="00791206">
        <w:rPr>
          <w:rFonts w:eastAsia="Calibri" w:cstheme="minorHAnsi"/>
        </w:rPr>
        <w:t xml:space="preserve">None of these fully describe me: Please describe </w:t>
      </w:r>
      <w:r w:rsidR="0068688D" w:rsidRPr="00791206">
        <w:rPr>
          <w:rFonts w:cstheme="minorHAnsi"/>
        </w:rPr>
        <w:t>[text box]</w:t>
      </w:r>
    </w:p>
    <w:p w14:paraId="338F2A7A" w14:textId="385488E8" w:rsidR="000C5CB7" w:rsidRPr="00791206" w:rsidRDefault="000C5CB7" w:rsidP="00896FE2">
      <w:pPr>
        <w:pStyle w:val="ListParagraph"/>
        <w:numPr>
          <w:ilvl w:val="0"/>
          <w:numId w:val="69"/>
        </w:numPr>
        <w:ind w:left="1080"/>
        <w:rPr>
          <w:rFonts w:eastAsia="Calibri" w:cstheme="minorHAnsi"/>
        </w:rPr>
      </w:pPr>
      <w:r w:rsidRPr="00791206">
        <w:rPr>
          <w:rFonts w:eastAsia="Calibri" w:cstheme="minorHAnsi"/>
        </w:rPr>
        <w:t>Prefer not to answer</w:t>
      </w:r>
    </w:p>
    <w:p w14:paraId="165D5793" w14:textId="4C8763B4" w:rsidR="000C5CB7" w:rsidRPr="00896FE2" w:rsidRDefault="000C5CB7" w:rsidP="00896FE2">
      <w:pPr>
        <w:ind w:firstLine="720"/>
        <w:rPr>
          <w:rFonts w:eastAsia="Calibri" w:cstheme="minorHAnsi"/>
          <w:i/>
        </w:rPr>
      </w:pPr>
      <w:r w:rsidRPr="00896FE2">
        <w:rPr>
          <w:rFonts w:eastAsia="Calibri" w:cstheme="minorHAnsi"/>
          <w:i/>
        </w:rPr>
        <w:t xml:space="preserve">NO RESPONSE </w:t>
      </w:r>
      <w:r w:rsidR="00B43D8E" w:rsidRPr="00896FE2">
        <w:rPr>
          <w:rFonts w:ascii="Wingdings" w:eastAsia="Wingdings" w:hAnsi="Wingdings" w:cstheme="minorHAnsi"/>
          <w:b/>
          <w:i/>
        </w:rPr>
        <w:t>à</w:t>
      </w:r>
      <w:r w:rsidR="00B43D8E" w:rsidRPr="00896FE2">
        <w:rPr>
          <w:rFonts w:eastAsia="Calibri" w:cstheme="minorHAnsi"/>
          <w:b/>
          <w:i/>
        </w:rPr>
        <w:t xml:space="preserve">  </w:t>
      </w:r>
      <w:r w:rsidR="00B43D8E" w:rsidRPr="00896FE2">
        <w:rPr>
          <w:rFonts w:cstheme="minorHAnsi"/>
          <w:b/>
          <w:i/>
        </w:rPr>
        <w:t>GO TO RACEETH6</w:t>
      </w:r>
    </w:p>
    <w:p w14:paraId="7553AA93" w14:textId="374EC8D7" w:rsidR="009B763A" w:rsidRPr="00791206" w:rsidRDefault="6838C06C" w:rsidP="6838C06C">
      <w:pPr>
        <w:rPr>
          <w:rFonts w:eastAsia="Calibri"/>
          <w:b/>
          <w:bCs/>
        </w:rPr>
      </w:pPr>
      <w:r w:rsidRPr="6838C06C">
        <w:rPr>
          <w:rFonts w:eastAsia="Calibri"/>
          <w:b/>
          <w:bCs/>
        </w:rPr>
        <w:t>[DISPLAY RACEETH6 IF 4 SELECTED AT RACEETH]</w:t>
      </w:r>
    </w:p>
    <w:p w14:paraId="72BE8DCD" w14:textId="6CEF14C1" w:rsidR="009B763A" w:rsidRPr="00791206" w:rsidRDefault="6838C06C" w:rsidP="2142816E">
      <w:pPr>
        <w:rPr>
          <w:rFonts w:eastAsia="Calibri"/>
          <w:b/>
          <w:bCs/>
        </w:rPr>
      </w:pPr>
      <w:r w:rsidRPr="6838C06C">
        <w:rPr>
          <w:rFonts w:eastAsia="Calibri"/>
        </w:rPr>
        <w:t>A9. [RACEETH6] Which of these categories describes you best? Select all that apply.</w:t>
      </w:r>
    </w:p>
    <w:p w14:paraId="25AFC22D" w14:textId="2C62DADA" w:rsidR="009B763A" w:rsidRPr="00791206" w:rsidRDefault="2142816E" w:rsidP="003F4143">
      <w:pPr>
        <w:pStyle w:val="ListParagraph"/>
        <w:numPr>
          <w:ilvl w:val="1"/>
          <w:numId w:val="69"/>
        </w:numPr>
        <w:ind w:left="1080"/>
        <w:rPr>
          <w:rFonts w:eastAsia="Calibri"/>
        </w:rPr>
      </w:pPr>
      <w:r w:rsidRPr="2142816E">
        <w:rPr>
          <w:rFonts w:eastAsia="Calibri"/>
        </w:rPr>
        <w:t>Afghan</w:t>
      </w:r>
    </w:p>
    <w:p w14:paraId="6772A294" w14:textId="68BAB04F"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Algerian</w:t>
      </w:r>
    </w:p>
    <w:p w14:paraId="3E734F6C" w14:textId="269D9024"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Egyptian</w:t>
      </w:r>
    </w:p>
    <w:p w14:paraId="7D4A4DF4" w14:textId="207ABB3E"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Iranian</w:t>
      </w:r>
    </w:p>
    <w:p w14:paraId="6B4A67BD" w14:textId="429FA1D2"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Iraqi</w:t>
      </w:r>
    </w:p>
    <w:p w14:paraId="010FC937" w14:textId="5D4805DA"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lastRenderedPageBreak/>
        <w:t>Israeli</w:t>
      </w:r>
    </w:p>
    <w:p w14:paraId="74F45AB0" w14:textId="6BD0BEF0"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Lebanese</w:t>
      </w:r>
    </w:p>
    <w:p w14:paraId="609268F1" w14:textId="0B2E7817"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Moroccan</w:t>
      </w:r>
    </w:p>
    <w:p w14:paraId="4BF60D61" w14:textId="77777777" w:rsidR="009B763A" w:rsidRPr="00791206" w:rsidRDefault="009B763A" w:rsidP="003F4143">
      <w:pPr>
        <w:pStyle w:val="ListParagraph"/>
        <w:numPr>
          <w:ilvl w:val="1"/>
          <w:numId w:val="69"/>
        </w:numPr>
        <w:ind w:left="1080"/>
        <w:rPr>
          <w:rFonts w:eastAsia="Calibri" w:cstheme="minorHAnsi"/>
        </w:rPr>
      </w:pPr>
      <w:r w:rsidRPr="00791206">
        <w:rPr>
          <w:rFonts w:eastAsia="Calibri" w:cstheme="minorHAnsi"/>
        </w:rPr>
        <w:t xml:space="preserve">Syrian </w:t>
      </w:r>
    </w:p>
    <w:p w14:paraId="49C683F0" w14:textId="77777777" w:rsidR="003F4143" w:rsidRDefault="009B763A" w:rsidP="003F4143">
      <w:pPr>
        <w:pStyle w:val="ListParagraph"/>
        <w:numPr>
          <w:ilvl w:val="1"/>
          <w:numId w:val="69"/>
        </w:numPr>
        <w:ind w:left="1080"/>
        <w:rPr>
          <w:rFonts w:eastAsia="Calibri" w:cstheme="minorHAnsi"/>
        </w:rPr>
      </w:pPr>
      <w:r w:rsidRPr="00791206">
        <w:rPr>
          <w:rFonts w:eastAsia="Calibri" w:cstheme="minorHAnsi"/>
        </w:rPr>
        <w:t>Tunisian</w:t>
      </w:r>
    </w:p>
    <w:p w14:paraId="0D0EF9DA" w14:textId="77777777" w:rsidR="003F4143" w:rsidRPr="003F4143" w:rsidRDefault="009B763A" w:rsidP="003F4143">
      <w:pPr>
        <w:pStyle w:val="ListParagraph"/>
        <w:numPr>
          <w:ilvl w:val="3"/>
          <w:numId w:val="58"/>
        </w:numPr>
        <w:tabs>
          <w:tab w:val="left" w:pos="2520"/>
        </w:tabs>
        <w:ind w:left="1080"/>
        <w:rPr>
          <w:rFonts w:eastAsia="Calibri" w:cstheme="minorHAnsi"/>
        </w:rPr>
      </w:pPr>
      <w:r w:rsidRPr="003F4143">
        <w:rPr>
          <w:rFonts w:eastAsia="Calibri" w:cstheme="minorHAnsi"/>
        </w:rPr>
        <w:t xml:space="preserve">None of these fully describe me: Please describe </w:t>
      </w:r>
      <w:r w:rsidR="0068688D" w:rsidRPr="003F4143">
        <w:rPr>
          <w:rFonts w:cstheme="minorHAnsi"/>
        </w:rPr>
        <w:t>[text box]</w:t>
      </w:r>
    </w:p>
    <w:p w14:paraId="1076BC5A" w14:textId="28E1A94A" w:rsidR="009B763A" w:rsidRPr="003F4143" w:rsidRDefault="009B763A" w:rsidP="003F4143">
      <w:pPr>
        <w:pStyle w:val="ListParagraph"/>
        <w:numPr>
          <w:ilvl w:val="2"/>
          <w:numId w:val="61"/>
        </w:numPr>
        <w:ind w:left="1260" w:hanging="540"/>
        <w:rPr>
          <w:rFonts w:eastAsia="Calibri" w:cstheme="minorHAnsi"/>
        </w:rPr>
      </w:pPr>
      <w:r w:rsidRPr="003F4143">
        <w:rPr>
          <w:rFonts w:eastAsia="Calibri" w:cstheme="minorHAnsi"/>
        </w:rPr>
        <w:t>Prefer not to answer</w:t>
      </w:r>
    </w:p>
    <w:p w14:paraId="65F1B4F8" w14:textId="221768BD" w:rsidR="009B763A" w:rsidRPr="003F4143" w:rsidRDefault="6838C06C" w:rsidP="6838C06C">
      <w:pPr>
        <w:ind w:firstLine="720"/>
        <w:rPr>
          <w:rFonts w:eastAsia="Calibri"/>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RACEETH7</w:t>
      </w:r>
    </w:p>
    <w:p w14:paraId="224B4D2D" w14:textId="27659B4B" w:rsidR="00A3069D" w:rsidRPr="00791206" w:rsidRDefault="6838C06C" w:rsidP="6838C06C">
      <w:pPr>
        <w:rPr>
          <w:rFonts w:eastAsia="Calibri"/>
          <w:b/>
          <w:bCs/>
        </w:rPr>
      </w:pPr>
      <w:r w:rsidRPr="6838C06C">
        <w:rPr>
          <w:rFonts w:eastAsia="Calibri"/>
          <w:b/>
          <w:bCs/>
        </w:rPr>
        <w:t>[DISPLAY RACEETH7 IF 5 SELECTED AT RACEETH]</w:t>
      </w:r>
    </w:p>
    <w:p w14:paraId="5C7226E7" w14:textId="569D12D1" w:rsidR="00A3069D" w:rsidRPr="00791206" w:rsidRDefault="6838C06C" w:rsidP="6838C06C">
      <w:pPr>
        <w:rPr>
          <w:rFonts w:eastAsia="Calibri"/>
          <w:i/>
          <w:iCs/>
        </w:rPr>
      </w:pPr>
      <w:r w:rsidRPr="6838C06C">
        <w:rPr>
          <w:rFonts w:eastAsia="Calibri"/>
        </w:rPr>
        <w:t>A10. [RACEETH7] [Previously RACEETH4] Which of these categories describes you best? Select all that apply.</w:t>
      </w:r>
    </w:p>
    <w:p w14:paraId="0FDFE7AD" w14:textId="77777777" w:rsidR="00B410E3" w:rsidRPr="00791206" w:rsidRDefault="2142816E" w:rsidP="003F4143">
      <w:pPr>
        <w:pStyle w:val="ListParagraph"/>
        <w:numPr>
          <w:ilvl w:val="0"/>
          <w:numId w:val="70"/>
        </w:numPr>
        <w:ind w:left="1080"/>
        <w:rPr>
          <w:rFonts w:eastAsia="Calibri"/>
        </w:rPr>
      </w:pPr>
      <w:r w:rsidRPr="2142816E">
        <w:rPr>
          <w:rFonts w:eastAsia="Calibri"/>
        </w:rPr>
        <w:t>Chamorro</w:t>
      </w:r>
    </w:p>
    <w:p w14:paraId="45C07F61" w14:textId="1BC782DC" w:rsidR="00B410E3" w:rsidRPr="00791206" w:rsidRDefault="00A3069D" w:rsidP="003F4143">
      <w:pPr>
        <w:pStyle w:val="ListParagraph"/>
        <w:numPr>
          <w:ilvl w:val="0"/>
          <w:numId w:val="70"/>
        </w:numPr>
        <w:ind w:left="1080"/>
        <w:rPr>
          <w:rFonts w:eastAsia="Calibri" w:cstheme="minorHAnsi"/>
        </w:rPr>
      </w:pPr>
      <w:r w:rsidRPr="00791206">
        <w:rPr>
          <w:rFonts w:eastAsia="Calibri" w:cstheme="minorHAnsi"/>
        </w:rPr>
        <w:t>Chuukese</w:t>
      </w:r>
    </w:p>
    <w:p w14:paraId="546A305B" w14:textId="04E3900C" w:rsidR="00B410E3" w:rsidRPr="00791206" w:rsidRDefault="00A3069D" w:rsidP="003F4143">
      <w:pPr>
        <w:pStyle w:val="ListParagraph"/>
        <w:numPr>
          <w:ilvl w:val="0"/>
          <w:numId w:val="70"/>
        </w:numPr>
        <w:ind w:left="1080"/>
        <w:rPr>
          <w:rFonts w:eastAsia="Calibri" w:cstheme="minorHAnsi"/>
        </w:rPr>
      </w:pPr>
      <w:r w:rsidRPr="00791206">
        <w:rPr>
          <w:rFonts w:eastAsia="Calibri" w:cstheme="minorHAnsi"/>
        </w:rPr>
        <w:t>Fijian</w:t>
      </w:r>
    </w:p>
    <w:p w14:paraId="0F968743" w14:textId="08CDEDF3" w:rsidR="00B410E3" w:rsidRPr="00791206" w:rsidRDefault="00A3069D" w:rsidP="003F4143">
      <w:pPr>
        <w:pStyle w:val="ListParagraph"/>
        <w:numPr>
          <w:ilvl w:val="0"/>
          <w:numId w:val="70"/>
        </w:numPr>
        <w:ind w:left="1080"/>
        <w:rPr>
          <w:rFonts w:eastAsia="Calibri" w:cstheme="minorHAnsi"/>
        </w:rPr>
      </w:pPr>
      <w:r w:rsidRPr="00791206">
        <w:rPr>
          <w:rFonts w:eastAsia="Calibri" w:cstheme="minorHAnsi"/>
        </w:rPr>
        <w:t>Marshallese</w:t>
      </w:r>
    </w:p>
    <w:p w14:paraId="7994A0B3" w14:textId="1CCFC90B" w:rsidR="00A3069D" w:rsidRPr="00791206" w:rsidRDefault="00A3069D" w:rsidP="003F4143">
      <w:pPr>
        <w:pStyle w:val="ListParagraph"/>
        <w:numPr>
          <w:ilvl w:val="0"/>
          <w:numId w:val="70"/>
        </w:numPr>
        <w:ind w:left="1080"/>
        <w:rPr>
          <w:rFonts w:eastAsia="Calibri" w:cstheme="minorHAnsi"/>
        </w:rPr>
      </w:pPr>
      <w:r w:rsidRPr="00791206">
        <w:rPr>
          <w:rFonts w:eastAsia="Calibri" w:cstheme="minorHAnsi"/>
        </w:rPr>
        <w:t>Native Hawaiian</w:t>
      </w:r>
    </w:p>
    <w:p w14:paraId="0F1920AA" w14:textId="77777777" w:rsidR="00A3069D" w:rsidRPr="00791206" w:rsidRDefault="00A3069D" w:rsidP="003F4143">
      <w:pPr>
        <w:pStyle w:val="ListParagraph"/>
        <w:numPr>
          <w:ilvl w:val="0"/>
          <w:numId w:val="70"/>
        </w:numPr>
        <w:ind w:left="1080"/>
        <w:rPr>
          <w:rFonts w:eastAsia="Calibri" w:cstheme="minorHAnsi"/>
        </w:rPr>
      </w:pPr>
      <w:r w:rsidRPr="00791206">
        <w:rPr>
          <w:rFonts w:eastAsia="Calibri" w:cstheme="minorHAnsi"/>
        </w:rPr>
        <w:t>Palauan</w:t>
      </w:r>
    </w:p>
    <w:p w14:paraId="66F5CE6C" w14:textId="77777777" w:rsidR="00A3069D" w:rsidRPr="00791206" w:rsidRDefault="00A3069D" w:rsidP="003F4143">
      <w:pPr>
        <w:pStyle w:val="ListParagraph"/>
        <w:numPr>
          <w:ilvl w:val="0"/>
          <w:numId w:val="70"/>
        </w:numPr>
        <w:ind w:left="1080"/>
        <w:rPr>
          <w:rFonts w:eastAsia="Calibri" w:cstheme="minorHAnsi"/>
        </w:rPr>
      </w:pPr>
      <w:r w:rsidRPr="00791206">
        <w:rPr>
          <w:rFonts w:eastAsia="Calibri" w:cstheme="minorHAnsi"/>
        </w:rPr>
        <w:t>Samoan</w:t>
      </w:r>
    </w:p>
    <w:p w14:paraId="7F1FB402" w14:textId="77777777" w:rsidR="00A3069D" w:rsidRPr="00791206" w:rsidRDefault="00A3069D" w:rsidP="003F4143">
      <w:pPr>
        <w:pStyle w:val="ListParagraph"/>
        <w:numPr>
          <w:ilvl w:val="0"/>
          <w:numId w:val="70"/>
        </w:numPr>
        <w:ind w:left="1080"/>
        <w:rPr>
          <w:rFonts w:eastAsia="Calibri" w:cstheme="minorHAnsi"/>
        </w:rPr>
      </w:pPr>
      <w:r w:rsidRPr="00791206">
        <w:rPr>
          <w:rFonts w:eastAsia="Calibri" w:cstheme="minorHAnsi"/>
        </w:rPr>
        <w:t>Tahitian</w:t>
      </w:r>
    </w:p>
    <w:p w14:paraId="1870630D" w14:textId="257704D7" w:rsidR="00A3069D" w:rsidRPr="00791206" w:rsidRDefault="00A3069D" w:rsidP="003F4143">
      <w:pPr>
        <w:pStyle w:val="ListParagraph"/>
        <w:numPr>
          <w:ilvl w:val="0"/>
          <w:numId w:val="70"/>
        </w:numPr>
        <w:ind w:left="1080"/>
        <w:rPr>
          <w:rFonts w:eastAsia="Calibri" w:cstheme="minorHAnsi"/>
        </w:rPr>
      </w:pPr>
      <w:r w:rsidRPr="00791206">
        <w:rPr>
          <w:rFonts w:eastAsia="Calibri" w:cstheme="minorHAnsi"/>
        </w:rPr>
        <w:t>Tongan</w:t>
      </w:r>
    </w:p>
    <w:p w14:paraId="14EC6C6B" w14:textId="6BBF31A6" w:rsidR="00A3069D" w:rsidRPr="00791206" w:rsidRDefault="00A3069D" w:rsidP="003F4143">
      <w:pPr>
        <w:pStyle w:val="ListParagraph"/>
        <w:numPr>
          <w:ilvl w:val="0"/>
          <w:numId w:val="71"/>
        </w:numPr>
        <w:ind w:left="1080"/>
        <w:rPr>
          <w:rFonts w:eastAsia="Calibri" w:cstheme="minorHAnsi"/>
        </w:rPr>
      </w:pPr>
      <w:r w:rsidRPr="00791206">
        <w:rPr>
          <w:rFonts w:eastAsia="Calibri" w:cstheme="minorHAnsi"/>
        </w:rPr>
        <w:t>None of these fully describe me: Please describe</w:t>
      </w:r>
      <w:r w:rsidR="0068688D" w:rsidRPr="00791206">
        <w:rPr>
          <w:rFonts w:eastAsia="Calibri" w:cstheme="minorHAnsi"/>
        </w:rPr>
        <w:t xml:space="preserve"> </w:t>
      </w:r>
      <w:r w:rsidR="0068688D" w:rsidRPr="00791206">
        <w:rPr>
          <w:rFonts w:cstheme="minorHAnsi"/>
        </w:rPr>
        <w:t>[text box]</w:t>
      </w:r>
    </w:p>
    <w:p w14:paraId="54DC98A7" w14:textId="4D07FCFE" w:rsidR="00A3069D" w:rsidRPr="00791206" w:rsidRDefault="00A3069D" w:rsidP="003F4143">
      <w:pPr>
        <w:pStyle w:val="ListParagraph"/>
        <w:numPr>
          <w:ilvl w:val="0"/>
          <w:numId w:val="76"/>
        </w:numPr>
        <w:ind w:left="1080"/>
        <w:rPr>
          <w:rFonts w:eastAsia="Calibri" w:cstheme="minorHAnsi"/>
        </w:rPr>
      </w:pPr>
      <w:r w:rsidRPr="00791206">
        <w:rPr>
          <w:rFonts w:eastAsia="Calibri" w:cstheme="minorHAnsi"/>
        </w:rPr>
        <w:t>Prefer not to answer</w:t>
      </w:r>
    </w:p>
    <w:p w14:paraId="69E9D66C" w14:textId="6E62CB7B" w:rsidR="007A7788" w:rsidRPr="003F4143" w:rsidRDefault="007A7788" w:rsidP="003F4143">
      <w:pPr>
        <w:ind w:left="720"/>
        <w:rPr>
          <w:rFonts w:eastAsia="Calibri" w:cstheme="minorHAnsi"/>
          <w:i/>
        </w:rPr>
      </w:pPr>
      <w:r w:rsidRPr="003F4143">
        <w:rPr>
          <w:rFonts w:eastAsia="Calibri" w:cstheme="minorHAnsi"/>
          <w:i/>
        </w:rPr>
        <w:t>NO RESPONSE</w:t>
      </w:r>
      <w:r w:rsidR="00B43D8E" w:rsidRPr="003F4143">
        <w:rPr>
          <w:rFonts w:eastAsia="Calibri" w:cstheme="minorHAnsi"/>
          <w:i/>
        </w:rPr>
        <w:t xml:space="preserve"> </w:t>
      </w:r>
      <w:r w:rsidR="00B43D8E" w:rsidRPr="003F4143">
        <w:rPr>
          <w:rFonts w:ascii="Wingdings" w:eastAsia="Wingdings" w:hAnsi="Wingdings" w:cstheme="minorHAnsi"/>
          <w:b/>
          <w:i/>
        </w:rPr>
        <w:t>à</w:t>
      </w:r>
      <w:r w:rsidR="00B43D8E" w:rsidRPr="003F4143">
        <w:rPr>
          <w:rFonts w:eastAsia="Calibri" w:cstheme="minorHAnsi"/>
          <w:b/>
          <w:i/>
        </w:rPr>
        <w:t xml:space="preserve">  </w:t>
      </w:r>
      <w:r w:rsidR="00B43D8E" w:rsidRPr="003F4143">
        <w:rPr>
          <w:rFonts w:cstheme="minorHAnsi"/>
          <w:b/>
          <w:i/>
        </w:rPr>
        <w:t>GO TO RACEETH8</w:t>
      </w:r>
    </w:p>
    <w:p w14:paraId="295A7533" w14:textId="099FD33B" w:rsidR="007A7788" w:rsidRPr="00791206" w:rsidRDefault="6838C06C" w:rsidP="6838C06C">
      <w:pPr>
        <w:rPr>
          <w:rFonts w:eastAsia="Calibri"/>
          <w:b/>
          <w:bCs/>
        </w:rPr>
      </w:pPr>
      <w:r w:rsidRPr="6838C06C">
        <w:rPr>
          <w:rFonts w:eastAsia="Calibri"/>
          <w:b/>
          <w:bCs/>
        </w:rPr>
        <w:t>[DISPLAY RACEETH8 IF 6 SELECTED AT RACEETH]</w:t>
      </w:r>
    </w:p>
    <w:p w14:paraId="499D785D" w14:textId="56DF93E7" w:rsidR="007A7788" w:rsidRPr="00791206" w:rsidRDefault="6838C06C" w:rsidP="2142816E">
      <w:pPr>
        <w:rPr>
          <w:rFonts w:eastAsia="Calibri"/>
          <w:b/>
          <w:bCs/>
        </w:rPr>
      </w:pPr>
      <w:r w:rsidRPr="6838C06C">
        <w:rPr>
          <w:rFonts w:eastAsia="Calibri"/>
        </w:rPr>
        <w:t>A11. [RACEETH8] Which of these categories describes you best? Select all that apply.</w:t>
      </w:r>
    </w:p>
    <w:p w14:paraId="191A8484" w14:textId="6FFB177F" w:rsidR="007A7788" w:rsidRPr="00791206" w:rsidRDefault="2142816E" w:rsidP="003F4143">
      <w:pPr>
        <w:pStyle w:val="ListParagraph"/>
        <w:numPr>
          <w:ilvl w:val="0"/>
          <w:numId w:val="73"/>
        </w:numPr>
        <w:ind w:left="1080"/>
        <w:rPr>
          <w:rFonts w:eastAsia="Calibri"/>
        </w:rPr>
      </w:pPr>
      <w:r w:rsidRPr="2142816E">
        <w:rPr>
          <w:rFonts w:eastAsia="Calibri"/>
        </w:rPr>
        <w:t>Dutch</w:t>
      </w:r>
    </w:p>
    <w:p w14:paraId="6641B2B3" w14:textId="4A8FAE22"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English</w:t>
      </w:r>
    </w:p>
    <w:p w14:paraId="05181E4E" w14:textId="0815F1CC"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European</w:t>
      </w:r>
    </w:p>
    <w:p w14:paraId="40B8AEC7" w14:textId="4298B0A4"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French</w:t>
      </w:r>
    </w:p>
    <w:p w14:paraId="3FD0A6B8" w14:textId="0F5344FF"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German</w:t>
      </w:r>
    </w:p>
    <w:p w14:paraId="4D4C9DEC" w14:textId="4D38CE7B"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Irish</w:t>
      </w:r>
    </w:p>
    <w:p w14:paraId="0CFFD270" w14:textId="4B5544A7"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Italian</w:t>
      </w:r>
    </w:p>
    <w:p w14:paraId="5101EFFA" w14:textId="3E9A0322"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Norwegian</w:t>
      </w:r>
    </w:p>
    <w:p w14:paraId="357701DA" w14:textId="70DF0390"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Polish</w:t>
      </w:r>
    </w:p>
    <w:p w14:paraId="64F046F5" w14:textId="15C6AF2F"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Scottish</w:t>
      </w:r>
    </w:p>
    <w:p w14:paraId="3D739277" w14:textId="32218E31" w:rsidR="004F1EB7" w:rsidRPr="00791206" w:rsidRDefault="004F1EB7" w:rsidP="003F4143">
      <w:pPr>
        <w:pStyle w:val="ListParagraph"/>
        <w:numPr>
          <w:ilvl w:val="0"/>
          <w:numId w:val="73"/>
        </w:numPr>
        <w:ind w:left="1080"/>
        <w:rPr>
          <w:rFonts w:eastAsia="Calibri" w:cstheme="minorHAnsi"/>
        </w:rPr>
      </w:pPr>
      <w:r w:rsidRPr="00791206">
        <w:rPr>
          <w:rFonts w:eastAsia="Calibri" w:cstheme="minorHAnsi"/>
        </w:rPr>
        <w:t>Spanish</w:t>
      </w:r>
    </w:p>
    <w:p w14:paraId="7CFC0626" w14:textId="087EE165" w:rsidR="004F1EB7" w:rsidRPr="00791206" w:rsidRDefault="004F1EB7" w:rsidP="003F4143">
      <w:pPr>
        <w:pStyle w:val="ListParagraph"/>
        <w:numPr>
          <w:ilvl w:val="0"/>
          <w:numId w:val="74"/>
        </w:numPr>
        <w:ind w:left="1080"/>
        <w:rPr>
          <w:rFonts w:eastAsia="Calibri" w:cstheme="minorHAnsi"/>
        </w:rPr>
      </w:pPr>
      <w:r w:rsidRPr="00791206">
        <w:rPr>
          <w:rFonts w:eastAsia="Calibri" w:cstheme="minorHAnsi"/>
        </w:rPr>
        <w:t>None of these fully describe me: Please describe</w:t>
      </w:r>
      <w:r w:rsidR="0068688D" w:rsidRPr="00791206">
        <w:rPr>
          <w:rFonts w:eastAsia="Calibri" w:cstheme="minorHAnsi"/>
        </w:rPr>
        <w:t xml:space="preserve"> </w:t>
      </w:r>
      <w:r w:rsidR="0068688D" w:rsidRPr="00791206">
        <w:rPr>
          <w:rFonts w:cstheme="minorHAnsi"/>
        </w:rPr>
        <w:t>[text box]</w:t>
      </w:r>
    </w:p>
    <w:p w14:paraId="05538BCF" w14:textId="77777777" w:rsidR="004F1EB7" w:rsidRPr="00791206" w:rsidRDefault="004F1EB7" w:rsidP="003F4143">
      <w:pPr>
        <w:pStyle w:val="ListParagraph"/>
        <w:numPr>
          <w:ilvl w:val="0"/>
          <w:numId w:val="75"/>
        </w:numPr>
        <w:ind w:left="1080"/>
        <w:rPr>
          <w:rFonts w:eastAsia="Calibri" w:cstheme="minorHAnsi"/>
        </w:rPr>
      </w:pPr>
      <w:r w:rsidRPr="00791206">
        <w:rPr>
          <w:rFonts w:eastAsia="Calibri" w:cstheme="minorHAnsi"/>
        </w:rPr>
        <w:t>Prefer not to answer</w:t>
      </w:r>
    </w:p>
    <w:p w14:paraId="4C58AEB0" w14:textId="0E385D07" w:rsidR="004F1EB7" w:rsidRPr="003F4143" w:rsidRDefault="004F1EB7" w:rsidP="003F4143">
      <w:pPr>
        <w:ind w:left="720"/>
        <w:rPr>
          <w:rFonts w:eastAsia="Calibri" w:cstheme="minorHAnsi"/>
          <w:i/>
        </w:rPr>
      </w:pPr>
      <w:r w:rsidRPr="003F4143">
        <w:rPr>
          <w:rFonts w:eastAsia="Calibri" w:cstheme="minorHAnsi"/>
          <w:i/>
        </w:rPr>
        <w:t xml:space="preserve">NO RESPONSE </w:t>
      </w:r>
      <w:r w:rsidR="00B43D8E" w:rsidRPr="003F4143">
        <w:rPr>
          <w:rFonts w:ascii="Wingdings" w:eastAsia="Wingdings" w:hAnsi="Wingdings" w:cstheme="minorHAnsi"/>
          <w:b/>
          <w:i/>
        </w:rPr>
        <w:t>à</w:t>
      </w:r>
      <w:r w:rsidR="00B43D8E" w:rsidRPr="003F4143">
        <w:rPr>
          <w:rFonts w:eastAsia="Calibri" w:cstheme="minorHAnsi"/>
          <w:b/>
          <w:i/>
        </w:rPr>
        <w:t xml:space="preserve">  </w:t>
      </w:r>
      <w:r w:rsidR="00B43D8E" w:rsidRPr="003F4143">
        <w:rPr>
          <w:rFonts w:cstheme="minorHAnsi"/>
          <w:b/>
          <w:i/>
        </w:rPr>
        <w:t>GO TO LANG</w:t>
      </w:r>
    </w:p>
    <w:p w14:paraId="772187DF" w14:textId="2A9F48D9" w:rsidR="004D79C4" w:rsidRPr="00791206" w:rsidRDefault="2142816E" w:rsidP="2142816E">
      <w:pPr>
        <w:rPr>
          <w:rFonts w:eastAsia="Calibri"/>
        </w:rPr>
      </w:pPr>
      <w:r>
        <w:lastRenderedPageBreak/>
        <w:t xml:space="preserve">A12. [LANG] When you were a child, what language(s) did you </w:t>
      </w:r>
      <w:r w:rsidRPr="2142816E">
        <w:rPr>
          <w:b/>
          <w:bCs/>
        </w:rPr>
        <w:t xml:space="preserve">first </w:t>
      </w:r>
      <w:r>
        <w:t>learn at home? Select all that apply.</w:t>
      </w:r>
    </w:p>
    <w:p w14:paraId="5C666F3F" w14:textId="75B03389" w:rsidR="004D79C4" w:rsidRPr="00791206" w:rsidRDefault="2142816E" w:rsidP="003F4143">
      <w:pPr>
        <w:pStyle w:val="ListParagraph"/>
        <w:numPr>
          <w:ilvl w:val="0"/>
          <w:numId w:val="77"/>
        </w:numPr>
        <w:ind w:left="1080"/>
        <w:rPr>
          <w:rFonts w:eastAsia="Calibri"/>
        </w:rPr>
      </w:pPr>
      <w:r w:rsidRPr="2142816E">
        <w:rPr>
          <w:rFonts w:eastAsia="Calibri"/>
        </w:rPr>
        <w:t>English</w:t>
      </w:r>
    </w:p>
    <w:p w14:paraId="60C699D4" w14:textId="59AE11FC"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Spanish</w:t>
      </w:r>
    </w:p>
    <w:p w14:paraId="3E0840F8" w14:textId="594DC512"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Spanish Creole</w:t>
      </w:r>
    </w:p>
    <w:p w14:paraId="5DB13399" w14:textId="7F95C764"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French</w:t>
      </w:r>
    </w:p>
    <w:p w14:paraId="721555B0" w14:textId="6FE25DC4"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French Creole</w:t>
      </w:r>
    </w:p>
    <w:p w14:paraId="37852A5D" w14:textId="68EF9002"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Italian</w:t>
      </w:r>
    </w:p>
    <w:p w14:paraId="0AB6FB25" w14:textId="60216052"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Portuguese</w:t>
      </w:r>
    </w:p>
    <w:p w14:paraId="28CD6740" w14:textId="4E6A774B"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German</w:t>
      </w:r>
    </w:p>
    <w:p w14:paraId="6AFECD8D" w14:textId="646BC888"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Russian</w:t>
      </w:r>
    </w:p>
    <w:p w14:paraId="4C20891E" w14:textId="100BE47C"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Polish</w:t>
      </w:r>
    </w:p>
    <w:p w14:paraId="17391726"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Hindi</w:t>
      </w:r>
    </w:p>
    <w:p w14:paraId="0439B8B7"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Chinese</w:t>
      </w:r>
    </w:p>
    <w:p w14:paraId="357008E4"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Korean</w:t>
      </w:r>
    </w:p>
    <w:p w14:paraId="2611E673"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Vietnamese</w:t>
      </w:r>
    </w:p>
    <w:p w14:paraId="17C29888"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Tagalog</w:t>
      </w:r>
    </w:p>
    <w:p w14:paraId="1F624936" w14:textId="77777777"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Ilocano</w:t>
      </w:r>
    </w:p>
    <w:p w14:paraId="189F721D" w14:textId="2E771D96"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Japanese</w:t>
      </w:r>
    </w:p>
    <w:p w14:paraId="37E97FAD" w14:textId="0699A634" w:rsidR="004D79C4" w:rsidRPr="00791206" w:rsidRDefault="004D79C4" w:rsidP="003F4143">
      <w:pPr>
        <w:pStyle w:val="ListParagraph"/>
        <w:numPr>
          <w:ilvl w:val="0"/>
          <w:numId w:val="77"/>
        </w:numPr>
        <w:ind w:left="1080"/>
        <w:rPr>
          <w:rFonts w:eastAsia="Calibri" w:cstheme="minorHAnsi"/>
        </w:rPr>
      </w:pPr>
      <w:r w:rsidRPr="00791206">
        <w:rPr>
          <w:rFonts w:eastAsia="Calibri" w:cstheme="minorHAnsi"/>
        </w:rPr>
        <w:t>Arabic</w:t>
      </w:r>
    </w:p>
    <w:p w14:paraId="13D3F215" w14:textId="7401E8DC" w:rsidR="004D79C4" w:rsidRPr="00791206" w:rsidRDefault="004D79C4" w:rsidP="003F4143">
      <w:pPr>
        <w:pStyle w:val="ListParagraph"/>
        <w:numPr>
          <w:ilvl w:val="0"/>
          <w:numId w:val="78"/>
        </w:numPr>
        <w:ind w:left="1080"/>
        <w:rPr>
          <w:rFonts w:eastAsia="Calibri" w:cstheme="minorHAnsi"/>
        </w:rPr>
      </w:pPr>
      <w:r w:rsidRPr="00791206">
        <w:rPr>
          <w:rFonts w:cstheme="minorHAnsi"/>
        </w:rPr>
        <w:t>Other language(s)</w:t>
      </w:r>
      <w:r w:rsidR="0013761D" w:rsidRPr="00791206">
        <w:rPr>
          <w:rFonts w:cstheme="minorHAnsi"/>
        </w:rPr>
        <w:t>: Please describe</w:t>
      </w:r>
      <w:r w:rsidR="0068688D" w:rsidRPr="00791206">
        <w:rPr>
          <w:rFonts w:cstheme="minorHAnsi"/>
        </w:rPr>
        <w:t xml:space="preserve"> [text box]</w:t>
      </w:r>
    </w:p>
    <w:p w14:paraId="5B733862" w14:textId="0A24FB62" w:rsidR="00ED0295" w:rsidRPr="003F4143" w:rsidRDefault="359BE864" w:rsidP="003F4143">
      <w:pPr>
        <w:ind w:left="720"/>
        <w:rPr>
          <w:rFonts w:eastAsia="Calibri"/>
          <w:i/>
          <w:iCs/>
        </w:rPr>
      </w:pPr>
      <w:r w:rsidRPr="003F4143">
        <w:rPr>
          <w:rFonts w:eastAsia="Calibri"/>
          <w:i/>
          <w:iCs/>
        </w:rPr>
        <w:t xml:space="preserve">NO RESPONSE </w:t>
      </w:r>
      <w:r w:rsidRPr="003F4143">
        <w:rPr>
          <w:rFonts w:ascii="Wingdings" w:eastAsia="Wingdings" w:hAnsi="Wingdings"/>
          <w:b/>
          <w:bCs/>
          <w:i/>
          <w:iCs/>
        </w:rPr>
        <w:t>à</w:t>
      </w:r>
      <w:r w:rsidRPr="003F4143">
        <w:rPr>
          <w:rFonts w:eastAsia="Calibri"/>
          <w:b/>
          <w:bCs/>
          <w:i/>
          <w:iCs/>
        </w:rPr>
        <w:t xml:space="preserve"> GO TO SEX</w:t>
      </w:r>
    </w:p>
    <w:p w14:paraId="5264CD0D" w14:textId="70D3F43C" w:rsidR="007F3FE4" w:rsidRDefault="007F3FE4" w:rsidP="438CB919">
      <w:pPr>
        <w:rPr>
          <w:rFonts w:ascii="Calibri" w:eastAsia="Calibri" w:hAnsi="Calibri" w:cs="Calibri"/>
          <w:color w:val="7030A0"/>
        </w:rPr>
      </w:pPr>
      <w:r w:rsidRPr="0969327C">
        <w:rPr>
          <w:shd w:val="clear" w:color="auto" w:fill="FFFFFF"/>
        </w:rPr>
        <w:t xml:space="preserve">A13A. [SEX] </w:t>
      </w:r>
      <w:r w:rsidR="0969327C" w:rsidRPr="0969327C">
        <w:t xml:space="preserve">Later questions in this survey will ask about surgeries and medical procedures, including to </w:t>
      </w:r>
      <w:r w:rsidR="0969327C" w:rsidRPr="6838C06C">
        <w:t xml:space="preserve">the sex organs you were born with. </w:t>
      </w:r>
      <w:r w:rsidR="7DD8BCC8" w:rsidRPr="6838C06C">
        <w:rPr>
          <w:rFonts w:ascii="Calibri" w:eastAsia="Calibri" w:hAnsi="Calibri" w:cs="Calibri"/>
        </w:rPr>
        <w:t xml:space="preserve">We want to ask questions that will make sense for you. </w:t>
      </w:r>
      <w:r w:rsidR="438CB919" w:rsidRPr="6838C06C">
        <w:rPr>
          <w:rFonts w:ascii="Calibri" w:eastAsia="Calibri" w:hAnsi="Calibri" w:cs="Calibri"/>
        </w:rPr>
        <w:t>We are also interested in learning how gender identity and gender expression may affect your health and health care.</w:t>
      </w:r>
    </w:p>
    <w:p w14:paraId="539ACB7E" w14:textId="1EBCF737" w:rsidR="007F3FE4" w:rsidRPr="007F3FE4" w:rsidRDefault="007F3FE4" w:rsidP="00C7215A">
      <w:pPr>
        <w:rPr>
          <w:rFonts w:cstheme="minorHAnsi"/>
          <w:shd w:val="clear" w:color="auto" w:fill="FFFFFF"/>
        </w:rPr>
      </w:pPr>
      <w:r w:rsidRPr="6838C06C">
        <w:rPr>
          <w:shd w:val="clear" w:color="auto" w:fill="FFFFFF"/>
        </w:rPr>
        <w:t>What was your biological sex assigned at birth?</w:t>
      </w:r>
    </w:p>
    <w:p w14:paraId="7BC4874F" w14:textId="16DB87A2" w:rsidR="007F3FE4" w:rsidRDefault="6838C06C" w:rsidP="6838C06C">
      <w:pPr>
        <w:pStyle w:val="ListParagraph"/>
        <w:spacing w:after="0"/>
        <w:ind w:left="0" w:firstLine="720"/>
        <w:rPr>
          <w:rFonts w:eastAsia="Calibri"/>
          <w:b/>
          <w:bCs/>
        </w:rPr>
      </w:pPr>
      <w:r w:rsidRPr="6838C06C">
        <w:rPr>
          <w:rFonts w:eastAsia="Calibri"/>
        </w:rPr>
        <w:t>0</w:t>
      </w:r>
      <w:r w:rsidR="0098170C">
        <w:tab/>
      </w:r>
      <w:r w:rsidRPr="6838C06C">
        <w:rPr>
          <w:rFonts w:eastAsia="Calibri"/>
        </w:rPr>
        <w:t xml:space="preserve">Female </w:t>
      </w:r>
      <w:r w:rsidRPr="6838C06C">
        <w:rPr>
          <w:rFonts w:ascii="Wingdings" w:eastAsia="Wingdings" w:hAnsi="Wingdings"/>
          <w:b/>
          <w:bCs/>
        </w:rPr>
        <w:t>à</w:t>
      </w:r>
      <w:r w:rsidRPr="6838C06C">
        <w:rPr>
          <w:rFonts w:eastAsia="Calibri"/>
          <w:b/>
          <w:bCs/>
        </w:rPr>
        <w:t xml:space="preserve"> GO TO GEN</w:t>
      </w:r>
    </w:p>
    <w:p w14:paraId="548C86F9" w14:textId="3DD0E025" w:rsidR="007F3FE4" w:rsidRDefault="6838C06C" w:rsidP="6838C06C">
      <w:pPr>
        <w:pStyle w:val="ListParagraph"/>
        <w:spacing w:after="0"/>
        <w:ind w:left="0" w:firstLine="720"/>
        <w:rPr>
          <w:rFonts w:eastAsia="Calibri"/>
          <w:b/>
          <w:bCs/>
        </w:rPr>
      </w:pPr>
      <w:r w:rsidRPr="6838C06C">
        <w:rPr>
          <w:rFonts w:eastAsia="Calibri"/>
        </w:rPr>
        <w:t>1</w:t>
      </w:r>
      <w:r w:rsidR="0098170C">
        <w:tab/>
      </w:r>
      <w:r w:rsidRPr="6838C06C">
        <w:rPr>
          <w:rFonts w:eastAsia="Calibri"/>
        </w:rPr>
        <w:t xml:space="preserve">Male </w:t>
      </w:r>
      <w:r w:rsidRPr="6838C06C">
        <w:rPr>
          <w:rFonts w:ascii="Wingdings" w:eastAsia="Wingdings" w:hAnsi="Wingdings"/>
          <w:b/>
          <w:bCs/>
        </w:rPr>
        <w:t>à</w:t>
      </w:r>
      <w:r w:rsidRPr="6838C06C">
        <w:rPr>
          <w:rFonts w:eastAsia="Calibri"/>
          <w:b/>
          <w:bCs/>
        </w:rPr>
        <w:t xml:space="preserve"> GO TO GEN</w:t>
      </w:r>
    </w:p>
    <w:p w14:paraId="48A77630" w14:textId="5708DDDE" w:rsidR="007F3FE4" w:rsidRPr="007F3FE4" w:rsidRDefault="007F3FE4" w:rsidP="6838C06C">
      <w:pPr>
        <w:ind w:firstLine="720"/>
        <w:rPr>
          <w:i/>
          <w:iCs/>
        </w:rPr>
      </w:pPr>
      <w:r w:rsidRPr="0AD86B7B">
        <w:rPr>
          <w:shd w:val="clear" w:color="auto" w:fill="FFFFFF"/>
        </w:rPr>
        <w:t>2</w:t>
      </w:r>
      <w:r>
        <w:tab/>
      </w:r>
      <w:r w:rsidRPr="0AD86B7B">
        <w:rPr>
          <w:shd w:val="clear" w:color="auto" w:fill="FFFFFF"/>
        </w:rPr>
        <w:t>Intersex or other</w:t>
      </w:r>
      <w:r w:rsidRPr="6838C06C">
        <w:rPr>
          <w:b/>
          <w:bCs/>
          <w:shd w:val="clear" w:color="auto" w:fill="FFFFFF"/>
        </w:rPr>
        <w:t xml:space="preserve"> </w:t>
      </w:r>
      <w:r w:rsidRPr="6838C06C">
        <w:rPr>
          <w:rFonts w:ascii="Wingdings" w:eastAsia="Wingdings" w:hAnsi="Wingdings"/>
          <w:b/>
          <w:bCs/>
          <w:i/>
          <w:iCs/>
        </w:rPr>
        <w:t>à</w:t>
      </w:r>
      <w:r w:rsidRPr="6838C06C">
        <w:rPr>
          <w:b/>
          <w:bCs/>
          <w:i/>
          <w:iCs/>
        </w:rPr>
        <w:t xml:space="preserve"> GO TO SEX2</w:t>
      </w:r>
    </w:p>
    <w:p w14:paraId="70450059" w14:textId="768DAB5E" w:rsidR="000B6436" w:rsidRPr="00791206" w:rsidRDefault="64D3EA98" w:rsidP="6838C06C">
      <w:pPr>
        <w:spacing w:after="0"/>
        <w:ind w:firstLine="720"/>
        <w:rPr>
          <w:b/>
          <w:bCs/>
        </w:rPr>
      </w:pPr>
      <w:r w:rsidRPr="64D3EA98">
        <w:rPr>
          <w:b/>
          <w:bCs/>
        </w:rPr>
        <w:t>[DISPLAY IF SEX= 2 OR NON-RESPONSE]</w:t>
      </w:r>
    </w:p>
    <w:p w14:paraId="5AFEF460" w14:textId="4060960F" w:rsidR="64D3EA98" w:rsidRDefault="64D3EA98" w:rsidP="64D3EA98">
      <w:pPr>
        <w:spacing w:after="0"/>
        <w:ind w:firstLine="720"/>
        <w:rPr>
          <w:b/>
          <w:bCs/>
        </w:rPr>
      </w:pPr>
    </w:p>
    <w:p w14:paraId="1D5E3001" w14:textId="4BF9A5BC" w:rsidR="000B6436" w:rsidRPr="00791206" w:rsidRDefault="6E9D2D16" w:rsidP="00C7215A">
      <w:r w:rsidRPr="6E9D2D16">
        <w:t>A13B.</w:t>
      </w:r>
      <w:r w:rsidRPr="6E9D2D16">
        <w:rPr>
          <w:i/>
          <w:iCs/>
        </w:rPr>
        <w:t xml:space="preserve">  </w:t>
      </w:r>
      <w:r w:rsidRPr="6E9D2D16">
        <w:t xml:space="preserve"> [SEX2] Please select the body parts that you were born with.</w:t>
      </w:r>
    </w:p>
    <w:p w14:paraId="1B071307" w14:textId="00089260"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Penis</w:t>
      </w:r>
    </w:p>
    <w:p w14:paraId="63E428BE" w14:textId="5831D326"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Testes</w:t>
      </w:r>
    </w:p>
    <w:p w14:paraId="0A7E327F" w14:textId="39AE3647"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Prostate</w:t>
      </w:r>
    </w:p>
    <w:p w14:paraId="6DBEC55C" w14:textId="5B164BA4"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Vagina</w:t>
      </w:r>
    </w:p>
    <w:p w14:paraId="0160B4D0" w14:textId="5B5E38B2"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Cervix</w:t>
      </w:r>
    </w:p>
    <w:p w14:paraId="48B1E7B8" w14:textId="2E395288"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Uterus</w:t>
      </w:r>
    </w:p>
    <w:p w14:paraId="681FF4AF" w14:textId="05B9406D" w:rsidR="000B6436" w:rsidRPr="00791206" w:rsidRDefault="000B6436" w:rsidP="002409FB">
      <w:pPr>
        <w:pStyle w:val="ListParagraph"/>
        <w:numPr>
          <w:ilvl w:val="0"/>
          <w:numId w:val="33"/>
        </w:numPr>
        <w:tabs>
          <w:tab w:val="left" w:pos="630"/>
          <w:tab w:val="left" w:pos="1080"/>
        </w:tabs>
        <w:ind w:left="720" w:hanging="90"/>
        <w:rPr>
          <w:rFonts w:cstheme="minorHAnsi"/>
        </w:rPr>
      </w:pPr>
      <w:r w:rsidRPr="00791206">
        <w:rPr>
          <w:rFonts w:cstheme="minorHAnsi"/>
        </w:rPr>
        <w:t>Ovaries</w:t>
      </w:r>
    </w:p>
    <w:p w14:paraId="2A71811C" w14:textId="77777777" w:rsidR="00ED0295" w:rsidRPr="00791206" w:rsidRDefault="00905AC2" w:rsidP="002409FB">
      <w:pPr>
        <w:pStyle w:val="ListParagraph"/>
        <w:numPr>
          <w:ilvl w:val="0"/>
          <w:numId w:val="33"/>
        </w:numPr>
        <w:tabs>
          <w:tab w:val="left" w:pos="630"/>
          <w:tab w:val="left" w:pos="1080"/>
        </w:tabs>
        <w:ind w:left="720" w:hanging="90"/>
        <w:rPr>
          <w:rFonts w:cstheme="minorHAnsi"/>
        </w:rPr>
      </w:pPr>
      <w:r w:rsidRPr="00791206">
        <w:rPr>
          <w:rFonts w:cstheme="minorHAnsi"/>
        </w:rPr>
        <w:t>Fallopian Tubes</w:t>
      </w:r>
    </w:p>
    <w:p w14:paraId="2EE95058" w14:textId="77777777" w:rsidR="002B412D" w:rsidRPr="00791206" w:rsidRDefault="002B412D" w:rsidP="002B412D">
      <w:pPr>
        <w:pStyle w:val="ListParagraph"/>
        <w:ind w:left="1440"/>
        <w:rPr>
          <w:rFonts w:cstheme="minorHAnsi"/>
          <w:i/>
        </w:rPr>
      </w:pPr>
    </w:p>
    <w:p w14:paraId="716C7AE4" w14:textId="0CD106A7" w:rsidR="004D79C4" w:rsidRPr="00791206" w:rsidRDefault="2142816E" w:rsidP="2142816E">
      <w:r>
        <w:t>A14. [GEN] Do you think of yourself as:</w:t>
      </w:r>
    </w:p>
    <w:p w14:paraId="69B35E3C" w14:textId="38E1C8E6" w:rsidR="004D79C4" w:rsidRPr="00791206" w:rsidRDefault="203C0025" w:rsidP="6838C06C">
      <w:pPr>
        <w:spacing w:after="0"/>
        <w:ind w:firstLine="720"/>
      </w:pPr>
      <w:r>
        <w:t>0     Woman</w:t>
      </w:r>
    </w:p>
    <w:p w14:paraId="213302BC" w14:textId="48E50156" w:rsidR="004D79C4" w:rsidRPr="00094693" w:rsidRDefault="203C0025" w:rsidP="6838C06C">
      <w:pPr>
        <w:spacing w:after="0"/>
        <w:ind w:firstLine="720"/>
      </w:pPr>
      <w:r w:rsidRPr="203C0025">
        <w:t>1     Man</w:t>
      </w:r>
    </w:p>
    <w:p w14:paraId="3CFC9F18" w14:textId="523EC696" w:rsidR="004D79C4" w:rsidRPr="00791206" w:rsidRDefault="203C0025" w:rsidP="203C0025">
      <w:pPr>
        <w:pStyle w:val="ListParagraph"/>
        <w:numPr>
          <w:ilvl w:val="0"/>
          <w:numId w:val="81"/>
        </w:numPr>
        <w:ind w:left="1080"/>
      </w:pPr>
      <w:r w:rsidRPr="203C0025">
        <w:t>Transgender Man</w:t>
      </w:r>
    </w:p>
    <w:p w14:paraId="5CC02B7F" w14:textId="4D553811" w:rsidR="004D79C4" w:rsidRPr="00791206" w:rsidRDefault="203C0025" w:rsidP="003F4143">
      <w:pPr>
        <w:pStyle w:val="ListParagraph"/>
        <w:numPr>
          <w:ilvl w:val="0"/>
          <w:numId w:val="81"/>
        </w:numPr>
        <w:ind w:left="1080"/>
      </w:pPr>
      <w:r>
        <w:t>Transgender Woman</w:t>
      </w:r>
    </w:p>
    <w:p w14:paraId="4252A91E" w14:textId="5954BA44" w:rsidR="003F4143" w:rsidRDefault="203C0025" w:rsidP="003F4143">
      <w:pPr>
        <w:pStyle w:val="ListParagraph"/>
        <w:numPr>
          <w:ilvl w:val="0"/>
          <w:numId w:val="81"/>
        </w:numPr>
        <w:ind w:left="1080"/>
      </w:pPr>
      <w:r>
        <w:t>Genderqueer</w:t>
      </w:r>
    </w:p>
    <w:p w14:paraId="74EFFFED" w14:textId="4C08AF92" w:rsidR="203C0025" w:rsidRDefault="64D3EA98" w:rsidP="203C0025">
      <w:pPr>
        <w:pStyle w:val="ListParagraph"/>
        <w:numPr>
          <w:ilvl w:val="0"/>
          <w:numId w:val="81"/>
        </w:numPr>
        <w:ind w:left="1080"/>
      </w:pPr>
      <w:r>
        <w:t>Non-binary</w:t>
      </w:r>
    </w:p>
    <w:p w14:paraId="4F9B2ADD" w14:textId="227A210D" w:rsidR="004D79C4" w:rsidRPr="003F4143" w:rsidRDefault="6838C06C" w:rsidP="6838C06C">
      <w:pPr>
        <w:pStyle w:val="ListParagraph"/>
        <w:numPr>
          <w:ilvl w:val="0"/>
          <w:numId w:val="82"/>
        </w:numPr>
        <w:spacing w:after="0"/>
        <w:ind w:left="1080" w:hanging="450"/>
      </w:pPr>
      <w:r w:rsidRPr="6838C06C">
        <w:t>Additional gender category: Please describe [text box]</w:t>
      </w:r>
    </w:p>
    <w:p w14:paraId="0EC83E8C" w14:textId="64D56150" w:rsidR="004D79C4" w:rsidRPr="00791206" w:rsidRDefault="65282B0B" w:rsidP="65282B0B">
      <w:r w:rsidRPr="65282B0B">
        <w:t xml:space="preserve">             99    Prefer not to answer</w:t>
      </w:r>
    </w:p>
    <w:p w14:paraId="203BADA9" w14:textId="3B6E611D" w:rsidR="000C4D49" w:rsidRPr="003F4143" w:rsidRDefault="6838C06C" w:rsidP="6838C06C">
      <w:pPr>
        <w:ind w:firstLine="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STYLE</w:t>
      </w:r>
    </w:p>
    <w:p w14:paraId="331447AB" w14:textId="3EB78BD2" w:rsidR="004D79C4" w:rsidRPr="00791206" w:rsidRDefault="6838C06C" w:rsidP="7F64E722">
      <w:pPr>
        <w:pStyle w:val="ListParagraph"/>
        <w:ind w:left="0"/>
        <w:rPr>
          <w:sz w:val="12"/>
          <w:szCs w:val="12"/>
        </w:rPr>
      </w:pPr>
      <w:r w:rsidRPr="6838C06C">
        <w:rPr>
          <w:rFonts w:eastAsia="Calibri"/>
        </w:rPr>
        <w:t>A15. [STYLE] A person’s appearance, style, dress, or mannerisms (the way they walk or talk) may affect the way people think of them. On average, how do you think people would describe your appearance, style, dress, or mannerisms?</w:t>
      </w:r>
    </w:p>
    <w:p w14:paraId="78508B5A" w14:textId="36AC2A47" w:rsidR="7F64E722" w:rsidRDefault="7F64E722" w:rsidP="7F64E722">
      <w:pPr>
        <w:pStyle w:val="ListParagraph"/>
        <w:ind w:left="0"/>
      </w:pPr>
    </w:p>
    <w:p w14:paraId="10983421" w14:textId="600F6924" w:rsidR="7F64E722" w:rsidRDefault="7F64E722" w:rsidP="7F64E722">
      <w:pPr>
        <w:pStyle w:val="ListParagraph"/>
        <w:ind w:left="0"/>
      </w:pPr>
      <w:r>
        <w:tab/>
      </w:r>
      <w:r w:rsidRPr="7F64E722">
        <w:t>0 = Very feminine</w:t>
      </w:r>
    </w:p>
    <w:p w14:paraId="27A8C868" w14:textId="0C61E620" w:rsidR="7F64E722" w:rsidRDefault="7F64E722" w:rsidP="7F64E722">
      <w:pPr>
        <w:pStyle w:val="ListParagraph"/>
        <w:ind w:left="0"/>
      </w:pPr>
      <w:r>
        <w:tab/>
      </w:r>
      <w:r w:rsidRPr="7F64E722">
        <w:t>1 = Mostly feminine</w:t>
      </w:r>
    </w:p>
    <w:p w14:paraId="2222F18F" w14:textId="5F017196" w:rsidR="7F64E722" w:rsidRDefault="7F64E722" w:rsidP="7F64E722">
      <w:pPr>
        <w:pStyle w:val="ListParagraph"/>
        <w:ind w:left="0"/>
      </w:pPr>
      <w:r>
        <w:tab/>
      </w:r>
      <w:r w:rsidRPr="7F64E722">
        <w:t>2 = Somewhat feminine</w:t>
      </w:r>
    </w:p>
    <w:p w14:paraId="6BFCABD8" w14:textId="3E36C695" w:rsidR="7F64E722" w:rsidRDefault="7F64E722" w:rsidP="7F64E722">
      <w:pPr>
        <w:pStyle w:val="ListParagraph"/>
        <w:ind w:left="0"/>
      </w:pPr>
      <w:r>
        <w:tab/>
      </w:r>
      <w:r w:rsidRPr="7F64E722">
        <w:t>3 = Equally feminine and masculine</w:t>
      </w:r>
    </w:p>
    <w:p w14:paraId="51DB0237" w14:textId="2FACD95E" w:rsidR="7F64E722" w:rsidRDefault="7F64E722" w:rsidP="7F64E722">
      <w:pPr>
        <w:pStyle w:val="ListParagraph"/>
        <w:ind w:left="0"/>
      </w:pPr>
      <w:r>
        <w:tab/>
      </w:r>
      <w:r w:rsidRPr="7F64E722">
        <w:t>4 = Somewhat masculine</w:t>
      </w:r>
    </w:p>
    <w:p w14:paraId="5B80A349" w14:textId="2E9B9A5C" w:rsidR="7F64E722" w:rsidRDefault="7F64E722" w:rsidP="7F64E722">
      <w:pPr>
        <w:pStyle w:val="ListParagraph"/>
        <w:ind w:left="0"/>
      </w:pPr>
      <w:r>
        <w:tab/>
      </w:r>
      <w:r w:rsidRPr="7F64E722">
        <w:t>5 = Mostly masculine</w:t>
      </w:r>
    </w:p>
    <w:p w14:paraId="0AEA5C7E" w14:textId="59153FFA" w:rsidR="7F64E722" w:rsidRDefault="7F64E722" w:rsidP="7F64E722">
      <w:pPr>
        <w:pStyle w:val="ListParagraph"/>
        <w:ind w:left="0"/>
      </w:pPr>
      <w:r>
        <w:tab/>
      </w:r>
      <w:r w:rsidRPr="7F64E722">
        <w:t>6 = Very masculine</w:t>
      </w:r>
    </w:p>
    <w:p w14:paraId="5DFF832B" w14:textId="434E006E" w:rsidR="7F64E722" w:rsidRDefault="7F64E722" w:rsidP="7F64E722">
      <w:pPr>
        <w:pStyle w:val="ListParagraph"/>
        <w:ind w:left="0"/>
      </w:pPr>
    </w:p>
    <w:p w14:paraId="53736402" w14:textId="66F104E1" w:rsidR="7F64E722" w:rsidRDefault="7F64E722" w:rsidP="6838C06C">
      <w:pPr>
        <w:pStyle w:val="ListParagraph"/>
        <w:ind w:left="0"/>
        <w:rPr>
          <w:i/>
          <w:iCs/>
        </w:rPr>
      </w:pPr>
      <w:r>
        <w:tab/>
      </w:r>
      <w:r w:rsidRPr="6838C06C">
        <w:rPr>
          <w:i/>
          <w:iCs/>
        </w:rPr>
        <w:t xml:space="preserve">NO RESPONSE </w:t>
      </w:r>
      <w:r w:rsidRPr="6838C06C">
        <w:rPr>
          <w:rFonts w:ascii="Wingdings" w:eastAsia="Wingdings" w:hAnsi="Wingdings"/>
          <w:b/>
          <w:bCs/>
          <w:i/>
          <w:iCs/>
        </w:rPr>
        <w:t>à</w:t>
      </w:r>
      <w:r w:rsidRPr="6838C06C">
        <w:rPr>
          <w:i/>
          <w:iCs/>
        </w:rPr>
        <w:t xml:space="preserve"> </w:t>
      </w:r>
      <w:r w:rsidRPr="6838C06C">
        <w:rPr>
          <w:b/>
          <w:bCs/>
          <w:i/>
          <w:iCs/>
        </w:rPr>
        <w:t>GO TO SEXORIENT</w:t>
      </w:r>
    </w:p>
    <w:p w14:paraId="2C0E378D" w14:textId="607B16C2" w:rsidR="004D79C4" w:rsidRPr="00791206" w:rsidRDefault="6838C06C" w:rsidP="2142816E">
      <w:pPr>
        <w:rPr>
          <w:rFonts w:eastAsia="Calibri"/>
        </w:rPr>
      </w:pPr>
      <w:r>
        <w:t xml:space="preserve">A16. [SEXORIENT] Do you think of yourself as: </w:t>
      </w:r>
    </w:p>
    <w:p w14:paraId="3875DA30" w14:textId="77777777" w:rsidR="004D79C4" w:rsidRPr="00791206" w:rsidRDefault="2142816E" w:rsidP="001261C1">
      <w:pPr>
        <w:pStyle w:val="ListParagraph"/>
        <w:numPr>
          <w:ilvl w:val="0"/>
          <w:numId w:val="84"/>
        </w:numPr>
        <w:ind w:left="1080" w:hanging="450"/>
      </w:pPr>
      <w:r w:rsidRPr="2142816E">
        <w:t>Straight or heterosexual</w:t>
      </w:r>
    </w:p>
    <w:p w14:paraId="1C404599" w14:textId="77777777" w:rsidR="004D79C4" w:rsidRPr="00791206" w:rsidRDefault="004D79C4" w:rsidP="001261C1">
      <w:pPr>
        <w:pStyle w:val="ListParagraph"/>
        <w:numPr>
          <w:ilvl w:val="0"/>
          <w:numId w:val="84"/>
        </w:numPr>
        <w:ind w:left="1080" w:hanging="450"/>
        <w:rPr>
          <w:rFonts w:cstheme="minorHAnsi"/>
        </w:rPr>
      </w:pPr>
      <w:r w:rsidRPr="00791206">
        <w:rPr>
          <w:rFonts w:cstheme="minorHAnsi"/>
        </w:rPr>
        <w:t>Lesbian, gay, or homosexual </w:t>
      </w:r>
    </w:p>
    <w:p w14:paraId="68BAB01C" w14:textId="0952E9CB" w:rsidR="004D79C4" w:rsidRPr="00791206" w:rsidRDefault="004D79C4" w:rsidP="001261C1">
      <w:pPr>
        <w:pStyle w:val="ListParagraph"/>
        <w:numPr>
          <w:ilvl w:val="0"/>
          <w:numId w:val="84"/>
        </w:numPr>
        <w:ind w:left="1080" w:hanging="450"/>
        <w:rPr>
          <w:rFonts w:cstheme="minorHAnsi"/>
        </w:rPr>
      </w:pPr>
      <w:r w:rsidRPr="00791206">
        <w:rPr>
          <w:rFonts w:cstheme="minorHAnsi"/>
        </w:rPr>
        <w:t>Bisexual</w:t>
      </w:r>
    </w:p>
    <w:p w14:paraId="2811AB9B" w14:textId="4CDFD275" w:rsidR="00B43D8E" w:rsidRPr="00791206" w:rsidRDefault="004D79C4" w:rsidP="001261C1">
      <w:pPr>
        <w:pStyle w:val="ListParagraph"/>
        <w:numPr>
          <w:ilvl w:val="0"/>
          <w:numId w:val="85"/>
        </w:numPr>
        <w:ind w:left="1080" w:hanging="450"/>
        <w:rPr>
          <w:rFonts w:cstheme="minorHAnsi"/>
        </w:rPr>
      </w:pPr>
      <w:r w:rsidRPr="00791206">
        <w:rPr>
          <w:rFonts w:cstheme="minorHAnsi"/>
        </w:rPr>
        <w:t>Something else</w:t>
      </w:r>
      <w:r w:rsidR="00E30FB5" w:rsidRPr="00791206">
        <w:rPr>
          <w:rFonts w:cstheme="minorHAnsi"/>
        </w:rPr>
        <w:t>: Please describe</w:t>
      </w:r>
      <w:r w:rsidR="00B43D8E" w:rsidRPr="00791206">
        <w:rPr>
          <w:rFonts w:cstheme="minorHAnsi"/>
        </w:rPr>
        <w:t xml:space="preserve"> </w:t>
      </w:r>
      <w:r w:rsidR="0068688D" w:rsidRPr="00791206">
        <w:rPr>
          <w:rFonts w:cstheme="minorHAnsi"/>
        </w:rPr>
        <w:t>[text box]</w:t>
      </w:r>
    </w:p>
    <w:p w14:paraId="16339F80" w14:textId="48F12EF4" w:rsidR="000B6436" w:rsidRPr="00791206" w:rsidRDefault="00E3091A" w:rsidP="001261C1">
      <w:pPr>
        <w:pStyle w:val="ListParagraph"/>
        <w:numPr>
          <w:ilvl w:val="0"/>
          <w:numId w:val="86"/>
        </w:numPr>
        <w:ind w:left="1080" w:hanging="450"/>
        <w:rPr>
          <w:rFonts w:cstheme="minorHAnsi"/>
        </w:rPr>
      </w:pPr>
      <w:r w:rsidRPr="00791206">
        <w:rPr>
          <w:rFonts w:cstheme="minorHAnsi"/>
        </w:rPr>
        <w:t>Prefer not to answer</w:t>
      </w:r>
    </w:p>
    <w:p w14:paraId="1BE77B2A" w14:textId="1CB488D6" w:rsidR="000C4D49" w:rsidRPr="001261C1" w:rsidRDefault="6838C06C" w:rsidP="6838C06C">
      <w:pPr>
        <w:ind w:left="1080" w:hanging="45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MEDICAL HISTORY SECTION</w:t>
      </w:r>
    </w:p>
    <w:p w14:paraId="669C5BE9" w14:textId="77777777" w:rsidR="001414B9" w:rsidRPr="00791206" w:rsidRDefault="001414B9" w:rsidP="001414B9">
      <w:pPr>
        <w:pStyle w:val="ListParagraph"/>
        <w:rPr>
          <w:rFonts w:cstheme="minorHAnsi"/>
        </w:rPr>
      </w:pPr>
    </w:p>
    <w:p w14:paraId="186B0349" w14:textId="370517F6" w:rsidR="006D659F" w:rsidRPr="00791206" w:rsidRDefault="002010BA" w:rsidP="006D659F">
      <w:pPr>
        <w:keepNext/>
        <w:keepLines/>
        <w:tabs>
          <w:tab w:val="left" w:pos="2520"/>
        </w:tabs>
        <w:spacing w:before="240" w:after="240" w:line="240" w:lineRule="auto"/>
        <w:outlineLvl w:val="0"/>
        <w:rPr>
          <w:rFonts w:eastAsia="Times New Roman" w:cs="Times New Roman"/>
          <w:b/>
          <w:bCs/>
          <w:sz w:val="32"/>
        </w:rPr>
      </w:pPr>
      <w:bookmarkStart w:id="3" w:name="_Toc496540795"/>
      <w:r w:rsidRPr="00791206">
        <w:rPr>
          <w:rFonts w:eastAsia="Times New Roman" w:cs="Times New Roman"/>
          <w:b/>
          <w:bCs/>
          <w:sz w:val="32"/>
        </w:rPr>
        <w:lastRenderedPageBreak/>
        <w:t>M</w:t>
      </w:r>
      <w:r w:rsidR="006D659F" w:rsidRPr="00791206">
        <w:rPr>
          <w:rFonts w:eastAsia="Times New Roman" w:cs="Times New Roman"/>
          <w:b/>
          <w:bCs/>
          <w:sz w:val="32"/>
        </w:rPr>
        <w:t>edical Histor</w:t>
      </w:r>
      <w:bookmarkStart w:id="4" w:name="_Toc496540796"/>
      <w:bookmarkEnd w:id="3"/>
      <w:r w:rsidR="006D659F" w:rsidRPr="00791206">
        <w:rPr>
          <w:rFonts w:eastAsia="Times New Roman" w:cs="Times New Roman"/>
          <w:b/>
          <w:bCs/>
          <w:sz w:val="32"/>
        </w:rPr>
        <w:t>y</w:t>
      </w:r>
      <w:r w:rsidR="005B0F10" w:rsidRPr="00791206">
        <w:rPr>
          <w:rFonts w:eastAsia="Times New Roman" w:cs="Times New Roman"/>
          <w:b/>
          <w:bCs/>
          <w:sz w:val="32"/>
        </w:rPr>
        <w:t xml:space="preserve"> [SECTION 2]</w:t>
      </w:r>
    </w:p>
    <w:p w14:paraId="50B04941" w14:textId="73BAB2CB" w:rsidR="00C532D9" w:rsidRPr="00791206" w:rsidRDefault="6838C06C" w:rsidP="6752AC1F">
      <w:pPr>
        <w:keepNext/>
        <w:keepLines/>
        <w:tabs>
          <w:tab w:val="left" w:pos="2520"/>
        </w:tabs>
        <w:spacing w:before="240" w:after="240" w:line="240" w:lineRule="auto"/>
        <w:outlineLvl w:val="0"/>
        <w:rPr>
          <w:rFonts w:eastAsia="Times New Roman" w:cs="Times New Roman"/>
        </w:rPr>
      </w:pPr>
      <w:r w:rsidRPr="6838C06C">
        <w:rPr>
          <w:rFonts w:eastAsia="Times New Roman" w:cs="Times New Roman"/>
        </w:rPr>
        <w:t xml:space="preserve">[INTROMH] The next set of questions asks about medical conditions you may have or had in the past. Please answer “yes” to these questions </w:t>
      </w:r>
      <w:r w:rsidRPr="6838C06C">
        <w:rPr>
          <w:rFonts w:eastAsia="Times New Roman" w:cs="Times New Roman"/>
          <w:b/>
          <w:bCs/>
        </w:rPr>
        <w:t xml:space="preserve">only if a doctor or other health professional </w:t>
      </w:r>
      <w:r w:rsidRPr="6838C06C">
        <w:rPr>
          <w:rFonts w:eastAsia="Times New Roman" w:cs="Times New Roman"/>
        </w:rPr>
        <w:t>has told you that you have or had the condition. If you answer “yes,” you will also be asked how old you were when a doctor or health professional told you that you have or had the condition. If it is easier to remember, you can instead share the year you were told that you have or had the condition.</w:t>
      </w:r>
    </w:p>
    <w:p w14:paraId="6C1A5385" w14:textId="592C6EEB" w:rsidR="003E6D95" w:rsidRPr="00791206" w:rsidRDefault="6838C06C" w:rsidP="6752AC1F">
      <w:pPr>
        <w:keepNext/>
        <w:keepLines/>
        <w:tabs>
          <w:tab w:val="left" w:pos="2520"/>
        </w:tabs>
        <w:spacing w:before="240" w:after="240" w:line="240" w:lineRule="auto"/>
        <w:outlineLvl w:val="0"/>
        <w:rPr>
          <w:rFonts w:eastAsia="Times New Roman" w:cs="Times New Roman"/>
        </w:rPr>
      </w:pPr>
      <w:r w:rsidRPr="6838C06C">
        <w:rPr>
          <w:rFonts w:eastAsia="Times New Roman" w:cs="Times New Roman"/>
        </w:rPr>
        <w:t xml:space="preserve">We also ask about certain medical procedures you may have had.  </w:t>
      </w:r>
    </w:p>
    <w:bookmarkEnd w:id="4"/>
    <w:p w14:paraId="73D92054" w14:textId="4559CE8C" w:rsidR="7F64E722" w:rsidRDefault="6838C06C" w:rsidP="7F64E722">
      <w:pPr>
        <w:tabs>
          <w:tab w:val="left" w:pos="5563"/>
        </w:tabs>
        <w:spacing w:before="240" w:after="240" w:line="240" w:lineRule="auto"/>
        <w:outlineLvl w:val="0"/>
        <w:rPr>
          <w:rFonts w:eastAsia="Times New Roman" w:cs="Times New Roman"/>
          <w:b/>
          <w:bCs/>
          <w:sz w:val="28"/>
          <w:szCs w:val="28"/>
        </w:rPr>
      </w:pPr>
      <w:r w:rsidRPr="6838C06C">
        <w:rPr>
          <w:rFonts w:eastAsia="Times New Roman" w:cs="Times New Roman"/>
          <w:b/>
          <w:bCs/>
          <w:sz w:val="28"/>
          <w:szCs w:val="28"/>
        </w:rPr>
        <w:t>Cancer</w:t>
      </w:r>
    </w:p>
    <w:p w14:paraId="4F497B96" w14:textId="3C770BA6" w:rsidR="7F64E722" w:rsidRDefault="7F64E722" w:rsidP="6838C06C">
      <w:pPr>
        <w:spacing w:after="0" w:line="240" w:lineRule="auto"/>
      </w:pPr>
    </w:p>
    <w:p w14:paraId="5FB054E0" w14:textId="075A80E6" w:rsidR="006D659F" w:rsidRPr="00791206" w:rsidRDefault="6838C06C" w:rsidP="6838C06C">
      <w:pPr>
        <w:pStyle w:val="ListParagraph"/>
        <w:numPr>
          <w:ilvl w:val="0"/>
          <w:numId w:val="6"/>
        </w:numPr>
        <w:spacing w:after="0" w:line="240" w:lineRule="auto"/>
        <w:rPr>
          <w:rFonts w:eastAsiaTheme="minorEastAsia"/>
        </w:rPr>
      </w:pPr>
      <w:r w:rsidRPr="6838C06C">
        <w:rPr>
          <w:rFonts w:eastAsia="Calibri" w:cs="Times New Roman"/>
        </w:rPr>
        <w:t xml:space="preserve">[SKINCANC] Has a doctor or other health professional ever told you that you have or had </w:t>
      </w:r>
      <w:r w:rsidRPr="6838C06C">
        <w:rPr>
          <w:rFonts w:eastAsia="Calibri" w:cs="Times New Roman"/>
          <w:b/>
          <w:bCs/>
        </w:rPr>
        <w:t>non-melanoma skin cancer</w:t>
      </w:r>
      <w:r w:rsidRPr="6838C06C">
        <w:rPr>
          <w:rFonts w:eastAsia="Calibri" w:cs="Times New Roman"/>
        </w:rPr>
        <w:t xml:space="preserve">? </w:t>
      </w:r>
    </w:p>
    <w:p w14:paraId="693EA8E3" w14:textId="603B6454" w:rsidR="003E60A8" w:rsidRPr="003E60A8" w:rsidRDefault="6838C06C" w:rsidP="6838C06C">
      <w:pPr>
        <w:pStyle w:val="ListParagraph"/>
        <w:numPr>
          <w:ilvl w:val="0"/>
          <w:numId w:val="87"/>
        </w:numPr>
        <w:spacing w:before="60" w:after="0" w:line="240" w:lineRule="auto"/>
        <w:rPr>
          <w:rFonts w:eastAsiaTheme="minorEastAsia"/>
        </w:rPr>
      </w:pPr>
      <w:r w:rsidRPr="6838C06C">
        <w:rPr>
          <w:rFonts w:eastAsia="Calibri" w:cs="Times New Roman"/>
        </w:rPr>
        <w:t xml:space="preserve">No </w:t>
      </w:r>
      <w:r w:rsidRPr="6838C06C">
        <w:rPr>
          <w:rFonts w:ascii="Wingdings" w:eastAsia="Wingdings" w:hAnsi="Wingdings" w:cs="Wingdings"/>
        </w:rPr>
        <w:t>à</w:t>
      </w:r>
      <w:r w:rsidRPr="6838C06C">
        <w:rPr>
          <w:rFonts w:eastAsia="Calibri" w:cs="Times New Roman"/>
          <w:b/>
          <w:bCs/>
        </w:rPr>
        <w:t xml:space="preserve"> GO TO MHGROUP1</w:t>
      </w:r>
    </w:p>
    <w:p w14:paraId="0AB50180" w14:textId="48EA8D61" w:rsidR="006D659F" w:rsidRPr="00791206" w:rsidRDefault="001261C1" w:rsidP="001261C1">
      <w:pPr>
        <w:spacing w:before="60" w:after="0" w:line="240" w:lineRule="auto"/>
        <w:ind w:left="720"/>
        <w:contextualSpacing/>
        <w:rPr>
          <w:rFonts w:eastAsia="Calibri" w:cs="Times New Roman"/>
          <w:b/>
        </w:rPr>
      </w:pPr>
      <w:r>
        <w:rPr>
          <w:rFonts w:eastAsia="Calibri" w:cs="Times New Roman"/>
        </w:rPr>
        <w:t xml:space="preserve">1     </w:t>
      </w:r>
      <w:r w:rsidR="006D659F" w:rsidRPr="00791206">
        <w:rPr>
          <w:rFonts w:eastAsia="Calibri" w:cs="Times New Roman"/>
        </w:rPr>
        <w:t>Yes</w:t>
      </w:r>
    </w:p>
    <w:p w14:paraId="36F41FDF" w14:textId="2EA7AFAF" w:rsidR="000C4D49" w:rsidRPr="00791206" w:rsidRDefault="6838C06C" w:rsidP="6838C06C">
      <w:pPr>
        <w:spacing w:before="60" w:after="0" w:line="240" w:lineRule="auto"/>
        <w:ind w:left="360" w:firstLine="36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MHGROUP1</w:t>
      </w:r>
    </w:p>
    <w:p w14:paraId="7AA5E760" w14:textId="77777777" w:rsidR="006D659F" w:rsidRPr="00791206" w:rsidRDefault="006D659F" w:rsidP="006D659F">
      <w:pPr>
        <w:spacing w:after="0" w:line="240" w:lineRule="auto"/>
        <w:rPr>
          <w:rFonts w:eastAsia="Calibri" w:cs="Times New Roman"/>
        </w:rPr>
      </w:pPr>
    </w:p>
    <w:p w14:paraId="49AA5126" w14:textId="3CE1C320"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[SKINCANC2] What type(s) of skin cancer did a doctor or other health professional tell you that you have or had? Select all that apply.</w:t>
      </w:r>
    </w:p>
    <w:p w14:paraId="049A51FE" w14:textId="77777777" w:rsidR="009422DD" w:rsidRDefault="006D659F" w:rsidP="009422DD">
      <w:pPr>
        <w:pStyle w:val="ListParagraph"/>
        <w:numPr>
          <w:ilvl w:val="0"/>
          <w:numId w:val="88"/>
        </w:numPr>
        <w:spacing w:before="60" w:after="0" w:line="240" w:lineRule="auto"/>
        <w:rPr>
          <w:rFonts w:eastAsia="Calibri" w:cs="Times New Roman"/>
        </w:rPr>
      </w:pPr>
      <w:r w:rsidRPr="001261C1">
        <w:rPr>
          <w:rFonts w:eastAsia="Calibri" w:cs="Times New Roman"/>
        </w:rPr>
        <w:t>Basal cell</w:t>
      </w:r>
    </w:p>
    <w:p w14:paraId="36639418" w14:textId="1B72224B" w:rsidR="006D659F" w:rsidRPr="009422DD" w:rsidRDefault="006D659F" w:rsidP="009422DD">
      <w:pPr>
        <w:pStyle w:val="ListParagraph"/>
        <w:numPr>
          <w:ilvl w:val="0"/>
          <w:numId w:val="88"/>
        </w:numPr>
        <w:spacing w:before="60" w:after="0" w:line="240" w:lineRule="auto"/>
        <w:rPr>
          <w:rFonts w:eastAsia="Calibri" w:cs="Times New Roman"/>
        </w:rPr>
      </w:pPr>
      <w:r w:rsidRPr="009422DD">
        <w:rPr>
          <w:rFonts w:eastAsia="Calibri" w:cs="Times New Roman"/>
        </w:rPr>
        <w:t>Squamous cell</w:t>
      </w:r>
    </w:p>
    <w:p w14:paraId="25353A4E" w14:textId="435F43DC" w:rsidR="006D659F" w:rsidRPr="00791206" w:rsidRDefault="001261C1" w:rsidP="001261C1">
      <w:pPr>
        <w:spacing w:before="60" w:after="0" w:line="240" w:lineRule="auto"/>
        <w:ind w:left="720"/>
        <w:contextualSpacing/>
        <w:rPr>
          <w:rFonts w:eastAsia="Calibri" w:cs="Times New Roman"/>
        </w:rPr>
      </w:pPr>
      <w:r>
        <w:rPr>
          <w:rFonts w:eastAsia="Calibri" w:cs="Times New Roman"/>
        </w:rPr>
        <w:t xml:space="preserve">77   </w:t>
      </w:r>
      <w:r w:rsidR="006D659F" w:rsidRPr="00791206">
        <w:rPr>
          <w:rFonts w:eastAsia="Calibri" w:cs="Times New Roman"/>
        </w:rPr>
        <w:t>Don’t know</w:t>
      </w:r>
    </w:p>
    <w:p w14:paraId="0F6015AA" w14:textId="724A331A" w:rsidR="000C4D49" w:rsidRPr="00791206" w:rsidRDefault="000C4D49" w:rsidP="001261C1">
      <w:pPr>
        <w:pStyle w:val="ListParagraph"/>
        <w:rPr>
          <w:rFonts w:eastAsia="Calibri" w:cstheme="minorHAnsi"/>
          <w:i/>
        </w:rPr>
      </w:pPr>
      <w:r w:rsidRPr="00791206">
        <w:rPr>
          <w:rFonts w:eastAsia="Calibri" w:cstheme="minorHAnsi"/>
          <w:i/>
        </w:rPr>
        <w:t xml:space="preserve">NO RESPONSE </w:t>
      </w:r>
      <w:r w:rsidRPr="00791206">
        <w:rPr>
          <w:rFonts w:ascii="Wingdings" w:eastAsia="Wingdings" w:hAnsi="Wingdings" w:cstheme="minorHAnsi"/>
          <w:b/>
          <w:i/>
        </w:rPr>
        <w:t>à</w:t>
      </w:r>
      <w:r w:rsidRPr="00791206">
        <w:rPr>
          <w:rFonts w:eastAsia="Calibri" w:cstheme="minorHAnsi"/>
          <w:b/>
          <w:i/>
        </w:rPr>
        <w:t xml:space="preserve"> </w:t>
      </w:r>
      <w:r w:rsidRPr="00791206">
        <w:rPr>
          <w:rFonts w:cstheme="minorHAnsi"/>
          <w:b/>
          <w:i/>
        </w:rPr>
        <w:t>GO TO SKINCANC3</w:t>
      </w:r>
    </w:p>
    <w:p w14:paraId="060A9729" w14:textId="77777777" w:rsidR="006D659F" w:rsidRPr="00791206" w:rsidRDefault="006D659F" w:rsidP="006D659F">
      <w:pPr>
        <w:spacing w:after="0" w:line="240" w:lineRule="auto"/>
        <w:rPr>
          <w:rFonts w:eastAsia="Calibri" w:cs="Times New Roman"/>
        </w:rPr>
      </w:pPr>
    </w:p>
    <w:p w14:paraId="5F55A4AF" w14:textId="5CDAC85F"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[SKINCANC3]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rPr>
        <w:t xml:space="preserve">skin cancer? </w:t>
      </w:r>
    </w:p>
    <w:p w14:paraId="739BAE87" w14:textId="65FF7805" w:rsidR="006D659F" w:rsidRPr="00791206" w:rsidRDefault="00342E05" w:rsidP="006D659F">
      <w:pPr>
        <w:spacing w:after="0" w:line="240" w:lineRule="auto"/>
        <w:ind w:firstLine="720"/>
        <w:rPr>
          <w:rFonts w:eastAsia="Calibri" w:cs="Times New Roman"/>
        </w:rPr>
      </w:pPr>
      <w:r w:rsidRPr="00791206">
        <w:rPr>
          <w:rFonts w:eastAsia="Calibri" w:cs="Times New Roman"/>
        </w:rPr>
        <w:t>|__|__| Age</w:t>
      </w:r>
    </w:p>
    <w:p w14:paraId="7E327F8E" w14:textId="77777777" w:rsidR="00CF4B9B" w:rsidRPr="00791206" w:rsidRDefault="00CF4B9B" w:rsidP="006D659F">
      <w:pPr>
        <w:spacing w:after="0" w:line="240" w:lineRule="auto"/>
        <w:ind w:firstLine="720"/>
        <w:rPr>
          <w:rFonts w:eastAsia="Calibri" w:cs="Times New Roman"/>
        </w:rPr>
      </w:pPr>
    </w:p>
    <w:p w14:paraId="395EB58E" w14:textId="06838283" w:rsidR="00CF4B9B" w:rsidRPr="00791206" w:rsidRDefault="00CF4B9B" w:rsidP="006D659F">
      <w:pPr>
        <w:spacing w:after="0" w:line="240" w:lineRule="auto"/>
        <w:ind w:firstLine="720"/>
        <w:rPr>
          <w:rFonts w:eastAsia="Calibri" w:cs="Times New Roman"/>
        </w:rPr>
      </w:pPr>
      <w:r w:rsidRPr="00791206">
        <w:rPr>
          <w:rFonts w:eastAsia="Calibri" w:cs="Times New Roman"/>
        </w:rPr>
        <w:t>Or, if it is easier to remember the year, enter that here:</w:t>
      </w:r>
    </w:p>
    <w:p w14:paraId="08896A2A" w14:textId="7372BEC0" w:rsidR="00CF4B9B" w:rsidRPr="00791206" w:rsidRDefault="00342E05" w:rsidP="00CF4B9B">
      <w:pPr>
        <w:spacing w:after="0" w:line="240" w:lineRule="auto"/>
        <w:ind w:firstLine="720"/>
        <w:rPr>
          <w:rFonts w:eastAsia="Calibri" w:cs="Times New Roman"/>
        </w:rPr>
      </w:pPr>
      <w:r w:rsidRPr="00791206">
        <w:rPr>
          <w:rFonts w:eastAsia="Calibri" w:cs="Times New Roman"/>
        </w:rPr>
        <w:t>|__|__|__|__| Year</w:t>
      </w:r>
    </w:p>
    <w:p w14:paraId="23975CEA" w14:textId="6382AA27" w:rsidR="000C4D49" w:rsidRPr="001261C1" w:rsidRDefault="000C4D49"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MHGROUP1</w:t>
      </w:r>
    </w:p>
    <w:p w14:paraId="26D935DE" w14:textId="77777777" w:rsidR="00CB705A" w:rsidRPr="00791206" w:rsidRDefault="00CB705A" w:rsidP="00CF4B9B">
      <w:pPr>
        <w:spacing w:after="0" w:line="240" w:lineRule="auto"/>
        <w:ind w:firstLine="720"/>
        <w:rPr>
          <w:rFonts w:eastAsia="Calibri" w:cs="Times New Roman"/>
        </w:rPr>
      </w:pPr>
    </w:p>
    <w:p w14:paraId="591C1EDF" w14:textId="1C5B6DCD" w:rsidR="00CB705A" w:rsidRPr="00791206" w:rsidRDefault="00CB705A" w:rsidP="00CB705A">
      <w:pPr>
        <w:spacing w:after="200" w:line="276" w:lineRule="auto"/>
        <w:rPr>
          <w:rFonts w:eastAsia="Times New Roman" w:cs="Times New Roman"/>
          <w:b/>
          <w:bCs/>
          <w:sz w:val="28"/>
        </w:rPr>
      </w:pPr>
      <w:bookmarkStart w:id="5" w:name="_Toc496540797"/>
      <w:r w:rsidRPr="00791206">
        <w:rPr>
          <w:rFonts w:eastAsia="Times New Roman" w:cs="Times New Roman"/>
          <w:b/>
          <w:bCs/>
          <w:sz w:val="28"/>
        </w:rPr>
        <w:t xml:space="preserve">Cardiovascular </w:t>
      </w:r>
      <w:r w:rsidR="00725181" w:rsidRPr="00791206">
        <w:rPr>
          <w:rFonts w:eastAsia="Times New Roman" w:cs="Times New Roman"/>
          <w:b/>
          <w:bCs/>
          <w:sz w:val="28"/>
        </w:rPr>
        <w:t>D</w:t>
      </w:r>
      <w:r w:rsidRPr="00791206">
        <w:rPr>
          <w:rFonts w:eastAsia="Times New Roman" w:cs="Times New Roman"/>
          <w:b/>
          <w:bCs/>
          <w:sz w:val="28"/>
        </w:rPr>
        <w:t>isease</w:t>
      </w:r>
      <w:bookmarkEnd w:id="5"/>
    </w:p>
    <w:p w14:paraId="338FAC16" w14:textId="270F3AD2" w:rsidR="00936670" w:rsidRPr="00791206" w:rsidRDefault="6838C06C" w:rsidP="00936670">
      <w:pPr>
        <w:spacing w:after="0" w:line="276" w:lineRule="auto"/>
        <w:rPr>
          <w:rFonts w:eastAsia="Times New Roman" w:cs="Times New Roman"/>
          <w:b/>
          <w:bCs/>
        </w:rPr>
      </w:pPr>
      <w:r w:rsidRPr="6838C06C">
        <w:rPr>
          <w:rFonts w:eastAsia="Times New Roman" w:cs="Times New Roman"/>
          <w:b/>
          <w:bCs/>
        </w:rPr>
        <w:t>Piped text: [IF SEX = 0 or 2, FILL “Please do not include hypertension during pregnancy.”]</w:t>
      </w:r>
    </w:p>
    <w:p w14:paraId="126004C5" w14:textId="13AA6EFA" w:rsidR="00936670" w:rsidRPr="00312125" w:rsidRDefault="6838C06C" w:rsidP="00936670">
      <w:pPr>
        <w:spacing w:after="0" w:line="276" w:lineRule="auto"/>
        <w:rPr>
          <w:rFonts w:eastAsia="Times New Roman" w:cs="Times New Roman"/>
          <w:b/>
          <w:bCs/>
        </w:rPr>
      </w:pPr>
      <w:r w:rsidRPr="6838C06C">
        <w:rPr>
          <w:rFonts w:eastAsia="Times New Roman" w:cs="Times New Roman"/>
          <w:b/>
          <w:bCs/>
        </w:rPr>
        <w:t>[IF SEX = 1, EXCLUDE “Please do not include hypertension during pregnancy.”]</w:t>
      </w:r>
    </w:p>
    <w:p w14:paraId="01F227E0" w14:textId="77777777" w:rsidR="00936670" w:rsidRPr="00791206" w:rsidRDefault="00936670" w:rsidP="00936670">
      <w:pPr>
        <w:spacing w:after="0" w:line="276" w:lineRule="auto"/>
        <w:rPr>
          <w:rFonts w:eastAsia="Times New Roman" w:cs="Times New Roman"/>
          <w:b/>
          <w:bCs/>
        </w:rPr>
      </w:pPr>
    </w:p>
    <w:p w14:paraId="0DA42DEA" w14:textId="497F1920" w:rsidR="00605611"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[MHGROUP1] Has a doctor or other health professional ever told you that you have or had any of these conditions? Select all that apply. </w:t>
      </w:r>
    </w:p>
    <w:p w14:paraId="4A15AA64" w14:textId="6B0C9C98" w:rsidR="00605611"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0</w:t>
      </w:r>
      <w:r w:rsidR="7F64E722">
        <w:tab/>
      </w:r>
      <w:r w:rsidRPr="6838C06C">
        <w:rPr>
          <w:rFonts w:eastAsia="Calibri" w:cs="Times New Roman"/>
        </w:rPr>
        <w:t>B-12 Deficiency (Pernicious Anemia)</w:t>
      </w:r>
    </w:p>
    <w:p w14:paraId="15199F90" w14:textId="783DED79" w:rsidR="00605611"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1</w:t>
      </w:r>
      <w:r w:rsidR="7F64E722">
        <w:tab/>
      </w:r>
      <w:r w:rsidRPr="6838C06C">
        <w:rPr>
          <w:rFonts w:eastAsia="Calibri" w:cs="Times New Roman"/>
        </w:rPr>
        <w:t>Coronary Artery/Coronary Heart Disease</w:t>
      </w:r>
    </w:p>
    <w:p w14:paraId="36B1C8E7" w14:textId="22AED1B6" w:rsidR="00605611"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2</w:t>
      </w:r>
      <w:r w:rsidR="7F64E722">
        <w:tab/>
      </w:r>
      <w:r w:rsidRPr="6838C06C">
        <w:rPr>
          <w:rFonts w:eastAsia="Calibri" w:cs="Times New Roman"/>
        </w:rPr>
        <w:t>Congestive Heart Failure</w:t>
      </w:r>
    </w:p>
    <w:p w14:paraId="5D750F59" w14:textId="55F20D81" w:rsidR="00605611"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lastRenderedPageBreak/>
        <w:t>3</w:t>
      </w:r>
      <w:r w:rsidR="7F64E722">
        <w:tab/>
      </w:r>
      <w:r w:rsidRPr="6838C06C">
        <w:rPr>
          <w:rFonts w:eastAsia="Calibri" w:cs="Times New Roman"/>
        </w:rPr>
        <w:t>High Cholesterol</w:t>
      </w:r>
    </w:p>
    <w:p w14:paraId="2E0620BC" w14:textId="15D25BB9"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4</w:t>
      </w:r>
      <w:r w:rsidR="7F64E722">
        <w:tab/>
      </w:r>
      <w:r w:rsidRPr="6838C06C">
        <w:rPr>
          <w:rFonts w:eastAsia="Calibri" w:cs="Times New Roman"/>
        </w:rPr>
        <w:t>Heart Attack (Myocardial Infarction)</w:t>
      </w:r>
    </w:p>
    <w:p w14:paraId="3C229D25" w14:textId="67C45EF4"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5</w:t>
      </w:r>
      <w:r w:rsidR="7F64E722">
        <w:tab/>
      </w:r>
      <w:r w:rsidRPr="6838C06C">
        <w:rPr>
          <w:rFonts w:eastAsia="Calibri" w:cs="Times New Roman"/>
        </w:rPr>
        <w:t>Abnormal Heart Rhythm (Arrhythmia)</w:t>
      </w:r>
    </w:p>
    <w:p w14:paraId="16F36DE9" w14:textId="36581BBD"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6</w:t>
      </w:r>
      <w:r w:rsidR="7F64E722">
        <w:tab/>
      </w:r>
      <w:r w:rsidRPr="6838C06C">
        <w:rPr>
          <w:rFonts w:eastAsia="Calibri" w:cs="Times New Roman"/>
        </w:rPr>
        <w:t>Chest Pain (Angina)</w:t>
      </w:r>
    </w:p>
    <w:p w14:paraId="13CC327A" w14:textId="03E1A704"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7</w:t>
      </w:r>
      <w:r w:rsidR="7F64E722">
        <w:tab/>
      </w:r>
      <w:r w:rsidRPr="6838C06C">
        <w:rPr>
          <w:rFonts w:eastAsia="Calibri" w:cs="Times New Roman"/>
        </w:rPr>
        <w:t>Heart Valve Problems</w:t>
      </w:r>
    </w:p>
    <w:p w14:paraId="17D03D4A" w14:textId="7F6E3FA9"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8</w:t>
      </w:r>
      <w:r w:rsidR="7F64E722">
        <w:tab/>
      </w:r>
      <w:r w:rsidRPr="6838C06C">
        <w:rPr>
          <w:rFonts w:eastAsia="Calibri" w:cs="Times New Roman"/>
        </w:rPr>
        <w:t xml:space="preserve">High Blood Pressure (Hypertension) [Please do </w:t>
      </w:r>
      <w:r w:rsidRPr="6838C06C">
        <w:rPr>
          <w:rFonts w:eastAsia="Calibri" w:cs="Times New Roman"/>
          <w:b/>
          <w:bCs/>
        </w:rPr>
        <w:t>not</w:t>
      </w:r>
      <w:r w:rsidRPr="6838C06C">
        <w:rPr>
          <w:rFonts w:eastAsia="Calibri" w:cs="Times New Roman"/>
        </w:rPr>
        <w:t xml:space="preserve"> include hypertension during </w:t>
      </w:r>
      <w:r w:rsidR="7F64E722">
        <w:tab/>
      </w:r>
      <w:r w:rsidR="7F64E722">
        <w:tab/>
      </w:r>
      <w:r w:rsidR="7F64E722">
        <w:tab/>
      </w:r>
      <w:r w:rsidR="7F64E722">
        <w:tab/>
      </w:r>
      <w:r w:rsidRPr="6838C06C">
        <w:rPr>
          <w:rFonts w:eastAsia="Calibri" w:cs="Times New Roman"/>
        </w:rPr>
        <w:t>pregnancy.]</w:t>
      </w:r>
    </w:p>
    <w:p w14:paraId="2ACC063E" w14:textId="540C0052"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9</w:t>
      </w:r>
      <w:r w:rsidR="7F64E722">
        <w:tab/>
      </w:r>
      <w:r w:rsidRPr="6838C06C">
        <w:rPr>
          <w:rFonts w:eastAsia="Calibri" w:cs="Times New Roman"/>
        </w:rPr>
        <w:t>Blood Clots (Deep Vein Thrombosis, Pulmonary Embolism)</w:t>
      </w:r>
    </w:p>
    <w:p w14:paraId="1BB939F4" w14:textId="4AE3E3D6" w:rsidR="00B24E12"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10</w:t>
      </w:r>
      <w:r w:rsidR="7F64E722">
        <w:tab/>
      </w:r>
      <w:r w:rsidRPr="6838C06C">
        <w:rPr>
          <w:rFonts w:eastAsia="Calibri" w:cs="Times New Roman"/>
        </w:rPr>
        <w:t>Stroke</w:t>
      </w:r>
    </w:p>
    <w:p w14:paraId="18F9F82F" w14:textId="2447E9EE" w:rsidR="006D659F"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99</w:t>
      </w:r>
      <w:r w:rsidR="00B24E12">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MHGROUP2</w:t>
      </w:r>
    </w:p>
    <w:p w14:paraId="62D25626" w14:textId="4F07A1AC" w:rsidR="0070267E" w:rsidRPr="001261C1" w:rsidRDefault="0070267E" w:rsidP="001261C1">
      <w:pPr>
        <w:ind w:left="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BF43E6" w:rsidRPr="001261C1">
        <w:rPr>
          <w:rFonts w:cstheme="minorHAnsi"/>
          <w:b/>
          <w:i/>
        </w:rPr>
        <w:t>MHGROUP2</w:t>
      </w:r>
    </w:p>
    <w:p w14:paraId="587CA41F" w14:textId="77777777" w:rsidR="007D1199" w:rsidRPr="00791206" w:rsidRDefault="007D1199" w:rsidP="006D659F">
      <w:pPr>
        <w:spacing w:after="0" w:line="240" w:lineRule="auto"/>
        <w:rPr>
          <w:rFonts w:eastAsia="Calibri" w:cs="Times New Roman"/>
          <w:b/>
        </w:rPr>
      </w:pPr>
    </w:p>
    <w:p w14:paraId="0DEAC518" w14:textId="1956111A"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0]</w:t>
      </w:r>
    </w:p>
    <w:p w14:paraId="5C0815B8" w14:textId="062F8E70" w:rsidR="001E0EE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[ANEMIA] How old were you when a doctor or other health professional </w:t>
      </w:r>
      <w:r w:rsidRPr="6838C06C">
        <w:rPr>
          <w:rFonts w:eastAsia="Calibri" w:cs="Times New Roman"/>
          <w:b/>
          <w:bCs/>
        </w:rPr>
        <w:t>first</w:t>
      </w:r>
      <w:r w:rsidRPr="6838C06C">
        <w:rPr>
          <w:rFonts w:eastAsia="Calibri" w:cs="Times New Roman"/>
        </w:rPr>
        <w:t xml:space="preserve"> told you that you have or had </w:t>
      </w:r>
      <w:r w:rsidRPr="6838C06C">
        <w:rPr>
          <w:rFonts w:eastAsia="Calibri" w:cs="Times New Roman"/>
          <w:b/>
          <w:bCs/>
        </w:rPr>
        <w:t>vitamin B-12 deficiency (pernicious anemia)</w:t>
      </w:r>
      <w:r w:rsidRPr="6838C06C">
        <w:rPr>
          <w:rFonts w:eastAsia="Calibri" w:cs="Times New Roman"/>
        </w:rPr>
        <w:t>?</w:t>
      </w:r>
    </w:p>
    <w:p w14:paraId="79928789" w14:textId="77777777" w:rsidR="001E0EEF" w:rsidRPr="00791206" w:rsidRDefault="001E0EEF" w:rsidP="001E0EEF">
      <w:pPr>
        <w:pStyle w:val="ListParagraph"/>
        <w:spacing w:after="0" w:line="240" w:lineRule="auto"/>
        <w:ind w:left="360" w:firstLine="360"/>
        <w:rPr>
          <w:rFonts w:eastAsia="Calibri" w:cs="Times New Roman"/>
        </w:rPr>
      </w:pPr>
      <w:r w:rsidRPr="00791206">
        <w:rPr>
          <w:rFonts w:eastAsia="Calibri" w:cs="Times New Roman"/>
        </w:rPr>
        <w:t>|__|__| Age at diagnosis</w:t>
      </w:r>
    </w:p>
    <w:p w14:paraId="79D64B15" w14:textId="77777777" w:rsidR="001E0EEF" w:rsidRPr="00791206" w:rsidRDefault="001E0EEF" w:rsidP="001E0EEF">
      <w:pPr>
        <w:spacing w:after="0" w:line="240" w:lineRule="auto"/>
        <w:contextualSpacing/>
        <w:rPr>
          <w:rFonts w:eastAsia="Calibri" w:cs="Times New Roman"/>
        </w:rPr>
      </w:pPr>
    </w:p>
    <w:p w14:paraId="4CB62CA3" w14:textId="5D3949EF" w:rsidR="001E0EEF" w:rsidRPr="00791206" w:rsidRDefault="001E0EEF" w:rsidP="00275BFF">
      <w:pPr>
        <w:spacing w:after="0" w:line="240" w:lineRule="auto"/>
        <w:ind w:firstLine="720"/>
        <w:contextualSpacing/>
        <w:rPr>
          <w:rFonts w:eastAsia="Calibri" w:cs="Times New Roman"/>
        </w:rPr>
      </w:pPr>
      <w:r w:rsidRPr="00791206">
        <w:rPr>
          <w:rFonts w:eastAsia="Calibri" w:cs="Times New Roman"/>
        </w:rPr>
        <w:t>Or, if it is easier to remember the year, enter that here:</w:t>
      </w:r>
    </w:p>
    <w:p w14:paraId="50FBA99A" w14:textId="6E133EEB" w:rsidR="001E0EEF" w:rsidRPr="00791206" w:rsidRDefault="001E0EEF" w:rsidP="001E0EEF">
      <w:pPr>
        <w:spacing w:after="0" w:line="240" w:lineRule="auto"/>
        <w:ind w:left="360" w:firstLine="360"/>
        <w:contextualSpacing/>
        <w:rPr>
          <w:rFonts w:eastAsia="Calibri" w:cs="Times New Roman"/>
        </w:rPr>
      </w:pPr>
      <w:r w:rsidRPr="00791206">
        <w:rPr>
          <w:rFonts w:eastAsia="Calibri" w:cs="Times New Roman"/>
        </w:rPr>
        <w:t>|__|__|__|__| Year of diagnosis</w:t>
      </w:r>
    </w:p>
    <w:p w14:paraId="4DE0985B" w14:textId="648A1454" w:rsidR="0070267E" w:rsidRPr="001261C1" w:rsidRDefault="00563EBA"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CVD</w:t>
      </w:r>
    </w:p>
    <w:p w14:paraId="40B12D1A" w14:textId="77777777" w:rsidR="007D1199" w:rsidRPr="00791206" w:rsidRDefault="007D1199" w:rsidP="001E0EEF">
      <w:pPr>
        <w:spacing w:after="0" w:line="240" w:lineRule="auto"/>
        <w:rPr>
          <w:rFonts w:eastAsia="Calibri" w:cs="Times New Roman"/>
          <w:b/>
        </w:rPr>
      </w:pPr>
    </w:p>
    <w:p w14:paraId="125779AE" w14:textId="0819FDBF"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1]</w:t>
      </w:r>
    </w:p>
    <w:p w14:paraId="30960DB4" w14:textId="28AA231E"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[CVD]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coronary artery/coronary heart disease</w:t>
      </w:r>
      <w:r w:rsidRPr="6838C06C">
        <w:rPr>
          <w:rFonts w:eastAsia="Calibri" w:cs="Times New Roman"/>
        </w:rPr>
        <w:t xml:space="preserve">? </w:t>
      </w:r>
    </w:p>
    <w:p w14:paraId="2D036BBC" w14:textId="77777777" w:rsidR="00546D65" w:rsidRPr="00791206" w:rsidRDefault="00546D65" w:rsidP="00546D65">
      <w:pPr>
        <w:pStyle w:val="ListParagraph"/>
        <w:spacing w:after="0" w:line="240" w:lineRule="auto"/>
        <w:ind w:left="360" w:firstLine="360"/>
        <w:rPr>
          <w:rFonts w:eastAsia="Calibri" w:cs="Times New Roman"/>
        </w:rPr>
      </w:pPr>
      <w:r w:rsidRPr="00791206">
        <w:rPr>
          <w:rFonts w:eastAsia="Calibri" w:cs="Times New Roman"/>
        </w:rPr>
        <w:t>|__|__| Age at diagnosis</w:t>
      </w:r>
    </w:p>
    <w:p w14:paraId="7748E2BC" w14:textId="77777777" w:rsidR="00546D65" w:rsidRPr="00791206" w:rsidRDefault="00546D65" w:rsidP="00546D65">
      <w:pPr>
        <w:pStyle w:val="ListParagraph"/>
        <w:spacing w:after="0" w:line="240" w:lineRule="auto"/>
        <w:ind w:left="360"/>
        <w:rPr>
          <w:rFonts w:eastAsia="Calibri" w:cs="Times New Roman"/>
        </w:rPr>
      </w:pPr>
    </w:p>
    <w:p w14:paraId="422F4586" w14:textId="77777777" w:rsidR="00546D65" w:rsidRPr="00791206" w:rsidRDefault="00546D65"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A8B1001" w14:textId="77777777" w:rsidR="00546D65" w:rsidRPr="00791206" w:rsidRDefault="00546D65" w:rsidP="00546D65">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3493E54" w14:textId="55DE3D68" w:rsidR="00E81911" w:rsidRPr="009422DD" w:rsidRDefault="00E81911"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CHF</w:t>
      </w:r>
    </w:p>
    <w:p w14:paraId="5B808D9F" w14:textId="77777777" w:rsidR="00A412D5" w:rsidRPr="00791206" w:rsidRDefault="00A412D5" w:rsidP="006D659F">
      <w:pPr>
        <w:spacing w:after="0" w:line="240" w:lineRule="auto"/>
        <w:rPr>
          <w:rFonts w:eastAsia="Calibri" w:cs="Times New Roman"/>
        </w:rPr>
      </w:pPr>
    </w:p>
    <w:p w14:paraId="5E545AC9" w14:textId="5FB11355"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2]</w:t>
      </w:r>
    </w:p>
    <w:p w14:paraId="7A9CE473" w14:textId="2211EC4C"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[CHF]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congestive heart failure</w:t>
      </w:r>
      <w:r w:rsidRPr="6838C06C">
        <w:rPr>
          <w:rFonts w:eastAsia="Calibri" w:cs="Times New Roman"/>
        </w:rPr>
        <w:t xml:space="preserve">? </w:t>
      </w:r>
    </w:p>
    <w:p w14:paraId="6A53816A"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2098B6CC" w14:textId="77777777" w:rsidR="00275BFF" w:rsidRPr="00791206" w:rsidRDefault="00275BFF" w:rsidP="00275BFF">
      <w:pPr>
        <w:pStyle w:val="ListParagraph"/>
        <w:spacing w:after="0" w:line="240" w:lineRule="auto"/>
        <w:ind w:left="360"/>
        <w:rPr>
          <w:rFonts w:eastAsia="Calibri" w:cs="Times New Roman"/>
        </w:rPr>
      </w:pPr>
    </w:p>
    <w:p w14:paraId="1DA96A2E"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75B37CA"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9A26F55" w14:textId="6009CB76" w:rsidR="00D81AA5" w:rsidRPr="009422DD" w:rsidRDefault="00D81AA5"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CHOL</w:t>
      </w:r>
    </w:p>
    <w:p w14:paraId="0E5B0550" w14:textId="77777777" w:rsidR="005B3F2E" w:rsidRPr="00791206" w:rsidRDefault="005B3F2E" w:rsidP="00A412D5">
      <w:pPr>
        <w:spacing w:after="0" w:line="240" w:lineRule="auto"/>
        <w:rPr>
          <w:rFonts w:eastAsia="Calibri" w:cs="Times New Roman"/>
          <w:b/>
        </w:rPr>
      </w:pPr>
    </w:p>
    <w:p w14:paraId="47DAE127" w14:textId="2FF4A6F4"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3]</w:t>
      </w:r>
    </w:p>
    <w:p w14:paraId="279AA299" w14:textId="5E83F511" w:rsidR="00275BF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[CHOL] How old were you when </w:t>
      </w:r>
      <w:r>
        <w:t>a doctor or other health professional</w:t>
      </w:r>
      <w:r w:rsidRPr="6838C06C">
        <w:rPr>
          <w:b/>
          <w:bCs/>
        </w:rPr>
        <w:t xml:space="preserve"> first </w:t>
      </w:r>
      <w:r>
        <w:t xml:space="preserve">told you that you have or had </w:t>
      </w:r>
      <w:r w:rsidRPr="6838C06C">
        <w:rPr>
          <w:rFonts w:eastAsia="Calibri" w:cs="Times New Roman"/>
          <w:b/>
          <w:bCs/>
        </w:rPr>
        <w:t>high cholesterol</w:t>
      </w:r>
      <w:r w:rsidRPr="6838C06C">
        <w:rPr>
          <w:rFonts w:eastAsia="Calibri" w:cs="Times New Roman"/>
        </w:rPr>
        <w:t xml:space="preserve">? </w:t>
      </w:r>
    </w:p>
    <w:p w14:paraId="5177E206"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7F26EF5F" w14:textId="77777777" w:rsidR="00275BFF" w:rsidRPr="00791206" w:rsidRDefault="00275BFF" w:rsidP="00275BFF">
      <w:pPr>
        <w:pStyle w:val="ListParagraph"/>
        <w:spacing w:after="0" w:line="240" w:lineRule="auto"/>
        <w:ind w:left="360"/>
        <w:rPr>
          <w:rFonts w:eastAsia="Calibri" w:cs="Times New Roman"/>
        </w:rPr>
      </w:pPr>
    </w:p>
    <w:p w14:paraId="13B9FEA2"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16A4EB6"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lastRenderedPageBreak/>
        <w:t>|__|__|__|__| Year of diagnosis</w:t>
      </w:r>
    </w:p>
    <w:p w14:paraId="613E4138" w14:textId="6BA3404A" w:rsidR="009A2650" w:rsidRPr="001261C1" w:rsidRDefault="009A2650"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HEARTATT</w:t>
      </w:r>
    </w:p>
    <w:p w14:paraId="54E7782C" w14:textId="77777777" w:rsidR="005B3F2E" w:rsidRPr="00791206" w:rsidRDefault="005B3F2E" w:rsidP="006D659F">
      <w:pPr>
        <w:spacing w:after="0" w:line="240" w:lineRule="auto"/>
        <w:rPr>
          <w:rFonts w:eastAsia="Calibri" w:cs="Times New Roman"/>
          <w:b/>
        </w:rPr>
      </w:pPr>
    </w:p>
    <w:p w14:paraId="3451CB69" w14:textId="3FD37AE9"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4]</w:t>
      </w:r>
    </w:p>
    <w:p w14:paraId="12040B03" w14:textId="06780D55"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[HEARTATT] How old were you when </w:t>
      </w:r>
      <w:r>
        <w:t>a doctor or other health professional</w:t>
      </w:r>
      <w:r w:rsidRPr="6838C06C">
        <w:rPr>
          <w:b/>
          <w:bCs/>
        </w:rPr>
        <w:t xml:space="preserve"> first</w:t>
      </w:r>
      <w:r>
        <w:t xml:space="preserve"> told you that you have </w:t>
      </w:r>
      <w:r w:rsidRPr="6838C06C">
        <w:rPr>
          <w:rFonts w:eastAsia="Calibri" w:cs="Times New Roman"/>
        </w:rPr>
        <w:t xml:space="preserve">had </w:t>
      </w:r>
      <w:r w:rsidRPr="6838C06C">
        <w:rPr>
          <w:rFonts w:eastAsia="Calibri" w:cs="Times New Roman"/>
          <w:b/>
          <w:bCs/>
        </w:rPr>
        <w:t>a heart attack (myocardial infarction)</w:t>
      </w:r>
      <w:r w:rsidRPr="6838C06C">
        <w:rPr>
          <w:rFonts w:eastAsia="Calibri" w:cs="Times New Roman"/>
        </w:rPr>
        <w:t xml:space="preserve">? </w:t>
      </w:r>
    </w:p>
    <w:p w14:paraId="465A8F5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1B3A7DD6" w14:textId="77777777" w:rsidR="00275BFF" w:rsidRPr="00791206" w:rsidRDefault="00275BFF" w:rsidP="00275BFF">
      <w:pPr>
        <w:pStyle w:val="ListParagraph"/>
        <w:spacing w:after="0" w:line="240" w:lineRule="auto"/>
        <w:ind w:left="360"/>
        <w:rPr>
          <w:rFonts w:eastAsia="Calibri" w:cs="Times New Roman"/>
        </w:rPr>
      </w:pPr>
    </w:p>
    <w:p w14:paraId="2DFA442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516261F"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6EF7C9D" w14:textId="190568F2" w:rsidR="006D659F" w:rsidRPr="001261C1" w:rsidRDefault="009A2650"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ARRHYT</w:t>
      </w:r>
    </w:p>
    <w:p w14:paraId="70E65309" w14:textId="77777777" w:rsidR="009A2650" w:rsidRPr="00791206" w:rsidRDefault="009A2650" w:rsidP="001E0EEF">
      <w:pPr>
        <w:spacing w:after="0" w:line="240" w:lineRule="auto"/>
        <w:contextualSpacing/>
        <w:rPr>
          <w:rFonts w:eastAsia="Calibri" w:cs="Times New Roman"/>
        </w:rPr>
      </w:pPr>
    </w:p>
    <w:p w14:paraId="46A41B31" w14:textId="2E573EE1" w:rsidR="00275BFF" w:rsidRPr="00791206" w:rsidRDefault="6838C06C" w:rsidP="6838C06C">
      <w:pPr>
        <w:spacing w:after="0" w:line="240" w:lineRule="auto"/>
        <w:rPr>
          <w:rFonts w:eastAsia="Calibri" w:cs="Times New Roman"/>
          <w:b/>
          <w:bCs/>
        </w:rPr>
      </w:pPr>
      <w:r w:rsidRPr="6838C06C">
        <w:rPr>
          <w:rFonts w:eastAsia="Calibri" w:cs="Times New Roman"/>
          <w:b/>
          <w:bCs/>
        </w:rPr>
        <w:t>[DISPLAY IF MHGROUP1= 5]</w:t>
      </w:r>
    </w:p>
    <w:p w14:paraId="4C8C48AF" w14:textId="19E13831"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[ARRHYT]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abnormal heart rhythm (arrhythmia)</w:t>
      </w:r>
      <w:r w:rsidRPr="6838C06C">
        <w:rPr>
          <w:rFonts w:eastAsia="Calibri" w:cs="Times New Roman"/>
        </w:rPr>
        <w:t>?</w:t>
      </w:r>
    </w:p>
    <w:p w14:paraId="606087DD"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72490F09" w14:textId="77777777" w:rsidR="00275BFF" w:rsidRPr="00791206" w:rsidRDefault="00275BFF" w:rsidP="00275BFF">
      <w:pPr>
        <w:pStyle w:val="ListParagraph"/>
        <w:spacing w:after="0" w:line="240" w:lineRule="auto"/>
        <w:ind w:left="360"/>
        <w:rPr>
          <w:rFonts w:eastAsia="Calibri" w:cs="Times New Roman"/>
        </w:rPr>
      </w:pPr>
    </w:p>
    <w:p w14:paraId="77D2BFB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B1265B0"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17A5241" w14:textId="23DC0717" w:rsidR="00AD6EF0" w:rsidRPr="001261C1" w:rsidRDefault="00AD6EF0"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BF43E6" w:rsidRPr="001261C1">
        <w:rPr>
          <w:rFonts w:cstheme="minorHAnsi"/>
          <w:b/>
          <w:i/>
        </w:rPr>
        <w:t>CHESTPAIN</w:t>
      </w:r>
    </w:p>
    <w:p w14:paraId="1402FB95" w14:textId="77777777" w:rsidR="00AD6EF0" w:rsidRPr="00791206" w:rsidRDefault="00AD6EF0" w:rsidP="00275BFF">
      <w:pPr>
        <w:pStyle w:val="ListParagraph"/>
        <w:spacing w:after="0" w:line="240" w:lineRule="auto"/>
        <w:ind w:left="360" w:firstLine="360"/>
        <w:rPr>
          <w:rFonts w:eastAsia="Calibri" w:cs="Times New Roman"/>
        </w:rPr>
      </w:pPr>
    </w:p>
    <w:p w14:paraId="16391F85" w14:textId="43CD2921"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6]</w:t>
      </w:r>
    </w:p>
    <w:p w14:paraId="287AF9EC" w14:textId="543B1327" w:rsidR="006D659F" w:rsidRPr="00791206" w:rsidRDefault="6838C06C" w:rsidP="6838C06C">
      <w:pPr>
        <w:numPr>
          <w:ilvl w:val="0"/>
          <w:numId w:val="6"/>
        </w:numPr>
        <w:spacing w:before="240" w:after="0" w:line="240" w:lineRule="auto"/>
        <w:contextualSpacing/>
        <w:rPr>
          <w:rFonts w:eastAsia="Calibri" w:cs="Times New Roman"/>
        </w:rPr>
      </w:pPr>
      <w:r w:rsidRPr="6838C06C">
        <w:rPr>
          <w:rFonts w:eastAsia="Calibri" w:cs="Times New Roman"/>
        </w:rPr>
        <w:t xml:space="preserve">[CHESTPAIN] How old were you when </w:t>
      </w:r>
      <w:r>
        <w:t>a doctor or other health professional</w:t>
      </w:r>
      <w:r w:rsidRPr="6838C06C">
        <w:rPr>
          <w:b/>
          <w:bCs/>
        </w:rPr>
        <w:t xml:space="preserve"> first</w:t>
      </w:r>
      <w:r>
        <w:t xml:space="preserve"> told you that you have or had </w:t>
      </w:r>
      <w:r w:rsidRPr="6838C06C">
        <w:rPr>
          <w:b/>
          <w:bCs/>
        </w:rPr>
        <w:t>chest pain (</w:t>
      </w:r>
      <w:r w:rsidRPr="6838C06C">
        <w:rPr>
          <w:rFonts w:eastAsia="Calibri" w:cs="Times New Roman"/>
          <w:b/>
          <w:bCs/>
        </w:rPr>
        <w:t>angina)</w:t>
      </w:r>
      <w:r w:rsidRPr="6838C06C">
        <w:rPr>
          <w:rFonts w:eastAsia="Calibri" w:cs="Times New Roman"/>
        </w:rPr>
        <w:t>?</w:t>
      </w:r>
    </w:p>
    <w:p w14:paraId="3BD3FB69"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4E60C954" w14:textId="77777777" w:rsidR="00275BFF" w:rsidRPr="00791206" w:rsidRDefault="00275BFF" w:rsidP="00275BFF">
      <w:pPr>
        <w:pStyle w:val="ListParagraph"/>
        <w:spacing w:after="0" w:line="240" w:lineRule="auto"/>
        <w:ind w:left="360"/>
        <w:rPr>
          <w:rFonts w:eastAsia="Calibri" w:cs="Times New Roman"/>
        </w:rPr>
      </w:pPr>
    </w:p>
    <w:p w14:paraId="721881B7"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1354065"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8520318" w14:textId="27A51AC2"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HEARTVALV</w:t>
      </w:r>
    </w:p>
    <w:p w14:paraId="7D41B46D" w14:textId="77777777" w:rsidR="006D659F" w:rsidRPr="00791206" w:rsidRDefault="006D659F" w:rsidP="006D659F">
      <w:pPr>
        <w:spacing w:after="0" w:line="240" w:lineRule="auto"/>
        <w:rPr>
          <w:rFonts w:eastAsia="Calibri" w:cs="Times New Roman"/>
        </w:rPr>
      </w:pPr>
    </w:p>
    <w:p w14:paraId="0C97CF90" w14:textId="67E47378"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7]</w:t>
      </w:r>
    </w:p>
    <w:p w14:paraId="37027385" w14:textId="42380E1A"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[HEARTVALV]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heart valve problems</w:t>
      </w:r>
      <w:r w:rsidRPr="6838C06C">
        <w:rPr>
          <w:rFonts w:eastAsia="Calibri" w:cs="Times New Roman"/>
        </w:rPr>
        <w:t xml:space="preserve">? </w:t>
      </w:r>
    </w:p>
    <w:p w14:paraId="62F4205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4A8A2FB4" w14:textId="77777777" w:rsidR="00275BFF" w:rsidRPr="00791206" w:rsidRDefault="00275BFF" w:rsidP="00275BFF">
      <w:pPr>
        <w:pStyle w:val="ListParagraph"/>
        <w:spacing w:after="0" w:line="240" w:lineRule="auto"/>
        <w:ind w:left="360"/>
        <w:rPr>
          <w:rFonts w:eastAsia="Calibri" w:cs="Times New Roman"/>
        </w:rPr>
      </w:pPr>
    </w:p>
    <w:p w14:paraId="3254F4C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03EDE05"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D8692D5" w14:textId="1354A830"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HTN</w:t>
      </w:r>
    </w:p>
    <w:p w14:paraId="3146BAFE" w14:textId="77777777" w:rsidR="00A36281" w:rsidRPr="00791206" w:rsidRDefault="00A36281" w:rsidP="006D659F">
      <w:pPr>
        <w:spacing w:after="0" w:line="240" w:lineRule="auto"/>
        <w:rPr>
          <w:rFonts w:eastAsia="Calibri" w:cs="Times New Roman"/>
          <w:b/>
        </w:rPr>
      </w:pPr>
    </w:p>
    <w:p w14:paraId="6F18106F" w14:textId="50620FD2"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8]</w:t>
      </w:r>
    </w:p>
    <w:p w14:paraId="093B5B14" w14:textId="4F86307A"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[HTN]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high blood pressure (hypertension)</w:t>
      </w:r>
      <w:r w:rsidRPr="6838C06C">
        <w:rPr>
          <w:rFonts w:eastAsia="Calibri" w:cs="Times New Roman"/>
        </w:rPr>
        <w:t xml:space="preserve">? </w:t>
      </w:r>
    </w:p>
    <w:p w14:paraId="06D81EFE"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2C299A18" w14:textId="77777777" w:rsidR="00275BFF" w:rsidRPr="00791206" w:rsidRDefault="00275BFF" w:rsidP="00275BFF">
      <w:pPr>
        <w:pStyle w:val="ListParagraph"/>
        <w:spacing w:after="0" w:line="240" w:lineRule="auto"/>
        <w:ind w:left="360"/>
        <w:rPr>
          <w:rFonts w:eastAsia="Calibri" w:cs="Times New Roman"/>
        </w:rPr>
      </w:pPr>
    </w:p>
    <w:p w14:paraId="530945D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lastRenderedPageBreak/>
        <w:t>Or, if it is easier to remember the year, enter that here:</w:t>
      </w:r>
    </w:p>
    <w:p w14:paraId="25C8ACA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D9D437C" w14:textId="5E16DF90" w:rsidR="00BF43E6" w:rsidRPr="009422DD" w:rsidRDefault="00BF43E6" w:rsidP="009422DD">
      <w:pPr>
        <w:ind w:firstLine="720"/>
        <w:rPr>
          <w:rFonts w:eastAsia="Calibri" w:cstheme="minorHAnsi"/>
          <w:i/>
        </w:rPr>
      </w:pPr>
      <w:r w:rsidRPr="009422DD">
        <w:rPr>
          <w:rFonts w:eastAsia="Calibri" w:cstheme="minorHAnsi"/>
          <w:i/>
        </w:rPr>
        <w:t xml:space="preserve">NO RESPONSE </w:t>
      </w:r>
      <w:r w:rsidRPr="009422DD">
        <w:rPr>
          <w:rFonts w:ascii="Wingdings" w:eastAsia="Wingdings" w:hAnsi="Wingdings" w:cstheme="minorHAnsi"/>
          <w:b/>
          <w:i/>
        </w:rPr>
        <w:t>à</w:t>
      </w:r>
      <w:r w:rsidRPr="009422DD">
        <w:rPr>
          <w:rFonts w:eastAsia="Calibri" w:cstheme="minorHAnsi"/>
          <w:b/>
          <w:i/>
        </w:rPr>
        <w:t xml:space="preserve"> </w:t>
      </w:r>
      <w:r w:rsidRPr="009422DD">
        <w:rPr>
          <w:rFonts w:cstheme="minorHAnsi"/>
          <w:b/>
          <w:i/>
        </w:rPr>
        <w:t>GO TO BLOODCLOT</w:t>
      </w:r>
    </w:p>
    <w:p w14:paraId="01807932" w14:textId="77777777" w:rsidR="00A36281" w:rsidRPr="00791206" w:rsidRDefault="00A36281" w:rsidP="006D659F">
      <w:pPr>
        <w:spacing w:after="0" w:line="240" w:lineRule="auto"/>
        <w:rPr>
          <w:rFonts w:eastAsia="Calibri" w:cs="Times New Roman"/>
          <w:b/>
        </w:rPr>
      </w:pPr>
    </w:p>
    <w:p w14:paraId="083F93E7" w14:textId="513A631E" w:rsidR="006D659F" w:rsidRPr="00791206" w:rsidRDefault="6838C06C" w:rsidP="6838C06C">
      <w:pPr>
        <w:spacing w:after="0" w:line="240" w:lineRule="auto"/>
        <w:rPr>
          <w:rFonts w:eastAsia="Calibri" w:cs="Times New Roman"/>
          <w:b/>
          <w:bCs/>
        </w:rPr>
      </w:pPr>
      <w:r w:rsidRPr="6838C06C">
        <w:rPr>
          <w:rFonts w:eastAsia="Calibri" w:cs="Times New Roman"/>
          <w:b/>
          <w:bCs/>
        </w:rPr>
        <w:t>[DISPLAY IF MHGROUP1= 9]</w:t>
      </w:r>
    </w:p>
    <w:p w14:paraId="0A19C728" w14:textId="507C792E"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[BLOODCLOT]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blood clots (deep vein thrombosis, pulmonary embolism)</w:t>
      </w:r>
      <w:r w:rsidRPr="6838C06C">
        <w:rPr>
          <w:rFonts w:eastAsia="Calibri" w:cs="Times New Roman"/>
        </w:rPr>
        <w:t xml:space="preserve">? </w:t>
      </w:r>
    </w:p>
    <w:p w14:paraId="7CF4A734"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50BF6469" w14:textId="77777777" w:rsidR="00275BFF" w:rsidRPr="00791206" w:rsidRDefault="00275BFF" w:rsidP="00275BFF">
      <w:pPr>
        <w:pStyle w:val="ListParagraph"/>
        <w:spacing w:after="0" w:line="240" w:lineRule="auto"/>
        <w:ind w:left="360"/>
        <w:rPr>
          <w:rFonts w:eastAsia="Calibri" w:cs="Times New Roman"/>
        </w:rPr>
      </w:pPr>
    </w:p>
    <w:p w14:paraId="597BE6FC"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1593F65"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F64AFA6" w14:textId="1D995AFD" w:rsidR="006D659F"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STROKE</w:t>
      </w:r>
    </w:p>
    <w:p w14:paraId="1361CE2C" w14:textId="0F931A63" w:rsidR="00A412D5" w:rsidRPr="00791206" w:rsidRDefault="6838C06C" w:rsidP="6838C06C">
      <w:pPr>
        <w:spacing w:after="0" w:line="240" w:lineRule="auto"/>
        <w:rPr>
          <w:rFonts w:eastAsia="Calibri" w:cs="Times New Roman"/>
          <w:b/>
          <w:bCs/>
        </w:rPr>
      </w:pPr>
      <w:r w:rsidRPr="6838C06C">
        <w:rPr>
          <w:rFonts w:eastAsia="Calibri" w:cs="Times New Roman"/>
          <w:b/>
          <w:bCs/>
        </w:rPr>
        <w:t>[DISPLAY IF MHGROUP1= 10]</w:t>
      </w:r>
    </w:p>
    <w:p w14:paraId="4516F3D3" w14:textId="39B79842"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[STROKE] How old were you when </w:t>
      </w:r>
      <w:r>
        <w:t>a doctor or other health professional</w:t>
      </w:r>
      <w:r w:rsidRPr="6838C06C">
        <w:rPr>
          <w:b/>
          <w:bCs/>
        </w:rPr>
        <w:t xml:space="preserve"> first</w:t>
      </w:r>
      <w:r>
        <w:t xml:space="preserve"> told you that you have had a </w:t>
      </w:r>
      <w:r w:rsidRPr="6838C06C">
        <w:rPr>
          <w:rFonts w:eastAsia="Calibri" w:cs="Times New Roman"/>
          <w:b/>
          <w:bCs/>
        </w:rPr>
        <w:t>stroke</w:t>
      </w:r>
      <w:r w:rsidRPr="6838C06C">
        <w:rPr>
          <w:rFonts w:eastAsia="Calibri" w:cs="Times New Roman"/>
        </w:rPr>
        <w:t xml:space="preserve">? </w:t>
      </w:r>
    </w:p>
    <w:p w14:paraId="57E1C41B"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 Age at diagnosis</w:t>
      </w:r>
    </w:p>
    <w:p w14:paraId="0B2D256B" w14:textId="77777777" w:rsidR="00275BFF" w:rsidRPr="00791206" w:rsidRDefault="00275BFF" w:rsidP="00275BFF">
      <w:pPr>
        <w:pStyle w:val="ListParagraph"/>
        <w:spacing w:after="0" w:line="240" w:lineRule="auto"/>
        <w:ind w:left="360"/>
        <w:rPr>
          <w:rFonts w:eastAsia="Calibri" w:cs="Times New Roman"/>
        </w:rPr>
      </w:pPr>
    </w:p>
    <w:p w14:paraId="5E011E23"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BEDFB41" w14:textId="77777777" w:rsidR="00275BFF" w:rsidRPr="00791206" w:rsidRDefault="00275BFF" w:rsidP="00275BFF">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54CDE3E3" w14:textId="556E21D7"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MHGROUP2</w:t>
      </w:r>
    </w:p>
    <w:p w14:paraId="51D43EDF" w14:textId="57BB9A13" w:rsidR="00076605" w:rsidRPr="00791206" w:rsidRDefault="005B03E6" w:rsidP="00076605">
      <w:pPr>
        <w:keepNext/>
        <w:keepLines/>
        <w:spacing w:before="200" w:after="240" w:line="240" w:lineRule="auto"/>
        <w:outlineLvl w:val="1"/>
        <w:rPr>
          <w:rFonts w:eastAsia="Times New Roman" w:cs="Times New Roman"/>
          <w:b/>
          <w:bCs/>
          <w:sz w:val="28"/>
        </w:rPr>
      </w:pPr>
      <w:bookmarkStart w:id="6" w:name="_Toc496540799"/>
      <w:r w:rsidRPr="00791206">
        <w:rPr>
          <w:rFonts w:eastAsia="Times New Roman" w:cs="Times New Roman"/>
          <w:b/>
          <w:bCs/>
          <w:sz w:val="28"/>
        </w:rPr>
        <w:t xml:space="preserve">Respiratory </w:t>
      </w:r>
      <w:r w:rsidR="00137DD5" w:rsidRPr="00791206">
        <w:rPr>
          <w:rFonts w:eastAsia="Times New Roman" w:cs="Times New Roman"/>
          <w:b/>
          <w:bCs/>
          <w:sz w:val="28"/>
        </w:rPr>
        <w:t>P</w:t>
      </w:r>
      <w:r w:rsidRPr="00791206">
        <w:rPr>
          <w:rFonts w:eastAsia="Times New Roman" w:cs="Times New Roman"/>
          <w:b/>
          <w:bCs/>
          <w:sz w:val="28"/>
        </w:rPr>
        <w:t>roblems</w:t>
      </w:r>
      <w:bookmarkEnd w:id="6"/>
    </w:p>
    <w:p w14:paraId="567CD20B" w14:textId="0A2EA71F" w:rsidR="00076605"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[MHGROUP2] Has a doctor or other health professional ever told you that you have or had any of these conditions? Select all that apply. </w:t>
      </w:r>
    </w:p>
    <w:p w14:paraId="0D92D275" w14:textId="6F0FA8D0" w:rsidR="00076605"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0</w:t>
      </w:r>
      <w:r w:rsidR="7F64E722">
        <w:tab/>
      </w:r>
      <w:r w:rsidRPr="6838C06C">
        <w:rPr>
          <w:rFonts w:eastAsia="Calibri" w:cs="Times New Roman"/>
        </w:rPr>
        <w:t xml:space="preserve">Chronic lung disease (Emphysema, Chronic Bronchitis, or Chronic Obstructive Pulmonary </w:t>
      </w:r>
      <w:r w:rsidR="7F64E722">
        <w:tab/>
      </w:r>
      <w:r w:rsidR="7F64E722">
        <w:tab/>
      </w:r>
      <w:r w:rsidRPr="6838C06C">
        <w:rPr>
          <w:rFonts w:eastAsia="Calibri" w:cs="Times New Roman"/>
        </w:rPr>
        <w:t xml:space="preserve"> Disease (COPD))</w:t>
      </w:r>
    </w:p>
    <w:p w14:paraId="2B639553" w14:textId="2DD69B1C" w:rsidR="00076605"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1</w:t>
      </w:r>
      <w:r w:rsidR="7F64E722">
        <w:tab/>
      </w:r>
      <w:r w:rsidRPr="6838C06C">
        <w:rPr>
          <w:rFonts w:eastAsia="Calibri" w:cs="Times New Roman"/>
        </w:rPr>
        <w:t>Asthma</w:t>
      </w:r>
    </w:p>
    <w:p w14:paraId="2664641A" w14:textId="5251090E" w:rsidR="00076605"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2</w:t>
      </w:r>
      <w:r w:rsidR="7F64E722">
        <w:tab/>
      </w:r>
      <w:r w:rsidRPr="6838C06C">
        <w:rPr>
          <w:rFonts w:eastAsia="Calibri" w:cs="Times New Roman"/>
        </w:rPr>
        <w:t>Hay Fever (Allergic to pollen or Allergic Rhinitis)</w:t>
      </w:r>
    </w:p>
    <w:p w14:paraId="787F9717" w14:textId="3574BB4E" w:rsidR="00076605" w:rsidRPr="00791206" w:rsidRDefault="6838C06C" w:rsidP="6838C06C">
      <w:pPr>
        <w:spacing w:before="60" w:after="0" w:line="240" w:lineRule="auto"/>
        <w:ind w:left="360" w:firstLine="720"/>
        <w:contextualSpacing/>
        <w:rPr>
          <w:rFonts w:eastAsia="Calibri" w:cs="Times New Roman"/>
        </w:rPr>
      </w:pPr>
      <w:r w:rsidRPr="6838C06C">
        <w:rPr>
          <w:rFonts w:eastAsia="Calibri" w:cs="Times New Roman"/>
        </w:rPr>
        <w:t>88</w:t>
      </w:r>
      <w:r w:rsidR="00076605">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MHGROUP3</w:t>
      </w:r>
    </w:p>
    <w:p w14:paraId="7D15178F" w14:textId="6340AA14" w:rsidR="00BF43E6" w:rsidRPr="001261C1" w:rsidRDefault="00BF43E6" w:rsidP="00AB2543">
      <w:pPr>
        <w:ind w:left="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MHGROUP3</w:t>
      </w:r>
    </w:p>
    <w:p w14:paraId="1F918ECC" w14:textId="77777777" w:rsidR="000276E8" w:rsidRPr="00791206" w:rsidRDefault="000276E8" w:rsidP="005B03E6">
      <w:pPr>
        <w:spacing w:after="0" w:line="240" w:lineRule="auto"/>
        <w:rPr>
          <w:rFonts w:eastAsia="Calibri" w:cs="Times New Roman"/>
        </w:rPr>
      </w:pPr>
    </w:p>
    <w:p w14:paraId="1F3F1D1A" w14:textId="05571475" w:rsidR="00BB4287" w:rsidRPr="00791206" w:rsidRDefault="6838C06C" w:rsidP="6838C06C">
      <w:pPr>
        <w:spacing w:after="0" w:line="240" w:lineRule="auto"/>
        <w:rPr>
          <w:rFonts w:eastAsia="Calibri" w:cs="Times New Roman"/>
          <w:b/>
          <w:bCs/>
        </w:rPr>
      </w:pPr>
      <w:r w:rsidRPr="6838C06C">
        <w:rPr>
          <w:rFonts w:eastAsia="Calibri" w:cs="Times New Roman"/>
          <w:b/>
          <w:bCs/>
        </w:rPr>
        <w:t>[DISPLAY IF MHGROUP2= 0]</w:t>
      </w:r>
    </w:p>
    <w:p w14:paraId="326D9AB7" w14:textId="60DA9E69" w:rsidR="005B03E6"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[COPD] How old were you when you </w:t>
      </w:r>
      <w:r>
        <w:t xml:space="preserve">a doctor or other health professional </w:t>
      </w:r>
      <w:r w:rsidRPr="6838C06C">
        <w:rPr>
          <w:b/>
          <w:bCs/>
        </w:rPr>
        <w:t xml:space="preserve">first </w:t>
      </w:r>
      <w:r>
        <w:t>told you that you have or had</w:t>
      </w:r>
      <w:r w:rsidRPr="6838C06C">
        <w:rPr>
          <w:rFonts w:eastAsia="Calibri" w:cs="Times New Roman"/>
        </w:rPr>
        <w:t xml:space="preserve"> </w:t>
      </w:r>
      <w:r w:rsidRPr="6838C06C">
        <w:rPr>
          <w:rFonts w:eastAsia="Calibri" w:cs="Times New Roman"/>
          <w:b/>
          <w:bCs/>
        </w:rPr>
        <w:t>chronic lung disease (emphysema, chronic bronchitis, or chronic obstructive pulmonary disease (COPD))</w:t>
      </w:r>
      <w:r w:rsidRPr="6838C06C">
        <w:rPr>
          <w:rFonts w:eastAsia="Calibri" w:cs="Times New Roman"/>
        </w:rPr>
        <w:t xml:space="preserve">? </w:t>
      </w:r>
    </w:p>
    <w:p w14:paraId="7505F45E"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|__|__| Age at diagnosis</w:t>
      </w:r>
    </w:p>
    <w:p w14:paraId="007CB602" w14:textId="77777777" w:rsidR="00076605" w:rsidRPr="00791206" w:rsidRDefault="00076605" w:rsidP="00076605">
      <w:pPr>
        <w:pStyle w:val="ListParagraph"/>
        <w:spacing w:after="0" w:line="240" w:lineRule="auto"/>
        <w:ind w:left="360"/>
        <w:rPr>
          <w:rFonts w:eastAsia="Calibri" w:cs="Times New Roman"/>
        </w:rPr>
      </w:pPr>
    </w:p>
    <w:p w14:paraId="4B5F27F1"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C8C31C1"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2D22DE1" w14:textId="56CE9C25"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ASTHMA</w:t>
      </w:r>
    </w:p>
    <w:p w14:paraId="681C113D" w14:textId="77777777" w:rsidR="007D1199" w:rsidRPr="00791206" w:rsidRDefault="007D1199" w:rsidP="00076605">
      <w:pPr>
        <w:spacing w:after="0" w:line="240" w:lineRule="auto"/>
        <w:rPr>
          <w:rFonts w:eastAsia="Calibri" w:cs="Times New Roman"/>
          <w:b/>
        </w:rPr>
      </w:pPr>
    </w:p>
    <w:p w14:paraId="005A47C7" w14:textId="0FC0DAE0" w:rsidR="00076605" w:rsidRPr="00791206" w:rsidRDefault="6838C06C" w:rsidP="00076605">
      <w:pPr>
        <w:spacing w:after="0" w:line="240" w:lineRule="auto"/>
        <w:rPr>
          <w:rFonts w:eastAsia="Calibri" w:cs="Times New Roman"/>
        </w:rPr>
      </w:pPr>
      <w:r w:rsidRPr="6838C06C">
        <w:rPr>
          <w:rFonts w:eastAsia="Calibri" w:cs="Times New Roman"/>
          <w:b/>
          <w:bCs/>
        </w:rPr>
        <w:t>[DISPLAY IF MHGROUP2= 1]</w:t>
      </w:r>
    </w:p>
    <w:p w14:paraId="22803A84" w14:textId="5678B705" w:rsidR="00076605"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[ASTHMA]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asthma</w:t>
      </w:r>
      <w:r w:rsidRPr="6838C06C">
        <w:rPr>
          <w:rFonts w:eastAsia="Calibri" w:cs="Times New Roman"/>
        </w:rPr>
        <w:t>?</w:t>
      </w:r>
    </w:p>
    <w:p w14:paraId="602A4C18"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lastRenderedPageBreak/>
        <w:t>|__|__| Age at diagnosis</w:t>
      </w:r>
    </w:p>
    <w:p w14:paraId="51B614DA" w14:textId="77777777" w:rsidR="00076605" w:rsidRPr="00791206" w:rsidRDefault="00076605" w:rsidP="00076605">
      <w:pPr>
        <w:pStyle w:val="ListParagraph"/>
        <w:spacing w:after="0" w:line="240" w:lineRule="auto"/>
        <w:ind w:left="360"/>
        <w:rPr>
          <w:rFonts w:eastAsia="Calibri" w:cs="Times New Roman"/>
        </w:rPr>
      </w:pPr>
    </w:p>
    <w:p w14:paraId="514ACAC2" w14:textId="7777777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443993C" w14:textId="50514BA7" w:rsidR="00076605" w:rsidRPr="00791206" w:rsidRDefault="00076605" w:rsidP="00076605">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C68215E" w14:textId="06183D54"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HAYFEVER</w:t>
      </w:r>
    </w:p>
    <w:p w14:paraId="21C075EE" w14:textId="77777777" w:rsidR="005B03E6" w:rsidRPr="00791206" w:rsidRDefault="005B03E6" w:rsidP="005B03E6">
      <w:pPr>
        <w:spacing w:after="0" w:line="240" w:lineRule="auto"/>
        <w:rPr>
          <w:rFonts w:eastAsia="Calibri" w:cs="Times New Roman"/>
        </w:rPr>
      </w:pPr>
    </w:p>
    <w:p w14:paraId="380613E4" w14:textId="362E0D21" w:rsidR="00BB4287" w:rsidRPr="00791206" w:rsidRDefault="6838C06C" w:rsidP="005B03E6">
      <w:pPr>
        <w:spacing w:after="0" w:line="240" w:lineRule="auto"/>
        <w:rPr>
          <w:rFonts w:eastAsia="Calibri" w:cs="Times New Roman"/>
        </w:rPr>
      </w:pPr>
      <w:r w:rsidRPr="6838C06C">
        <w:rPr>
          <w:rFonts w:eastAsia="Calibri" w:cs="Times New Roman"/>
          <w:b/>
          <w:bCs/>
        </w:rPr>
        <w:t>[DISPLAY IF MHGROUP2= 2]</w:t>
      </w:r>
    </w:p>
    <w:p w14:paraId="6F78F124" w14:textId="2908DDFC" w:rsidR="005B03E6"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[HAYFEVER] How old were you when </w:t>
      </w:r>
      <w:r>
        <w:t>a doctor or other health professional</w:t>
      </w:r>
      <w:r w:rsidRPr="6838C06C">
        <w:rPr>
          <w:b/>
          <w:bCs/>
        </w:rPr>
        <w:t xml:space="preserve"> first</w:t>
      </w:r>
      <w:r>
        <w:t xml:space="preserve"> told you that you</w:t>
      </w:r>
      <w:r w:rsidRPr="6838C06C">
        <w:rPr>
          <w:rFonts w:eastAsia="Calibri" w:cs="Times New Roman"/>
        </w:rPr>
        <w:t xml:space="preserve"> have or had </w:t>
      </w:r>
      <w:r w:rsidRPr="6838C06C">
        <w:rPr>
          <w:rFonts w:eastAsia="Calibri" w:cs="Times New Roman"/>
          <w:b/>
          <w:bCs/>
        </w:rPr>
        <w:t>hay fever (allergic rhinitis) or are allergic to pollen</w:t>
      </w:r>
      <w:r w:rsidRPr="6838C06C">
        <w:rPr>
          <w:rFonts w:eastAsia="Calibri" w:cs="Times New Roman"/>
        </w:rPr>
        <w:t>?</w:t>
      </w:r>
    </w:p>
    <w:p w14:paraId="78BC45C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69CEC0C2" w14:textId="77777777" w:rsidR="00133098" w:rsidRPr="00791206" w:rsidRDefault="00133098" w:rsidP="00133098">
      <w:pPr>
        <w:pStyle w:val="ListParagraph"/>
        <w:spacing w:after="0" w:line="240" w:lineRule="auto"/>
        <w:ind w:left="360"/>
        <w:rPr>
          <w:rFonts w:eastAsia="Calibri" w:cs="Times New Roman"/>
        </w:rPr>
      </w:pPr>
    </w:p>
    <w:p w14:paraId="3BC5B2E9"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A6D65B8"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A068A15" w14:textId="0F237892"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MHGROUP3</w:t>
      </w:r>
    </w:p>
    <w:p w14:paraId="0BBB2A57" w14:textId="7E5E78E4" w:rsidR="00076605" w:rsidRPr="00791206" w:rsidRDefault="009E223B" w:rsidP="009E223B">
      <w:pPr>
        <w:keepNext/>
        <w:keepLines/>
        <w:spacing w:before="200" w:after="240" w:line="240" w:lineRule="auto"/>
        <w:outlineLvl w:val="1"/>
        <w:rPr>
          <w:rFonts w:eastAsia="Times New Roman" w:cs="Times New Roman"/>
          <w:b/>
          <w:bCs/>
          <w:sz w:val="28"/>
        </w:rPr>
      </w:pPr>
      <w:bookmarkStart w:id="7" w:name="_Toc496540798"/>
      <w:r w:rsidRPr="00791206">
        <w:rPr>
          <w:rFonts w:eastAsia="Times New Roman" w:cs="Times New Roman"/>
          <w:b/>
          <w:bCs/>
          <w:sz w:val="28"/>
        </w:rPr>
        <w:t xml:space="preserve">Digestive </w:t>
      </w:r>
      <w:r w:rsidR="008B18C8" w:rsidRPr="00791206">
        <w:rPr>
          <w:rFonts w:eastAsia="Times New Roman" w:cs="Times New Roman"/>
          <w:b/>
          <w:bCs/>
          <w:sz w:val="28"/>
        </w:rPr>
        <w:t>System P</w:t>
      </w:r>
      <w:r w:rsidRPr="00791206">
        <w:rPr>
          <w:rFonts w:eastAsia="Times New Roman" w:cs="Times New Roman"/>
          <w:b/>
          <w:bCs/>
          <w:sz w:val="28"/>
        </w:rPr>
        <w:t>roblems</w:t>
      </w:r>
      <w:bookmarkEnd w:id="7"/>
    </w:p>
    <w:p w14:paraId="62AC5D72" w14:textId="5A521A3D" w:rsidR="00076605"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[MHGROUP3] Has a doctor or other health professional ever told you that you have or had any of these conditions? Select all that apply. </w:t>
      </w:r>
    </w:p>
    <w:p w14:paraId="0989C059" w14:textId="3D39AC2A"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Esophageal Acid Reflux (GERD)</w:t>
      </w:r>
    </w:p>
    <w:p w14:paraId="04A4D952" w14:textId="296B82EF"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Barrett’s Esophagus</w:t>
      </w:r>
    </w:p>
    <w:p w14:paraId="4331E11A" w14:textId="32338D05"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proofErr w:type="gramStart"/>
      <w:r w:rsidRPr="6838C06C">
        <w:rPr>
          <w:rFonts w:eastAsia="Calibri" w:cs="Times New Roman"/>
        </w:rPr>
        <w:t>Irritable Bowel Syndrome</w:t>
      </w:r>
      <w:proofErr w:type="gramEnd"/>
    </w:p>
    <w:p w14:paraId="6B9572C4" w14:textId="5539464B"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3</w:t>
      </w:r>
      <w:r w:rsidR="7F64E722">
        <w:tab/>
      </w:r>
      <w:r w:rsidRPr="6838C06C">
        <w:rPr>
          <w:rFonts w:eastAsia="Calibri" w:cs="Times New Roman"/>
        </w:rPr>
        <w:t>Inflammatory Bowel Disease</w:t>
      </w:r>
    </w:p>
    <w:p w14:paraId="5F60BE9D" w14:textId="6F0071BD"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4</w:t>
      </w:r>
      <w:r w:rsidR="7F64E722">
        <w:tab/>
      </w:r>
      <w:r w:rsidRPr="6838C06C">
        <w:rPr>
          <w:rFonts w:eastAsia="Calibri" w:cs="Times New Roman"/>
        </w:rPr>
        <w:t>Diverticulitis or Diverticulosis</w:t>
      </w:r>
    </w:p>
    <w:p w14:paraId="1D7D7F27" w14:textId="207E44D0"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5</w:t>
      </w:r>
      <w:r w:rsidR="7F64E722">
        <w:tab/>
      </w:r>
      <w:r w:rsidRPr="6838C06C">
        <w:rPr>
          <w:rFonts w:eastAsia="Calibri" w:cs="Times New Roman"/>
        </w:rPr>
        <w:t>Ulcerative Colitis</w:t>
      </w:r>
    </w:p>
    <w:p w14:paraId="7283C724" w14:textId="250EF6D3"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6</w:t>
      </w:r>
      <w:r w:rsidR="7F64E722">
        <w:tab/>
      </w:r>
      <w:r w:rsidRPr="6838C06C">
        <w:rPr>
          <w:rFonts w:eastAsia="Calibri" w:cs="Times New Roman"/>
        </w:rPr>
        <w:t>Crohn’s Disease</w:t>
      </w:r>
    </w:p>
    <w:p w14:paraId="5D50ABA0" w14:textId="64F3738A" w:rsidR="00AC4817"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7</w:t>
      </w:r>
      <w:r w:rsidR="7F64E722">
        <w:tab/>
      </w:r>
      <w:r w:rsidRPr="6838C06C">
        <w:rPr>
          <w:rFonts w:eastAsia="Calibri" w:cs="Times New Roman"/>
        </w:rPr>
        <w:t>Celiac Disease (also known as Gluten-Sensitive Enteropathy)</w:t>
      </w:r>
    </w:p>
    <w:p w14:paraId="447BB753" w14:textId="11293BAD"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w:t>
      </w:r>
      <w:r w:rsidR="7F64E722">
        <w:tab/>
      </w:r>
      <w:r w:rsidRPr="6838C06C">
        <w:rPr>
          <w:rFonts w:eastAsia="Calibri" w:cs="Times New Roman"/>
        </w:rPr>
        <w:t>Gallstones (Biliary Stones)</w:t>
      </w:r>
    </w:p>
    <w:p w14:paraId="5934BFBF" w14:textId="55C8A151"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9</w:t>
      </w:r>
      <w:r w:rsidR="7F64E722">
        <w:tab/>
      </w:r>
      <w:r w:rsidRPr="6838C06C">
        <w:rPr>
          <w:rFonts w:eastAsia="Calibri" w:cs="Times New Roman"/>
        </w:rPr>
        <w:t>Liver Cirrhosis</w:t>
      </w:r>
    </w:p>
    <w:p w14:paraId="1DF3C9F6" w14:textId="212B0AF3"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10</w:t>
      </w:r>
      <w:r w:rsidR="7F64E722">
        <w:tab/>
      </w:r>
      <w:r w:rsidRPr="6838C06C">
        <w:rPr>
          <w:rFonts w:eastAsia="Calibri" w:cs="Times New Roman"/>
        </w:rPr>
        <w:t>Pancreatitis</w:t>
      </w:r>
    </w:p>
    <w:p w14:paraId="4FC20E53" w14:textId="330E12A8" w:rsidR="00076605"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88</w:t>
      </w:r>
      <w:r w:rsidR="00076605">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MHGROUP4</w:t>
      </w:r>
    </w:p>
    <w:p w14:paraId="7B376C1A" w14:textId="4EABCCC8" w:rsidR="005C4439" w:rsidRPr="001261C1" w:rsidRDefault="00BF43E6" w:rsidP="001261C1">
      <w:pPr>
        <w:ind w:left="36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MHGROUP4</w:t>
      </w:r>
    </w:p>
    <w:p w14:paraId="183B185C" w14:textId="77777777" w:rsidR="005C4439" w:rsidRPr="00791206" w:rsidRDefault="005C4439" w:rsidP="00076605">
      <w:pPr>
        <w:spacing w:before="60" w:after="0" w:line="240" w:lineRule="auto"/>
        <w:ind w:left="360"/>
        <w:contextualSpacing/>
        <w:rPr>
          <w:rFonts w:eastAsia="Calibri" w:cs="Times New Roman"/>
        </w:rPr>
      </w:pPr>
    </w:p>
    <w:p w14:paraId="18C71877" w14:textId="409B8C8F" w:rsidR="006D659F" w:rsidRPr="00791206" w:rsidRDefault="6838C06C" w:rsidP="006D659F">
      <w:pPr>
        <w:spacing w:after="0" w:line="240" w:lineRule="auto"/>
        <w:rPr>
          <w:rFonts w:eastAsia="Calibri" w:cs="Times New Roman"/>
        </w:rPr>
      </w:pPr>
      <w:r w:rsidRPr="6838C06C">
        <w:rPr>
          <w:rFonts w:eastAsia="Calibri" w:cs="Times New Roman"/>
          <w:b/>
          <w:bCs/>
        </w:rPr>
        <w:t>[DISPLAY IF MHGROUP3= 0]</w:t>
      </w:r>
    </w:p>
    <w:p w14:paraId="29024248" w14:textId="09FDE958"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[GERD]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esophageal acid reflux (GERD)</w:t>
      </w:r>
      <w:r w:rsidRPr="6838C06C">
        <w:rPr>
          <w:rFonts w:eastAsia="Calibri" w:cs="Times New Roman"/>
        </w:rPr>
        <w:t xml:space="preserve">? </w:t>
      </w:r>
    </w:p>
    <w:p w14:paraId="41E40BDA"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64A77306" w14:textId="77777777" w:rsidR="00133098" w:rsidRPr="00791206" w:rsidRDefault="00133098" w:rsidP="00133098">
      <w:pPr>
        <w:pStyle w:val="ListParagraph"/>
        <w:spacing w:after="0" w:line="240" w:lineRule="auto"/>
        <w:ind w:left="360"/>
        <w:rPr>
          <w:rFonts w:eastAsia="Calibri" w:cs="Times New Roman"/>
        </w:rPr>
      </w:pPr>
    </w:p>
    <w:p w14:paraId="06F49C4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11CF7C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3D7CA1F" w14:textId="2F96E501"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BARESO</w:t>
      </w:r>
    </w:p>
    <w:p w14:paraId="55E79127" w14:textId="77777777" w:rsidR="004D1F9C" w:rsidRPr="00791206" w:rsidRDefault="004D1F9C" w:rsidP="006D659F">
      <w:pPr>
        <w:spacing w:after="0" w:line="240" w:lineRule="auto"/>
        <w:rPr>
          <w:rFonts w:eastAsia="Calibri" w:cs="Times New Roman"/>
          <w:b/>
        </w:rPr>
      </w:pPr>
    </w:p>
    <w:p w14:paraId="47F0F985" w14:textId="15EF1AF1" w:rsidR="00BB4287" w:rsidRPr="00791206" w:rsidRDefault="6838C06C" w:rsidP="006D659F">
      <w:pPr>
        <w:spacing w:after="0" w:line="240" w:lineRule="auto"/>
        <w:rPr>
          <w:rFonts w:eastAsia="Calibri" w:cs="Times New Roman"/>
        </w:rPr>
      </w:pPr>
      <w:r w:rsidRPr="6838C06C">
        <w:rPr>
          <w:rFonts w:eastAsia="Calibri" w:cs="Times New Roman"/>
          <w:b/>
          <w:bCs/>
        </w:rPr>
        <w:t>[DISPLAY IF MHGROUP3= 1]</w:t>
      </w:r>
    </w:p>
    <w:p w14:paraId="68E36682" w14:textId="1F3638D5"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[BARESO]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Barrett’s esophagus</w:t>
      </w:r>
      <w:r w:rsidRPr="6838C06C">
        <w:rPr>
          <w:rFonts w:eastAsia="Calibri" w:cs="Times New Roman"/>
        </w:rPr>
        <w:t xml:space="preserve">? </w:t>
      </w:r>
    </w:p>
    <w:p w14:paraId="7F59B9BF"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lastRenderedPageBreak/>
        <w:t>|__|__| Age at diagnosis</w:t>
      </w:r>
    </w:p>
    <w:p w14:paraId="3037C05C" w14:textId="77777777" w:rsidR="00133098" w:rsidRPr="00791206" w:rsidRDefault="00133098" w:rsidP="00133098">
      <w:pPr>
        <w:pStyle w:val="ListParagraph"/>
        <w:spacing w:after="0" w:line="240" w:lineRule="auto"/>
        <w:ind w:left="360"/>
        <w:rPr>
          <w:rFonts w:eastAsia="Calibri" w:cs="Times New Roman"/>
        </w:rPr>
      </w:pPr>
    </w:p>
    <w:p w14:paraId="65DB598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B0623D3"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A028476" w14:textId="13B84946"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IBS</w:t>
      </w:r>
    </w:p>
    <w:p w14:paraId="4ADC219E" w14:textId="77777777" w:rsidR="00BF43E6" w:rsidRPr="00791206" w:rsidRDefault="00BF43E6" w:rsidP="00133098">
      <w:pPr>
        <w:pStyle w:val="ListParagraph"/>
        <w:spacing w:after="0" w:line="240" w:lineRule="auto"/>
        <w:ind w:left="360" w:firstLine="360"/>
        <w:rPr>
          <w:rFonts w:eastAsia="Calibri" w:cs="Times New Roman"/>
        </w:rPr>
      </w:pPr>
    </w:p>
    <w:p w14:paraId="70E30D82" w14:textId="77777777" w:rsidR="006D659F" w:rsidRPr="00791206" w:rsidRDefault="006D659F" w:rsidP="006D659F">
      <w:pPr>
        <w:spacing w:after="0" w:line="240" w:lineRule="auto"/>
        <w:rPr>
          <w:rFonts w:eastAsia="Calibri" w:cs="Times New Roman"/>
        </w:rPr>
      </w:pPr>
    </w:p>
    <w:p w14:paraId="0841F0E9" w14:textId="14B89D5F" w:rsidR="00BB4287" w:rsidRPr="00791206" w:rsidRDefault="6838C06C" w:rsidP="006D659F">
      <w:pPr>
        <w:spacing w:after="0" w:line="240" w:lineRule="auto"/>
        <w:rPr>
          <w:rFonts w:eastAsia="Calibri" w:cs="Times New Roman"/>
        </w:rPr>
      </w:pPr>
      <w:r w:rsidRPr="6838C06C">
        <w:rPr>
          <w:rFonts w:eastAsia="Calibri" w:cs="Times New Roman"/>
          <w:b/>
          <w:bCs/>
        </w:rPr>
        <w:t>[DISPLAY IF MHGROUP3= 2]</w:t>
      </w:r>
    </w:p>
    <w:p w14:paraId="518A3268" w14:textId="26EB8464"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[IBS]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irritable bowel syndrome</w:t>
      </w:r>
      <w:r w:rsidRPr="6838C06C">
        <w:rPr>
          <w:rFonts w:eastAsia="Calibri" w:cs="Times New Roman"/>
        </w:rPr>
        <w:t xml:space="preserve">? </w:t>
      </w:r>
    </w:p>
    <w:p w14:paraId="25992DB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007AC98E" w14:textId="77777777" w:rsidR="00133098" w:rsidRPr="00791206" w:rsidRDefault="00133098" w:rsidP="00133098">
      <w:pPr>
        <w:pStyle w:val="ListParagraph"/>
        <w:spacing w:after="0" w:line="240" w:lineRule="auto"/>
        <w:ind w:left="360"/>
        <w:rPr>
          <w:rFonts w:eastAsia="Calibri" w:cs="Times New Roman"/>
        </w:rPr>
      </w:pPr>
    </w:p>
    <w:p w14:paraId="0192EF6F"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CF81431"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1E9C200" w14:textId="761D9109" w:rsidR="006D659F"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IBD</w:t>
      </w:r>
    </w:p>
    <w:p w14:paraId="5F1A0A07" w14:textId="1B3D2063" w:rsidR="00BB4287" w:rsidRPr="00791206" w:rsidRDefault="6838C06C" w:rsidP="006D659F">
      <w:pPr>
        <w:spacing w:after="0" w:line="240" w:lineRule="auto"/>
        <w:rPr>
          <w:rFonts w:eastAsia="Calibri" w:cs="Times New Roman"/>
        </w:rPr>
      </w:pPr>
      <w:r w:rsidRPr="6838C06C">
        <w:rPr>
          <w:rFonts w:eastAsia="Calibri" w:cs="Times New Roman"/>
          <w:b/>
          <w:bCs/>
        </w:rPr>
        <w:t>[DISPLAY IF MHGROUP3= 3]</w:t>
      </w:r>
    </w:p>
    <w:p w14:paraId="2FC45F14" w14:textId="3DE3245B"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[IBD]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inflammatory bowel disease</w:t>
      </w:r>
      <w:r w:rsidRPr="6838C06C">
        <w:rPr>
          <w:rFonts w:eastAsia="Calibri" w:cs="Times New Roman"/>
        </w:rPr>
        <w:t xml:space="preserve">? </w:t>
      </w:r>
    </w:p>
    <w:p w14:paraId="161F8497"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55548E2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7DDFB8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7DF30CF" w14:textId="3B8EF36E"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DIVERT</w:t>
      </w:r>
    </w:p>
    <w:p w14:paraId="235FC252" w14:textId="77777777" w:rsidR="006D659F" w:rsidRPr="00791206" w:rsidRDefault="006D659F" w:rsidP="006D659F">
      <w:pPr>
        <w:spacing w:after="0" w:line="240" w:lineRule="auto"/>
        <w:rPr>
          <w:rFonts w:eastAsia="Calibri" w:cs="Times New Roman"/>
        </w:rPr>
      </w:pPr>
    </w:p>
    <w:p w14:paraId="5AA4470A" w14:textId="677625A3" w:rsidR="00BB4287" w:rsidRPr="00791206" w:rsidRDefault="6838C06C" w:rsidP="006D659F">
      <w:pPr>
        <w:spacing w:after="0" w:line="240" w:lineRule="auto"/>
        <w:rPr>
          <w:rFonts w:eastAsia="Calibri" w:cs="Times New Roman"/>
        </w:rPr>
      </w:pPr>
      <w:r w:rsidRPr="6838C06C">
        <w:rPr>
          <w:rFonts w:eastAsia="Calibri" w:cs="Times New Roman"/>
          <w:b/>
          <w:bCs/>
        </w:rPr>
        <w:t>[DISPLAY IF MHGROUP3= 4]</w:t>
      </w:r>
    </w:p>
    <w:p w14:paraId="2BAE79AA" w14:textId="49FA0215"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[DIVERT]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diverticulitis or diverticulosis</w:t>
      </w:r>
      <w:r w:rsidRPr="6838C06C">
        <w:rPr>
          <w:rFonts w:eastAsia="Calibri" w:cs="Times New Roman"/>
        </w:rPr>
        <w:t xml:space="preserve">? </w:t>
      </w:r>
    </w:p>
    <w:p w14:paraId="0A066A7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332E3E14" w14:textId="77777777" w:rsidR="00133098" w:rsidRPr="00791206" w:rsidRDefault="00133098" w:rsidP="00133098">
      <w:pPr>
        <w:pStyle w:val="ListParagraph"/>
        <w:spacing w:after="0" w:line="240" w:lineRule="auto"/>
        <w:ind w:left="360"/>
        <w:rPr>
          <w:rFonts w:eastAsia="Calibri" w:cs="Times New Roman"/>
        </w:rPr>
      </w:pPr>
    </w:p>
    <w:p w14:paraId="1010549E"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D8AF296"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365630FB" w14:textId="2185E763" w:rsidR="00BF43E6"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UC</w:t>
      </w:r>
    </w:p>
    <w:p w14:paraId="7F2C9FA5" w14:textId="5A0D3A23" w:rsidR="00A675D7" w:rsidRPr="00791206" w:rsidRDefault="6838C06C" w:rsidP="00BB4287">
      <w:pPr>
        <w:spacing w:after="0" w:line="240" w:lineRule="auto"/>
        <w:rPr>
          <w:rFonts w:eastAsia="Calibri" w:cs="Times New Roman"/>
        </w:rPr>
      </w:pPr>
      <w:r w:rsidRPr="6838C06C">
        <w:rPr>
          <w:rFonts w:eastAsia="Calibri" w:cs="Times New Roman"/>
          <w:b/>
          <w:bCs/>
        </w:rPr>
        <w:t>[DISPLAY IF MHGROUP3= 5]</w:t>
      </w:r>
    </w:p>
    <w:p w14:paraId="59A5DFB8" w14:textId="6D2CE14B"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[UC]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ulcerative colitis</w:t>
      </w:r>
      <w:r w:rsidRPr="6838C06C">
        <w:rPr>
          <w:rFonts w:eastAsia="Calibri" w:cs="Times New Roman"/>
        </w:rPr>
        <w:t xml:space="preserve">? </w:t>
      </w:r>
    </w:p>
    <w:p w14:paraId="36893F6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4A5152BD" w14:textId="77777777" w:rsidR="00133098" w:rsidRPr="00791206" w:rsidRDefault="00133098" w:rsidP="00133098">
      <w:pPr>
        <w:pStyle w:val="ListParagraph"/>
        <w:spacing w:after="0" w:line="240" w:lineRule="auto"/>
        <w:ind w:left="360"/>
        <w:rPr>
          <w:rFonts w:eastAsia="Calibri" w:cs="Times New Roman"/>
        </w:rPr>
      </w:pPr>
    </w:p>
    <w:p w14:paraId="2CE0091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202C928" w14:textId="77777777" w:rsidR="001261C1" w:rsidRDefault="00133098" w:rsidP="001261C1">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2AF8AAC7" w14:textId="0DBA6008" w:rsidR="00BF43E6" w:rsidRPr="001261C1" w:rsidRDefault="00BF43E6" w:rsidP="001261C1">
      <w:pPr>
        <w:pStyle w:val="ListParagraph"/>
        <w:spacing w:after="0" w:line="240" w:lineRule="auto"/>
        <w:ind w:left="360" w:firstLine="360"/>
        <w:rPr>
          <w:rFonts w:eastAsia="Calibri" w:cs="Times New Roman"/>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CD</w:t>
      </w:r>
    </w:p>
    <w:p w14:paraId="2E223F17" w14:textId="77777777" w:rsidR="005C4439" w:rsidRPr="00791206" w:rsidRDefault="005C4439" w:rsidP="006D659F">
      <w:pPr>
        <w:spacing w:after="0" w:line="240" w:lineRule="auto"/>
        <w:rPr>
          <w:rFonts w:eastAsia="Calibri" w:cs="Times New Roman"/>
        </w:rPr>
      </w:pPr>
    </w:p>
    <w:p w14:paraId="506BFA66" w14:textId="79F289C0" w:rsidR="006D659F" w:rsidRPr="00791206" w:rsidRDefault="6838C06C" w:rsidP="006D659F">
      <w:pPr>
        <w:spacing w:after="0" w:line="240" w:lineRule="auto"/>
        <w:rPr>
          <w:rFonts w:eastAsia="Calibri" w:cs="Times New Roman"/>
        </w:rPr>
      </w:pPr>
      <w:r w:rsidRPr="6838C06C">
        <w:rPr>
          <w:rFonts w:eastAsia="Calibri" w:cs="Times New Roman"/>
          <w:b/>
          <w:bCs/>
        </w:rPr>
        <w:t>[DISPLAY IF MHGROUP3= 6]</w:t>
      </w:r>
    </w:p>
    <w:p w14:paraId="5971EC33" w14:textId="40EABCA8"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[CD]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Crohn’s disease</w:t>
      </w:r>
      <w:r w:rsidRPr="6838C06C">
        <w:rPr>
          <w:rFonts w:eastAsia="Calibri" w:cs="Times New Roman"/>
        </w:rPr>
        <w:t xml:space="preserve">? </w:t>
      </w:r>
    </w:p>
    <w:p w14:paraId="28602C43"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0C8EBE64" w14:textId="77777777" w:rsidR="00133098" w:rsidRPr="00791206" w:rsidRDefault="00133098" w:rsidP="00133098">
      <w:pPr>
        <w:pStyle w:val="ListParagraph"/>
        <w:spacing w:after="0" w:line="240" w:lineRule="auto"/>
        <w:ind w:left="360"/>
        <w:rPr>
          <w:rFonts w:eastAsia="Calibri" w:cs="Times New Roman"/>
        </w:rPr>
      </w:pPr>
    </w:p>
    <w:p w14:paraId="5B2AB0B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lastRenderedPageBreak/>
        <w:t>Or, if it is easier to remember the year, enter that here:</w:t>
      </w:r>
    </w:p>
    <w:p w14:paraId="0FC9FA4E"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8A912DB" w14:textId="68E85E56"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CCD</w:t>
      </w:r>
    </w:p>
    <w:p w14:paraId="6A0DEA5B" w14:textId="77777777" w:rsidR="006D659F" w:rsidRPr="00791206" w:rsidRDefault="006D659F" w:rsidP="006D659F">
      <w:pPr>
        <w:spacing w:after="0" w:line="240" w:lineRule="auto"/>
        <w:rPr>
          <w:rFonts w:eastAsia="Calibri" w:cs="Times New Roman"/>
        </w:rPr>
      </w:pPr>
    </w:p>
    <w:p w14:paraId="2EF0ED20" w14:textId="117E7D48" w:rsidR="006D659F" w:rsidRPr="00791206" w:rsidRDefault="6838C06C" w:rsidP="00BB4287">
      <w:pPr>
        <w:spacing w:after="0" w:line="240" w:lineRule="auto"/>
        <w:rPr>
          <w:rFonts w:eastAsia="Calibri" w:cs="Times New Roman"/>
        </w:rPr>
      </w:pPr>
      <w:r w:rsidRPr="6838C06C">
        <w:rPr>
          <w:rFonts w:eastAsia="Calibri" w:cs="Times New Roman"/>
          <w:b/>
          <w:bCs/>
        </w:rPr>
        <w:t>[DISPLAY IF MHGROUP3= 7]</w:t>
      </w:r>
    </w:p>
    <w:p w14:paraId="6BC5C25C" w14:textId="71C50F46"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[CCD]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celiac disease (also known as gluten-sensitive enteropathy)</w:t>
      </w:r>
      <w:r w:rsidRPr="6838C06C">
        <w:rPr>
          <w:rFonts w:eastAsia="Calibri" w:cs="Times New Roman"/>
        </w:rPr>
        <w:t xml:space="preserve">? </w:t>
      </w:r>
    </w:p>
    <w:p w14:paraId="5294410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1C906AD7" w14:textId="77777777" w:rsidR="00133098" w:rsidRPr="00791206" w:rsidRDefault="00133098" w:rsidP="00133098">
      <w:pPr>
        <w:pStyle w:val="ListParagraph"/>
        <w:spacing w:after="0" w:line="240" w:lineRule="auto"/>
        <w:ind w:left="360"/>
        <w:rPr>
          <w:rFonts w:eastAsia="Calibri" w:cs="Times New Roman"/>
        </w:rPr>
      </w:pPr>
    </w:p>
    <w:p w14:paraId="6B5F68C9"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643C714"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322F08A3" w14:textId="290A8334" w:rsidR="006D659F"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GALL</w:t>
      </w:r>
    </w:p>
    <w:p w14:paraId="3E9BE4E5" w14:textId="3E64B394" w:rsidR="00BB4287" w:rsidRPr="00791206" w:rsidRDefault="6838C06C" w:rsidP="006D659F">
      <w:pPr>
        <w:spacing w:after="0" w:line="240" w:lineRule="auto"/>
        <w:rPr>
          <w:rFonts w:eastAsia="Calibri" w:cs="Times New Roman"/>
        </w:rPr>
      </w:pPr>
      <w:r w:rsidRPr="6838C06C">
        <w:rPr>
          <w:rFonts w:eastAsia="Calibri" w:cs="Times New Roman"/>
          <w:b/>
          <w:bCs/>
        </w:rPr>
        <w:t>[DISPLAY IF MHGROUP3= 8]</w:t>
      </w:r>
    </w:p>
    <w:p w14:paraId="516B2BFB" w14:textId="7CC5FC93"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[GALL]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gallstones (biliary stones)</w:t>
      </w:r>
      <w:r w:rsidRPr="6838C06C">
        <w:rPr>
          <w:rFonts w:eastAsia="Calibri" w:cs="Times New Roman"/>
        </w:rPr>
        <w:t>?</w:t>
      </w:r>
    </w:p>
    <w:p w14:paraId="31391F03"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77677A46" w14:textId="77777777" w:rsidR="00133098" w:rsidRPr="00791206" w:rsidRDefault="00133098" w:rsidP="00133098">
      <w:pPr>
        <w:pStyle w:val="ListParagraph"/>
        <w:spacing w:after="0" w:line="240" w:lineRule="auto"/>
        <w:ind w:left="360"/>
        <w:rPr>
          <w:rFonts w:eastAsia="Calibri" w:cs="Times New Roman"/>
        </w:rPr>
      </w:pPr>
    </w:p>
    <w:p w14:paraId="57CAB482"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67BBA6B"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B811959" w14:textId="72F45F8D" w:rsidR="00BF43E6" w:rsidRPr="001261C1" w:rsidRDefault="00BF43E6"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LIVCIRR</w:t>
      </w:r>
    </w:p>
    <w:p w14:paraId="1CE4DF5A" w14:textId="77777777" w:rsidR="006D659F" w:rsidRPr="00791206" w:rsidRDefault="006D659F" w:rsidP="006D659F">
      <w:pPr>
        <w:spacing w:after="0" w:line="240" w:lineRule="auto"/>
        <w:rPr>
          <w:rFonts w:eastAsia="Calibri" w:cs="Times New Roman"/>
        </w:rPr>
      </w:pPr>
    </w:p>
    <w:p w14:paraId="19793A48" w14:textId="0AABF1AC" w:rsidR="006D659F" w:rsidRPr="00791206" w:rsidRDefault="6838C06C" w:rsidP="006D659F">
      <w:pPr>
        <w:spacing w:after="0" w:line="240" w:lineRule="auto"/>
        <w:rPr>
          <w:rFonts w:eastAsia="Calibri" w:cs="Times New Roman"/>
        </w:rPr>
      </w:pPr>
      <w:r w:rsidRPr="6838C06C">
        <w:rPr>
          <w:rFonts w:eastAsia="Calibri" w:cs="Times New Roman"/>
          <w:b/>
          <w:bCs/>
        </w:rPr>
        <w:t>[DISPLAY IF MHGROUP3= 9]</w:t>
      </w:r>
    </w:p>
    <w:p w14:paraId="5ABDA9B5" w14:textId="7B5C6363"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[LIVCIRR]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liver cirrhosis</w:t>
      </w:r>
      <w:r w:rsidRPr="6838C06C">
        <w:rPr>
          <w:rFonts w:eastAsia="Calibri" w:cs="Times New Roman"/>
        </w:rPr>
        <w:t>?</w:t>
      </w:r>
    </w:p>
    <w:p w14:paraId="23AB5086"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7E3CDA40" w14:textId="77777777" w:rsidR="00133098" w:rsidRPr="00791206" w:rsidRDefault="00133098" w:rsidP="00133098">
      <w:pPr>
        <w:pStyle w:val="ListParagraph"/>
        <w:spacing w:after="0" w:line="240" w:lineRule="auto"/>
        <w:ind w:left="360"/>
        <w:rPr>
          <w:rFonts w:eastAsia="Calibri" w:cs="Times New Roman"/>
        </w:rPr>
      </w:pPr>
    </w:p>
    <w:p w14:paraId="7F8DC494"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CBB615D"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713A26A1" w14:textId="13582B40" w:rsidR="006D659F"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PANCREA</w:t>
      </w:r>
    </w:p>
    <w:p w14:paraId="1BDC2FDB" w14:textId="38642803" w:rsidR="00BB4287" w:rsidRPr="00791206" w:rsidRDefault="6838C06C" w:rsidP="006D659F">
      <w:pPr>
        <w:spacing w:after="0" w:line="240" w:lineRule="auto"/>
        <w:rPr>
          <w:rFonts w:eastAsia="Calibri" w:cs="Times New Roman"/>
        </w:rPr>
      </w:pPr>
      <w:r w:rsidRPr="6838C06C">
        <w:rPr>
          <w:rFonts w:eastAsia="Calibri" w:cs="Times New Roman"/>
          <w:b/>
          <w:bCs/>
        </w:rPr>
        <w:t>[DISPLAY IF MHGROUP3= 10]</w:t>
      </w:r>
    </w:p>
    <w:p w14:paraId="5EE8DF8E" w14:textId="486DB84B" w:rsidR="006D659F"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[PANCREA]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pancreatitis</w:t>
      </w:r>
      <w:r w:rsidRPr="6838C06C">
        <w:rPr>
          <w:rFonts w:eastAsia="Calibri" w:cs="Times New Roman"/>
        </w:rPr>
        <w:t>?</w:t>
      </w:r>
    </w:p>
    <w:p w14:paraId="5DAEAD95"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|__|__| Age at diagnosis</w:t>
      </w:r>
    </w:p>
    <w:p w14:paraId="11461150" w14:textId="77777777" w:rsidR="00133098" w:rsidRPr="00791206" w:rsidRDefault="00133098" w:rsidP="00133098">
      <w:pPr>
        <w:pStyle w:val="ListParagraph"/>
        <w:spacing w:after="0" w:line="240" w:lineRule="auto"/>
        <w:ind w:left="360"/>
        <w:rPr>
          <w:rFonts w:eastAsia="Calibri" w:cs="Times New Roman"/>
        </w:rPr>
      </w:pPr>
    </w:p>
    <w:p w14:paraId="4812D7EB" w14:textId="77777777" w:rsidR="00133098" w:rsidRPr="00791206" w:rsidRDefault="00133098" w:rsidP="00133098">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FE27A0F" w14:textId="21263720" w:rsidR="00E969C8" w:rsidRPr="00791206" w:rsidRDefault="00133098" w:rsidP="00C55677">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08DF413" w14:textId="064AAB88" w:rsidR="00E67000" w:rsidRPr="009422DD" w:rsidRDefault="00BF43E6" w:rsidP="009422DD">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MHGROUP4</w:t>
      </w:r>
    </w:p>
    <w:p w14:paraId="025B2D66" w14:textId="5F01883B" w:rsidR="00E969C8"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[MHGROUP4] Has a doctor or other health professional ever told you that you have or had any of these conditions? Select all that apply. </w:t>
      </w:r>
    </w:p>
    <w:p w14:paraId="569A6A11" w14:textId="31A76A78"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Thyroid Disorder (Overactive or Underactive Thyroid)</w:t>
      </w:r>
    </w:p>
    <w:p w14:paraId="7CE3E251" w14:textId="7D5ACCA2"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Diabetes</w:t>
      </w:r>
    </w:p>
    <w:p w14:paraId="4D6E3CF4" w14:textId="227804A9" w:rsidR="00E969C8"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r w:rsidRPr="6838C06C">
        <w:rPr>
          <w:rFonts w:eastAsia="Calibri" w:cs="Times New Roman"/>
        </w:rPr>
        <w:t>Graves’ Disease</w:t>
      </w:r>
    </w:p>
    <w:p w14:paraId="61063355" w14:textId="21B44229" w:rsidR="005C4439"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88</w:t>
      </w:r>
      <w:r w:rsidR="65282B0B">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MHGROUP5</w:t>
      </w:r>
    </w:p>
    <w:p w14:paraId="0A76A99C" w14:textId="0C58829E" w:rsidR="0001682B" w:rsidRPr="001261C1" w:rsidRDefault="0001682B" w:rsidP="001261C1">
      <w:pPr>
        <w:ind w:left="108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 xml:space="preserve">GO TO </w:t>
      </w:r>
      <w:r w:rsidR="00222C54" w:rsidRPr="001261C1">
        <w:rPr>
          <w:rFonts w:cstheme="minorHAnsi"/>
          <w:b/>
          <w:i/>
        </w:rPr>
        <w:t>MHGROUP5</w:t>
      </w:r>
    </w:p>
    <w:p w14:paraId="0992DDA9" w14:textId="77777777" w:rsidR="002D7EA3" w:rsidRPr="00791206" w:rsidRDefault="002D7EA3" w:rsidP="00E969C8">
      <w:pPr>
        <w:spacing w:after="0" w:line="240" w:lineRule="auto"/>
        <w:rPr>
          <w:rFonts w:eastAsia="Calibri" w:cs="Times New Roman"/>
        </w:rPr>
      </w:pPr>
    </w:p>
    <w:p w14:paraId="1D3FFD0F" w14:textId="15F44CE7" w:rsidR="001E26DB" w:rsidRPr="00791206" w:rsidRDefault="6838C06C" w:rsidP="00E969C8">
      <w:pPr>
        <w:spacing w:after="0" w:line="240" w:lineRule="auto"/>
        <w:rPr>
          <w:rFonts w:eastAsia="Calibri" w:cs="Times New Roman"/>
        </w:rPr>
      </w:pPr>
      <w:r w:rsidRPr="6838C06C">
        <w:rPr>
          <w:rFonts w:eastAsia="Calibri" w:cs="Times New Roman"/>
          <w:b/>
          <w:bCs/>
        </w:rPr>
        <w:t>[DISPLAY IF MHGROUP4= 0]</w:t>
      </w:r>
    </w:p>
    <w:p w14:paraId="32EF5E42" w14:textId="305B9DDE" w:rsidR="00E969C8"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[THYROID] How old were you when </w:t>
      </w:r>
      <w:r>
        <w:t xml:space="preserve">a doctor or other health professional </w:t>
      </w:r>
      <w:r w:rsidRPr="6838C06C">
        <w:rPr>
          <w:b/>
          <w:bCs/>
        </w:rPr>
        <w:t>first</w:t>
      </w:r>
      <w:r>
        <w:t xml:space="preserve"> told you that you have or had a </w:t>
      </w:r>
      <w:r w:rsidRPr="6838C06C">
        <w:rPr>
          <w:rFonts w:eastAsia="Calibri" w:cs="Times New Roman"/>
          <w:b/>
          <w:bCs/>
        </w:rPr>
        <w:t>thyroid disorder (overactive or underactive thyroid)</w:t>
      </w:r>
      <w:r w:rsidRPr="6838C06C">
        <w:rPr>
          <w:rFonts w:eastAsia="Calibri" w:cs="Times New Roman"/>
        </w:rPr>
        <w:t xml:space="preserve">? </w:t>
      </w:r>
    </w:p>
    <w:p w14:paraId="20AC43A2" w14:textId="77777777" w:rsidR="00C55677" w:rsidRPr="00791206" w:rsidRDefault="00C55677" w:rsidP="004725FA">
      <w:pPr>
        <w:pStyle w:val="ListParagraph"/>
        <w:spacing w:after="0" w:line="240" w:lineRule="auto"/>
        <w:ind w:left="1080"/>
        <w:rPr>
          <w:rFonts w:eastAsia="Calibri" w:cs="Times New Roman"/>
        </w:rPr>
      </w:pPr>
      <w:r w:rsidRPr="00791206">
        <w:rPr>
          <w:rFonts w:eastAsia="Calibri" w:cs="Times New Roman"/>
        </w:rPr>
        <w:t>|__|__| Age at diagnosis</w:t>
      </w:r>
    </w:p>
    <w:p w14:paraId="0BAB53E1" w14:textId="77777777" w:rsidR="00C55677" w:rsidRPr="00791206" w:rsidRDefault="00C55677" w:rsidP="00C55677">
      <w:pPr>
        <w:pStyle w:val="ListParagraph"/>
        <w:spacing w:after="0" w:line="240" w:lineRule="auto"/>
        <w:ind w:left="360"/>
        <w:rPr>
          <w:rFonts w:eastAsia="Calibri" w:cs="Times New Roman"/>
        </w:rPr>
      </w:pPr>
    </w:p>
    <w:p w14:paraId="46BD90CA" w14:textId="77777777" w:rsidR="00C55677" w:rsidRPr="00791206" w:rsidRDefault="00C55677" w:rsidP="004725FA">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71687C1B" w14:textId="77777777" w:rsidR="00C55677" w:rsidRPr="00791206" w:rsidRDefault="00C55677" w:rsidP="004725FA">
      <w:pPr>
        <w:pStyle w:val="ListParagraph"/>
        <w:spacing w:after="0" w:line="240" w:lineRule="auto"/>
        <w:ind w:left="1080"/>
        <w:rPr>
          <w:rFonts w:eastAsia="Calibri" w:cs="Times New Roman"/>
        </w:rPr>
      </w:pPr>
      <w:r w:rsidRPr="00791206">
        <w:rPr>
          <w:rFonts w:eastAsia="Calibri" w:cs="Times New Roman"/>
        </w:rPr>
        <w:t>|__|__|__|__| Year of diagnosis</w:t>
      </w:r>
    </w:p>
    <w:p w14:paraId="28E67B78" w14:textId="1CB7B90E" w:rsidR="0001682B" w:rsidRPr="001261C1" w:rsidRDefault="0001682B"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DM</w:t>
      </w:r>
    </w:p>
    <w:p w14:paraId="78F63598" w14:textId="77777777" w:rsidR="00040D40" w:rsidRPr="00791206" w:rsidRDefault="00040D40" w:rsidP="00040D40">
      <w:pPr>
        <w:pStyle w:val="ListParagraph"/>
        <w:ind w:left="1350"/>
        <w:rPr>
          <w:rFonts w:eastAsia="Calibri" w:cstheme="minorHAnsi"/>
          <w:i/>
        </w:rPr>
      </w:pPr>
    </w:p>
    <w:p w14:paraId="2C963305" w14:textId="613800CB" w:rsidR="00E969C8" w:rsidRPr="00791206" w:rsidRDefault="6838C06C" w:rsidP="00234F1E">
      <w:pPr>
        <w:spacing w:after="0" w:line="240" w:lineRule="auto"/>
        <w:rPr>
          <w:rFonts w:eastAsia="Calibri" w:cs="Times New Roman"/>
        </w:rPr>
      </w:pPr>
      <w:r w:rsidRPr="6838C06C">
        <w:rPr>
          <w:rFonts w:eastAsia="Calibri" w:cs="Times New Roman"/>
          <w:b/>
          <w:bCs/>
        </w:rPr>
        <w:t>[DISPLAY IF MHGROUP4= 1]</w:t>
      </w:r>
    </w:p>
    <w:p w14:paraId="784BFD5F" w14:textId="2CB7B93D" w:rsidR="006D659F" w:rsidRPr="00791206" w:rsidRDefault="6838C06C" w:rsidP="6838C06C">
      <w:pPr>
        <w:numPr>
          <w:ilvl w:val="0"/>
          <w:numId w:val="6"/>
        </w:numPr>
        <w:spacing w:before="60" w:after="0" w:line="240" w:lineRule="auto"/>
        <w:contextualSpacing/>
        <w:rPr>
          <w:rFonts w:eastAsia="Calibri" w:cs="Times New Roman"/>
        </w:rPr>
      </w:pPr>
      <w:r w:rsidRPr="6838C06C">
        <w:rPr>
          <w:rFonts w:eastAsia="Calibri" w:cs="Times New Roman"/>
        </w:rPr>
        <w:t xml:space="preserve">[DM] Which type of </w:t>
      </w:r>
      <w:r w:rsidRPr="6838C06C">
        <w:rPr>
          <w:rFonts w:eastAsia="Calibri" w:cs="Times New Roman"/>
          <w:b/>
          <w:bCs/>
        </w:rPr>
        <w:t>diabetes</w:t>
      </w:r>
      <w:r w:rsidRPr="6838C06C">
        <w:rPr>
          <w:rFonts w:eastAsia="Calibri" w:cs="Times New Roman"/>
        </w:rPr>
        <w:t xml:space="preserve"> did a doctor or other health professional tell you that you have or had?</w:t>
      </w:r>
    </w:p>
    <w:p w14:paraId="164417A1" w14:textId="63C09DEF" w:rsidR="006D659F" w:rsidRPr="00791206" w:rsidRDefault="6838C06C" w:rsidP="6838C06C">
      <w:pPr>
        <w:spacing w:before="60" w:after="0" w:line="240" w:lineRule="auto"/>
        <w:ind w:firstLine="720"/>
        <w:contextualSpacing/>
        <w:rPr>
          <w:rFonts w:eastAsia="Calibri" w:cs="Times New Roman"/>
          <w:b/>
          <w:bCs/>
        </w:rPr>
      </w:pPr>
      <w:r w:rsidRPr="6838C06C">
        <w:rPr>
          <w:rFonts w:eastAsia="Calibri" w:cs="Times New Roman"/>
        </w:rPr>
        <w:t>0</w:t>
      </w:r>
      <w:r w:rsidR="7F64E722">
        <w:tab/>
      </w:r>
      <w:r w:rsidRPr="6838C06C">
        <w:rPr>
          <w:rFonts w:eastAsia="Calibri" w:cs="Times New Roman"/>
        </w:rPr>
        <w:t>Type 1</w:t>
      </w:r>
    </w:p>
    <w:p w14:paraId="4D4B478A" w14:textId="22CAD429" w:rsidR="006D659F" w:rsidRPr="00791206" w:rsidRDefault="6838C06C" w:rsidP="6838C06C">
      <w:pPr>
        <w:spacing w:before="60" w:after="0" w:line="240" w:lineRule="auto"/>
        <w:ind w:firstLine="720"/>
        <w:contextualSpacing/>
        <w:rPr>
          <w:rFonts w:eastAsia="Calibri" w:cs="Times New Roman"/>
          <w:b/>
          <w:bCs/>
        </w:rPr>
      </w:pPr>
      <w:r w:rsidRPr="6838C06C">
        <w:rPr>
          <w:rFonts w:eastAsia="Calibri" w:cs="Times New Roman"/>
        </w:rPr>
        <w:t>1</w:t>
      </w:r>
      <w:r w:rsidR="7F64E722">
        <w:tab/>
      </w:r>
      <w:r w:rsidRPr="6838C06C">
        <w:rPr>
          <w:rFonts w:eastAsia="Calibri" w:cs="Times New Roman"/>
        </w:rPr>
        <w:t>Type 2</w:t>
      </w:r>
    </w:p>
    <w:p w14:paraId="288C1024" w14:textId="248F53BC" w:rsidR="0001682B" w:rsidRPr="00791206" w:rsidRDefault="6838C06C" w:rsidP="6838C06C">
      <w:pPr>
        <w:spacing w:before="60" w:after="0" w:line="240" w:lineRule="auto"/>
        <w:ind w:firstLine="720"/>
        <w:contextualSpacing/>
        <w:rPr>
          <w:rFonts w:eastAsia="Calibri" w:cs="Times New Roman"/>
          <w:b/>
          <w:bCs/>
        </w:rPr>
      </w:pPr>
      <w:r w:rsidRPr="6838C06C">
        <w:rPr>
          <w:rFonts w:eastAsia="Calibri" w:cs="Times New Roman"/>
        </w:rPr>
        <w:t>77</w:t>
      </w:r>
      <w:r w:rsidR="006D659F">
        <w:tab/>
      </w:r>
      <w:r w:rsidRPr="6838C06C">
        <w:rPr>
          <w:rFonts w:eastAsia="Calibri" w:cs="Times New Roman"/>
        </w:rPr>
        <w:t>Don’t know</w:t>
      </w:r>
    </w:p>
    <w:p w14:paraId="5B577AB0" w14:textId="539C413E" w:rsidR="0001682B" w:rsidRPr="00791206" w:rsidRDefault="6838C06C" w:rsidP="6838C06C">
      <w:pPr>
        <w:spacing w:before="60" w:after="0" w:line="240" w:lineRule="auto"/>
        <w:ind w:firstLine="720"/>
        <w:contextualSpacing/>
        <w:rPr>
          <w:rFonts w:eastAsia="Calibri" w:cs="Times New Roman"/>
          <w:b/>
          <w:bCs/>
        </w:rPr>
      </w:pPr>
      <w:r w:rsidRPr="6838C06C">
        <w:rPr>
          <w:rFonts w:eastAsia="Calibri"/>
          <w:i/>
          <w:iCs/>
        </w:rPr>
        <w:t xml:space="preserve">NO RESPONSE </w:t>
      </w:r>
      <w:r w:rsidRPr="6838C06C">
        <w:rPr>
          <w:rFonts w:ascii="Wingdings" w:eastAsia="Wingdings" w:hAnsi="Wingdings" w:cs="Wingdings"/>
          <w:b/>
          <w:bCs/>
        </w:rPr>
        <w:t>à</w:t>
      </w:r>
      <w:r w:rsidRPr="6838C06C">
        <w:rPr>
          <w:rFonts w:eastAsia="Calibri"/>
          <w:b/>
          <w:bCs/>
          <w:i/>
          <w:iCs/>
        </w:rPr>
        <w:t xml:space="preserve"> </w:t>
      </w:r>
      <w:r w:rsidRPr="6838C06C">
        <w:rPr>
          <w:b/>
          <w:bCs/>
          <w:i/>
          <w:iCs/>
        </w:rPr>
        <w:t>GO TO DM2</w:t>
      </w:r>
    </w:p>
    <w:p w14:paraId="52467D30" w14:textId="77777777" w:rsidR="004D1F9C" w:rsidRPr="00791206" w:rsidRDefault="004D1F9C" w:rsidP="006D659F">
      <w:pPr>
        <w:spacing w:after="0" w:line="240" w:lineRule="auto"/>
        <w:rPr>
          <w:rFonts w:eastAsia="Calibri" w:cs="Times New Roman"/>
          <w:b/>
        </w:rPr>
      </w:pPr>
    </w:p>
    <w:p w14:paraId="67331DFD" w14:textId="77195DFC" w:rsidR="001E26DB" w:rsidRPr="00791206" w:rsidRDefault="6838C06C" w:rsidP="006D659F">
      <w:pPr>
        <w:spacing w:after="0" w:line="240" w:lineRule="auto"/>
        <w:rPr>
          <w:rFonts w:eastAsia="Calibri" w:cs="Times New Roman"/>
        </w:rPr>
      </w:pPr>
      <w:r w:rsidRPr="6838C06C">
        <w:rPr>
          <w:rFonts w:eastAsia="Calibri" w:cs="Times New Roman"/>
          <w:b/>
          <w:bCs/>
        </w:rPr>
        <w:t>[DISPLAY IF MHGROUP4= 1]</w:t>
      </w:r>
    </w:p>
    <w:p w14:paraId="4F23CCC2" w14:textId="21DE7AB6" w:rsidR="00E969C8"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[DM2]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rPr>
        <w:t>diabetes?</w:t>
      </w:r>
    </w:p>
    <w:p w14:paraId="506E1922" w14:textId="77777777" w:rsidR="00C55677" w:rsidRPr="00791206" w:rsidRDefault="00C55677" w:rsidP="00387F0C">
      <w:pPr>
        <w:pStyle w:val="ListParagraph"/>
        <w:spacing w:after="0" w:line="240" w:lineRule="auto"/>
        <w:ind w:left="1080"/>
        <w:rPr>
          <w:rFonts w:eastAsia="Calibri" w:cs="Times New Roman"/>
        </w:rPr>
      </w:pPr>
      <w:bookmarkStart w:id="8" w:name="_Toc496540801"/>
      <w:r w:rsidRPr="00791206">
        <w:rPr>
          <w:rFonts w:eastAsia="Calibri" w:cs="Times New Roman"/>
        </w:rPr>
        <w:t>|__|__| Age at diagnosis</w:t>
      </w:r>
    </w:p>
    <w:p w14:paraId="2AC71AF9" w14:textId="77777777" w:rsidR="00C55677" w:rsidRPr="00791206" w:rsidRDefault="00C55677" w:rsidP="00C55677">
      <w:pPr>
        <w:pStyle w:val="ListParagraph"/>
        <w:spacing w:after="0" w:line="240" w:lineRule="auto"/>
        <w:ind w:left="360"/>
        <w:rPr>
          <w:rFonts w:eastAsia="Calibri" w:cs="Times New Roman"/>
        </w:rPr>
      </w:pPr>
    </w:p>
    <w:p w14:paraId="33629255"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6794927B"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|__|__|__|__| Year of diagnosis</w:t>
      </w:r>
    </w:p>
    <w:p w14:paraId="01D4587B" w14:textId="79A32DBC" w:rsidR="00E969C8" w:rsidRPr="009422DD" w:rsidRDefault="0001682B" w:rsidP="009422DD">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GRAVES</w:t>
      </w:r>
    </w:p>
    <w:p w14:paraId="4964E5E4" w14:textId="085F1938" w:rsidR="00E969C8" w:rsidRPr="00791206" w:rsidRDefault="6838C06C" w:rsidP="00E969C8">
      <w:pPr>
        <w:spacing w:after="0" w:line="240" w:lineRule="auto"/>
        <w:rPr>
          <w:rFonts w:eastAsia="Calibri" w:cs="Times New Roman"/>
        </w:rPr>
      </w:pPr>
      <w:r w:rsidRPr="6838C06C">
        <w:rPr>
          <w:rFonts w:eastAsia="Calibri" w:cs="Times New Roman"/>
          <w:b/>
          <w:bCs/>
        </w:rPr>
        <w:t>[DISPLAY IF MHGROUP4= 2]</w:t>
      </w:r>
    </w:p>
    <w:p w14:paraId="3ED431C5" w14:textId="168DC3A5" w:rsidR="00E969C8"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[GRAVES]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Graves’ disease</w:t>
      </w:r>
      <w:r w:rsidRPr="6838C06C">
        <w:rPr>
          <w:rFonts w:eastAsia="Calibri" w:cs="Times New Roman"/>
        </w:rPr>
        <w:t>?</w:t>
      </w:r>
    </w:p>
    <w:p w14:paraId="49C45D16"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|__|__| Age at diagnosis</w:t>
      </w:r>
    </w:p>
    <w:p w14:paraId="0D33FE1F" w14:textId="77777777" w:rsidR="00C55677" w:rsidRPr="00791206" w:rsidRDefault="00C55677" w:rsidP="00C55677">
      <w:pPr>
        <w:pStyle w:val="ListParagraph"/>
        <w:spacing w:after="0" w:line="240" w:lineRule="auto"/>
        <w:ind w:left="360"/>
        <w:rPr>
          <w:rFonts w:eastAsia="Calibri" w:cs="Times New Roman"/>
        </w:rPr>
      </w:pPr>
    </w:p>
    <w:p w14:paraId="1EA898AC"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44F5B4CF" w14:textId="77777777" w:rsidR="00C55677" w:rsidRPr="00791206" w:rsidRDefault="00C55677" w:rsidP="00387F0C">
      <w:pPr>
        <w:pStyle w:val="ListParagraph"/>
        <w:spacing w:after="0" w:line="240" w:lineRule="auto"/>
        <w:ind w:left="1080"/>
        <w:rPr>
          <w:rFonts w:eastAsia="Calibri" w:cs="Times New Roman"/>
        </w:rPr>
      </w:pPr>
      <w:r w:rsidRPr="00791206">
        <w:rPr>
          <w:rFonts w:eastAsia="Calibri" w:cs="Times New Roman"/>
        </w:rPr>
        <w:t>|__|__|__|__| Year of diagnosis</w:t>
      </w:r>
    </w:p>
    <w:p w14:paraId="5A79BE71" w14:textId="36F5B487" w:rsidR="00384B4E" w:rsidRPr="001261C1" w:rsidRDefault="0001682B"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MHGROUP5</w:t>
      </w:r>
    </w:p>
    <w:bookmarkEnd w:id="8"/>
    <w:p w14:paraId="3B3C812E" w14:textId="37462626" w:rsidR="006D659F" w:rsidRPr="00791206" w:rsidRDefault="0004456F" w:rsidP="00E814A5">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Kidney</w:t>
      </w:r>
      <w:r w:rsidR="008B5F1A" w:rsidRPr="00791206">
        <w:rPr>
          <w:rFonts w:eastAsia="Times New Roman" w:cs="Times New Roman"/>
          <w:b/>
          <w:bCs/>
          <w:sz w:val="28"/>
        </w:rPr>
        <w:t xml:space="preserve"> Disease</w:t>
      </w:r>
    </w:p>
    <w:p w14:paraId="497EDCC2" w14:textId="6BC7F16F" w:rsidR="001C7003" w:rsidRPr="00791206" w:rsidRDefault="6838C06C" w:rsidP="6838C06C">
      <w:pPr>
        <w:pStyle w:val="ListParagraph"/>
        <w:numPr>
          <w:ilvl w:val="0"/>
          <w:numId w:val="6"/>
        </w:numPr>
        <w:spacing w:after="0" w:line="240" w:lineRule="auto"/>
        <w:rPr>
          <w:rFonts w:eastAsia="Calibri" w:cs="Times New Roman"/>
        </w:rPr>
      </w:pPr>
      <w:r w:rsidRPr="6838C06C">
        <w:rPr>
          <w:rFonts w:eastAsia="Calibri" w:cs="Times New Roman"/>
        </w:rPr>
        <w:t xml:space="preserve">[MHGROUP5] Has a doctor or other health professional ever told you that you have or had any of these conditions? Select all that apply. </w:t>
      </w:r>
    </w:p>
    <w:p w14:paraId="22E7CE5A" w14:textId="613D24FC" w:rsidR="001C7003" w:rsidRPr="00791206" w:rsidRDefault="6838C06C" w:rsidP="6838C06C">
      <w:pPr>
        <w:spacing w:before="60" w:after="0" w:line="240" w:lineRule="auto"/>
        <w:ind w:firstLine="720"/>
        <w:rPr>
          <w:rFonts w:eastAsia="Calibri" w:cs="Times New Roman"/>
        </w:rPr>
      </w:pPr>
      <w:r w:rsidRPr="6838C06C">
        <w:rPr>
          <w:rFonts w:eastAsia="Calibri" w:cs="Times New Roman"/>
        </w:rPr>
        <w:t>0</w:t>
      </w:r>
      <w:r w:rsidR="7F64E722">
        <w:tab/>
      </w:r>
      <w:r w:rsidRPr="6838C06C">
        <w:rPr>
          <w:rFonts w:eastAsia="Calibri" w:cs="Times New Roman"/>
        </w:rPr>
        <w:t>Kidney Stones</w:t>
      </w:r>
    </w:p>
    <w:p w14:paraId="176B2E04" w14:textId="1CAA7AA6" w:rsidR="001C7003" w:rsidRPr="00791206" w:rsidRDefault="6838C06C" w:rsidP="6838C06C">
      <w:pPr>
        <w:spacing w:before="60" w:after="0" w:line="240" w:lineRule="auto"/>
        <w:ind w:firstLine="720"/>
        <w:rPr>
          <w:rFonts w:eastAsia="Calibri" w:cs="Times New Roman"/>
        </w:rPr>
      </w:pPr>
      <w:r w:rsidRPr="6838C06C">
        <w:rPr>
          <w:rFonts w:eastAsia="Calibri" w:cs="Times New Roman"/>
        </w:rPr>
        <w:t>1</w:t>
      </w:r>
      <w:r w:rsidR="7F64E722">
        <w:tab/>
      </w:r>
      <w:proofErr w:type="gramStart"/>
      <w:r w:rsidRPr="6838C06C">
        <w:rPr>
          <w:rFonts w:eastAsia="Calibri" w:cs="Times New Roman"/>
        </w:rPr>
        <w:t>Chronic Kidney Disease</w:t>
      </w:r>
      <w:proofErr w:type="gramEnd"/>
      <w:r w:rsidRPr="6838C06C">
        <w:rPr>
          <w:rFonts w:eastAsia="Calibri" w:cs="Times New Roman"/>
        </w:rPr>
        <w:t xml:space="preserve"> (Also Known as Chronic Kidney Failure)</w:t>
      </w:r>
    </w:p>
    <w:p w14:paraId="76309191" w14:textId="28211B6E" w:rsidR="009276EF" w:rsidRPr="00791206" w:rsidRDefault="6838C06C" w:rsidP="6838C06C">
      <w:pPr>
        <w:spacing w:before="60" w:after="0" w:line="240" w:lineRule="auto"/>
        <w:ind w:firstLine="720"/>
        <w:rPr>
          <w:rFonts w:eastAsia="Calibri" w:cs="Times New Roman"/>
        </w:rPr>
      </w:pPr>
      <w:r w:rsidRPr="6838C06C">
        <w:rPr>
          <w:rFonts w:eastAsia="Calibri" w:cs="Times New Roman"/>
        </w:rPr>
        <w:t>88</w:t>
      </w:r>
      <w:r w:rsidR="001C7003">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MHGROUP6</w:t>
      </w:r>
    </w:p>
    <w:p w14:paraId="76E4E530" w14:textId="211B6785" w:rsidR="009276EF" w:rsidRPr="001261C1" w:rsidRDefault="009276EF" w:rsidP="001261C1">
      <w:pPr>
        <w:spacing w:before="60" w:after="0" w:line="240" w:lineRule="auto"/>
        <w:ind w:left="1080"/>
        <w:rPr>
          <w:rFonts w:eastAsia="Calibri" w:cs="Times New Roman"/>
        </w:rPr>
      </w:pPr>
      <w:r w:rsidRPr="001261C1">
        <w:rPr>
          <w:rFonts w:eastAsia="Calibri" w:cstheme="minorHAnsi"/>
          <w:i/>
        </w:rPr>
        <w:t xml:space="preserve">NO RESPONSE </w:t>
      </w:r>
      <w:r w:rsidRPr="001261C1">
        <w:rPr>
          <w:rFonts w:ascii="Wingdings" w:eastAsia="Wingdings" w:hAnsi="Wingdings" w:cs="Wingdings"/>
        </w:rPr>
        <w:t>à</w:t>
      </w:r>
      <w:r w:rsidRPr="001261C1">
        <w:rPr>
          <w:rFonts w:eastAsia="Calibri" w:cstheme="minorHAnsi"/>
          <w:b/>
          <w:i/>
        </w:rPr>
        <w:t xml:space="preserve"> </w:t>
      </w:r>
      <w:r w:rsidR="00A817B3" w:rsidRPr="001261C1">
        <w:rPr>
          <w:rFonts w:cstheme="minorHAnsi"/>
          <w:b/>
          <w:i/>
        </w:rPr>
        <w:t>GO TO MHGROUP6</w:t>
      </w:r>
    </w:p>
    <w:p w14:paraId="28C1BBE6" w14:textId="77777777" w:rsidR="006D659F" w:rsidRPr="00791206" w:rsidRDefault="006D659F" w:rsidP="00E814A5">
      <w:pPr>
        <w:spacing w:after="0" w:line="240" w:lineRule="auto"/>
        <w:rPr>
          <w:rFonts w:eastAsia="Calibri" w:cs="Times New Roman"/>
        </w:rPr>
      </w:pPr>
    </w:p>
    <w:p w14:paraId="1ADE5984" w14:textId="434B7B4D" w:rsidR="001E26DB" w:rsidRPr="00791206" w:rsidRDefault="6838C06C" w:rsidP="00E814A5">
      <w:pPr>
        <w:spacing w:after="0" w:line="240" w:lineRule="auto"/>
        <w:rPr>
          <w:rFonts w:eastAsia="Calibri" w:cs="Times New Roman"/>
        </w:rPr>
      </w:pPr>
      <w:r w:rsidRPr="6838C06C">
        <w:rPr>
          <w:rFonts w:eastAsia="Calibri" w:cs="Times New Roman"/>
          <w:b/>
          <w:bCs/>
        </w:rPr>
        <w:t>[DISPLAY IF MHGROUP5= 0]</w:t>
      </w:r>
    </w:p>
    <w:p w14:paraId="2B5237EE" w14:textId="44584424" w:rsidR="006D659F" w:rsidRPr="00791206" w:rsidRDefault="6838C06C" w:rsidP="6838C06C">
      <w:pPr>
        <w:pStyle w:val="ListParagraph"/>
        <w:numPr>
          <w:ilvl w:val="0"/>
          <w:numId w:val="6"/>
        </w:numPr>
        <w:spacing w:after="0" w:line="240" w:lineRule="auto"/>
        <w:rPr>
          <w:rFonts w:eastAsia="Calibri" w:cs="Times New Roman"/>
        </w:rPr>
      </w:pPr>
      <w:r w:rsidRPr="6838C06C">
        <w:rPr>
          <w:rFonts w:eastAsia="Calibri" w:cs="Times New Roman"/>
        </w:rPr>
        <w:lastRenderedPageBreak/>
        <w:t xml:space="preserve">[KIDNEY]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kidney stones</w:t>
      </w:r>
      <w:r w:rsidRPr="6838C06C">
        <w:rPr>
          <w:rFonts w:eastAsia="Calibri" w:cs="Times New Roman"/>
        </w:rPr>
        <w:t>?</w:t>
      </w:r>
    </w:p>
    <w:p w14:paraId="68B53063" w14:textId="77777777" w:rsidR="001C7003" w:rsidRPr="00791206" w:rsidRDefault="001C7003" w:rsidP="00635D26">
      <w:pPr>
        <w:pStyle w:val="ListParagraph"/>
        <w:spacing w:after="0" w:line="240" w:lineRule="auto"/>
        <w:ind w:left="1080"/>
        <w:rPr>
          <w:rFonts w:eastAsia="Calibri" w:cs="Times New Roman"/>
        </w:rPr>
      </w:pPr>
      <w:r w:rsidRPr="00791206">
        <w:rPr>
          <w:rFonts w:eastAsia="Calibri" w:cs="Times New Roman"/>
        </w:rPr>
        <w:t>|__|__| Age at diagnosis</w:t>
      </w:r>
    </w:p>
    <w:p w14:paraId="0A0E3649" w14:textId="77777777" w:rsidR="001C7003" w:rsidRPr="00791206" w:rsidRDefault="001C7003" w:rsidP="00E814A5">
      <w:pPr>
        <w:pStyle w:val="ListParagraph"/>
        <w:spacing w:after="0" w:line="240" w:lineRule="auto"/>
        <w:ind w:left="360"/>
        <w:rPr>
          <w:rFonts w:eastAsia="Calibri" w:cs="Times New Roman"/>
        </w:rPr>
      </w:pPr>
    </w:p>
    <w:p w14:paraId="5E454CB5" w14:textId="77777777" w:rsidR="001C7003" w:rsidRPr="00791206" w:rsidRDefault="001C7003" w:rsidP="00635D26">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577D90A7" w14:textId="55EE78B5" w:rsidR="006D659F" w:rsidRPr="00791206" w:rsidRDefault="001C7003" w:rsidP="00460A73">
      <w:pPr>
        <w:pStyle w:val="ListParagraph"/>
        <w:spacing w:after="0" w:line="240" w:lineRule="auto"/>
        <w:ind w:left="1080"/>
        <w:rPr>
          <w:rFonts w:eastAsia="Calibri" w:cs="Times New Roman"/>
        </w:rPr>
      </w:pPr>
      <w:r w:rsidRPr="00791206">
        <w:rPr>
          <w:rFonts w:eastAsia="Calibri" w:cs="Times New Roman"/>
        </w:rPr>
        <w:t>|__|__|__|__| Year of diagnosis</w:t>
      </w:r>
    </w:p>
    <w:p w14:paraId="335F0AB2" w14:textId="30D9CC9E" w:rsidR="00A817B3" w:rsidRPr="001261C1" w:rsidRDefault="00A817B3"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CKD</w:t>
      </w:r>
    </w:p>
    <w:p w14:paraId="5C55CAD7" w14:textId="77777777" w:rsidR="008D4A0D" w:rsidRPr="00791206" w:rsidRDefault="008D4A0D" w:rsidP="00E814A5">
      <w:pPr>
        <w:spacing w:after="0" w:line="240" w:lineRule="auto"/>
        <w:rPr>
          <w:rFonts w:eastAsia="Calibri" w:cs="Times New Roman"/>
        </w:rPr>
      </w:pPr>
    </w:p>
    <w:p w14:paraId="74CE9154" w14:textId="3D3EF72C" w:rsidR="001E26DB" w:rsidRPr="00791206" w:rsidRDefault="6838C06C" w:rsidP="00E814A5">
      <w:pPr>
        <w:spacing w:after="0" w:line="240" w:lineRule="auto"/>
        <w:rPr>
          <w:rFonts w:eastAsia="Calibri" w:cs="Times New Roman"/>
        </w:rPr>
      </w:pPr>
      <w:r w:rsidRPr="6838C06C">
        <w:rPr>
          <w:rFonts w:eastAsia="Calibri" w:cs="Times New Roman"/>
          <w:b/>
          <w:bCs/>
        </w:rPr>
        <w:t>[DISPLAY IF MHGROUP5= 1]</w:t>
      </w:r>
    </w:p>
    <w:p w14:paraId="07234C62" w14:textId="29502F3B" w:rsidR="006D659F" w:rsidRPr="00791206" w:rsidRDefault="6838C06C" w:rsidP="6838C06C">
      <w:pPr>
        <w:pStyle w:val="ListParagraph"/>
        <w:numPr>
          <w:ilvl w:val="0"/>
          <w:numId w:val="6"/>
        </w:numPr>
        <w:spacing w:after="0" w:line="240" w:lineRule="auto"/>
        <w:rPr>
          <w:rFonts w:eastAsia="Calibri" w:cs="Times New Roman"/>
        </w:rPr>
      </w:pPr>
      <w:r w:rsidRPr="6838C06C">
        <w:rPr>
          <w:rFonts w:eastAsia="Calibri" w:cs="Times New Roman"/>
        </w:rPr>
        <w:t xml:space="preserve">[CKD]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chronic kidney disease (also known as chronic kidney failure)</w:t>
      </w:r>
      <w:r w:rsidRPr="6838C06C">
        <w:rPr>
          <w:rFonts w:eastAsia="Calibri" w:cs="Times New Roman"/>
        </w:rPr>
        <w:t>?</w:t>
      </w:r>
    </w:p>
    <w:p w14:paraId="4D84C774" w14:textId="77777777" w:rsidR="001C7003" w:rsidRPr="00791206" w:rsidRDefault="001C7003" w:rsidP="00635D26">
      <w:pPr>
        <w:pStyle w:val="ListParagraph"/>
        <w:spacing w:after="0" w:line="240" w:lineRule="auto"/>
        <w:ind w:left="1080"/>
        <w:rPr>
          <w:rFonts w:eastAsia="Calibri" w:cs="Times New Roman"/>
        </w:rPr>
      </w:pPr>
      <w:r w:rsidRPr="00791206">
        <w:rPr>
          <w:rFonts w:eastAsia="Calibri" w:cs="Times New Roman"/>
        </w:rPr>
        <w:t>|__|__| Age at diagnosis</w:t>
      </w:r>
    </w:p>
    <w:p w14:paraId="79E48A93" w14:textId="77777777" w:rsidR="001C7003" w:rsidRPr="00791206" w:rsidRDefault="001C7003" w:rsidP="00E814A5">
      <w:pPr>
        <w:pStyle w:val="ListParagraph"/>
        <w:spacing w:after="0" w:line="240" w:lineRule="auto"/>
        <w:ind w:left="360"/>
        <w:rPr>
          <w:rFonts w:eastAsia="Calibri" w:cs="Times New Roman"/>
        </w:rPr>
      </w:pPr>
    </w:p>
    <w:p w14:paraId="4FA516A6" w14:textId="77777777" w:rsidR="001C7003" w:rsidRPr="00791206" w:rsidRDefault="001C7003" w:rsidP="00635D26">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1C5E6FBA" w14:textId="6D1E9909" w:rsidR="005A32F2" w:rsidRPr="00791206" w:rsidRDefault="001C7003" w:rsidP="00F947A6">
      <w:pPr>
        <w:pStyle w:val="ListParagraph"/>
        <w:spacing w:after="0" w:line="240" w:lineRule="auto"/>
        <w:ind w:left="1080"/>
        <w:rPr>
          <w:rFonts w:eastAsia="Calibri" w:cs="Times New Roman"/>
        </w:rPr>
      </w:pPr>
      <w:r w:rsidRPr="00791206">
        <w:rPr>
          <w:rFonts w:eastAsia="Calibri" w:cs="Times New Roman"/>
        </w:rPr>
        <w:t>|__|__|__|__| Year of diagnosis</w:t>
      </w:r>
    </w:p>
    <w:p w14:paraId="2A4C8672" w14:textId="34410CC0" w:rsidR="00384B4E" w:rsidRPr="001261C1" w:rsidRDefault="00A817B3"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MHGROUP6</w:t>
      </w:r>
    </w:p>
    <w:p w14:paraId="490A7315" w14:textId="208B9FEB" w:rsidR="0003373D" w:rsidRPr="00791206" w:rsidRDefault="0003373D" w:rsidP="005A32F2">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 xml:space="preserve">Systemic and </w:t>
      </w:r>
      <w:r w:rsidR="002F0607" w:rsidRPr="00791206">
        <w:rPr>
          <w:rFonts w:eastAsia="Times New Roman" w:cs="Times New Roman"/>
          <w:b/>
          <w:bCs/>
          <w:sz w:val="28"/>
        </w:rPr>
        <w:t>O</w:t>
      </w:r>
      <w:r w:rsidRPr="00791206">
        <w:rPr>
          <w:rFonts w:eastAsia="Times New Roman" w:cs="Times New Roman"/>
          <w:b/>
          <w:bCs/>
          <w:sz w:val="28"/>
        </w:rPr>
        <w:t xml:space="preserve">ther </w:t>
      </w:r>
      <w:r w:rsidR="002F0607" w:rsidRPr="00791206">
        <w:rPr>
          <w:rFonts w:eastAsia="Times New Roman" w:cs="Times New Roman"/>
          <w:b/>
          <w:bCs/>
          <w:sz w:val="28"/>
        </w:rPr>
        <w:t>P</w:t>
      </w:r>
      <w:r w:rsidRPr="00791206">
        <w:rPr>
          <w:rFonts w:eastAsia="Times New Roman" w:cs="Times New Roman"/>
          <w:b/>
          <w:bCs/>
          <w:sz w:val="28"/>
        </w:rPr>
        <w:t>roblems</w:t>
      </w:r>
    </w:p>
    <w:p w14:paraId="2DF1EF1C" w14:textId="2FBB45C9" w:rsidR="0003373D"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[MHGROUP6] Has a doctor or other health professional ever told you that you have or had any of these conditions? Select all that apply. </w:t>
      </w:r>
    </w:p>
    <w:p w14:paraId="356EDAD1" w14:textId="07724995" w:rsidR="0003373D" w:rsidRPr="00791206" w:rsidRDefault="6838C06C" w:rsidP="6838C06C">
      <w:pPr>
        <w:numPr>
          <w:ilvl w:val="1"/>
          <w:numId w:val="6"/>
        </w:numPr>
        <w:spacing w:before="60" w:after="0" w:line="240" w:lineRule="auto"/>
        <w:ind w:left="1440"/>
        <w:contextualSpacing/>
        <w:rPr>
          <w:rFonts w:eastAsia="Calibri" w:cs="Times New Roman"/>
        </w:rPr>
      </w:pPr>
      <w:r w:rsidRPr="6838C06C">
        <w:rPr>
          <w:rFonts w:eastAsia="Calibri" w:cs="Times New Roman"/>
        </w:rPr>
        <w:t>Rheumatoid Arthritis</w:t>
      </w:r>
    </w:p>
    <w:p w14:paraId="78CD4F00" w14:textId="5A28E0BD" w:rsidR="0003373D" w:rsidRPr="00791206" w:rsidRDefault="6838C06C" w:rsidP="6838C06C">
      <w:pPr>
        <w:numPr>
          <w:ilvl w:val="1"/>
          <w:numId w:val="6"/>
        </w:numPr>
        <w:spacing w:before="60" w:after="0" w:line="240" w:lineRule="auto"/>
        <w:ind w:left="1440"/>
        <w:contextualSpacing/>
        <w:rPr>
          <w:rFonts w:eastAsia="Calibri" w:cs="Times New Roman"/>
        </w:rPr>
      </w:pPr>
      <w:r w:rsidRPr="6838C06C">
        <w:rPr>
          <w:rFonts w:eastAsia="Calibri" w:cs="Times New Roman"/>
        </w:rPr>
        <w:t>Lupus</w:t>
      </w:r>
    </w:p>
    <w:p w14:paraId="2CEC9DFC" w14:textId="15919744" w:rsidR="0003373D" w:rsidRPr="00791206" w:rsidRDefault="6838C06C" w:rsidP="6838C06C">
      <w:pPr>
        <w:numPr>
          <w:ilvl w:val="1"/>
          <w:numId w:val="6"/>
        </w:numPr>
        <w:spacing w:before="60" w:after="0" w:line="240" w:lineRule="auto"/>
        <w:ind w:left="1440"/>
        <w:contextualSpacing/>
        <w:rPr>
          <w:rFonts w:eastAsia="Calibri" w:cs="Times New Roman"/>
        </w:rPr>
      </w:pPr>
      <w:r w:rsidRPr="6838C06C">
        <w:rPr>
          <w:rFonts w:eastAsia="Calibri" w:cs="Times New Roman"/>
        </w:rPr>
        <w:t>Gout</w:t>
      </w:r>
    </w:p>
    <w:p w14:paraId="30EDCD83" w14:textId="6CCA2A8F" w:rsidR="0003373D" w:rsidRPr="00791206" w:rsidRDefault="0003373D" w:rsidP="001261C1">
      <w:pPr>
        <w:numPr>
          <w:ilvl w:val="0"/>
          <w:numId w:val="95"/>
        </w:numPr>
        <w:spacing w:before="60" w:after="0" w:line="240" w:lineRule="auto"/>
        <w:contextualSpacing/>
        <w:rPr>
          <w:rFonts w:eastAsia="Calibri" w:cs="Times New Roman"/>
        </w:rPr>
      </w:pPr>
      <w:r w:rsidRPr="00791206">
        <w:rPr>
          <w:rFonts w:eastAsia="Calibri" w:cs="Times New Roman"/>
        </w:rPr>
        <w:t xml:space="preserve">I have </w:t>
      </w:r>
      <w:r w:rsidRPr="00791206">
        <w:rPr>
          <w:rFonts w:eastAsia="Calibri" w:cs="Times New Roman"/>
          <w:b/>
        </w:rPr>
        <w:t>not</w:t>
      </w:r>
      <w:r w:rsidRPr="00791206">
        <w:rPr>
          <w:rFonts w:eastAsia="Calibri" w:cs="Times New Roman"/>
        </w:rPr>
        <w:t xml:space="preserve"> had any of these conditions </w:t>
      </w:r>
      <w:r w:rsidRPr="00791206">
        <w:rPr>
          <w:rFonts w:ascii="Wingdings" w:eastAsia="Wingdings" w:hAnsi="Wingdings" w:cs="Wingdings"/>
        </w:rPr>
        <w:t>à</w:t>
      </w:r>
      <w:r w:rsidRPr="00791206">
        <w:rPr>
          <w:rFonts w:eastAsia="Calibri" w:cs="Times New Roman"/>
          <w:b/>
        </w:rPr>
        <w:t xml:space="preserve"> GO TO MHGROUP7</w:t>
      </w:r>
    </w:p>
    <w:p w14:paraId="3BE6ADDD" w14:textId="012E1F36" w:rsidR="009E3B36" w:rsidRPr="001261C1" w:rsidRDefault="009E3B36" w:rsidP="001261C1">
      <w:pPr>
        <w:ind w:left="108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w:t>
      </w:r>
      <w:r w:rsidR="008D18C1" w:rsidRPr="001261C1">
        <w:rPr>
          <w:rFonts w:cstheme="minorHAnsi"/>
          <w:b/>
          <w:i/>
        </w:rPr>
        <w:t>GROUP7</w:t>
      </w:r>
    </w:p>
    <w:p w14:paraId="460C9128" w14:textId="77777777" w:rsidR="0003373D" w:rsidRPr="00791206" w:rsidRDefault="0003373D" w:rsidP="0003373D">
      <w:pPr>
        <w:spacing w:after="0" w:line="240" w:lineRule="auto"/>
        <w:ind w:left="720" w:hanging="720"/>
        <w:rPr>
          <w:rFonts w:eastAsia="Calibri" w:cs="Times New Roman"/>
        </w:rPr>
      </w:pPr>
    </w:p>
    <w:p w14:paraId="3D559124" w14:textId="024A9129" w:rsidR="0042260F" w:rsidRPr="00791206" w:rsidRDefault="6838C06C" w:rsidP="0042260F">
      <w:pPr>
        <w:spacing w:after="0" w:line="240" w:lineRule="auto"/>
        <w:rPr>
          <w:rFonts w:eastAsia="Calibri" w:cs="Times New Roman"/>
        </w:rPr>
      </w:pPr>
      <w:r w:rsidRPr="6838C06C">
        <w:rPr>
          <w:rFonts w:eastAsia="Calibri" w:cs="Times New Roman"/>
          <w:b/>
          <w:bCs/>
        </w:rPr>
        <w:t>[DISPLAY IF MHGROUP6= 0]</w:t>
      </w:r>
    </w:p>
    <w:p w14:paraId="6B299122" w14:textId="36791B11" w:rsidR="0003373D"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[RA]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rheumatoid arthritis</w:t>
      </w:r>
      <w:r w:rsidRPr="6838C06C">
        <w:rPr>
          <w:rFonts w:eastAsia="Calibri" w:cs="Times New Roman"/>
        </w:rPr>
        <w:t>?</w:t>
      </w:r>
    </w:p>
    <w:p w14:paraId="56C88ACA"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 Age at diagnosis</w:t>
      </w:r>
    </w:p>
    <w:p w14:paraId="6681445E" w14:textId="77777777" w:rsidR="0003373D" w:rsidRPr="00791206" w:rsidRDefault="0003373D" w:rsidP="0003373D">
      <w:pPr>
        <w:pStyle w:val="ListParagraph"/>
        <w:spacing w:after="0" w:line="240" w:lineRule="auto"/>
        <w:ind w:left="360"/>
        <w:rPr>
          <w:rFonts w:eastAsia="Calibri" w:cs="Times New Roman"/>
        </w:rPr>
      </w:pPr>
    </w:p>
    <w:p w14:paraId="0828B3F3"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1C8C370A"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|__|__|__|__| Year of diagnosis</w:t>
      </w:r>
    </w:p>
    <w:p w14:paraId="5FF3EE24" w14:textId="059C213F" w:rsidR="0003373D" w:rsidRPr="001261C1" w:rsidRDefault="008D18C1"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LUPUS</w:t>
      </w:r>
    </w:p>
    <w:p w14:paraId="088F4F5C" w14:textId="77777777" w:rsidR="00A76B70" w:rsidRPr="00791206" w:rsidRDefault="00A76B70" w:rsidP="0003373D">
      <w:pPr>
        <w:spacing w:after="0" w:line="240" w:lineRule="auto"/>
        <w:rPr>
          <w:rFonts w:eastAsia="Calibri" w:cs="Times New Roman"/>
          <w:b/>
        </w:rPr>
      </w:pPr>
    </w:p>
    <w:p w14:paraId="4943A16D" w14:textId="1AF7E007" w:rsidR="0042260F" w:rsidRPr="00791206" w:rsidRDefault="6838C06C" w:rsidP="0003373D">
      <w:pPr>
        <w:spacing w:after="0" w:line="240" w:lineRule="auto"/>
        <w:rPr>
          <w:rFonts w:eastAsia="Calibri" w:cs="Times New Roman"/>
        </w:rPr>
      </w:pPr>
      <w:r w:rsidRPr="6838C06C">
        <w:rPr>
          <w:rFonts w:eastAsia="Calibri" w:cs="Times New Roman"/>
          <w:b/>
          <w:bCs/>
        </w:rPr>
        <w:t>[DISPLAY IF MHGROUP6= 1]</w:t>
      </w:r>
    </w:p>
    <w:p w14:paraId="2C03BF09" w14:textId="5F103E28" w:rsidR="0003373D"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[LUPUS] How old were you when </w:t>
      </w:r>
      <w:r>
        <w:t xml:space="preserve">a doctor or other health professional </w:t>
      </w:r>
      <w:r w:rsidRPr="6838C06C">
        <w:rPr>
          <w:b/>
          <w:bCs/>
        </w:rPr>
        <w:t xml:space="preserve">first </w:t>
      </w:r>
      <w:r>
        <w:t xml:space="preserve">told you that you have or had </w:t>
      </w:r>
      <w:r w:rsidRPr="6838C06C">
        <w:rPr>
          <w:rFonts w:eastAsia="Calibri" w:cs="Times New Roman"/>
          <w:b/>
          <w:bCs/>
        </w:rPr>
        <w:t>lupus</w:t>
      </w:r>
      <w:r w:rsidRPr="6838C06C">
        <w:rPr>
          <w:rFonts w:eastAsia="Calibri" w:cs="Times New Roman"/>
        </w:rPr>
        <w:t>?</w:t>
      </w:r>
    </w:p>
    <w:p w14:paraId="4A28323B"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 Age at diagnosis</w:t>
      </w:r>
    </w:p>
    <w:p w14:paraId="031BD2BC" w14:textId="77777777" w:rsidR="0003373D" w:rsidRPr="00791206" w:rsidRDefault="0003373D" w:rsidP="0003373D">
      <w:pPr>
        <w:pStyle w:val="ListParagraph"/>
        <w:spacing w:after="0" w:line="240" w:lineRule="auto"/>
        <w:ind w:left="360"/>
        <w:rPr>
          <w:rFonts w:eastAsia="Calibri" w:cs="Times New Roman"/>
        </w:rPr>
      </w:pPr>
    </w:p>
    <w:p w14:paraId="5D702CD8"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33753D4D"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|__|__|__|__| Year of diagnosis</w:t>
      </w:r>
    </w:p>
    <w:p w14:paraId="11CE5AB6" w14:textId="122FA0B1" w:rsidR="0003373D" w:rsidRPr="001261C1" w:rsidRDefault="008D18C1"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GOUT</w:t>
      </w:r>
    </w:p>
    <w:p w14:paraId="114EFE4C" w14:textId="77777777" w:rsidR="0042260F" w:rsidRPr="00791206" w:rsidRDefault="0042260F" w:rsidP="00460A73">
      <w:pPr>
        <w:spacing w:after="0" w:line="240" w:lineRule="auto"/>
        <w:rPr>
          <w:rFonts w:eastAsia="Calibri" w:cs="Times New Roman"/>
        </w:rPr>
      </w:pPr>
    </w:p>
    <w:p w14:paraId="7C16C9F7" w14:textId="2D9E86E9" w:rsidR="0042260F" w:rsidRPr="00791206" w:rsidRDefault="6838C06C" w:rsidP="0003373D">
      <w:pPr>
        <w:spacing w:after="0" w:line="240" w:lineRule="auto"/>
        <w:rPr>
          <w:rFonts w:eastAsia="Calibri" w:cs="Times New Roman"/>
        </w:rPr>
      </w:pPr>
      <w:r w:rsidRPr="6838C06C">
        <w:rPr>
          <w:rFonts w:eastAsia="Calibri" w:cs="Times New Roman"/>
          <w:b/>
          <w:bCs/>
        </w:rPr>
        <w:lastRenderedPageBreak/>
        <w:t>[DISPLAY IF MHGROUP6= 2]</w:t>
      </w:r>
    </w:p>
    <w:p w14:paraId="25638E16" w14:textId="2F7E8DE1" w:rsidR="0003373D"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[GOUT]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gout</w:t>
      </w:r>
      <w:r w:rsidRPr="6838C06C">
        <w:rPr>
          <w:rFonts w:eastAsia="Calibri" w:cs="Times New Roman"/>
        </w:rPr>
        <w:t>?</w:t>
      </w:r>
    </w:p>
    <w:p w14:paraId="33BD93DB"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|__|__| Age at diagnosis</w:t>
      </w:r>
    </w:p>
    <w:p w14:paraId="0ADE0D15" w14:textId="77777777" w:rsidR="0003373D" w:rsidRPr="00791206" w:rsidRDefault="0003373D" w:rsidP="0003373D">
      <w:pPr>
        <w:pStyle w:val="ListParagraph"/>
        <w:spacing w:after="0" w:line="240" w:lineRule="auto"/>
        <w:ind w:left="360"/>
        <w:rPr>
          <w:rFonts w:eastAsia="Calibri" w:cs="Times New Roman"/>
        </w:rPr>
      </w:pPr>
    </w:p>
    <w:p w14:paraId="03A88DEA" w14:textId="77777777" w:rsidR="0003373D" w:rsidRPr="00791206" w:rsidRDefault="0003373D" w:rsidP="00F43D99">
      <w:pPr>
        <w:pStyle w:val="ListParagraph"/>
        <w:spacing w:after="0" w:line="240" w:lineRule="auto"/>
        <w:ind w:left="1080"/>
        <w:rPr>
          <w:rFonts w:eastAsia="Calibri" w:cs="Times New Roman"/>
        </w:rPr>
      </w:pPr>
      <w:r w:rsidRPr="00791206">
        <w:rPr>
          <w:rFonts w:eastAsia="Calibri" w:cs="Times New Roman"/>
        </w:rPr>
        <w:t>Or, if it is easier to remember the year, enter that here:</w:t>
      </w:r>
    </w:p>
    <w:p w14:paraId="72812759" w14:textId="34157781" w:rsidR="008D4A0D" w:rsidRPr="00791206" w:rsidRDefault="0003373D" w:rsidP="005C4439">
      <w:pPr>
        <w:pStyle w:val="ListParagraph"/>
        <w:spacing w:after="0" w:line="240" w:lineRule="auto"/>
        <w:ind w:left="1080"/>
        <w:rPr>
          <w:rFonts w:eastAsia="Calibri" w:cs="Times New Roman"/>
        </w:rPr>
      </w:pPr>
      <w:r w:rsidRPr="00791206">
        <w:rPr>
          <w:rFonts w:eastAsia="Calibri" w:cs="Times New Roman"/>
        </w:rPr>
        <w:t>|__|__|__|__| Year of diagnosis</w:t>
      </w:r>
    </w:p>
    <w:p w14:paraId="25EEF1AC" w14:textId="729FA40F" w:rsidR="008D18C1" w:rsidRPr="001261C1" w:rsidRDefault="008D18C1" w:rsidP="001261C1">
      <w:pPr>
        <w:ind w:left="360"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STD/STI SECTION</w:t>
      </w:r>
    </w:p>
    <w:p w14:paraId="36965FE3" w14:textId="77777777" w:rsidR="005C4439" w:rsidRPr="00791206" w:rsidRDefault="005C4439" w:rsidP="005C4439">
      <w:pPr>
        <w:spacing w:after="0" w:line="240" w:lineRule="auto"/>
        <w:rPr>
          <w:rFonts w:eastAsia="Calibri" w:cs="Times New Roman"/>
        </w:rPr>
      </w:pPr>
    </w:p>
    <w:p w14:paraId="5E97E9A5" w14:textId="6F3A1EDE" w:rsidR="00242C03" w:rsidRPr="00791206" w:rsidRDefault="16D5656D" w:rsidP="16D5656D">
      <w:pPr>
        <w:spacing w:before="120" w:after="0" w:line="240" w:lineRule="auto"/>
        <w:jc w:val="both"/>
        <w:rPr>
          <w:rFonts w:eastAsia="Calibri" w:cs="Times New Roman"/>
          <w:b/>
          <w:bCs/>
          <w:sz w:val="28"/>
          <w:szCs w:val="28"/>
        </w:rPr>
      </w:pPr>
      <w:r w:rsidRPr="16D5656D">
        <w:rPr>
          <w:rFonts w:eastAsia="Calibri" w:cs="Times New Roman"/>
          <w:b/>
          <w:bCs/>
          <w:sz w:val="28"/>
          <w:szCs w:val="28"/>
        </w:rPr>
        <w:t>Infections</w:t>
      </w:r>
    </w:p>
    <w:p w14:paraId="04EB4E10" w14:textId="77777777" w:rsidR="00242C03" w:rsidRPr="00791206" w:rsidRDefault="00242C03" w:rsidP="00242C03">
      <w:pPr>
        <w:spacing w:after="0" w:line="240" w:lineRule="auto"/>
        <w:rPr>
          <w:rFonts w:eastAsia="Calibri" w:cs="Times New Roman"/>
        </w:rPr>
      </w:pPr>
    </w:p>
    <w:p w14:paraId="2A1CBB95" w14:textId="2F7D61B5" w:rsidR="00242C03" w:rsidRPr="00791206" w:rsidRDefault="16D5656D" w:rsidP="6838C06C">
      <w:pPr>
        <w:spacing w:after="0" w:line="240" w:lineRule="auto"/>
        <w:rPr>
          <w:rFonts w:eastAsia="Calibri" w:cs="Times New Roman"/>
        </w:rPr>
      </w:pPr>
      <w:r w:rsidRPr="16D5656D">
        <w:rPr>
          <w:rFonts w:eastAsia="Calibri" w:cs="Times New Roman"/>
        </w:rPr>
        <w:t xml:space="preserve">[INTROSTD] The following questions ask about infections. Some questions ask about sexually transmitted diseases (STDs), which are infections that are spread by sexual contact. Please remember that we protect your privacy. We remove information that can identify you from your survey answers before we share them with researchers. </w:t>
      </w:r>
    </w:p>
    <w:p w14:paraId="728232CC" w14:textId="7C9C0A4E" w:rsidR="00242C03"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[MHGROUP7] Has a doctor or other health professional ever told you that you have or had any of these conditions? Select all that apply. </w:t>
      </w:r>
    </w:p>
    <w:p w14:paraId="07E3AB3B" w14:textId="7B15F5B0"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0</w:t>
      </w:r>
      <w:r w:rsidR="7F64E722">
        <w:tab/>
      </w:r>
      <w:r w:rsidRPr="6838C06C">
        <w:rPr>
          <w:rFonts w:eastAsia="Calibri" w:cs="Times New Roman"/>
        </w:rPr>
        <w:t>Infectious Mononucleosis (“Mono” or “Kissing Disease”)</w:t>
      </w:r>
    </w:p>
    <w:p w14:paraId="442CB84C" w14:textId="59AFFADC"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1</w:t>
      </w:r>
      <w:r w:rsidR="7F64E722">
        <w:tab/>
      </w:r>
      <w:r w:rsidRPr="6838C06C">
        <w:rPr>
          <w:rFonts w:eastAsia="Calibri" w:cs="Times New Roman"/>
        </w:rPr>
        <w:t>Shingles (Herpes Zoster)</w:t>
      </w:r>
    </w:p>
    <w:p w14:paraId="02A7087D" w14:textId="451ED01C"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2</w:t>
      </w:r>
      <w:r w:rsidR="7F64E722">
        <w:tab/>
      </w:r>
      <w:r w:rsidRPr="6838C06C">
        <w:rPr>
          <w:rFonts w:eastAsia="Calibri" w:cs="Times New Roman"/>
        </w:rPr>
        <w:t>Chronic Hepatitis B or C</w:t>
      </w:r>
    </w:p>
    <w:p w14:paraId="5CFD64D2" w14:textId="6336CE04"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3</w:t>
      </w:r>
      <w:r w:rsidR="7F64E722">
        <w:tab/>
      </w:r>
      <w:r w:rsidRPr="6838C06C">
        <w:rPr>
          <w:rFonts w:eastAsia="Calibri" w:cs="Times New Roman"/>
        </w:rPr>
        <w:t>Gonorrhea</w:t>
      </w:r>
    </w:p>
    <w:p w14:paraId="70CD8D36" w14:textId="7209B42A"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4</w:t>
      </w:r>
      <w:r w:rsidR="7F64E722">
        <w:tab/>
      </w:r>
      <w:r w:rsidRPr="6838C06C">
        <w:rPr>
          <w:rFonts w:eastAsia="Calibri" w:cs="Times New Roman"/>
        </w:rPr>
        <w:t>Chlamydia</w:t>
      </w:r>
    </w:p>
    <w:p w14:paraId="0011BC17" w14:textId="7709774D"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5</w:t>
      </w:r>
      <w:r w:rsidR="7F64E722">
        <w:tab/>
      </w:r>
      <w:r w:rsidRPr="6838C06C">
        <w:rPr>
          <w:rFonts w:eastAsia="Calibri" w:cs="Times New Roman"/>
        </w:rPr>
        <w:t>Trichomoniasis</w:t>
      </w:r>
    </w:p>
    <w:p w14:paraId="436962C5" w14:textId="64CB3E4F"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6</w:t>
      </w:r>
      <w:r w:rsidR="7F64E722">
        <w:tab/>
      </w:r>
      <w:r w:rsidRPr="6838C06C">
        <w:rPr>
          <w:rFonts w:eastAsia="Calibri" w:cs="Times New Roman"/>
        </w:rPr>
        <w:t>Syphilis</w:t>
      </w:r>
    </w:p>
    <w:p w14:paraId="3CFF040C" w14:textId="020D201A"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7</w:t>
      </w:r>
      <w:r w:rsidR="7F64E722">
        <w:tab/>
      </w:r>
      <w:r w:rsidRPr="6838C06C">
        <w:rPr>
          <w:rFonts w:eastAsia="Calibri" w:cs="Times New Roman"/>
        </w:rPr>
        <w:t>Genital Warts</w:t>
      </w:r>
    </w:p>
    <w:p w14:paraId="1E4B17BA" w14:textId="07AFFAB2"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w:t>
      </w:r>
      <w:r w:rsidR="7F64E722">
        <w:tab/>
      </w:r>
      <w:r w:rsidRPr="6838C06C">
        <w:rPr>
          <w:rFonts w:eastAsia="Calibri" w:cs="Times New Roman"/>
        </w:rPr>
        <w:t>HPV</w:t>
      </w:r>
    </w:p>
    <w:p w14:paraId="41DA0C78" w14:textId="421B2194"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9</w:t>
      </w:r>
      <w:r w:rsidR="7F64E722">
        <w:tab/>
      </w:r>
      <w:r w:rsidRPr="6838C06C">
        <w:rPr>
          <w:rFonts w:eastAsia="Calibri" w:cs="Times New Roman"/>
        </w:rPr>
        <w:t>HIV/AIDS</w:t>
      </w:r>
    </w:p>
    <w:p w14:paraId="6726E8DA" w14:textId="13C3CF9F" w:rsidR="00242C03" w:rsidRPr="00791206" w:rsidRDefault="6838C06C" w:rsidP="6838C06C">
      <w:pPr>
        <w:spacing w:before="60" w:after="0" w:line="240" w:lineRule="auto"/>
        <w:ind w:firstLine="720"/>
        <w:contextualSpacing/>
        <w:rPr>
          <w:rFonts w:eastAsia="Calibri" w:cs="Times New Roman"/>
        </w:rPr>
      </w:pPr>
      <w:r w:rsidRPr="6838C06C">
        <w:rPr>
          <w:rFonts w:eastAsia="Calibri" w:cs="Times New Roman"/>
        </w:rPr>
        <w:t>88</w:t>
      </w:r>
      <w:r w:rsidR="00242C03">
        <w:tab/>
      </w: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MHGROUP8</w:t>
      </w:r>
    </w:p>
    <w:p w14:paraId="3BD90EEF" w14:textId="437A08E5" w:rsidR="00100762" w:rsidRPr="001261C1" w:rsidRDefault="008D18C1" w:rsidP="001261C1">
      <w:pPr>
        <w:ind w:left="36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MHGROUP8</w:t>
      </w:r>
    </w:p>
    <w:p w14:paraId="03DFE840" w14:textId="77777777" w:rsidR="005C4439" w:rsidRPr="00791206" w:rsidRDefault="005C4439" w:rsidP="00100762">
      <w:pPr>
        <w:spacing w:after="0" w:line="240" w:lineRule="auto"/>
        <w:ind w:left="720" w:hanging="720"/>
        <w:rPr>
          <w:rFonts w:eastAsia="Calibri" w:cs="Times New Roman"/>
        </w:rPr>
      </w:pPr>
    </w:p>
    <w:p w14:paraId="726F889E" w14:textId="375E9358" w:rsidR="00100762" w:rsidRPr="00791206" w:rsidRDefault="6838C06C" w:rsidP="00242C03">
      <w:pPr>
        <w:spacing w:after="0" w:line="240" w:lineRule="auto"/>
        <w:rPr>
          <w:rFonts w:eastAsia="Calibri" w:cs="Times New Roman"/>
        </w:rPr>
      </w:pPr>
      <w:r w:rsidRPr="6838C06C">
        <w:rPr>
          <w:rFonts w:eastAsia="Calibri" w:cs="Times New Roman"/>
          <w:b/>
          <w:bCs/>
        </w:rPr>
        <w:t>[DISPLAY IF MHGROUP7= 0]</w:t>
      </w:r>
    </w:p>
    <w:p w14:paraId="5ABFEDDA" w14:textId="6C121ECA" w:rsidR="00242C03"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[MONO] How old were you when </w:t>
      </w:r>
      <w:r>
        <w:t xml:space="preserve">a doctor or other health professional </w:t>
      </w:r>
      <w:r w:rsidRPr="6838C06C">
        <w:rPr>
          <w:b/>
          <w:bCs/>
        </w:rPr>
        <w:t>first</w:t>
      </w:r>
      <w:r>
        <w:t xml:space="preserve"> told you that you have or had </w:t>
      </w:r>
      <w:r w:rsidRPr="6838C06C">
        <w:rPr>
          <w:rFonts w:eastAsia="Calibri" w:cs="Times New Roman"/>
          <w:b/>
          <w:bCs/>
        </w:rPr>
        <w:t>“mono” or “kissing disease” (infectious mononucleosis)?</w:t>
      </w:r>
    </w:p>
    <w:p w14:paraId="7EBE0654"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|__|__| Age at diagnosis</w:t>
      </w:r>
    </w:p>
    <w:p w14:paraId="5B05BE7F" w14:textId="77777777" w:rsidR="00242C03" w:rsidRPr="00791206" w:rsidRDefault="00242C03" w:rsidP="00242C03">
      <w:pPr>
        <w:pStyle w:val="ListParagraph"/>
        <w:spacing w:after="0" w:line="240" w:lineRule="auto"/>
        <w:ind w:left="360"/>
        <w:rPr>
          <w:rFonts w:eastAsia="Calibri" w:cs="Times New Roman"/>
        </w:rPr>
      </w:pPr>
    </w:p>
    <w:p w14:paraId="066A0341"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C0B846B"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7D273EC" w14:textId="4DA05E3D"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SHINGLES</w:t>
      </w:r>
    </w:p>
    <w:p w14:paraId="03FC5A0E" w14:textId="77777777" w:rsidR="00242C03" w:rsidRPr="00791206" w:rsidRDefault="00242C03" w:rsidP="00242C03">
      <w:pPr>
        <w:spacing w:after="0" w:line="240" w:lineRule="auto"/>
        <w:rPr>
          <w:rFonts w:eastAsia="Calibri" w:cs="Times New Roman"/>
        </w:rPr>
      </w:pPr>
    </w:p>
    <w:p w14:paraId="03177D97" w14:textId="747EEDAF" w:rsidR="00242C03" w:rsidRPr="00791206" w:rsidRDefault="6838C06C" w:rsidP="00242C03">
      <w:pPr>
        <w:spacing w:after="0" w:line="240" w:lineRule="auto"/>
        <w:rPr>
          <w:rFonts w:eastAsia="Calibri" w:cs="Times New Roman"/>
        </w:rPr>
      </w:pPr>
      <w:r w:rsidRPr="6838C06C">
        <w:rPr>
          <w:rFonts w:eastAsia="Calibri" w:cs="Times New Roman"/>
          <w:b/>
          <w:bCs/>
        </w:rPr>
        <w:t>[DISPLAY IF MHGROUP7= 1]</w:t>
      </w:r>
    </w:p>
    <w:p w14:paraId="3739CDAB" w14:textId="265E2442" w:rsidR="00242C03" w:rsidRPr="00791206" w:rsidRDefault="6838C06C" w:rsidP="6838C06C">
      <w:pPr>
        <w:numPr>
          <w:ilvl w:val="0"/>
          <w:numId w:val="6"/>
        </w:numPr>
        <w:spacing w:after="0" w:line="240" w:lineRule="auto"/>
        <w:contextualSpacing/>
        <w:rPr>
          <w:rFonts w:eastAsia="Calibri" w:cs="Times New Roman"/>
        </w:rPr>
      </w:pPr>
      <w:r w:rsidRPr="6838C06C">
        <w:rPr>
          <w:rFonts w:eastAsia="Calibri" w:cs="Times New Roman"/>
        </w:rPr>
        <w:t xml:space="preserve">[SHINGLES] How old were you when </w:t>
      </w:r>
      <w:r>
        <w:t>a doctor or other health professional</w:t>
      </w:r>
      <w:r w:rsidRPr="6838C06C">
        <w:rPr>
          <w:b/>
          <w:bCs/>
        </w:rPr>
        <w:t xml:space="preserve"> first</w:t>
      </w:r>
      <w:r>
        <w:t xml:space="preserve"> told you that you have or had </w:t>
      </w:r>
      <w:r w:rsidRPr="6838C06C">
        <w:rPr>
          <w:rFonts w:eastAsia="Calibri" w:cs="Times New Roman"/>
          <w:b/>
          <w:bCs/>
        </w:rPr>
        <w:t>shingles (herpes zoster)</w:t>
      </w:r>
      <w:r w:rsidRPr="6838C06C">
        <w:rPr>
          <w:rFonts w:eastAsia="Calibri" w:cs="Times New Roman"/>
        </w:rPr>
        <w:t>?</w:t>
      </w:r>
    </w:p>
    <w:p w14:paraId="5212821D"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|__|__| Age at diagnosis</w:t>
      </w:r>
    </w:p>
    <w:p w14:paraId="2B167165" w14:textId="77777777" w:rsidR="00242C03" w:rsidRPr="00791206" w:rsidRDefault="00242C03" w:rsidP="00242C03">
      <w:pPr>
        <w:pStyle w:val="ListParagraph"/>
        <w:spacing w:after="0" w:line="240" w:lineRule="auto"/>
        <w:ind w:left="360"/>
        <w:rPr>
          <w:rFonts w:eastAsia="Calibri" w:cs="Times New Roman"/>
        </w:rPr>
      </w:pPr>
    </w:p>
    <w:p w14:paraId="170907E3"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0803AEC" w14:textId="77777777" w:rsidR="00242C03" w:rsidRPr="00791206" w:rsidRDefault="00242C03" w:rsidP="00242C03">
      <w:pPr>
        <w:pStyle w:val="ListParagraph"/>
        <w:spacing w:after="0" w:line="240" w:lineRule="auto"/>
        <w:ind w:left="360" w:firstLine="360"/>
        <w:rPr>
          <w:rFonts w:eastAsia="Calibri" w:cs="Times New Roman"/>
        </w:rPr>
      </w:pPr>
      <w:r w:rsidRPr="00791206">
        <w:rPr>
          <w:rFonts w:eastAsia="Calibri" w:cs="Times New Roman"/>
        </w:rPr>
        <w:lastRenderedPageBreak/>
        <w:t>|__|__|__|__| Year of diagnosis</w:t>
      </w:r>
    </w:p>
    <w:p w14:paraId="57A8699B" w14:textId="2E86F743"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HBVHCV</w:t>
      </w:r>
    </w:p>
    <w:p w14:paraId="61B61AC2" w14:textId="77777777" w:rsidR="00242C03" w:rsidRPr="00791206" w:rsidRDefault="00242C03" w:rsidP="00242C03">
      <w:pPr>
        <w:spacing w:after="0" w:line="240" w:lineRule="auto"/>
        <w:rPr>
          <w:rFonts w:eastAsia="Calibri" w:cs="Times New Roman"/>
        </w:rPr>
      </w:pPr>
    </w:p>
    <w:p w14:paraId="0F1CD3C7" w14:textId="58E16A13" w:rsidR="00100762" w:rsidRPr="00791206" w:rsidRDefault="6838C06C" w:rsidP="00242C03">
      <w:pPr>
        <w:spacing w:after="0" w:line="240" w:lineRule="auto"/>
        <w:rPr>
          <w:rFonts w:eastAsia="Calibri" w:cs="Times New Roman"/>
        </w:rPr>
      </w:pPr>
      <w:r w:rsidRPr="6838C06C">
        <w:rPr>
          <w:rFonts w:eastAsia="Calibri" w:cs="Times New Roman"/>
          <w:b/>
          <w:bCs/>
        </w:rPr>
        <w:t>[DISPLAY IF MHGROUP7= 2]</w:t>
      </w:r>
    </w:p>
    <w:p w14:paraId="222D76F8" w14:textId="61A99C19" w:rsidR="00242C03" w:rsidRPr="00791206" w:rsidRDefault="00242C03" w:rsidP="001A6A11">
      <w:pPr>
        <w:numPr>
          <w:ilvl w:val="0"/>
          <w:numId w:val="38"/>
        </w:numPr>
        <w:spacing w:after="0" w:line="240" w:lineRule="auto"/>
        <w:contextualSpacing/>
        <w:rPr>
          <w:rFonts w:eastAsia="Calibri" w:cs="Times New Roman"/>
        </w:rPr>
      </w:pPr>
      <w:r w:rsidRPr="00791206">
        <w:rPr>
          <w:rFonts w:eastAsia="Calibri" w:cs="Times New Roman"/>
        </w:rPr>
        <w:t xml:space="preserve">[HBVHCV] How old were you when </w:t>
      </w:r>
      <w:r w:rsidRPr="00791206">
        <w:t xml:space="preserve">a doctor or other health professional </w:t>
      </w:r>
      <w:r w:rsidRPr="00791206">
        <w:rPr>
          <w:b/>
        </w:rPr>
        <w:t>first</w:t>
      </w:r>
      <w:r w:rsidRPr="00791206">
        <w:t xml:space="preserve"> told you that you have</w:t>
      </w:r>
      <w:r w:rsidR="00B0541F" w:rsidRPr="00791206">
        <w:t xml:space="preserve"> or had</w:t>
      </w:r>
      <w:r w:rsidRPr="00791206">
        <w:t xml:space="preserve"> </w:t>
      </w:r>
      <w:r w:rsidRPr="00791206">
        <w:rPr>
          <w:rFonts w:eastAsia="Calibri" w:cs="Times New Roman"/>
          <w:b/>
        </w:rPr>
        <w:t>chronic hepatitis B or C</w:t>
      </w:r>
      <w:r w:rsidRPr="00791206">
        <w:rPr>
          <w:rFonts w:eastAsia="Calibri" w:cs="Times New Roman"/>
        </w:rPr>
        <w:t>?</w:t>
      </w:r>
    </w:p>
    <w:p w14:paraId="55622424" w14:textId="77777777" w:rsidR="005A32F2" w:rsidRPr="00791206" w:rsidRDefault="005A32F2" w:rsidP="005A32F2">
      <w:pPr>
        <w:pStyle w:val="ListParagraph"/>
        <w:spacing w:after="0" w:line="240" w:lineRule="auto"/>
        <w:ind w:left="360" w:firstLine="360"/>
        <w:rPr>
          <w:rFonts w:eastAsia="Calibri" w:cs="Times New Roman"/>
        </w:rPr>
      </w:pPr>
      <w:r w:rsidRPr="00791206">
        <w:rPr>
          <w:rFonts w:eastAsia="Calibri" w:cs="Times New Roman"/>
        </w:rPr>
        <w:t>|__|__| Age at diagnosis</w:t>
      </w:r>
    </w:p>
    <w:p w14:paraId="31115252" w14:textId="77777777" w:rsidR="005A32F2" w:rsidRPr="00791206" w:rsidRDefault="005A32F2" w:rsidP="005A32F2">
      <w:pPr>
        <w:pStyle w:val="ListParagraph"/>
        <w:spacing w:after="0" w:line="240" w:lineRule="auto"/>
        <w:ind w:left="360"/>
        <w:rPr>
          <w:rFonts w:eastAsia="Calibri" w:cs="Times New Roman"/>
        </w:rPr>
      </w:pPr>
    </w:p>
    <w:p w14:paraId="008FD415" w14:textId="77777777" w:rsidR="005A32F2" w:rsidRPr="00791206" w:rsidRDefault="005A32F2" w:rsidP="005A32F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8C7D743" w14:textId="77777777" w:rsidR="005A32F2" w:rsidRPr="00791206" w:rsidRDefault="005A32F2" w:rsidP="005A32F2">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1599F092" w14:textId="3C6709CE" w:rsidR="005A32F2"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00634FA2" w:rsidRPr="001261C1">
        <w:rPr>
          <w:rFonts w:cstheme="minorHAnsi"/>
          <w:b/>
          <w:i/>
        </w:rPr>
        <w:t>GO TO GON</w:t>
      </w:r>
      <w:r w:rsidRPr="001261C1">
        <w:rPr>
          <w:rFonts w:cstheme="minorHAnsi"/>
          <w:b/>
          <w:i/>
        </w:rPr>
        <w:t>ORR</w:t>
      </w:r>
    </w:p>
    <w:p w14:paraId="3FDD871D" w14:textId="77777777" w:rsidR="005C4439" w:rsidRPr="00791206" w:rsidRDefault="005C4439" w:rsidP="00100762">
      <w:pPr>
        <w:spacing w:after="0" w:line="240" w:lineRule="auto"/>
        <w:rPr>
          <w:rFonts w:eastAsia="Calibri" w:cs="Times New Roman"/>
        </w:rPr>
      </w:pPr>
    </w:p>
    <w:p w14:paraId="2A736EB6" w14:textId="75EDAB70" w:rsidR="00100762" w:rsidRPr="00791206" w:rsidRDefault="6838C06C" w:rsidP="00100762">
      <w:pPr>
        <w:spacing w:after="0" w:line="240" w:lineRule="auto"/>
        <w:rPr>
          <w:rFonts w:eastAsia="Calibri" w:cs="Times New Roman"/>
        </w:rPr>
      </w:pPr>
      <w:r w:rsidRPr="6838C06C">
        <w:rPr>
          <w:rFonts w:eastAsia="Calibri" w:cs="Times New Roman"/>
          <w:b/>
          <w:bCs/>
        </w:rPr>
        <w:t>[DISPLAY IF MHGROUP7= 3]</w:t>
      </w:r>
    </w:p>
    <w:p w14:paraId="1787ACA1" w14:textId="56F9BC4E"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[GONORR] How old were you when a doctor or other health professional</w:t>
      </w:r>
      <w:r w:rsidRPr="00791206">
        <w:rPr>
          <w:rFonts w:eastAsia="Calibri" w:cs="Times New Roman"/>
          <w:b/>
        </w:rPr>
        <w:t xml:space="preserve"> first</w:t>
      </w:r>
      <w:r w:rsidRPr="00791206">
        <w:rPr>
          <w:rFonts w:eastAsia="Calibri" w:cs="Times New Roman"/>
        </w:rPr>
        <w:t xml:space="preserve"> told you that you have</w:t>
      </w:r>
      <w:r w:rsidR="008C3DAD"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gonorrhea</w:t>
      </w:r>
      <w:r w:rsidRPr="00791206">
        <w:rPr>
          <w:rFonts w:eastAsia="Calibri" w:cs="Times New Roman"/>
        </w:rPr>
        <w:t>?</w:t>
      </w:r>
    </w:p>
    <w:p w14:paraId="4AF64A58"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658EF21A" w14:textId="77777777" w:rsidR="005A32F2" w:rsidRPr="00791206" w:rsidRDefault="005A32F2" w:rsidP="005A32F2">
      <w:pPr>
        <w:spacing w:after="0" w:line="240" w:lineRule="auto"/>
        <w:ind w:left="360"/>
        <w:contextualSpacing/>
        <w:rPr>
          <w:rFonts w:eastAsia="Calibri" w:cs="Times New Roman"/>
        </w:rPr>
      </w:pPr>
    </w:p>
    <w:p w14:paraId="37EAAB02"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0C9AAFE1" w14:textId="77777777" w:rsidR="001261C1" w:rsidRDefault="005A32F2" w:rsidP="001261C1">
      <w:pPr>
        <w:spacing w:after="0" w:line="240" w:lineRule="auto"/>
        <w:ind w:left="360" w:firstLine="360"/>
        <w:contextualSpacing/>
        <w:rPr>
          <w:rFonts w:eastAsia="Calibri" w:cs="Times New Roman"/>
        </w:rPr>
      </w:pPr>
      <w:r w:rsidRPr="00791206">
        <w:rPr>
          <w:rFonts w:eastAsia="Calibri" w:cs="Times New Roman"/>
        </w:rPr>
        <w:t>|__|__|__|__| Year of diagnosis</w:t>
      </w:r>
    </w:p>
    <w:p w14:paraId="6ED22AF9" w14:textId="18F51105" w:rsidR="00EF0D8F" w:rsidRPr="001261C1" w:rsidRDefault="00EF0D8F" w:rsidP="001261C1">
      <w:pPr>
        <w:spacing w:after="0" w:line="240" w:lineRule="auto"/>
        <w:ind w:left="360" w:firstLine="360"/>
        <w:contextualSpacing/>
        <w:rPr>
          <w:rFonts w:eastAsia="Calibri" w:cs="Times New Roman"/>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CHLA</w:t>
      </w:r>
    </w:p>
    <w:p w14:paraId="463DF43D" w14:textId="77777777" w:rsidR="00EF0D8F" w:rsidRPr="00791206" w:rsidRDefault="00EF0D8F" w:rsidP="00EF0D8F">
      <w:pPr>
        <w:pStyle w:val="ListParagraph"/>
        <w:ind w:left="1170"/>
        <w:rPr>
          <w:rFonts w:eastAsia="Calibri" w:cstheme="minorHAnsi"/>
          <w:i/>
        </w:rPr>
      </w:pPr>
    </w:p>
    <w:p w14:paraId="1ED8DFAE" w14:textId="3B1F579B" w:rsidR="005A32F2" w:rsidRPr="00791206" w:rsidRDefault="6838C06C" w:rsidP="00100762">
      <w:pPr>
        <w:spacing w:after="0" w:line="240" w:lineRule="auto"/>
        <w:rPr>
          <w:rFonts w:eastAsia="Calibri" w:cs="Times New Roman"/>
        </w:rPr>
      </w:pPr>
      <w:r w:rsidRPr="6838C06C">
        <w:rPr>
          <w:rFonts w:eastAsia="Calibri" w:cs="Times New Roman"/>
          <w:b/>
          <w:bCs/>
        </w:rPr>
        <w:t>[DISPLAY IF MHGROUP7= 4]</w:t>
      </w:r>
    </w:p>
    <w:p w14:paraId="0109C6B2" w14:textId="6F0853DC"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 xml:space="preserve">[CHLA] How old were you when a doctor or other health professional </w:t>
      </w:r>
      <w:r w:rsidRPr="00791206">
        <w:rPr>
          <w:rFonts w:eastAsia="Calibri" w:cs="Times New Roman"/>
          <w:b/>
        </w:rPr>
        <w:t>first</w:t>
      </w:r>
      <w:r w:rsidRPr="00791206">
        <w:rPr>
          <w:rFonts w:eastAsia="Calibri" w:cs="Times New Roman"/>
        </w:rPr>
        <w:t xml:space="preserve"> told you that you have</w:t>
      </w:r>
      <w:r w:rsidR="008E5520"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chlamydia</w:t>
      </w:r>
      <w:r w:rsidRPr="00791206">
        <w:rPr>
          <w:rFonts w:eastAsia="Calibri" w:cs="Times New Roman"/>
        </w:rPr>
        <w:t>?</w:t>
      </w:r>
    </w:p>
    <w:p w14:paraId="6F183BC8"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0FBA4C70" w14:textId="77777777" w:rsidR="005A32F2" w:rsidRPr="00791206" w:rsidRDefault="005A32F2" w:rsidP="005A32F2">
      <w:pPr>
        <w:spacing w:after="0" w:line="240" w:lineRule="auto"/>
        <w:ind w:left="360"/>
        <w:contextualSpacing/>
        <w:rPr>
          <w:rFonts w:eastAsia="Calibri" w:cs="Times New Roman"/>
        </w:rPr>
      </w:pPr>
    </w:p>
    <w:p w14:paraId="79132F8A"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7013AC94"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51CFA37F" w14:textId="586A206D"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TRICH</w:t>
      </w:r>
    </w:p>
    <w:p w14:paraId="349CBDB5" w14:textId="4058F999" w:rsidR="00100762" w:rsidRPr="00791206" w:rsidRDefault="6838C06C" w:rsidP="00100762">
      <w:pPr>
        <w:spacing w:after="0" w:line="240" w:lineRule="auto"/>
        <w:rPr>
          <w:rFonts w:eastAsia="Calibri" w:cs="Times New Roman"/>
        </w:rPr>
      </w:pPr>
      <w:r w:rsidRPr="6838C06C">
        <w:rPr>
          <w:rFonts w:eastAsia="Calibri" w:cs="Times New Roman"/>
          <w:b/>
          <w:bCs/>
        </w:rPr>
        <w:t>[DISPLAY IF MHGROUP7= 5]</w:t>
      </w:r>
    </w:p>
    <w:p w14:paraId="06130381" w14:textId="1F44522B"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 xml:space="preserve">[TRICH] How old were you when a doctor or other health professional </w:t>
      </w:r>
      <w:r w:rsidRPr="00791206">
        <w:rPr>
          <w:rFonts w:eastAsia="Calibri" w:cs="Times New Roman"/>
          <w:b/>
        </w:rPr>
        <w:t>first</w:t>
      </w:r>
      <w:r w:rsidRPr="00791206">
        <w:rPr>
          <w:rFonts w:eastAsia="Calibri" w:cs="Times New Roman"/>
        </w:rPr>
        <w:t xml:space="preserve"> told you that you have </w:t>
      </w:r>
      <w:r w:rsidR="00627C80" w:rsidRPr="00791206">
        <w:rPr>
          <w:rFonts w:eastAsia="Calibri" w:cs="Times New Roman"/>
        </w:rPr>
        <w:t xml:space="preserve">or had </w:t>
      </w:r>
      <w:r w:rsidRPr="00791206">
        <w:rPr>
          <w:rFonts w:eastAsia="Calibri" w:cs="Times New Roman"/>
          <w:b/>
        </w:rPr>
        <w:t>trichomoniasis</w:t>
      </w:r>
      <w:r w:rsidRPr="00791206">
        <w:rPr>
          <w:rFonts w:eastAsia="Calibri" w:cs="Times New Roman"/>
        </w:rPr>
        <w:t>?</w:t>
      </w:r>
    </w:p>
    <w:p w14:paraId="227A1DC5"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41D4C0FE" w14:textId="77777777" w:rsidR="005A32F2" w:rsidRPr="00791206" w:rsidRDefault="005A32F2" w:rsidP="005A32F2">
      <w:pPr>
        <w:spacing w:after="0" w:line="240" w:lineRule="auto"/>
        <w:ind w:left="360"/>
        <w:contextualSpacing/>
        <w:rPr>
          <w:rFonts w:eastAsia="Calibri" w:cs="Times New Roman"/>
        </w:rPr>
      </w:pPr>
    </w:p>
    <w:p w14:paraId="19FCB37B"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0E7E3C0B"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7A6AE277" w14:textId="4F67C227"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SYPH</w:t>
      </w:r>
    </w:p>
    <w:p w14:paraId="1BD23AFB" w14:textId="77777777" w:rsidR="005A32F2" w:rsidRPr="00791206" w:rsidRDefault="005A32F2" w:rsidP="00100762">
      <w:pPr>
        <w:spacing w:after="0" w:line="240" w:lineRule="auto"/>
        <w:contextualSpacing/>
        <w:rPr>
          <w:rFonts w:eastAsia="Calibri" w:cs="Times New Roman"/>
        </w:rPr>
      </w:pPr>
    </w:p>
    <w:p w14:paraId="2A4299F0" w14:textId="60A31C6C" w:rsidR="00100762" w:rsidRPr="00791206" w:rsidRDefault="6838C06C" w:rsidP="00100762">
      <w:pPr>
        <w:spacing w:after="0" w:line="240" w:lineRule="auto"/>
        <w:rPr>
          <w:rFonts w:eastAsia="Calibri" w:cs="Times New Roman"/>
        </w:rPr>
      </w:pPr>
      <w:r w:rsidRPr="6838C06C">
        <w:rPr>
          <w:rFonts w:eastAsia="Calibri" w:cs="Times New Roman"/>
          <w:b/>
          <w:bCs/>
        </w:rPr>
        <w:t>[DISPLAY IF MHGROUP7= 6]</w:t>
      </w:r>
    </w:p>
    <w:p w14:paraId="6B2D5F83" w14:textId="5E27213D"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[SYPH] How old were you when a doctor or other health professional</w:t>
      </w:r>
      <w:r w:rsidRPr="00791206">
        <w:rPr>
          <w:rFonts w:eastAsia="Calibri" w:cs="Times New Roman"/>
          <w:b/>
        </w:rPr>
        <w:t xml:space="preserve"> first </w:t>
      </w:r>
      <w:r w:rsidRPr="00791206">
        <w:rPr>
          <w:rFonts w:eastAsia="Calibri" w:cs="Times New Roman"/>
        </w:rPr>
        <w:t>told you that you have</w:t>
      </w:r>
      <w:r w:rsidR="00306E68"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syphilis</w:t>
      </w:r>
      <w:r w:rsidRPr="00791206">
        <w:rPr>
          <w:rFonts w:eastAsia="Calibri" w:cs="Times New Roman"/>
        </w:rPr>
        <w:t>?</w:t>
      </w:r>
    </w:p>
    <w:p w14:paraId="46B6047F"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4FD76928" w14:textId="77777777" w:rsidR="005A32F2" w:rsidRPr="00791206" w:rsidRDefault="005A32F2" w:rsidP="005A32F2">
      <w:pPr>
        <w:spacing w:after="0" w:line="240" w:lineRule="auto"/>
        <w:ind w:left="360"/>
        <w:contextualSpacing/>
        <w:rPr>
          <w:rFonts w:eastAsia="Calibri" w:cs="Times New Roman"/>
        </w:rPr>
      </w:pPr>
    </w:p>
    <w:p w14:paraId="15EA0863"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4E50842C"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lastRenderedPageBreak/>
        <w:t>|__|__|__|__| Year of diagnosis</w:t>
      </w:r>
    </w:p>
    <w:p w14:paraId="2203B0AC" w14:textId="6F4F6D7F" w:rsidR="00EF0D8F" w:rsidRPr="001261C1" w:rsidRDefault="00EF0D8F" w:rsidP="001261C1">
      <w:pPr>
        <w:ind w:firstLine="720"/>
        <w:rPr>
          <w:rFonts w:eastAsia="Calibri" w:cstheme="minorHAnsi"/>
          <w:i/>
        </w:rPr>
      </w:pPr>
      <w:r w:rsidRPr="001261C1">
        <w:rPr>
          <w:rFonts w:eastAsia="Calibri" w:cstheme="minorHAnsi"/>
          <w:i/>
        </w:rPr>
        <w:t xml:space="preserve">NO RESPONSE </w:t>
      </w:r>
      <w:r w:rsidRPr="001261C1">
        <w:rPr>
          <w:rFonts w:ascii="Wingdings" w:eastAsia="Wingdings" w:hAnsi="Wingdings" w:cstheme="minorHAnsi"/>
          <w:b/>
          <w:i/>
        </w:rPr>
        <w:t>à</w:t>
      </w:r>
      <w:r w:rsidRPr="001261C1">
        <w:rPr>
          <w:rFonts w:eastAsia="Calibri" w:cstheme="minorHAnsi"/>
          <w:b/>
          <w:i/>
        </w:rPr>
        <w:t xml:space="preserve"> </w:t>
      </w:r>
      <w:r w:rsidRPr="001261C1">
        <w:rPr>
          <w:rFonts w:cstheme="minorHAnsi"/>
          <w:b/>
          <w:i/>
        </w:rPr>
        <w:t>GO TO GENWARTS</w:t>
      </w:r>
    </w:p>
    <w:p w14:paraId="5528A071" w14:textId="77777777" w:rsidR="00EF0D8F" w:rsidRPr="00791206" w:rsidRDefault="00EF0D8F" w:rsidP="00100762">
      <w:pPr>
        <w:spacing w:after="0" w:line="240" w:lineRule="auto"/>
        <w:contextualSpacing/>
        <w:rPr>
          <w:rFonts w:eastAsia="Calibri" w:cs="Times New Roman"/>
        </w:rPr>
      </w:pPr>
    </w:p>
    <w:p w14:paraId="1434E510" w14:textId="2BEC11BA" w:rsidR="00100762" w:rsidRPr="00791206" w:rsidRDefault="6838C06C" w:rsidP="00100762">
      <w:pPr>
        <w:spacing w:after="0" w:line="240" w:lineRule="auto"/>
        <w:rPr>
          <w:rFonts w:eastAsia="Calibri" w:cs="Times New Roman"/>
        </w:rPr>
      </w:pPr>
      <w:r w:rsidRPr="6838C06C">
        <w:rPr>
          <w:rFonts w:eastAsia="Calibri" w:cs="Times New Roman"/>
          <w:b/>
          <w:bCs/>
        </w:rPr>
        <w:t>[DISPLAY IF MHGROUP7= 7]</w:t>
      </w:r>
    </w:p>
    <w:p w14:paraId="3FD07443" w14:textId="747C5B87"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[GENWARTS] How old were you when a doctor or other health professional</w:t>
      </w:r>
      <w:r w:rsidRPr="00791206">
        <w:rPr>
          <w:rFonts w:eastAsia="Calibri" w:cs="Times New Roman"/>
          <w:b/>
        </w:rPr>
        <w:t xml:space="preserve"> first</w:t>
      </w:r>
      <w:r w:rsidRPr="00791206">
        <w:rPr>
          <w:rFonts w:eastAsia="Calibri" w:cs="Times New Roman"/>
        </w:rPr>
        <w:t xml:space="preserve"> told you that you have</w:t>
      </w:r>
      <w:r w:rsidR="000D6758"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genital warts</w:t>
      </w:r>
      <w:r w:rsidRPr="00791206">
        <w:rPr>
          <w:rFonts w:eastAsia="Calibri" w:cs="Times New Roman"/>
        </w:rPr>
        <w:t>?</w:t>
      </w:r>
    </w:p>
    <w:p w14:paraId="3B090D80"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6557CC34" w14:textId="77777777" w:rsidR="005A32F2" w:rsidRPr="00791206" w:rsidRDefault="005A32F2" w:rsidP="005A32F2">
      <w:pPr>
        <w:spacing w:after="0" w:line="240" w:lineRule="auto"/>
        <w:ind w:left="360"/>
        <w:contextualSpacing/>
        <w:rPr>
          <w:rFonts w:eastAsia="Calibri" w:cs="Times New Roman"/>
        </w:rPr>
      </w:pPr>
    </w:p>
    <w:p w14:paraId="7441C586"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1A438F55"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129FF0D6" w14:textId="02491667" w:rsidR="00EF0D8F" w:rsidRPr="002007B3" w:rsidRDefault="00EF0D8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HPV</w:t>
      </w:r>
    </w:p>
    <w:p w14:paraId="2CDE67DA" w14:textId="77777777" w:rsidR="005A32F2" w:rsidRPr="00791206" w:rsidRDefault="005A32F2" w:rsidP="005A32F2">
      <w:pPr>
        <w:spacing w:after="0" w:line="240" w:lineRule="auto"/>
        <w:ind w:left="360"/>
        <w:contextualSpacing/>
        <w:rPr>
          <w:rFonts w:eastAsia="Calibri" w:cs="Times New Roman"/>
        </w:rPr>
      </w:pPr>
    </w:p>
    <w:p w14:paraId="66845675" w14:textId="5C7A948C" w:rsidR="00100762" w:rsidRPr="00791206" w:rsidRDefault="6838C06C" w:rsidP="00100762">
      <w:pPr>
        <w:spacing w:after="0" w:line="240" w:lineRule="auto"/>
        <w:rPr>
          <w:rFonts w:eastAsia="Calibri" w:cs="Times New Roman"/>
        </w:rPr>
      </w:pPr>
      <w:r w:rsidRPr="6838C06C">
        <w:rPr>
          <w:rFonts w:eastAsia="Calibri" w:cs="Times New Roman"/>
          <w:b/>
          <w:bCs/>
        </w:rPr>
        <w:t>[DISPLAY IF MHGROUP7= 8]</w:t>
      </w:r>
    </w:p>
    <w:p w14:paraId="6B42E3F8" w14:textId="35058D94"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[HPV] How old were you when a doctor or other health professional</w:t>
      </w:r>
      <w:r w:rsidRPr="00791206">
        <w:rPr>
          <w:rFonts w:eastAsia="Calibri" w:cs="Times New Roman"/>
          <w:b/>
        </w:rPr>
        <w:t xml:space="preserve"> first</w:t>
      </w:r>
      <w:r w:rsidRPr="00791206">
        <w:rPr>
          <w:rFonts w:eastAsia="Calibri" w:cs="Times New Roman"/>
        </w:rPr>
        <w:t xml:space="preserve"> told you that you have </w:t>
      </w:r>
      <w:r w:rsidR="006C5DD6" w:rsidRPr="00791206">
        <w:rPr>
          <w:rFonts w:eastAsia="Calibri" w:cs="Times New Roman"/>
        </w:rPr>
        <w:t xml:space="preserve">or had </w:t>
      </w:r>
      <w:r w:rsidRPr="00791206">
        <w:rPr>
          <w:rFonts w:eastAsia="Calibri" w:cs="Times New Roman"/>
          <w:b/>
        </w:rPr>
        <w:t>human papillomavirus</w:t>
      </w:r>
      <w:r w:rsidRPr="00791206">
        <w:rPr>
          <w:rFonts w:eastAsia="Calibri" w:cs="Times New Roman"/>
        </w:rPr>
        <w:t xml:space="preserve"> (</w:t>
      </w:r>
      <w:r w:rsidRPr="00791206">
        <w:rPr>
          <w:rFonts w:eastAsia="Calibri" w:cs="Times New Roman"/>
          <w:b/>
        </w:rPr>
        <w:t>HPV)</w:t>
      </w:r>
      <w:r w:rsidRPr="00791206">
        <w:rPr>
          <w:rFonts w:eastAsia="Calibri" w:cs="Times New Roman"/>
        </w:rPr>
        <w:t>?</w:t>
      </w:r>
    </w:p>
    <w:p w14:paraId="00308FC4"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6208109E" w14:textId="77777777" w:rsidR="005A32F2" w:rsidRPr="00791206" w:rsidRDefault="005A32F2" w:rsidP="005A32F2">
      <w:pPr>
        <w:spacing w:after="0" w:line="240" w:lineRule="auto"/>
        <w:ind w:left="360"/>
        <w:contextualSpacing/>
        <w:rPr>
          <w:rFonts w:eastAsia="Calibri" w:cs="Times New Roman"/>
        </w:rPr>
      </w:pPr>
    </w:p>
    <w:p w14:paraId="6A726300"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414CEAEA"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4A9853F0" w14:textId="1EA5AE42" w:rsidR="00EF0D8F" w:rsidRPr="002007B3" w:rsidRDefault="00EF0D8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HIVAIDS</w:t>
      </w:r>
    </w:p>
    <w:p w14:paraId="3EDCECC6" w14:textId="77777777" w:rsidR="005A32F2" w:rsidRPr="00791206" w:rsidRDefault="005A32F2" w:rsidP="00100762">
      <w:pPr>
        <w:spacing w:after="0" w:line="240" w:lineRule="auto"/>
        <w:contextualSpacing/>
        <w:rPr>
          <w:rFonts w:eastAsia="Calibri" w:cs="Times New Roman"/>
        </w:rPr>
      </w:pPr>
    </w:p>
    <w:p w14:paraId="07DB7F09" w14:textId="62B67EDE" w:rsidR="00100762" w:rsidRPr="00791206" w:rsidRDefault="6838C06C" w:rsidP="00100762">
      <w:pPr>
        <w:spacing w:after="0" w:line="240" w:lineRule="auto"/>
        <w:rPr>
          <w:rFonts w:eastAsia="Calibri" w:cs="Times New Roman"/>
        </w:rPr>
      </w:pPr>
      <w:r w:rsidRPr="6838C06C">
        <w:rPr>
          <w:rFonts w:eastAsia="Calibri" w:cs="Times New Roman"/>
          <w:b/>
          <w:bCs/>
        </w:rPr>
        <w:t>[DISPLAY IF MHGROUP7= 9]</w:t>
      </w:r>
    </w:p>
    <w:p w14:paraId="3C7432A2" w14:textId="58F62FF2" w:rsidR="005A32F2" w:rsidRPr="00791206" w:rsidRDefault="005A32F2" w:rsidP="008F566B">
      <w:pPr>
        <w:numPr>
          <w:ilvl w:val="0"/>
          <w:numId w:val="38"/>
        </w:numPr>
        <w:spacing w:after="0" w:line="240" w:lineRule="auto"/>
        <w:contextualSpacing/>
        <w:rPr>
          <w:rFonts w:eastAsia="Calibri" w:cs="Times New Roman"/>
        </w:rPr>
      </w:pPr>
      <w:r w:rsidRPr="00791206">
        <w:rPr>
          <w:rFonts w:eastAsia="Calibri" w:cs="Times New Roman"/>
        </w:rPr>
        <w:t>[HIVAIDS] How old were you when a doctor or other health professional</w:t>
      </w:r>
      <w:r w:rsidRPr="00791206">
        <w:rPr>
          <w:rFonts w:eastAsia="Calibri" w:cs="Times New Roman"/>
          <w:b/>
        </w:rPr>
        <w:t xml:space="preserve"> first</w:t>
      </w:r>
      <w:r w:rsidRPr="00791206">
        <w:rPr>
          <w:rFonts w:eastAsia="Calibri" w:cs="Times New Roman"/>
        </w:rPr>
        <w:t xml:space="preserve"> told you that you have</w:t>
      </w:r>
      <w:r w:rsidR="00372241" w:rsidRPr="00791206">
        <w:rPr>
          <w:rFonts w:eastAsia="Calibri" w:cs="Times New Roman"/>
        </w:rPr>
        <w:t xml:space="preserve"> or had</w:t>
      </w:r>
      <w:r w:rsidRPr="00791206">
        <w:rPr>
          <w:rFonts w:eastAsia="Calibri" w:cs="Times New Roman"/>
        </w:rPr>
        <w:t xml:space="preserve"> </w:t>
      </w:r>
      <w:r w:rsidRPr="00791206">
        <w:rPr>
          <w:rFonts w:eastAsia="Calibri" w:cs="Times New Roman"/>
          <w:b/>
        </w:rPr>
        <w:t>HIV/AIDS</w:t>
      </w:r>
      <w:r w:rsidRPr="00791206">
        <w:rPr>
          <w:rFonts w:eastAsia="Calibri" w:cs="Times New Roman"/>
        </w:rPr>
        <w:t>?</w:t>
      </w:r>
    </w:p>
    <w:p w14:paraId="50C74E5D"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 Age at diagnosis</w:t>
      </w:r>
    </w:p>
    <w:p w14:paraId="091613A4" w14:textId="77777777" w:rsidR="005A32F2" w:rsidRPr="00791206" w:rsidRDefault="005A32F2" w:rsidP="005A32F2">
      <w:pPr>
        <w:spacing w:after="0" w:line="240" w:lineRule="auto"/>
        <w:ind w:left="360"/>
        <w:contextualSpacing/>
        <w:rPr>
          <w:rFonts w:eastAsia="Calibri" w:cs="Times New Roman"/>
        </w:rPr>
      </w:pPr>
    </w:p>
    <w:p w14:paraId="2EFC237E" w14:textId="77777777" w:rsidR="005A32F2"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Or, if it is easier to remember the year, enter that here:</w:t>
      </w:r>
    </w:p>
    <w:p w14:paraId="70F0B8D3" w14:textId="1BDA932E" w:rsidR="00AB0FD7" w:rsidRPr="00791206" w:rsidRDefault="005A32F2" w:rsidP="005A32F2">
      <w:pPr>
        <w:spacing w:after="0" w:line="240" w:lineRule="auto"/>
        <w:ind w:left="360" w:firstLine="360"/>
        <w:contextualSpacing/>
        <w:rPr>
          <w:rFonts w:eastAsia="Calibri" w:cs="Times New Roman"/>
        </w:rPr>
      </w:pPr>
      <w:r w:rsidRPr="00791206">
        <w:rPr>
          <w:rFonts w:eastAsia="Calibri" w:cs="Times New Roman"/>
        </w:rPr>
        <w:t>|__|__|__|__| Year of diagnosis</w:t>
      </w:r>
    </w:p>
    <w:p w14:paraId="551AE56E" w14:textId="2F43EC52" w:rsidR="00EF0D8F" w:rsidRPr="002007B3" w:rsidRDefault="00EF0D8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MHGROUP8</w:t>
      </w:r>
    </w:p>
    <w:p w14:paraId="3EC071D8" w14:textId="22F5A6E5" w:rsidR="001C7003" w:rsidRPr="00791206" w:rsidRDefault="00204504" w:rsidP="001C7003">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Urinary and R</w:t>
      </w:r>
      <w:r w:rsidR="001C7003" w:rsidRPr="00791206">
        <w:rPr>
          <w:rFonts w:eastAsia="Times New Roman" w:cs="Times New Roman"/>
          <w:b/>
          <w:bCs/>
          <w:sz w:val="28"/>
        </w:rPr>
        <w:t xml:space="preserve">eproductive </w:t>
      </w:r>
      <w:r w:rsidRPr="00791206">
        <w:rPr>
          <w:rFonts w:eastAsia="Times New Roman" w:cs="Times New Roman"/>
          <w:b/>
          <w:bCs/>
          <w:sz w:val="28"/>
        </w:rPr>
        <w:t>System P</w:t>
      </w:r>
      <w:r w:rsidR="001C7003" w:rsidRPr="00791206">
        <w:rPr>
          <w:rFonts w:eastAsia="Times New Roman" w:cs="Times New Roman"/>
          <w:b/>
          <w:bCs/>
          <w:sz w:val="28"/>
        </w:rPr>
        <w:t>roblems</w:t>
      </w:r>
    </w:p>
    <w:p w14:paraId="7A1AC48B" w14:textId="184EE1F4" w:rsidR="00D77D58" w:rsidRPr="00791206" w:rsidRDefault="00D77D58" w:rsidP="0050670F">
      <w:pPr>
        <w:numPr>
          <w:ilvl w:val="0"/>
          <w:numId w:val="36"/>
        </w:numPr>
        <w:spacing w:after="0" w:line="240" w:lineRule="auto"/>
        <w:contextualSpacing/>
        <w:rPr>
          <w:rFonts w:eastAsia="Calibri" w:cs="Times New Roman"/>
        </w:rPr>
      </w:pPr>
      <w:r w:rsidRPr="00791206">
        <w:rPr>
          <w:rFonts w:eastAsia="Calibri" w:cs="Times New Roman"/>
        </w:rPr>
        <w:t xml:space="preserve">[MHGROUP8] Has a doctor or other health professional ever told you that you have or had any of these conditions? Select all that apply. </w:t>
      </w:r>
    </w:p>
    <w:p w14:paraId="6FF2FC42" w14:textId="59CC84FD" w:rsidR="00D77D58" w:rsidRPr="00791206" w:rsidRDefault="6838C06C" w:rsidP="00FC7EF8">
      <w:pPr>
        <w:numPr>
          <w:ilvl w:val="1"/>
          <w:numId w:val="36"/>
        </w:numPr>
        <w:spacing w:before="60" w:after="0" w:line="240" w:lineRule="auto"/>
        <w:contextualSpacing/>
        <w:rPr>
          <w:rFonts w:eastAsia="Calibri" w:cs="Times New Roman"/>
        </w:rPr>
      </w:pPr>
      <w:r w:rsidRPr="6838C06C">
        <w:rPr>
          <w:rFonts w:eastAsia="Calibri" w:cs="Times New Roman"/>
        </w:rPr>
        <w:t xml:space="preserve">Uterine Fibroids </w:t>
      </w:r>
      <w:r w:rsidRPr="6838C06C">
        <w:rPr>
          <w:rFonts w:eastAsia="Calibri" w:cs="Times New Roman"/>
          <w:b/>
          <w:bCs/>
        </w:rPr>
        <w:t>[DISPLAY ONLY IF SEX = (0) OR (SEX= (2) AND SEX2 = (5))]</w:t>
      </w:r>
    </w:p>
    <w:p w14:paraId="57C4623E" w14:textId="435C234D" w:rsidR="00D77D58" w:rsidRPr="00791206" w:rsidRDefault="6838C06C" w:rsidP="00FC7EF8">
      <w:pPr>
        <w:numPr>
          <w:ilvl w:val="1"/>
          <w:numId w:val="36"/>
        </w:numPr>
        <w:spacing w:before="60" w:after="0" w:line="240" w:lineRule="auto"/>
        <w:contextualSpacing/>
        <w:rPr>
          <w:rFonts w:eastAsia="Calibri" w:cs="Times New Roman"/>
        </w:rPr>
      </w:pPr>
      <w:r w:rsidRPr="6838C06C">
        <w:rPr>
          <w:rFonts w:eastAsia="Calibri" w:cs="Times New Roman"/>
        </w:rPr>
        <w:t xml:space="preserve">Endometriosis </w:t>
      </w:r>
      <w:r w:rsidRPr="6838C06C">
        <w:rPr>
          <w:rFonts w:eastAsia="Calibri" w:cs="Times New Roman"/>
          <w:b/>
          <w:bCs/>
        </w:rPr>
        <w:t>[DISPLAY ONLY IF SEX = (0) OR (SEX= (2) AND SEX2 = (5))]</w:t>
      </w:r>
    </w:p>
    <w:p w14:paraId="23F9BE84" w14:textId="30AF84A8" w:rsidR="00D77D58" w:rsidRPr="00791206" w:rsidRDefault="6838C06C" w:rsidP="00FC7EF8">
      <w:pPr>
        <w:numPr>
          <w:ilvl w:val="1"/>
          <w:numId w:val="36"/>
        </w:numPr>
        <w:spacing w:before="60" w:after="0" w:line="240" w:lineRule="auto"/>
        <w:contextualSpacing/>
        <w:rPr>
          <w:rFonts w:eastAsia="Calibri" w:cs="Times New Roman"/>
        </w:rPr>
      </w:pPr>
      <w:r w:rsidRPr="6838C06C">
        <w:rPr>
          <w:rFonts w:eastAsia="Calibri" w:cs="Times New Roman"/>
        </w:rPr>
        <w:t xml:space="preserve">Polycystic Ovary Syndrome (PCOS) </w:t>
      </w:r>
      <w:r w:rsidRPr="6838C06C">
        <w:rPr>
          <w:rFonts w:eastAsia="Calibri" w:cs="Times New Roman"/>
          <w:b/>
          <w:bCs/>
        </w:rPr>
        <w:t>[DISPLAY ONLY IF SEX = (0) OR (SEX= (2) AND SEX2 = (6))]</w:t>
      </w:r>
    </w:p>
    <w:p w14:paraId="3F0E8733" w14:textId="5FA35609" w:rsidR="00D77D58" w:rsidRPr="00791206" w:rsidRDefault="6838C06C" w:rsidP="00FC7EF8">
      <w:pPr>
        <w:numPr>
          <w:ilvl w:val="1"/>
          <w:numId w:val="36"/>
        </w:numPr>
        <w:spacing w:before="60" w:after="0" w:line="240" w:lineRule="auto"/>
        <w:contextualSpacing/>
        <w:rPr>
          <w:rFonts w:eastAsia="Calibri" w:cs="Times New Roman"/>
        </w:rPr>
      </w:pPr>
      <w:r w:rsidRPr="6838C06C">
        <w:rPr>
          <w:rFonts w:eastAsia="Calibri" w:cs="Times New Roman"/>
        </w:rPr>
        <w:t xml:space="preserve">Enlarged Prostate </w:t>
      </w:r>
      <w:r w:rsidRPr="6838C06C">
        <w:rPr>
          <w:rFonts w:eastAsia="Calibri" w:cs="Times New Roman"/>
          <w:b/>
          <w:bCs/>
        </w:rPr>
        <w:t>[DISPLAY ONLY IF SEX = (01) OR (SEX = (2) AND SEX2 = (2))]</w:t>
      </w:r>
    </w:p>
    <w:p w14:paraId="2B6580AD" w14:textId="62892129" w:rsidR="00D77D58" w:rsidRDefault="6838C06C" w:rsidP="008F566B">
      <w:pPr>
        <w:numPr>
          <w:ilvl w:val="1"/>
          <w:numId w:val="36"/>
        </w:numPr>
        <w:spacing w:before="60" w:after="0" w:line="240" w:lineRule="auto"/>
        <w:contextualSpacing/>
        <w:rPr>
          <w:rFonts w:eastAsia="Calibri" w:cs="Times New Roman"/>
        </w:rPr>
      </w:pPr>
      <w:r w:rsidRPr="6838C06C">
        <w:rPr>
          <w:rFonts w:eastAsia="Calibri" w:cs="Times New Roman"/>
        </w:rPr>
        <w:t>Fibrocystic Breast, or other Benign Breast Disease (such as proliferative Benign Breast Disease or LCIS)</w:t>
      </w:r>
    </w:p>
    <w:p w14:paraId="38785AE9" w14:textId="0CE2A201" w:rsidR="00FE1420" w:rsidRPr="00791206" w:rsidRDefault="6838C06C" w:rsidP="008F566B">
      <w:pPr>
        <w:numPr>
          <w:ilvl w:val="1"/>
          <w:numId w:val="36"/>
        </w:numPr>
        <w:spacing w:before="60" w:after="0" w:line="240" w:lineRule="auto"/>
        <w:contextualSpacing/>
        <w:rPr>
          <w:rFonts w:eastAsia="Calibri" w:cs="Times New Roman"/>
        </w:rPr>
      </w:pPr>
      <w:r w:rsidRPr="6838C06C">
        <w:rPr>
          <w:rFonts w:eastAsia="Calibri" w:cs="Times New Roman"/>
        </w:rPr>
        <w:t>Ductal Carcinoma in situ (DCIS)</w:t>
      </w:r>
    </w:p>
    <w:p w14:paraId="06365483" w14:textId="684EDC00" w:rsidR="00D77D58" w:rsidRPr="00791206" w:rsidRDefault="6838C06C" w:rsidP="6838C06C">
      <w:pPr>
        <w:numPr>
          <w:ilvl w:val="1"/>
          <w:numId w:val="97"/>
        </w:numPr>
        <w:spacing w:before="60" w:after="0" w:line="240" w:lineRule="auto"/>
        <w:contextualSpacing/>
        <w:rPr>
          <w:rFonts w:eastAsiaTheme="minorEastAsia"/>
          <w:b/>
          <w:bCs/>
        </w:rPr>
      </w:pPr>
      <w:r w:rsidRPr="6838C06C">
        <w:rPr>
          <w:rFonts w:eastAsia="Calibri" w:cs="Times New Roman"/>
        </w:rPr>
        <w:t xml:space="preserve">I have </w:t>
      </w:r>
      <w:r w:rsidRPr="6838C06C">
        <w:rPr>
          <w:rFonts w:eastAsia="Calibri" w:cs="Times New Roman"/>
          <w:b/>
          <w:bCs/>
        </w:rPr>
        <w:t>not</w:t>
      </w:r>
      <w:r w:rsidRPr="6838C06C">
        <w:rPr>
          <w:rFonts w:eastAsia="Calibri" w:cs="Times New Roman"/>
        </w:rPr>
        <w:t xml:space="preserve"> had any of these conditions </w:t>
      </w:r>
      <w:r w:rsidRPr="6838C06C">
        <w:rPr>
          <w:rFonts w:ascii="Wingdings" w:eastAsia="Wingdings" w:hAnsi="Wingdings" w:cs="Wingdings"/>
        </w:rPr>
        <w:t>à</w:t>
      </w:r>
      <w:r w:rsidRPr="6838C06C">
        <w:rPr>
          <w:rFonts w:eastAsia="Calibri" w:cs="Times New Roman"/>
          <w:b/>
          <w:bCs/>
        </w:rPr>
        <w:t xml:space="preserve"> GO TO DEPRESSINTRO</w:t>
      </w:r>
    </w:p>
    <w:p w14:paraId="5BCDE3D3" w14:textId="7AB8CF55" w:rsidR="00EF0D8F" w:rsidRPr="002007B3" w:rsidRDefault="6838C06C" w:rsidP="6838C06C">
      <w:pPr>
        <w:ind w:left="36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DEPRESSINTRO</w:t>
      </w:r>
    </w:p>
    <w:p w14:paraId="7B171823" w14:textId="77777777" w:rsidR="005F1E00" w:rsidRPr="00791206" w:rsidRDefault="005F1E00" w:rsidP="005F1E00">
      <w:pPr>
        <w:spacing w:after="0" w:line="240" w:lineRule="auto"/>
        <w:rPr>
          <w:rFonts w:eastAsia="Calibri" w:cs="Times New Roman"/>
        </w:rPr>
      </w:pPr>
    </w:p>
    <w:p w14:paraId="2C9F7E40" w14:textId="4F6AD455" w:rsidR="005F1E00" w:rsidRPr="00791206" w:rsidRDefault="6838C06C" w:rsidP="005F1E00">
      <w:pPr>
        <w:spacing w:after="0" w:line="240" w:lineRule="auto"/>
        <w:rPr>
          <w:rFonts w:eastAsia="Calibri" w:cs="Times New Roman"/>
        </w:rPr>
      </w:pPr>
      <w:r w:rsidRPr="6838C06C">
        <w:rPr>
          <w:rFonts w:eastAsia="Calibri" w:cs="Times New Roman"/>
          <w:b/>
          <w:bCs/>
        </w:rPr>
        <w:t>[DISPLAY IF MHGROUP8= 0]</w:t>
      </w:r>
    </w:p>
    <w:p w14:paraId="4005FBAD" w14:textId="45868083" w:rsidR="005F1E00" w:rsidRPr="00791206" w:rsidRDefault="005F1E00" w:rsidP="002007B3">
      <w:pPr>
        <w:numPr>
          <w:ilvl w:val="0"/>
          <w:numId w:val="97"/>
        </w:numPr>
        <w:spacing w:after="0" w:line="240" w:lineRule="auto"/>
        <w:contextualSpacing/>
        <w:rPr>
          <w:rFonts w:eastAsia="Calibri" w:cs="Times New Roman"/>
        </w:rPr>
      </w:pPr>
      <w:r w:rsidRPr="00791206">
        <w:rPr>
          <w:rFonts w:eastAsia="Calibri" w:cs="Times New Roman"/>
        </w:rPr>
        <w:lastRenderedPageBreak/>
        <w:t xml:space="preserve">[UF] How old were you when </w:t>
      </w:r>
      <w:r w:rsidRPr="00791206">
        <w:t xml:space="preserve">a doctor or other health professional </w:t>
      </w:r>
      <w:r w:rsidRPr="00791206">
        <w:rPr>
          <w:b/>
        </w:rPr>
        <w:t>first</w:t>
      </w:r>
      <w:r w:rsidRPr="00791206">
        <w:t xml:space="preserve"> told you that you have </w:t>
      </w:r>
      <w:r w:rsidR="00FC0A0A" w:rsidRPr="00791206">
        <w:t xml:space="preserve">or had </w:t>
      </w:r>
      <w:r w:rsidRPr="00791206">
        <w:rPr>
          <w:rFonts w:eastAsia="Calibri" w:cs="Times New Roman"/>
          <w:b/>
        </w:rPr>
        <w:t>uterine fibroids</w:t>
      </w:r>
      <w:r w:rsidRPr="00791206">
        <w:rPr>
          <w:rFonts w:eastAsia="Calibri" w:cs="Times New Roman"/>
        </w:rPr>
        <w:t>?</w:t>
      </w:r>
    </w:p>
    <w:p w14:paraId="4671678C"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079E398F" w14:textId="77777777" w:rsidR="005F1E00" w:rsidRPr="00791206" w:rsidRDefault="005F1E00" w:rsidP="005F1E00">
      <w:pPr>
        <w:pStyle w:val="ListParagraph"/>
        <w:spacing w:after="0" w:line="240" w:lineRule="auto"/>
        <w:ind w:left="360"/>
        <w:rPr>
          <w:rFonts w:eastAsia="Calibri" w:cs="Times New Roman"/>
        </w:rPr>
      </w:pPr>
    </w:p>
    <w:p w14:paraId="5C12D24D"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91ACC62"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44C3887B" w14:textId="4B9988DD" w:rsidR="0033220F"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DB1F27" w:rsidRPr="002007B3">
        <w:rPr>
          <w:rFonts w:cstheme="minorHAnsi"/>
          <w:b/>
          <w:i/>
        </w:rPr>
        <w:t>ENDO</w:t>
      </w:r>
    </w:p>
    <w:p w14:paraId="7B8FAF89" w14:textId="77777777" w:rsidR="00D77D58" w:rsidRPr="00791206" w:rsidRDefault="00D77D58" w:rsidP="00D77D58">
      <w:pPr>
        <w:spacing w:before="60" w:after="0" w:line="240" w:lineRule="auto"/>
        <w:contextualSpacing/>
        <w:rPr>
          <w:rFonts w:eastAsia="Calibri" w:cs="Times New Roman"/>
        </w:rPr>
      </w:pPr>
    </w:p>
    <w:p w14:paraId="7DBB29E6" w14:textId="752FF905" w:rsidR="005F1E00" w:rsidRPr="00791206" w:rsidRDefault="6838C06C" w:rsidP="008D4A0D">
      <w:pPr>
        <w:spacing w:after="0" w:line="240" w:lineRule="auto"/>
        <w:rPr>
          <w:rFonts w:eastAsia="Calibri" w:cs="Times New Roman"/>
        </w:rPr>
      </w:pPr>
      <w:r w:rsidRPr="6838C06C">
        <w:rPr>
          <w:rFonts w:eastAsia="Calibri" w:cs="Times New Roman"/>
          <w:b/>
          <w:bCs/>
        </w:rPr>
        <w:t>[DISPLAY IF MHGROUP8= 1]</w:t>
      </w:r>
    </w:p>
    <w:p w14:paraId="490F912C" w14:textId="53FCF1B0" w:rsidR="005F1E00" w:rsidRPr="00791206" w:rsidRDefault="005F1E00" w:rsidP="002007B3">
      <w:pPr>
        <w:numPr>
          <w:ilvl w:val="0"/>
          <w:numId w:val="97"/>
        </w:numPr>
        <w:spacing w:after="0" w:line="240" w:lineRule="auto"/>
        <w:contextualSpacing/>
        <w:rPr>
          <w:rFonts w:eastAsia="Calibri" w:cs="Times New Roman"/>
        </w:rPr>
      </w:pPr>
      <w:r w:rsidRPr="00791206">
        <w:rPr>
          <w:rFonts w:eastAsia="Calibri" w:cs="Times New Roman"/>
        </w:rPr>
        <w:t xml:space="preserve">[ENDO] How old were you when </w:t>
      </w:r>
      <w:r w:rsidRPr="00791206">
        <w:t xml:space="preserve">a doctor or other health professional </w:t>
      </w:r>
      <w:r w:rsidRPr="00791206">
        <w:rPr>
          <w:b/>
        </w:rPr>
        <w:t>first</w:t>
      </w:r>
      <w:r w:rsidRPr="00791206">
        <w:t xml:space="preserve"> told you that you have</w:t>
      </w:r>
      <w:r w:rsidR="00FC0A0A" w:rsidRPr="00791206">
        <w:t xml:space="preserve"> or had</w:t>
      </w:r>
      <w:r w:rsidRPr="00791206">
        <w:t xml:space="preserve"> </w:t>
      </w:r>
      <w:r w:rsidRPr="00791206">
        <w:rPr>
          <w:rFonts w:eastAsia="Calibri" w:cs="Times New Roman"/>
          <w:b/>
        </w:rPr>
        <w:t>endometriosis</w:t>
      </w:r>
      <w:r w:rsidRPr="00791206">
        <w:rPr>
          <w:rFonts w:eastAsia="Calibri" w:cs="Times New Roman"/>
        </w:rPr>
        <w:t>?</w:t>
      </w:r>
    </w:p>
    <w:p w14:paraId="741FA177"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7C825893" w14:textId="77777777" w:rsidR="005F1E00" w:rsidRPr="00791206" w:rsidRDefault="005F1E00" w:rsidP="005F1E00">
      <w:pPr>
        <w:pStyle w:val="ListParagraph"/>
        <w:spacing w:after="0" w:line="240" w:lineRule="auto"/>
        <w:ind w:left="360"/>
        <w:rPr>
          <w:rFonts w:eastAsia="Calibri" w:cs="Times New Roman"/>
        </w:rPr>
      </w:pPr>
    </w:p>
    <w:p w14:paraId="2F8CF378"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CC4AEBB" w14:textId="3B312D47" w:rsidR="00C03E64" w:rsidRPr="00791206" w:rsidRDefault="005F1E00" w:rsidP="00C03E64">
      <w:pPr>
        <w:pStyle w:val="ListParagraph"/>
        <w:spacing w:after="0" w:line="240" w:lineRule="auto"/>
        <w:ind w:left="360" w:firstLine="360"/>
        <w:rPr>
          <w:rFonts w:eastAsia="Calibri" w:cs="Times New Roman"/>
        </w:rPr>
      </w:pPr>
      <w:r w:rsidRPr="00791206">
        <w:rPr>
          <w:rFonts w:eastAsia="Calibri" w:cs="Times New Roman"/>
        </w:rPr>
        <w:t>|__|__|__|__| Year of</w:t>
      </w:r>
      <w:r w:rsidR="00C03E64" w:rsidRPr="00791206">
        <w:rPr>
          <w:rFonts w:eastAsia="Calibri" w:cs="Times New Roman"/>
        </w:rPr>
        <w:t xml:space="preserve"> diagnosis</w:t>
      </w:r>
    </w:p>
    <w:p w14:paraId="00864C7E" w14:textId="3C2A298A" w:rsidR="00C03E64"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ENDO</w:t>
      </w:r>
      <w:r w:rsidR="007253C4" w:rsidRPr="002007B3">
        <w:rPr>
          <w:rFonts w:cstheme="minorHAnsi"/>
          <w:b/>
          <w:i/>
        </w:rPr>
        <w:t>2</w:t>
      </w:r>
    </w:p>
    <w:p w14:paraId="77ACB17E" w14:textId="542C5EC6" w:rsidR="005F1E00" w:rsidRPr="00791206" w:rsidRDefault="6838C06C" w:rsidP="005F1E00">
      <w:pPr>
        <w:spacing w:after="0" w:line="240" w:lineRule="auto"/>
        <w:rPr>
          <w:rFonts w:eastAsia="Calibri" w:cs="Times New Roman"/>
        </w:rPr>
      </w:pPr>
      <w:r w:rsidRPr="6838C06C">
        <w:rPr>
          <w:rFonts w:eastAsia="Calibri" w:cs="Times New Roman"/>
          <w:b/>
          <w:bCs/>
        </w:rPr>
        <w:t>[DISPLAY IF MHGROUP8= 1]</w:t>
      </w:r>
    </w:p>
    <w:p w14:paraId="7E0B277D" w14:textId="6BA566B1" w:rsidR="00C03E64" w:rsidRPr="00791206" w:rsidRDefault="6838C06C" w:rsidP="002007B3">
      <w:pPr>
        <w:numPr>
          <w:ilvl w:val="0"/>
          <w:numId w:val="97"/>
        </w:numPr>
        <w:spacing w:after="0" w:line="240" w:lineRule="auto"/>
        <w:contextualSpacing/>
        <w:rPr>
          <w:rFonts w:eastAsia="Calibri" w:cs="Times New Roman"/>
        </w:rPr>
      </w:pPr>
      <w:r w:rsidRPr="6838C06C">
        <w:rPr>
          <w:rFonts w:eastAsia="Calibri" w:cs="Times New Roman"/>
        </w:rPr>
        <w:t>[ENDO2] Was your endometriosis confirmed by surgery?</w:t>
      </w:r>
    </w:p>
    <w:p w14:paraId="703FD6E8" w14:textId="4E2C2559" w:rsidR="00C03E64" w:rsidRPr="00791206" w:rsidRDefault="002007B3" w:rsidP="002007B3">
      <w:pPr>
        <w:spacing w:before="60" w:after="0" w:line="240" w:lineRule="auto"/>
        <w:ind w:left="450" w:firstLine="360"/>
        <w:contextualSpacing/>
        <w:rPr>
          <w:rFonts w:eastAsia="Calibri" w:cs="Times New Roman"/>
        </w:rPr>
      </w:pPr>
      <w:r>
        <w:rPr>
          <w:rFonts w:eastAsia="Calibri" w:cs="Times New Roman"/>
        </w:rPr>
        <w:t xml:space="preserve">1 </w:t>
      </w:r>
      <w:r w:rsidR="00C03E64" w:rsidRPr="00791206">
        <w:rPr>
          <w:rFonts w:eastAsia="Calibri" w:cs="Times New Roman"/>
        </w:rPr>
        <w:t>Yes</w:t>
      </w:r>
    </w:p>
    <w:p w14:paraId="5C246A35" w14:textId="0E1A3573" w:rsidR="00C03E64" w:rsidRPr="00791206" w:rsidRDefault="002007B3" w:rsidP="002007B3">
      <w:pPr>
        <w:spacing w:before="60" w:after="0" w:line="240" w:lineRule="auto"/>
        <w:ind w:left="450" w:firstLine="360"/>
        <w:contextualSpacing/>
        <w:rPr>
          <w:rFonts w:eastAsia="Calibri" w:cs="Times New Roman"/>
        </w:rPr>
      </w:pPr>
      <w:r>
        <w:rPr>
          <w:rFonts w:eastAsia="Calibri" w:cs="Times New Roman"/>
        </w:rPr>
        <w:t xml:space="preserve">0 </w:t>
      </w:r>
      <w:r w:rsidR="00C03E64" w:rsidRPr="00791206">
        <w:rPr>
          <w:rFonts w:eastAsia="Calibri" w:cs="Times New Roman"/>
        </w:rPr>
        <w:t>No</w:t>
      </w:r>
    </w:p>
    <w:p w14:paraId="629747D9" w14:textId="3888578B" w:rsidR="00CF0C73"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7253C4" w:rsidRPr="002007B3">
        <w:rPr>
          <w:rFonts w:cstheme="minorHAnsi"/>
          <w:b/>
          <w:i/>
        </w:rPr>
        <w:t>PCOS</w:t>
      </w:r>
    </w:p>
    <w:p w14:paraId="6653EAE9" w14:textId="258953D9" w:rsidR="00135FCF" w:rsidRPr="00791206" w:rsidRDefault="6838C06C" w:rsidP="008D4A0D">
      <w:pPr>
        <w:spacing w:after="0" w:line="240" w:lineRule="auto"/>
        <w:rPr>
          <w:rFonts w:eastAsia="Calibri" w:cs="Times New Roman"/>
        </w:rPr>
      </w:pPr>
      <w:r w:rsidRPr="6838C06C">
        <w:rPr>
          <w:rFonts w:eastAsia="Calibri" w:cs="Times New Roman"/>
          <w:b/>
          <w:bCs/>
        </w:rPr>
        <w:t>[DISPLAY IF MHGROUP8= 2]</w:t>
      </w:r>
    </w:p>
    <w:p w14:paraId="372222B0" w14:textId="0E900CAC" w:rsidR="005F1E00" w:rsidRPr="00791206" w:rsidRDefault="005F1E00" w:rsidP="002007B3">
      <w:pPr>
        <w:numPr>
          <w:ilvl w:val="0"/>
          <w:numId w:val="97"/>
        </w:numPr>
        <w:spacing w:after="0" w:line="240" w:lineRule="auto"/>
        <w:contextualSpacing/>
        <w:rPr>
          <w:rFonts w:eastAsia="Calibri" w:cs="Times New Roman"/>
        </w:rPr>
      </w:pPr>
      <w:r w:rsidRPr="00791206">
        <w:rPr>
          <w:rFonts w:eastAsia="Calibri" w:cs="Times New Roman"/>
        </w:rPr>
        <w:t xml:space="preserve">[PCOS] How old were you when </w:t>
      </w:r>
      <w:r w:rsidRPr="00791206">
        <w:t xml:space="preserve">a doctor or other health professional </w:t>
      </w:r>
      <w:r w:rsidRPr="00791206">
        <w:rPr>
          <w:b/>
        </w:rPr>
        <w:t>first</w:t>
      </w:r>
      <w:r w:rsidRPr="00791206">
        <w:t xml:space="preserve"> told you that you have</w:t>
      </w:r>
      <w:r w:rsidR="006F6D30" w:rsidRPr="00791206">
        <w:t xml:space="preserve"> or had</w:t>
      </w:r>
      <w:r w:rsidRPr="00791206">
        <w:t xml:space="preserve"> </w:t>
      </w:r>
      <w:r w:rsidRPr="00791206">
        <w:rPr>
          <w:rFonts w:eastAsia="Calibri" w:cs="Times New Roman"/>
          <w:b/>
        </w:rPr>
        <w:t>polycystic ovary syndrome (PCOS)</w:t>
      </w:r>
      <w:r w:rsidRPr="00791206">
        <w:rPr>
          <w:rFonts w:eastAsia="Calibri" w:cs="Times New Roman"/>
        </w:rPr>
        <w:t>?</w:t>
      </w:r>
    </w:p>
    <w:p w14:paraId="47AC5FAB"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3ADEEC07" w14:textId="77777777" w:rsidR="005F1E00" w:rsidRPr="00791206" w:rsidRDefault="005F1E00" w:rsidP="005F1E00">
      <w:pPr>
        <w:pStyle w:val="ListParagraph"/>
        <w:spacing w:after="0" w:line="240" w:lineRule="auto"/>
        <w:ind w:left="360"/>
        <w:rPr>
          <w:rFonts w:eastAsia="Calibri" w:cs="Times New Roman"/>
        </w:rPr>
      </w:pPr>
    </w:p>
    <w:p w14:paraId="15119845"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EB1FF4E" w14:textId="20981ED0" w:rsidR="005F1E00" w:rsidRPr="00791206" w:rsidRDefault="005F1E00" w:rsidP="00061514">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6E2D826" w14:textId="11DE5064" w:rsidR="00061514"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w:t>
      </w:r>
      <w:r w:rsidR="007253C4" w:rsidRPr="002007B3">
        <w:rPr>
          <w:rFonts w:cstheme="minorHAnsi"/>
          <w:b/>
          <w:i/>
        </w:rPr>
        <w:t xml:space="preserve"> ENLGPROS</w:t>
      </w:r>
    </w:p>
    <w:p w14:paraId="15750F71" w14:textId="54663DF9" w:rsidR="005F1E00" w:rsidRPr="00791206" w:rsidRDefault="6838C06C" w:rsidP="005F1E00">
      <w:pPr>
        <w:spacing w:after="0" w:line="240" w:lineRule="auto"/>
        <w:rPr>
          <w:rFonts w:eastAsia="Calibri" w:cs="Times New Roman"/>
        </w:rPr>
      </w:pPr>
      <w:r w:rsidRPr="6838C06C">
        <w:rPr>
          <w:rFonts w:eastAsia="Calibri" w:cs="Times New Roman"/>
          <w:b/>
          <w:bCs/>
        </w:rPr>
        <w:t>[DISPLAY IF MHGROUP8= 3]</w:t>
      </w:r>
    </w:p>
    <w:p w14:paraId="46DE2423" w14:textId="3F4CFDD5" w:rsidR="005F1E00" w:rsidRPr="00791206" w:rsidRDefault="005F1E00" w:rsidP="002007B3">
      <w:pPr>
        <w:numPr>
          <w:ilvl w:val="0"/>
          <w:numId w:val="97"/>
        </w:numPr>
        <w:spacing w:after="0" w:line="240" w:lineRule="auto"/>
        <w:contextualSpacing/>
        <w:rPr>
          <w:rFonts w:eastAsia="Calibri" w:cs="Times New Roman"/>
        </w:rPr>
      </w:pPr>
      <w:r w:rsidRPr="00791206">
        <w:rPr>
          <w:rFonts w:eastAsia="Calibri" w:cs="Times New Roman"/>
        </w:rPr>
        <w:t xml:space="preserve">[ENLGPROS] How old were you when </w:t>
      </w:r>
      <w:r w:rsidRPr="00791206">
        <w:t xml:space="preserve">a doctor or other health professional </w:t>
      </w:r>
      <w:r w:rsidRPr="00791206">
        <w:rPr>
          <w:b/>
        </w:rPr>
        <w:t>first</w:t>
      </w:r>
      <w:r w:rsidRPr="00791206">
        <w:t xml:space="preserve"> told you that you have</w:t>
      </w:r>
      <w:r w:rsidR="0037624C" w:rsidRPr="00791206">
        <w:t xml:space="preserve"> or had</w:t>
      </w:r>
      <w:r w:rsidRPr="00791206">
        <w:t xml:space="preserve"> an </w:t>
      </w:r>
      <w:r w:rsidRPr="00791206">
        <w:rPr>
          <w:rFonts w:eastAsia="Calibri" w:cs="Times New Roman"/>
          <w:b/>
        </w:rPr>
        <w:t>enlarged prostate (benign </w:t>
      </w:r>
      <w:r w:rsidRPr="00791206">
        <w:rPr>
          <w:rFonts w:eastAsia="Calibri" w:cs="Times New Roman"/>
          <w:b/>
          <w:bCs/>
        </w:rPr>
        <w:t xml:space="preserve">prostatic </w:t>
      </w:r>
      <w:r w:rsidRPr="00791206">
        <w:rPr>
          <w:rFonts w:eastAsia="Calibri" w:cs="Times New Roman"/>
          <w:b/>
        </w:rPr>
        <w:t>hyperplasia (BPH))</w:t>
      </w:r>
      <w:r w:rsidRPr="00791206">
        <w:rPr>
          <w:rFonts w:eastAsia="Calibri" w:cs="Times New Roman"/>
        </w:rPr>
        <w:t>?</w:t>
      </w:r>
    </w:p>
    <w:p w14:paraId="1A7DBBE5"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649DF95C" w14:textId="77777777" w:rsidR="005F1E00" w:rsidRPr="00791206" w:rsidRDefault="005F1E00" w:rsidP="005F1E00">
      <w:pPr>
        <w:pStyle w:val="ListParagraph"/>
        <w:spacing w:after="0" w:line="240" w:lineRule="auto"/>
        <w:ind w:left="360"/>
        <w:rPr>
          <w:rFonts w:eastAsia="Calibri" w:cs="Times New Roman"/>
        </w:rPr>
      </w:pPr>
    </w:p>
    <w:p w14:paraId="1B742EF7"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D9C3A37" w14:textId="4BAEDD54" w:rsidR="005F1E00" w:rsidRPr="00791206" w:rsidRDefault="005F1E00" w:rsidP="00061514">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0CE9888" w14:textId="79965198" w:rsidR="00627126"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BREASTDIS</w:t>
      </w:r>
    </w:p>
    <w:p w14:paraId="520133F9" w14:textId="2CD24023" w:rsidR="008D4A0D" w:rsidRPr="00791206" w:rsidRDefault="6838C06C" w:rsidP="005F1E00">
      <w:pPr>
        <w:spacing w:after="0" w:line="240" w:lineRule="auto"/>
        <w:rPr>
          <w:rFonts w:eastAsia="Calibri" w:cs="Times New Roman"/>
        </w:rPr>
      </w:pPr>
      <w:r w:rsidRPr="6838C06C">
        <w:rPr>
          <w:rFonts w:eastAsia="Calibri" w:cs="Times New Roman"/>
          <w:b/>
          <w:bCs/>
        </w:rPr>
        <w:t>[DISPLAY IF MHGROUP8= 4]</w:t>
      </w:r>
    </w:p>
    <w:p w14:paraId="7C7A6425" w14:textId="573E969F" w:rsidR="005F1E00" w:rsidRPr="00791206" w:rsidRDefault="005F1E00" w:rsidP="002007B3">
      <w:pPr>
        <w:numPr>
          <w:ilvl w:val="0"/>
          <w:numId w:val="97"/>
        </w:numPr>
        <w:spacing w:after="0" w:line="240" w:lineRule="auto"/>
        <w:contextualSpacing/>
        <w:rPr>
          <w:rFonts w:eastAsia="Calibri" w:cs="Times New Roman"/>
        </w:rPr>
      </w:pPr>
      <w:r w:rsidRPr="00791206">
        <w:rPr>
          <w:rFonts w:eastAsia="Calibri" w:cs="Times New Roman"/>
        </w:rPr>
        <w:t xml:space="preserve">[BREASTDIS] How old were you when </w:t>
      </w:r>
      <w:r w:rsidRPr="00791206">
        <w:t xml:space="preserve">a doctor or other health professional </w:t>
      </w:r>
      <w:r w:rsidRPr="00791206">
        <w:rPr>
          <w:b/>
        </w:rPr>
        <w:t>first</w:t>
      </w:r>
      <w:r w:rsidRPr="00791206">
        <w:t xml:space="preserve"> told you that you have</w:t>
      </w:r>
      <w:r w:rsidR="008D40F9" w:rsidRPr="00791206">
        <w:t xml:space="preserve"> or had</w:t>
      </w:r>
      <w:r w:rsidRPr="00791206">
        <w:t xml:space="preserve"> </w:t>
      </w:r>
      <w:r w:rsidRPr="00791206">
        <w:rPr>
          <w:rFonts w:eastAsia="Calibri" w:cs="Times New Roman"/>
          <w:b/>
        </w:rPr>
        <w:t>fibrocystic breasts, or other benign breast disease</w:t>
      </w:r>
      <w:r w:rsidRPr="00791206">
        <w:rPr>
          <w:rFonts w:eastAsia="Calibri" w:cs="Times New Roman"/>
        </w:rPr>
        <w:t xml:space="preserve">? </w:t>
      </w:r>
    </w:p>
    <w:p w14:paraId="0839655B"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 Age at diagnosis</w:t>
      </w:r>
    </w:p>
    <w:p w14:paraId="1CF1FA59" w14:textId="77777777" w:rsidR="005F1E00" w:rsidRPr="00791206" w:rsidRDefault="005F1E00" w:rsidP="005F1E00">
      <w:pPr>
        <w:pStyle w:val="ListParagraph"/>
        <w:spacing w:after="0" w:line="240" w:lineRule="auto"/>
        <w:ind w:left="360"/>
        <w:rPr>
          <w:rFonts w:eastAsia="Calibri" w:cs="Times New Roman"/>
        </w:rPr>
      </w:pPr>
    </w:p>
    <w:p w14:paraId="0A1DFB35"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B3ACFAF"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6643F5DC" w14:textId="40419666" w:rsidR="005C4439" w:rsidRPr="002007B3" w:rsidRDefault="0033220F" w:rsidP="002007B3">
      <w:pPr>
        <w:ind w:firstLine="720"/>
        <w:rPr>
          <w:rFonts w:eastAsia="Calibri" w:cstheme="minorHAnsi"/>
          <w:i/>
        </w:rPr>
      </w:pPr>
      <w:r w:rsidRPr="002007B3">
        <w:rPr>
          <w:rFonts w:eastAsia="Calibri" w:cstheme="minorHAnsi"/>
          <w:i/>
        </w:rPr>
        <w:lastRenderedPageBreak/>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FD19A3" w:rsidRPr="002007B3">
        <w:rPr>
          <w:rFonts w:cstheme="minorHAnsi"/>
          <w:b/>
          <w:i/>
        </w:rPr>
        <w:t>BREASTDIS2</w:t>
      </w:r>
    </w:p>
    <w:p w14:paraId="753D70D4" w14:textId="77777777" w:rsidR="004D1F9C" w:rsidRPr="00791206" w:rsidRDefault="004D1F9C" w:rsidP="00FD19A3">
      <w:pPr>
        <w:spacing w:after="0" w:line="240" w:lineRule="auto"/>
        <w:rPr>
          <w:rFonts w:eastAsia="Calibri" w:cs="Times New Roman"/>
          <w:b/>
        </w:rPr>
      </w:pPr>
    </w:p>
    <w:p w14:paraId="48D8CB3C" w14:textId="23872369" w:rsidR="00FD19A3" w:rsidRPr="00791206" w:rsidRDefault="6838C06C" w:rsidP="00FD19A3">
      <w:pPr>
        <w:spacing w:after="0" w:line="240" w:lineRule="auto"/>
        <w:rPr>
          <w:rFonts w:eastAsia="Calibri" w:cs="Times New Roman"/>
        </w:rPr>
      </w:pPr>
      <w:r w:rsidRPr="6838C06C">
        <w:rPr>
          <w:rFonts w:eastAsia="Calibri" w:cs="Times New Roman"/>
          <w:b/>
          <w:bCs/>
        </w:rPr>
        <w:t>[DISPLAY IF MHGROUP8= 4]</w:t>
      </w:r>
    </w:p>
    <w:p w14:paraId="66E38810" w14:textId="2353BE8D" w:rsidR="00FD19A3" w:rsidRPr="00D5158E" w:rsidRDefault="6838C06C" w:rsidP="6838C06C">
      <w:pPr>
        <w:numPr>
          <w:ilvl w:val="0"/>
          <w:numId w:val="97"/>
        </w:numPr>
        <w:spacing w:after="0" w:line="240" w:lineRule="auto"/>
        <w:contextualSpacing/>
        <w:rPr>
          <w:rFonts w:eastAsiaTheme="minorEastAsia"/>
        </w:rPr>
      </w:pPr>
      <w:r w:rsidRPr="6838C06C">
        <w:rPr>
          <w:rFonts w:eastAsia="Calibri" w:cs="Times New Roman"/>
        </w:rPr>
        <w:t xml:space="preserve">[BREASTDIS2] When you were told that you have or had fibrocystic breasts, or other benign breast disease, was it </w:t>
      </w:r>
      <w:r w:rsidRPr="6838C06C">
        <w:rPr>
          <w:rFonts w:eastAsia="Calibri" w:cs="Times New Roman"/>
          <w:b/>
          <w:bCs/>
        </w:rPr>
        <w:t>confirmed by biopsy?</w:t>
      </w:r>
    </w:p>
    <w:p w14:paraId="41E7C240" w14:textId="711D3B58" w:rsidR="00FD19A3" w:rsidRDefault="6838C06C" w:rsidP="002007B3">
      <w:pPr>
        <w:spacing w:before="60" w:after="0" w:line="240" w:lineRule="auto"/>
        <w:ind w:left="360"/>
        <w:contextualSpacing/>
        <w:rPr>
          <w:rFonts w:eastAsia="Calibri" w:cs="Times New Roman"/>
        </w:rPr>
      </w:pPr>
      <w:r w:rsidRPr="6838C06C">
        <w:rPr>
          <w:rFonts w:eastAsia="Calibri" w:cs="Times New Roman"/>
        </w:rPr>
        <w:t>0      No</w:t>
      </w:r>
    </w:p>
    <w:p w14:paraId="097A9356" w14:textId="4B3C0EAF" w:rsidR="008B2A82" w:rsidRPr="00791206" w:rsidRDefault="6838C06C" w:rsidP="002007B3">
      <w:pPr>
        <w:spacing w:before="60" w:after="0" w:line="240" w:lineRule="auto"/>
        <w:ind w:left="360"/>
        <w:contextualSpacing/>
        <w:rPr>
          <w:rFonts w:eastAsia="Calibri" w:cs="Times New Roman"/>
        </w:rPr>
      </w:pPr>
      <w:r w:rsidRPr="6838C06C">
        <w:rPr>
          <w:rFonts w:eastAsia="Calibri" w:cs="Times New Roman"/>
        </w:rPr>
        <w:t>1      Yes</w:t>
      </w:r>
    </w:p>
    <w:p w14:paraId="447E962B" w14:textId="79F8324A" w:rsidR="00242C03" w:rsidRPr="002007B3" w:rsidRDefault="6838C06C" w:rsidP="6838C06C">
      <w:pPr>
        <w:ind w:firstLine="36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BREASTDIS3</w:t>
      </w:r>
    </w:p>
    <w:p w14:paraId="77781FAB" w14:textId="32418C33" w:rsidR="00FE1420" w:rsidRPr="00FE1420" w:rsidRDefault="6838C06C" w:rsidP="6838C06C">
      <w:pPr>
        <w:spacing w:after="0" w:line="240" w:lineRule="auto"/>
        <w:rPr>
          <w:rFonts w:ascii="Calibri" w:eastAsia="Calibri" w:hAnsi="Calibri" w:cs="Calibri"/>
          <w:b/>
          <w:bCs/>
          <w:color w:val="000000" w:themeColor="text1"/>
        </w:rPr>
      </w:pPr>
      <w:r w:rsidRPr="6838C06C">
        <w:rPr>
          <w:rFonts w:ascii="Calibri" w:eastAsia="Calibri" w:hAnsi="Calibri" w:cs="Calibri"/>
          <w:b/>
          <w:bCs/>
          <w:color w:val="000000" w:themeColor="text1"/>
        </w:rPr>
        <w:t>[DISPLAY IF MHGROUP8= 5, Ductal Carcinoma in situ (DCIS)]</w:t>
      </w:r>
    </w:p>
    <w:p w14:paraId="5663C8F3" w14:textId="147E54D4" w:rsidR="00FE1420" w:rsidRPr="00FE1420" w:rsidRDefault="6838C06C" w:rsidP="00FE1420">
      <w:p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[BREASTDIS3] How old were you when a doctor or other health professional first told you that you have or had ductal carcinoma </w:t>
      </w:r>
      <w:r w:rsidRPr="6838C06C">
        <w:rPr>
          <w:rFonts w:ascii="Calibri" w:eastAsia="Calibri" w:hAnsi="Calibri" w:cs="Calibri"/>
          <w:i/>
          <w:iCs/>
          <w:color w:val="000000" w:themeColor="text1"/>
        </w:rPr>
        <w:t>in situ</w:t>
      </w:r>
      <w:r w:rsidRPr="6838C06C">
        <w:rPr>
          <w:rFonts w:ascii="Calibri" w:eastAsia="Calibri" w:hAnsi="Calibri" w:cs="Calibri"/>
          <w:color w:val="000000" w:themeColor="text1"/>
        </w:rPr>
        <w:t xml:space="preserve"> of the breast?  </w:t>
      </w:r>
    </w:p>
    <w:p w14:paraId="4D20E66C" w14:textId="77777777" w:rsidR="00FE1420" w:rsidRPr="00FE1420" w:rsidRDefault="6838C06C" w:rsidP="6838C06C">
      <w:pPr>
        <w:spacing w:after="0" w:line="240" w:lineRule="auto"/>
        <w:ind w:firstLine="720"/>
        <w:rPr>
          <w:rFonts w:ascii="Calibri" w:eastAsia="Calibri" w:hAnsi="Calibri" w:cs="Calibri"/>
          <w:color w:val="000000" w:themeColor="text1"/>
        </w:rPr>
      </w:pPr>
      <w:r w:rsidRPr="6838C06C">
        <w:rPr>
          <w:rFonts w:ascii="Calibri" w:eastAsia="Calibri" w:hAnsi="Calibri" w:cs="Calibri"/>
          <w:color w:val="000000" w:themeColor="text1"/>
        </w:rPr>
        <w:t xml:space="preserve">|__|__| Age at diagnosis </w:t>
      </w:r>
    </w:p>
    <w:p w14:paraId="02349667" w14:textId="77777777" w:rsidR="00FE1420" w:rsidRPr="00FE1420" w:rsidRDefault="6838C06C" w:rsidP="00FE1420">
      <w:p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 </w:t>
      </w:r>
    </w:p>
    <w:p w14:paraId="367AA6BD" w14:textId="77777777" w:rsidR="00FE1420" w:rsidRPr="00FE1420" w:rsidRDefault="6838C06C" w:rsidP="6838C06C">
      <w:pPr>
        <w:spacing w:after="0" w:line="240" w:lineRule="auto"/>
        <w:ind w:left="720"/>
        <w:rPr>
          <w:rFonts w:ascii="Calibri" w:eastAsia="Calibri" w:hAnsi="Calibri" w:cs="Calibri"/>
          <w:color w:val="000000" w:themeColor="text1"/>
        </w:rPr>
      </w:pPr>
      <w:r w:rsidRPr="6838C06C">
        <w:rPr>
          <w:rFonts w:ascii="Calibri" w:eastAsia="Calibri" w:hAnsi="Calibri" w:cs="Calibri"/>
          <w:color w:val="000000" w:themeColor="text1"/>
        </w:rPr>
        <w:t xml:space="preserve">Or, if it is easier to remember the year, enter that here: </w:t>
      </w:r>
    </w:p>
    <w:p w14:paraId="1A5B78C8" w14:textId="77777777" w:rsidR="00FE1420" w:rsidRPr="00FE1420" w:rsidRDefault="6838C06C" w:rsidP="6838C06C">
      <w:pPr>
        <w:spacing w:after="0" w:line="240" w:lineRule="auto"/>
        <w:ind w:left="720"/>
        <w:rPr>
          <w:rFonts w:ascii="Calibri" w:eastAsia="Calibri" w:hAnsi="Calibri" w:cs="Calibri"/>
          <w:color w:val="000000" w:themeColor="text1"/>
        </w:rPr>
      </w:pPr>
      <w:r w:rsidRPr="6838C06C">
        <w:rPr>
          <w:rFonts w:ascii="Calibri" w:eastAsia="Calibri" w:hAnsi="Calibri" w:cs="Calibri"/>
          <w:color w:val="000000" w:themeColor="text1"/>
        </w:rPr>
        <w:t xml:space="preserve">|__|__|__|__| Year of diagnosis </w:t>
      </w:r>
    </w:p>
    <w:p w14:paraId="42354C26" w14:textId="7D361133" w:rsidR="00FE1420" w:rsidRPr="00FE1420" w:rsidRDefault="6838C06C" w:rsidP="6838C06C">
      <w:pPr>
        <w:spacing w:after="0" w:line="240" w:lineRule="auto"/>
        <w:ind w:firstLine="720"/>
        <w:rPr>
          <w:rFonts w:ascii="Calibri" w:eastAsia="Calibri" w:hAnsi="Calibri" w:cs="Calibri"/>
          <w:b/>
          <w:bCs/>
          <w:color w:val="000000" w:themeColor="text1"/>
        </w:rPr>
      </w:pPr>
      <w:r w:rsidRPr="6838C06C">
        <w:rPr>
          <w:rFonts w:ascii="Calibri" w:eastAsia="Calibri" w:hAnsi="Calibri" w:cs="Calibri"/>
          <w:b/>
          <w:bCs/>
          <w:color w:val="000000" w:themeColor="text1"/>
        </w:rPr>
        <w:t xml:space="preserve">NO RESPONSE --&gt; GO TO BREASTDIS4 </w:t>
      </w:r>
    </w:p>
    <w:p w14:paraId="11B73030" w14:textId="77777777" w:rsidR="00FE1420" w:rsidRPr="00FE1420" w:rsidRDefault="6838C06C" w:rsidP="00FE1420">
      <w:p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 </w:t>
      </w:r>
    </w:p>
    <w:p w14:paraId="3BC067DF" w14:textId="6C61F238" w:rsidR="00FE1420" w:rsidRPr="00FE1420" w:rsidRDefault="6838C06C" w:rsidP="6838C06C">
      <w:pPr>
        <w:spacing w:after="0" w:line="240" w:lineRule="auto"/>
        <w:rPr>
          <w:rFonts w:ascii="Calibri" w:eastAsia="Calibri" w:hAnsi="Calibri" w:cs="Calibri"/>
          <w:b/>
          <w:bCs/>
          <w:color w:val="000000" w:themeColor="text1"/>
        </w:rPr>
      </w:pPr>
      <w:r w:rsidRPr="6838C06C">
        <w:rPr>
          <w:rFonts w:ascii="Calibri" w:eastAsia="Calibri" w:hAnsi="Calibri" w:cs="Calibri"/>
          <w:b/>
          <w:bCs/>
          <w:color w:val="000000" w:themeColor="text1"/>
        </w:rPr>
        <w:t xml:space="preserve">[DISPLAY IF MHGROUP8= 5, Ductal Carcinoma in situ (DCIS)]] </w:t>
      </w:r>
    </w:p>
    <w:p w14:paraId="35CE2DBA" w14:textId="5CD62E5F" w:rsidR="00FE1420" w:rsidRPr="00386D5A" w:rsidRDefault="6838C06C" w:rsidP="6838C06C">
      <w:p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[BREASTDIS4] When you were told that you have or had ductal carcinoma </w:t>
      </w:r>
      <w:r w:rsidRPr="6838C06C">
        <w:rPr>
          <w:rFonts w:ascii="Calibri" w:eastAsia="Calibri" w:hAnsi="Calibri" w:cs="Calibri"/>
          <w:i/>
          <w:iCs/>
          <w:color w:val="000000" w:themeColor="text1"/>
        </w:rPr>
        <w:t>in situ</w:t>
      </w:r>
      <w:r w:rsidRPr="6838C06C">
        <w:rPr>
          <w:rFonts w:ascii="Calibri" w:eastAsia="Calibri" w:hAnsi="Calibri" w:cs="Calibri"/>
          <w:color w:val="000000" w:themeColor="text1"/>
        </w:rPr>
        <w:t xml:space="preserve"> of the breast, was it confirmed by biopsy?  </w:t>
      </w:r>
    </w:p>
    <w:p w14:paraId="7A8EF778" w14:textId="6173F4E8" w:rsidR="00FE1420" w:rsidRDefault="6838C06C">
      <w:pPr>
        <w:pStyle w:val="ListParagraph"/>
        <w:numPr>
          <w:ilvl w:val="0"/>
          <w:numId w:val="165"/>
        </w:num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 xml:space="preserve">No </w:t>
      </w:r>
    </w:p>
    <w:p w14:paraId="388760B1" w14:textId="51A690EF" w:rsidR="00386D5A" w:rsidRPr="00FE1420" w:rsidRDefault="6838C06C" w:rsidP="6838C06C">
      <w:pPr>
        <w:pStyle w:val="ListParagraph"/>
        <w:numPr>
          <w:ilvl w:val="0"/>
          <w:numId w:val="165"/>
        </w:numPr>
        <w:spacing w:after="0" w:line="240" w:lineRule="auto"/>
        <w:rPr>
          <w:rFonts w:ascii="Calibri" w:eastAsia="Calibri" w:hAnsi="Calibri" w:cs="Calibri"/>
          <w:color w:val="000000" w:themeColor="text1"/>
        </w:rPr>
      </w:pPr>
      <w:r w:rsidRPr="6838C06C">
        <w:rPr>
          <w:rFonts w:ascii="Calibri" w:eastAsia="Calibri" w:hAnsi="Calibri" w:cs="Calibri"/>
          <w:color w:val="000000" w:themeColor="text1"/>
        </w:rPr>
        <w:t>Yes</w:t>
      </w:r>
    </w:p>
    <w:p w14:paraId="402C848E" w14:textId="602C04FE" w:rsidR="4CA715FE" w:rsidRDefault="6838C06C" w:rsidP="6838C06C">
      <w:pPr>
        <w:spacing w:after="0" w:line="240" w:lineRule="auto"/>
        <w:ind w:firstLine="720"/>
        <w:rPr>
          <w:rFonts w:ascii="Calibri" w:eastAsia="Calibri" w:hAnsi="Calibri" w:cs="Calibri"/>
          <w:color w:val="000000" w:themeColor="text1"/>
        </w:rPr>
      </w:pPr>
      <w:r w:rsidRPr="6838C06C">
        <w:rPr>
          <w:rFonts w:ascii="Calibri" w:eastAsia="Calibri" w:hAnsi="Calibri" w:cs="Calibri"/>
          <w:color w:val="000000" w:themeColor="text1"/>
        </w:rPr>
        <w:t>NO RESPONSE GO TO DEPRESSINTRO</w:t>
      </w:r>
    </w:p>
    <w:p w14:paraId="4A700D30" w14:textId="59FAAE2F" w:rsidR="6838C06C" w:rsidRDefault="6838C06C" w:rsidP="6838C06C">
      <w:pPr>
        <w:spacing w:after="0" w:line="240" w:lineRule="auto"/>
        <w:outlineLvl w:val="1"/>
        <w:rPr>
          <w:rFonts w:eastAsia="Times New Roman" w:cs="Times New Roman"/>
          <w:b/>
          <w:bCs/>
          <w:sz w:val="28"/>
          <w:szCs w:val="28"/>
        </w:rPr>
      </w:pPr>
    </w:p>
    <w:p w14:paraId="78C7DF47" w14:textId="1954D721" w:rsidR="4CA715FE" w:rsidRDefault="6838C06C" w:rsidP="4CA715FE">
      <w:pPr>
        <w:spacing w:after="0" w:line="240" w:lineRule="auto"/>
        <w:outlineLvl w:val="1"/>
        <w:rPr>
          <w:rFonts w:eastAsia="Times New Roman" w:cs="Times New Roman"/>
          <w:b/>
          <w:bCs/>
          <w:sz w:val="28"/>
          <w:szCs w:val="28"/>
        </w:rPr>
      </w:pPr>
      <w:r w:rsidRPr="6838C06C">
        <w:rPr>
          <w:rFonts w:eastAsia="Times New Roman" w:cs="Times New Roman"/>
          <w:b/>
          <w:bCs/>
          <w:sz w:val="28"/>
          <w:szCs w:val="28"/>
        </w:rPr>
        <w:t xml:space="preserve">Depression </w:t>
      </w:r>
    </w:p>
    <w:p w14:paraId="2FF8EB76" w14:textId="781A2D73" w:rsidR="72BE9A0B" w:rsidRDefault="6838C06C" w:rsidP="6838C06C">
      <w:pPr>
        <w:spacing w:after="0" w:line="240" w:lineRule="auto"/>
        <w:rPr>
          <w:rFonts w:ascii="Calibri" w:eastAsia="Calibri" w:hAnsi="Calibri" w:cs="Calibri"/>
          <w:color w:val="000000" w:themeColor="text1"/>
        </w:rPr>
      </w:pPr>
      <w:commentRangeStart w:id="9"/>
      <w:commentRangeStart w:id="10"/>
      <w:r w:rsidRPr="6838C06C">
        <w:rPr>
          <w:rFonts w:ascii="Calibri" w:eastAsia="Calibri" w:hAnsi="Calibri" w:cs="Calibri"/>
          <w:color w:val="000000" w:themeColor="text1"/>
        </w:rPr>
        <w:t xml:space="preserve">[DEPRESSINTRO]We </w:t>
      </w:r>
      <w:commentRangeEnd w:id="9"/>
      <w:r w:rsidR="72BE9A0B">
        <w:rPr>
          <w:rStyle w:val="CommentReference"/>
        </w:rPr>
        <w:commentReference w:id="9"/>
      </w:r>
      <w:commentRangeEnd w:id="10"/>
      <w:r w:rsidR="72BE9A0B">
        <w:rPr>
          <w:rStyle w:val="CommentReference"/>
        </w:rPr>
        <w:commentReference w:id="10"/>
      </w:r>
      <w:r w:rsidRPr="6838C06C">
        <w:rPr>
          <w:rFonts w:ascii="Calibri" w:eastAsia="Calibri" w:hAnsi="Calibri" w:cs="Calibri"/>
          <w:color w:val="000000" w:themeColor="text1"/>
        </w:rPr>
        <w:t>are interested in learning about your mental health. The following question will ask whether you have ever been diagnosed with clinical depression (major depression, or major depressive disorder). Remember, all of the information you share is protected. We remove information that identifies you from your survey answers before we share them with researchers.</w:t>
      </w:r>
    </w:p>
    <w:p w14:paraId="1F4E86AC" w14:textId="77777777" w:rsidR="00BE7445" w:rsidRDefault="00BE7445" w:rsidP="6838C06C">
      <w:pPr>
        <w:spacing w:after="0" w:line="240" w:lineRule="auto"/>
        <w:rPr>
          <w:rFonts w:ascii="Calibri" w:eastAsia="Calibri" w:hAnsi="Calibri" w:cs="Calibri"/>
          <w:color w:val="000000" w:themeColor="text1"/>
        </w:rPr>
      </w:pPr>
    </w:p>
    <w:p w14:paraId="098B05F1" w14:textId="74872EB8" w:rsidR="006D659F" w:rsidRPr="00472E1F" w:rsidRDefault="6838C06C" w:rsidP="6838C06C">
      <w:pPr>
        <w:numPr>
          <w:ilvl w:val="0"/>
          <w:numId w:val="103"/>
        </w:numPr>
        <w:spacing w:after="0" w:line="240" w:lineRule="auto"/>
        <w:contextualSpacing/>
        <w:rPr>
          <w:rFonts w:eastAsiaTheme="minorEastAsia"/>
        </w:rPr>
      </w:pPr>
      <w:r w:rsidRPr="6838C06C">
        <w:rPr>
          <w:rFonts w:eastAsia="Calibri" w:cs="Times New Roman"/>
        </w:rPr>
        <w:t xml:space="preserve"> [DEPRESS] Has a doctor or other health professional ever told you that you have or had </w:t>
      </w:r>
      <w:commentRangeStart w:id="11"/>
      <w:commentRangeStart w:id="12"/>
      <w:r w:rsidRPr="6838C06C">
        <w:rPr>
          <w:rFonts w:eastAsia="Calibri" w:cs="Times New Roman"/>
          <w:b/>
          <w:bCs/>
        </w:rPr>
        <w:t>clinical depression</w:t>
      </w:r>
      <w:commentRangeEnd w:id="11"/>
      <w:r w:rsidR="006D659F">
        <w:rPr>
          <w:rStyle w:val="CommentReference"/>
        </w:rPr>
        <w:commentReference w:id="11"/>
      </w:r>
      <w:commentRangeEnd w:id="12"/>
      <w:r w:rsidR="006D659F">
        <w:rPr>
          <w:rStyle w:val="CommentReference"/>
        </w:rPr>
        <w:commentReference w:id="12"/>
      </w:r>
      <w:r w:rsidRPr="6838C06C">
        <w:rPr>
          <w:rFonts w:eastAsia="Calibri" w:cs="Times New Roman"/>
        </w:rPr>
        <w:t xml:space="preserve">? </w:t>
      </w:r>
    </w:p>
    <w:p w14:paraId="356FB0B7" w14:textId="1A227F45" w:rsidR="006D659F" w:rsidRDefault="6838C06C" w:rsidP="6838C06C">
      <w:pPr>
        <w:spacing w:before="60" w:after="0" w:line="240" w:lineRule="auto"/>
        <w:ind w:left="360"/>
        <w:contextualSpacing/>
        <w:rPr>
          <w:rFonts w:eastAsia="Calibri" w:cs="Times New Roman"/>
          <w:b/>
          <w:bCs/>
        </w:rPr>
      </w:pPr>
      <w:r w:rsidRPr="6838C06C">
        <w:rPr>
          <w:rFonts w:eastAsia="Calibri" w:cs="Times New Roman"/>
        </w:rPr>
        <w:t xml:space="preserve">0     No </w:t>
      </w:r>
      <w:r w:rsidRPr="6838C06C">
        <w:rPr>
          <w:rFonts w:ascii="Wingdings" w:eastAsia="Wingdings" w:hAnsi="Wingdings" w:cs="Wingdings"/>
        </w:rPr>
        <w:t>à</w:t>
      </w:r>
      <w:r w:rsidRPr="6838C06C">
        <w:rPr>
          <w:rFonts w:eastAsia="Calibri" w:cs="Times New Roman"/>
          <w:b/>
          <w:bCs/>
        </w:rPr>
        <w:t xml:space="preserve"> GO TO INTROSURG</w:t>
      </w:r>
    </w:p>
    <w:p w14:paraId="387940B9" w14:textId="28FDEEB3" w:rsidR="00472E1F" w:rsidRPr="00791206" w:rsidRDefault="6838C06C" w:rsidP="002007B3">
      <w:pPr>
        <w:spacing w:before="60" w:after="0" w:line="240" w:lineRule="auto"/>
        <w:ind w:left="360"/>
        <w:contextualSpacing/>
        <w:rPr>
          <w:rFonts w:eastAsia="Calibri" w:cs="Times New Roman"/>
        </w:rPr>
      </w:pPr>
      <w:r w:rsidRPr="6838C06C">
        <w:rPr>
          <w:rFonts w:eastAsia="Calibri" w:cs="Times New Roman"/>
        </w:rPr>
        <w:t>1     Yes</w:t>
      </w:r>
    </w:p>
    <w:p w14:paraId="18DB1EDF" w14:textId="08B0ACAA" w:rsidR="006D659F" w:rsidRPr="002007B3" w:rsidRDefault="0033220F" w:rsidP="002007B3">
      <w:pPr>
        <w:ind w:firstLine="36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w:t>
      </w:r>
      <w:r w:rsidR="005E7683" w:rsidRPr="002007B3">
        <w:rPr>
          <w:rFonts w:cstheme="minorHAnsi"/>
          <w:b/>
          <w:i/>
        </w:rPr>
        <w:t xml:space="preserve"> INTROSURG</w:t>
      </w:r>
    </w:p>
    <w:p w14:paraId="30952F4A" w14:textId="77777777" w:rsidR="005C4439" w:rsidRPr="00791206" w:rsidRDefault="005C4439" w:rsidP="006D659F">
      <w:pPr>
        <w:spacing w:after="0" w:line="240" w:lineRule="auto"/>
        <w:rPr>
          <w:rFonts w:eastAsia="Calibri" w:cs="Times New Roman"/>
        </w:rPr>
      </w:pPr>
    </w:p>
    <w:p w14:paraId="293C01F1" w14:textId="0B3429EE" w:rsidR="006D659F" w:rsidRPr="00791206" w:rsidRDefault="6838C06C" w:rsidP="00AB2543">
      <w:pPr>
        <w:numPr>
          <w:ilvl w:val="0"/>
          <w:numId w:val="103"/>
        </w:numPr>
        <w:spacing w:after="0" w:line="240" w:lineRule="auto"/>
        <w:contextualSpacing/>
        <w:rPr>
          <w:rFonts w:eastAsia="Calibri" w:cs="Times New Roman"/>
        </w:rPr>
      </w:pPr>
      <w:r w:rsidRPr="6838C06C">
        <w:rPr>
          <w:rFonts w:eastAsia="Calibri" w:cs="Times New Roman"/>
        </w:rPr>
        <w:t xml:space="preserve">[DEPRESS2] How old were you when </w:t>
      </w:r>
      <w:r>
        <w:t xml:space="preserve">a doctor or other health professional </w:t>
      </w:r>
      <w:r w:rsidRPr="6838C06C">
        <w:rPr>
          <w:b/>
          <w:bCs/>
        </w:rPr>
        <w:t>first</w:t>
      </w:r>
      <w:r>
        <w:t xml:space="preserve"> told you that you have or had</w:t>
      </w:r>
      <w:commentRangeStart w:id="13"/>
      <w:commentRangeStart w:id="14"/>
      <w:r>
        <w:t xml:space="preserve"> </w:t>
      </w:r>
      <w:r w:rsidRPr="6838C06C">
        <w:rPr>
          <w:rFonts w:eastAsia="Calibri" w:cs="Times New Roman"/>
        </w:rPr>
        <w:t>clinical depression?</w:t>
      </w:r>
      <w:commentRangeEnd w:id="13"/>
      <w:r w:rsidR="75A0438C">
        <w:rPr>
          <w:rStyle w:val="CommentReference"/>
        </w:rPr>
        <w:commentReference w:id="13"/>
      </w:r>
      <w:commentRangeEnd w:id="14"/>
      <w:r w:rsidR="75A0438C">
        <w:rPr>
          <w:rStyle w:val="CommentReference"/>
        </w:rPr>
        <w:commentReference w:id="14"/>
      </w:r>
    </w:p>
    <w:p w14:paraId="04D7302F" w14:textId="77777777" w:rsidR="005F1E00" w:rsidRPr="00791206" w:rsidRDefault="005F1E00" w:rsidP="005F1E00">
      <w:pPr>
        <w:pStyle w:val="ListParagraph"/>
        <w:spacing w:after="0" w:line="240" w:lineRule="auto"/>
        <w:ind w:left="360" w:firstLine="360"/>
        <w:rPr>
          <w:rFonts w:eastAsia="Calibri" w:cs="Times New Roman"/>
        </w:rPr>
      </w:pPr>
      <w:bookmarkStart w:id="15" w:name="_Toc496540802"/>
      <w:r w:rsidRPr="00791206">
        <w:rPr>
          <w:rFonts w:eastAsia="Calibri" w:cs="Times New Roman"/>
        </w:rPr>
        <w:t>|__|__| Age at diagnosis</w:t>
      </w:r>
    </w:p>
    <w:p w14:paraId="4E601D2B" w14:textId="77777777" w:rsidR="005F1E00" w:rsidRPr="00791206" w:rsidRDefault="005F1E00" w:rsidP="005F1E00">
      <w:pPr>
        <w:pStyle w:val="ListParagraph"/>
        <w:spacing w:after="0" w:line="240" w:lineRule="auto"/>
        <w:ind w:left="360"/>
        <w:rPr>
          <w:rFonts w:eastAsia="Calibri" w:cs="Times New Roman"/>
        </w:rPr>
      </w:pPr>
    </w:p>
    <w:p w14:paraId="584BC6E6"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E1A3BF2" w14:textId="77777777" w:rsidR="005F1E00" w:rsidRPr="00791206" w:rsidRDefault="005F1E00" w:rsidP="005F1E00">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0F2E00DF" w14:textId="364FCBC0" w:rsidR="0033220F"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5E7683" w:rsidRPr="002007B3">
        <w:rPr>
          <w:rFonts w:cstheme="minorHAnsi"/>
          <w:b/>
          <w:i/>
        </w:rPr>
        <w:t>INTROSURG</w:t>
      </w:r>
    </w:p>
    <w:p w14:paraId="360B5F90" w14:textId="2B8B9609" w:rsidR="00595993" w:rsidRPr="00791206" w:rsidRDefault="006D659F" w:rsidP="006D659F">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lastRenderedPageBreak/>
        <w:t xml:space="preserve">Surgical </w:t>
      </w:r>
      <w:r w:rsidR="001725E9" w:rsidRPr="00791206">
        <w:rPr>
          <w:rFonts w:eastAsia="Times New Roman" w:cs="Times New Roman"/>
          <w:b/>
          <w:bCs/>
          <w:sz w:val="28"/>
        </w:rPr>
        <w:t>P</w:t>
      </w:r>
      <w:r w:rsidRPr="00791206">
        <w:rPr>
          <w:rFonts w:eastAsia="Times New Roman" w:cs="Times New Roman"/>
          <w:b/>
          <w:bCs/>
          <w:sz w:val="28"/>
        </w:rPr>
        <w:t>rocedures</w:t>
      </w:r>
      <w:bookmarkEnd w:id="15"/>
    </w:p>
    <w:p w14:paraId="370E914C" w14:textId="7AA319EB" w:rsidR="00635AF6" w:rsidRPr="00791206" w:rsidRDefault="6838C06C" w:rsidP="6752AC1F">
      <w:pPr>
        <w:keepNext/>
        <w:keepLines/>
        <w:spacing w:before="200" w:after="240" w:line="240" w:lineRule="auto"/>
        <w:outlineLvl w:val="1"/>
        <w:rPr>
          <w:rFonts w:eastAsia="Times New Roman" w:cs="Times New Roman"/>
        </w:rPr>
      </w:pPr>
      <w:r w:rsidRPr="6838C06C">
        <w:rPr>
          <w:rFonts w:eastAsia="Times New Roman" w:cs="Times New Roman"/>
        </w:rPr>
        <w:t>[INTROSURG] The next questions ask about certain surgical procedures you may have had.</w:t>
      </w:r>
    </w:p>
    <w:p w14:paraId="7AEACB20" w14:textId="0D981DDE" w:rsidR="0096791C" w:rsidRPr="00791206" w:rsidRDefault="4CA715FE" w:rsidP="0050670F">
      <w:pPr>
        <w:numPr>
          <w:ilvl w:val="0"/>
          <w:numId w:val="37"/>
        </w:numPr>
        <w:spacing w:after="0" w:line="240" w:lineRule="auto"/>
        <w:contextualSpacing/>
        <w:rPr>
          <w:rFonts w:eastAsia="Calibri" w:cs="Times New Roman"/>
        </w:rPr>
      </w:pPr>
      <w:r w:rsidRPr="4CA715FE">
        <w:rPr>
          <w:rFonts w:eastAsia="Calibri" w:cs="Times New Roman"/>
        </w:rPr>
        <w:t>[MHGROUP9] Have you ever</w:t>
      </w:r>
      <w:r w:rsidRPr="4CA715FE">
        <w:rPr>
          <w:rFonts w:eastAsia="Calibri" w:cs="Times New Roman"/>
          <w:b/>
          <w:bCs/>
        </w:rPr>
        <w:t xml:space="preserve"> </w:t>
      </w:r>
      <w:r w:rsidRPr="4CA715FE">
        <w:rPr>
          <w:rFonts w:eastAsia="Calibri" w:cs="Times New Roman"/>
        </w:rPr>
        <w:t>had any of these surgeries? Select all</w:t>
      </w:r>
      <w:r w:rsidRPr="4CA715FE">
        <w:rPr>
          <w:rFonts w:eastAsia="Calibri" w:cs="Times New Roman"/>
          <w:b/>
          <w:bCs/>
        </w:rPr>
        <w:t xml:space="preserve"> </w:t>
      </w:r>
      <w:r w:rsidRPr="4CA715FE">
        <w:rPr>
          <w:rFonts w:eastAsia="Calibri" w:cs="Times New Roman"/>
        </w:rPr>
        <w:t xml:space="preserve">that apply. </w:t>
      </w:r>
    </w:p>
    <w:p w14:paraId="1C7F92D9" w14:textId="4E517FF9"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Tonsils removed (tonsillectomy)</w:t>
      </w:r>
    </w:p>
    <w:p w14:paraId="65314AFF" w14:textId="568702B7"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Gallbladder removed (cholecystectomy)</w:t>
      </w:r>
    </w:p>
    <w:p w14:paraId="2F17135F" w14:textId="168D0926"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Appendix removed (appendectomy)</w:t>
      </w:r>
    </w:p>
    <w:p w14:paraId="234EEB38" w14:textId="6126004F"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Liposuction</w:t>
      </w:r>
    </w:p>
    <w:p w14:paraId="25A296AA" w14:textId="49B51381"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Bariatric surgery (lap band, gastric bypass)</w:t>
      </w:r>
    </w:p>
    <w:p w14:paraId="1392EA8E" w14:textId="758986F6" w:rsidR="0096791C" w:rsidRPr="00791206" w:rsidRDefault="4CA715FE" w:rsidP="008F566B">
      <w:pPr>
        <w:numPr>
          <w:ilvl w:val="1"/>
          <w:numId w:val="37"/>
        </w:numPr>
        <w:spacing w:before="60" w:after="0" w:line="240" w:lineRule="auto"/>
        <w:contextualSpacing/>
        <w:rPr>
          <w:rFonts w:eastAsia="Calibri" w:cs="Times New Roman"/>
        </w:rPr>
      </w:pPr>
      <w:r w:rsidRPr="4CA715FE">
        <w:rPr>
          <w:rFonts w:eastAsia="Calibri" w:cs="Times New Roman"/>
        </w:rPr>
        <w:t>Breast surgery</w:t>
      </w:r>
    </w:p>
    <w:p w14:paraId="6EADCA7F" w14:textId="55939ED7" w:rsidR="0096791C"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Uterus removed (hysterectomy) </w:t>
      </w:r>
      <w:r w:rsidRPr="6838C06C">
        <w:rPr>
          <w:rFonts w:eastAsia="Calibri" w:cs="Times New Roman"/>
          <w:b/>
          <w:bCs/>
        </w:rPr>
        <w:t>[DISPLAY IF SEX=0 or (SEX=2 AND SEX2=5)]</w:t>
      </w:r>
    </w:p>
    <w:p w14:paraId="1FEFEF76" w14:textId="42A81A78" w:rsidR="0096791C"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Tubes tied (tubal ligation) </w:t>
      </w:r>
      <w:r w:rsidRPr="6838C06C">
        <w:rPr>
          <w:rFonts w:eastAsia="Calibri" w:cs="Times New Roman"/>
          <w:b/>
          <w:bCs/>
        </w:rPr>
        <w:t>[DISPLAY IF SEX=0 or (SEX=2 AND SEX2=7)]</w:t>
      </w:r>
    </w:p>
    <w:p w14:paraId="00B8D4CF" w14:textId="1356E337" w:rsidR="0096791C"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Removal of one or both ovaries (oophorectomy) </w:t>
      </w:r>
      <w:r w:rsidRPr="6838C06C">
        <w:rPr>
          <w:rFonts w:eastAsia="Calibri" w:cs="Times New Roman"/>
          <w:b/>
          <w:bCs/>
        </w:rPr>
        <w:t>[DISPLAY IF SEX=0 or (SEX=2 AND SEX2=6)]</w:t>
      </w:r>
    </w:p>
    <w:p w14:paraId="26128C05" w14:textId="1251DB8D" w:rsidR="0096791C" w:rsidRPr="00791206" w:rsidRDefault="6838C06C" w:rsidP="4CA715FE">
      <w:pPr>
        <w:numPr>
          <w:ilvl w:val="1"/>
          <w:numId w:val="37"/>
        </w:numPr>
        <w:spacing w:before="60" w:after="0" w:line="240" w:lineRule="auto"/>
        <w:contextualSpacing/>
        <w:rPr>
          <w:rFonts w:eastAsia="Calibri" w:cs="Times New Roman"/>
          <w:b/>
          <w:bCs/>
        </w:rPr>
      </w:pPr>
      <w:r w:rsidRPr="6838C06C">
        <w:rPr>
          <w:rFonts w:eastAsia="Calibri" w:cs="Times New Roman"/>
        </w:rPr>
        <w:t xml:space="preserve">Removal of one or both fallopian tubes (salpingectomy) </w:t>
      </w:r>
      <w:r w:rsidRPr="6838C06C">
        <w:rPr>
          <w:rFonts w:eastAsia="Calibri" w:cs="Times New Roman"/>
          <w:b/>
          <w:bCs/>
        </w:rPr>
        <w:t>[DISPLAY IF SEX=0 or (SEX=2 AND SEX2=7)]</w:t>
      </w:r>
    </w:p>
    <w:p w14:paraId="7899BAAC" w14:textId="2BA237E9" w:rsidR="0096791C"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Vasectomy </w:t>
      </w:r>
      <w:r w:rsidRPr="6838C06C">
        <w:rPr>
          <w:rFonts w:eastAsia="Calibri" w:cs="Times New Roman"/>
          <w:b/>
          <w:bCs/>
        </w:rPr>
        <w:t>[DISPLAY IF SEX=01 or (SEX=2 AND SEX2=0 AND 1)]</w:t>
      </w:r>
    </w:p>
    <w:p w14:paraId="2E7DEB7F" w14:textId="52DC46B8" w:rsidR="0096791C" w:rsidRPr="00791206" w:rsidRDefault="6838C06C" w:rsidP="4CA715FE">
      <w:pPr>
        <w:numPr>
          <w:ilvl w:val="1"/>
          <w:numId w:val="37"/>
        </w:numPr>
        <w:spacing w:before="60" w:after="0" w:line="240" w:lineRule="auto"/>
        <w:contextualSpacing/>
        <w:rPr>
          <w:rFonts w:eastAsia="Calibri" w:cs="Times New Roman"/>
          <w:b/>
          <w:bCs/>
        </w:rPr>
      </w:pPr>
      <w:r w:rsidRPr="6838C06C">
        <w:rPr>
          <w:rFonts w:eastAsia="Calibri" w:cs="Times New Roman"/>
        </w:rPr>
        <w:t xml:space="preserve">Removal of one or both testicles (orchiectomy or orchidectomy) </w:t>
      </w:r>
      <w:r w:rsidRPr="6838C06C">
        <w:rPr>
          <w:rFonts w:eastAsia="Calibri" w:cs="Times New Roman"/>
          <w:b/>
          <w:bCs/>
        </w:rPr>
        <w:t>[DISPLAY IF SEX=1 or (SEX=2 AND SEX2=1)]</w:t>
      </w:r>
    </w:p>
    <w:p w14:paraId="7BA97E16" w14:textId="5A08C1DB" w:rsidR="0096791C"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Prostate removed (prostatectomy) </w:t>
      </w:r>
      <w:r w:rsidRPr="6838C06C">
        <w:rPr>
          <w:rFonts w:eastAsia="Calibri" w:cs="Times New Roman"/>
          <w:b/>
          <w:bCs/>
        </w:rPr>
        <w:t>[DISPLAY IF SEX=1 or (SEX=2 AND SEX2=2)]</w:t>
      </w:r>
    </w:p>
    <w:p w14:paraId="48FB9D4A" w14:textId="31247997" w:rsidR="00317D65" w:rsidRPr="00791206" w:rsidRDefault="6838C06C" w:rsidP="008F566B">
      <w:pPr>
        <w:numPr>
          <w:ilvl w:val="1"/>
          <w:numId w:val="37"/>
        </w:numPr>
        <w:spacing w:before="60" w:after="0" w:line="240" w:lineRule="auto"/>
        <w:contextualSpacing/>
        <w:rPr>
          <w:rFonts w:eastAsia="Calibri" w:cs="Times New Roman"/>
        </w:rPr>
      </w:pPr>
      <w:r w:rsidRPr="6838C06C">
        <w:rPr>
          <w:rFonts w:eastAsia="Calibri" w:cs="Times New Roman"/>
        </w:rPr>
        <w:t xml:space="preserve">Penis removed (penectomy) </w:t>
      </w:r>
      <w:r w:rsidRPr="6838C06C">
        <w:rPr>
          <w:rFonts w:eastAsia="Calibri" w:cs="Times New Roman"/>
          <w:b/>
          <w:bCs/>
        </w:rPr>
        <w:t>[DISPLAY IF SEX=1 or (SEX=2 AND SEX2=0)]</w:t>
      </w:r>
    </w:p>
    <w:p w14:paraId="7B473C48" w14:textId="352DE38B" w:rsidR="0096791C" w:rsidRPr="00791206" w:rsidRDefault="4CA715FE" w:rsidP="002007B3">
      <w:pPr>
        <w:numPr>
          <w:ilvl w:val="0"/>
          <w:numId w:val="98"/>
        </w:numPr>
        <w:spacing w:before="60" w:after="0" w:line="240" w:lineRule="auto"/>
        <w:contextualSpacing/>
        <w:rPr>
          <w:rFonts w:eastAsia="Calibri" w:cs="Times New Roman"/>
        </w:rPr>
      </w:pPr>
      <w:r w:rsidRPr="4CA715FE">
        <w:rPr>
          <w:rFonts w:eastAsia="Calibri" w:cs="Times New Roman"/>
        </w:rPr>
        <w:t xml:space="preserve">I have </w:t>
      </w:r>
      <w:r w:rsidRPr="4CA715FE">
        <w:rPr>
          <w:rFonts w:eastAsia="Calibri" w:cs="Times New Roman"/>
          <w:b/>
          <w:bCs/>
        </w:rPr>
        <w:t>not</w:t>
      </w:r>
      <w:r w:rsidRPr="4CA715FE">
        <w:rPr>
          <w:rFonts w:eastAsia="Calibri" w:cs="Times New Roman"/>
        </w:rPr>
        <w:t xml:space="preserve"> had any of these surgeries </w:t>
      </w:r>
      <w:r w:rsidRPr="4CA715FE">
        <w:rPr>
          <w:rFonts w:ascii="Wingdings" w:eastAsia="Wingdings" w:hAnsi="Wingdings" w:cs="Wingdings"/>
        </w:rPr>
        <w:t>à</w:t>
      </w:r>
      <w:r w:rsidRPr="4CA715FE">
        <w:rPr>
          <w:rFonts w:eastAsia="Calibri" w:cs="Times New Roman"/>
          <w:b/>
          <w:bCs/>
        </w:rPr>
        <w:t xml:space="preserve"> GO TO BLDTRANS</w:t>
      </w:r>
    </w:p>
    <w:p w14:paraId="02DEE13C" w14:textId="63AA4B22" w:rsidR="0033220F" w:rsidRPr="002007B3" w:rsidRDefault="4CA715FE" w:rsidP="002007B3">
      <w:pPr>
        <w:ind w:left="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BLDTRANS</w:t>
      </w:r>
    </w:p>
    <w:p w14:paraId="37D6F8C1" w14:textId="77777777" w:rsidR="0096791C" w:rsidRPr="00791206" w:rsidRDefault="0096791C" w:rsidP="0096791C">
      <w:pPr>
        <w:spacing w:before="60" w:after="0" w:line="240" w:lineRule="auto"/>
        <w:ind w:left="360"/>
        <w:contextualSpacing/>
        <w:rPr>
          <w:rFonts w:eastAsia="Calibri" w:cs="Times New Roman"/>
        </w:rPr>
      </w:pPr>
    </w:p>
    <w:p w14:paraId="547B2319" w14:textId="2984AC3F" w:rsidR="006D659F" w:rsidRPr="00791206" w:rsidRDefault="6838C06C" w:rsidP="006D659F">
      <w:pPr>
        <w:spacing w:after="0" w:line="240" w:lineRule="auto"/>
        <w:rPr>
          <w:rFonts w:eastAsia="Calibri" w:cs="Times New Roman"/>
        </w:rPr>
      </w:pPr>
      <w:r w:rsidRPr="6838C06C">
        <w:rPr>
          <w:rFonts w:eastAsia="Calibri" w:cs="Times New Roman"/>
          <w:b/>
          <w:bCs/>
        </w:rPr>
        <w:t>[DISPLAY IF MHGROUP9= 0]</w:t>
      </w:r>
    </w:p>
    <w:p w14:paraId="12FE607C" w14:textId="1F92F758" w:rsidR="006D659F" w:rsidRPr="00791206" w:rsidRDefault="4CA715FE" w:rsidP="008F566B">
      <w:pPr>
        <w:numPr>
          <w:ilvl w:val="0"/>
          <w:numId w:val="37"/>
        </w:numPr>
        <w:spacing w:after="0" w:line="240" w:lineRule="auto"/>
        <w:contextualSpacing/>
        <w:rPr>
          <w:rFonts w:eastAsia="Calibri" w:cs="Times New Roman"/>
        </w:rPr>
      </w:pPr>
      <w:r w:rsidRPr="4CA715FE">
        <w:rPr>
          <w:rFonts w:eastAsia="Times New Roman" w:cs="Times New Roman"/>
        </w:rPr>
        <w:t xml:space="preserve">[TONSILS] </w:t>
      </w:r>
      <w:r w:rsidRPr="4CA715FE">
        <w:rPr>
          <w:rFonts w:eastAsia="Calibri" w:cs="Times New Roman"/>
        </w:rPr>
        <w:t xml:space="preserve">How old were you when you had your </w:t>
      </w:r>
      <w:r w:rsidRPr="4CA715FE">
        <w:rPr>
          <w:rFonts w:eastAsia="Calibri" w:cs="Times New Roman"/>
          <w:b/>
          <w:bCs/>
        </w:rPr>
        <w:t>tonsils removed (tonsillectomy)</w:t>
      </w:r>
      <w:r w:rsidRPr="4CA715FE">
        <w:rPr>
          <w:rFonts w:eastAsia="Calibri" w:cs="Times New Roman"/>
        </w:rPr>
        <w:t>?</w:t>
      </w:r>
    </w:p>
    <w:p w14:paraId="485796F8" w14:textId="22912B8F" w:rsidR="0096791C" w:rsidRPr="00791206" w:rsidRDefault="4C192351" w:rsidP="0096791C">
      <w:pPr>
        <w:pStyle w:val="ListParagraph"/>
        <w:spacing w:after="0" w:line="240" w:lineRule="auto"/>
        <w:ind w:left="360" w:firstLine="360"/>
        <w:rPr>
          <w:rFonts w:eastAsia="Calibri" w:cs="Times New Roman"/>
        </w:rPr>
      </w:pPr>
      <w:r w:rsidRPr="4C192351">
        <w:rPr>
          <w:rFonts w:eastAsia="Calibri" w:cs="Times New Roman"/>
        </w:rPr>
        <w:t>|__|__| Age at surgery</w:t>
      </w:r>
    </w:p>
    <w:p w14:paraId="6347823B" w14:textId="77777777" w:rsidR="0096791C" w:rsidRPr="00791206" w:rsidRDefault="0096791C" w:rsidP="0096791C">
      <w:pPr>
        <w:pStyle w:val="ListParagraph"/>
        <w:spacing w:after="0" w:line="240" w:lineRule="auto"/>
        <w:ind w:left="360"/>
        <w:rPr>
          <w:rFonts w:eastAsia="Calibri" w:cs="Times New Roman"/>
        </w:rPr>
      </w:pPr>
    </w:p>
    <w:p w14:paraId="495BFEFA"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951AC16" w14:textId="3640D3D5" w:rsidR="0096791C" w:rsidRPr="00791206" w:rsidRDefault="4C192351" w:rsidP="0096791C">
      <w:pPr>
        <w:pStyle w:val="ListParagraph"/>
        <w:spacing w:after="0" w:line="240" w:lineRule="auto"/>
        <w:ind w:left="360" w:firstLine="360"/>
        <w:rPr>
          <w:rFonts w:eastAsia="Calibri" w:cs="Times New Roman"/>
        </w:rPr>
      </w:pPr>
      <w:r w:rsidRPr="4C192351">
        <w:rPr>
          <w:rFonts w:eastAsia="Calibri" w:cs="Times New Roman"/>
        </w:rPr>
        <w:t>|__|__|__|__| Year of surgery</w:t>
      </w:r>
    </w:p>
    <w:p w14:paraId="459D6D65" w14:textId="7AEDC34C" w:rsidR="0033220F"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GALLREM</w:t>
      </w:r>
    </w:p>
    <w:p w14:paraId="43B8E50F" w14:textId="77777777" w:rsidR="00E86022" w:rsidRPr="00791206" w:rsidRDefault="00E86022" w:rsidP="006D659F">
      <w:pPr>
        <w:spacing w:after="0" w:line="240" w:lineRule="auto"/>
        <w:rPr>
          <w:rFonts w:eastAsia="Calibri" w:cs="Times New Roman"/>
        </w:rPr>
      </w:pPr>
    </w:p>
    <w:p w14:paraId="5B45DA1A" w14:textId="29DEEF7D" w:rsidR="0096791C" w:rsidRPr="00791206" w:rsidRDefault="6838C06C" w:rsidP="006D659F">
      <w:pPr>
        <w:spacing w:after="0" w:line="240" w:lineRule="auto"/>
        <w:rPr>
          <w:rFonts w:eastAsia="Calibri" w:cs="Times New Roman"/>
        </w:rPr>
      </w:pPr>
      <w:r w:rsidRPr="6838C06C">
        <w:rPr>
          <w:rFonts w:eastAsia="Calibri" w:cs="Times New Roman"/>
          <w:b/>
          <w:bCs/>
        </w:rPr>
        <w:t>[DISPLAY IF MHGROUP9= 1]</w:t>
      </w:r>
    </w:p>
    <w:p w14:paraId="754B280C" w14:textId="0370F5D1" w:rsidR="006D659F" w:rsidRPr="00791206" w:rsidRDefault="4CA715FE" w:rsidP="008F566B">
      <w:pPr>
        <w:numPr>
          <w:ilvl w:val="0"/>
          <w:numId w:val="37"/>
        </w:numPr>
        <w:spacing w:after="0" w:line="240" w:lineRule="auto"/>
        <w:contextualSpacing/>
        <w:rPr>
          <w:rFonts w:eastAsia="Calibri" w:cs="Times New Roman"/>
        </w:rPr>
      </w:pPr>
      <w:r w:rsidRPr="4CA715FE">
        <w:rPr>
          <w:rFonts w:eastAsia="Calibri" w:cs="Times New Roman"/>
        </w:rPr>
        <w:t xml:space="preserve">[GALLREM] How old were you when you had your </w:t>
      </w:r>
      <w:r w:rsidRPr="4CA715FE">
        <w:rPr>
          <w:rFonts w:eastAsia="Calibri" w:cs="Times New Roman"/>
          <w:b/>
          <w:bCs/>
        </w:rPr>
        <w:t>gallbladder removed (cholecystectomy)</w:t>
      </w:r>
      <w:r w:rsidRPr="4CA715FE">
        <w:rPr>
          <w:rFonts w:eastAsia="Calibri" w:cs="Times New Roman"/>
        </w:rPr>
        <w:t>?</w:t>
      </w:r>
    </w:p>
    <w:p w14:paraId="08F01555" w14:textId="700B65C6" w:rsidR="0096791C" w:rsidRPr="00791206" w:rsidRDefault="4C192351" w:rsidP="0096791C">
      <w:pPr>
        <w:pStyle w:val="ListParagraph"/>
        <w:spacing w:after="0" w:line="240" w:lineRule="auto"/>
        <w:ind w:left="360" w:firstLine="360"/>
        <w:rPr>
          <w:rFonts w:eastAsia="Calibri" w:cs="Times New Roman"/>
        </w:rPr>
      </w:pPr>
      <w:r w:rsidRPr="4C192351">
        <w:rPr>
          <w:rFonts w:eastAsia="Calibri" w:cs="Times New Roman"/>
        </w:rPr>
        <w:t>|__|__| Age at surgery</w:t>
      </w:r>
    </w:p>
    <w:p w14:paraId="7D6F1EB0" w14:textId="77777777" w:rsidR="0096791C" w:rsidRPr="00791206" w:rsidRDefault="0096791C" w:rsidP="0096791C">
      <w:pPr>
        <w:pStyle w:val="ListParagraph"/>
        <w:spacing w:after="0" w:line="240" w:lineRule="auto"/>
        <w:ind w:left="360"/>
        <w:rPr>
          <w:rFonts w:eastAsia="Calibri" w:cs="Times New Roman"/>
        </w:rPr>
      </w:pPr>
    </w:p>
    <w:p w14:paraId="2AF94AB6"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B528CB9" w14:textId="004C3D24" w:rsidR="006D659F" w:rsidRPr="00791206" w:rsidRDefault="4C192351" w:rsidP="0096791C">
      <w:pPr>
        <w:pStyle w:val="ListParagraph"/>
        <w:spacing w:after="0" w:line="240" w:lineRule="auto"/>
        <w:ind w:left="360" w:firstLine="360"/>
        <w:rPr>
          <w:rFonts w:eastAsia="Calibri" w:cs="Times New Roman"/>
        </w:rPr>
      </w:pPr>
      <w:r w:rsidRPr="4C192351">
        <w:rPr>
          <w:rFonts w:eastAsia="Calibri" w:cs="Times New Roman"/>
        </w:rPr>
        <w:t>|__|__|__|__| Year of surgery</w:t>
      </w:r>
    </w:p>
    <w:p w14:paraId="34B2D6AC" w14:textId="457F32E7" w:rsidR="0096791C" w:rsidRPr="009422DD" w:rsidRDefault="0033220F"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APPEND</w:t>
      </w:r>
    </w:p>
    <w:p w14:paraId="511E5F6A" w14:textId="77777777" w:rsidR="004D1F9C" w:rsidRPr="00791206" w:rsidRDefault="004D1F9C" w:rsidP="006D659F">
      <w:pPr>
        <w:spacing w:after="0" w:line="240" w:lineRule="auto"/>
        <w:rPr>
          <w:rFonts w:eastAsia="Calibri" w:cs="Times New Roman"/>
          <w:b/>
        </w:rPr>
      </w:pPr>
    </w:p>
    <w:p w14:paraId="273839CE" w14:textId="6223EA0B" w:rsidR="00E86022" w:rsidRPr="00791206" w:rsidRDefault="6838C06C" w:rsidP="006D659F">
      <w:pPr>
        <w:spacing w:after="0" w:line="240" w:lineRule="auto"/>
        <w:rPr>
          <w:rFonts w:eastAsia="Calibri" w:cs="Times New Roman"/>
        </w:rPr>
      </w:pPr>
      <w:r w:rsidRPr="6838C06C">
        <w:rPr>
          <w:rFonts w:eastAsia="Calibri" w:cs="Times New Roman"/>
          <w:b/>
          <w:bCs/>
        </w:rPr>
        <w:t>[DISPLAY IF MHGROUP9= 2]</w:t>
      </w:r>
    </w:p>
    <w:p w14:paraId="0ABFCDB7" w14:textId="01BB246C" w:rsidR="006D659F" w:rsidRPr="00791206" w:rsidRDefault="4CA715FE" w:rsidP="008F566B">
      <w:pPr>
        <w:numPr>
          <w:ilvl w:val="0"/>
          <w:numId w:val="37"/>
        </w:numPr>
        <w:spacing w:after="0" w:line="240" w:lineRule="auto"/>
        <w:contextualSpacing/>
        <w:rPr>
          <w:rFonts w:eastAsia="Calibri" w:cs="Times New Roman"/>
        </w:rPr>
      </w:pPr>
      <w:r w:rsidRPr="4CA715FE">
        <w:rPr>
          <w:rFonts w:eastAsia="Calibri" w:cs="Times New Roman"/>
        </w:rPr>
        <w:t xml:space="preserve">[APPEND] How old were you when you had your </w:t>
      </w:r>
      <w:r w:rsidRPr="4CA715FE">
        <w:rPr>
          <w:rFonts w:eastAsia="Calibri" w:cs="Times New Roman"/>
          <w:b/>
          <w:bCs/>
        </w:rPr>
        <w:t>appendix removed (appendectomy)</w:t>
      </w:r>
      <w:r w:rsidRPr="4CA715FE">
        <w:rPr>
          <w:rFonts w:eastAsia="Calibri" w:cs="Times New Roman"/>
        </w:rPr>
        <w:t>?</w:t>
      </w:r>
    </w:p>
    <w:p w14:paraId="4BE25FAC" w14:textId="07D24A40" w:rsidR="0096791C" w:rsidRPr="00791206" w:rsidRDefault="4C192351" w:rsidP="0096791C">
      <w:pPr>
        <w:pStyle w:val="ListParagraph"/>
        <w:spacing w:after="0" w:line="240" w:lineRule="auto"/>
        <w:ind w:left="360" w:firstLine="360"/>
        <w:rPr>
          <w:rFonts w:eastAsia="Calibri" w:cs="Times New Roman"/>
        </w:rPr>
      </w:pPr>
      <w:r w:rsidRPr="4C192351">
        <w:rPr>
          <w:rFonts w:eastAsia="Calibri" w:cs="Times New Roman"/>
        </w:rPr>
        <w:t>|__|__| Age at surgery</w:t>
      </w:r>
    </w:p>
    <w:p w14:paraId="467D257F" w14:textId="77777777" w:rsidR="0096791C" w:rsidRPr="00791206" w:rsidRDefault="0096791C" w:rsidP="0096791C">
      <w:pPr>
        <w:pStyle w:val="ListParagraph"/>
        <w:spacing w:after="0" w:line="240" w:lineRule="auto"/>
        <w:ind w:left="360"/>
        <w:rPr>
          <w:rFonts w:eastAsia="Calibri" w:cs="Times New Roman"/>
        </w:rPr>
      </w:pPr>
    </w:p>
    <w:p w14:paraId="4A145513"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9108EE0" w14:textId="29772742" w:rsidR="0096791C" w:rsidRPr="00791206" w:rsidRDefault="4C192351" w:rsidP="0096791C">
      <w:pPr>
        <w:pStyle w:val="ListParagraph"/>
        <w:spacing w:after="0" w:line="240" w:lineRule="auto"/>
        <w:ind w:left="360" w:firstLine="360"/>
        <w:rPr>
          <w:rFonts w:eastAsia="Calibri" w:cs="Times New Roman"/>
        </w:rPr>
      </w:pPr>
      <w:r w:rsidRPr="4C192351">
        <w:rPr>
          <w:rFonts w:eastAsia="Calibri" w:cs="Times New Roman"/>
        </w:rPr>
        <w:lastRenderedPageBreak/>
        <w:t>|__|__|__|__| Year of surgery</w:t>
      </w:r>
    </w:p>
    <w:p w14:paraId="5279B58C" w14:textId="592AE0DE" w:rsidR="002269C4"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LIPOSUCT</w:t>
      </w:r>
    </w:p>
    <w:p w14:paraId="2236A36A" w14:textId="77777777" w:rsidR="002269C4" w:rsidRPr="00791206" w:rsidRDefault="002269C4" w:rsidP="006D659F">
      <w:pPr>
        <w:spacing w:after="0" w:line="240" w:lineRule="auto"/>
        <w:ind w:left="720" w:hanging="720"/>
        <w:rPr>
          <w:rFonts w:eastAsia="Calibri" w:cs="Times New Roman"/>
        </w:rPr>
      </w:pPr>
    </w:p>
    <w:p w14:paraId="45986A3F" w14:textId="327AD462" w:rsidR="006D659F" w:rsidRPr="00791206" w:rsidRDefault="6838C06C" w:rsidP="00E86022">
      <w:pPr>
        <w:spacing w:after="0" w:line="240" w:lineRule="auto"/>
        <w:rPr>
          <w:rFonts w:eastAsia="Calibri" w:cs="Times New Roman"/>
        </w:rPr>
      </w:pPr>
      <w:r w:rsidRPr="6838C06C">
        <w:rPr>
          <w:rFonts w:eastAsia="Calibri" w:cs="Times New Roman"/>
          <w:b/>
          <w:bCs/>
        </w:rPr>
        <w:t>[DISPLAY IF MHGROUP9= 3]</w:t>
      </w:r>
    </w:p>
    <w:p w14:paraId="0330D3EC" w14:textId="72FD7D41" w:rsidR="006D659F" w:rsidRPr="00791206" w:rsidRDefault="4CA715FE" w:rsidP="008F566B">
      <w:pPr>
        <w:numPr>
          <w:ilvl w:val="0"/>
          <w:numId w:val="37"/>
        </w:numPr>
        <w:spacing w:after="0" w:line="240" w:lineRule="auto"/>
        <w:contextualSpacing/>
        <w:rPr>
          <w:rFonts w:eastAsia="Calibri" w:cs="Times New Roman"/>
        </w:rPr>
      </w:pPr>
      <w:r w:rsidRPr="4CA715FE">
        <w:rPr>
          <w:rFonts w:eastAsia="Calibri" w:cs="Times New Roman"/>
        </w:rPr>
        <w:t xml:space="preserve">[LIPOSUCT] How old were you when you </w:t>
      </w:r>
      <w:r w:rsidRPr="4CA715FE">
        <w:rPr>
          <w:rFonts w:eastAsia="Calibri" w:cs="Times New Roman"/>
          <w:b/>
          <w:bCs/>
        </w:rPr>
        <w:t>first</w:t>
      </w:r>
      <w:r w:rsidRPr="4CA715FE">
        <w:rPr>
          <w:rFonts w:eastAsia="Calibri" w:cs="Times New Roman"/>
        </w:rPr>
        <w:t xml:space="preserve"> had </w:t>
      </w:r>
      <w:r w:rsidRPr="4CA715FE">
        <w:rPr>
          <w:rFonts w:eastAsia="Calibri" w:cs="Times New Roman"/>
          <w:b/>
          <w:bCs/>
        </w:rPr>
        <w:t>liposuction?</w:t>
      </w:r>
    </w:p>
    <w:p w14:paraId="21CCF02A" w14:textId="5B29E50F" w:rsidR="0096791C" w:rsidRPr="00791206" w:rsidRDefault="4C192351" w:rsidP="0096791C">
      <w:pPr>
        <w:pStyle w:val="ListParagraph"/>
        <w:spacing w:after="0" w:line="240" w:lineRule="auto"/>
        <w:ind w:left="360" w:firstLine="360"/>
        <w:rPr>
          <w:rFonts w:eastAsia="Calibri" w:cs="Times New Roman"/>
        </w:rPr>
      </w:pPr>
      <w:r w:rsidRPr="4C192351">
        <w:rPr>
          <w:rFonts w:eastAsia="Calibri" w:cs="Times New Roman"/>
        </w:rPr>
        <w:t>|__|__| Age at surgery</w:t>
      </w:r>
    </w:p>
    <w:p w14:paraId="4E263121" w14:textId="77777777" w:rsidR="0096791C" w:rsidRPr="00791206" w:rsidRDefault="0096791C" w:rsidP="0096791C">
      <w:pPr>
        <w:pStyle w:val="ListParagraph"/>
        <w:spacing w:after="0" w:line="240" w:lineRule="auto"/>
        <w:ind w:left="360"/>
        <w:rPr>
          <w:rFonts w:eastAsia="Calibri" w:cs="Times New Roman"/>
        </w:rPr>
      </w:pPr>
    </w:p>
    <w:p w14:paraId="2A37AFD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56146FC" w14:textId="71455616" w:rsidR="0096791C" w:rsidRPr="00791206" w:rsidRDefault="4C192351" w:rsidP="0096791C">
      <w:pPr>
        <w:pStyle w:val="ListParagraph"/>
        <w:spacing w:after="0" w:line="240" w:lineRule="auto"/>
        <w:ind w:left="360" w:firstLine="360"/>
        <w:rPr>
          <w:rFonts w:eastAsia="Calibri" w:cs="Times New Roman"/>
        </w:rPr>
      </w:pPr>
      <w:r w:rsidRPr="4C192351">
        <w:rPr>
          <w:rFonts w:eastAsia="Calibri" w:cs="Times New Roman"/>
        </w:rPr>
        <w:t>|__|__|__|__| Year of surgery</w:t>
      </w:r>
    </w:p>
    <w:p w14:paraId="711DD430" w14:textId="02A67B16" w:rsidR="00E86022"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BARSUR</w:t>
      </w:r>
    </w:p>
    <w:p w14:paraId="2527CE09" w14:textId="77777777" w:rsidR="002269C4" w:rsidRPr="00791206" w:rsidRDefault="002269C4" w:rsidP="00E86022">
      <w:pPr>
        <w:spacing w:after="0" w:line="240" w:lineRule="auto"/>
        <w:ind w:left="720" w:hanging="720"/>
        <w:rPr>
          <w:rFonts w:eastAsia="Calibri" w:cs="Times New Roman"/>
        </w:rPr>
      </w:pPr>
    </w:p>
    <w:p w14:paraId="206230FF" w14:textId="6D87FA36" w:rsidR="00E86022" w:rsidRPr="00791206" w:rsidRDefault="6838C06C" w:rsidP="00E86022">
      <w:pPr>
        <w:spacing w:after="0" w:line="240" w:lineRule="auto"/>
        <w:rPr>
          <w:rFonts w:eastAsia="Calibri" w:cs="Times New Roman"/>
        </w:rPr>
      </w:pPr>
      <w:r w:rsidRPr="6838C06C">
        <w:rPr>
          <w:rFonts w:eastAsia="Calibri" w:cs="Times New Roman"/>
          <w:b/>
          <w:bCs/>
        </w:rPr>
        <w:t>[DISPLAY IF MHGROUP9= 4]</w:t>
      </w:r>
    </w:p>
    <w:p w14:paraId="081A9AA5" w14:textId="71FE6E57" w:rsidR="006D659F" w:rsidRPr="00791206" w:rsidRDefault="4CA715FE" w:rsidP="4CA715FE">
      <w:pPr>
        <w:numPr>
          <w:ilvl w:val="0"/>
          <w:numId w:val="37"/>
        </w:numPr>
        <w:spacing w:after="0" w:line="276" w:lineRule="auto"/>
        <w:contextualSpacing/>
        <w:rPr>
          <w:rFonts w:eastAsia="Calibri" w:cs="Times New Roman"/>
          <w:b/>
          <w:bCs/>
        </w:rPr>
      </w:pPr>
      <w:r w:rsidRPr="4CA715FE">
        <w:rPr>
          <w:rFonts w:eastAsia="Calibri" w:cs="Times New Roman"/>
        </w:rPr>
        <w:t xml:space="preserve"> [BARSUR] How old were you when you had your </w:t>
      </w:r>
      <w:r w:rsidRPr="4CA715FE">
        <w:rPr>
          <w:rFonts w:eastAsia="Calibri" w:cs="Times New Roman"/>
          <w:b/>
          <w:bCs/>
        </w:rPr>
        <w:t>bariatric surgery (lap band, gastric bypass)?</w:t>
      </w:r>
    </w:p>
    <w:p w14:paraId="73E905FD" w14:textId="0C04863A" w:rsidR="0096791C" w:rsidRPr="00791206" w:rsidRDefault="4C192351" w:rsidP="0096791C">
      <w:pPr>
        <w:pStyle w:val="ListParagraph"/>
        <w:spacing w:after="0" w:line="240" w:lineRule="auto"/>
        <w:ind w:left="360" w:firstLine="360"/>
        <w:rPr>
          <w:rFonts w:eastAsia="Calibri" w:cs="Times New Roman"/>
        </w:rPr>
      </w:pPr>
      <w:r w:rsidRPr="4C192351">
        <w:rPr>
          <w:rFonts w:eastAsia="Calibri" w:cs="Times New Roman"/>
        </w:rPr>
        <w:t>|__|__| Age at surgery</w:t>
      </w:r>
    </w:p>
    <w:p w14:paraId="4D97A622" w14:textId="77777777" w:rsidR="0096791C" w:rsidRPr="00791206" w:rsidRDefault="0096791C" w:rsidP="0096791C">
      <w:pPr>
        <w:pStyle w:val="ListParagraph"/>
        <w:spacing w:after="0" w:line="240" w:lineRule="auto"/>
        <w:ind w:left="360"/>
        <w:rPr>
          <w:rFonts w:eastAsia="Calibri" w:cs="Times New Roman"/>
        </w:rPr>
      </w:pPr>
    </w:p>
    <w:p w14:paraId="4DCD3D7E"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6C67A8B" w14:textId="249E18D8" w:rsidR="00E86022" w:rsidRPr="00791206" w:rsidRDefault="4C192351" w:rsidP="00E86022">
      <w:pPr>
        <w:pStyle w:val="ListParagraph"/>
        <w:spacing w:after="0" w:line="240" w:lineRule="auto"/>
        <w:ind w:left="360" w:firstLine="360"/>
        <w:rPr>
          <w:rFonts w:eastAsia="Calibri" w:cs="Times New Roman"/>
        </w:rPr>
      </w:pPr>
      <w:r w:rsidRPr="4C192351">
        <w:rPr>
          <w:rFonts w:eastAsia="Calibri" w:cs="Times New Roman"/>
        </w:rPr>
        <w:t>|__|__|__|__| Year of surgery</w:t>
      </w:r>
    </w:p>
    <w:p w14:paraId="7583F404" w14:textId="3312CBBE" w:rsidR="00E86022"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BREASTSUR</w:t>
      </w:r>
    </w:p>
    <w:p w14:paraId="5757E2E3" w14:textId="77777777" w:rsidR="00E86022" w:rsidRPr="00791206" w:rsidRDefault="00E86022" w:rsidP="00E86022">
      <w:pPr>
        <w:spacing w:after="0" w:line="240" w:lineRule="auto"/>
        <w:ind w:left="720" w:hanging="720"/>
        <w:rPr>
          <w:rFonts w:eastAsia="Calibri" w:cs="Times New Roman"/>
        </w:rPr>
      </w:pPr>
    </w:p>
    <w:p w14:paraId="28933E98" w14:textId="5E6E045D" w:rsidR="00E86022" w:rsidRPr="00791206" w:rsidRDefault="6838C06C" w:rsidP="00E86022">
      <w:pPr>
        <w:spacing w:after="0" w:line="240" w:lineRule="auto"/>
        <w:rPr>
          <w:rFonts w:eastAsia="Calibri" w:cs="Times New Roman"/>
        </w:rPr>
      </w:pPr>
      <w:r w:rsidRPr="6838C06C">
        <w:rPr>
          <w:rFonts w:eastAsia="Calibri" w:cs="Times New Roman"/>
          <w:b/>
          <w:bCs/>
        </w:rPr>
        <w:t>[DISPLAY IF MHGROUP9= 5]</w:t>
      </w:r>
    </w:p>
    <w:p w14:paraId="6D8E53EB" w14:textId="455FBA82" w:rsidR="0096791C" w:rsidRPr="00791206" w:rsidRDefault="6838C06C" w:rsidP="008F566B">
      <w:pPr>
        <w:pStyle w:val="ListParagraph"/>
        <w:numPr>
          <w:ilvl w:val="0"/>
          <w:numId w:val="37"/>
        </w:numPr>
        <w:rPr>
          <w:rFonts w:eastAsia="Calibri" w:cs="Times New Roman"/>
        </w:rPr>
      </w:pPr>
      <w:r w:rsidRPr="6838C06C">
        <w:rPr>
          <w:rFonts w:eastAsia="Calibri" w:cs="Times New Roman"/>
        </w:rPr>
        <w:t xml:space="preserve">[BREASTSUR] Which of these </w:t>
      </w:r>
      <w:r w:rsidRPr="6838C06C">
        <w:rPr>
          <w:rFonts w:eastAsia="Calibri" w:cs="Times New Roman"/>
          <w:b/>
          <w:bCs/>
        </w:rPr>
        <w:t>breast surgeries</w:t>
      </w:r>
      <w:r w:rsidRPr="6838C06C">
        <w:rPr>
          <w:rFonts w:eastAsia="Calibri" w:cs="Times New Roman"/>
        </w:rPr>
        <w:t xml:space="preserve"> have you had? Please do not include a biopsy. Select all that apply.</w:t>
      </w:r>
    </w:p>
    <w:p w14:paraId="1BE867F6" w14:textId="77777777" w:rsidR="004C54A6" w:rsidRPr="00791206" w:rsidRDefault="64D3EA98" w:rsidP="004C54A6">
      <w:pPr>
        <w:numPr>
          <w:ilvl w:val="1"/>
          <w:numId w:val="37"/>
        </w:numPr>
        <w:spacing w:before="60" w:after="0" w:line="240" w:lineRule="auto"/>
        <w:ind w:left="1080"/>
        <w:contextualSpacing/>
        <w:rPr>
          <w:rFonts w:eastAsia="Calibri" w:cs="Times New Roman"/>
        </w:rPr>
      </w:pPr>
      <w:r w:rsidRPr="64D3EA98">
        <w:rPr>
          <w:rFonts w:eastAsia="Calibri" w:cs="Times New Roman"/>
        </w:rPr>
        <w:t>Breast implants (augmentation surgery)</w:t>
      </w:r>
    </w:p>
    <w:p w14:paraId="3DE904E9" w14:textId="77777777" w:rsidR="004C54A6" w:rsidRPr="00791206" w:rsidRDefault="64D3EA98" w:rsidP="004C54A6">
      <w:pPr>
        <w:numPr>
          <w:ilvl w:val="1"/>
          <w:numId w:val="37"/>
        </w:numPr>
        <w:spacing w:before="60" w:after="0" w:line="240" w:lineRule="auto"/>
        <w:ind w:left="1080"/>
        <w:contextualSpacing/>
        <w:rPr>
          <w:rFonts w:eastAsia="Calibri" w:cs="Times New Roman"/>
        </w:rPr>
      </w:pPr>
      <w:r>
        <w:t>Breast lift surgery (mastopexy)</w:t>
      </w:r>
    </w:p>
    <w:p w14:paraId="2F6E2F7E" w14:textId="77777777" w:rsidR="004C54A6" w:rsidRPr="00791206" w:rsidRDefault="64D3EA98" w:rsidP="004C54A6">
      <w:pPr>
        <w:numPr>
          <w:ilvl w:val="1"/>
          <w:numId w:val="37"/>
        </w:numPr>
        <w:spacing w:before="60" w:after="0" w:line="240" w:lineRule="auto"/>
        <w:ind w:left="1080"/>
        <w:contextualSpacing/>
        <w:rPr>
          <w:rFonts w:eastAsia="Calibri" w:cs="Times New Roman"/>
        </w:rPr>
      </w:pPr>
      <w:r>
        <w:t>Breast reconstruction surgery</w:t>
      </w:r>
    </w:p>
    <w:p w14:paraId="3120CE3D" w14:textId="77777777" w:rsidR="004C54A6" w:rsidRPr="00791206" w:rsidRDefault="64D3EA98" w:rsidP="004C54A6">
      <w:pPr>
        <w:numPr>
          <w:ilvl w:val="1"/>
          <w:numId w:val="37"/>
        </w:numPr>
        <w:spacing w:before="60" w:after="0" w:line="240" w:lineRule="auto"/>
        <w:ind w:left="1080"/>
        <w:contextualSpacing/>
        <w:rPr>
          <w:rFonts w:eastAsia="Calibri" w:cs="Times New Roman"/>
        </w:rPr>
      </w:pPr>
      <w:r w:rsidRPr="64D3EA98">
        <w:rPr>
          <w:rFonts w:eastAsia="Calibri" w:cs="Times New Roman"/>
        </w:rPr>
        <w:t>Breast reduction (reduction mammaplasty)</w:t>
      </w:r>
    </w:p>
    <w:p w14:paraId="5294CF5A" w14:textId="28230EE8" w:rsidR="004C54A6" w:rsidRPr="00791206" w:rsidRDefault="64D3EA98" w:rsidP="004C54A6">
      <w:pPr>
        <w:numPr>
          <w:ilvl w:val="1"/>
          <w:numId w:val="37"/>
        </w:numPr>
        <w:spacing w:before="60" w:after="0" w:line="240" w:lineRule="auto"/>
        <w:ind w:left="1080"/>
        <w:contextualSpacing/>
        <w:rPr>
          <w:rFonts w:eastAsia="Calibri" w:cs="Times New Roman"/>
        </w:rPr>
      </w:pPr>
      <w:r>
        <w:t>Removal of a part of my breast tissue (breast-conserving surgery (BCS), lumpectomy, partial mastectomy, or segmental mastectomy)</w:t>
      </w:r>
    </w:p>
    <w:p w14:paraId="31E39DB1" w14:textId="77777777" w:rsidR="004C54A6" w:rsidRPr="00791206" w:rsidRDefault="64D3EA98" w:rsidP="004C54A6">
      <w:pPr>
        <w:numPr>
          <w:ilvl w:val="1"/>
          <w:numId w:val="37"/>
        </w:numPr>
        <w:spacing w:before="60" w:after="0" w:line="240" w:lineRule="auto"/>
        <w:ind w:left="1080"/>
        <w:contextualSpacing/>
        <w:rPr>
          <w:rFonts w:eastAsia="Calibri" w:cs="Times New Roman"/>
        </w:rPr>
      </w:pPr>
      <w:r w:rsidRPr="64D3EA98">
        <w:rPr>
          <w:rFonts w:eastAsia="Calibri" w:cs="Times New Roman"/>
        </w:rPr>
        <w:t>Removal of one breast (mastectomy)</w:t>
      </w:r>
    </w:p>
    <w:p w14:paraId="04255BA8" w14:textId="77777777" w:rsidR="004C54A6" w:rsidRPr="00791206" w:rsidRDefault="64D3EA98" w:rsidP="004C54A6">
      <w:pPr>
        <w:numPr>
          <w:ilvl w:val="1"/>
          <w:numId w:val="37"/>
        </w:numPr>
        <w:spacing w:before="60" w:after="0" w:line="240" w:lineRule="auto"/>
        <w:ind w:left="1080"/>
        <w:contextualSpacing/>
        <w:rPr>
          <w:rFonts w:eastAsia="Calibri" w:cs="Times New Roman"/>
        </w:rPr>
      </w:pPr>
      <w:r w:rsidRPr="64D3EA98">
        <w:rPr>
          <w:rFonts w:eastAsia="Calibri" w:cs="Times New Roman"/>
        </w:rPr>
        <w:t xml:space="preserve">Removal of both breasts (double </w:t>
      </w:r>
      <w:proofErr w:type="gramStart"/>
      <w:r w:rsidRPr="64D3EA98">
        <w:rPr>
          <w:rFonts w:eastAsia="Calibri" w:cs="Times New Roman"/>
        </w:rPr>
        <w:t>or</w:t>
      </w:r>
      <w:proofErr w:type="gramEnd"/>
      <w:r w:rsidRPr="64D3EA98">
        <w:rPr>
          <w:rFonts w:eastAsia="Calibri" w:cs="Times New Roman"/>
        </w:rPr>
        <w:t xml:space="preserve"> bilateral mastectomy)</w:t>
      </w:r>
    </w:p>
    <w:p w14:paraId="2839F308" w14:textId="77777777" w:rsidR="004C54A6" w:rsidRPr="00791206" w:rsidRDefault="64D3EA98" w:rsidP="004C54A6">
      <w:pPr>
        <w:numPr>
          <w:ilvl w:val="1"/>
          <w:numId w:val="37"/>
        </w:numPr>
        <w:spacing w:before="60" w:after="0" w:line="240" w:lineRule="auto"/>
        <w:ind w:left="1080"/>
        <w:contextualSpacing/>
        <w:rPr>
          <w:rFonts w:eastAsia="Calibri" w:cs="Times New Roman"/>
        </w:rPr>
      </w:pPr>
      <w:r>
        <w:t>Surgery for a breast abscess (such as incision and draining)</w:t>
      </w:r>
    </w:p>
    <w:p w14:paraId="522D39D2" w14:textId="77777777" w:rsidR="004C54A6" w:rsidRPr="00791206" w:rsidRDefault="64D3EA98" w:rsidP="004C54A6">
      <w:pPr>
        <w:numPr>
          <w:ilvl w:val="1"/>
          <w:numId w:val="37"/>
        </w:numPr>
        <w:spacing w:before="60" w:after="0" w:line="240" w:lineRule="auto"/>
        <w:ind w:left="1080"/>
        <w:contextualSpacing/>
        <w:rPr>
          <w:rFonts w:eastAsia="Calibri" w:cs="Times New Roman"/>
        </w:rPr>
      </w:pPr>
      <w:r>
        <w:t>Removal of a lactiferous or milk duct (</w:t>
      </w:r>
      <w:proofErr w:type="spellStart"/>
      <w:r>
        <w:t>microdochectomy</w:t>
      </w:r>
      <w:proofErr w:type="spellEnd"/>
      <w:r>
        <w:t xml:space="preserve">) </w:t>
      </w:r>
    </w:p>
    <w:p w14:paraId="2C1004CF" w14:textId="6E1853F6" w:rsidR="004C54A6" w:rsidRPr="00791206" w:rsidRDefault="002007B3" w:rsidP="002007B3">
      <w:pPr>
        <w:spacing w:before="60" w:after="0" w:line="240" w:lineRule="auto"/>
        <w:ind w:left="720"/>
        <w:contextualSpacing/>
        <w:rPr>
          <w:rFonts w:eastAsia="Calibri" w:cs="Times New Roman"/>
          <w:caps/>
        </w:rPr>
      </w:pPr>
      <w:r>
        <w:rPr>
          <w:rFonts w:eastAsia="Calibri" w:cs="Times New Roman"/>
        </w:rPr>
        <w:t xml:space="preserve">55   </w:t>
      </w:r>
      <w:r w:rsidR="4CA715FE" w:rsidRPr="4CA715FE">
        <w:rPr>
          <w:rFonts w:eastAsia="Calibri" w:cs="Times New Roman"/>
        </w:rPr>
        <w:t xml:space="preserve">Other: Please describe </w:t>
      </w:r>
      <w:r w:rsidR="4CA715FE" w:rsidRPr="4CA715FE">
        <w:t>[text box]</w:t>
      </w:r>
    </w:p>
    <w:p w14:paraId="7D9532AA" w14:textId="4D4D54C0" w:rsidR="004C54A6" w:rsidRPr="00791206" w:rsidRDefault="60923EDB" w:rsidP="60923EDB">
      <w:pPr>
        <w:spacing w:before="60" w:after="0" w:line="240" w:lineRule="auto"/>
        <w:ind w:firstLine="720"/>
        <w:contextualSpacing/>
        <w:rPr>
          <w:rFonts w:eastAsiaTheme="minorEastAsia"/>
          <w:b/>
          <w:bCs/>
        </w:rPr>
      </w:pPr>
      <w:r w:rsidRPr="60923EDB">
        <w:rPr>
          <w:rFonts w:eastAsia="Calibri" w:cs="Times New Roman"/>
        </w:rPr>
        <w:t>88   None of the above</w:t>
      </w:r>
      <w:r w:rsidRPr="60923EDB">
        <w:rPr>
          <w:rFonts w:eastAsia="Calibri" w:cs="Times New Roman"/>
          <w:caps/>
        </w:rPr>
        <w:t xml:space="preserve"> </w:t>
      </w:r>
      <w:r w:rsidRPr="60923EDB">
        <w:rPr>
          <w:rFonts w:ascii="Wingdings" w:eastAsia="Wingdings" w:hAnsi="Wingdings"/>
          <w:b/>
          <w:bCs/>
          <w:i/>
          <w:iCs/>
        </w:rPr>
        <w:t>à</w:t>
      </w:r>
      <w:r w:rsidRPr="60923EDB">
        <w:rPr>
          <w:rFonts w:eastAsia="Calibri"/>
          <w:b/>
          <w:bCs/>
          <w:i/>
          <w:iCs/>
        </w:rPr>
        <w:t xml:space="preserve"> </w:t>
      </w:r>
      <w:r w:rsidRPr="60923EDB">
        <w:rPr>
          <w:rFonts w:eastAsia="Calibri" w:cs="Times New Roman"/>
          <w:b/>
          <w:bCs/>
        </w:rPr>
        <w:t>GO TO HYSTER</w:t>
      </w:r>
    </w:p>
    <w:p w14:paraId="6FB1265C" w14:textId="73F11868" w:rsidR="00E86022" w:rsidRDefault="00E86022" w:rsidP="00E86022">
      <w:pPr>
        <w:spacing w:after="0" w:line="240" w:lineRule="auto"/>
        <w:ind w:left="720" w:hanging="720"/>
        <w:rPr>
          <w:rFonts w:eastAsia="Calibri" w:cs="Times New Roman"/>
        </w:rPr>
      </w:pPr>
    </w:p>
    <w:p w14:paraId="03423D47" w14:textId="578019BC" w:rsidR="00B82B4F" w:rsidRPr="00B82B4F" w:rsidRDefault="6838C06C" w:rsidP="00E86022">
      <w:pPr>
        <w:spacing w:after="0" w:line="240" w:lineRule="auto"/>
        <w:ind w:left="720" w:hanging="720"/>
        <w:rPr>
          <w:rFonts w:eastAsia="Calibri" w:cs="Times New Roman"/>
          <w:b/>
          <w:bCs/>
        </w:rPr>
      </w:pPr>
      <w:r w:rsidRPr="6838C06C">
        <w:rPr>
          <w:rFonts w:eastAsia="Calibri" w:cs="Times New Roman"/>
          <w:b/>
          <w:bCs/>
        </w:rPr>
        <w:t>[DISPLAY IF BREASTSUR= 0]</w:t>
      </w:r>
    </w:p>
    <w:p w14:paraId="5D333BD6" w14:textId="087E12F7" w:rsidR="006D659F" w:rsidRPr="00791206" w:rsidRDefault="6838C06C" w:rsidP="008F566B">
      <w:pPr>
        <w:numPr>
          <w:ilvl w:val="0"/>
          <w:numId w:val="37"/>
        </w:numPr>
        <w:spacing w:after="0" w:line="240" w:lineRule="auto"/>
        <w:contextualSpacing/>
        <w:rPr>
          <w:rFonts w:eastAsia="Calibri" w:cs="Times New Roman"/>
        </w:rPr>
      </w:pPr>
      <w:r w:rsidRPr="6838C06C">
        <w:rPr>
          <w:rFonts w:eastAsia="Calibri" w:cs="Times New Roman"/>
        </w:rPr>
        <w:t xml:space="preserve"> [BREASTSUR0] How old were you when you had </w:t>
      </w:r>
      <w:r w:rsidRPr="6838C06C">
        <w:rPr>
          <w:rFonts w:eastAsia="Calibri" w:cs="Times New Roman"/>
          <w:b/>
          <w:bCs/>
        </w:rPr>
        <w:t>breast implants surgery</w:t>
      </w:r>
      <w:r w:rsidRPr="6838C06C">
        <w:rPr>
          <w:rFonts w:eastAsia="Calibri" w:cs="Times New Roman"/>
        </w:rPr>
        <w:t xml:space="preserve"> (augmentation surgery)? </w:t>
      </w:r>
    </w:p>
    <w:p w14:paraId="6400970B" w14:textId="657C1AFD" w:rsidR="0096791C" w:rsidRPr="00791206" w:rsidRDefault="6838C06C" w:rsidP="0096791C">
      <w:pPr>
        <w:pStyle w:val="ListParagraph"/>
        <w:spacing w:after="0" w:line="240" w:lineRule="auto"/>
        <w:ind w:left="360" w:firstLine="360"/>
        <w:rPr>
          <w:rFonts w:eastAsia="Calibri" w:cs="Times New Roman"/>
        </w:rPr>
      </w:pPr>
      <w:r w:rsidRPr="6838C06C">
        <w:rPr>
          <w:rFonts w:eastAsia="Calibri" w:cs="Times New Roman"/>
        </w:rPr>
        <w:t>|__|__| Age at surgery</w:t>
      </w:r>
    </w:p>
    <w:p w14:paraId="05AF6601" w14:textId="77777777" w:rsidR="0096791C" w:rsidRPr="00791206" w:rsidRDefault="0096791C" w:rsidP="0096791C">
      <w:pPr>
        <w:pStyle w:val="ListParagraph"/>
        <w:spacing w:after="0" w:line="240" w:lineRule="auto"/>
        <w:ind w:left="360"/>
        <w:rPr>
          <w:rFonts w:eastAsia="Calibri" w:cs="Times New Roman"/>
        </w:rPr>
      </w:pPr>
    </w:p>
    <w:p w14:paraId="34E8E22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5387E9B" w14:textId="2F6A28E9" w:rsidR="0096791C" w:rsidRPr="00791206" w:rsidRDefault="6838C06C" w:rsidP="0096791C">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755AF808" w14:textId="38927347" w:rsidR="00E86022" w:rsidRPr="002007B3" w:rsidRDefault="6838C06C" w:rsidP="6838C06C">
      <w:pPr>
        <w:ind w:firstLine="72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BREASTSUR1</w:t>
      </w:r>
    </w:p>
    <w:p w14:paraId="32153AEB" w14:textId="106379E8" w:rsidR="007E0689" w:rsidRPr="00677C8E" w:rsidRDefault="6838C06C" w:rsidP="007E0689">
      <w:pPr>
        <w:spacing w:after="0" w:line="240" w:lineRule="auto"/>
        <w:ind w:left="720" w:hanging="720"/>
        <w:rPr>
          <w:rFonts w:eastAsia="Calibri" w:cs="Times New Roman"/>
          <w:b/>
          <w:bCs/>
        </w:rPr>
      </w:pPr>
      <w:r w:rsidRPr="6838C06C">
        <w:rPr>
          <w:rFonts w:eastAsia="Calibri" w:cs="Times New Roman"/>
          <w:b/>
          <w:bCs/>
        </w:rPr>
        <w:t>[DISPLAY IF BREASTSUR= 1]</w:t>
      </w:r>
    </w:p>
    <w:p w14:paraId="738205D6" w14:textId="5500781D" w:rsidR="007E0689" w:rsidRPr="00791206" w:rsidRDefault="6838C06C" w:rsidP="007E0689">
      <w:pPr>
        <w:numPr>
          <w:ilvl w:val="0"/>
          <w:numId w:val="37"/>
        </w:numPr>
        <w:spacing w:after="0" w:line="240" w:lineRule="auto"/>
        <w:contextualSpacing/>
        <w:rPr>
          <w:rFonts w:eastAsia="Calibri" w:cs="Times New Roman"/>
        </w:rPr>
      </w:pPr>
      <w:r w:rsidRPr="6838C06C">
        <w:rPr>
          <w:rFonts w:eastAsia="Calibri" w:cs="Times New Roman"/>
        </w:rPr>
        <w:lastRenderedPageBreak/>
        <w:t xml:space="preserve"> [BREASTSUR1] How old were you when you had </w:t>
      </w:r>
      <w:r w:rsidRPr="6838C06C">
        <w:rPr>
          <w:rFonts w:eastAsia="Calibri" w:cs="Times New Roman"/>
          <w:b/>
          <w:bCs/>
        </w:rPr>
        <w:t>breast lift surgery</w:t>
      </w:r>
      <w:r w:rsidRPr="6838C06C">
        <w:rPr>
          <w:rFonts w:eastAsia="Calibri" w:cs="Times New Roman"/>
        </w:rPr>
        <w:t xml:space="preserve"> (mastopexy)? </w:t>
      </w:r>
    </w:p>
    <w:p w14:paraId="5E26D2FC" w14:textId="77777777" w:rsidR="007E0689" w:rsidRPr="00791206" w:rsidRDefault="6838C06C" w:rsidP="007E0689">
      <w:pPr>
        <w:pStyle w:val="ListParagraph"/>
        <w:spacing w:after="0" w:line="240" w:lineRule="auto"/>
        <w:ind w:left="360" w:firstLine="360"/>
        <w:rPr>
          <w:rFonts w:eastAsia="Calibri" w:cs="Times New Roman"/>
        </w:rPr>
      </w:pPr>
      <w:r w:rsidRPr="6838C06C">
        <w:rPr>
          <w:rFonts w:eastAsia="Calibri" w:cs="Times New Roman"/>
        </w:rPr>
        <w:t>|__|__| Age at surgery</w:t>
      </w:r>
    </w:p>
    <w:p w14:paraId="1278EB49" w14:textId="77777777" w:rsidR="007E0689" w:rsidRPr="00791206" w:rsidRDefault="007E0689" w:rsidP="007E0689">
      <w:pPr>
        <w:pStyle w:val="ListParagraph"/>
        <w:spacing w:after="0" w:line="240" w:lineRule="auto"/>
        <w:ind w:left="360"/>
        <w:rPr>
          <w:rFonts w:eastAsia="Calibri" w:cs="Times New Roman"/>
        </w:rPr>
      </w:pPr>
    </w:p>
    <w:p w14:paraId="43E70BE9" w14:textId="77777777" w:rsidR="007E0689" w:rsidRPr="00791206" w:rsidRDefault="6838C06C" w:rsidP="007E0689">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11C0D2EC" w14:textId="77777777" w:rsidR="007E0689" w:rsidRPr="00791206" w:rsidRDefault="6838C06C" w:rsidP="007E0689">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7F40E6C4" w14:textId="66809D13" w:rsidR="00CA3599"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BREASTSUR2</w:t>
      </w:r>
    </w:p>
    <w:p w14:paraId="140CEC27" w14:textId="67AECC2B" w:rsidR="000D6230" w:rsidRDefault="000D6230" w:rsidP="6838C06C">
      <w:pPr>
        <w:spacing w:after="0" w:line="240" w:lineRule="auto"/>
        <w:rPr>
          <w:rFonts w:eastAsia="Calibri" w:cs="Times New Roman"/>
          <w:b/>
          <w:bCs/>
        </w:rPr>
      </w:pPr>
    </w:p>
    <w:p w14:paraId="777EB29A" w14:textId="51BA2871" w:rsidR="00D5256A" w:rsidRPr="00677C8E" w:rsidRDefault="6838C06C" w:rsidP="00D5256A">
      <w:pPr>
        <w:spacing w:after="0" w:line="240" w:lineRule="auto"/>
        <w:ind w:left="720" w:hanging="720"/>
        <w:rPr>
          <w:rFonts w:eastAsia="Calibri" w:cs="Times New Roman"/>
          <w:b/>
          <w:bCs/>
        </w:rPr>
      </w:pPr>
      <w:r w:rsidRPr="6838C06C">
        <w:rPr>
          <w:rFonts w:eastAsia="Calibri" w:cs="Times New Roman"/>
          <w:b/>
          <w:bCs/>
        </w:rPr>
        <w:t>[DISPLAY IF BREASTSUR= 2]</w:t>
      </w:r>
    </w:p>
    <w:p w14:paraId="5296C304" w14:textId="705B6EB7" w:rsidR="00D5256A" w:rsidRPr="00791206" w:rsidRDefault="6838C06C" w:rsidP="00D5256A">
      <w:pPr>
        <w:numPr>
          <w:ilvl w:val="0"/>
          <w:numId w:val="37"/>
        </w:numPr>
        <w:spacing w:after="0" w:line="240" w:lineRule="auto"/>
        <w:contextualSpacing/>
        <w:rPr>
          <w:rFonts w:eastAsia="Calibri" w:cs="Times New Roman"/>
        </w:rPr>
      </w:pPr>
      <w:r w:rsidRPr="6838C06C">
        <w:rPr>
          <w:rFonts w:eastAsia="Calibri" w:cs="Times New Roman"/>
        </w:rPr>
        <w:t xml:space="preserve"> [BREASTSUR2] How old were you when you had </w:t>
      </w:r>
      <w:r w:rsidRPr="6838C06C">
        <w:rPr>
          <w:rFonts w:eastAsia="Calibri" w:cs="Times New Roman"/>
          <w:b/>
          <w:bCs/>
        </w:rPr>
        <w:t>breast reconstruction surgery</w:t>
      </w:r>
      <w:r w:rsidRPr="6838C06C">
        <w:rPr>
          <w:rFonts w:eastAsia="Calibri" w:cs="Times New Roman"/>
        </w:rPr>
        <w:t xml:space="preserve">? </w:t>
      </w:r>
    </w:p>
    <w:p w14:paraId="7CC46111" w14:textId="77777777" w:rsidR="00D5256A" w:rsidRPr="00791206" w:rsidRDefault="6838C06C" w:rsidP="00D5256A">
      <w:pPr>
        <w:pStyle w:val="ListParagraph"/>
        <w:spacing w:after="0" w:line="240" w:lineRule="auto"/>
        <w:ind w:left="360" w:firstLine="360"/>
        <w:rPr>
          <w:rFonts w:eastAsia="Calibri" w:cs="Times New Roman"/>
        </w:rPr>
      </w:pPr>
      <w:r w:rsidRPr="6838C06C">
        <w:rPr>
          <w:rFonts w:eastAsia="Calibri" w:cs="Times New Roman"/>
        </w:rPr>
        <w:t>|__|__| Age at surgery</w:t>
      </w:r>
    </w:p>
    <w:p w14:paraId="14CCC99B" w14:textId="77777777" w:rsidR="00D5256A" w:rsidRPr="00791206" w:rsidRDefault="00D5256A" w:rsidP="00D5256A">
      <w:pPr>
        <w:pStyle w:val="ListParagraph"/>
        <w:spacing w:after="0" w:line="240" w:lineRule="auto"/>
        <w:ind w:left="360"/>
        <w:rPr>
          <w:rFonts w:eastAsia="Calibri" w:cs="Times New Roman"/>
        </w:rPr>
      </w:pPr>
    </w:p>
    <w:p w14:paraId="0F5EFFAD" w14:textId="77777777" w:rsidR="00D5256A" w:rsidRPr="00791206" w:rsidRDefault="6838C06C" w:rsidP="00D5256A">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4A834472" w14:textId="77777777" w:rsidR="00D5256A" w:rsidRPr="00791206" w:rsidRDefault="6838C06C" w:rsidP="00D5256A">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37DB6A02" w14:textId="6043FE98" w:rsidR="00D5256A" w:rsidRDefault="6838C06C" w:rsidP="6838C06C">
      <w:pPr>
        <w:spacing w:after="0" w:line="240" w:lineRule="auto"/>
        <w:ind w:firstLine="36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BREASTSUR3</w:t>
      </w:r>
    </w:p>
    <w:p w14:paraId="6A381743" w14:textId="5031CFC1" w:rsidR="00D5256A" w:rsidRDefault="00D5256A" w:rsidP="6838C06C">
      <w:pPr>
        <w:spacing w:after="0" w:line="240" w:lineRule="auto"/>
        <w:rPr>
          <w:rFonts w:eastAsia="Calibri" w:cs="Times New Roman"/>
          <w:b/>
          <w:bCs/>
        </w:rPr>
      </w:pPr>
    </w:p>
    <w:p w14:paraId="59374992" w14:textId="68607768" w:rsidR="00F908DA" w:rsidRPr="00677C8E" w:rsidRDefault="6838C06C" w:rsidP="00F908DA">
      <w:pPr>
        <w:spacing w:after="0" w:line="240" w:lineRule="auto"/>
        <w:ind w:left="720" w:hanging="720"/>
        <w:rPr>
          <w:rFonts w:eastAsia="Calibri" w:cs="Times New Roman"/>
          <w:b/>
          <w:bCs/>
        </w:rPr>
      </w:pPr>
      <w:r w:rsidRPr="6838C06C">
        <w:rPr>
          <w:rFonts w:eastAsia="Calibri" w:cs="Times New Roman"/>
          <w:b/>
          <w:bCs/>
        </w:rPr>
        <w:t>[DISPLAY IF BREASTSUR= 3]</w:t>
      </w:r>
    </w:p>
    <w:p w14:paraId="390E595B" w14:textId="60A4C44A" w:rsidR="00F908DA" w:rsidRPr="00791206" w:rsidRDefault="6838C06C" w:rsidP="00F908DA">
      <w:pPr>
        <w:numPr>
          <w:ilvl w:val="0"/>
          <w:numId w:val="37"/>
        </w:numPr>
        <w:spacing w:after="0" w:line="240" w:lineRule="auto"/>
        <w:contextualSpacing/>
        <w:rPr>
          <w:rFonts w:eastAsia="Calibri" w:cs="Times New Roman"/>
        </w:rPr>
      </w:pPr>
      <w:r w:rsidRPr="6838C06C">
        <w:rPr>
          <w:rFonts w:eastAsia="Calibri" w:cs="Times New Roman"/>
        </w:rPr>
        <w:t xml:space="preserve"> [BREASTSUR3] How old were you when you had </w:t>
      </w:r>
      <w:r w:rsidRPr="6838C06C">
        <w:rPr>
          <w:rFonts w:eastAsia="Calibri" w:cs="Times New Roman"/>
          <w:b/>
          <w:bCs/>
        </w:rPr>
        <w:t>breast reduction surgery</w:t>
      </w:r>
      <w:r w:rsidRPr="6838C06C">
        <w:rPr>
          <w:rFonts w:eastAsia="Calibri" w:cs="Times New Roman"/>
        </w:rPr>
        <w:t xml:space="preserve"> (reduction mammaplasty)? </w:t>
      </w:r>
    </w:p>
    <w:p w14:paraId="7686C070" w14:textId="77777777" w:rsidR="00F908DA" w:rsidRPr="00791206" w:rsidRDefault="6838C06C" w:rsidP="00F908DA">
      <w:pPr>
        <w:pStyle w:val="ListParagraph"/>
        <w:spacing w:after="0" w:line="240" w:lineRule="auto"/>
        <w:ind w:left="360" w:firstLine="360"/>
        <w:rPr>
          <w:rFonts w:eastAsia="Calibri" w:cs="Times New Roman"/>
        </w:rPr>
      </w:pPr>
      <w:r w:rsidRPr="6838C06C">
        <w:rPr>
          <w:rFonts w:eastAsia="Calibri" w:cs="Times New Roman"/>
        </w:rPr>
        <w:t>|__|__| Age at surgery</w:t>
      </w:r>
    </w:p>
    <w:p w14:paraId="2A91745C" w14:textId="77777777" w:rsidR="00F908DA" w:rsidRPr="00791206" w:rsidRDefault="00F908DA" w:rsidP="00F908DA">
      <w:pPr>
        <w:pStyle w:val="ListParagraph"/>
        <w:spacing w:after="0" w:line="240" w:lineRule="auto"/>
        <w:ind w:left="360"/>
        <w:rPr>
          <w:rFonts w:eastAsia="Calibri" w:cs="Times New Roman"/>
        </w:rPr>
      </w:pPr>
    </w:p>
    <w:p w14:paraId="2929C803" w14:textId="77777777" w:rsidR="00F908DA" w:rsidRPr="00791206" w:rsidRDefault="6838C06C" w:rsidP="00F908DA">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42EAE5B8" w14:textId="77777777" w:rsidR="00F908DA" w:rsidRPr="00791206" w:rsidRDefault="6838C06C" w:rsidP="00F908DA">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21FBF01D" w14:textId="29FE8E23" w:rsidR="00F908DA"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BREASTSUR4</w:t>
      </w:r>
    </w:p>
    <w:p w14:paraId="1EC45B17" w14:textId="6DE73F18" w:rsidR="00F908DA" w:rsidRDefault="00F908DA" w:rsidP="6838C06C">
      <w:pPr>
        <w:spacing w:after="0" w:line="240" w:lineRule="auto"/>
        <w:rPr>
          <w:rFonts w:eastAsia="Calibri" w:cs="Times New Roman"/>
          <w:b/>
          <w:bCs/>
        </w:rPr>
      </w:pPr>
    </w:p>
    <w:p w14:paraId="25259B31" w14:textId="2A24049B" w:rsidR="006C33A5" w:rsidRPr="00677C8E" w:rsidRDefault="6838C06C" w:rsidP="006C33A5">
      <w:pPr>
        <w:spacing w:after="0" w:line="240" w:lineRule="auto"/>
        <w:ind w:left="720" w:hanging="720"/>
        <w:rPr>
          <w:rFonts w:eastAsia="Calibri" w:cs="Times New Roman"/>
          <w:b/>
          <w:bCs/>
        </w:rPr>
      </w:pPr>
      <w:r w:rsidRPr="6838C06C">
        <w:rPr>
          <w:rFonts w:eastAsia="Calibri" w:cs="Times New Roman"/>
          <w:b/>
          <w:bCs/>
        </w:rPr>
        <w:t>[DISPLAY IF BREASTSUR= 4]</w:t>
      </w:r>
    </w:p>
    <w:p w14:paraId="2EBF6990" w14:textId="06F8F8A7" w:rsidR="006C33A5" w:rsidRPr="00791206" w:rsidRDefault="6838C06C" w:rsidP="006C33A5">
      <w:pPr>
        <w:numPr>
          <w:ilvl w:val="0"/>
          <w:numId w:val="37"/>
        </w:numPr>
        <w:spacing w:after="0" w:line="240" w:lineRule="auto"/>
        <w:contextualSpacing/>
        <w:rPr>
          <w:rFonts w:eastAsia="Calibri" w:cs="Times New Roman"/>
        </w:rPr>
      </w:pPr>
      <w:r w:rsidRPr="6838C06C">
        <w:rPr>
          <w:rFonts w:eastAsia="Calibri" w:cs="Times New Roman"/>
        </w:rPr>
        <w:t xml:space="preserve"> [BREASTSUR4] How old were you when you had </w:t>
      </w:r>
      <w:r w:rsidRPr="6838C06C">
        <w:rPr>
          <w:rFonts w:eastAsia="Calibri" w:cs="Times New Roman"/>
          <w:b/>
          <w:bCs/>
        </w:rPr>
        <w:t>surgery for</w:t>
      </w:r>
      <w:r w:rsidRPr="6838C06C">
        <w:rPr>
          <w:rFonts w:eastAsia="Calibri" w:cs="Times New Roman"/>
        </w:rPr>
        <w:t xml:space="preserve"> </w:t>
      </w:r>
      <w:r w:rsidRPr="6838C06C">
        <w:rPr>
          <w:rFonts w:eastAsia="Calibri" w:cs="Times New Roman"/>
          <w:b/>
          <w:bCs/>
        </w:rPr>
        <w:t>removal of part of your breast tissue</w:t>
      </w:r>
      <w:r w:rsidRPr="6838C06C">
        <w:rPr>
          <w:rFonts w:eastAsia="Calibri" w:cs="Times New Roman"/>
        </w:rPr>
        <w:t xml:space="preserve"> (breast-conserving surgery (BCS), lumpectomy, partial mastectomy, or segmental mastectomy)? </w:t>
      </w:r>
    </w:p>
    <w:p w14:paraId="00418D16" w14:textId="77777777" w:rsidR="006C33A5" w:rsidRPr="00791206" w:rsidRDefault="6838C06C" w:rsidP="006C33A5">
      <w:pPr>
        <w:pStyle w:val="ListParagraph"/>
        <w:spacing w:after="0" w:line="240" w:lineRule="auto"/>
        <w:ind w:left="360" w:firstLine="360"/>
        <w:rPr>
          <w:rFonts w:eastAsia="Calibri" w:cs="Times New Roman"/>
        </w:rPr>
      </w:pPr>
      <w:r w:rsidRPr="6838C06C">
        <w:rPr>
          <w:rFonts w:eastAsia="Calibri" w:cs="Times New Roman"/>
        </w:rPr>
        <w:t>|__|__| Age at surgery</w:t>
      </w:r>
    </w:p>
    <w:p w14:paraId="6DCE3B50" w14:textId="77777777" w:rsidR="006C33A5" w:rsidRPr="00791206" w:rsidRDefault="006C33A5" w:rsidP="006C33A5">
      <w:pPr>
        <w:pStyle w:val="ListParagraph"/>
        <w:spacing w:after="0" w:line="240" w:lineRule="auto"/>
        <w:ind w:left="360"/>
        <w:rPr>
          <w:rFonts w:eastAsia="Calibri" w:cs="Times New Roman"/>
        </w:rPr>
      </w:pPr>
    </w:p>
    <w:p w14:paraId="1BC6605B" w14:textId="77777777" w:rsidR="006C33A5" w:rsidRPr="00791206" w:rsidRDefault="6838C06C" w:rsidP="006C33A5">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246B4153" w14:textId="77777777" w:rsidR="006C33A5" w:rsidRPr="00791206" w:rsidRDefault="6838C06C" w:rsidP="006C33A5">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41B5E4D2" w14:textId="0B04E4BE" w:rsidR="006C33A5"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BREASTSUR5</w:t>
      </w:r>
    </w:p>
    <w:p w14:paraId="4050BFBF" w14:textId="74D8DAB9" w:rsidR="004733BE" w:rsidRDefault="004733BE" w:rsidP="6838C06C">
      <w:pPr>
        <w:spacing w:after="0" w:line="240" w:lineRule="auto"/>
        <w:rPr>
          <w:b/>
          <w:bCs/>
          <w:i/>
          <w:iCs/>
        </w:rPr>
      </w:pPr>
    </w:p>
    <w:p w14:paraId="3F9209BE" w14:textId="58940F75" w:rsidR="004733BE" w:rsidRPr="00677C8E" w:rsidRDefault="6838C06C" w:rsidP="004733BE">
      <w:pPr>
        <w:spacing w:after="0" w:line="240" w:lineRule="auto"/>
        <w:ind w:left="720" w:hanging="720"/>
        <w:rPr>
          <w:rFonts w:eastAsia="Calibri" w:cs="Times New Roman"/>
          <w:b/>
          <w:bCs/>
        </w:rPr>
      </w:pPr>
      <w:r w:rsidRPr="6838C06C">
        <w:rPr>
          <w:rFonts w:eastAsia="Calibri" w:cs="Times New Roman"/>
          <w:b/>
          <w:bCs/>
        </w:rPr>
        <w:t>[DISPLAY IF BREASTSUR= 5]</w:t>
      </w:r>
    </w:p>
    <w:p w14:paraId="608CA413" w14:textId="232FEDF0" w:rsidR="004733BE" w:rsidRPr="00791206" w:rsidRDefault="6838C06C" w:rsidP="004733BE">
      <w:pPr>
        <w:numPr>
          <w:ilvl w:val="0"/>
          <w:numId w:val="37"/>
        </w:numPr>
        <w:spacing w:after="0" w:line="240" w:lineRule="auto"/>
        <w:contextualSpacing/>
        <w:rPr>
          <w:rFonts w:eastAsia="Calibri" w:cs="Times New Roman"/>
        </w:rPr>
      </w:pPr>
      <w:r w:rsidRPr="6838C06C">
        <w:rPr>
          <w:rFonts w:eastAsia="Calibri" w:cs="Times New Roman"/>
        </w:rPr>
        <w:t xml:space="preserve"> [BREASTSUR5] How old were you when you had </w:t>
      </w:r>
      <w:r w:rsidRPr="6838C06C">
        <w:rPr>
          <w:rFonts w:eastAsia="Calibri" w:cs="Times New Roman"/>
          <w:b/>
          <w:bCs/>
        </w:rPr>
        <w:t>surgery for removal of one breast</w:t>
      </w:r>
      <w:r w:rsidRPr="6838C06C">
        <w:rPr>
          <w:rFonts w:eastAsia="Calibri" w:cs="Times New Roman"/>
        </w:rPr>
        <w:t xml:space="preserve"> (mastectomy)? </w:t>
      </w:r>
    </w:p>
    <w:p w14:paraId="0E7F55E1" w14:textId="77777777" w:rsidR="004733BE" w:rsidRPr="00791206" w:rsidRDefault="6838C06C" w:rsidP="004733BE">
      <w:pPr>
        <w:pStyle w:val="ListParagraph"/>
        <w:spacing w:after="0" w:line="240" w:lineRule="auto"/>
        <w:ind w:left="360" w:firstLine="360"/>
        <w:rPr>
          <w:rFonts w:eastAsia="Calibri" w:cs="Times New Roman"/>
        </w:rPr>
      </w:pPr>
      <w:r w:rsidRPr="6838C06C">
        <w:rPr>
          <w:rFonts w:eastAsia="Calibri" w:cs="Times New Roman"/>
        </w:rPr>
        <w:t>|__|__| Age at surgery</w:t>
      </w:r>
    </w:p>
    <w:p w14:paraId="460E5E92" w14:textId="77777777" w:rsidR="004733BE" w:rsidRPr="00791206" w:rsidRDefault="004733BE" w:rsidP="004733BE">
      <w:pPr>
        <w:pStyle w:val="ListParagraph"/>
        <w:spacing w:after="0" w:line="240" w:lineRule="auto"/>
        <w:ind w:left="360"/>
        <w:rPr>
          <w:rFonts w:eastAsia="Calibri" w:cs="Times New Roman"/>
        </w:rPr>
      </w:pPr>
    </w:p>
    <w:p w14:paraId="304EEBF8" w14:textId="77777777" w:rsidR="004733BE" w:rsidRPr="00791206" w:rsidRDefault="6838C06C" w:rsidP="004733BE">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5EBF5645" w14:textId="77777777" w:rsidR="004733BE" w:rsidRPr="00791206" w:rsidRDefault="6838C06C" w:rsidP="004733BE">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6D5D725A" w14:textId="4730CC19" w:rsidR="004733BE"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BREASTSUR6</w:t>
      </w:r>
    </w:p>
    <w:p w14:paraId="34F8C601" w14:textId="77777777" w:rsidR="004733BE" w:rsidRDefault="004733BE" w:rsidP="6838C06C">
      <w:pPr>
        <w:spacing w:after="0" w:line="240" w:lineRule="auto"/>
        <w:rPr>
          <w:b/>
          <w:bCs/>
          <w:i/>
          <w:iCs/>
        </w:rPr>
      </w:pPr>
    </w:p>
    <w:p w14:paraId="084CDBF7" w14:textId="533C92F8" w:rsidR="00D6351F" w:rsidRPr="00677C8E" w:rsidRDefault="6838C06C" w:rsidP="00D6351F">
      <w:pPr>
        <w:spacing w:after="0" w:line="240" w:lineRule="auto"/>
        <w:ind w:left="720" w:hanging="720"/>
        <w:rPr>
          <w:rFonts w:eastAsia="Calibri" w:cs="Times New Roman"/>
          <w:b/>
          <w:bCs/>
        </w:rPr>
      </w:pPr>
      <w:r w:rsidRPr="6838C06C">
        <w:rPr>
          <w:rFonts w:eastAsia="Calibri" w:cs="Times New Roman"/>
          <w:b/>
          <w:bCs/>
        </w:rPr>
        <w:t>[DISPLAY IF BREASTSUR= 6]</w:t>
      </w:r>
    </w:p>
    <w:p w14:paraId="079F3ABF" w14:textId="4AEE49AA" w:rsidR="00D6351F" w:rsidRPr="00791206" w:rsidRDefault="6838C06C" w:rsidP="00D6351F">
      <w:pPr>
        <w:numPr>
          <w:ilvl w:val="0"/>
          <w:numId w:val="37"/>
        </w:numPr>
        <w:spacing w:after="0" w:line="240" w:lineRule="auto"/>
        <w:contextualSpacing/>
        <w:rPr>
          <w:rFonts w:eastAsia="Calibri" w:cs="Times New Roman"/>
        </w:rPr>
      </w:pPr>
      <w:r w:rsidRPr="6838C06C">
        <w:rPr>
          <w:rFonts w:eastAsia="Calibri" w:cs="Times New Roman"/>
        </w:rPr>
        <w:t xml:space="preserve"> [BREASTSUR6] How old were you when you had </w:t>
      </w:r>
      <w:r w:rsidRPr="6838C06C">
        <w:rPr>
          <w:rFonts w:eastAsia="Calibri" w:cs="Times New Roman"/>
          <w:b/>
          <w:bCs/>
        </w:rPr>
        <w:t>surgery for removal of both breasts</w:t>
      </w:r>
      <w:r w:rsidRPr="6838C06C">
        <w:rPr>
          <w:rFonts w:eastAsia="Calibri" w:cs="Times New Roman"/>
        </w:rPr>
        <w:t xml:space="preserve"> (double </w:t>
      </w:r>
      <w:proofErr w:type="gramStart"/>
      <w:r w:rsidRPr="6838C06C">
        <w:rPr>
          <w:rFonts w:eastAsia="Calibri" w:cs="Times New Roman"/>
        </w:rPr>
        <w:t>or</w:t>
      </w:r>
      <w:proofErr w:type="gramEnd"/>
      <w:r w:rsidRPr="6838C06C">
        <w:rPr>
          <w:rFonts w:eastAsia="Calibri" w:cs="Times New Roman"/>
        </w:rPr>
        <w:t xml:space="preserve"> bilateral mastectomy)? </w:t>
      </w:r>
    </w:p>
    <w:p w14:paraId="029D64B7" w14:textId="77777777" w:rsidR="00D6351F" w:rsidRPr="00791206" w:rsidRDefault="6838C06C" w:rsidP="00D6351F">
      <w:pPr>
        <w:pStyle w:val="ListParagraph"/>
        <w:spacing w:after="0" w:line="240" w:lineRule="auto"/>
        <w:ind w:left="360" w:firstLine="360"/>
        <w:rPr>
          <w:rFonts w:eastAsia="Calibri" w:cs="Times New Roman"/>
        </w:rPr>
      </w:pPr>
      <w:r w:rsidRPr="6838C06C">
        <w:rPr>
          <w:rFonts w:eastAsia="Calibri" w:cs="Times New Roman"/>
        </w:rPr>
        <w:t>|__|__| Age at surgery</w:t>
      </w:r>
    </w:p>
    <w:p w14:paraId="6B2D8437" w14:textId="77777777" w:rsidR="00D6351F" w:rsidRPr="00791206" w:rsidRDefault="00D6351F" w:rsidP="00D6351F">
      <w:pPr>
        <w:pStyle w:val="ListParagraph"/>
        <w:spacing w:after="0" w:line="240" w:lineRule="auto"/>
        <w:ind w:left="360"/>
        <w:rPr>
          <w:rFonts w:eastAsia="Calibri" w:cs="Times New Roman"/>
        </w:rPr>
      </w:pPr>
    </w:p>
    <w:p w14:paraId="4C36139D" w14:textId="77777777" w:rsidR="00D6351F" w:rsidRPr="00791206" w:rsidRDefault="6838C06C" w:rsidP="00D6351F">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519B5283" w14:textId="77777777" w:rsidR="00D6351F" w:rsidRPr="00791206" w:rsidRDefault="6838C06C" w:rsidP="00D6351F">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4EB95BAF" w14:textId="1C46209E" w:rsidR="00D6351F"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BREASTSUR7</w:t>
      </w:r>
    </w:p>
    <w:p w14:paraId="37FF1839" w14:textId="77777777" w:rsidR="00D6351F" w:rsidRDefault="00D6351F" w:rsidP="6838C06C">
      <w:pPr>
        <w:spacing w:after="0" w:line="240" w:lineRule="auto"/>
        <w:rPr>
          <w:b/>
          <w:bCs/>
          <w:i/>
          <w:iCs/>
        </w:rPr>
      </w:pPr>
    </w:p>
    <w:p w14:paraId="19E47CE2" w14:textId="14B04EFC" w:rsidR="00625689" w:rsidRPr="00677C8E" w:rsidRDefault="6838C06C" w:rsidP="00625689">
      <w:pPr>
        <w:spacing w:after="0" w:line="240" w:lineRule="auto"/>
        <w:ind w:left="720" w:hanging="720"/>
        <w:rPr>
          <w:rFonts w:eastAsia="Calibri" w:cs="Times New Roman"/>
          <w:b/>
          <w:bCs/>
        </w:rPr>
      </w:pPr>
      <w:r w:rsidRPr="6838C06C">
        <w:rPr>
          <w:rFonts w:eastAsia="Calibri" w:cs="Times New Roman"/>
          <w:b/>
          <w:bCs/>
        </w:rPr>
        <w:t>[DISPLAY IF BREASTSUR= 7]</w:t>
      </w:r>
    </w:p>
    <w:p w14:paraId="6D979ABA" w14:textId="56C575B9" w:rsidR="00625689" w:rsidRPr="00791206" w:rsidRDefault="6838C06C" w:rsidP="00625689">
      <w:pPr>
        <w:numPr>
          <w:ilvl w:val="0"/>
          <w:numId w:val="37"/>
        </w:numPr>
        <w:spacing w:after="0" w:line="240" w:lineRule="auto"/>
        <w:contextualSpacing/>
        <w:rPr>
          <w:rFonts w:eastAsia="Calibri" w:cs="Times New Roman"/>
        </w:rPr>
      </w:pPr>
      <w:r w:rsidRPr="6838C06C">
        <w:rPr>
          <w:rFonts w:eastAsia="Calibri" w:cs="Times New Roman"/>
        </w:rPr>
        <w:t xml:space="preserve"> [BREASTSUR7] How old were you when you had </w:t>
      </w:r>
      <w:r w:rsidRPr="6838C06C">
        <w:rPr>
          <w:rFonts w:eastAsia="Calibri" w:cs="Times New Roman"/>
          <w:b/>
          <w:bCs/>
        </w:rPr>
        <w:t>surgery for</w:t>
      </w:r>
      <w:r w:rsidRPr="6838C06C">
        <w:rPr>
          <w:rFonts w:eastAsia="Calibri" w:cs="Times New Roman"/>
        </w:rPr>
        <w:t xml:space="preserve"> </w:t>
      </w:r>
      <w:r w:rsidRPr="6838C06C">
        <w:rPr>
          <w:rFonts w:eastAsia="Calibri" w:cs="Times New Roman"/>
          <w:b/>
          <w:bCs/>
        </w:rPr>
        <w:t>a breast abscess</w:t>
      </w:r>
      <w:r w:rsidRPr="6838C06C">
        <w:rPr>
          <w:rFonts w:eastAsia="Calibri" w:cs="Times New Roman"/>
        </w:rPr>
        <w:t xml:space="preserve"> (mastectomy)? </w:t>
      </w:r>
    </w:p>
    <w:p w14:paraId="6C17CD59" w14:textId="77777777" w:rsidR="00625689" w:rsidRPr="00791206" w:rsidRDefault="6838C06C" w:rsidP="00625689">
      <w:pPr>
        <w:pStyle w:val="ListParagraph"/>
        <w:spacing w:after="0" w:line="240" w:lineRule="auto"/>
        <w:ind w:left="360" w:firstLine="360"/>
        <w:rPr>
          <w:rFonts w:eastAsia="Calibri" w:cs="Times New Roman"/>
        </w:rPr>
      </w:pPr>
      <w:r w:rsidRPr="6838C06C">
        <w:rPr>
          <w:rFonts w:eastAsia="Calibri" w:cs="Times New Roman"/>
        </w:rPr>
        <w:t>|__|__| Age at surgery</w:t>
      </w:r>
    </w:p>
    <w:p w14:paraId="682DD23B" w14:textId="77777777" w:rsidR="00625689" w:rsidRPr="00791206" w:rsidRDefault="00625689" w:rsidP="00625689">
      <w:pPr>
        <w:pStyle w:val="ListParagraph"/>
        <w:spacing w:after="0" w:line="240" w:lineRule="auto"/>
        <w:ind w:left="360"/>
        <w:rPr>
          <w:rFonts w:eastAsia="Calibri" w:cs="Times New Roman"/>
        </w:rPr>
      </w:pPr>
    </w:p>
    <w:p w14:paraId="40E707DC" w14:textId="77777777" w:rsidR="00625689" w:rsidRPr="00791206" w:rsidRDefault="6838C06C" w:rsidP="00625689">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7A25685F" w14:textId="77777777" w:rsidR="00625689" w:rsidRPr="00791206" w:rsidRDefault="6838C06C" w:rsidP="00625689">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08220278" w14:textId="1F7B2BE4" w:rsidR="00625689"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BREASTSUR8</w:t>
      </w:r>
    </w:p>
    <w:p w14:paraId="1BC5761C" w14:textId="77777777" w:rsidR="00625689" w:rsidRDefault="00625689" w:rsidP="6838C06C">
      <w:pPr>
        <w:spacing w:after="0" w:line="240" w:lineRule="auto"/>
        <w:rPr>
          <w:b/>
          <w:bCs/>
          <w:i/>
          <w:iCs/>
        </w:rPr>
      </w:pPr>
    </w:p>
    <w:p w14:paraId="37C948F5" w14:textId="0D75B0C5" w:rsidR="0095684E" w:rsidRPr="00677C8E" w:rsidRDefault="6838C06C" w:rsidP="0095684E">
      <w:pPr>
        <w:spacing w:after="0" w:line="240" w:lineRule="auto"/>
        <w:ind w:left="720" w:hanging="720"/>
        <w:rPr>
          <w:rFonts w:eastAsia="Calibri" w:cs="Times New Roman"/>
          <w:b/>
          <w:bCs/>
        </w:rPr>
      </w:pPr>
      <w:r w:rsidRPr="6838C06C">
        <w:rPr>
          <w:rFonts w:eastAsia="Calibri" w:cs="Times New Roman"/>
          <w:b/>
          <w:bCs/>
        </w:rPr>
        <w:t>[DISPLAY IF BREASTSUR= 8]</w:t>
      </w:r>
    </w:p>
    <w:p w14:paraId="4000ABF5" w14:textId="4764163B" w:rsidR="0095684E" w:rsidRPr="00791206" w:rsidRDefault="6838C06C" w:rsidP="0095684E">
      <w:pPr>
        <w:numPr>
          <w:ilvl w:val="0"/>
          <w:numId w:val="37"/>
        </w:numPr>
        <w:spacing w:after="0" w:line="240" w:lineRule="auto"/>
        <w:contextualSpacing/>
        <w:rPr>
          <w:rFonts w:eastAsia="Calibri" w:cs="Times New Roman"/>
        </w:rPr>
      </w:pPr>
      <w:r w:rsidRPr="6838C06C">
        <w:rPr>
          <w:rFonts w:eastAsia="Calibri" w:cs="Times New Roman"/>
        </w:rPr>
        <w:t xml:space="preserve"> [BREASTSUR8] How old were you when you had </w:t>
      </w:r>
      <w:r w:rsidRPr="6838C06C">
        <w:rPr>
          <w:rFonts w:eastAsia="Calibri" w:cs="Times New Roman"/>
          <w:b/>
          <w:bCs/>
        </w:rPr>
        <w:t>surgery for removal of a lactiferous or milk duct</w:t>
      </w:r>
      <w:r w:rsidRPr="6838C06C">
        <w:rPr>
          <w:rFonts w:eastAsia="Calibri" w:cs="Times New Roman"/>
        </w:rPr>
        <w:t xml:space="preserve"> (microdiscectomy)? </w:t>
      </w:r>
    </w:p>
    <w:p w14:paraId="74D19E62" w14:textId="77777777" w:rsidR="0095684E" w:rsidRPr="00791206" w:rsidRDefault="6838C06C" w:rsidP="0095684E">
      <w:pPr>
        <w:pStyle w:val="ListParagraph"/>
        <w:spacing w:after="0" w:line="240" w:lineRule="auto"/>
        <w:ind w:left="360" w:firstLine="360"/>
        <w:rPr>
          <w:rFonts w:eastAsia="Calibri" w:cs="Times New Roman"/>
        </w:rPr>
      </w:pPr>
      <w:r w:rsidRPr="6838C06C">
        <w:rPr>
          <w:rFonts w:eastAsia="Calibri" w:cs="Times New Roman"/>
        </w:rPr>
        <w:t>|__|__| Age at surgery</w:t>
      </w:r>
    </w:p>
    <w:p w14:paraId="28B60146" w14:textId="77777777" w:rsidR="0095684E" w:rsidRPr="00791206" w:rsidRDefault="0095684E" w:rsidP="0095684E">
      <w:pPr>
        <w:pStyle w:val="ListParagraph"/>
        <w:spacing w:after="0" w:line="240" w:lineRule="auto"/>
        <w:ind w:left="360"/>
        <w:rPr>
          <w:rFonts w:eastAsia="Calibri" w:cs="Times New Roman"/>
        </w:rPr>
      </w:pPr>
    </w:p>
    <w:p w14:paraId="695BB504" w14:textId="77777777" w:rsidR="0095684E" w:rsidRPr="00791206" w:rsidRDefault="6838C06C" w:rsidP="0095684E">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7E3C4B71" w14:textId="77777777" w:rsidR="0095684E" w:rsidRPr="00791206" w:rsidRDefault="6838C06C" w:rsidP="0095684E">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6A272AF4" w14:textId="6279D035" w:rsidR="0095684E"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BREASTSUR9</w:t>
      </w:r>
    </w:p>
    <w:p w14:paraId="7BA7CB0C" w14:textId="77777777" w:rsidR="0095684E" w:rsidRDefault="0095684E" w:rsidP="6838C06C">
      <w:pPr>
        <w:spacing w:after="0" w:line="240" w:lineRule="auto"/>
        <w:rPr>
          <w:b/>
          <w:bCs/>
          <w:i/>
          <w:iCs/>
        </w:rPr>
      </w:pPr>
    </w:p>
    <w:p w14:paraId="783BD93D" w14:textId="17F8005C" w:rsidR="004F0458" w:rsidRDefault="6838C06C" w:rsidP="004F0458">
      <w:pPr>
        <w:spacing w:after="0" w:line="240" w:lineRule="auto"/>
        <w:ind w:left="720" w:hanging="720"/>
        <w:rPr>
          <w:rFonts w:eastAsia="Calibri" w:cs="Times New Roman"/>
          <w:b/>
          <w:bCs/>
        </w:rPr>
      </w:pPr>
      <w:r w:rsidRPr="6838C06C">
        <w:rPr>
          <w:rFonts w:eastAsia="Calibri" w:cs="Times New Roman"/>
          <w:b/>
          <w:bCs/>
        </w:rPr>
        <w:t>[DISPLAY IF BREASTSUR= 55]</w:t>
      </w:r>
    </w:p>
    <w:p w14:paraId="20328212" w14:textId="03C55050" w:rsidR="00032B12" w:rsidRPr="00677C8E" w:rsidRDefault="6838C06C" w:rsidP="004F0458">
      <w:pPr>
        <w:spacing w:after="0" w:line="240" w:lineRule="auto"/>
        <w:ind w:left="720" w:hanging="720"/>
        <w:rPr>
          <w:rFonts w:eastAsia="Calibri" w:cs="Times New Roman"/>
          <w:b/>
          <w:bCs/>
        </w:rPr>
      </w:pPr>
      <w:r w:rsidRPr="6838C06C">
        <w:rPr>
          <w:rFonts w:eastAsia="Calibri" w:cs="Times New Roman"/>
          <w:b/>
          <w:bCs/>
        </w:rPr>
        <w:t>[FILL RESPONSE FROM BREASTSUR. IF NO TEXT PROVIDED AT BREASTSUR, FILL “ANOTHER TYPE OF BREAST SURGERY”]</w:t>
      </w:r>
    </w:p>
    <w:p w14:paraId="2B09EECD" w14:textId="7DB59D12" w:rsidR="004F0458" w:rsidRPr="00791206" w:rsidRDefault="6838C06C" w:rsidP="004F0458">
      <w:pPr>
        <w:numPr>
          <w:ilvl w:val="0"/>
          <w:numId w:val="37"/>
        </w:numPr>
        <w:spacing w:after="0" w:line="240" w:lineRule="auto"/>
        <w:contextualSpacing/>
        <w:rPr>
          <w:rFonts w:eastAsia="Calibri" w:cs="Times New Roman"/>
        </w:rPr>
      </w:pPr>
      <w:r w:rsidRPr="6838C06C">
        <w:rPr>
          <w:rFonts w:eastAsia="Calibri" w:cs="Times New Roman"/>
        </w:rPr>
        <w:t xml:space="preserve"> [BREASTSUR9] How old were you when you had </w:t>
      </w:r>
      <w:r w:rsidRPr="6838C06C">
        <w:rPr>
          <w:rFonts w:eastAsia="Calibri" w:cs="Times New Roman"/>
          <w:b/>
          <w:bCs/>
        </w:rPr>
        <w:t>[response from BREASTSUR/another type of breast surgery]</w:t>
      </w:r>
      <w:r w:rsidRPr="6838C06C">
        <w:rPr>
          <w:rFonts w:eastAsia="Calibri" w:cs="Times New Roman"/>
        </w:rPr>
        <w:t xml:space="preserve">? </w:t>
      </w:r>
    </w:p>
    <w:p w14:paraId="371AE8D8" w14:textId="77777777" w:rsidR="004F0458" w:rsidRPr="00791206" w:rsidRDefault="6838C06C" w:rsidP="004F0458">
      <w:pPr>
        <w:pStyle w:val="ListParagraph"/>
        <w:spacing w:after="0" w:line="240" w:lineRule="auto"/>
        <w:ind w:left="360" w:firstLine="360"/>
        <w:rPr>
          <w:rFonts w:eastAsia="Calibri" w:cs="Times New Roman"/>
        </w:rPr>
      </w:pPr>
      <w:r w:rsidRPr="6838C06C">
        <w:rPr>
          <w:rFonts w:eastAsia="Calibri" w:cs="Times New Roman"/>
        </w:rPr>
        <w:t>|__|__| Age at surgery</w:t>
      </w:r>
    </w:p>
    <w:p w14:paraId="1E636D0E" w14:textId="77777777" w:rsidR="004F0458" w:rsidRPr="00791206" w:rsidRDefault="004F0458" w:rsidP="004F0458">
      <w:pPr>
        <w:pStyle w:val="ListParagraph"/>
        <w:spacing w:after="0" w:line="240" w:lineRule="auto"/>
        <w:ind w:left="360"/>
        <w:rPr>
          <w:rFonts w:eastAsia="Calibri" w:cs="Times New Roman"/>
        </w:rPr>
      </w:pPr>
    </w:p>
    <w:p w14:paraId="675B699B" w14:textId="77777777" w:rsidR="004F0458" w:rsidRPr="00791206" w:rsidRDefault="6838C06C" w:rsidP="004F0458">
      <w:pPr>
        <w:pStyle w:val="ListParagraph"/>
        <w:spacing w:after="0" w:line="240" w:lineRule="auto"/>
        <w:ind w:left="360" w:firstLine="360"/>
        <w:rPr>
          <w:rFonts w:eastAsia="Calibri" w:cs="Times New Roman"/>
        </w:rPr>
      </w:pPr>
      <w:r w:rsidRPr="6838C06C">
        <w:rPr>
          <w:rFonts w:eastAsia="Calibri" w:cs="Times New Roman"/>
        </w:rPr>
        <w:t>Or, if it is easier to remember the year, enter that here:</w:t>
      </w:r>
    </w:p>
    <w:p w14:paraId="38EF5000" w14:textId="77777777" w:rsidR="004F0458" w:rsidRPr="00791206" w:rsidRDefault="6838C06C" w:rsidP="004F0458">
      <w:pPr>
        <w:pStyle w:val="ListParagraph"/>
        <w:spacing w:after="0" w:line="240" w:lineRule="auto"/>
        <w:ind w:left="360" w:firstLine="360"/>
        <w:rPr>
          <w:rFonts w:eastAsia="Calibri" w:cs="Times New Roman"/>
        </w:rPr>
      </w:pPr>
      <w:r w:rsidRPr="6838C06C">
        <w:rPr>
          <w:rFonts w:eastAsia="Calibri" w:cs="Times New Roman"/>
        </w:rPr>
        <w:t>|__|__|__|__| Year of surgery</w:t>
      </w:r>
    </w:p>
    <w:p w14:paraId="4FDCF108" w14:textId="77777777" w:rsidR="004F0458" w:rsidRDefault="6838C06C" w:rsidP="6838C06C">
      <w:pPr>
        <w:spacing w:after="0" w:line="240" w:lineRule="auto"/>
        <w:ind w:firstLine="720"/>
        <w:rPr>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HYSTER</w:t>
      </w:r>
    </w:p>
    <w:p w14:paraId="3E4BF154" w14:textId="77777777" w:rsidR="004733BE" w:rsidRDefault="004733BE" w:rsidP="6838C06C">
      <w:pPr>
        <w:spacing w:after="0" w:line="240" w:lineRule="auto"/>
        <w:rPr>
          <w:b/>
          <w:bCs/>
          <w:i/>
          <w:iCs/>
        </w:rPr>
      </w:pPr>
    </w:p>
    <w:p w14:paraId="5B6C6F55" w14:textId="77777777" w:rsidR="00F908DA" w:rsidRPr="00791206" w:rsidRDefault="00F908DA" w:rsidP="00F908DA">
      <w:pPr>
        <w:spacing w:after="0" w:line="240" w:lineRule="auto"/>
        <w:rPr>
          <w:rFonts w:eastAsia="Calibri" w:cs="Times New Roman"/>
          <w:b/>
        </w:rPr>
      </w:pPr>
    </w:p>
    <w:p w14:paraId="020D14C9" w14:textId="631EB614" w:rsidR="0096791C" w:rsidRPr="00791206" w:rsidRDefault="6838C06C" w:rsidP="00E86022">
      <w:pPr>
        <w:spacing w:after="0" w:line="240" w:lineRule="auto"/>
        <w:rPr>
          <w:rFonts w:eastAsia="Calibri" w:cs="Times New Roman"/>
        </w:rPr>
      </w:pPr>
      <w:r w:rsidRPr="6838C06C">
        <w:rPr>
          <w:rFonts w:eastAsia="Calibri" w:cs="Times New Roman"/>
          <w:b/>
          <w:bCs/>
        </w:rPr>
        <w:t>[DISPLAY IF MHGROUP9= 6]</w:t>
      </w:r>
      <w:r w:rsidR="000308F1">
        <w:tab/>
      </w:r>
    </w:p>
    <w:p w14:paraId="2C4659EE" w14:textId="508FD4BA" w:rsidR="006D659F" w:rsidRPr="00791206" w:rsidRDefault="159D4802" w:rsidP="008F566B">
      <w:pPr>
        <w:numPr>
          <w:ilvl w:val="0"/>
          <w:numId w:val="37"/>
        </w:numPr>
        <w:spacing w:after="0" w:line="240" w:lineRule="auto"/>
        <w:contextualSpacing/>
        <w:rPr>
          <w:rFonts w:eastAsia="Calibri" w:cs="Times New Roman"/>
        </w:rPr>
      </w:pPr>
      <w:r w:rsidRPr="159D4802">
        <w:rPr>
          <w:rFonts w:eastAsia="Calibri" w:cs="Times New Roman"/>
        </w:rPr>
        <w:t xml:space="preserve">[HYSTER] How old were you when you had your </w:t>
      </w:r>
      <w:r w:rsidRPr="159D4802">
        <w:rPr>
          <w:rFonts w:eastAsia="Calibri" w:cs="Times New Roman"/>
          <w:b/>
          <w:bCs/>
        </w:rPr>
        <w:t>uterus removed (hysterectomy)</w:t>
      </w:r>
      <w:r w:rsidRPr="159D4802">
        <w:rPr>
          <w:rFonts w:eastAsia="Calibri" w:cs="Times New Roman"/>
        </w:rPr>
        <w:t>?</w:t>
      </w:r>
    </w:p>
    <w:p w14:paraId="10029E29" w14:textId="602BCBAB" w:rsidR="0096791C" w:rsidRPr="00791206" w:rsidRDefault="4C192351" w:rsidP="0096791C">
      <w:pPr>
        <w:pStyle w:val="ListParagraph"/>
        <w:spacing w:after="0" w:line="240" w:lineRule="auto"/>
        <w:ind w:left="360" w:firstLine="360"/>
        <w:rPr>
          <w:rFonts w:eastAsia="Calibri" w:cs="Times New Roman"/>
        </w:rPr>
      </w:pPr>
      <w:r w:rsidRPr="4C192351">
        <w:rPr>
          <w:rFonts w:eastAsia="Calibri" w:cs="Times New Roman"/>
        </w:rPr>
        <w:t>|__|__| Age at surgery</w:t>
      </w:r>
    </w:p>
    <w:p w14:paraId="4F7A5081" w14:textId="77777777" w:rsidR="0096791C" w:rsidRPr="00791206" w:rsidRDefault="0096791C" w:rsidP="0096791C">
      <w:pPr>
        <w:pStyle w:val="ListParagraph"/>
        <w:spacing w:after="0" w:line="240" w:lineRule="auto"/>
        <w:ind w:left="360"/>
        <w:rPr>
          <w:rFonts w:eastAsia="Calibri" w:cs="Times New Roman"/>
        </w:rPr>
      </w:pPr>
    </w:p>
    <w:p w14:paraId="226F34E4"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F4CC202" w14:textId="0B31379D" w:rsidR="0096791C" w:rsidRPr="00791206" w:rsidRDefault="4C192351" w:rsidP="0096791C">
      <w:pPr>
        <w:pStyle w:val="ListParagraph"/>
        <w:spacing w:after="0" w:line="240" w:lineRule="auto"/>
        <w:ind w:left="360" w:firstLine="360"/>
        <w:rPr>
          <w:rFonts w:eastAsia="Calibri" w:cs="Times New Roman"/>
        </w:rPr>
      </w:pPr>
      <w:r w:rsidRPr="4C192351">
        <w:rPr>
          <w:rFonts w:eastAsia="Calibri" w:cs="Times New Roman"/>
        </w:rPr>
        <w:t>|__|__|__|__| Year of surgery</w:t>
      </w:r>
    </w:p>
    <w:p w14:paraId="1BBEB925" w14:textId="1DB01EA4" w:rsidR="003E58D9"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TUBLIG</w:t>
      </w:r>
    </w:p>
    <w:p w14:paraId="6EFB341F" w14:textId="77777777" w:rsidR="00B85016" w:rsidRPr="00791206" w:rsidRDefault="00B85016" w:rsidP="00E86022">
      <w:pPr>
        <w:spacing w:after="0" w:line="240" w:lineRule="auto"/>
        <w:ind w:left="720" w:hanging="720"/>
        <w:rPr>
          <w:rFonts w:eastAsia="Calibri" w:cs="Times New Roman"/>
        </w:rPr>
      </w:pPr>
    </w:p>
    <w:p w14:paraId="0636088E" w14:textId="069C743B" w:rsidR="0096791C" w:rsidRPr="00791206" w:rsidRDefault="6838C06C" w:rsidP="006D659F">
      <w:pPr>
        <w:spacing w:after="0" w:line="240" w:lineRule="auto"/>
        <w:rPr>
          <w:rFonts w:eastAsia="Calibri" w:cs="Times New Roman"/>
        </w:rPr>
      </w:pPr>
      <w:r w:rsidRPr="6838C06C">
        <w:rPr>
          <w:rFonts w:eastAsia="Calibri" w:cs="Times New Roman"/>
          <w:b/>
          <w:bCs/>
        </w:rPr>
        <w:t>[DISPLAY IF MHGROUP9= 7]</w:t>
      </w:r>
    </w:p>
    <w:p w14:paraId="1075C5A6" w14:textId="08FF272C" w:rsidR="006D659F" w:rsidRPr="00791206" w:rsidRDefault="159D4802" w:rsidP="008F566B">
      <w:pPr>
        <w:numPr>
          <w:ilvl w:val="0"/>
          <w:numId w:val="37"/>
        </w:numPr>
        <w:spacing w:after="0" w:line="240" w:lineRule="auto"/>
        <w:contextualSpacing/>
        <w:rPr>
          <w:rFonts w:eastAsia="Calibri" w:cs="Times New Roman"/>
        </w:rPr>
      </w:pPr>
      <w:r w:rsidRPr="159D4802">
        <w:rPr>
          <w:rFonts w:eastAsia="Calibri" w:cs="Times New Roman"/>
        </w:rPr>
        <w:t>[TUBLIG] How old were you when you had your</w:t>
      </w:r>
      <w:r w:rsidRPr="159D4802">
        <w:rPr>
          <w:rFonts w:eastAsia="Calibri" w:cs="Times New Roman"/>
          <w:b/>
          <w:bCs/>
        </w:rPr>
        <w:t xml:space="preserve"> tubes tied</w:t>
      </w:r>
      <w:r w:rsidRPr="159D4802">
        <w:rPr>
          <w:rFonts w:eastAsia="Calibri" w:cs="Times New Roman"/>
        </w:rPr>
        <w:t xml:space="preserve"> </w:t>
      </w:r>
      <w:r w:rsidRPr="159D4802">
        <w:rPr>
          <w:rFonts w:eastAsia="Calibri" w:cs="Times New Roman"/>
          <w:b/>
          <w:bCs/>
        </w:rPr>
        <w:t>(tubal ligation)</w:t>
      </w:r>
      <w:r w:rsidRPr="159D4802">
        <w:rPr>
          <w:rFonts w:eastAsia="Calibri" w:cs="Times New Roman"/>
        </w:rPr>
        <w:t>?</w:t>
      </w:r>
    </w:p>
    <w:p w14:paraId="5EBB7C86" w14:textId="7A2F495D" w:rsidR="0096791C" w:rsidRPr="00791206" w:rsidRDefault="4C192351" w:rsidP="0096791C">
      <w:pPr>
        <w:pStyle w:val="ListParagraph"/>
        <w:spacing w:after="0" w:line="240" w:lineRule="auto"/>
        <w:ind w:left="360" w:firstLine="360"/>
        <w:rPr>
          <w:rFonts w:eastAsia="Calibri" w:cs="Times New Roman"/>
        </w:rPr>
      </w:pPr>
      <w:r w:rsidRPr="4C192351">
        <w:rPr>
          <w:rFonts w:eastAsia="Calibri" w:cs="Times New Roman"/>
        </w:rPr>
        <w:t>|__|__| Age at surgery</w:t>
      </w:r>
    </w:p>
    <w:p w14:paraId="59A50A8D" w14:textId="77777777" w:rsidR="0096791C" w:rsidRPr="00791206" w:rsidRDefault="0096791C" w:rsidP="0096791C">
      <w:pPr>
        <w:pStyle w:val="ListParagraph"/>
        <w:spacing w:after="0" w:line="240" w:lineRule="auto"/>
        <w:ind w:left="360"/>
        <w:rPr>
          <w:rFonts w:eastAsia="Calibri" w:cs="Times New Roman"/>
        </w:rPr>
      </w:pPr>
    </w:p>
    <w:p w14:paraId="2B92B650"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3668F4E7" w14:textId="031E71FF" w:rsidR="0096791C" w:rsidRPr="00791206" w:rsidRDefault="4C192351" w:rsidP="0096791C">
      <w:pPr>
        <w:pStyle w:val="ListParagraph"/>
        <w:spacing w:after="0" w:line="240" w:lineRule="auto"/>
        <w:ind w:left="360" w:firstLine="360"/>
        <w:rPr>
          <w:rFonts w:eastAsia="Calibri" w:cs="Times New Roman"/>
        </w:rPr>
      </w:pPr>
      <w:r w:rsidRPr="4C192351">
        <w:rPr>
          <w:rFonts w:eastAsia="Calibri" w:cs="Times New Roman"/>
        </w:rPr>
        <w:lastRenderedPageBreak/>
        <w:t>|__|__|__|__| Year of surgery</w:t>
      </w:r>
    </w:p>
    <w:p w14:paraId="2747CA4C" w14:textId="460562FC" w:rsidR="00E86022" w:rsidRPr="002007B3" w:rsidRDefault="0033220F"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 xml:space="preserve">GO TO </w:t>
      </w:r>
      <w:r w:rsidR="00955B1B" w:rsidRPr="002007B3">
        <w:rPr>
          <w:rFonts w:cstheme="minorHAnsi"/>
          <w:b/>
          <w:i/>
        </w:rPr>
        <w:t>OVARYREM</w:t>
      </w:r>
    </w:p>
    <w:p w14:paraId="08289736" w14:textId="77777777" w:rsidR="00E86022" w:rsidRPr="00791206" w:rsidRDefault="00E86022" w:rsidP="00E86022">
      <w:pPr>
        <w:spacing w:after="0" w:line="240" w:lineRule="auto"/>
        <w:ind w:left="720" w:hanging="720"/>
        <w:rPr>
          <w:rFonts w:eastAsia="Calibri" w:cs="Times New Roman"/>
        </w:rPr>
      </w:pPr>
    </w:p>
    <w:p w14:paraId="3D50F036" w14:textId="5FFC1C29" w:rsidR="0096791C" w:rsidRPr="00791206" w:rsidRDefault="6838C06C" w:rsidP="00E86022">
      <w:pPr>
        <w:spacing w:after="0" w:line="240" w:lineRule="auto"/>
        <w:rPr>
          <w:rFonts w:eastAsia="Calibri" w:cs="Times New Roman"/>
        </w:rPr>
      </w:pPr>
      <w:r w:rsidRPr="6838C06C">
        <w:rPr>
          <w:rFonts w:eastAsia="Calibri" w:cs="Times New Roman"/>
          <w:b/>
          <w:bCs/>
        </w:rPr>
        <w:t>[DISPLAY IF MHGROUP9= 8]</w:t>
      </w:r>
    </w:p>
    <w:p w14:paraId="4AE61671" w14:textId="0366F3DC" w:rsidR="0096791C" w:rsidRPr="00791206" w:rsidRDefault="159D4802" w:rsidP="4CA715FE">
      <w:pPr>
        <w:pStyle w:val="ListParagraph"/>
        <w:numPr>
          <w:ilvl w:val="0"/>
          <w:numId w:val="37"/>
        </w:numPr>
        <w:spacing w:after="0" w:line="240" w:lineRule="auto"/>
        <w:rPr>
          <w:rFonts w:eastAsia="Calibri" w:cs="Times New Roman"/>
          <w:b/>
          <w:bCs/>
        </w:rPr>
      </w:pPr>
      <w:r w:rsidRPr="159D4802">
        <w:rPr>
          <w:rFonts w:eastAsia="Calibri" w:cs="Times New Roman"/>
        </w:rPr>
        <w:t xml:space="preserve"> [OVARYREM] Which of </w:t>
      </w:r>
      <w:proofErr w:type="gramStart"/>
      <w:r w:rsidRPr="159D4802">
        <w:rPr>
          <w:rFonts w:eastAsia="Calibri" w:cs="Times New Roman"/>
        </w:rPr>
        <w:t>these best</w:t>
      </w:r>
      <w:proofErr w:type="gramEnd"/>
      <w:r w:rsidRPr="159D4802">
        <w:rPr>
          <w:rFonts w:eastAsia="Calibri" w:cs="Times New Roman"/>
        </w:rPr>
        <w:t xml:space="preserve"> describes the type of </w:t>
      </w:r>
      <w:r w:rsidRPr="159D4802">
        <w:rPr>
          <w:rFonts w:eastAsia="Calibri" w:cs="Times New Roman"/>
          <w:b/>
          <w:bCs/>
        </w:rPr>
        <w:t>ovary removal surgery</w:t>
      </w:r>
      <w:r w:rsidRPr="159D4802">
        <w:rPr>
          <w:rFonts w:eastAsia="Calibri" w:cs="Times New Roman"/>
        </w:rPr>
        <w:t xml:space="preserve"> that you had?</w:t>
      </w:r>
    </w:p>
    <w:p w14:paraId="41E7CA2E" w14:textId="3D7C544E" w:rsidR="006D659F" w:rsidRPr="00791206" w:rsidRDefault="64D3EA98" w:rsidP="4CA715FE">
      <w:pPr>
        <w:numPr>
          <w:ilvl w:val="1"/>
          <w:numId w:val="37"/>
        </w:numPr>
        <w:spacing w:before="60" w:after="0" w:line="240" w:lineRule="auto"/>
        <w:contextualSpacing/>
        <w:rPr>
          <w:rFonts w:eastAsia="Calibri" w:cs="Times New Roman"/>
          <w:b/>
          <w:bCs/>
        </w:rPr>
      </w:pPr>
      <w:r w:rsidRPr="64D3EA98">
        <w:rPr>
          <w:rFonts w:eastAsia="Calibri" w:cs="Times New Roman"/>
        </w:rPr>
        <w:t>I had surgery to remove one ovary</w:t>
      </w:r>
    </w:p>
    <w:p w14:paraId="74441B27" w14:textId="65BB075B" w:rsidR="006D659F" w:rsidRPr="00791206" w:rsidRDefault="64D3EA98" w:rsidP="4CA715FE">
      <w:pPr>
        <w:numPr>
          <w:ilvl w:val="1"/>
          <w:numId w:val="37"/>
        </w:numPr>
        <w:spacing w:before="60" w:after="0" w:line="240" w:lineRule="auto"/>
        <w:contextualSpacing/>
        <w:rPr>
          <w:rFonts w:eastAsia="Calibri" w:cs="Times New Roman"/>
          <w:b/>
          <w:bCs/>
        </w:rPr>
      </w:pPr>
      <w:r w:rsidRPr="64D3EA98">
        <w:rPr>
          <w:rFonts w:eastAsia="Calibri" w:cs="Times New Roman"/>
        </w:rPr>
        <w:t>I had surgery to remove both ovaries</w:t>
      </w:r>
    </w:p>
    <w:p w14:paraId="73D29C34" w14:textId="51881A16" w:rsidR="006D659F" w:rsidRPr="00791206" w:rsidRDefault="4CA715FE" w:rsidP="002007B3">
      <w:pPr>
        <w:numPr>
          <w:ilvl w:val="0"/>
          <w:numId w:val="99"/>
        </w:numPr>
        <w:spacing w:before="60" w:after="0" w:line="240" w:lineRule="auto"/>
        <w:contextualSpacing/>
        <w:rPr>
          <w:rFonts w:eastAsia="Calibri" w:cs="Times New Roman"/>
        </w:rPr>
      </w:pPr>
      <w:r w:rsidRPr="4CA715FE">
        <w:rPr>
          <w:rFonts w:eastAsia="Calibri" w:cs="Times New Roman"/>
        </w:rPr>
        <w:t xml:space="preserve">None of the above </w:t>
      </w:r>
      <w:r w:rsidRPr="4CA715FE">
        <w:rPr>
          <w:rFonts w:ascii="Wingdings" w:eastAsia="Wingdings" w:hAnsi="Wingdings" w:cs="Wingdings"/>
        </w:rPr>
        <w:t>à</w:t>
      </w:r>
      <w:r w:rsidRPr="4CA715FE">
        <w:rPr>
          <w:rFonts w:eastAsia="Calibri" w:cs="Times New Roman"/>
          <w:b/>
          <w:bCs/>
        </w:rPr>
        <w:t xml:space="preserve"> GO TO FTREM</w:t>
      </w:r>
    </w:p>
    <w:p w14:paraId="374946C3" w14:textId="0F60F9A9" w:rsidR="00E86022" w:rsidRPr="002007B3" w:rsidRDefault="4CA715FE" w:rsidP="002007B3">
      <w:pPr>
        <w:ind w:left="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FTREM</w:t>
      </w:r>
    </w:p>
    <w:p w14:paraId="6B5E67FD" w14:textId="7ED18958" w:rsidR="00771452" w:rsidRPr="00791206" w:rsidRDefault="00771452" w:rsidP="00E86022">
      <w:pPr>
        <w:spacing w:after="0" w:line="240" w:lineRule="auto"/>
        <w:rPr>
          <w:rFonts w:eastAsia="Calibri" w:cs="Times New Roman"/>
        </w:rPr>
      </w:pPr>
    </w:p>
    <w:p w14:paraId="34816F8B" w14:textId="3AA1DFD8" w:rsidR="00771452" w:rsidRPr="00791206" w:rsidRDefault="6838C06C" w:rsidP="6752AC1F">
      <w:pPr>
        <w:numPr>
          <w:ilvl w:val="0"/>
          <w:numId w:val="37"/>
        </w:numPr>
        <w:spacing w:after="0" w:line="240" w:lineRule="auto"/>
        <w:contextualSpacing/>
        <w:rPr>
          <w:rFonts w:eastAsia="Calibri" w:cs="Times New Roman"/>
          <w:b/>
          <w:bCs/>
        </w:rPr>
      </w:pPr>
      <w:r w:rsidRPr="6838C06C">
        <w:rPr>
          <w:rFonts w:eastAsia="Calibri" w:cs="Times New Roman"/>
        </w:rPr>
        <w:t>[OVARYREM2] How old were you when you had one or both ovaries removed (oophorectomy)? If you have had more than one procedure, at what age did you</w:t>
      </w:r>
      <w:r w:rsidRPr="6838C06C">
        <w:rPr>
          <w:rFonts w:eastAsia="Calibri" w:cs="Times New Roman"/>
          <w:b/>
          <w:bCs/>
        </w:rPr>
        <w:t xml:space="preserve"> last</w:t>
      </w:r>
      <w:r w:rsidRPr="6838C06C">
        <w:rPr>
          <w:rFonts w:eastAsia="Calibri" w:cs="Times New Roman"/>
        </w:rPr>
        <w:t xml:space="preserve"> have this procedure?</w:t>
      </w:r>
    </w:p>
    <w:p w14:paraId="64A0FC03" w14:textId="4207E4D5" w:rsidR="00771452" w:rsidRPr="00791206" w:rsidRDefault="4C192351" w:rsidP="00771452">
      <w:pPr>
        <w:pStyle w:val="ListParagraph"/>
        <w:spacing w:after="0" w:line="240" w:lineRule="auto"/>
        <w:ind w:left="360" w:firstLine="360"/>
        <w:rPr>
          <w:rFonts w:eastAsia="Calibri" w:cs="Times New Roman"/>
        </w:rPr>
      </w:pPr>
      <w:r w:rsidRPr="4C192351">
        <w:rPr>
          <w:rFonts w:eastAsia="Calibri" w:cs="Times New Roman"/>
        </w:rPr>
        <w:t>|__|__| Age at surgery</w:t>
      </w:r>
    </w:p>
    <w:p w14:paraId="0EF0FB19" w14:textId="77777777" w:rsidR="00771452" w:rsidRPr="00791206" w:rsidRDefault="00771452" w:rsidP="00771452">
      <w:pPr>
        <w:pStyle w:val="ListParagraph"/>
        <w:spacing w:after="0" w:line="240" w:lineRule="auto"/>
        <w:ind w:left="360"/>
        <w:rPr>
          <w:rFonts w:eastAsia="Calibri" w:cs="Times New Roman"/>
        </w:rPr>
      </w:pPr>
    </w:p>
    <w:p w14:paraId="4DDDB929" w14:textId="77777777" w:rsidR="00771452" w:rsidRPr="00791206" w:rsidRDefault="00771452" w:rsidP="0077145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4E1533E2" w14:textId="43E284C4" w:rsidR="00771452" w:rsidRPr="00791206" w:rsidRDefault="4C192351" w:rsidP="00771452">
      <w:pPr>
        <w:pStyle w:val="ListParagraph"/>
        <w:spacing w:after="0" w:line="240" w:lineRule="auto"/>
        <w:ind w:left="360" w:firstLine="360"/>
        <w:rPr>
          <w:rFonts w:eastAsia="Calibri" w:cs="Times New Roman"/>
        </w:rPr>
      </w:pPr>
      <w:r w:rsidRPr="4C192351">
        <w:rPr>
          <w:rFonts w:eastAsia="Calibri" w:cs="Times New Roman"/>
        </w:rPr>
        <w:t>|__|__|__|__| Year of surgery</w:t>
      </w:r>
    </w:p>
    <w:p w14:paraId="12ADDDD8" w14:textId="154FF793" w:rsidR="00E86022" w:rsidRPr="009422DD" w:rsidRDefault="00955B1B" w:rsidP="009422DD">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FTREM</w:t>
      </w:r>
    </w:p>
    <w:p w14:paraId="6F3E755A" w14:textId="6F9B4805" w:rsidR="00E70469" w:rsidRPr="00791206" w:rsidRDefault="6838C06C" w:rsidP="00E86022">
      <w:pPr>
        <w:spacing w:after="0" w:line="240" w:lineRule="auto"/>
        <w:rPr>
          <w:rFonts w:eastAsia="Calibri" w:cs="Times New Roman"/>
        </w:rPr>
      </w:pPr>
      <w:r w:rsidRPr="6838C06C">
        <w:rPr>
          <w:rFonts w:eastAsia="Calibri" w:cs="Times New Roman"/>
          <w:b/>
          <w:bCs/>
        </w:rPr>
        <w:t>[DISPLAY IF MHGROUP9= 9]</w:t>
      </w:r>
    </w:p>
    <w:p w14:paraId="60F24C5B" w14:textId="7B1B5C45" w:rsidR="00E70469" w:rsidRPr="00791206" w:rsidRDefault="159D4802" w:rsidP="4CA715FE">
      <w:pPr>
        <w:pStyle w:val="ListParagraph"/>
        <w:numPr>
          <w:ilvl w:val="0"/>
          <w:numId w:val="37"/>
        </w:numPr>
        <w:spacing w:before="60" w:after="0" w:line="240" w:lineRule="auto"/>
        <w:rPr>
          <w:rFonts w:eastAsia="Calibri" w:cs="Times New Roman"/>
          <w:b/>
          <w:bCs/>
        </w:rPr>
      </w:pPr>
      <w:r w:rsidRPr="159D4802">
        <w:rPr>
          <w:rFonts w:eastAsia="Calibri" w:cs="Times New Roman"/>
        </w:rPr>
        <w:t xml:space="preserve">[FTREM] Which of </w:t>
      </w:r>
      <w:proofErr w:type="gramStart"/>
      <w:r w:rsidRPr="159D4802">
        <w:rPr>
          <w:rFonts w:eastAsia="Calibri" w:cs="Times New Roman"/>
        </w:rPr>
        <w:t>these best</w:t>
      </w:r>
      <w:proofErr w:type="gramEnd"/>
      <w:r w:rsidRPr="159D4802">
        <w:rPr>
          <w:rFonts w:eastAsia="Calibri" w:cs="Times New Roman"/>
        </w:rPr>
        <w:t xml:space="preserve"> describes the type of </w:t>
      </w:r>
      <w:r w:rsidRPr="159D4802">
        <w:rPr>
          <w:rFonts w:eastAsia="Calibri" w:cs="Times New Roman"/>
          <w:b/>
          <w:bCs/>
        </w:rPr>
        <w:t>fallopian tube removal surgery</w:t>
      </w:r>
      <w:r w:rsidRPr="159D4802">
        <w:rPr>
          <w:rFonts w:eastAsia="Calibri" w:cs="Times New Roman"/>
        </w:rPr>
        <w:t xml:space="preserve"> that you had?</w:t>
      </w:r>
    </w:p>
    <w:p w14:paraId="4A682676" w14:textId="20849F08" w:rsidR="00E70469" w:rsidRPr="00791206" w:rsidRDefault="64D3EA98" w:rsidP="4CA715FE">
      <w:pPr>
        <w:numPr>
          <w:ilvl w:val="1"/>
          <w:numId w:val="37"/>
        </w:numPr>
        <w:spacing w:before="60" w:after="0" w:line="240" w:lineRule="auto"/>
        <w:contextualSpacing/>
        <w:rPr>
          <w:rFonts w:eastAsia="Calibri" w:cs="Times New Roman"/>
          <w:b/>
          <w:bCs/>
        </w:rPr>
      </w:pPr>
      <w:r w:rsidRPr="64D3EA98">
        <w:rPr>
          <w:rFonts w:eastAsia="Calibri" w:cs="Times New Roman"/>
        </w:rPr>
        <w:t>I had surgery to remove one fallopian tube</w:t>
      </w:r>
    </w:p>
    <w:p w14:paraId="189849D2" w14:textId="1564DD05" w:rsidR="00E70469" w:rsidRPr="00791206" w:rsidRDefault="64D3EA98" w:rsidP="4CA715FE">
      <w:pPr>
        <w:numPr>
          <w:ilvl w:val="1"/>
          <w:numId w:val="37"/>
        </w:numPr>
        <w:spacing w:before="60" w:after="0" w:line="240" w:lineRule="auto"/>
        <w:contextualSpacing/>
        <w:rPr>
          <w:rFonts w:eastAsia="Calibri" w:cs="Times New Roman"/>
          <w:b/>
          <w:bCs/>
        </w:rPr>
      </w:pPr>
      <w:r w:rsidRPr="64D3EA98">
        <w:rPr>
          <w:rFonts w:eastAsia="Calibri" w:cs="Times New Roman"/>
        </w:rPr>
        <w:t>I had surgery to remove both fallopian tubes</w:t>
      </w:r>
    </w:p>
    <w:p w14:paraId="76927B8E" w14:textId="3E48049A" w:rsidR="006D659F" w:rsidRPr="00791206" w:rsidRDefault="4CA715FE" w:rsidP="002007B3">
      <w:pPr>
        <w:numPr>
          <w:ilvl w:val="0"/>
          <w:numId w:val="100"/>
        </w:numPr>
        <w:spacing w:before="60" w:after="0" w:line="240" w:lineRule="auto"/>
        <w:contextualSpacing/>
        <w:rPr>
          <w:rFonts w:eastAsia="Calibri" w:cs="Times New Roman"/>
        </w:rPr>
      </w:pPr>
      <w:r w:rsidRPr="4CA715FE">
        <w:rPr>
          <w:rFonts w:eastAsia="Calibri" w:cs="Times New Roman"/>
        </w:rPr>
        <w:t xml:space="preserve">None of the above </w:t>
      </w:r>
      <w:r w:rsidRPr="4CA715FE">
        <w:rPr>
          <w:rFonts w:ascii="Wingdings" w:eastAsia="Wingdings" w:hAnsi="Wingdings" w:cs="Wingdings"/>
        </w:rPr>
        <w:t>à</w:t>
      </w:r>
      <w:r w:rsidRPr="4CA715FE">
        <w:rPr>
          <w:rFonts w:eastAsia="Calibri" w:cs="Times New Roman"/>
          <w:b/>
          <w:bCs/>
        </w:rPr>
        <w:t xml:space="preserve"> GO TO VASEC</w:t>
      </w:r>
    </w:p>
    <w:p w14:paraId="3558EC22" w14:textId="169DFB3B" w:rsidR="00155153" w:rsidRPr="009422DD" w:rsidRDefault="4CA715FE" w:rsidP="009422DD">
      <w:pPr>
        <w:ind w:left="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VASEC</w:t>
      </w:r>
    </w:p>
    <w:p w14:paraId="0F1FFEF6" w14:textId="2463B07B" w:rsidR="006D659F" w:rsidRPr="00791206" w:rsidRDefault="6838C06C" w:rsidP="6752AC1F">
      <w:pPr>
        <w:numPr>
          <w:ilvl w:val="0"/>
          <w:numId w:val="37"/>
        </w:numPr>
        <w:spacing w:after="0" w:line="240" w:lineRule="auto"/>
        <w:contextualSpacing/>
        <w:rPr>
          <w:rFonts w:eastAsia="Calibri" w:cs="Times New Roman"/>
          <w:b/>
          <w:bCs/>
        </w:rPr>
      </w:pPr>
      <w:r w:rsidRPr="6838C06C">
        <w:rPr>
          <w:rFonts w:eastAsia="Calibri" w:cs="Times New Roman"/>
        </w:rPr>
        <w:t xml:space="preserve"> [FTREM2] How old were you when you had one or both fallopian tubes removed (salpingectomy)? If you have had more than one procedure, at what age did you </w:t>
      </w:r>
      <w:r w:rsidRPr="6838C06C">
        <w:rPr>
          <w:rFonts w:eastAsia="Calibri" w:cs="Times New Roman"/>
          <w:b/>
          <w:bCs/>
        </w:rPr>
        <w:t>last</w:t>
      </w:r>
      <w:r w:rsidRPr="6838C06C">
        <w:rPr>
          <w:rFonts w:eastAsia="Calibri" w:cs="Times New Roman"/>
        </w:rPr>
        <w:t xml:space="preserve"> have this procedure? </w:t>
      </w:r>
    </w:p>
    <w:p w14:paraId="6E6C4962" w14:textId="640C2553" w:rsidR="0096791C" w:rsidRPr="00791206" w:rsidRDefault="4C192351" w:rsidP="0096791C">
      <w:pPr>
        <w:pStyle w:val="ListParagraph"/>
        <w:spacing w:after="0" w:line="240" w:lineRule="auto"/>
        <w:ind w:left="360" w:firstLine="360"/>
        <w:rPr>
          <w:rFonts w:eastAsia="Calibri" w:cs="Times New Roman"/>
        </w:rPr>
      </w:pPr>
      <w:r w:rsidRPr="4C192351">
        <w:rPr>
          <w:rFonts w:eastAsia="Calibri" w:cs="Times New Roman"/>
        </w:rPr>
        <w:t>|__|__| Age at surgery</w:t>
      </w:r>
    </w:p>
    <w:p w14:paraId="4B482ECF" w14:textId="77777777" w:rsidR="0096791C" w:rsidRPr="00791206" w:rsidRDefault="0096791C" w:rsidP="0096791C">
      <w:pPr>
        <w:pStyle w:val="ListParagraph"/>
        <w:spacing w:after="0" w:line="240" w:lineRule="auto"/>
        <w:ind w:left="360"/>
        <w:rPr>
          <w:rFonts w:eastAsia="Calibri" w:cs="Times New Roman"/>
        </w:rPr>
      </w:pPr>
    </w:p>
    <w:p w14:paraId="2B389EEE"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5A2157E5" w14:textId="4100BDFD" w:rsidR="006D659F" w:rsidRPr="00791206" w:rsidRDefault="4C192351" w:rsidP="0096791C">
      <w:pPr>
        <w:pStyle w:val="ListParagraph"/>
        <w:spacing w:after="0" w:line="240" w:lineRule="auto"/>
        <w:ind w:left="360" w:firstLine="360"/>
        <w:rPr>
          <w:rFonts w:eastAsia="Calibri" w:cs="Times New Roman"/>
        </w:rPr>
      </w:pPr>
      <w:r w:rsidRPr="4C192351">
        <w:rPr>
          <w:rFonts w:eastAsia="Calibri" w:cs="Times New Roman"/>
        </w:rPr>
        <w:t>|__|__|__|__| Year of surgery</w:t>
      </w:r>
    </w:p>
    <w:p w14:paraId="3774D13F" w14:textId="29BA0CAB" w:rsidR="00955B1B"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00BF1EFC" w:rsidRPr="002007B3">
        <w:rPr>
          <w:rFonts w:cstheme="minorHAnsi"/>
          <w:b/>
          <w:i/>
        </w:rPr>
        <w:t>GO TO VASEC</w:t>
      </w:r>
    </w:p>
    <w:p w14:paraId="224D018B" w14:textId="77777777" w:rsidR="00CA3599" w:rsidRPr="00791206" w:rsidRDefault="00CA3599" w:rsidP="006D659F">
      <w:pPr>
        <w:spacing w:after="0" w:line="240" w:lineRule="auto"/>
        <w:rPr>
          <w:rFonts w:eastAsia="Calibri" w:cs="Times New Roman"/>
          <w:b/>
        </w:rPr>
      </w:pPr>
    </w:p>
    <w:p w14:paraId="26BACEE7" w14:textId="59E14F70" w:rsidR="0096791C" w:rsidRPr="00791206" w:rsidRDefault="6838C06C" w:rsidP="006D659F">
      <w:pPr>
        <w:spacing w:after="0" w:line="240" w:lineRule="auto"/>
        <w:rPr>
          <w:rFonts w:eastAsia="Calibri" w:cs="Times New Roman"/>
        </w:rPr>
      </w:pPr>
      <w:r w:rsidRPr="6838C06C">
        <w:rPr>
          <w:rFonts w:eastAsia="Calibri" w:cs="Times New Roman"/>
          <w:b/>
          <w:bCs/>
        </w:rPr>
        <w:t>[DISPLAY IF MHGROUP9= 10]</w:t>
      </w:r>
    </w:p>
    <w:p w14:paraId="22AAA3E7" w14:textId="7C2E642A" w:rsidR="006D659F" w:rsidRPr="00791206" w:rsidRDefault="159D4802" w:rsidP="008F566B">
      <w:pPr>
        <w:numPr>
          <w:ilvl w:val="0"/>
          <w:numId w:val="37"/>
        </w:numPr>
        <w:spacing w:after="0" w:line="240" w:lineRule="auto"/>
        <w:contextualSpacing/>
        <w:rPr>
          <w:rFonts w:eastAsia="Calibri" w:cs="Times New Roman"/>
        </w:rPr>
      </w:pPr>
      <w:r w:rsidRPr="159D4802">
        <w:rPr>
          <w:rFonts w:eastAsia="Calibri" w:cs="Times New Roman"/>
        </w:rPr>
        <w:t xml:space="preserve">[VASEC] [Previously VASEC2] How old were you when you had a </w:t>
      </w:r>
      <w:r w:rsidRPr="159D4802">
        <w:rPr>
          <w:rFonts w:eastAsia="Calibri" w:cs="Times New Roman"/>
          <w:b/>
          <w:bCs/>
        </w:rPr>
        <w:t>vasectomy</w:t>
      </w:r>
      <w:r w:rsidRPr="159D4802">
        <w:rPr>
          <w:rFonts w:eastAsia="Calibri" w:cs="Times New Roman"/>
        </w:rPr>
        <w:t>?</w:t>
      </w:r>
    </w:p>
    <w:p w14:paraId="67A0296A" w14:textId="54856EC5" w:rsidR="0096791C" w:rsidRPr="00791206" w:rsidRDefault="4C192351" w:rsidP="0096791C">
      <w:pPr>
        <w:pStyle w:val="ListParagraph"/>
        <w:spacing w:after="0" w:line="240" w:lineRule="auto"/>
        <w:ind w:left="360" w:firstLine="360"/>
        <w:rPr>
          <w:rFonts w:eastAsia="Calibri" w:cs="Times New Roman"/>
        </w:rPr>
      </w:pPr>
      <w:r w:rsidRPr="4C192351">
        <w:rPr>
          <w:rFonts w:eastAsia="Calibri" w:cs="Times New Roman"/>
        </w:rPr>
        <w:t>|__|__| Age at surgery</w:t>
      </w:r>
    </w:p>
    <w:p w14:paraId="0661BBE0" w14:textId="77777777" w:rsidR="0096791C" w:rsidRPr="00791206" w:rsidRDefault="0096791C" w:rsidP="0096791C">
      <w:pPr>
        <w:pStyle w:val="ListParagraph"/>
        <w:spacing w:after="0" w:line="240" w:lineRule="auto"/>
        <w:ind w:left="360"/>
        <w:rPr>
          <w:rFonts w:eastAsia="Calibri" w:cs="Times New Roman"/>
        </w:rPr>
      </w:pPr>
    </w:p>
    <w:p w14:paraId="6E713738"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08605E0D" w14:textId="1DF76FEF" w:rsidR="0096791C" w:rsidRPr="00791206" w:rsidRDefault="4C192351" w:rsidP="0096791C">
      <w:pPr>
        <w:pStyle w:val="ListParagraph"/>
        <w:spacing w:after="0" w:line="240" w:lineRule="auto"/>
        <w:ind w:left="360" w:firstLine="360"/>
        <w:rPr>
          <w:rFonts w:eastAsia="Calibri" w:cs="Times New Roman"/>
        </w:rPr>
      </w:pPr>
      <w:r w:rsidRPr="4C192351">
        <w:rPr>
          <w:rFonts w:eastAsia="Calibri" w:cs="Times New Roman"/>
        </w:rPr>
        <w:t>|__|__|__|__| Year of surgery</w:t>
      </w:r>
    </w:p>
    <w:p w14:paraId="4C18589F" w14:textId="52991498" w:rsidR="00955B1B"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TESTREM</w:t>
      </w:r>
    </w:p>
    <w:p w14:paraId="05C8A19A" w14:textId="77777777" w:rsidR="00E86022" w:rsidRPr="00791206" w:rsidRDefault="00E86022" w:rsidP="009D07D5">
      <w:pPr>
        <w:spacing w:after="0" w:line="240" w:lineRule="auto"/>
        <w:rPr>
          <w:rFonts w:eastAsia="Calibri" w:cs="Times New Roman"/>
        </w:rPr>
      </w:pPr>
    </w:p>
    <w:p w14:paraId="031860FC" w14:textId="104A4265" w:rsidR="00E86022" w:rsidRPr="00791206" w:rsidRDefault="6838C06C" w:rsidP="00E86022">
      <w:pPr>
        <w:spacing w:after="0" w:line="240" w:lineRule="auto"/>
        <w:rPr>
          <w:rFonts w:eastAsia="Calibri" w:cs="Times New Roman"/>
        </w:rPr>
      </w:pPr>
      <w:r w:rsidRPr="6838C06C">
        <w:rPr>
          <w:rFonts w:eastAsia="Calibri" w:cs="Times New Roman"/>
          <w:b/>
          <w:bCs/>
        </w:rPr>
        <w:t>[DISPLAY IF MHGROUP9= 11]</w:t>
      </w:r>
    </w:p>
    <w:p w14:paraId="7ACE3E7C" w14:textId="52AB1F7A" w:rsidR="006D659F" w:rsidRPr="00791206" w:rsidRDefault="159D4802" w:rsidP="008F566B">
      <w:pPr>
        <w:numPr>
          <w:ilvl w:val="0"/>
          <w:numId w:val="37"/>
        </w:numPr>
        <w:spacing w:after="0" w:line="240" w:lineRule="auto"/>
        <w:contextualSpacing/>
        <w:rPr>
          <w:rFonts w:eastAsia="Calibri" w:cs="Times New Roman"/>
        </w:rPr>
      </w:pPr>
      <w:r w:rsidRPr="159D4802">
        <w:rPr>
          <w:rFonts w:eastAsia="Calibri" w:cs="Times New Roman"/>
        </w:rPr>
        <w:t xml:space="preserve">[TESTREM] Which of </w:t>
      </w:r>
      <w:proofErr w:type="gramStart"/>
      <w:r w:rsidRPr="159D4802">
        <w:rPr>
          <w:rFonts w:eastAsia="Calibri" w:cs="Times New Roman"/>
        </w:rPr>
        <w:t>these best</w:t>
      </w:r>
      <w:proofErr w:type="gramEnd"/>
      <w:r w:rsidRPr="159D4802">
        <w:rPr>
          <w:rFonts w:eastAsia="Calibri" w:cs="Times New Roman"/>
        </w:rPr>
        <w:t xml:space="preserve"> describes the type of </w:t>
      </w:r>
      <w:r w:rsidRPr="159D4802">
        <w:rPr>
          <w:rFonts w:eastAsia="Calibri" w:cs="Times New Roman"/>
          <w:b/>
          <w:bCs/>
        </w:rPr>
        <w:t>testicle removal surgery</w:t>
      </w:r>
      <w:r w:rsidRPr="159D4802">
        <w:rPr>
          <w:rFonts w:eastAsia="Calibri" w:cs="Times New Roman"/>
        </w:rPr>
        <w:t xml:space="preserve"> that you had?</w:t>
      </w:r>
    </w:p>
    <w:p w14:paraId="55400B23" w14:textId="2AA40D26" w:rsidR="006D659F" w:rsidRPr="00791206" w:rsidRDefault="64D3EA98" w:rsidP="4CA715FE">
      <w:pPr>
        <w:numPr>
          <w:ilvl w:val="1"/>
          <w:numId w:val="37"/>
        </w:numPr>
        <w:spacing w:before="60" w:after="0" w:line="240" w:lineRule="auto"/>
        <w:contextualSpacing/>
        <w:rPr>
          <w:rFonts w:eastAsia="Calibri" w:cs="Times New Roman"/>
          <w:b/>
          <w:bCs/>
        </w:rPr>
      </w:pPr>
      <w:r w:rsidRPr="64D3EA98">
        <w:rPr>
          <w:rFonts w:eastAsia="Calibri" w:cs="Times New Roman"/>
        </w:rPr>
        <w:lastRenderedPageBreak/>
        <w:t>I had surgery to remove one testicle</w:t>
      </w:r>
    </w:p>
    <w:p w14:paraId="14F833BB" w14:textId="72993595" w:rsidR="006D659F" w:rsidRPr="00791206" w:rsidRDefault="64D3EA98" w:rsidP="4CA715FE">
      <w:pPr>
        <w:numPr>
          <w:ilvl w:val="1"/>
          <w:numId w:val="37"/>
        </w:numPr>
        <w:spacing w:before="60" w:after="0" w:line="240" w:lineRule="auto"/>
        <w:contextualSpacing/>
        <w:rPr>
          <w:rFonts w:eastAsia="Calibri" w:cs="Times New Roman"/>
          <w:b/>
          <w:bCs/>
        </w:rPr>
      </w:pPr>
      <w:r w:rsidRPr="64D3EA98">
        <w:rPr>
          <w:rFonts w:eastAsia="Calibri" w:cs="Times New Roman"/>
        </w:rPr>
        <w:t>I had surgery to remove both testicles</w:t>
      </w:r>
    </w:p>
    <w:p w14:paraId="10E543A2" w14:textId="63118D44" w:rsidR="006D659F" w:rsidRPr="00791206" w:rsidRDefault="4CA715FE" w:rsidP="002007B3">
      <w:pPr>
        <w:numPr>
          <w:ilvl w:val="0"/>
          <w:numId w:val="102"/>
        </w:numPr>
        <w:spacing w:before="60" w:after="0" w:line="240" w:lineRule="auto"/>
        <w:contextualSpacing/>
        <w:rPr>
          <w:rFonts w:eastAsia="Calibri" w:cs="Times New Roman"/>
        </w:rPr>
      </w:pPr>
      <w:r w:rsidRPr="4CA715FE">
        <w:rPr>
          <w:rFonts w:eastAsia="Calibri" w:cs="Times New Roman"/>
        </w:rPr>
        <w:t xml:space="preserve">None of the above </w:t>
      </w:r>
      <w:r w:rsidRPr="4CA715FE">
        <w:rPr>
          <w:rFonts w:ascii="Wingdings" w:eastAsia="Wingdings" w:hAnsi="Wingdings" w:cs="Wingdings"/>
        </w:rPr>
        <w:t>à</w:t>
      </w:r>
      <w:r w:rsidRPr="4CA715FE">
        <w:rPr>
          <w:rFonts w:eastAsia="Calibri" w:cs="Times New Roman"/>
          <w:b/>
          <w:bCs/>
        </w:rPr>
        <w:t xml:space="preserve"> GO TO PROSREM</w:t>
      </w:r>
    </w:p>
    <w:p w14:paraId="55B7FADC" w14:textId="44AF9D9F" w:rsidR="00955B1B" w:rsidRPr="002007B3" w:rsidRDefault="4CA715FE" w:rsidP="002007B3">
      <w:pPr>
        <w:ind w:left="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PROSREM</w:t>
      </w:r>
    </w:p>
    <w:p w14:paraId="46606841" w14:textId="50DC5C1D" w:rsidR="006D659F" w:rsidRPr="00791206" w:rsidRDefault="006D659F" w:rsidP="006D659F">
      <w:pPr>
        <w:spacing w:after="0" w:line="240" w:lineRule="auto"/>
        <w:rPr>
          <w:rFonts w:eastAsia="Calibri" w:cs="Times New Roman"/>
        </w:rPr>
      </w:pPr>
    </w:p>
    <w:p w14:paraId="5555FE5E" w14:textId="76F8E22B" w:rsidR="006D659F" w:rsidRPr="00791206" w:rsidRDefault="6838C06C" w:rsidP="6752AC1F">
      <w:pPr>
        <w:numPr>
          <w:ilvl w:val="0"/>
          <w:numId w:val="37"/>
        </w:numPr>
        <w:spacing w:after="0" w:line="240" w:lineRule="auto"/>
        <w:contextualSpacing/>
        <w:rPr>
          <w:rFonts w:eastAsia="Calibri" w:cs="Times New Roman"/>
          <w:b/>
          <w:bCs/>
        </w:rPr>
      </w:pPr>
      <w:r w:rsidRPr="6838C06C">
        <w:rPr>
          <w:rFonts w:eastAsia="Calibri" w:cs="Times New Roman"/>
        </w:rPr>
        <w:t>[TESTREM2] How old were you when you had</w:t>
      </w:r>
      <w:r w:rsidRPr="6838C06C">
        <w:rPr>
          <w:rFonts w:eastAsia="Calibri" w:cs="Times New Roman"/>
          <w:b/>
          <w:bCs/>
        </w:rPr>
        <w:t xml:space="preserve"> </w:t>
      </w:r>
      <w:r w:rsidRPr="6838C06C">
        <w:rPr>
          <w:rFonts w:eastAsia="Calibri" w:cs="Times New Roman"/>
        </w:rPr>
        <w:t xml:space="preserve">one or both testicles removed (orchiectomy or orchidectomy)? If you have had more than one procedure, at what age did you </w:t>
      </w:r>
      <w:r w:rsidRPr="6838C06C">
        <w:rPr>
          <w:rFonts w:eastAsia="Calibri" w:cs="Times New Roman"/>
          <w:b/>
          <w:bCs/>
        </w:rPr>
        <w:t>last</w:t>
      </w:r>
      <w:r w:rsidRPr="6838C06C">
        <w:rPr>
          <w:rFonts w:eastAsia="Calibri" w:cs="Times New Roman"/>
        </w:rPr>
        <w:t xml:space="preserve"> have this procedure? </w:t>
      </w:r>
    </w:p>
    <w:p w14:paraId="756A2B16" w14:textId="388DDAAC" w:rsidR="0096791C" w:rsidRPr="00791206" w:rsidRDefault="4C192351" w:rsidP="0096791C">
      <w:pPr>
        <w:pStyle w:val="ListParagraph"/>
        <w:spacing w:after="0" w:line="240" w:lineRule="auto"/>
        <w:ind w:left="360" w:firstLine="360"/>
        <w:rPr>
          <w:rFonts w:eastAsia="Calibri" w:cs="Times New Roman"/>
        </w:rPr>
      </w:pPr>
      <w:r w:rsidRPr="4C192351">
        <w:rPr>
          <w:rFonts w:eastAsia="Calibri" w:cs="Times New Roman"/>
        </w:rPr>
        <w:t>|__|__| Age at surgery</w:t>
      </w:r>
    </w:p>
    <w:p w14:paraId="0503D47F" w14:textId="77777777" w:rsidR="0096791C" w:rsidRPr="00791206" w:rsidRDefault="0096791C" w:rsidP="0096791C">
      <w:pPr>
        <w:pStyle w:val="ListParagraph"/>
        <w:spacing w:after="0" w:line="240" w:lineRule="auto"/>
        <w:ind w:left="360"/>
        <w:rPr>
          <w:rFonts w:eastAsia="Calibri" w:cs="Times New Roman"/>
        </w:rPr>
      </w:pPr>
    </w:p>
    <w:p w14:paraId="7EFBB605"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1982CC43" w14:textId="350AD0D3" w:rsidR="0096791C" w:rsidRPr="00791206" w:rsidRDefault="4C192351" w:rsidP="0096791C">
      <w:pPr>
        <w:pStyle w:val="ListParagraph"/>
        <w:spacing w:after="0" w:line="240" w:lineRule="auto"/>
        <w:ind w:left="360" w:firstLine="360"/>
        <w:rPr>
          <w:rFonts w:eastAsia="Calibri" w:cs="Times New Roman"/>
        </w:rPr>
      </w:pPr>
      <w:r w:rsidRPr="4C192351">
        <w:rPr>
          <w:rFonts w:eastAsia="Calibri" w:cs="Times New Roman"/>
        </w:rPr>
        <w:t>|__|__|__|__| Year of surgery</w:t>
      </w:r>
    </w:p>
    <w:p w14:paraId="1F2CB7EC" w14:textId="292FECC6" w:rsidR="00955B1B"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PROSREM</w:t>
      </w:r>
    </w:p>
    <w:p w14:paraId="203EAAD7" w14:textId="77777777" w:rsidR="00955B1B" w:rsidRPr="00791206" w:rsidRDefault="00955B1B" w:rsidP="0096791C">
      <w:pPr>
        <w:pStyle w:val="ListParagraph"/>
        <w:spacing w:after="0" w:line="240" w:lineRule="auto"/>
        <w:ind w:left="360" w:firstLine="360"/>
        <w:rPr>
          <w:rFonts w:eastAsia="Calibri" w:cs="Times New Roman"/>
        </w:rPr>
      </w:pPr>
    </w:p>
    <w:p w14:paraId="2853D9A9" w14:textId="5A4179B8" w:rsidR="00E86022" w:rsidRPr="00791206" w:rsidRDefault="6838C06C" w:rsidP="00E86022">
      <w:pPr>
        <w:spacing w:after="0" w:line="240" w:lineRule="auto"/>
        <w:rPr>
          <w:rFonts w:eastAsia="Calibri" w:cs="Times New Roman"/>
        </w:rPr>
      </w:pPr>
      <w:r w:rsidRPr="6838C06C">
        <w:rPr>
          <w:rFonts w:eastAsia="Calibri" w:cs="Times New Roman"/>
          <w:b/>
          <w:bCs/>
        </w:rPr>
        <w:t xml:space="preserve"> [DISPLAY IF MHGROUP9= 12]</w:t>
      </w:r>
    </w:p>
    <w:p w14:paraId="53DB5308" w14:textId="3A50D1BC" w:rsidR="006D659F" w:rsidRPr="00791206" w:rsidRDefault="159D4802" w:rsidP="008F566B">
      <w:pPr>
        <w:numPr>
          <w:ilvl w:val="0"/>
          <w:numId w:val="37"/>
        </w:numPr>
        <w:spacing w:after="0" w:line="240" w:lineRule="auto"/>
        <w:contextualSpacing/>
        <w:rPr>
          <w:rFonts w:eastAsia="Calibri" w:cs="Times New Roman"/>
        </w:rPr>
      </w:pPr>
      <w:r w:rsidRPr="159D4802">
        <w:rPr>
          <w:rFonts w:eastAsia="Calibri" w:cs="Times New Roman"/>
        </w:rPr>
        <w:t xml:space="preserve">[PROSREM] Which of </w:t>
      </w:r>
      <w:proofErr w:type="gramStart"/>
      <w:r w:rsidRPr="159D4802">
        <w:rPr>
          <w:rFonts w:eastAsia="Calibri" w:cs="Times New Roman"/>
        </w:rPr>
        <w:t>these best</w:t>
      </w:r>
      <w:proofErr w:type="gramEnd"/>
      <w:r w:rsidRPr="159D4802">
        <w:rPr>
          <w:rFonts w:eastAsia="Calibri" w:cs="Times New Roman"/>
        </w:rPr>
        <w:t xml:space="preserve"> describes the type of </w:t>
      </w:r>
      <w:r w:rsidRPr="159D4802">
        <w:rPr>
          <w:rFonts w:eastAsia="Calibri" w:cs="Times New Roman"/>
          <w:b/>
          <w:bCs/>
        </w:rPr>
        <w:t>prostate removal surgery</w:t>
      </w:r>
      <w:r w:rsidRPr="159D4802">
        <w:rPr>
          <w:rFonts w:eastAsia="Calibri" w:cs="Times New Roman"/>
        </w:rPr>
        <w:t xml:space="preserve"> that you had? </w:t>
      </w:r>
    </w:p>
    <w:p w14:paraId="200D38FE" w14:textId="4520B7FE" w:rsidR="006D659F" w:rsidRPr="00791206" w:rsidRDefault="64D3EA98" w:rsidP="4CA715FE">
      <w:pPr>
        <w:numPr>
          <w:ilvl w:val="1"/>
          <w:numId w:val="37"/>
        </w:numPr>
        <w:spacing w:before="60" w:after="0" w:line="240" w:lineRule="auto"/>
        <w:contextualSpacing/>
        <w:rPr>
          <w:rFonts w:eastAsia="Calibri" w:cs="Times New Roman"/>
          <w:b/>
          <w:bCs/>
        </w:rPr>
      </w:pPr>
      <w:r w:rsidRPr="64D3EA98">
        <w:rPr>
          <w:rFonts w:eastAsia="Calibri" w:cs="Times New Roman"/>
        </w:rPr>
        <w:t>I had surgery to remove part of my prostate</w:t>
      </w:r>
    </w:p>
    <w:p w14:paraId="36502F02" w14:textId="133F74DA" w:rsidR="006D659F" w:rsidRPr="00791206" w:rsidRDefault="64D3EA98" w:rsidP="4CA715FE">
      <w:pPr>
        <w:numPr>
          <w:ilvl w:val="1"/>
          <w:numId w:val="37"/>
        </w:numPr>
        <w:spacing w:before="60" w:after="0" w:line="240" w:lineRule="auto"/>
        <w:contextualSpacing/>
        <w:rPr>
          <w:rFonts w:eastAsia="Calibri" w:cs="Times New Roman"/>
          <w:b/>
          <w:bCs/>
        </w:rPr>
      </w:pPr>
      <w:r w:rsidRPr="64D3EA98">
        <w:rPr>
          <w:rFonts w:eastAsia="Calibri" w:cs="Times New Roman"/>
        </w:rPr>
        <w:t>I had surgery to remove my whole prostate</w:t>
      </w:r>
    </w:p>
    <w:p w14:paraId="42715ED6" w14:textId="18910E2A" w:rsidR="00E86022" w:rsidRPr="00791206" w:rsidRDefault="002007B3" w:rsidP="002007B3">
      <w:pPr>
        <w:spacing w:before="60" w:after="0" w:line="240" w:lineRule="auto"/>
        <w:ind w:left="360"/>
        <w:contextualSpacing/>
        <w:rPr>
          <w:rFonts w:eastAsia="Calibri" w:cs="Times New Roman"/>
        </w:rPr>
      </w:pPr>
      <w:r>
        <w:rPr>
          <w:rFonts w:eastAsia="Calibri" w:cs="Times New Roman"/>
        </w:rPr>
        <w:t xml:space="preserve">88 </w:t>
      </w:r>
      <w:r w:rsidR="4CA715FE" w:rsidRPr="4CA715FE">
        <w:rPr>
          <w:rFonts w:eastAsia="Calibri" w:cs="Times New Roman"/>
        </w:rPr>
        <w:t xml:space="preserve">None of the above </w:t>
      </w:r>
      <w:r w:rsidR="4CA715FE" w:rsidRPr="4CA715FE">
        <w:rPr>
          <w:rFonts w:ascii="Wingdings" w:eastAsia="Wingdings" w:hAnsi="Wingdings" w:cs="Wingdings"/>
        </w:rPr>
        <w:t>à</w:t>
      </w:r>
      <w:r w:rsidR="4CA715FE" w:rsidRPr="4CA715FE">
        <w:rPr>
          <w:rFonts w:eastAsia="Calibri" w:cs="Times New Roman"/>
          <w:b/>
          <w:bCs/>
        </w:rPr>
        <w:t xml:space="preserve"> GO TO PENREM</w:t>
      </w:r>
    </w:p>
    <w:p w14:paraId="2E9B437E" w14:textId="5BF0C8CD" w:rsidR="00955B1B" w:rsidRPr="002007B3" w:rsidRDefault="4CA715FE" w:rsidP="002007B3">
      <w:pPr>
        <w:ind w:firstLine="360"/>
        <w:rPr>
          <w:rFonts w:eastAsia="Calibri"/>
          <w:i/>
          <w:iCs/>
        </w:rPr>
      </w:pPr>
      <w:r w:rsidRPr="002007B3">
        <w:rPr>
          <w:rFonts w:eastAsia="Calibri"/>
          <w:i/>
          <w:iCs/>
        </w:rPr>
        <w:t xml:space="preserve">NO RESPONSE </w:t>
      </w:r>
      <w:r w:rsidRPr="002007B3">
        <w:rPr>
          <w:rFonts w:ascii="Wingdings" w:eastAsia="Wingdings" w:hAnsi="Wingdings"/>
          <w:b/>
          <w:bCs/>
          <w:i/>
          <w:iCs/>
        </w:rPr>
        <w:t>à</w:t>
      </w:r>
      <w:r w:rsidRPr="002007B3">
        <w:rPr>
          <w:rFonts w:eastAsia="Calibri"/>
          <w:b/>
          <w:bCs/>
          <w:i/>
          <w:iCs/>
        </w:rPr>
        <w:t xml:space="preserve"> </w:t>
      </w:r>
      <w:r w:rsidRPr="002007B3">
        <w:rPr>
          <w:b/>
          <w:bCs/>
          <w:i/>
          <w:iCs/>
        </w:rPr>
        <w:t>GO TO PENREM</w:t>
      </w:r>
    </w:p>
    <w:p w14:paraId="2208381B" w14:textId="77777777" w:rsidR="00E86022" w:rsidRPr="00791206" w:rsidRDefault="00E86022" w:rsidP="00E86022">
      <w:pPr>
        <w:spacing w:before="60" w:after="0" w:line="240" w:lineRule="auto"/>
        <w:ind w:left="720"/>
        <w:contextualSpacing/>
        <w:rPr>
          <w:rFonts w:eastAsia="Calibri" w:cs="Times New Roman"/>
        </w:rPr>
      </w:pPr>
    </w:p>
    <w:p w14:paraId="325D6C48" w14:textId="0D1816BD" w:rsidR="006D659F" w:rsidRPr="00791206" w:rsidRDefault="6838C06C" w:rsidP="6752AC1F">
      <w:pPr>
        <w:numPr>
          <w:ilvl w:val="0"/>
          <w:numId w:val="37"/>
        </w:numPr>
        <w:spacing w:after="0" w:line="240" w:lineRule="auto"/>
        <w:contextualSpacing/>
        <w:rPr>
          <w:rFonts w:eastAsia="Calibri" w:cs="Times New Roman"/>
          <w:b/>
          <w:bCs/>
        </w:rPr>
      </w:pPr>
      <w:r w:rsidRPr="6838C06C">
        <w:rPr>
          <w:rFonts w:eastAsia="Calibri" w:cs="Times New Roman"/>
        </w:rPr>
        <w:t xml:space="preserve"> [PROSREM2] How old were you when you had </w:t>
      </w:r>
      <w:proofErr w:type="gramStart"/>
      <w:r w:rsidRPr="6838C06C">
        <w:rPr>
          <w:rFonts w:eastAsia="Calibri" w:cs="Times New Roman"/>
        </w:rPr>
        <w:t>part</w:t>
      </w:r>
      <w:proofErr w:type="gramEnd"/>
      <w:r w:rsidRPr="6838C06C">
        <w:rPr>
          <w:rFonts w:eastAsia="Calibri" w:cs="Times New Roman"/>
        </w:rPr>
        <w:t xml:space="preserve"> or all of your prostate removed (prostatectomy)? If you have had more than one procedure, at what age did you </w:t>
      </w:r>
      <w:r w:rsidRPr="6838C06C">
        <w:rPr>
          <w:rFonts w:eastAsia="Calibri" w:cs="Times New Roman"/>
          <w:b/>
          <w:bCs/>
        </w:rPr>
        <w:t>last</w:t>
      </w:r>
      <w:r w:rsidRPr="6838C06C">
        <w:rPr>
          <w:rFonts w:eastAsia="Calibri" w:cs="Times New Roman"/>
        </w:rPr>
        <w:t xml:space="preserve"> have this procedure? </w:t>
      </w:r>
    </w:p>
    <w:p w14:paraId="5AF54E05" w14:textId="5026EB3D" w:rsidR="0096791C" w:rsidRPr="00791206" w:rsidRDefault="4C192351" w:rsidP="0096791C">
      <w:pPr>
        <w:pStyle w:val="ListParagraph"/>
        <w:spacing w:after="0" w:line="240" w:lineRule="auto"/>
        <w:ind w:left="360" w:firstLine="360"/>
        <w:rPr>
          <w:rFonts w:eastAsia="Calibri" w:cs="Times New Roman"/>
        </w:rPr>
      </w:pPr>
      <w:r w:rsidRPr="4C192351">
        <w:rPr>
          <w:rFonts w:eastAsia="Calibri" w:cs="Times New Roman"/>
        </w:rPr>
        <w:t>|__|__| Age at surgery</w:t>
      </w:r>
    </w:p>
    <w:p w14:paraId="0FBEFC2C" w14:textId="77777777" w:rsidR="0096791C" w:rsidRPr="00791206" w:rsidRDefault="0096791C" w:rsidP="0096791C">
      <w:pPr>
        <w:pStyle w:val="ListParagraph"/>
        <w:spacing w:after="0" w:line="240" w:lineRule="auto"/>
        <w:ind w:left="360"/>
        <w:rPr>
          <w:rFonts w:eastAsia="Calibri" w:cs="Times New Roman"/>
        </w:rPr>
      </w:pPr>
    </w:p>
    <w:p w14:paraId="2CDCDC1B" w14:textId="77777777" w:rsidR="0096791C" w:rsidRPr="00791206" w:rsidRDefault="0096791C" w:rsidP="0096791C">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004D8E9" w14:textId="73914F77" w:rsidR="0096791C" w:rsidRPr="00791206" w:rsidRDefault="4C192351" w:rsidP="0096791C">
      <w:pPr>
        <w:pStyle w:val="ListParagraph"/>
        <w:spacing w:after="0" w:line="240" w:lineRule="auto"/>
        <w:ind w:left="360" w:firstLine="360"/>
        <w:rPr>
          <w:rFonts w:eastAsia="Calibri" w:cs="Times New Roman"/>
        </w:rPr>
      </w:pPr>
      <w:r w:rsidRPr="4C192351">
        <w:rPr>
          <w:rFonts w:eastAsia="Calibri" w:cs="Times New Roman"/>
        </w:rPr>
        <w:t>|__|__|__|__| Year of surgery</w:t>
      </w:r>
    </w:p>
    <w:p w14:paraId="61B78ED0" w14:textId="10A93743" w:rsidR="00E86022"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Wingdings"/>
        </w:rPr>
        <w:t>à</w:t>
      </w:r>
      <w:r w:rsidRPr="002007B3">
        <w:rPr>
          <w:rFonts w:eastAsia="Calibri" w:cstheme="minorHAnsi"/>
          <w:b/>
          <w:i/>
        </w:rPr>
        <w:t xml:space="preserve"> </w:t>
      </w:r>
      <w:r w:rsidRPr="002007B3">
        <w:rPr>
          <w:rFonts w:cstheme="minorHAnsi"/>
          <w:b/>
          <w:i/>
        </w:rPr>
        <w:t>GO TO PENREM</w:t>
      </w:r>
    </w:p>
    <w:p w14:paraId="77E1F306" w14:textId="77777777" w:rsidR="00CA3599" w:rsidRPr="00791206" w:rsidRDefault="00CA3599" w:rsidP="00E86022">
      <w:pPr>
        <w:spacing w:after="0" w:line="240" w:lineRule="auto"/>
        <w:rPr>
          <w:rFonts w:eastAsia="Calibri" w:cs="Times New Roman"/>
          <w:b/>
        </w:rPr>
      </w:pPr>
    </w:p>
    <w:p w14:paraId="01F52399" w14:textId="7E0ED1D2" w:rsidR="00E86022" w:rsidRPr="00791206" w:rsidRDefault="6838C06C" w:rsidP="00E86022">
      <w:pPr>
        <w:spacing w:after="0" w:line="240" w:lineRule="auto"/>
        <w:rPr>
          <w:rFonts w:eastAsia="Calibri" w:cs="Times New Roman"/>
        </w:rPr>
      </w:pPr>
      <w:r w:rsidRPr="6838C06C">
        <w:rPr>
          <w:rFonts w:eastAsia="Calibri" w:cs="Times New Roman"/>
          <w:b/>
          <w:bCs/>
        </w:rPr>
        <w:t>[DISPLAY IF MHGROUP9= 13]</w:t>
      </w:r>
    </w:p>
    <w:p w14:paraId="15BBCE08" w14:textId="76C07445" w:rsidR="00547790" w:rsidRPr="00791206" w:rsidRDefault="159D4802" w:rsidP="4CA715FE">
      <w:pPr>
        <w:numPr>
          <w:ilvl w:val="0"/>
          <w:numId w:val="37"/>
        </w:numPr>
        <w:spacing w:after="0" w:line="240" w:lineRule="auto"/>
        <w:contextualSpacing/>
        <w:rPr>
          <w:rFonts w:eastAsia="Calibri" w:cs="Times New Roman"/>
          <w:b/>
          <w:bCs/>
        </w:rPr>
      </w:pPr>
      <w:r w:rsidRPr="159D4802">
        <w:rPr>
          <w:rFonts w:eastAsia="Calibri" w:cs="Times New Roman"/>
        </w:rPr>
        <w:t>[PENREM] How old were you when you had your</w:t>
      </w:r>
      <w:r w:rsidRPr="159D4802">
        <w:rPr>
          <w:rFonts w:eastAsia="Calibri" w:cs="Times New Roman"/>
          <w:b/>
          <w:bCs/>
        </w:rPr>
        <w:t xml:space="preserve"> penis removed (penectomy)</w:t>
      </w:r>
      <w:r w:rsidRPr="159D4802">
        <w:rPr>
          <w:rFonts w:eastAsia="Calibri" w:cs="Times New Roman"/>
        </w:rPr>
        <w:t>?</w:t>
      </w:r>
    </w:p>
    <w:p w14:paraId="60DBD781" w14:textId="28A26E82" w:rsidR="00547790" w:rsidRPr="00791206" w:rsidRDefault="4C192351" w:rsidP="00547790">
      <w:pPr>
        <w:pStyle w:val="ListParagraph"/>
        <w:spacing w:after="0" w:line="240" w:lineRule="auto"/>
        <w:ind w:left="360" w:firstLine="360"/>
        <w:rPr>
          <w:rFonts w:eastAsia="Calibri" w:cs="Times New Roman"/>
        </w:rPr>
      </w:pPr>
      <w:r w:rsidRPr="4C192351">
        <w:rPr>
          <w:rFonts w:eastAsia="Calibri" w:cs="Times New Roman"/>
        </w:rPr>
        <w:t>|__|__| Age at surgery</w:t>
      </w:r>
    </w:p>
    <w:p w14:paraId="6CE75E74" w14:textId="77777777" w:rsidR="00547790" w:rsidRPr="00791206" w:rsidRDefault="00547790" w:rsidP="00547790">
      <w:pPr>
        <w:pStyle w:val="ListParagraph"/>
        <w:spacing w:after="0" w:line="240" w:lineRule="auto"/>
        <w:ind w:left="360"/>
        <w:rPr>
          <w:rFonts w:eastAsia="Calibri" w:cs="Times New Roman"/>
        </w:rPr>
      </w:pPr>
    </w:p>
    <w:p w14:paraId="031F8C3E" w14:textId="77777777" w:rsidR="00547790" w:rsidRPr="00791206" w:rsidRDefault="00547790" w:rsidP="00547790">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6C53E2FD" w14:textId="77777777" w:rsidR="00547790" w:rsidRPr="00791206" w:rsidRDefault="00547790" w:rsidP="00547790">
      <w:pPr>
        <w:pStyle w:val="ListParagraph"/>
        <w:spacing w:after="0" w:line="240" w:lineRule="auto"/>
        <w:ind w:left="360" w:firstLine="360"/>
        <w:rPr>
          <w:rFonts w:eastAsia="Calibri" w:cs="Times New Roman"/>
        </w:rPr>
      </w:pPr>
      <w:r w:rsidRPr="00791206">
        <w:rPr>
          <w:rFonts w:eastAsia="Calibri" w:cs="Times New Roman"/>
        </w:rPr>
        <w:t>|__|__|__|__| Year of diagnosis</w:t>
      </w:r>
    </w:p>
    <w:p w14:paraId="46B9D25E" w14:textId="5358EA7D" w:rsidR="00955B1B" w:rsidRPr="002007B3" w:rsidRDefault="00955B1B" w:rsidP="002007B3">
      <w:pPr>
        <w:ind w:firstLine="720"/>
        <w:rPr>
          <w:rFonts w:eastAsia="Calibri" w:cstheme="minorHAnsi"/>
          <w:i/>
        </w:rPr>
      </w:pPr>
      <w:r w:rsidRPr="002007B3">
        <w:rPr>
          <w:rFonts w:eastAsia="Calibri" w:cstheme="minorHAnsi"/>
          <w:i/>
        </w:rPr>
        <w:t xml:space="preserve">NO RESPONSE </w:t>
      </w:r>
      <w:r w:rsidRPr="002007B3">
        <w:rPr>
          <w:rFonts w:ascii="Wingdings" w:eastAsia="Wingdings" w:hAnsi="Wingdings" w:cstheme="minorHAnsi"/>
          <w:b/>
          <w:i/>
        </w:rPr>
        <w:t>à</w:t>
      </w:r>
      <w:r w:rsidRPr="002007B3">
        <w:rPr>
          <w:rFonts w:eastAsia="Calibri" w:cstheme="minorHAnsi"/>
          <w:b/>
          <w:i/>
        </w:rPr>
        <w:t xml:space="preserve"> </w:t>
      </w:r>
      <w:r w:rsidRPr="002007B3">
        <w:rPr>
          <w:rFonts w:cstheme="minorHAnsi"/>
          <w:b/>
          <w:i/>
        </w:rPr>
        <w:t>GO TO BLDTRANS</w:t>
      </w:r>
    </w:p>
    <w:p w14:paraId="0144B46C" w14:textId="42F8FAED" w:rsidR="0096791C" w:rsidRPr="00791206" w:rsidRDefault="0096791C" w:rsidP="0096791C">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Blood Transfusion</w:t>
      </w:r>
    </w:p>
    <w:p w14:paraId="762E2F72" w14:textId="22DA5828" w:rsidR="0096791C" w:rsidRPr="00B761DA" w:rsidRDefault="6838C06C" w:rsidP="6838C06C">
      <w:pPr>
        <w:numPr>
          <w:ilvl w:val="0"/>
          <w:numId w:val="37"/>
        </w:numPr>
        <w:spacing w:after="0" w:line="240" w:lineRule="auto"/>
        <w:contextualSpacing/>
        <w:rPr>
          <w:rFonts w:eastAsiaTheme="minorEastAsia"/>
        </w:rPr>
      </w:pPr>
      <w:r w:rsidRPr="6838C06C">
        <w:rPr>
          <w:rFonts w:eastAsia="Calibri" w:cs="Times New Roman"/>
        </w:rPr>
        <w:t xml:space="preserve">[BLDTRANS] Have you ever had a </w:t>
      </w:r>
      <w:r w:rsidRPr="6838C06C">
        <w:rPr>
          <w:rFonts w:eastAsia="Calibri" w:cs="Times New Roman"/>
          <w:b/>
          <w:bCs/>
        </w:rPr>
        <w:t>blood transfusion</w:t>
      </w:r>
      <w:r w:rsidRPr="6838C06C">
        <w:rPr>
          <w:rFonts w:eastAsia="Calibri" w:cs="Times New Roman"/>
        </w:rPr>
        <w:t xml:space="preserve">? </w:t>
      </w:r>
    </w:p>
    <w:p w14:paraId="64DF1E33" w14:textId="292EFD3D" w:rsidR="0096791C" w:rsidRPr="00B761DA" w:rsidRDefault="6838C06C" w:rsidP="009422DD">
      <w:pPr>
        <w:pStyle w:val="ListParagraph"/>
        <w:numPr>
          <w:ilvl w:val="0"/>
          <w:numId w:val="155"/>
        </w:numPr>
        <w:spacing w:before="60" w:after="0" w:line="240" w:lineRule="auto"/>
        <w:rPr>
          <w:rFonts w:eastAsia="Calibri" w:cs="Times New Roman"/>
        </w:rPr>
      </w:pPr>
      <w:r w:rsidRPr="6838C06C">
        <w:rPr>
          <w:rFonts w:eastAsia="Calibri" w:cs="Times New Roman"/>
        </w:rPr>
        <w:t xml:space="preserve">No </w:t>
      </w:r>
      <w:r w:rsidRPr="6838C06C">
        <w:rPr>
          <w:rFonts w:ascii="Wingdings" w:eastAsia="Wingdings" w:hAnsi="Wingdings" w:cs="Wingdings"/>
        </w:rPr>
        <w:t>à</w:t>
      </w:r>
      <w:r w:rsidRPr="6838C06C">
        <w:rPr>
          <w:b/>
          <w:bCs/>
          <w:i/>
          <w:iCs/>
        </w:rPr>
        <w:t xml:space="preserve"> GO TO OVERHEALTH</w:t>
      </w:r>
    </w:p>
    <w:p w14:paraId="0AB5E3DB" w14:textId="02AD962A" w:rsidR="00B761DA" w:rsidRPr="009422DD" w:rsidRDefault="6838C06C" w:rsidP="009422DD">
      <w:pPr>
        <w:pStyle w:val="ListParagraph"/>
        <w:numPr>
          <w:ilvl w:val="0"/>
          <w:numId w:val="155"/>
        </w:numPr>
        <w:spacing w:before="60" w:after="0" w:line="240" w:lineRule="auto"/>
        <w:rPr>
          <w:rFonts w:eastAsia="Calibri" w:cs="Times New Roman"/>
        </w:rPr>
      </w:pPr>
      <w:r>
        <w:t>Yes</w:t>
      </w:r>
    </w:p>
    <w:p w14:paraId="1528A783" w14:textId="2244084B" w:rsidR="00955B1B" w:rsidRPr="009422DD" w:rsidRDefault="4CA715FE" w:rsidP="009422DD">
      <w:pPr>
        <w:ind w:left="360"/>
        <w:rPr>
          <w:rFonts w:eastAsia="Calibri"/>
          <w:i/>
          <w:iCs/>
        </w:rPr>
      </w:pPr>
      <w:r w:rsidRPr="009422DD">
        <w:rPr>
          <w:rFonts w:eastAsia="Calibri"/>
          <w:i/>
          <w:iCs/>
        </w:rPr>
        <w:t xml:space="preserve">NO RESPONSE </w:t>
      </w:r>
      <w:r w:rsidRPr="009422DD">
        <w:rPr>
          <w:rFonts w:ascii="Wingdings" w:eastAsia="Wingdings" w:hAnsi="Wingdings"/>
          <w:b/>
          <w:bCs/>
          <w:i/>
          <w:iCs/>
        </w:rPr>
        <w:t>à</w:t>
      </w:r>
      <w:r w:rsidRPr="009422DD">
        <w:rPr>
          <w:rFonts w:eastAsia="Calibri"/>
          <w:b/>
          <w:bCs/>
          <w:i/>
          <w:iCs/>
        </w:rPr>
        <w:t xml:space="preserve"> </w:t>
      </w:r>
      <w:r w:rsidRPr="009422DD">
        <w:rPr>
          <w:b/>
          <w:bCs/>
          <w:i/>
          <w:iCs/>
        </w:rPr>
        <w:t>GO TO OVERHEALTH</w:t>
      </w:r>
    </w:p>
    <w:p w14:paraId="5E96790C" w14:textId="77777777" w:rsidR="0096791C" w:rsidRPr="00791206" w:rsidRDefault="0096791C" w:rsidP="0096791C">
      <w:pPr>
        <w:spacing w:after="0" w:line="240" w:lineRule="auto"/>
        <w:rPr>
          <w:rFonts w:eastAsia="Calibri" w:cs="Times New Roman"/>
        </w:rPr>
      </w:pPr>
    </w:p>
    <w:p w14:paraId="4DAE9820" w14:textId="77777777" w:rsidR="0096791C" w:rsidRPr="00791206" w:rsidRDefault="6838C06C" w:rsidP="009422DD">
      <w:pPr>
        <w:numPr>
          <w:ilvl w:val="0"/>
          <w:numId w:val="103"/>
        </w:numPr>
        <w:spacing w:after="0" w:line="240" w:lineRule="auto"/>
        <w:contextualSpacing/>
        <w:rPr>
          <w:rFonts w:eastAsia="Calibri" w:cs="Times New Roman"/>
          <w:b/>
          <w:bCs/>
        </w:rPr>
      </w:pPr>
      <w:r w:rsidRPr="6838C06C">
        <w:rPr>
          <w:rFonts w:eastAsia="Calibri" w:cs="Times New Roman"/>
        </w:rPr>
        <w:t>[BLDTRANS2] How many blood transfusions</w:t>
      </w:r>
      <w:r w:rsidRPr="6838C06C">
        <w:rPr>
          <w:rFonts w:eastAsia="Calibri" w:cs="Times New Roman"/>
          <w:b/>
          <w:bCs/>
        </w:rPr>
        <w:t xml:space="preserve"> </w:t>
      </w:r>
      <w:r w:rsidRPr="6838C06C">
        <w:rPr>
          <w:rFonts w:eastAsia="Calibri" w:cs="Times New Roman"/>
        </w:rPr>
        <w:t xml:space="preserve">have you had in total?  </w:t>
      </w:r>
    </w:p>
    <w:p w14:paraId="2C4CA129" w14:textId="40238220" w:rsidR="004E7BC6" w:rsidRPr="00791206" w:rsidRDefault="0096791C" w:rsidP="004E7BC6">
      <w:pPr>
        <w:spacing w:before="120" w:after="0" w:line="240" w:lineRule="auto"/>
        <w:ind w:firstLine="720"/>
        <w:rPr>
          <w:rFonts w:eastAsia="Calibri" w:cs="Times New Roman"/>
        </w:rPr>
      </w:pPr>
      <w:r w:rsidRPr="00791206">
        <w:rPr>
          <w:rFonts w:eastAsia="Calibri" w:cs="Times New Roman"/>
        </w:rPr>
        <w:t xml:space="preserve">|__|__| # of transfusions </w:t>
      </w:r>
    </w:p>
    <w:p w14:paraId="62B7231C" w14:textId="0389B85B" w:rsidR="00955B1B" w:rsidRPr="00AB2543" w:rsidRDefault="00955B1B" w:rsidP="00AB2543">
      <w:pPr>
        <w:ind w:firstLine="72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00B75957" w:rsidRPr="00AB2543">
        <w:rPr>
          <w:rFonts w:cstheme="minorHAnsi"/>
          <w:b/>
          <w:i/>
        </w:rPr>
        <w:t>GO TO BLDTRANS3</w:t>
      </w:r>
    </w:p>
    <w:p w14:paraId="21E3B4DC" w14:textId="77777777" w:rsidR="00E87A48" w:rsidRPr="00791206" w:rsidRDefault="00E87A48" w:rsidP="004E7BC6">
      <w:pPr>
        <w:spacing w:before="120" w:after="0" w:line="240" w:lineRule="auto"/>
        <w:ind w:firstLine="720"/>
        <w:rPr>
          <w:rFonts w:eastAsia="Calibri" w:cs="Times New Roman"/>
        </w:rPr>
      </w:pPr>
    </w:p>
    <w:p w14:paraId="5E674213" w14:textId="07FC37A4" w:rsidR="00E87A48" w:rsidRPr="00791206" w:rsidRDefault="000308F1" w:rsidP="00E87A48">
      <w:pPr>
        <w:spacing w:after="0" w:line="240" w:lineRule="auto"/>
        <w:rPr>
          <w:rFonts w:eastAsia="Calibri" w:cs="Times New Roman"/>
        </w:rPr>
      </w:pPr>
      <w:r w:rsidRPr="00791206">
        <w:rPr>
          <w:rFonts w:eastAsia="Calibri" w:cs="Times New Roman"/>
          <w:b/>
        </w:rPr>
        <w:t>[</w:t>
      </w:r>
      <w:r w:rsidR="00E87A48" w:rsidRPr="00791206">
        <w:rPr>
          <w:rFonts w:eastAsia="Calibri" w:cs="Times New Roman"/>
          <w:b/>
        </w:rPr>
        <w:t xml:space="preserve">IF BLDTRANS2 </w:t>
      </w:r>
      <w:r w:rsidR="00BF1EFC" w:rsidRPr="00791206">
        <w:rPr>
          <w:rFonts w:eastAsia="Calibri" w:cs="Times New Roman"/>
          <w:b/>
          <w:u w:val="single"/>
        </w:rPr>
        <w:t>&gt;</w:t>
      </w:r>
      <w:r w:rsidR="00067240" w:rsidRPr="00791206">
        <w:rPr>
          <w:rFonts w:eastAsia="Calibri" w:cs="Times New Roman"/>
          <w:b/>
          <w:u w:val="single"/>
        </w:rPr>
        <w:t xml:space="preserve"> </w:t>
      </w:r>
      <w:r w:rsidR="00E87A48" w:rsidRPr="00791206">
        <w:rPr>
          <w:rFonts w:eastAsia="Calibri" w:cs="Times New Roman"/>
          <w:b/>
        </w:rPr>
        <w:t>1, GO TO BLDTRANS3</w:t>
      </w:r>
      <w:r w:rsidRPr="00791206">
        <w:rPr>
          <w:rFonts w:eastAsia="Calibri" w:cs="Times New Roman"/>
          <w:b/>
        </w:rPr>
        <w:t>]</w:t>
      </w:r>
    </w:p>
    <w:p w14:paraId="1BDB7E65" w14:textId="27C342A8" w:rsidR="004E7BC6" w:rsidRPr="00791206" w:rsidRDefault="000308F1" w:rsidP="00E87A48">
      <w:pPr>
        <w:spacing w:after="0" w:line="240" w:lineRule="auto"/>
        <w:rPr>
          <w:rFonts w:eastAsia="Calibri" w:cs="Times New Roman"/>
          <w:b/>
        </w:rPr>
      </w:pPr>
      <w:r w:rsidRPr="00791206">
        <w:rPr>
          <w:rFonts w:eastAsia="Calibri" w:cs="Times New Roman"/>
          <w:b/>
        </w:rPr>
        <w:t>[</w:t>
      </w:r>
      <w:r w:rsidR="00E87A48" w:rsidRPr="00791206">
        <w:rPr>
          <w:rFonts w:eastAsia="Calibri" w:cs="Times New Roman"/>
          <w:b/>
        </w:rPr>
        <w:t xml:space="preserve">IF BLDTRANS2 </w:t>
      </w:r>
      <w:r w:rsidR="00067240" w:rsidRPr="00791206">
        <w:rPr>
          <w:rFonts w:eastAsia="Calibri" w:cs="Times New Roman"/>
          <w:b/>
        </w:rPr>
        <w:t>= 0 OR NON-RESPONSE</w:t>
      </w:r>
      <w:r w:rsidR="00E87A48" w:rsidRPr="00791206">
        <w:rPr>
          <w:rFonts w:eastAsia="Calibri" w:cs="Times New Roman"/>
          <w:b/>
        </w:rPr>
        <w:t xml:space="preserve">, </w:t>
      </w:r>
      <w:r w:rsidR="00312125" w:rsidRPr="00791206">
        <w:rPr>
          <w:rFonts w:cstheme="minorHAnsi"/>
          <w:b/>
          <w:i/>
        </w:rPr>
        <w:t xml:space="preserve">GO TO </w:t>
      </w:r>
      <w:r w:rsidR="00312125" w:rsidRPr="00312125">
        <w:rPr>
          <w:rFonts w:cstheme="minorHAnsi"/>
          <w:b/>
          <w:i/>
        </w:rPr>
        <w:t>OVERHEALTH</w:t>
      </w:r>
      <w:r w:rsidR="00312125">
        <w:rPr>
          <w:rFonts w:cstheme="minorHAnsi"/>
          <w:b/>
          <w:i/>
        </w:rPr>
        <w:t>]</w:t>
      </w:r>
    </w:p>
    <w:p w14:paraId="34F2B71A" w14:textId="77777777" w:rsidR="00E87A48" w:rsidRPr="00791206" w:rsidRDefault="00E87A48" w:rsidP="004E7BC6">
      <w:pPr>
        <w:spacing w:before="120" w:after="0" w:line="240" w:lineRule="auto"/>
        <w:rPr>
          <w:rFonts w:eastAsia="Calibri" w:cs="Times New Roman"/>
        </w:rPr>
      </w:pPr>
    </w:p>
    <w:p w14:paraId="0BA64349" w14:textId="77777777" w:rsidR="0096791C" w:rsidRPr="00791206" w:rsidRDefault="6838C06C" w:rsidP="009422DD">
      <w:pPr>
        <w:numPr>
          <w:ilvl w:val="0"/>
          <w:numId w:val="103"/>
        </w:numPr>
        <w:spacing w:after="0" w:line="240" w:lineRule="auto"/>
        <w:contextualSpacing/>
        <w:rPr>
          <w:rFonts w:eastAsia="Calibri" w:cs="Times New Roman"/>
        </w:rPr>
      </w:pPr>
      <w:r w:rsidRPr="6838C06C">
        <w:rPr>
          <w:rFonts w:eastAsia="Calibri" w:cs="Times New Roman"/>
        </w:rPr>
        <w:t xml:space="preserve">[BLDTRANS3] How old were you when you had your </w:t>
      </w:r>
      <w:r w:rsidRPr="6838C06C">
        <w:rPr>
          <w:rFonts w:eastAsia="Calibri" w:cs="Times New Roman"/>
          <w:b/>
          <w:bCs/>
        </w:rPr>
        <w:t xml:space="preserve">first </w:t>
      </w:r>
      <w:r w:rsidRPr="6838C06C">
        <w:rPr>
          <w:rFonts w:eastAsia="Calibri" w:cs="Times New Roman"/>
        </w:rPr>
        <w:t>blood transfusion?</w:t>
      </w:r>
    </w:p>
    <w:p w14:paraId="508C2DF9" w14:textId="66BD69FA"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|__|__| Age at first transfusion</w:t>
      </w:r>
    </w:p>
    <w:p w14:paraId="2CCC8060" w14:textId="77777777" w:rsidR="00A676C2" w:rsidRPr="00791206" w:rsidRDefault="00A676C2" w:rsidP="00A676C2">
      <w:pPr>
        <w:pStyle w:val="ListParagraph"/>
        <w:spacing w:after="0" w:line="240" w:lineRule="auto"/>
        <w:ind w:left="360"/>
        <w:rPr>
          <w:rFonts w:eastAsia="Calibri" w:cs="Times New Roman"/>
        </w:rPr>
      </w:pPr>
    </w:p>
    <w:p w14:paraId="3C65B153" w14:textId="77777777"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24509DD0" w14:textId="4F9A62C3"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|__|__|__|__| Year at first transfusion</w:t>
      </w:r>
    </w:p>
    <w:p w14:paraId="6DF3BD63" w14:textId="36F19476" w:rsidR="00955B1B" w:rsidRPr="00AB2543" w:rsidRDefault="00955B1B" w:rsidP="00AB2543">
      <w:pPr>
        <w:ind w:firstLine="72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Pr="00AB2543">
        <w:rPr>
          <w:rFonts w:cstheme="minorHAnsi"/>
          <w:b/>
          <w:i/>
        </w:rPr>
        <w:t>GO TO BLDTRANS4</w:t>
      </w:r>
    </w:p>
    <w:p w14:paraId="14CE8BBD" w14:textId="768DCFCE" w:rsidR="009E43DC" w:rsidRPr="00791206" w:rsidRDefault="000308F1" w:rsidP="009E43DC">
      <w:pPr>
        <w:spacing w:before="120" w:after="0" w:line="240" w:lineRule="auto"/>
        <w:rPr>
          <w:rFonts w:eastAsia="Calibri" w:cs="Times New Roman"/>
        </w:rPr>
      </w:pPr>
      <w:r w:rsidRPr="00791206">
        <w:rPr>
          <w:rFonts w:eastAsia="Calibri" w:cs="Times New Roman"/>
          <w:b/>
        </w:rPr>
        <w:t>[</w:t>
      </w:r>
      <w:r w:rsidR="009E43DC" w:rsidRPr="00791206">
        <w:rPr>
          <w:rFonts w:eastAsia="Calibri" w:cs="Times New Roman"/>
          <w:b/>
        </w:rPr>
        <w:t xml:space="preserve">DISPLAY IF BLDTRANS2 </w:t>
      </w:r>
      <w:r w:rsidR="00BF1EFC" w:rsidRPr="00791206">
        <w:rPr>
          <w:rFonts w:eastAsia="Calibri" w:cs="Times New Roman"/>
          <w:b/>
        </w:rPr>
        <w:t xml:space="preserve">&gt; </w:t>
      </w:r>
      <w:r w:rsidR="009E43DC" w:rsidRPr="00791206">
        <w:rPr>
          <w:rFonts w:eastAsia="Calibri" w:cs="Times New Roman"/>
          <w:b/>
        </w:rPr>
        <w:t>1</w:t>
      </w:r>
      <w:r w:rsidRPr="00791206">
        <w:rPr>
          <w:rFonts w:eastAsia="Calibri" w:cs="Times New Roman"/>
          <w:b/>
        </w:rPr>
        <w:t>]</w:t>
      </w:r>
    </w:p>
    <w:p w14:paraId="2F25D9E5" w14:textId="77777777" w:rsidR="0096791C" w:rsidRPr="00791206" w:rsidRDefault="6838C06C" w:rsidP="009422DD">
      <w:pPr>
        <w:numPr>
          <w:ilvl w:val="0"/>
          <w:numId w:val="103"/>
        </w:numPr>
        <w:spacing w:after="0" w:line="240" w:lineRule="auto"/>
        <w:contextualSpacing/>
        <w:rPr>
          <w:rFonts w:eastAsia="Calibri" w:cs="Times New Roman"/>
        </w:rPr>
      </w:pPr>
      <w:r w:rsidRPr="6838C06C">
        <w:rPr>
          <w:rFonts w:eastAsia="Calibri" w:cs="Times New Roman"/>
        </w:rPr>
        <w:t xml:space="preserve">[BLDTRANS4] How old were you when you had your </w:t>
      </w:r>
      <w:r w:rsidRPr="6838C06C">
        <w:rPr>
          <w:rFonts w:eastAsia="Calibri" w:cs="Times New Roman"/>
          <w:b/>
          <w:bCs/>
        </w:rPr>
        <w:t xml:space="preserve">last </w:t>
      </w:r>
      <w:r w:rsidRPr="6838C06C">
        <w:rPr>
          <w:rFonts w:eastAsia="Calibri" w:cs="Times New Roman"/>
        </w:rPr>
        <w:t>blood transfusion?</w:t>
      </w:r>
    </w:p>
    <w:p w14:paraId="491F791E" w14:textId="7F2FB37A"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|__|__| Age at last transfusion</w:t>
      </w:r>
    </w:p>
    <w:p w14:paraId="69EA37CA" w14:textId="77777777" w:rsidR="00A676C2" w:rsidRPr="00791206" w:rsidRDefault="00A676C2" w:rsidP="00A676C2">
      <w:pPr>
        <w:pStyle w:val="ListParagraph"/>
        <w:spacing w:after="0" w:line="240" w:lineRule="auto"/>
        <w:ind w:left="360" w:firstLine="360"/>
        <w:rPr>
          <w:rFonts w:eastAsia="Calibri" w:cs="Times New Roman"/>
        </w:rPr>
      </w:pPr>
    </w:p>
    <w:p w14:paraId="57765A8D" w14:textId="77777777" w:rsidR="00A676C2" w:rsidRPr="00791206" w:rsidRDefault="00A676C2" w:rsidP="00A676C2">
      <w:pPr>
        <w:pStyle w:val="ListParagraph"/>
        <w:spacing w:after="0" w:line="240" w:lineRule="auto"/>
        <w:ind w:left="360" w:firstLine="360"/>
        <w:rPr>
          <w:rFonts w:eastAsia="Calibri" w:cs="Times New Roman"/>
        </w:rPr>
      </w:pPr>
      <w:r w:rsidRPr="00791206">
        <w:rPr>
          <w:rFonts w:eastAsia="Calibri" w:cs="Times New Roman"/>
        </w:rPr>
        <w:t>Or, if it is easier to remember the year, enter that here:</w:t>
      </w:r>
    </w:p>
    <w:p w14:paraId="727CA737" w14:textId="02AE407C" w:rsidR="00A676C2" w:rsidRPr="00791206" w:rsidRDefault="00A676C2" w:rsidP="00B562E2">
      <w:pPr>
        <w:pStyle w:val="ListParagraph"/>
        <w:spacing w:after="0" w:line="240" w:lineRule="auto"/>
        <w:ind w:left="360" w:firstLine="360"/>
        <w:rPr>
          <w:rFonts w:eastAsia="Calibri" w:cs="Times New Roman"/>
        </w:rPr>
      </w:pPr>
      <w:r w:rsidRPr="00791206">
        <w:rPr>
          <w:rFonts w:eastAsia="Calibri" w:cs="Times New Roman"/>
        </w:rPr>
        <w:t>|__|__|__|__| Year at last transfusion</w:t>
      </w:r>
    </w:p>
    <w:p w14:paraId="3B3062BC" w14:textId="4F2B6CF8" w:rsidR="00312125" w:rsidRPr="00AB2543" w:rsidRDefault="00955B1B" w:rsidP="00AB2543">
      <w:pPr>
        <w:ind w:firstLine="72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Pr="00AB2543">
        <w:rPr>
          <w:rFonts w:cstheme="minorHAnsi"/>
          <w:b/>
          <w:i/>
        </w:rPr>
        <w:t xml:space="preserve">GO TO </w:t>
      </w:r>
      <w:bookmarkStart w:id="16" w:name="_Toc496540760"/>
      <w:bookmarkStart w:id="17" w:name="_Hlk534621047"/>
      <w:r w:rsidR="00312125" w:rsidRPr="00AB2543">
        <w:rPr>
          <w:rFonts w:cstheme="minorHAnsi"/>
          <w:b/>
          <w:i/>
        </w:rPr>
        <w:t>OVERHEALTH</w:t>
      </w:r>
    </w:p>
    <w:p w14:paraId="353CB263" w14:textId="42F2258C" w:rsidR="000B796F" w:rsidRPr="000B796F" w:rsidRDefault="000B796F" w:rsidP="000B796F">
      <w:pPr>
        <w:keepNext/>
        <w:keepLines/>
        <w:tabs>
          <w:tab w:val="left" w:pos="2520"/>
        </w:tabs>
        <w:spacing w:before="240" w:after="240" w:line="240" w:lineRule="auto"/>
        <w:outlineLvl w:val="0"/>
        <w:rPr>
          <w:rFonts w:eastAsia="Times New Roman" w:cs="Times New Roman"/>
          <w:b/>
          <w:bCs/>
          <w:sz w:val="32"/>
        </w:rPr>
      </w:pPr>
      <w:r>
        <w:rPr>
          <w:rFonts w:eastAsia="Times New Roman" w:cs="Times New Roman"/>
          <w:b/>
          <w:bCs/>
          <w:sz w:val="32"/>
        </w:rPr>
        <w:t>General Health</w:t>
      </w:r>
      <w:r w:rsidRPr="000B796F">
        <w:rPr>
          <w:rFonts w:eastAsia="Times New Roman" w:cs="Times New Roman"/>
          <w:b/>
          <w:bCs/>
          <w:sz w:val="32"/>
        </w:rPr>
        <w:t xml:space="preserve"> [SECTION </w:t>
      </w:r>
      <w:r>
        <w:rPr>
          <w:rFonts w:eastAsia="Times New Roman" w:cs="Times New Roman"/>
          <w:b/>
          <w:bCs/>
          <w:sz w:val="32"/>
        </w:rPr>
        <w:t>3</w:t>
      </w:r>
      <w:r w:rsidRPr="000B796F">
        <w:rPr>
          <w:rFonts w:eastAsia="Times New Roman" w:cs="Times New Roman"/>
          <w:b/>
          <w:bCs/>
          <w:sz w:val="32"/>
        </w:rPr>
        <w:t>]</w:t>
      </w:r>
    </w:p>
    <w:p w14:paraId="1597E65E" w14:textId="233F3D2D" w:rsidR="00312125" w:rsidRPr="00791206" w:rsidRDefault="6838C06C" w:rsidP="6752AC1F">
      <w:pPr>
        <w:keepNext/>
        <w:keepLines/>
        <w:spacing w:after="240" w:line="240" w:lineRule="auto"/>
        <w:outlineLvl w:val="0"/>
        <w:rPr>
          <w:rFonts w:eastAsia="Times New Roman" w:cs="Times New Roman"/>
        </w:rPr>
      </w:pPr>
      <w:r w:rsidRPr="6838C06C">
        <w:rPr>
          <w:rFonts w:eastAsia="Times New Roman" w:cs="Times New Roman"/>
        </w:rPr>
        <w:t xml:space="preserve">[OVERHEALTH] Next, we have some questions about your general health. These questions are about things like your pain, physical features, and current health status. </w:t>
      </w:r>
    </w:p>
    <w:p w14:paraId="7F6D6F13" w14:textId="77777777" w:rsidR="00312125" w:rsidRPr="00791206" w:rsidRDefault="00312125" w:rsidP="00312125">
      <w:pPr>
        <w:numPr>
          <w:ilvl w:val="0"/>
          <w:numId w:val="24"/>
        </w:numPr>
        <w:spacing w:after="0" w:line="240" w:lineRule="auto"/>
        <w:contextualSpacing/>
        <w:rPr>
          <w:rFonts w:eastAsia="Calibri" w:cs="Times New Roman"/>
        </w:rPr>
      </w:pPr>
      <w:r w:rsidRPr="00791206">
        <w:rPr>
          <w:rFonts w:eastAsia="Times New Roman" w:cs="Times New Roman"/>
          <w:bCs/>
        </w:rPr>
        <w:t xml:space="preserve">[OVERHEALTH] </w:t>
      </w:r>
      <w:r w:rsidRPr="00791206">
        <w:rPr>
          <w:rFonts w:eastAsia="Calibri" w:cs="Times New Roman"/>
        </w:rPr>
        <w:t xml:space="preserve">In general, how would you rate your overall health? </w:t>
      </w:r>
    </w:p>
    <w:p w14:paraId="244B1E52" w14:textId="77777777" w:rsidR="00312125" w:rsidRPr="00791206" w:rsidRDefault="00312125" w:rsidP="00312125">
      <w:pPr>
        <w:numPr>
          <w:ilvl w:val="1"/>
          <w:numId w:val="24"/>
        </w:numPr>
        <w:spacing w:before="60" w:after="0" w:line="240" w:lineRule="auto"/>
        <w:contextualSpacing/>
        <w:rPr>
          <w:rFonts w:eastAsia="Calibri" w:cs="Times New Roman"/>
        </w:rPr>
      </w:pPr>
      <w:r w:rsidRPr="00791206">
        <w:rPr>
          <w:rFonts w:eastAsia="Calibri" w:cs="Times New Roman"/>
        </w:rPr>
        <w:t>Excellent</w:t>
      </w:r>
    </w:p>
    <w:p w14:paraId="70D6F159" w14:textId="77777777" w:rsidR="00312125" w:rsidRPr="00791206" w:rsidRDefault="00312125" w:rsidP="00312125">
      <w:pPr>
        <w:numPr>
          <w:ilvl w:val="1"/>
          <w:numId w:val="24"/>
        </w:numPr>
        <w:spacing w:before="60" w:after="0" w:line="240" w:lineRule="auto"/>
        <w:contextualSpacing/>
        <w:rPr>
          <w:rFonts w:eastAsia="Calibri" w:cs="Times New Roman"/>
        </w:rPr>
      </w:pPr>
      <w:r w:rsidRPr="00791206">
        <w:rPr>
          <w:rFonts w:eastAsia="Calibri" w:cs="Times New Roman"/>
        </w:rPr>
        <w:t>Very Good</w:t>
      </w:r>
    </w:p>
    <w:p w14:paraId="00F5E111" w14:textId="77777777" w:rsidR="00312125" w:rsidRPr="00791206" w:rsidRDefault="00312125" w:rsidP="00312125">
      <w:pPr>
        <w:numPr>
          <w:ilvl w:val="1"/>
          <w:numId w:val="24"/>
        </w:numPr>
        <w:spacing w:before="60" w:after="0" w:line="240" w:lineRule="auto"/>
        <w:contextualSpacing/>
        <w:rPr>
          <w:rFonts w:eastAsia="Calibri" w:cs="Times New Roman"/>
        </w:rPr>
      </w:pPr>
      <w:r w:rsidRPr="00791206">
        <w:rPr>
          <w:rFonts w:eastAsia="Calibri" w:cs="Times New Roman"/>
        </w:rPr>
        <w:t>Good</w:t>
      </w:r>
    </w:p>
    <w:p w14:paraId="73C7F4DB" w14:textId="77777777" w:rsidR="00312125" w:rsidRPr="00791206" w:rsidRDefault="00312125" w:rsidP="00312125">
      <w:pPr>
        <w:numPr>
          <w:ilvl w:val="1"/>
          <w:numId w:val="24"/>
        </w:numPr>
        <w:spacing w:before="60" w:after="0" w:line="240" w:lineRule="auto"/>
        <w:contextualSpacing/>
        <w:rPr>
          <w:rFonts w:eastAsia="Calibri" w:cs="Times New Roman"/>
        </w:rPr>
      </w:pPr>
      <w:r w:rsidRPr="00791206">
        <w:rPr>
          <w:rFonts w:eastAsia="Calibri" w:cs="Times New Roman"/>
        </w:rPr>
        <w:t xml:space="preserve">Fair </w:t>
      </w:r>
    </w:p>
    <w:p w14:paraId="590971CA" w14:textId="77777777" w:rsidR="00312125" w:rsidRPr="00791206" w:rsidRDefault="00312125" w:rsidP="00312125">
      <w:pPr>
        <w:numPr>
          <w:ilvl w:val="1"/>
          <w:numId w:val="24"/>
        </w:numPr>
        <w:spacing w:before="60" w:after="0" w:line="240" w:lineRule="auto"/>
        <w:contextualSpacing/>
        <w:rPr>
          <w:rFonts w:eastAsia="Calibri" w:cs="Times New Roman"/>
        </w:rPr>
      </w:pPr>
      <w:r w:rsidRPr="00791206">
        <w:rPr>
          <w:rFonts w:eastAsia="Calibri" w:cs="Times New Roman"/>
        </w:rPr>
        <w:t>Poor</w:t>
      </w:r>
    </w:p>
    <w:p w14:paraId="12D6B9DC" w14:textId="3C577D8D" w:rsidR="00312125" w:rsidRPr="0037066A" w:rsidRDefault="00312125" w:rsidP="0037066A">
      <w:pPr>
        <w:ind w:left="360"/>
        <w:rPr>
          <w:rFonts w:eastAsia="Calibri" w:cstheme="minorHAnsi"/>
          <w:i/>
        </w:rPr>
      </w:pPr>
      <w:r w:rsidRPr="00AB2543">
        <w:rPr>
          <w:rFonts w:eastAsia="Calibri" w:cstheme="minorHAnsi"/>
          <w:i/>
        </w:rPr>
        <w:t xml:space="preserve">NO RESPONSE </w:t>
      </w:r>
      <w:r w:rsidRPr="00AB2543">
        <w:rPr>
          <w:rFonts w:ascii="Wingdings" w:eastAsia="Wingdings" w:hAnsi="Wingdings" w:cstheme="minorHAnsi"/>
          <w:b/>
          <w:i/>
        </w:rPr>
        <w:t>à</w:t>
      </w:r>
      <w:r w:rsidRPr="00AB2543">
        <w:rPr>
          <w:rFonts w:eastAsia="Calibri" w:cstheme="minorHAnsi"/>
          <w:b/>
          <w:i/>
        </w:rPr>
        <w:t xml:space="preserve"> </w:t>
      </w:r>
      <w:r w:rsidRPr="00AB2543">
        <w:rPr>
          <w:rFonts w:cstheme="minorHAnsi"/>
          <w:b/>
          <w:i/>
        </w:rPr>
        <w:t>GO TO PAIN</w:t>
      </w:r>
    </w:p>
    <w:p w14:paraId="52A4F8D3" w14:textId="77777777" w:rsidR="00312125" w:rsidRPr="00791206" w:rsidRDefault="00312125" w:rsidP="00312125">
      <w:pPr>
        <w:spacing w:after="200" w:line="276" w:lineRule="auto"/>
        <w:rPr>
          <w:rFonts w:eastAsia="Calibri" w:cstheme="minorHAnsi"/>
          <w:sz w:val="28"/>
        </w:rPr>
      </w:pPr>
      <w:r w:rsidRPr="00791206">
        <w:rPr>
          <w:rFonts w:eastAsia="Times New Roman" w:cstheme="minorHAnsi"/>
          <w:b/>
          <w:bCs/>
          <w:sz w:val="28"/>
        </w:rPr>
        <w:t>Pain</w:t>
      </w:r>
    </w:p>
    <w:p w14:paraId="4AB8E351" w14:textId="294005E3" w:rsidR="00312125" w:rsidRPr="00B761DA" w:rsidRDefault="6838C06C" w:rsidP="6838C06C">
      <w:pPr>
        <w:numPr>
          <w:ilvl w:val="0"/>
          <w:numId w:val="27"/>
        </w:numPr>
        <w:spacing w:before="60" w:after="0" w:line="240" w:lineRule="auto"/>
        <w:contextualSpacing/>
        <w:rPr>
          <w:rFonts w:eastAsiaTheme="minorEastAsia"/>
        </w:rPr>
      </w:pPr>
      <w:r w:rsidRPr="6838C06C">
        <w:rPr>
          <w:rFonts w:eastAsia="Calibri"/>
        </w:rPr>
        <w:t>[PAIN]</w:t>
      </w:r>
      <w:r w:rsidRPr="6838C06C">
        <w:rPr>
          <w:rFonts w:eastAsia="Calibri"/>
          <w:b/>
          <w:bCs/>
        </w:rPr>
        <w:t xml:space="preserve"> </w:t>
      </w:r>
      <w:r w:rsidRPr="6838C06C">
        <w:rPr>
          <w:rFonts w:eastAsia="Calibri"/>
        </w:rPr>
        <w:t>Over the</w:t>
      </w:r>
      <w:r w:rsidRPr="6838C06C">
        <w:rPr>
          <w:rFonts w:eastAsia="Calibri"/>
          <w:b/>
          <w:bCs/>
        </w:rPr>
        <w:t xml:space="preserve"> past three months</w:t>
      </w:r>
      <w:r w:rsidRPr="6838C06C">
        <w:rPr>
          <w:rFonts w:eastAsia="Calibri"/>
        </w:rPr>
        <w:t>, have you felt any physical pain on most days?</w:t>
      </w:r>
    </w:p>
    <w:p w14:paraId="31F56FB2" w14:textId="02E5499A" w:rsidR="00312125" w:rsidRPr="00B761DA" w:rsidRDefault="6838C06C" w:rsidP="6838C06C">
      <w:pPr>
        <w:pStyle w:val="ListParagraph"/>
        <w:numPr>
          <w:ilvl w:val="0"/>
          <w:numId w:val="104"/>
        </w:numPr>
        <w:spacing w:before="60" w:after="0" w:line="240" w:lineRule="auto"/>
        <w:rPr>
          <w:rFonts w:eastAsia="Calibri"/>
        </w:rPr>
      </w:pPr>
      <w:r w:rsidRPr="6838C06C">
        <w:rPr>
          <w:rFonts w:eastAsia="Calibri"/>
        </w:rPr>
        <w:t xml:space="preserve">No </w:t>
      </w:r>
      <w:r w:rsidRPr="6838C06C">
        <w:rPr>
          <w:rFonts w:ascii="Wingdings" w:eastAsia="Wingdings" w:hAnsi="Wingdings" w:cs="Wingdings"/>
        </w:rPr>
        <w:t>à</w:t>
      </w:r>
      <w:r w:rsidRPr="6838C06C">
        <w:rPr>
          <w:rFonts w:eastAsia="Calibri" w:cs="Times New Roman"/>
          <w:b/>
          <w:bCs/>
        </w:rPr>
        <w:t xml:space="preserve"> GO TO WEIGHT</w:t>
      </w:r>
    </w:p>
    <w:p w14:paraId="31454AC6" w14:textId="3823AD8C" w:rsidR="00B761DA" w:rsidRPr="00670F33" w:rsidRDefault="6838C06C" w:rsidP="60923EDB">
      <w:pPr>
        <w:pStyle w:val="ListParagraph"/>
        <w:numPr>
          <w:ilvl w:val="0"/>
          <w:numId w:val="104"/>
        </w:numPr>
        <w:spacing w:before="60" w:after="0" w:line="240" w:lineRule="auto"/>
        <w:rPr>
          <w:rFonts w:eastAsia="Calibri"/>
        </w:rPr>
      </w:pPr>
      <w:r w:rsidRPr="6838C06C">
        <w:rPr>
          <w:rFonts w:eastAsia="Calibri" w:cs="Times New Roman"/>
        </w:rPr>
        <w:t>Yes</w:t>
      </w:r>
    </w:p>
    <w:p w14:paraId="2FCACE44" w14:textId="77777777" w:rsidR="00312125" w:rsidRPr="00670F33" w:rsidRDefault="00312125" w:rsidP="00670F33">
      <w:pPr>
        <w:ind w:left="360"/>
        <w:rPr>
          <w:rFonts w:eastAsia="Calibri" w:cstheme="minorHAnsi"/>
          <w:i/>
        </w:rPr>
      </w:pPr>
      <w:r w:rsidRPr="00670F33">
        <w:rPr>
          <w:rFonts w:eastAsia="Calibri" w:cstheme="minorHAnsi"/>
          <w:i/>
        </w:rPr>
        <w:t xml:space="preserve">NO RESPONSE </w:t>
      </w:r>
      <w:r w:rsidRPr="00670F33">
        <w:rPr>
          <w:rFonts w:ascii="Wingdings" w:eastAsia="Wingdings" w:hAnsi="Wingdings" w:cstheme="minorHAnsi"/>
          <w:b/>
          <w:i/>
        </w:rPr>
        <w:t>à</w:t>
      </w:r>
      <w:r w:rsidRPr="00670F33">
        <w:rPr>
          <w:rFonts w:eastAsia="Calibri" w:cstheme="minorHAnsi"/>
          <w:b/>
          <w:i/>
        </w:rPr>
        <w:t xml:space="preserve"> </w:t>
      </w:r>
      <w:r w:rsidRPr="00670F33">
        <w:rPr>
          <w:rFonts w:cstheme="minorHAnsi"/>
          <w:b/>
          <w:i/>
        </w:rPr>
        <w:t>GO TO WEIGHT</w:t>
      </w:r>
    </w:p>
    <w:p w14:paraId="1257CEF0" w14:textId="77777777" w:rsidR="00312125" w:rsidRPr="00791206" w:rsidRDefault="6838C06C" w:rsidP="6838C06C">
      <w:pPr>
        <w:numPr>
          <w:ilvl w:val="0"/>
          <w:numId w:val="103"/>
        </w:numPr>
        <w:spacing w:before="60" w:after="0" w:line="240" w:lineRule="auto"/>
        <w:contextualSpacing/>
        <w:rPr>
          <w:rFonts w:eastAsia="Calibri"/>
        </w:rPr>
      </w:pPr>
      <w:r w:rsidRPr="6838C06C">
        <w:rPr>
          <w:rFonts w:eastAsia="Calibri"/>
        </w:rPr>
        <w:t>[PAIN2] On a scale of 1 to 10, where 1 means a little pain and 10 means a lot of pain, how would you rate your physical pain?</w:t>
      </w:r>
    </w:p>
    <w:p w14:paraId="4DAA848F"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1 (a little pain)</w:t>
      </w:r>
    </w:p>
    <w:p w14:paraId="21AC44B5"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lastRenderedPageBreak/>
        <w:t>2</w:t>
      </w:r>
    </w:p>
    <w:p w14:paraId="68D496AA"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3</w:t>
      </w:r>
    </w:p>
    <w:p w14:paraId="3EA4D977"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4</w:t>
      </w:r>
    </w:p>
    <w:p w14:paraId="55377EAC"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5</w:t>
      </w:r>
    </w:p>
    <w:p w14:paraId="4D038186"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6</w:t>
      </w:r>
    </w:p>
    <w:p w14:paraId="1A8CC0E2"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7</w:t>
      </w:r>
    </w:p>
    <w:p w14:paraId="24D0515B"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8</w:t>
      </w:r>
    </w:p>
    <w:p w14:paraId="66CDCCD3"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9</w:t>
      </w:r>
    </w:p>
    <w:p w14:paraId="0037A069" w14:textId="77777777" w:rsidR="00312125" w:rsidRPr="00791206" w:rsidRDefault="00312125" w:rsidP="00670F33">
      <w:pPr>
        <w:numPr>
          <w:ilvl w:val="1"/>
          <w:numId w:val="105"/>
        </w:numPr>
        <w:spacing w:before="60" w:after="0" w:line="240" w:lineRule="auto"/>
        <w:contextualSpacing/>
        <w:rPr>
          <w:rFonts w:eastAsia="Calibri" w:cstheme="minorHAnsi"/>
        </w:rPr>
      </w:pPr>
      <w:r w:rsidRPr="00791206">
        <w:rPr>
          <w:rFonts w:eastAsia="Calibri" w:cstheme="minorHAnsi"/>
        </w:rPr>
        <w:t>10 (a lot of pain)</w:t>
      </w:r>
    </w:p>
    <w:p w14:paraId="711182E1" w14:textId="77777777"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PAIN3</w:t>
      </w:r>
    </w:p>
    <w:p w14:paraId="47D6EE6C" w14:textId="77777777" w:rsidR="00312125" w:rsidRPr="00791206" w:rsidRDefault="00312125" w:rsidP="00670F33">
      <w:pPr>
        <w:numPr>
          <w:ilvl w:val="0"/>
          <w:numId w:val="105"/>
        </w:numPr>
        <w:spacing w:after="0" w:line="240" w:lineRule="auto"/>
        <w:contextualSpacing/>
        <w:rPr>
          <w:rFonts w:eastAsia="Calibri" w:cstheme="minorHAnsi"/>
        </w:rPr>
      </w:pPr>
      <w:r w:rsidRPr="00791206">
        <w:rPr>
          <w:rFonts w:eastAsia="Calibri" w:cstheme="minorHAnsi"/>
        </w:rPr>
        <w:t xml:space="preserve">[PAIN3] In the </w:t>
      </w:r>
      <w:r w:rsidRPr="00791206">
        <w:rPr>
          <w:rFonts w:eastAsia="Calibri" w:cstheme="minorHAnsi"/>
          <w:b/>
        </w:rPr>
        <w:t>past three months</w:t>
      </w:r>
      <w:r w:rsidRPr="00791206">
        <w:rPr>
          <w:rFonts w:eastAsia="Calibri" w:cstheme="minorHAnsi"/>
        </w:rPr>
        <w:t>, how much did the pain get in the way of your normal work? By work, we mean both housework and work outside of the home.</w:t>
      </w:r>
    </w:p>
    <w:p w14:paraId="1B8570B1" w14:textId="77777777" w:rsidR="00312125" w:rsidRPr="00791206" w:rsidRDefault="64D3EA98" w:rsidP="60923EDB">
      <w:pPr>
        <w:numPr>
          <w:ilvl w:val="1"/>
          <w:numId w:val="105"/>
        </w:numPr>
        <w:spacing w:before="60" w:after="0" w:line="240" w:lineRule="auto"/>
        <w:contextualSpacing/>
        <w:rPr>
          <w:rFonts w:eastAsia="Calibri"/>
        </w:rPr>
      </w:pPr>
      <w:r w:rsidRPr="64D3EA98">
        <w:rPr>
          <w:rFonts w:eastAsia="Calibri"/>
        </w:rPr>
        <w:t>Not at all</w:t>
      </w:r>
    </w:p>
    <w:p w14:paraId="6940E667" w14:textId="77777777" w:rsidR="00312125" w:rsidRPr="00791206" w:rsidRDefault="64D3EA98" w:rsidP="60923EDB">
      <w:pPr>
        <w:numPr>
          <w:ilvl w:val="1"/>
          <w:numId w:val="105"/>
        </w:numPr>
        <w:spacing w:before="60" w:after="0" w:line="240" w:lineRule="auto"/>
        <w:contextualSpacing/>
        <w:rPr>
          <w:rFonts w:eastAsia="Calibri"/>
        </w:rPr>
      </w:pPr>
      <w:r w:rsidRPr="64D3EA98">
        <w:rPr>
          <w:rFonts w:eastAsia="Calibri"/>
        </w:rPr>
        <w:t>A little bit</w:t>
      </w:r>
    </w:p>
    <w:p w14:paraId="79D3EEC8" w14:textId="77777777" w:rsidR="00312125" w:rsidRPr="00791206" w:rsidRDefault="64D3EA98" w:rsidP="60923EDB">
      <w:pPr>
        <w:numPr>
          <w:ilvl w:val="1"/>
          <w:numId w:val="105"/>
        </w:numPr>
        <w:spacing w:before="60" w:after="0" w:line="240" w:lineRule="auto"/>
        <w:contextualSpacing/>
        <w:rPr>
          <w:rFonts w:eastAsia="Calibri"/>
        </w:rPr>
      </w:pPr>
      <w:r w:rsidRPr="64D3EA98">
        <w:rPr>
          <w:rFonts w:eastAsia="Calibri"/>
        </w:rPr>
        <w:t>A lot</w:t>
      </w:r>
    </w:p>
    <w:p w14:paraId="527C680A" w14:textId="77777777"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WEIGHT</w:t>
      </w:r>
    </w:p>
    <w:p w14:paraId="09B02B5E" w14:textId="77777777" w:rsidR="00312125" w:rsidRPr="00791206" w:rsidRDefault="00312125" w:rsidP="00312125">
      <w:pPr>
        <w:keepNext/>
        <w:keepLines/>
        <w:spacing w:before="200" w:after="240" w:line="240" w:lineRule="auto"/>
        <w:outlineLvl w:val="1"/>
        <w:rPr>
          <w:rFonts w:eastAsia="Times New Roman" w:cs="Times New Roman"/>
          <w:b/>
          <w:bCs/>
          <w:sz w:val="28"/>
        </w:rPr>
      </w:pPr>
      <w:r w:rsidRPr="00791206">
        <w:rPr>
          <w:rFonts w:eastAsia="Times New Roman" w:cs="Times New Roman"/>
          <w:b/>
          <w:bCs/>
          <w:sz w:val="28"/>
        </w:rPr>
        <w:t>Height and weight</w:t>
      </w:r>
    </w:p>
    <w:p w14:paraId="467C5F8F" w14:textId="3E9E27F9" w:rsidR="00312125" w:rsidRPr="00791206" w:rsidRDefault="6838C06C" w:rsidP="6838C06C">
      <w:pPr>
        <w:numPr>
          <w:ilvl w:val="0"/>
          <w:numId w:val="34"/>
        </w:numPr>
        <w:spacing w:after="0" w:line="240" w:lineRule="auto"/>
        <w:contextualSpacing/>
        <w:rPr>
          <w:rFonts w:eastAsia="Calibri" w:cs="Times New Roman"/>
          <w:b/>
          <w:bCs/>
        </w:rPr>
      </w:pPr>
      <w:r w:rsidRPr="6838C06C">
        <w:rPr>
          <w:rFonts w:eastAsia="Calibri" w:cs="Times New Roman"/>
        </w:rPr>
        <w:t xml:space="preserve">[WEIGHT] How much do you weigh without clothes or shoes on? </w:t>
      </w:r>
      <w:r w:rsidRPr="6838C06C">
        <w:rPr>
          <w:rFonts w:eastAsia="Calibri" w:cs="Times New Roman"/>
          <w:b/>
          <w:bCs/>
        </w:rPr>
        <w:t>[DISPLAY ADDITIONAL TEXT IF SEX=0 or 2:]</w:t>
      </w:r>
      <w:r w:rsidRPr="6838C06C">
        <w:rPr>
          <w:rFonts w:eastAsia="Calibri" w:cs="Times New Roman"/>
        </w:rPr>
        <w:t xml:space="preserve"> [If you are pregnant, how much did you weigh before your pregnancy?] </w:t>
      </w:r>
    </w:p>
    <w:p w14:paraId="2C6AC372" w14:textId="4AE0710C" w:rsidR="00312125" w:rsidRPr="00791206" w:rsidRDefault="6838C06C" w:rsidP="00C7215A">
      <w:pPr>
        <w:spacing w:before="120" w:after="0" w:line="240" w:lineRule="auto"/>
        <w:ind w:left="720" w:hanging="360"/>
        <w:rPr>
          <w:rFonts w:eastAsia="Calibri" w:cs="Times New Roman"/>
        </w:rPr>
      </w:pPr>
      <w:r w:rsidRPr="6838C06C">
        <w:rPr>
          <w:rFonts w:eastAsia="Calibri" w:cs="Times New Roman"/>
        </w:rPr>
        <w:t>|__|__|__| #Pounds (</w:t>
      </w:r>
      <w:proofErr w:type="spellStart"/>
      <w:r w:rsidRPr="6838C06C">
        <w:rPr>
          <w:rFonts w:eastAsia="Calibri" w:cs="Times New Roman"/>
        </w:rPr>
        <w:t>lbs</w:t>
      </w:r>
      <w:proofErr w:type="spellEnd"/>
      <w:r w:rsidRPr="6838C06C">
        <w:rPr>
          <w:rFonts w:eastAsia="Calibri" w:cs="Times New Roman"/>
        </w:rPr>
        <w:t>)</w:t>
      </w:r>
    </w:p>
    <w:p w14:paraId="16D8C5BB" w14:textId="77777777" w:rsidR="00312125" w:rsidRPr="00FD5C4A" w:rsidRDefault="00312125" w:rsidP="00FD5C4A">
      <w:pPr>
        <w:ind w:firstLine="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HEIGHTFEET</w:t>
      </w:r>
    </w:p>
    <w:p w14:paraId="15265E31" w14:textId="77777777" w:rsidR="00312125" w:rsidRPr="00791206" w:rsidRDefault="00312125" w:rsidP="00312125">
      <w:pPr>
        <w:numPr>
          <w:ilvl w:val="0"/>
          <w:numId w:val="34"/>
        </w:numPr>
        <w:spacing w:after="0" w:line="240" w:lineRule="auto"/>
        <w:contextualSpacing/>
        <w:rPr>
          <w:rFonts w:eastAsia="Calibri" w:cs="Arial"/>
          <w:b/>
        </w:rPr>
      </w:pPr>
      <w:r w:rsidRPr="00791206">
        <w:rPr>
          <w:rFonts w:eastAsia="Calibri" w:cs="Times New Roman"/>
        </w:rPr>
        <w:t xml:space="preserve">[HEIGHTFEET] How tall are you with your shoes off? </w:t>
      </w:r>
    </w:p>
    <w:p w14:paraId="7BF84DAC" w14:textId="77777777" w:rsidR="00312125" w:rsidRPr="00791206" w:rsidRDefault="00312125" w:rsidP="00312125">
      <w:pPr>
        <w:spacing w:before="120" w:after="0" w:line="240" w:lineRule="auto"/>
        <w:rPr>
          <w:rFonts w:eastAsia="Calibri" w:cs="Times New Roman"/>
        </w:rPr>
      </w:pPr>
      <w:r w:rsidRPr="00791206">
        <w:rPr>
          <w:rFonts w:eastAsia="Calibri" w:cs="Times New Roman"/>
        </w:rPr>
        <w:tab/>
        <w:t>[HEIGHTFEET] |__| Feet</w:t>
      </w:r>
      <w:r w:rsidRPr="00791206">
        <w:rPr>
          <w:rFonts w:eastAsia="Calibri" w:cs="Times New Roman"/>
        </w:rPr>
        <w:tab/>
        <w:t xml:space="preserve">      [HEIGHTINCH] |__|__| Inches</w:t>
      </w:r>
    </w:p>
    <w:p w14:paraId="7FC8B172"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ADUHEIGHT</w:t>
      </w:r>
    </w:p>
    <w:p w14:paraId="514C6D41" w14:textId="77777777" w:rsidR="00312125" w:rsidRPr="00791206" w:rsidRDefault="00312125" w:rsidP="00312125">
      <w:pPr>
        <w:numPr>
          <w:ilvl w:val="0"/>
          <w:numId w:val="34"/>
        </w:numPr>
        <w:spacing w:after="0" w:line="240" w:lineRule="auto"/>
        <w:contextualSpacing/>
        <w:rPr>
          <w:rFonts w:eastAsia="Calibri" w:cs="Times New Roman"/>
          <w:b/>
        </w:rPr>
      </w:pPr>
      <w:r w:rsidRPr="00791206">
        <w:rPr>
          <w:rFonts w:eastAsia="Calibri" w:cs="Times New Roman"/>
        </w:rPr>
        <w:t>[ADUHEIGHT] How old were you when you reached your adult height? If you are not sure, please make your best guess.</w:t>
      </w:r>
    </w:p>
    <w:p w14:paraId="7C0846C7" w14:textId="77777777" w:rsidR="00312125" w:rsidRPr="00791206" w:rsidRDefault="00312125" w:rsidP="00312125">
      <w:pPr>
        <w:spacing w:before="120" w:after="0" w:line="240" w:lineRule="auto"/>
        <w:ind w:left="720" w:hanging="720"/>
        <w:rPr>
          <w:rFonts w:eastAsia="Calibri" w:cs="Times New Roman"/>
        </w:rPr>
      </w:pPr>
      <w:r w:rsidRPr="00791206">
        <w:rPr>
          <w:rFonts w:eastAsia="Calibri" w:cs="Times New Roman"/>
        </w:rPr>
        <w:tab/>
        <w:t>|__|__| Age</w:t>
      </w:r>
    </w:p>
    <w:p w14:paraId="64903D45"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AVEHEIGHT</w:t>
      </w:r>
    </w:p>
    <w:p w14:paraId="0C8B7F5F" w14:textId="77777777" w:rsidR="00312125" w:rsidRPr="00791206" w:rsidRDefault="00312125" w:rsidP="00312125">
      <w:pPr>
        <w:numPr>
          <w:ilvl w:val="0"/>
          <w:numId w:val="34"/>
        </w:numPr>
        <w:spacing w:after="0" w:line="240" w:lineRule="auto"/>
        <w:contextualSpacing/>
        <w:rPr>
          <w:rFonts w:eastAsia="Calibri" w:cs="Times New Roman"/>
        </w:rPr>
      </w:pPr>
      <w:r w:rsidRPr="00791206">
        <w:rPr>
          <w:rFonts w:eastAsia="Calibri" w:cs="Times New Roman"/>
        </w:rPr>
        <w:t>[AVEHEIGHT] When you were about 10 years old, compared to average, would you describe yourself as…</w:t>
      </w:r>
    </w:p>
    <w:p w14:paraId="5EA22A4A" w14:textId="77777777" w:rsidR="00312125" w:rsidRPr="00791206" w:rsidRDefault="64D3EA98" w:rsidP="00312125">
      <w:pPr>
        <w:numPr>
          <w:ilvl w:val="1"/>
          <w:numId w:val="34"/>
        </w:numPr>
        <w:spacing w:before="60" w:after="0" w:line="240" w:lineRule="auto"/>
        <w:contextualSpacing/>
        <w:rPr>
          <w:rFonts w:eastAsia="Calibri" w:cs="Times New Roman"/>
        </w:rPr>
      </w:pPr>
      <w:r w:rsidRPr="64D3EA98">
        <w:rPr>
          <w:rFonts w:eastAsia="Calibri" w:cs="Times New Roman"/>
        </w:rPr>
        <w:t>Shorter than average</w:t>
      </w:r>
    </w:p>
    <w:p w14:paraId="0E3D3D5D" w14:textId="77777777" w:rsidR="00312125" w:rsidRPr="00791206" w:rsidRDefault="64D3EA98" w:rsidP="00312125">
      <w:pPr>
        <w:numPr>
          <w:ilvl w:val="1"/>
          <w:numId w:val="34"/>
        </w:numPr>
        <w:spacing w:before="60" w:after="0" w:line="240" w:lineRule="auto"/>
        <w:contextualSpacing/>
        <w:rPr>
          <w:rFonts w:eastAsia="Calibri" w:cs="Times New Roman"/>
        </w:rPr>
      </w:pPr>
      <w:r w:rsidRPr="64D3EA98">
        <w:rPr>
          <w:rFonts w:eastAsia="Calibri" w:cs="Times New Roman"/>
        </w:rPr>
        <w:t>About average height</w:t>
      </w:r>
    </w:p>
    <w:p w14:paraId="5E67E283" w14:textId="77777777" w:rsidR="00312125" w:rsidRPr="00791206" w:rsidRDefault="64D3EA98" w:rsidP="00312125">
      <w:pPr>
        <w:numPr>
          <w:ilvl w:val="1"/>
          <w:numId w:val="34"/>
        </w:numPr>
        <w:spacing w:before="60" w:after="0" w:line="240" w:lineRule="auto"/>
        <w:contextualSpacing/>
        <w:rPr>
          <w:rFonts w:eastAsia="Calibri" w:cs="Times New Roman"/>
        </w:rPr>
      </w:pPr>
      <w:r w:rsidRPr="64D3EA98">
        <w:rPr>
          <w:rFonts w:eastAsia="Calibri" w:cs="Times New Roman"/>
        </w:rPr>
        <w:t>Taller than average</w:t>
      </w:r>
    </w:p>
    <w:p w14:paraId="5269B19A" w14:textId="77777777"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AVEWEIGHT</w:t>
      </w:r>
    </w:p>
    <w:p w14:paraId="3BCF3E02" w14:textId="77777777" w:rsidR="00312125" w:rsidRPr="00791206" w:rsidRDefault="00312125" w:rsidP="00312125">
      <w:pPr>
        <w:numPr>
          <w:ilvl w:val="0"/>
          <w:numId w:val="34"/>
        </w:numPr>
        <w:spacing w:after="0" w:line="240" w:lineRule="auto"/>
        <w:contextualSpacing/>
        <w:rPr>
          <w:rFonts w:eastAsia="Calibri" w:cs="Times New Roman"/>
        </w:rPr>
      </w:pPr>
      <w:r w:rsidRPr="00791206">
        <w:rPr>
          <w:rFonts w:eastAsia="Calibri" w:cs="Times New Roman"/>
        </w:rPr>
        <w:t>[AVEWEIGHT] When you were about 10 years old, compared to average, would you describe yourself as…</w:t>
      </w:r>
    </w:p>
    <w:p w14:paraId="188A9D22" w14:textId="77777777" w:rsidR="00312125" w:rsidRPr="00791206" w:rsidRDefault="64D3EA98" w:rsidP="00312125">
      <w:pPr>
        <w:numPr>
          <w:ilvl w:val="1"/>
          <w:numId w:val="34"/>
        </w:numPr>
        <w:spacing w:before="60" w:after="0" w:line="240" w:lineRule="auto"/>
        <w:contextualSpacing/>
        <w:rPr>
          <w:rFonts w:eastAsia="Calibri" w:cs="Times New Roman"/>
        </w:rPr>
      </w:pPr>
      <w:r w:rsidRPr="64D3EA98">
        <w:rPr>
          <w:rFonts w:eastAsia="Calibri" w:cs="Times New Roman"/>
        </w:rPr>
        <w:t>Thinner than average</w:t>
      </w:r>
    </w:p>
    <w:p w14:paraId="18BAE2FE" w14:textId="77777777" w:rsidR="00312125" w:rsidRPr="00791206" w:rsidRDefault="64D3EA98" w:rsidP="00312125">
      <w:pPr>
        <w:numPr>
          <w:ilvl w:val="1"/>
          <w:numId w:val="34"/>
        </w:numPr>
        <w:spacing w:before="60" w:after="0" w:line="240" w:lineRule="auto"/>
        <w:contextualSpacing/>
        <w:rPr>
          <w:rFonts w:eastAsia="Calibri" w:cs="Times New Roman"/>
        </w:rPr>
      </w:pPr>
      <w:r w:rsidRPr="64D3EA98">
        <w:rPr>
          <w:rFonts w:eastAsia="Calibri" w:cs="Times New Roman"/>
        </w:rPr>
        <w:t>About average build</w:t>
      </w:r>
    </w:p>
    <w:p w14:paraId="54A2E23E" w14:textId="77777777" w:rsidR="00312125" w:rsidRPr="00791206" w:rsidRDefault="64D3EA98" w:rsidP="00312125">
      <w:pPr>
        <w:numPr>
          <w:ilvl w:val="1"/>
          <w:numId w:val="34"/>
        </w:numPr>
        <w:spacing w:before="60" w:after="0" w:line="240" w:lineRule="auto"/>
        <w:contextualSpacing/>
        <w:rPr>
          <w:rFonts w:eastAsia="Calibri" w:cs="Times New Roman"/>
        </w:rPr>
      </w:pPr>
      <w:r w:rsidRPr="64D3EA98">
        <w:rPr>
          <w:rFonts w:eastAsia="Calibri" w:cs="Times New Roman"/>
        </w:rPr>
        <w:t>Heavier than average</w:t>
      </w:r>
    </w:p>
    <w:p w14:paraId="07CE58AB" w14:textId="77777777"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WEIGHT3Y</w:t>
      </w:r>
    </w:p>
    <w:p w14:paraId="122C3A11" w14:textId="252A9A97" w:rsidR="00312125" w:rsidRPr="00791206" w:rsidRDefault="6838C06C" w:rsidP="6838C06C">
      <w:pPr>
        <w:numPr>
          <w:ilvl w:val="0"/>
          <w:numId w:val="34"/>
        </w:numPr>
        <w:spacing w:after="0" w:line="240" w:lineRule="auto"/>
        <w:contextualSpacing/>
        <w:rPr>
          <w:rFonts w:eastAsia="Calibri" w:cs="Times New Roman"/>
          <w:b/>
          <w:bCs/>
        </w:rPr>
      </w:pPr>
      <w:r w:rsidRPr="6838C06C">
        <w:rPr>
          <w:rFonts w:eastAsia="Calibri" w:cs="Times New Roman"/>
        </w:rPr>
        <w:lastRenderedPageBreak/>
        <w:t xml:space="preserve">[WEIGHT3Y] How much did you weigh three years ago? If you don’t know your exact weight, please make your best guess.  </w:t>
      </w:r>
      <w:r w:rsidRPr="6838C06C">
        <w:rPr>
          <w:rFonts w:eastAsia="Calibri" w:cs="Times New Roman"/>
          <w:b/>
          <w:bCs/>
        </w:rPr>
        <w:t xml:space="preserve">[DISPLAY ADDITIONAL TEXT IF SEX= 0 or 2: </w:t>
      </w:r>
      <w:r w:rsidRPr="6838C06C">
        <w:rPr>
          <w:rFonts w:eastAsia="Calibri" w:cs="Times New Roman"/>
        </w:rPr>
        <w:t>If you were pregnant three years ago, how much did you weigh before your pregnancy?]</w:t>
      </w:r>
    </w:p>
    <w:p w14:paraId="45BC5C84" w14:textId="3C7A4503" w:rsidR="00312125" w:rsidRPr="00791206" w:rsidRDefault="00312125" w:rsidP="00312125">
      <w:pPr>
        <w:spacing w:before="120" w:after="0" w:line="240" w:lineRule="auto"/>
        <w:ind w:left="720" w:hanging="720"/>
        <w:rPr>
          <w:rFonts w:eastAsia="Calibri" w:cs="Times New Roman"/>
        </w:rPr>
      </w:pPr>
      <w:r w:rsidRPr="00791206">
        <w:rPr>
          <w:rFonts w:eastAsia="Calibri" w:cs="Times New Roman"/>
        </w:rPr>
        <w:tab/>
        <w:t>|__|__|__| #Pounds (</w:t>
      </w:r>
      <w:proofErr w:type="spellStart"/>
      <w:r w:rsidRPr="00791206">
        <w:rPr>
          <w:rFonts w:eastAsia="Calibri" w:cs="Times New Roman"/>
        </w:rPr>
        <w:t>lbs</w:t>
      </w:r>
      <w:proofErr w:type="spellEnd"/>
      <w:r w:rsidRPr="00791206">
        <w:rPr>
          <w:rFonts w:eastAsia="Calibri" w:cs="Times New Roman"/>
        </w:rPr>
        <w:t>)</w:t>
      </w:r>
    </w:p>
    <w:p w14:paraId="66361296"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WEIGHTHIS</w:t>
      </w:r>
    </w:p>
    <w:p w14:paraId="4373EE24" w14:textId="6E7702B9" w:rsidR="00312125" w:rsidRPr="00791206" w:rsidRDefault="6838C06C" w:rsidP="00312125">
      <w:pPr>
        <w:numPr>
          <w:ilvl w:val="0"/>
          <w:numId w:val="34"/>
        </w:numPr>
        <w:spacing w:after="120" w:line="240" w:lineRule="auto"/>
        <w:contextualSpacing/>
        <w:rPr>
          <w:rFonts w:eastAsia="Calibri" w:cs="Times New Roman"/>
        </w:rPr>
      </w:pPr>
      <w:r w:rsidRPr="6838C06C">
        <w:rPr>
          <w:rFonts w:eastAsia="Calibri" w:cs="Times New Roman"/>
        </w:rPr>
        <w:t xml:space="preserve">[WEIGHTHIS] The next questions ask about how much you weighed at different times in your life. If you don’t remember your exact weight, please make your best guess. </w:t>
      </w:r>
      <w:r w:rsidRPr="6838C06C">
        <w:rPr>
          <w:rFonts w:eastAsia="Calibri" w:cs="Times New Roman"/>
          <w:b/>
          <w:bCs/>
        </w:rPr>
        <w:t xml:space="preserve">[DISPLAY ADDITIONAL TEXT IF SEX=0 or 2: </w:t>
      </w:r>
      <w:r w:rsidRPr="6838C06C">
        <w:rPr>
          <w:rFonts w:eastAsia="Calibri" w:cs="Times New Roman"/>
        </w:rPr>
        <w:t>If you were pregnant at any of these times, how much did you weigh before your pregnancy?] How much did you weigh when you were…</w:t>
      </w:r>
    </w:p>
    <w:p w14:paraId="5183B943" w14:textId="77777777" w:rsidR="00312125" w:rsidRPr="00791206" w:rsidRDefault="00312125" w:rsidP="00312125">
      <w:pPr>
        <w:spacing w:after="120" w:line="240" w:lineRule="auto"/>
        <w:ind w:left="360"/>
        <w:contextualSpacing/>
        <w:rPr>
          <w:rFonts w:eastAsia="Calibri" w:cs="Times New Roman"/>
        </w:rPr>
      </w:pPr>
    </w:p>
    <w:p w14:paraId="4567258B" w14:textId="77777777" w:rsidR="00312125" w:rsidRPr="00791206" w:rsidRDefault="00312125" w:rsidP="00312125">
      <w:pPr>
        <w:spacing w:after="0" w:line="240" w:lineRule="auto"/>
        <w:ind w:left="720" w:hanging="720"/>
        <w:rPr>
          <w:rFonts w:eastAsia="Calibri" w:cs="Times New Roman"/>
          <w:b/>
        </w:rPr>
      </w:pPr>
      <w:r w:rsidRPr="00791206">
        <w:rPr>
          <w:rFonts w:eastAsia="Calibri" w:cs="Times New Roman"/>
        </w:rPr>
        <w:tab/>
      </w:r>
      <w:r w:rsidRPr="00791206">
        <w:rPr>
          <w:rFonts w:eastAsia="Calibri" w:cs="Times New Roman"/>
          <w:b/>
        </w:rPr>
        <w:t xml:space="preserve">[DISPLAY ROW ONLY IF AGE DISPLAYED </w:t>
      </w:r>
      <w:r w:rsidRPr="00791206">
        <w:rPr>
          <w:rFonts w:eastAsia="Calibri" w:cstheme="minorHAnsi"/>
          <w:b/>
        </w:rPr>
        <w:t>≤</w:t>
      </w:r>
      <w:r w:rsidRPr="00791206">
        <w:rPr>
          <w:rFonts w:eastAsia="Calibri" w:cs="Times New Roman"/>
          <w:b/>
        </w:rPr>
        <w:t xml:space="preserve"> RESPONDENT’S CURRENT AGE]</w:t>
      </w:r>
    </w:p>
    <w:tbl>
      <w:tblPr>
        <w:tblStyle w:val="TableGrid41"/>
        <w:tblW w:w="6750" w:type="dxa"/>
        <w:tblInd w:w="835" w:type="dxa"/>
        <w:tblLook w:val="04A0" w:firstRow="1" w:lastRow="0" w:firstColumn="1" w:lastColumn="0" w:noHBand="0" w:noVBand="1"/>
      </w:tblPr>
      <w:tblGrid>
        <w:gridCol w:w="4050"/>
        <w:gridCol w:w="2700"/>
      </w:tblGrid>
      <w:tr w:rsidR="00312125" w:rsidRPr="00791206" w14:paraId="45F65AF4" w14:textId="77777777" w:rsidTr="6838C06C">
        <w:tc>
          <w:tcPr>
            <w:tcW w:w="4050" w:type="dxa"/>
            <w:tcBorders>
              <w:top w:val="nil"/>
              <w:left w:val="nil"/>
              <w:bottom w:val="single" w:sz="4" w:space="0" w:color="auto"/>
              <w:right w:val="single" w:sz="4" w:space="0" w:color="auto"/>
            </w:tcBorders>
            <w:tcMar>
              <w:top w:w="72" w:type="dxa"/>
              <w:left w:w="115" w:type="dxa"/>
              <w:bottom w:w="72" w:type="dxa"/>
              <w:right w:w="115" w:type="dxa"/>
            </w:tcMar>
            <w:vAlign w:val="bottom"/>
            <w:hideMark/>
          </w:tcPr>
          <w:p w14:paraId="2118160C" w14:textId="77777777" w:rsidR="00312125" w:rsidRPr="00791206" w:rsidRDefault="00312125" w:rsidP="00312125">
            <w:pPr>
              <w:rPr>
                <w:rFonts w:eastAsia="Calibri" w:cs="Times New Roman"/>
              </w:rPr>
            </w:pPr>
          </w:p>
        </w:tc>
        <w:tc>
          <w:tcPr>
            <w:tcW w:w="2700" w:type="dxa"/>
            <w:tcBorders>
              <w:top w:val="single" w:sz="4" w:space="0" w:color="auto"/>
              <w:left w:val="single" w:sz="4" w:space="0" w:color="auto"/>
              <w:bottom w:val="single" w:sz="4" w:space="0" w:color="auto"/>
              <w:right w:val="single" w:sz="4" w:space="0" w:color="auto"/>
            </w:tcBorders>
            <w:tcMar>
              <w:top w:w="58" w:type="dxa"/>
              <w:left w:w="58" w:type="dxa"/>
              <w:bottom w:w="58" w:type="dxa"/>
              <w:right w:w="58" w:type="dxa"/>
            </w:tcMar>
            <w:hideMark/>
          </w:tcPr>
          <w:p w14:paraId="341287F4" w14:textId="52724836" w:rsidR="00312125" w:rsidRPr="00791206" w:rsidRDefault="6838C06C" w:rsidP="00312125">
            <w:pPr>
              <w:ind w:right="-58"/>
              <w:jc w:val="center"/>
              <w:rPr>
                <w:rFonts w:eastAsia="Calibri" w:cs="Times New Roman"/>
              </w:rPr>
            </w:pPr>
            <w:r w:rsidRPr="6838C06C">
              <w:rPr>
                <w:rFonts w:eastAsia="Calibri" w:cs="Times New Roman"/>
              </w:rPr>
              <w:t>#POUNDS (</w:t>
            </w:r>
            <w:proofErr w:type="spellStart"/>
            <w:r w:rsidRPr="6838C06C">
              <w:rPr>
                <w:rFonts w:eastAsia="Calibri" w:cs="Times New Roman"/>
              </w:rPr>
              <w:t>lbs</w:t>
            </w:r>
            <w:proofErr w:type="spellEnd"/>
            <w:r w:rsidRPr="6838C06C">
              <w:rPr>
                <w:rFonts w:eastAsia="Calibri" w:cs="Times New Roman"/>
              </w:rPr>
              <w:t>)</w:t>
            </w:r>
          </w:p>
        </w:tc>
      </w:tr>
      <w:tr w:rsidR="00312125" w:rsidRPr="00791206" w14:paraId="489FB739" w14:textId="77777777" w:rsidTr="6838C06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170C2F24"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a. [WEIGHTHIS] 18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49792C27"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1A8DBA95" w14:textId="77777777" w:rsidTr="6838C06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hideMark/>
          </w:tcPr>
          <w:p w14:paraId="3244E47E"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b.  [WEIGHTHIS2] 25 years old</w:t>
            </w:r>
          </w:p>
        </w:tc>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vAlign w:val="center"/>
            <w:hideMark/>
          </w:tcPr>
          <w:p w14:paraId="17FE8700"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22CEF971" w14:textId="77777777" w:rsidTr="6838C06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4A3BA6B8"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c. [WEIGHTHIS3] 35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6D77AA59"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1B98BA48" w14:textId="77777777" w:rsidTr="6838C06C">
        <w:tc>
          <w:tcPr>
            <w:tcW w:w="405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hideMark/>
          </w:tcPr>
          <w:p w14:paraId="7944271C"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d. [WEIGHTHIS4] 45 years old</w:t>
            </w:r>
          </w:p>
        </w:tc>
        <w:tc>
          <w:tcPr>
            <w:tcW w:w="2700"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15" w:type="dxa"/>
              <w:bottom w:w="72" w:type="dxa"/>
              <w:right w:w="115" w:type="dxa"/>
            </w:tcMar>
            <w:vAlign w:val="center"/>
            <w:hideMark/>
          </w:tcPr>
          <w:p w14:paraId="469D4CD1" w14:textId="77777777" w:rsidR="00312125" w:rsidRPr="00791206" w:rsidRDefault="00312125" w:rsidP="00312125">
            <w:pPr>
              <w:jc w:val="center"/>
              <w:rPr>
                <w:rFonts w:eastAsia="Calibri" w:cs="Times New Roman"/>
              </w:rPr>
            </w:pPr>
            <w:r w:rsidRPr="00791206">
              <w:rPr>
                <w:rFonts w:eastAsia="Calibri" w:cs="Times New Roman"/>
              </w:rPr>
              <w:t>|__|__|__|</w:t>
            </w:r>
          </w:p>
        </w:tc>
      </w:tr>
      <w:tr w:rsidR="00312125" w:rsidRPr="00791206" w14:paraId="411DDDEE" w14:textId="77777777" w:rsidTr="6838C06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hideMark/>
          </w:tcPr>
          <w:p w14:paraId="4D2F1327" w14:textId="77777777" w:rsidR="00312125" w:rsidRPr="00791206" w:rsidRDefault="00312125" w:rsidP="00312125">
            <w:pPr>
              <w:tabs>
                <w:tab w:val="left" w:pos="515"/>
              </w:tabs>
              <w:ind w:left="515" w:hanging="515"/>
              <w:rPr>
                <w:rFonts w:eastAsia="Calibri" w:cs="Times New Roman"/>
              </w:rPr>
            </w:pPr>
            <w:r w:rsidRPr="00791206">
              <w:rPr>
                <w:rFonts w:eastAsia="Calibri" w:cs="Times New Roman"/>
              </w:rPr>
              <w:t>e. [WEIGHTHIS5] 55 years old</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15" w:type="dxa"/>
              <w:bottom w:w="72" w:type="dxa"/>
              <w:right w:w="115" w:type="dxa"/>
            </w:tcMar>
            <w:vAlign w:val="center"/>
            <w:hideMark/>
          </w:tcPr>
          <w:p w14:paraId="21FEA572" w14:textId="77777777" w:rsidR="00312125" w:rsidRPr="00791206" w:rsidRDefault="00312125" w:rsidP="00312125">
            <w:pPr>
              <w:jc w:val="center"/>
              <w:rPr>
                <w:rFonts w:eastAsia="Calibri" w:cs="Times New Roman"/>
              </w:rPr>
            </w:pPr>
            <w:r w:rsidRPr="00791206">
              <w:rPr>
                <w:rFonts w:eastAsia="Calibri" w:cs="Times New Roman"/>
              </w:rPr>
              <w:t>|__|__|__|</w:t>
            </w:r>
          </w:p>
        </w:tc>
      </w:tr>
    </w:tbl>
    <w:p w14:paraId="31D7D34C"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SHORTER</w:t>
      </w:r>
    </w:p>
    <w:p w14:paraId="3FD1CA4C" w14:textId="77777777" w:rsidR="00312125" w:rsidRPr="00791206" w:rsidRDefault="00312125" w:rsidP="00312125">
      <w:pPr>
        <w:spacing w:after="0" w:line="240" w:lineRule="auto"/>
        <w:rPr>
          <w:rFonts w:eastAsia="Calibri" w:cs="Times New Roman"/>
          <w:b/>
        </w:rPr>
      </w:pPr>
      <w:r w:rsidRPr="00791206">
        <w:rPr>
          <w:rFonts w:eastAsia="Calibri" w:cs="Times New Roman"/>
          <w:b/>
        </w:rPr>
        <w:t>[Calculate percent loss between each interval in WEIGHTHIS]</w:t>
      </w:r>
    </w:p>
    <w:p w14:paraId="6E4AAE95" w14:textId="77777777" w:rsidR="00312125" w:rsidRPr="00791206" w:rsidRDefault="00312125" w:rsidP="00312125">
      <w:pPr>
        <w:spacing w:after="0" w:line="240" w:lineRule="auto"/>
        <w:rPr>
          <w:rFonts w:eastAsia="Calibri" w:cs="Times New Roman"/>
          <w:b/>
        </w:rPr>
      </w:pPr>
      <w:r w:rsidRPr="00791206">
        <w:rPr>
          <w:rFonts w:eastAsia="Calibri" w:cs="Times New Roman"/>
          <w:b/>
        </w:rPr>
        <w:t xml:space="preserve">[If </w:t>
      </w:r>
      <w:r w:rsidRPr="00791206">
        <w:rPr>
          <w:rFonts w:eastAsia="Calibri" w:cstheme="minorHAnsi"/>
          <w:b/>
        </w:rPr>
        <w:t>≥</w:t>
      </w:r>
      <w:r w:rsidRPr="00791206">
        <w:rPr>
          <w:rFonts w:eastAsia="Calibri" w:cs="Times New Roman"/>
          <w:b/>
        </w:rPr>
        <w:t>5% decrease in weight, then ask WTLOSS1 and WTLOSS2 for each interval]</w:t>
      </w:r>
    </w:p>
    <w:p w14:paraId="42187653" w14:textId="77777777" w:rsidR="00312125" w:rsidRPr="00791206" w:rsidRDefault="00312125" w:rsidP="00312125">
      <w:pPr>
        <w:spacing w:after="0" w:line="240" w:lineRule="auto"/>
        <w:rPr>
          <w:rFonts w:eastAsia="Calibri" w:cs="Times New Roman"/>
          <w:b/>
        </w:rPr>
      </w:pPr>
      <w:r w:rsidRPr="00791206">
        <w:rPr>
          <w:rFonts w:eastAsia="Calibri" w:cs="Times New Roman"/>
          <w:b/>
        </w:rPr>
        <w:t xml:space="preserve">[If </w:t>
      </w:r>
      <w:r w:rsidRPr="00791206">
        <w:rPr>
          <w:rFonts w:eastAsia="Calibri" w:cstheme="minorHAnsi"/>
          <w:b/>
        </w:rPr>
        <w:t>&lt;</w:t>
      </w:r>
      <w:r w:rsidRPr="00791206">
        <w:rPr>
          <w:rFonts w:eastAsia="Calibri" w:cs="Times New Roman"/>
          <w:b/>
        </w:rPr>
        <w:t>5% decrease in weight, GO TO SHORTER]</w:t>
      </w:r>
    </w:p>
    <w:p w14:paraId="3F803315" w14:textId="77777777" w:rsidR="00312125" w:rsidRPr="00791206" w:rsidRDefault="00312125" w:rsidP="00312125">
      <w:pPr>
        <w:spacing w:after="0" w:line="240" w:lineRule="auto"/>
        <w:rPr>
          <w:rFonts w:eastAsia="Calibri" w:cs="Times New Roman"/>
          <w:b/>
        </w:rPr>
      </w:pPr>
    </w:p>
    <w:p w14:paraId="5C31B11F" w14:textId="7CF00A6D" w:rsidR="00312125" w:rsidRPr="00B761DA" w:rsidRDefault="6838C06C" w:rsidP="6838C06C">
      <w:pPr>
        <w:numPr>
          <w:ilvl w:val="0"/>
          <w:numId w:val="34"/>
        </w:numPr>
        <w:spacing w:after="0" w:line="240" w:lineRule="auto"/>
        <w:contextualSpacing/>
        <w:rPr>
          <w:rFonts w:eastAsiaTheme="minorEastAsia"/>
        </w:rPr>
      </w:pPr>
      <w:r w:rsidRPr="6838C06C">
        <w:rPr>
          <w:rFonts w:eastAsia="Calibri" w:cs="Times New Roman"/>
        </w:rPr>
        <w:t>[WTLOSS1] Did you lose weight on purpose between ages [</w:t>
      </w:r>
      <w:r w:rsidRPr="6838C06C">
        <w:rPr>
          <w:rFonts w:eastAsia="Calibri" w:cs="Times New Roman"/>
          <w:i/>
          <w:iCs/>
        </w:rPr>
        <w:t>X</w:t>
      </w:r>
      <w:r w:rsidRPr="6838C06C">
        <w:rPr>
          <w:rFonts w:eastAsia="Calibri" w:cs="Times New Roman"/>
        </w:rPr>
        <w:t>] and [</w:t>
      </w:r>
      <w:r w:rsidRPr="6838C06C">
        <w:rPr>
          <w:rFonts w:eastAsia="Calibri" w:cs="Times New Roman"/>
          <w:i/>
          <w:iCs/>
        </w:rPr>
        <w:t>Y</w:t>
      </w:r>
      <w:r w:rsidRPr="6838C06C">
        <w:rPr>
          <w:rFonts w:eastAsia="Calibri" w:cs="Times New Roman"/>
        </w:rPr>
        <w:t>]?</w:t>
      </w:r>
    </w:p>
    <w:p w14:paraId="7964D191" w14:textId="2A957C3B" w:rsidR="00312125" w:rsidRDefault="64D3EA98" w:rsidP="00FD5C4A">
      <w:pPr>
        <w:pStyle w:val="ListParagraph"/>
        <w:numPr>
          <w:ilvl w:val="1"/>
          <w:numId w:val="34"/>
        </w:numPr>
        <w:spacing w:after="0" w:line="240" w:lineRule="auto"/>
        <w:rPr>
          <w:rFonts w:eastAsia="Calibri" w:cs="Times New Roman"/>
        </w:rPr>
      </w:pPr>
      <w:r w:rsidRPr="64D3EA98">
        <w:rPr>
          <w:rFonts w:eastAsia="Calibri" w:cs="Times New Roman"/>
        </w:rPr>
        <w:t xml:space="preserve">No </w:t>
      </w:r>
    </w:p>
    <w:p w14:paraId="43CBB3D5" w14:textId="7E29247D" w:rsidR="00B761DA" w:rsidRPr="00FD5C4A" w:rsidRDefault="64D3EA98" w:rsidP="00FD5C4A">
      <w:pPr>
        <w:pStyle w:val="ListParagraph"/>
        <w:numPr>
          <w:ilvl w:val="1"/>
          <w:numId w:val="34"/>
        </w:numPr>
        <w:spacing w:after="0" w:line="240" w:lineRule="auto"/>
        <w:rPr>
          <w:rFonts w:eastAsia="Calibri" w:cs="Times New Roman"/>
        </w:rPr>
      </w:pPr>
      <w:r w:rsidRPr="64D3EA98">
        <w:rPr>
          <w:rFonts w:eastAsia="Calibri" w:cs="Times New Roman"/>
        </w:rPr>
        <w:t>Yes</w:t>
      </w:r>
    </w:p>
    <w:p w14:paraId="2BC8A9AE" w14:textId="77777777" w:rsidR="00312125" w:rsidRPr="00FD5C4A" w:rsidRDefault="00312125" w:rsidP="00FD5C4A">
      <w:pPr>
        <w:ind w:firstLine="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WTLOSS2</w:t>
      </w:r>
    </w:p>
    <w:p w14:paraId="4C223161" w14:textId="77777777" w:rsidR="00312125" w:rsidRPr="00791206" w:rsidRDefault="6838C06C" w:rsidP="00FD5C4A">
      <w:pPr>
        <w:numPr>
          <w:ilvl w:val="0"/>
          <w:numId w:val="34"/>
        </w:numPr>
        <w:spacing w:after="0" w:line="240" w:lineRule="auto"/>
        <w:contextualSpacing/>
        <w:rPr>
          <w:rFonts w:eastAsia="Calibri" w:cs="Times New Roman"/>
        </w:rPr>
      </w:pPr>
      <w:r w:rsidRPr="6838C06C">
        <w:rPr>
          <w:rFonts w:eastAsia="Calibri" w:cs="Times New Roman"/>
        </w:rPr>
        <w:t>[WTLOSS2] How did you lose weight between ages [X] and [Y]? Select all that apply.</w:t>
      </w:r>
    </w:p>
    <w:p w14:paraId="56CD46C8" w14:textId="77777777" w:rsidR="00312125" w:rsidRPr="00791206" w:rsidRDefault="64D3EA98" w:rsidP="00FD5C4A">
      <w:pPr>
        <w:numPr>
          <w:ilvl w:val="1"/>
          <w:numId w:val="34"/>
        </w:numPr>
        <w:spacing w:after="0" w:line="240" w:lineRule="auto"/>
        <w:contextualSpacing/>
        <w:rPr>
          <w:rFonts w:eastAsia="Calibri" w:cs="Times New Roman"/>
        </w:rPr>
      </w:pPr>
      <w:r w:rsidRPr="64D3EA98">
        <w:rPr>
          <w:rFonts w:eastAsia="Calibri" w:cs="Times New Roman"/>
        </w:rPr>
        <w:t xml:space="preserve">Changed diet </w:t>
      </w:r>
    </w:p>
    <w:p w14:paraId="1C2139C1" w14:textId="77777777" w:rsidR="00312125" w:rsidRPr="00791206" w:rsidRDefault="64D3EA98" w:rsidP="00FD5C4A">
      <w:pPr>
        <w:numPr>
          <w:ilvl w:val="1"/>
          <w:numId w:val="34"/>
        </w:numPr>
        <w:spacing w:after="0" w:line="240" w:lineRule="auto"/>
        <w:contextualSpacing/>
        <w:rPr>
          <w:rFonts w:eastAsia="Calibri" w:cs="Times New Roman"/>
        </w:rPr>
      </w:pPr>
      <w:r w:rsidRPr="64D3EA98">
        <w:rPr>
          <w:rFonts w:eastAsia="Calibri" w:cs="Times New Roman"/>
        </w:rPr>
        <w:t>Exercised</w:t>
      </w:r>
    </w:p>
    <w:p w14:paraId="41B16573" w14:textId="77777777" w:rsidR="00312125" w:rsidRPr="00791206" w:rsidRDefault="64D3EA98" w:rsidP="00FD5C4A">
      <w:pPr>
        <w:numPr>
          <w:ilvl w:val="1"/>
          <w:numId w:val="34"/>
        </w:numPr>
        <w:spacing w:after="0" w:line="240" w:lineRule="auto"/>
        <w:contextualSpacing/>
        <w:rPr>
          <w:rFonts w:eastAsia="Calibri" w:cs="Times New Roman"/>
        </w:rPr>
      </w:pPr>
      <w:r w:rsidRPr="64D3EA98">
        <w:rPr>
          <w:rFonts w:eastAsia="Calibri" w:cs="Times New Roman"/>
        </w:rPr>
        <w:t>Skipped meals</w:t>
      </w:r>
    </w:p>
    <w:p w14:paraId="4D8DB96E" w14:textId="77777777" w:rsidR="00312125" w:rsidRPr="00791206" w:rsidRDefault="64D3EA98" w:rsidP="00FD5C4A">
      <w:pPr>
        <w:numPr>
          <w:ilvl w:val="1"/>
          <w:numId w:val="34"/>
        </w:numPr>
        <w:spacing w:after="0" w:line="240" w:lineRule="auto"/>
        <w:contextualSpacing/>
        <w:rPr>
          <w:rFonts w:eastAsia="Calibri" w:cs="Times New Roman"/>
        </w:rPr>
      </w:pPr>
      <w:r w:rsidRPr="64D3EA98">
        <w:rPr>
          <w:rFonts w:eastAsia="Calibri" w:cs="Times New Roman"/>
        </w:rPr>
        <w:t>Surgery</w:t>
      </w:r>
    </w:p>
    <w:p w14:paraId="510F83D5" w14:textId="77777777" w:rsidR="00312125" w:rsidRPr="00791206" w:rsidRDefault="64D3EA98" w:rsidP="00FD5C4A">
      <w:pPr>
        <w:numPr>
          <w:ilvl w:val="1"/>
          <w:numId w:val="34"/>
        </w:numPr>
        <w:spacing w:after="0" w:line="240" w:lineRule="auto"/>
        <w:contextualSpacing/>
        <w:rPr>
          <w:rFonts w:eastAsia="Calibri" w:cs="Times New Roman"/>
        </w:rPr>
      </w:pPr>
      <w:r w:rsidRPr="64D3EA98">
        <w:rPr>
          <w:rFonts w:eastAsia="Calibri" w:cs="Times New Roman"/>
        </w:rPr>
        <w:t xml:space="preserve">Used diet pills/medications </w:t>
      </w:r>
    </w:p>
    <w:p w14:paraId="5B41582C" w14:textId="77777777" w:rsidR="00312125" w:rsidRPr="00791206" w:rsidRDefault="64D3EA98" w:rsidP="00FD5C4A">
      <w:pPr>
        <w:numPr>
          <w:ilvl w:val="1"/>
          <w:numId w:val="34"/>
        </w:numPr>
        <w:spacing w:after="0" w:line="240" w:lineRule="auto"/>
        <w:contextualSpacing/>
        <w:rPr>
          <w:rFonts w:eastAsia="Calibri" w:cs="Times New Roman"/>
        </w:rPr>
      </w:pPr>
      <w:r w:rsidRPr="64D3EA98">
        <w:rPr>
          <w:rFonts w:eastAsia="Calibri" w:cs="Times New Roman"/>
        </w:rPr>
        <w:t>Started to smoke or began to smoke again</w:t>
      </w:r>
    </w:p>
    <w:p w14:paraId="74E068FF" w14:textId="77777777" w:rsidR="00312125" w:rsidRPr="00791206" w:rsidRDefault="00312125" w:rsidP="00FD5C4A">
      <w:pPr>
        <w:numPr>
          <w:ilvl w:val="1"/>
          <w:numId w:val="106"/>
        </w:numPr>
        <w:spacing w:after="0" w:line="240" w:lineRule="auto"/>
        <w:contextualSpacing/>
        <w:rPr>
          <w:rFonts w:eastAsia="Calibri" w:cs="Times New Roman"/>
        </w:rPr>
      </w:pPr>
      <w:r w:rsidRPr="00791206">
        <w:rPr>
          <w:rFonts w:eastAsia="Calibri" w:cs="Times New Roman"/>
        </w:rPr>
        <w:t>Other: Please describe [text box]</w:t>
      </w:r>
    </w:p>
    <w:p w14:paraId="6028F6BF" w14:textId="77777777" w:rsidR="00312125" w:rsidRPr="00FD5C4A" w:rsidRDefault="00312125" w:rsidP="00FD5C4A">
      <w:pPr>
        <w:ind w:left="360"/>
        <w:rPr>
          <w:rFonts w:eastAsia="Calibri" w:cstheme="minorHAnsi"/>
          <w:i/>
        </w:rPr>
      </w:pPr>
      <w:r w:rsidRPr="00FD5C4A">
        <w:rPr>
          <w:rFonts w:eastAsia="Calibri" w:cstheme="minorHAnsi"/>
          <w:i/>
        </w:rPr>
        <w:t>NO RESPONSE</w:t>
      </w:r>
    </w:p>
    <w:p w14:paraId="1E8EDDD2" w14:textId="77777777" w:rsidR="00312125" w:rsidRPr="00791206" w:rsidRDefault="00312125" w:rsidP="00312125">
      <w:pPr>
        <w:spacing w:after="0" w:line="240" w:lineRule="auto"/>
        <w:contextualSpacing/>
        <w:rPr>
          <w:rFonts w:eastAsia="Calibri" w:cs="Times New Roman"/>
        </w:rPr>
      </w:pPr>
      <w:r w:rsidRPr="00791206">
        <w:rPr>
          <w:rFonts w:eastAsia="Calibri" w:cs="Times New Roman"/>
          <w:b/>
        </w:rPr>
        <w:t>[ALL LOOPS ARE FINISHED</w:t>
      </w:r>
      <w:r w:rsidRPr="00791206">
        <w:rPr>
          <w:rFonts w:eastAsia="Calibri" w:cs="Times New Roman"/>
        </w:rPr>
        <w:t xml:space="preserve"> </w:t>
      </w:r>
      <w:r w:rsidRPr="00791206">
        <w:rPr>
          <w:rFonts w:ascii="Wingdings" w:eastAsia="Wingdings" w:hAnsi="Wingdings" w:cs="Wingdings"/>
          <w:b/>
        </w:rPr>
        <w:t>à</w:t>
      </w:r>
      <w:r w:rsidRPr="00791206">
        <w:rPr>
          <w:rFonts w:eastAsia="Calibri" w:cs="Times New Roman"/>
          <w:b/>
        </w:rPr>
        <w:t xml:space="preserve"> GO TO SHORTER]</w:t>
      </w:r>
    </w:p>
    <w:p w14:paraId="69E0925C" w14:textId="77777777" w:rsidR="00312125" w:rsidRPr="00791206" w:rsidRDefault="00312125" w:rsidP="00312125">
      <w:pPr>
        <w:spacing w:after="0" w:line="240" w:lineRule="auto"/>
        <w:rPr>
          <w:rFonts w:eastAsia="Calibri" w:cs="Times New Roman"/>
        </w:rPr>
      </w:pPr>
    </w:p>
    <w:p w14:paraId="675BC1CA" w14:textId="77777777" w:rsidR="00312125" w:rsidRPr="00791206" w:rsidRDefault="00312125" w:rsidP="00FD5C4A">
      <w:pPr>
        <w:numPr>
          <w:ilvl w:val="0"/>
          <w:numId w:val="106"/>
        </w:numPr>
        <w:spacing w:after="0" w:line="240" w:lineRule="auto"/>
        <w:contextualSpacing/>
        <w:rPr>
          <w:rFonts w:eastAsia="Calibri" w:cs="Times New Roman"/>
        </w:rPr>
      </w:pPr>
      <w:r w:rsidRPr="00791206">
        <w:rPr>
          <w:rFonts w:eastAsia="Calibri" w:cs="Times New Roman"/>
        </w:rPr>
        <w:t xml:space="preserve"> [SHORTER] Are you shorter now than when you were in your 20s and 30s?</w:t>
      </w:r>
    </w:p>
    <w:p w14:paraId="46265194" w14:textId="77777777" w:rsidR="00312125" w:rsidRPr="00FD5C4A" w:rsidRDefault="00312125" w:rsidP="00FD5C4A">
      <w:pPr>
        <w:pStyle w:val="ListParagraph"/>
        <w:numPr>
          <w:ilvl w:val="0"/>
          <w:numId w:val="107"/>
        </w:numPr>
        <w:spacing w:before="60" w:after="0" w:line="240" w:lineRule="auto"/>
        <w:rPr>
          <w:rFonts w:eastAsia="Calibri" w:cs="Times New Roman"/>
        </w:rPr>
      </w:pPr>
      <w:r w:rsidRPr="00FD5C4A">
        <w:rPr>
          <w:rFonts w:eastAsia="Calibri" w:cs="Times New Roman"/>
        </w:rPr>
        <w:t xml:space="preserve">No </w:t>
      </w:r>
      <w:r w:rsidRPr="00FD5C4A">
        <w:rPr>
          <w:rFonts w:ascii="Wingdings" w:eastAsia="Wingdings" w:hAnsi="Wingdings" w:cs="Wingdings"/>
        </w:rPr>
        <w:t>à</w:t>
      </w:r>
      <w:r w:rsidRPr="00FD5C4A">
        <w:rPr>
          <w:rFonts w:eastAsia="Calibri" w:cs="Times New Roman"/>
          <w:b/>
        </w:rPr>
        <w:t xml:space="preserve"> GO TO CARWEIGHT</w:t>
      </w:r>
    </w:p>
    <w:p w14:paraId="47146385" w14:textId="77777777" w:rsidR="00312125" w:rsidRPr="00FD5C4A" w:rsidRDefault="00312125" w:rsidP="00FD5C4A">
      <w:pPr>
        <w:pStyle w:val="ListParagraph"/>
        <w:numPr>
          <w:ilvl w:val="0"/>
          <w:numId w:val="107"/>
        </w:numPr>
        <w:spacing w:before="60" w:after="0" w:line="240" w:lineRule="auto"/>
        <w:rPr>
          <w:rFonts w:eastAsia="Calibri" w:cs="Times New Roman"/>
        </w:rPr>
      </w:pPr>
      <w:r w:rsidRPr="00FD5C4A">
        <w:rPr>
          <w:rFonts w:eastAsia="Calibri" w:cs="Times New Roman"/>
        </w:rPr>
        <w:t>A little shorter</w:t>
      </w:r>
    </w:p>
    <w:p w14:paraId="743ACD77" w14:textId="77777777" w:rsidR="00312125" w:rsidRPr="00FD5C4A" w:rsidRDefault="00312125" w:rsidP="00FD5C4A">
      <w:pPr>
        <w:pStyle w:val="ListParagraph"/>
        <w:numPr>
          <w:ilvl w:val="0"/>
          <w:numId w:val="107"/>
        </w:numPr>
        <w:spacing w:before="60" w:after="0" w:line="240" w:lineRule="auto"/>
        <w:rPr>
          <w:rFonts w:eastAsia="Calibri" w:cs="Times New Roman"/>
        </w:rPr>
      </w:pPr>
      <w:r w:rsidRPr="00FD5C4A">
        <w:rPr>
          <w:rFonts w:eastAsia="Calibri" w:cs="Times New Roman"/>
        </w:rPr>
        <w:t>A lot shorter</w:t>
      </w:r>
    </w:p>
    <w:p w14:paraId="0EE93A81" w14:textId="77777777" w:rsidR="00312125" w:rsidRPr="00FD5C4A" w:rsidRDefault="00312125" w:rsidP="00FD5C4A">
      <w:pPr>
        <w:ind w:left="360"/>
        <w:rPr>
          <w:rFonts w:eastAsia="Calibri" w:cstheme="minorHAnsi"/>
          <w:i/>
        </w:rPr>
      </w:pPr>
      <w:r w:rsidRPr="00FD5C4A">
        <w:rPr>
          <w:rFonts w:eastAsia="Calibri" w:cstheme="minorHAnsi"/>
          <w:i/>
        </w:rPr>
        <w:lastRenderedPageBreak/>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CARWEIGHT</w:t>
      </w:r>
    </w:p>
    <w:p w14:paraId="24762C79" w14:textId="77777777" w:rsidR="00312125" w:rsidRPr="00791206" w:rsidRDefault="00312125" w:rsidP="00FD5C4A">
      <w:pPr>
        <w:numPr>
          <w:ilvl w:val="0"/>
          <w:numId w:val="106"/>
        </w:numPr>
        <w:spacing w:after="0" w:line="240" w:lineRule="auto"/>
        <w:contextualSpacing/>
        <w:rPr>
          <w:rFonts w:eastAsia="Calibri" w:cs="Times New Roman"/>
          <w:b/>
        </w:rPr>
      </w:pPr>
      <w:r w:rsidRPr="00791206">
        <w:rPr>
          <w:rFonts w:eastAsia="Calibri" w:cs="Times New Roman"/>
        </w:rPr>
        <w:t>[SHORTER2] How much shorter are you now than when you were in your 20s and 30s? If you are not sure, please make your best guess.</w:t>
      </w:r>
    </w:p>
    <w:p w14:paraId="6494EDFB" w14:textId="77777777" w:rsidR="00312125" w:rsidRPr="00791206" w:rsidRDefault="00312125" w:rsidP="00FD5C4A">
      <w:pPr>
        <w:spacing w:after="0" w:line="240" w:lineRule="auto"/>
        <w:ind w:left="720"/>
        <w:contextualSpacing/>
        <w:rPr>
          <w:rFonts w:eastAsia="Calibri" w:cs="Times New Roman"/>
        </w:rPr>
      </w:pPr>
      <w:r w:rsidRPr="00791206">
        <w:rPr>
          <w:rFonts w:eastAsia="Calibri" w:cs="Times New Roman"/>
        </w:rPr>
        <w:t>|__|__| Inches</w:t>
      </w:r>
    </w:p>
    <w:p w14:paraId="407A8FB9" w14:textId="77777777" w:rsidR="00312125" w:rsidRPr="00791206" w:rsidRDefault="00312125" w:rsidP="00FD5C4A">
      <w:pPr>
        <w:pStyle w:val="ListParagraph"/>
        <w:rPr>
          <w:rFonts w:eastAsia="Calibri" w:cstheme="minorHAnsi"/>
          <w:i/>
        </w:rPr>
      </w:pPr>
      <w:r w:rsidRPr="00791206">
        <w:rPr>
          <w:rFonts w:eastAsia="Calibri" w:cstheme="minorHAnsi"/>
          <w:i/>
        </w:rPr>
        <w:t xml:space="preserve">NO RESPONSE </w:t>
      </w:r>
      <w:r w:rsidRPr="00791206">
        <w:rPr>
          <w:rFonts w:ascii="Wingdings" w:eastAsia="Wingdings" w:hAnsi="Wingdings" w:cstheme="minorHAnsi"/>
          <w:b/>
          <w:i/>
        </w:rPr>
        <w:t>à</w:t>
      </w:r>
      <w:r w:rsidRPr="00791206">
        <w:rPr>
          <w:rFonts w:eastAsia="Calibri" w:cstheme="minorHAnsi"/>
          <w:b/>
          <w:i/>
        </w:rPr>
        <w:t xml:space="preserve"> </w:t>
      </w:r>
      <w:r w:rsidRPr="00791206">
        <w:rPr>
          <w:rFonts w:cstheme="minorHAnsi"/>
          <w:b/>
          <w:i/>
        </w:rPr>
        <w:t>GO TO CARWEIGHT</w:t>
      </w:r>
    </w:p>
    <w:p w14:paraId="38E8885F" w14:textId="77777777" w:rsidR="00312125" w:rsidRPr="00791206" w:rsidRDefault="00312125" w:rsidP="00FD5C4A">
      <w:pPr>
        <w:numPr>
          <w:ilvl w:val="0"/>
          <w:numId w:val="106"/>
        </w:numPr>
        <w:spacing w:after="0" w:line="240" w:lineRule="auto"/>
        <w:contextualSpacing/>
        <w:rPr>
          <w:rFonts w:eastAsia="Calibri" w:cs="Times New Roman"/>
        </w:rPr>
      </w:pPr>
      <w:r w:rsidRPr="00791206">
        <w:rPr>
          <w:rFonts w:eastAsia="Calibri" w:cs="Times New Roman"/>
        </w:rPr>
        <w:t>[CARWEIGHT] Where do you carry most of your weight on your body? Select all that apply.</w:t>
      </w:r>
    </w:p>
    <w:p w14:paraId="4BC46806" w14:textId="77777777" w:rsidR="00312125" w:rsidRPr="00791206" w:rsidRDefault="00312125" w:rsidP="00FD5C4A">
      <w:pPr>
        <w:numPr>
          <w:ilvl w:val="1"/>
          <w:numId w:val="108"/>
        </w:numPr>
        <w:spacing w:before="60" w:after="0" w:line="240" w:lineRule="auto"/>
        <w:contextualSpacing/>
        <w:rPr>
          <w:rFonts w:eastAsia="Calibri" w:cs="Times New Roman"/>
        </w:rPr>
      </w:pPr>
      <w:r w:rsidRPr="00791206">
        <w:rPr>
          <w:rFonts w:eastAsia="Calibri" w:cs="Times New Roman"/>
        </w:rPr>
        <w:t>Around the chest or shoulders</w:t>
      </w:r>
    </w:p>
    <w:p w14:paraId="48D77AE8" w14:textId="77777777" w:rsidR="00312125" w:rsidRPr="00791206" w:rsidRDefault="00312125" w:rsidP="00FD5C4A">
      <w:pPr>
        <w:numPr>
          <w:ilvl w:val="1"/>
          <w:numId w:val="108"/>
        </w:numPr>
        <w:spacing w:before="60" w:after="0" w:line="240" w:lineRule="auto"/>
        <w:contextualSpacing/>
        <w:rPr>
          <w:rFonts w:eastAsia="Calibri" w:cs="Times New Roman"/>
        </w:rPr>
      </w:pPr>
      <w:r w:rsidRPr="00791206">
        <w:rPr>
          <w:rFonts w:eastAsia="Calibri" w:cs="Times New Roman"/>
        </w:rPr>
        <w:t>Around the waist or stomach</w:t>
      </w:r>
    </w:p>
    <w:p w14:paraId="0D92F020" w14:textId="77777777" w:rsidR="00312125" w:rsidRPr="00791206" w:rsidRDefault="00312125" w:rsidP="00FD5C4A">
      <w:pPr>
        <w:numPr>
          <w:ilvl w:val="1"/>
          <w:numId w:val="108"/>
        </w:numPr>
        <w:spacing w:before="60" w:after="0" w:line="240" w:lineRule="auto"/>
        <w:contextualSpacing/>
        <w:rPr>
          <w:rFonts w:eastAsia="Calibri" w:cs="Times New Roman"/>
        </w:rPr>
      </w:pPr>
      <w:r w:rsidRPr="00791206">
        <w:rPr>
          <w:rFonts w:eastAsia="Calibri" w:cs="Times New Roman"/>
        </w:rPr>
        <w:t>Around the hips or thighs</w:t>
      </w:r>
    </w:p>
    <w:p w14:paraId="5912A6EF" w14:textId="77777777" w:rsidR="00312125" w:rsidRPr="009422DD" w:rsidRDefault="00312125" w:rsidP="009422DD">
      <w:pPr>
        <w:ind w:left="360"/>
        <w:rPr>
          <w:rFonts w:eastAsia="Calibri" w:cstheme="minorHAnsi"/>
          <w:i/>
        </w:rPr>
      </w:pPr>
      <w:r w:rsidRPr="009422DD">
        <w:rPr>
          <w:rFonts w:eastAsia="Calibri" w:cstheme="minorHAnsi"/>
          <w:i/>
        </w:rPr>
        <w:t xml:space="preserve">NO RESPONSE </w:t>
      </w:r>
      <w:r w:rsidRPr="009422DD">
        <w:rPr>
          <w:rFonts w:ascii="Wingdings" w:eastAsia="Wingdings" w:hAnsi="Wingdings" w:cstheme="minorHAnsi"/>
          <w:b/>
          <w:i/>
        </w:rPr>
        <w:t>à</w:t>
      </w:r>
      <w:r w:rsidRPr="009422DD">
        <w:rPr>
          <w:rFonts w:eastAsia="Calibri" w:cstheme="minorHAnsi"/>
          <w:b/>
          <w:i/>
        </w:rPr>
        <w:t xml:space="preserve"> </w:t>
      </w:r>
      <w:r w:rsidRPr="009422DD">
        <w:rPr>
          <w:rFonts w:cstheme="minorHAnsi"/>
          <w:b/>
          <w:i/>
        </w:rPr>
        <w:t>GO TO HAIRFEM</w:t>
      </w:r>
    </w:p>
    <w:p w14:paraId="3B9AF837" w14:textId="77777777" w:rsidR="00312125" w:rsidRPr="00791206" w:rsidRDefault="00312125" w:rsidP="00312125">
      <w:pPr>
        <w:keepNext/>
        <w:keepLines/>
        <w:spacing w:before="60" w:after="120" w:line="240" w:lineRule="auto"/>
        <w:outlineLvl w:val="1"/>
        <w:rPr>
          <w:rFonts w:eastAsia="Times New Roman" w:cs="Times New Roman"/>
          <w:b/>
          <w:bCs/>
          <w:sz w:val="28"/>
          <w:szCs w:val="28"/>
        </w:rPr>
      </w:pPr>
      <w:r w:rsidRPr="00791206">
        <w:rPr>
          <w:rFonts w:eastAsia="Times New Roman" w:cs="Times New Roman"/>
          <w:b/>
          <w:bCs/>
          <w:sz w:val="28"/>
          <w:szCs w:val="28"/>
        </w:rPr>
        <w:t>Hair Pattern</w:t>
      </w:r>
    </w:p>
    <w:p w14:paraId="43312435" w14:textId="6EBFC2D0" w:rsidR="00312125" w:rsidRPr="00791206" w:rsidRDefault="6838C06C" w:rsidP="6838C06C">
      <w:pPr>
        <w:keepNext/>
        <w:keepLines/>
        <w:spacing w:line="240" w:lineRule="auto"/>
        <w:outlineLvl w:val="1"/>
        <w:rPr>
          <w:rFonts w:eastAsia="Times New Roman" w:cs="Times New Roman"/>
          <w:b/>
          <w:bCs/>
          <w:sz w:val="28"/>
          <w:szCs w:val="28"/>
        </w:rPr>
      </w:pPr>
      <w:r w:rsidRPr="6838C06C">
        <w:rPr>
          <w:rFonts w:eastAsia="Calibri" w:cs="Times New Roman"/>
          <w:b/>
          <w:bCs/>
        </w:rPr>
        <w:t>[DISPLAY HAIRFEM IF SEX= 0 and GEN= 0]</w:t>
      </w:r>
    </w:p>
    <w:p w14:paraId="4F46D101" w14:textId="77777777" w:rsidR="00312125" w:rsidRPr="00791206" w:rsidRDefault="6838C06C" w:rsidP="00FD5C4A">
      <w:pPr>
        <w:pStyle w:val="ListParagraph"/>
        <w:numPr>
          <w:ilvl w:val="0"/>
          <w:numId w:val="108"/>
        </w:numPr>
        <w:spacing w:after="0" w:line="240" w:lineRule="auto"/>
        <w:rPr>
          <w:rFonts w:eastAsia="Calibri" w:cs="Times New Roman"/>
        </w:rPr>
      </w:pPr>
      <w:r w:rsidRPr="6838C06C">
        <w:rPr>
          <w:rFonts w:eastAsia="Calibri" w:cs="Times New Roman"/>
        </w:rPr>
        <w:t xml:space="preserve">[HAIRFEM] Which one of these figures most closely resembles your hair pattern </w:t>
      </w:r>
      <w:r w:rsidRPr="6838C06C">
        <w:rPr>
          <w:rFonts w:eastAsia="Calibri" w:cs="Times New Roman"/>
          <w:b/>
          <w:bCs/>
        </w:rPr>
        <w:t>at age 40</w:t>
      </w:r>
      <w:r w:rsidRPr="6838C06C">
        <w:rPr>
          <w:rFonts w:eastAsia="Calibri" w:cs="Times New Roman"/>
        </w:rPr>
        <w:t>?</w:t>
      </w:r>
    </w:p>
    <w:p w14:paraId="6ACD05B4" w14:textId="77777777" w:rsidR="00312125" w:rsidRPr="00791206" w:rsidRDefault="00312125" w:rsidP="00312125">
      <w:pPr>
        <w:spacing w:after="0" w:line="240" w:lineRule="auto"/>
        <w:rPr>
          <w:rFonts w:eastAsia="Calibri" w:cs="Times New Roman"/>
          <w:b/>
        </w:rPr>
      </w:pPr>
    </w:p>
    <w:tbl>
      <w:tblPr>
        <w:tblW w:w="101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2"/>
        <w:gridCol w:w="5760"/>
      </w:tblGrid>
      <w:tr w:rsidR="00312125" w:rsidRPr="00791206" w14:paraId="2DD7CFCB" w14:textId="77777777" w:rsidTr="4E5BDBA8">
        <w:tc>
          <w:tcPr>
            <w:tcW w:w="4402" w:type="dxa"/>
            <w:tcBorders>
              <w:top w:val="single" w:sz="6" w:space="0" w:color="auto"/>
              <w:left w:val="single" w:sz="6" w:space="0" w:color="auto"/>
              <w:bottom w:val="single" w:sz="6" w:space="0" w:color="auto"/>
              <w:right w:val="single" w:sz="6" w:space="0" w:color="auto"/>
            </w:tcBorders>
            <w:shd w:val="clear" w:color="auto" w:fill="auto"/>
            <w:hideMark/>
          </w:tcPr>
          <w:p w14:paraId="5660AB46"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sidRPr="00791206">
              <w:rPr>
                <w:rFonts w:ascii="Calibri" w:eastAsia="Times New Roman" w:hAnsi="Calibri" w:cs="Calibri"/>
              </w:rPr>
              <w:t>Original Female Images </w:t>
            </w:r>
          </w:p>
        </w:tc>
        <w:tc>
          <w:tcPr>
            <w:tcW w:w="5760" w:type="dxa"/>
            <w:tcBorders>
              <w:top w:val="single" w:sz="6" w:space="0" w:color="auto"/>
              <w:left w:val="nil"/>
              <w:bottom w:val="single" w:sz="6" w:space="0" w:color="auto"/>
              <w:right w:val="single" w:sz="6" w:space="0" w:color="auto"/>
            </w:tcBorders>
            <w:shd w:val="clear" w:color="auto" w:fill="auto"/>
            <w:hideMark/>
          </w:tcPr>
          <w:p w14:paraId="55977106"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sidRPr="00791206">
              <w:rPr>
                <w:rFonts w:ascii="Calibri" w:eastAsia="Times New Roman" w:hAnsi="Calibri" w:cs="Calibri"/>
              </w:rPr>
              <w:t>Updated Text Description </w:t>
            </w:r>
          </w:p>
        </w:tc>
      </w:tr>
      <w:tr w:rsidR="00312125" w:rsidRPr="00791206" w14:paraId="04B6BC34"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4B4B65B4"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EDC0182" wp14:editId="0E469040">
                  <wp:extent cx="1581150" cy="1590675"/>
                  <wp:effectExtent l="0" t="0" r="0" b="9525"/>
                  <wp:docPr id="7319856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1581150" cy="15906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68984C2" w14:textId="27E463CD"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0 </w:t>
            </w:r>
            <w:r w:rsidR="546A3210" w:rsidRPr="546A3210">
              <w:rPr>
                <w:rFonts w:ascii="Calibri" w:eastAsia="Times New Roman" w:hAnsi="Calibri" w:cs="Calibri"/>
              </w:rPr>
              <w:t>Full head of hair with no hair loss. </w:t>
            </w:r>
          </w:p>
        </w:tc>
      </w:tr>
      <w:tr w:rsidR="00312125" w:rsidRPr="00791206" w14:paraId="4612E386"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715ED36E"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2670842C" wp14:editId="19A24FF2">
                  <wp:extent cx="1685925" cy="1524000"/>
                  <wp:effectExtent l="0" t="0" r="9525" b="0"/>
                  <wp:docPr id="66414260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3">
                            <a:extLst>
                              <a:ext uri="{28A0092B-C50C-407E-A947-70E740481C1C}">
                                <a14:useLocalDpi xmlns:a14="http://schemas.microsoft.com/office/drawing/2010/main" val="0"/>
                              </a:ext>
                            </a:extLst>
                          </a:blip>
                          <a:stretch>
                            <a:fillRect/>
                          </a:stretch>
                        </pic:blipFill>
                        <pic:spPr>
                          <a:xfrm>
                            <a:off x="0" y="0"/>
                            <a:ext cx="1685925" cy="15240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DE21A2C" w14:textId="38F12E10"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1 </w:t>
            </w:r>
            <w:r w:rsidR="00312125" w:rsidRPr="00791206">
              <w:rPr>
                <w:rFonts w:ascii="Calibri" w:eastAsia="Times New Roman" w:hAnsi="Calibri" w:cs="Calibri"/>
              </w:rPr>
              <w:t>Very mild hair loss or thinning of hair on the top of the head along the middle of the head. </w:t>
            </w:r>
          </w:p>
        </w:tc>
      </w:tr>
      <w:tr w:rsidR="00312125" w:rsidRPr="00791206" w14:paraId="144045EA"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5DAF67D7"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0D054167" wp14:editId="58FE24BC">
                  <wp:extent cx="1771650" cy="1552575"/>
                  <wp:effectExtent l="0" t="0" r="0" b="9525"/>
                  <wp:docPr id="8532824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1771650" cy="15525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D2F8CFB" w14:textId="4620FE96"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2 </w:t>
            </w:r>
            <w:r w:rsidR="00312125" w:rsidRPr="00791206">
              <w:rPr>
                <w:rFonts w:ascii="Calibri" w:eastAsia="Times New Roman" w:hAnsi="Calibri" w:cs="Calibri"/>
              </w:rPr>
              <w:t>Mild hair loss on the top of the head along the middle of the head. </w:t>
            </w:r>
          </w:p>
        </w:tc>
      </w:tr>
      <w:tr w:rsidR="00312125" w:rsidRPr="00791206" w14:paraId="7112B73B"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00C6D57D"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lastRenderedPageBreak/>
              <w:drawing>
                <wp:inline distT="0" distB="0" distL="0" distR="0" wp14:anchorId="386E5E70" wp14:editId="20D45FBC">
                  <wp:extent cx="1790700" cy="1514475"/>
                  <wp:effectExtent l="0" t="0" r="0" b="9525"/>
                  <wp:docPr id="152347736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5">
                            <a:extLst>
                              <a:ext uri="{28A0092B-C50C-407E-A947-70E740481C1C}">
                                <a14:useLocalDpi xmlns:a14="http://schemas.microsoft.com/office/drawing/2010/main" val="0"/>
                              </a:ext>
                            </a:extLst>
                          </a:blip>
                          <a:stretch>
                            <a:fillRect/>
                          </a:stretch>
                        </pic:blipFill>
                        <pic:spPr>
                          <a:xfrm>
                            <a:off x="0" y="0"/>
                            <a:ext cx="1790700" cy="151447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66F8C7B7" w14:textId="22674578"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3 </w:t>
            </w:r>
            <w:r w:rsidR="00312125" w:rsidRPr="00791206">
              <w:rPr>
                <w:rFonts w:ascii="Calibri" w:eastAsia="Times New Roman" w:hAnsi="Calibri" w:cs="Calibri"/>
              </w:rPr>
              <w:t>Mild-to-moderate hair loss on the top of the head along the middle of the head.  </w:t>
            </w:r>
          </w:p>
        </w:tc>
      </w:tr>
      <w:tr w:rsidR="00312125" w:rsidRPr="00791206" w14:paraId="1896D205"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760C527C"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43895C8C" wp14:editId="4F313029">
                  <wp:extent cx="1676400" cy="1504950"/>
                  <wp:effectExtent l="0" t="0" r="0" b="0"/>
                  <wp:docPr id="34960839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6">
                            <a:extLst>
                              <a:ext uri="{28A0092B-C50C-407E-A947-70E740481C1C}">
                                <a14:useLocalDpi xmlns:a14="http://schemas.microsoft.com/office/drawing/2010/main" val="0"/>
                              </a:ext>
                            </a:extLst>
                          </a:blip>
                          <a:stretch>
                            <a:fillRect/>
                          </a:stretch>
                        </pic:blipFill>
                        <pic:spPr>
                          <a:xfrm>
                            <a:off x="0" y="0"/>
                            <a:ext cx="1676400" cy="150495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1C54938" w14:textId="3F9CBF8E"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4 </w:t>
            </w:r>
            <w:r w:rsidR="00312125" w:rsidRPr="00791206">
              <w:rPr>
                <w:rFonts w:ascii="Calibri" w:eastAsia="Times New Roman" w:hAnsi="Calibri" w:cs="Calibri"/>
              </w:rPr>
              <w:t>Moderate hair loss on the top of the head along the middle of the head. </w:t>
            </w:r>
          </w:p>
        </w:tc>
      </w:tr>
      <w:tr w:rsidR="00312125" w:rsidRPr="00791206" w14:paraId="3A5ECBBE"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6D03DA23"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1021DF88" wp14:editId="28C82061">
                  <wp:extent cx="1504950" cy="1562100"/>
                  <wp:effectExtent l="0" t="0" r="0" b="0"/>
                  <wp:docPr id="105311270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1504950" cy="15621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47D46621" w14:textId="343612FE"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5 </w:t>
            </w:r>
            <w:r w:rsidR="00312125" w:rsidRPr="00791206">
              <w:rPr>
                <w:rFonts w:ascii="Calibri" w:eastAsia="Times New Roman" w:hAnsi="Calibri" w:cs="Calibri"/>
              </w:rPr>
              <w:t>Severe hair loss on the top of the head, but no hair loss at the forehead </w:t>
            </w:r>
          </w:p>
        </w:tc>
      </w:tr>
      <w:tr w:rsidR="00312125" w:rsidRPr="00791206" w14:paraId="21E6369F"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61BB0400"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6A9FDF34" wp14:editId="6A133BE7">
                  <wp:extent cx="1619250" cy="1533525"/>
                  <wp:effectExtent l="0" t="0" r="0" b="9525"/>
                  <wp:docPr id="33175554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18">
                            <a:extLst>
                              <a:ext uri="{28A0092B-C50C-407E-A947-70E740481C1C}">
                                <a14:useLocalDpi xmlns:a14="http://schemas.microsoft.com/office/drawing/2010/main" val="0"/>
                              </a:ext>
                            </a:extLst>
                          </a:blip>
                          <a:stretch>
                            <a:fillRect/>
                          </a:stretch>
                        </pic:blipFill>
                        <pic:spPr>
                          <a:xfrm>
                            <a:off x="0" y="0"/>
                            <a:ext cx="1619250" cy="153352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5E9554E1" w14:textId="63B6C672"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6 </w:t>
            </w:r>
            <w:r w:rsidR="00312125" w:rsidRPr="00791206">
              <w:rPr>
                <w:rFonts w:ascii="Calibri" w:eastAsia="Times New Roman" w:hAnsi="Calibri" w:cs="Calibri"/>
              </w:rPr>
              <w:t>Severe hair loss on the top of the head, and the hair along the forehead is thinning. </w:t>
            </w:r>
          </w:p>
        </w:tc>
      </w:tr>
      <w:tr w:rsidR="00312125" w:rsidRPr="00791206" w14:paraId="27F970EA"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17CA4768"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drawing>
                <wp:inline distT="0" distB="0" distL="0" distR="0" wp14:anchorId="27AFC2FB" wp14:editId="3AD0F7E4">
                  <wp:extent cx="1952625" cy="1685925"/>
                  <wp:effectExtent l="0" t="0" r="9525" b="9525"/>
                  <wp:docPr id="162614553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19">
                            <a:extLst>
                              <a:ext uri="{28A0092B-C50C-407E-A947-70E740481C1C}">
                                <a14:useLocalDpi xmlns:a14="http://schemas.microsoft.com/office/drawing/2010/main" val="0"/>
                              </a:ext>
                            </a:extLst>
                          </a:blip>
                          <a:stretch>
                            <a:fillRect/>
                          </a:stretch>
                        </pic:blipFill>
                        <pic:spPr>
                          <a:xfrm>
                            <a:off x="0" y="0"/>
                            <a:ext cx="1952625" cy="1685925"/>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46222BDC" w14:textId="5E3EF455"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7 </w:t>
            </w:r>
            <w:r w:rsidR="00312125" w:rsidRPr="00791206">
              <w:rPr>
                <w:rFonts w:ascii="Calibri" w:eastAsia="Times New Roman" w:hAnsi="Calibri" w:cs="Calibri"/>
              </w:rPr>
              <w:t>Severe hair loss on the top of the head from the forehead to the back of the ears.  </w:t>
            </w:r>
          </w:p>
        </w:tc>
      </w:tr>
      <w:tr w:rsidR="00312125" w:rsidRPr="00791206" w14:paraId="197667D1" w14:textId="77777777" w:rsidTr="4E5BDBA8">
        <w:tc>
          <w:tcPr>
            <w:tcW w:w="4402" w:type="dxa"/>
            <w:tcBorders>
              <w:top w:val="nil"/>
              <w:left w:val="single" w:sz="6" w:space="0" w:color="auto"/>
              <w:bottom w:val="single" w:sz="6" w:space="0" w:color="auto"/>
              <w:right w:val="single" w:sz="6" w:space="0" w:color="auto"/>
            </w:tcBorders>
            <w:shd w:val="clear" w:color="auto" w:fill="auto"/>
            <w:hideMark/>
          </w:tcPr>
          <w:p w14:paraId="276D7A41" w14:textId="77777777" w:rsidR="00312125" w:rsidRPr="00791206" w:rsidRDefault="00312125" w:rsidP="00312125">
            <w:pPr>
              <w:spacing w:after="0" w:line="240" w:lineRule="auto"/>
              <w:textAlignment w:val="baseline"/>
              <w:rPr>
                <w:rFonts w:ascii="Times New Roman" w:eastAsia="Times New Roman" w:hAnsi="Times New Roman" w:cs="Times New Roman"/>
                <w:sz w:val="24"/>
                <w:szCs w:val="24"/>
              </w:rPr>
            </w:pPr>
            <w:r>
              <w:rPr>
                <w:noProof/>
              </w:rPr>
              <w:lastRenderedPageBreak/>
              <w:drawing>
                <wp:inline distT="0" distB="0" distL="0" distR="0" wp14:anchorId="1E4FBE04" wp14:editId="5BC857DE">
                  <wp:extent cx="1685925" cy="1562100"/>
                  <wp:effectExtent l="0" t="0" r="9525" b="0"/>
                  <wp:docPr id="113568845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20">
                            <a:extLst>
                              <a:ext uri="{28A0092B-C50C-407E-A947-70E740481C1C}">
                                <a14:useLocalDpi xmlns:a14="http://schemas.microsoft.com/office/drawing/2010/main" val="0"/>
                              </a:ext>
                            </a:extLst>
                          </a:blip>
                          <a:stretch>
                            <a:fillRect/>
                          </a:stretch>
                        </pic:blipFill>
                        <pic:spPr>
                          <a:xfrm>
                            <a:off x="0" y="0"/>
                            <a:ext cx="1685925" cy="1562100"/>
                          </a:xfrm>
                          <a:prstGeom prst="rect">
                            <a:avLst/>
                          </a:prstGeom>
                        </pic:spPr>
                      </pic:pic>
                    </a:graphicData>
                  </a:graphic>
                </wp:inline>
              </w:drawing>
            </w:r>
            <w:r w:rsidR="4E5BDBA8" w:rsidRPr="4E5BDBA8">
              <w:rPr>
                <w:rFonts w:ascii="Calibri" w:eastAsia="Times New Roman" w:hAnsi="Calibri" w:cs="Calibri"/>
              </w:rPr>
              <w:t> </w:t>
            </w:r>
          </w:p>
        </w:tc>
        <w:tc>
          <w:tcPr>
            <w:tcW w:w="5760" w:type="dxa"/>
            <w:tcBorders>
              <w:top w:val="nil"/>
              <w:left w:val="nil"/>
              <w:bottom w:val="single" w:sz="6" w:space="0" w:color="auto"/>
              <w:right w:val="single" w:sz="6" w:space="0" w:color="auto"/>
            </w:tcBorders>
            <w:shd w:val="clear" w:color="auto" w:fill="auto"/>
            <w:hideMark/>
          </w:tcPr>
          <w:p w14:paraId="2DF7E0C3" w14:textId="46016E3D" w:rsidR="00312125" w:rsidRPr="00791206" w:rsidRDefault="00FD5C4A" w:rsidP="0031212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8 </w:t>
            </w:r>
            <w:r w:rsidR="00312125" w:rsidRPr="00791206">
              <w:rPr>
                <w:rFonts w:ascii="Calibri" w:eastAsia="Times New Roman" w:hAnsi="Calibri" w:cs="Calibri"/>
              </w:rPr>
              <w:t>Moderate hair loss on the sides of the head at the forehead and moderate-to-severe hair loss on the top of the head.  </w:t>
            </w:r>
          </w:p>
        </w:tc>
      </w:tr>
    </w:tbl>
    <w:p w14:paraId="6E7981A2" w14:textId="77777777" w:rsidR="00312125" w:rsidRPr="00791206" w:rsidRDefault="00312125" w:rsidP="00312125">
      <w:pPr>
        <w:spacing w:after="0" w:line="240" w:lineRule="auto"/>
        <w:textAlignment w:val="baseline"/>
        <w:rPr>
          <w:rFonts w:ascii="Segoe UI" w:eastAsia="Times New Roman" w:hAnsi="Segoe UI" w:cs="Segoe UI"/>
          <w:sz w:val="18"/>
          <w:szCs w:val="18"/>
        </w:rPr>
      </w:pPr>
      <w:r w:rsidRPr="00791206">
        <w:rPr>
          <w:rFonts w:ascii="Calibri" w:eastAsia="Times New Roman" w:hAnsi="Calibri" w:cs="Calibri"/>
        </w:rPr>
        <w:t> </w:t>
      </w:r>
    </w:p>
    <w:p w14:paraId="466F1358" w14:textId="77777777" w:rsidR="00312125" w:rsidRDefault="00312125" w:rsidP="00312125">
      <w:pPr>
        <w:pStyle w:val="ListParagraph"/>
        <w:rPr>
          <w:rFonts w:eastAsia="Calibri" w:cstheme="minorHAnsi"/>
          <w:i/>
        </w:rPr>
      </w:pPr>
    </w:p>
    <w:p w14:paraId="2E45FB99" w14:textId="77777777" w:rsidR="00312125" w:rsidRPr="00FD5C4A" w:rsidRDefault="00312125" w:rsidP="00FD5C4A">
      <w:pPr>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HAIRMALE</w:t>
      </w:r>
    </w:p>
    <w:p w14:paraId="4DD1F43F" w14:textId="1EA1A077" w:rsidR="00312125" w:rsidRPr="00791206" w:rsidRDefault="6838C06C" w:rsidP="624F8F5F">
      <w:pPr>
        <w:keepNext/>
        <w:keepLines/>
        <w:spacing w:line="240" w:lineRule="auto"/>
        <w:outlineLvl w:val="1"/>
        <w:rPr>
          <w:rFonts w:eastAsia="Calibri" w:cs="Times New Roman"/>
          <w:b/>
          <w:bCs/>
        </w:rPr>
      </w:pPr>
      <w:r w:rsidRPr="6838C06C">
        <w:rPr>
          <w:rFonts w:eastAsia="Calibri" w:cs="Times New Roman"/>
          <w:b/>
          <w:bCs/>
        </w:rPr>
        <w:t>[DISPLAY IF SEX= 1 and GEN= 1]</w:t>
      </w:r>
    </w:p>
    <w:p w14:paraId="0A9402A9" w14:textId="77777777" w:rsidR="00312125" w:rsidRDefault="6838C06C" w:rsidP="00FD5C4A">
      <w:pPr>
        <w:pStyle w:val="ListParagraph"/>
        <w:numPr>
          <w:ilvl w:val="0"/>
          <w:numId w:val="108"/>
        </w:numPr>
        <w:spacing w:after="0" w:line="240" w:lineRule="auto"/>
        <w:rPr>
          <w:rFonts w:eastAsia="Calibri" w:cs="Times New Roman"/>
        </w:rPr>
      </w:pPr>
      <w:r w:rsidRPr="6838C06C">
        <w:rPr>
          <w:rFonts w:eastAsia="Calibri" w:cs="Times New Roman"/>
        </w:rPr>
        <w:t xml:space="preserve">[HAIRMALE] Which one of these figures most closely resembles your hair pattern </w:t>
      </w:r>
      <w:r w:rsidRPr="6838C06C">
        <w:rPr>
          <w:rFonts w:eastAsia="Calibri" w:cs="Times New Roman"/>
          <w:b/>
          <w:bCs/>
        </w:rPr>
        <w:t>at age 40</w:t>
      </w:r>
      <w:r w:rsidRPr="6838C06C">
        <w:rPr>
          <w:rFonts w:eastAsia="Calibri" w:cs="Times New Roman"/>
        </w:rPr>
        <w:t>?</w:t>
      </w:r>
    </w:p>
    <w:p w14:paraId="6B36C4D7" w14:textId="77777777" w:rsidR="00312125" w:rsidRPr="00791206" w:rsidRDefault="00312125" w:rsidP="00312125">
      <w:pPr>
        <w:pStyle w:val="ListParagraph"/>
        <w:spacing w:after="0" w:line="240" w:lineRule="auto"/>
        <w:ind w:left="360"/>
        <w:rPr>
          <w:rFonts w:eastAsia="Calibri" w:cs="Times New Roman"/>
        </w:rPr>
      </w:pPr>
    </w:p>
    <w:tbl>
      <w:tblPr>
        <w:tblStyle w:val="TableGrid"/>
        <w:tblpPr w:leftFromText="180" w:rightFromText="180" w:vertAnchor="text" w:tblpY="1"/>
        <w:tblOverlap w:val="never"/>
        <w:tblW w:w="10165" w:type="dxa"/>
        <w:tblLook w:val="04A0" w:firstRow="1" w:lastRow="0" w:firstColumn="1" w:lastColumn="0" w:noHBand="0" w:noVBand="1"/>
      </w:tblPr>
      <w:tblGrid>
        <w:gridCol w:w="4315"/>
        <w:gridCol w:w="5850"/>
      </w:tblGrid>
      <w:tr w:rsidR="00312125" w:rsidRPr="00D56EAD" w14:paraId="4F89B293" w14:textId="77777777" w:rsidTr="217CBD9F">
        <w:tc>
          <w:tcPr>
            <w:tcW w:w="4315" w:type="dxa"/>
          </w:tcPr>
          <w:p w14:paraId="2F2A55D5" w14:textId="77777777" w:rsidR="00312125" w:rsidRPr="00D56EAD" w:rsidRDefault="00312125" w:rsidP="00312125">
            <w:r w:rsidRPr="00D56EAD">
              <w:t>Norwood Image</w:t>
            </w:r>
          </w:p>
        </w:tc>
        <w:tc>
          <w:tcPr>
            <w:tcW w:w="5850" w:type="dxa"/>
          </w:tcPr>
          <w:p w14:paraId="062B8B3F" w14:textId="77777777" w:rsidR="00312125" w:rsidRPr="00D56EAD" w:rsidRDefault="00312125" w:rsidP="00312125">
            <w:pPr>
              <w:tabs>
                <w:tab w:val="left" w:pos="790"/>
              </w:tabs>
            </w:pPr>
            <w:r>
              <w:t>Updated Text (Reviewed 5.7.2020)</w:t>
            </w:r>
          </w:p>
        </w:tc>
      </w:tr>
      <w:tr w:rsidR="00312125" w:rsidRPr="00D56EAD" w14:paraId="0AA8AD95" w14:textId="77777777" w:rsidTr="217CBD9F">
        <w:tc>
          <w:tcPr>
            <w:tcW w:w="4315" w:type="dxa"/>
          </w:tcPr>
          <w:p w14:paraId="70947E34" w14:textId="77777777" w:rsidR="00312125" w:rsidRPr="00D56EAD" w:rsidRDefault="00312125" w:rsidP="00312125">
            <w:r>
              <w:rPr>
                <w:noProof/>
              </w:rPr>
              <w:drawing>
                <wp:inline distT="0" distB="0" distL="0" distR="0" wp14:anchorId="58E12718" wp14:editId="37EA24A9">
                  <wp:extent cx="2024933" cy="1196551"/>
                  <wp:effectExtent l="0" t="0" r="0" b="3810"/>
                  <wp:docPr id="208401502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21">
                            <a:extLst>
                              <a:ext uri="{28A0092B-C50C-407E-A947-70E740481C1C}">
                                <a14:useLocalDpi xmlns:a14="http://schemas.microsoft.com/office/drawing/2010/main" val="0"/>
                              </a:ext>
                            </a:extLst>
                          </a:blip>
                          <a:stretch>
                            <a:fillRect/>
                          </a:stretch>
                        </pic:blipFill>
                        <pic:spPr>
                          <a:xfrm>
                            <a:off x="0" y="0"/>
                            <a:ext cx="2024933" cy="1196551"/>
                          </a:xfrm>
                          <a:prstGeom prst="rect">
                            <a:avLst/>
                          </a:prstGeom>
                        </pic:spPr>
                      </pic:pic>
                    </a:graphicData>
                  </a:graphic>
                </wp:inline>
              </w:drawing>
            </w:r>
          </w:p>
        </w:tc>
        <w:tc>
          <w:tcPr>
            <w:tcW w:w="5850" w:type="dxa"/>
          </w:tcPr>
          <w:p w14:paraId="0BBA71B4" w14:textId="040CCB39" w:rsidR="00312125" w:rsidRPr="00D56EAD" w:rsidRDefault="00FD5C4A" w:rsidP="00312125">
            <w:r>
              <w:t xml:space="preserve">0 </w:t>
            </w:r>
            <w:r w:rsidR="546A3210">
              <w:t xml:space="preserve">Full head of hair with no hair </w:t>
            </w:r>
            <w:commentRangeStart w:id="18"/>
            <w:r w:rsidR="546A3210">
              <w:t>loss</w:t>
            </w:r>
            <w:commentRangeEnd w:id="18"/>
            <w:r w:rsidR="00312125">
              <w:rPr>
                <w:rStyle w:val="CommentReference"/>
              </w:rPr>
              <w:commentReference w:id="18"/>
            </w:r>
            <w:r w:rsidR="546A3210">
              <w:t>.</w:t>
            </w:r>
          </w:p>
        </w:tc>
      </w:tr>
      <w:tr w:rsidR="00312125" w:rsidRPr="00D56EAD" w14:paraId="59C4EBAE" w14:textId="77777777" w:rsidTr="217CBD9F">
        <w:tc>
          <w:tcPr>
            <w:tcW w:w="4315" w:type="dxa"/>
          </w:tcPr>
          <w:p w14:paraId="0417E089" w14:textId="77777777" w:rsidR="00312125" w:rsidRPr="00D56EAD" w:rsidRDefault="00312125" w:rsidP="00312125">
            <w:r>
              <w:rPr>
                <w:noProof/>
              </w:rPr>
              <w:drawing>
                <wp:inline distT="0" distB="0" distL="0" distR="0" wp14:anchorId="7DD0BAA7" wp14:editId="009A6DE5">
                  <wp:extent cx="2043921" cy="1175385"/>
                  <wp:effectExtent l="0" t="0" r="0" b="5715"/>
                  <wp:docPr id="132492973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22">
                            <a:extLst>
                              <a:ext uri="{28A0092B-C50C-407E-A947-70E740481C1C}">
                                <a14:useLocalDpi xmlns:a14="http://schemas.microsoft.com/office/drawing/2010/main" val="0"/>
                              </a:ext>
                            </a:extLst>
                          </a:blip>
                          <a:stretch>
                            <a:fillRect/>
                          </a:stretch>
                        </pic:blipFill>
                        <pic:spPr>
                          <a:xfrm>
                            <a:off x="0" y="0"/>
                            <a:ext cx="2043921" cy="1175385"/>
                          </a:xfrm>
                          <a:prstGeom prst="rect">
                            <a:avLst/>
                          </a:prstGeom>
                        </pic:spPr>
                      </pic:pic>
                    </a:graphicData>
                  </a:graphic>
                </wp:inline>
              </w:drawing>
            </w:r>
          </w:p>
        </w:tc>
        <w:tc>
          <w:tcPr>
            <w:tcW w:w="5850" w:type="dxa"/>
          </w:tcPr>
          <w:p w14:paraId="230D8C1D" w14:textId="2C4EB83E" w:rsidR="00312125" w:rsidRPr="00D56EAD" w:rsidRDefault="00FD5C4A" w:rsidP="00312125">
            <w:r>
              <w:t xml:space="preserve">1 </w:t>
            </w:r>
            <w:r w:rsidR="00312125" w:rsidRPr="00D56EAD">
              <w:t xml:space="preserve">Mild hair loss at the sides of the forehead, but not as far back as the ears. </w:t>
            </w:r>
          </w:p>
        </w:tc>
      </w:tr>
      <w:tr w:rsidR="00312125" w:rsidRPr="00D56EAD" w14:paraId="6C5C75BE" w14:textId="77777777" w:rsidTr="217CBD9F">
        <w:tc>
          <w:tcPr>
            <w:tcW w:w="4315" w:type="dxa"/>
          </w:tcPr>
          <w:p w14:paraId="7292666C" w14:textId="77777777" w:rsidR="00312125" w:rsidRPr="00D56EAD" w:rsidRDefault="00312125" w:rsidP="00312125">
            <w:r>
              <w:rPr>
                <w:noProof/>
              </w:rPr>
              <w:drawing>
                <wp:inline distT="0" distB="0" distL="0" distR="0" wp14:anchorId="418FDD5E" wp14:editId="1BEC1535">
                  <wp:extent cx="2133600" cy="1272481"/>
                  <wp:effectExtent l="0" t="0" r="0" b="4445"/>
                  <wp:docPr id="123973345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23">
                            <a:extLst>
                              <a:ext uri="{28A0092B-C50C-407E-A947-70E740481C1C}">
                                <a14:useLocalDpi xmlns:a14="http://schemas.microsoft.com/office/drawing/2010/main" val="0"/>
                              </a:ext>
                            </a:extLst>
                          </a:blip>
                          <a:stretch>
                            <a:fillRect/>
                          </a:stretch>
                        </pic:blipFill>
                        <pic:spPr>
                          <a:xfrm>
                            <a:off x="0" y="0"/>
                            <a:ext cx="2133600" cy="1272481"/>
                          </a:xfrm>
                          <a:prstGeom prst="rect">
                            <a:avLst/>
                          </a:prstGeom>
                        </pic:spPr>
                      </pic:pic>
                    </a:graphicData>
                  </a:graphic>
                </wp:inline>
              </w:drawing>
            </w:r>
          </w:p>
        </w:tc>
        <w:tc>
          <w:tcPr>
            <w:tcW w:w="5850" w:type="dxa"/>
          </w:tcPr>
          <w:p w14:paraId="757032DE" w14:textId="6769F864" w:rsidR="00312125" w:rsidRPr="00D56EAD" w:rsidRDefault="00FD5C4A" w:rsidP="00312125">
            <w:r>
              <w:t xml:space="preserve">2 </w:t>
            </w:r>
            <w:r w:rsidR="00312125" w:rsidRPr="00D56EAD">
              <w:t>Moderate hair loss at the sides of the forehead as far back as the ears, and mild loss from the center of the forehead.</w:t>
            </w:r>
          </w:p>
        </w:tc>
      </w:tr>
      <w:tr w:rsidR="00312125" w:rsidRPr="00D56EAD" w14:paraId="5DF9D246" w14:textId="77777777" w:rsidTr="217CBD9F">
        <w:tc>
          <w:tcPr>
            <w:tcW w:w="4315" w:type="dxa"/>
          </w:tcPr>
          <w:p w14:paraId="321DE70C" w14:textId="77777777" w:rsidR="00312125" w:rsidRPr="00D56EAD" w:rsidRDefault="00312125" w:rsidP="00312125">
            <w:r>
              <w:rPr>
                <w:noProof/>
              </w:rPr>
              <w:drawing>
                <wp:inline distT="0" distB="0" distL="0" distR="0" wp14:anchorId="06007A2E" wp14:editId="0FCD0F23">
                  <wp:extent cx="2167467" cy="1246962"/>
                  <wp:effectExtent l="0" t="0" r="4445" b="0"/>
                  <wp:docPr id="176838953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24">
                            <a:extLst>
                              <a:ext uri="{28A0092B-C50C-407E-A947-70E740481C1C}">
                                <a14:useLocalDpi xmlns:a14="http://schemas.microsoft.com/office/drawing/2010/main" val="0"/>
                              </a:ext>
                            </a:extLst>
                          </a:blip>
                          <a:stretch>
                            <a:fillRect/>
                          </a:stretch>
                        </pic:blipFill>
                        <pic:spPr>
                          <a:xfrm>
                            <a:off x="0" y="0"/>
                            <a:ext cx="2167467" cy="1246962"/>
                          </a:xfrm>
                          <a:prstGeom prst="rect">
                            <a:avLst/>
                          </a:prstGeom>
                        </pic:spPr>
                      </pic:pic>
                    </a:graphicData>
                  </a:graphic>
                </wp:inline>
              </w:drawing>
            </w:r>
          </w:p>
        </w:tc>
        <w:tc>
          <w:tcPr>
            <w:tcW w:w="5850" w:type="dxa"/>
          </w:tcPr>
          <w:p w14:paraId="403575ED" w14:textId="0FFFCE1A" w:rsidR="00312125" w:rsidRPr="00D56EAD" w:rsidRDefault="00FD5C4A" w:rsidP="00312125">
            <w:pPr>
              <w:rPr>
                <w:highlight w:val="yellow"/>
              </w:rPr>
            </w:pPr>
            <w:r>
              <w:t xml:space="preserve">3 </w:t>
            </w:r>
            <w:r w:rsidR="00312125" w:rsidRPr="00D56EAD">
              <w:t>Mild hair loss on the sides of the forehead, but not as far back as the ears, and mild loss from the center of the forehead. Also</w:t>
            </w:r>
            <w:r w:rsidR="00312125">
              <w:t>,</w:t>
            </w:r>
            <w:r w:rsidR="00312125" w:rsidRPr="00D56EAD">
              <w:t xml:space="preserve"> hair thinning on the top (crown) of the head.</w:t>
            </w:r>
          </w:p>
        </w:tc>
      </w:tr>
      <w:tr w:rsidR="00312125" w:rsidRPr="00D56EAD" w14:paraId="34A92405" w14:textId="77777777" w:rsidTr="217CBD9F">
        <w:tc>
          <w:tcPr>
            <w:tcW w:w="4315" w:type="dxa"/>
          </w:tcPr>
          <w:p w14:paraId="5404A4B7" w14:textId="77777777" w:rsidR="00312125" w:rsidRPr="00D56EAD" w:rsidRDefault="00312125" w:rsidP="00312125">
            <w:r>
              <w:rPr>
                <w:noProof/>
              </w:rPr>
              <w:lastRenderedPageBreak/>
              <w:drawing>
                <wp:inline distT="0" distB="0" distL="0" distR="0" wp14:anchorId="72E30633" wp14:editId="49B32EBB">
                  <wp:extent cx="2116667" cy="1275359"/>
                  <wp:effectExtent l="0" t="0" r="0" b="1270"/>
                  <wp:docPr id="57828912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25">
                            <a:extLst>
                              <a:ext uri="{28A0092B-C50C-407E-A947-70E740481C1C}">
                                <a14:useLocalDpi xmlns:a14="http://schemas.microsoft.com/office/drawing/2010/main" val="0"/>
                              </a:ext>
                            </a:extLst>
                          </a:blip>
                          <a:stretch>
                            <a:fillRect/>
                          </a:stretch>
                        </pic:blipFill>
                        <pic:spPr>
                          <a:xfrm>
                            <a:off x="0" y="0"/>
                            <a:ext cx="2116667" cy="1275359"/>
                          </a:xfrm>
                          <a:prstGeom prst="rect">
                            <a:avLst/>
                          </a:prstGeom>
                        </pic:spPr>
                      </pic:pic>
                    </a:graphicData>
                  </a:graphic>
                </wp:inline>
              </w:drawing>
            </w:r>
          </w:p>
        </w:tc>
        <w:tc>
          <w:tcPr>
            <w:tcW w:w="5850" w:type="dxa"/>
          </w:tcPr>
          <w:p w14:paraId="512FDFCA" w14:textId="04571E2B" w:rsidR="00312125" w:rsidRPr="00D56EAD" w:rsidRDefault="00FD5C4A" w:rsidP="00312125">
            <w:r>
              <w:t xml:space="preserve">4 </w:t>
            </w:r>
            <w:r w:rsidR="00312125" w:rsidRPr="00D56EAD">
              <w:t>Moderate hair loss on the sides of the forehead as far back as the front of the ears, and moderate loss from the center of the forehead. Also</w:t>
            </w:r>
            <w:r w:rsidR="00312125">
              <w:t>,</w:t>
            </w:r>
            <w:r w:rsidR="00312125" w:rsidRPr="00D56EAD">
              <w:t xml:space="preserve"> mild baldness on the top (crown) of the head. The two areas of hair loss are separated by a section of hair that goes across the top of the head.</w:t>
            </w:r>
          </w:p>
        </w:tc>
      </w:tr>
      <w:tr w:rsidR="00312125" w:rsidRPr="00D56EAD" w14:paraId="3059F395" w14:textId="77777777" w:rsidTr="217CBD9F">
        <w:tc>
          <w:tcPr>
            <w:tcW w:w="4315" w:type="dxa"/>
          </w:tcPr>
          <w:p w14:paraId="57D7B346" w14:textId="77777777" w:rsidR="00312125" w:rsidRPr="00D56EAD" w:rsidRDefault="00312125" w:rsidP="00312125">
            <w:r>
              <w:rPr>
                <w:noProof/>
              </w:rPr>
              <w:drawing>
                <wp:inline distT="0" distB="0" distL="0" distR="0" wp14:anchorId="47BD2F00" wp14:editId="210AF5A7">
                  <wp:extent cx="2048934" cy="1204623"/>
                  <wp:effectExtent l="0" t="0" r="8890" b="0"/>
                  <wp:docPr id="85528328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26">
                            <a:extLst>
                              <a:ext uri="{28A0092B-C50C-407E-A947-70E740481C1C}">
                                <a14:useLocalDpi xmlns:a14="http://schemas.microsoft.com/office/drawing/2010/main" val="0"/>
                              </a:ext>
                            </a:extLst>
                          </a:blip>
                          <a:stretch>
                            <a:fillRect/>
                          </a:stretch>
                        </pic:blipFill>
                        <pic:spPr>
                          <a:xfrm>
                            <a:off x="0" y="0"/>
                            <a:ext cx="2048934" cy="1204623"/>
                          </a:xfrm>
                          <a:prstGeom prst="rect">
                            <a:avLst/>
                          </a:prstGeom>
                        </pic:spPr>
                      </pic:pic>
                    </a:graphicData>
                  </a:graphic>
                </wp:inline>
              </w:drawing>
            </w:r>
          </w:p>
        </w:tc>
        <w:tc>
          <w:tcPr>
            <w:tcW w:w="5850" w:type="dxa"/>
          </w:tcPr>
          <w:p w14:paraId="09056E02" w14:textId="63E75190" w:rsidR="00312125" w:rsidRPr="00D56EAD" w:rsidRDefault="00FD5C4A" w:rsidP="00312125">
            <w:r>
              <w:t xml:space="preserve">5 </w:t>
            </w:r>
            <w:r w:rsidR="00312125" w:rsidRPr="00D56EAD">
              <w:t>Moderate hair loss on the sides of the forehead, as far back as the middle of the ears. Also, moderate baldness on the top (crown) of the head. The two areas of hair loss are separated by a thin strip of hair that goes across the top of the head.</w:t>
            </w:r>
          </w:p>
        </w:tc>
      </w:tr>
      <w:tr w:rsidR="00312125" w:rsidRPr="00D56EAD" w14:paraId="79B4B384" w14:textId="77777777" w:rsidTr="217CBD9F">
        <w:tc>
          <w:tcPr>
            <w:tcW w:w="4315" w:type="dxa"/>
          </w:tcPr>
          <w:p w14:paraId="05E25F18" w14:textId="77777777" w:rsidR="00312125" w:rsidRPr="00D56EAD" w:rsidRDefault="00312125" w:rsidP="00312125">
            <w:r>
              <w:rPr>
                <w:noProof/>
              </w:rPr>
              <w:drawing>
                <wp:inline distT="0" distB="0" distL="0" distR="0" wp14:anchorId="65877A14" wp14:editId="45D0B080">
                  <wp:extent cx="2117843" cy="1143635"/>
                  <wp:effectExtent l="0" t="0" r="0" b="0"/>
                  <wp:docPr id="109501165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27">
                            <a:extLst>
                              <a:ext uri="{28A0092B-C50C-407E-A947-70E740481C1C}">
                                <a14:useLocalDpi xmlns:a14="http://schemas.microsoft.com/office/drawing/2010/main" val="0"/>
                              </a:ext>
                            </a:extLst>
                          </a:blip>
                          <a:stretch>
                            <a:fillRect/>
                          </a:stretch>
                        </pic:blipFill>
                        <pic:spPr>
                          <a:xfrm>
                            <a:off x="0" y="0"/>
                            <a:ext cx="2117843" cy="1143635"/>
                          </a:xfrm>
                          <a:prstGeom prst="rect">
                            <a:avLst/>
                          </a:prstGeom>
                        </pic:spPr>
                      </pic:pic>
                    </a:graphicData>
                  </a:graphic>
                </wp:inline>
              </w:drawing>
            </w:r>
          </w:p>
        </w:tc>
        <w:tc>
          <w:tcPr>
            <w:tcW w:w="5850" w:type="dxa"/>
          </w:tcPr>
          <w:p w14:paraId="5866C587" w14:textId="3C289840" w:rsidR="00312125" w:rsidRPr="00D56EAD" w:rsidRDefault="00FD5C4A" w:rsidP="00312125">
            <w:r>
              <w:t xml:space="preserve">6 </w:t>
            </w:r>
            <w:r w:rsidR="00312125" w:rsidRPr="00D56EAD">
              <w:t xml:space="preserve">Moderate hair loss on the sides and front of the forehead that are continuous with severe baldness on the top (crown) of the head. There is no clear strip of hair that separates these areas of balding.  </w:t>
            </w:r>
          </w:p>
        </w:tc>
      </w:tr>
      <w:tr w:rsidR="00312125" w:rsidRPr="00D56EAD" w14:paraId="01D40DEC" w14:textId="77777777" w:rsidTr="217CBD9F">
        <w:tc>
          <w:tcPr>
            <w:tcW w:w="4315" w:type="dxa"/>
          </w:tcPr>
          <w:p w14:paraId="2457C93D" w14:textId="77777777" w:rsidR="00312125" w:rsidRPr="00D56EAD" w:rsidRDefault="00312125" w:rsidP="00312125">
            <w:r>
              <w:rPr>
                <w:noProof/>
              </w:rPr>
              <w:drawing>
                <wp:inline distT="0" distB="0" distL="0" distR="0" wp14:anchorId="1161A3F8" wp14:editId="1B766B0F">
                  <wp:extent cx="1896534" cy="1026695"/>
                  <wp:effectExtent l="0" t="0" r="8890" b="2540"/>
                  <wp:docPr id="169892296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28">
                            <a:extLst>
                              <a:ext uri="{28A0092B-C50C-407E-A947-70E740481C1C}">
                                <a14:useLocalDpi xmlns:a14="http://schemas.microsoft.com/office/drawing/2010/main" val="0"/>
                              </a:ext>
                            </a:extLst>
                          </a:blip>
                          <a:stretch>
                            <a:fillRect/>
                          </a:stretch>
                        </pic:blipFill>
                        <pic:spPr>
                          <a:xfrm>
                            <a:off x="0" y="0"/>
                            <a:ext cx="1896534" cy="1026695"/>
                          </a:xfrm>
                          <a:prstGeom prst="rect">
                            <a:avLst/>
                          </a:prstGeom>
                        </pic:spPr>
                      </pic:pic>
                    </a:graphicData>
                  </a:graphic>
                </wp:inline>
              </w:drawing>
            </w:r>
          </w:p>
        </w:tc>
        <w:tc>
          <w:tcPr>
            <w:tcW w:w="5850" w:type="dxa"/>
          </w:tcPr>
          <w:p w14:paraId="56CFED6B" w14:textId="629BEE75" w:rsidR="00312125" w:rsidRPr="00D56EAD" w:rsidRDefault="00FD5C4A" w:rsidP="00312125">
            <w:r>
              <w:t xml:space="preserve">7 </w:t>
            </w:r>
            <w:r w:rsidR="00312125" w:rsidRPr="00D56EAD">
              <w:t>Severe hair loss on the sides and front of the forehead that are continuous with severe baldness on the top (crown) of the head. There is no clear strip of hair that separates these areas of balding. The hairline at the sides of the head is at, or below, the temples. Only a small strip of hair remains around the ears and at the back of the head.</w:t>
            </w:r>
          </w:p>
        </w:tc>
      </w:tr>
      <w:tr w:rsidR="00312125" w:rsidRPr="00D56EAD" w14:paraId="1C698E6F" w14:textId="77777777" w:rsidTr="217CBD9F">
        <w:tc>
          <w:tcPr>
            <w:tcW w:w="4315" w:type="dxa"/>
          </w:tcPr>
          <w:p w14:paraId="3F26C75D" w14:textId="77777777" w:rsidR="00312125" w:rsidRPr="00D56EAD" w:rsidRDefault="00312125" w:rsidP="00312125">
            <w:r>
              <w:rPr>
                <w:noProof/>
              </w:rPr>
              <w:drawing>
                <wp:inline distT="0" distB="0" distL="0" distR="0" wp14:anchorId="3B5013BD" wp14:editId="01203E9A">
                  <wp:extent cx="1998134" cy="1203256"/>
                  <wp:effectExtent l="0" t="0" r="2540" b="0"/>
                  <wp:docPr id="116912046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ic:nvPicPr>
                        <pic:blipFill>
                          <a:blip r:embed="rId29">
                            <a:extLst>
                              <a:ext uri="{28A0092B-C50C-407E-A947-70E740481C1C}">
                                <a14:useLocalDpi xmlns:a14="http://schemas.microsoft.com/office/drawing/2010/main" val="0"/>
                              </a:ext>
                            </a:extLst>
                          </a:blip>
                          <a:stretch>
                            <a:fillRect/>
                          </a:stretch>
                        </pic:blipFill>
                        <pic:spPr>
                          <a:xfrm>
                            <a:off x="0" y="0"/>
                            <a:ext cx="1998134" cy="1203256"/>
                          </a:xfrm>
                          <a:prstGeom prst="rect">
                            <a:avLst/>
                          </a:prstGeom>
                        </pic:spPr>
                      </pic:pic>
                    </a:graphicData>
                  </a:graphic>
                </wp:inline>
              </w:drawing>
            </w:r>
          </w:p>
        </w:tc>
        <w:tc>
          <w:tcPr>
            <w:tcW w:w="5850" w:type="dxa"/>
          </w:tcPr>
          <w:p w14:paraId="4DBB1035" w14:textId="17B35889" w:rsidR="00312125" w:rsidRPr="00D56EAD" w:rsidRDefault="00FD5C4A" w:rsidP="00312125">
            <w:r>
              <w:t xml:space="preserve">8 </w:t>
            </w:r>
            <w:r w:rsidR="00312125" w:rsidRPr="00D56EAD">
              <w:t>Mild hair loss across the entire forehead, but not as far back as the ears.</w:t>
            </w:r>
          </w:p>
        </w:tc>
      </w:tr>
      <w:tr w:rsidR="00312125" w:rsidRPr="00D56EAD" w14:paraId="2CCF10CE" w14:textId="77777777" w:rsidTr="217CBD9F">
        <w:tc>
          <w:tcPr>
            <w:tcW w:w="4315" w:type="dxa"/>
          </w:tcPr>
          <w:p w14:paraId="1889EF40" w14:textId="77777777" w:rsidR="00312125" w:rsidRPr="00D56EAD" w:rsidRDefault="00312125" w:rsidP="00312125">
            <w:r>
              <w:rPr>
                <w:noProof/>
              </w:rPr>
              <w:drawing>
                <wp:inline distT="0" distB="0" distL="0" distR="0" wp14:anchorId="6FBCE71D" wp14:editId="53C5FDFD">
                  <wp:extent cx="1964267" cy="1137016"/>
                  <wp:effectExtent l="0" t="0" r="0" b="6350"/>
                  <wp:docPr id="68643180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30">
                            <a:extLst>
                              <a:ext uri="{28A0092B-C50C-407E-A947-70E740481C1C}">
                                <a14:useLocalDpi xmlns:a14="http://schemas.microsoft.com/office/drawing/2010/main" val="0"/>
                              </a:ext>
                            </a:extLst>
                          </a:blip>
                          <a:stretch>
                            <a:fillRect/>
                          </a:stretch>
                        </pic:blipFill>
                        <pic:spPr>
                          <a:xfrm>
                            <a:off x="0" y="0"/>
                            <a:ext cx="1964267" cy="1137016"/>
                          </a:xfrm>
                          <a:prstGeom prst="rect">
                            <a:avLst/>
                          </a:prstGeom>
                        </pic:spPr>
                      </pic:pic>
                    </a:graphicData>
                  </a:graphic>
                </wp:inline>
              </w:drawing>
            </w:r>
          </w:p>
        </w:tc>
        <w:tc>
          <w:tcPr>
            <w:tcW w:w="5850" w:type="dxa"/>
          </w:tcPr>
          <w:p w14:paraId="7EAC2331" w14:textId="5762C685" w:rsidR="00312125" w:rsidRPr="00D56EAD" w:rsidRDefault="00FD5C4A" w:rsidP="00312125">
            <w:r>
              <w:t xml:space="preserve">9 </w:t>
            </w:r>
            <w:r w:rsidR="00312125" w:rsidRPr="00D56EAD">
              <w:t>Moderate hair loss across the entire forehead, as far back as the middle of the ears.</w:t>
            </w:r>
          </w:p>
        </w:tc>
      </w:tr>
      <w:tr w:rsidR="00312125" w:rsidRPr="00D56EAD" w14:paraId="21323D61" w14:textId="77777777" w:rsidTr="217CBD9F">
        <w:tc>
          <w:tcPr>
            <w:tcW w:w="4315" w:type="dxa"/>
          </w:tcPr>
          <w:p w14:paraId="1EC46802" w14:textId="77777777" w:rsidR="00312125" w:rsidRPr="00D56EAD" w:rsidRDefault="00312125" w:rsidP="00312125">
            <w:r>
              <w:rPr>
                <w:noProof/>
              </w:rPr>
              <w:drawing>
                <wp:inline distT="0" distB="0" distL="0" distR="0" wp14:anchorId="0BA23B2C" wp14:editId="312A2DD5">
                  <wp:extent cx="1947334" cy="1072499"/>
                  <wp:effectExtent l="0" t="0" r="0" b="0"/>
                  <wp:docPr id="177913797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31">
                            <a:extLst>
                              <a:ext uri="{28A0092B-C50C-407E-A947-70E740481C1C}">
                                <a14:useLocalDpi xmlns:a14="http://schemas.microsoft.com/office/drawing/2010/main" val="0"/>
                              </a:ext>
                            </a:extLst>
                          </a:blip>
                          <a:stretch>
                            <a:fillRect/>
                          </a:stretch>
                        </pic:blipFill>
                        <pic:spPr>
                          <a:xfrm>
                            <a:off x="0" y="0"/>
                            <a:ext cx="1947334" cy="1072499"/>
                          </a:xfrm>
                          <a:prstGeom prst="rect">
                            <a:avLst/>
                          </a:prstGeom>
                        </pic:spPr>
                      </pic:pic>
                    </a:graphicData>
                  </a:graphic>
                </wp:inline>
              </w:drawing>
            </w:r>
          </w:p>
        </w:tc>
        <w:tc>
          <w:tcPr>
            <w:tcW w:w="5850" w:type="dxa"/>
          </w:tcPr>
          <w:p w14:paraId="6FD6DEE7" w14:textId="4A11E003" w:rsidR="00312125" w:rsidRPr="00D56EAD" w:rsidRDefault="00FD5C4A" w:rsidP="00312125">
            <w:r>
              <w:t xml:space="preserve">10 </w:t>
            </w:r>
            <w:r w:rsidR="00312125" w:rsidRPr="00D56EAD">
              <w:t>Severe hair loss across the entire forehead, as far back as the back of the ears.</w:t>
            </w:r>
          </w:p>
        </w:tc>
      </w:tr>
      <w:tr w:rsidR="00312125" w:rsidRPr="00D56EAD" w14:paraId="205FFFD9" w14:textId="77777777" w:rsidTr="217CBD9F">
        <w:trPr>
          <w:trHeight w:val="1880"/>
        </w:trPr>
        <w:tc>
          <w:tcPr>
            <w:tcW w:w="4315" w:type="dxa"/>
          </w:tcPr>
          <w:p w14:paraId="1F6976A6" w14:textId="77777777" w:rsidR="00312125" w:rsidRPr="00D56EAD" w:rsidRDefault="00312125" w:rsidP="00312125">
            <w:r>
              <w:rPr>
                <w:noProof/>
              </w:rPr>
              <w:lastRenderedPageBreak/>
              <w:drawing>
                <wp:inline distT="0" distB="0" distL="0" distR="0" wp14:anchorId="394C4865" wp14:editId="45A2182E">
                  <wp:extent cx="1895313" cy="1084580"/>
                  <wp:effectExtent l="0" t="0" r="0" b="1270"/>
                  <wp:docPr id="23328210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32">
                            <a:extLst>
                              <a:ext uri="{28A0092B-C50C-407E-A947-70E740481C1C}">
                                <a14:useLocalDpi xmlns:a14="http://schemas.microsoft.com/office/drawing/2010/main" val="0"/>
                              </a:ext>
                            </a:extLst>
                          </a:blip>
                          <a:stretch>
                            <a:fillRect/>
                          </a:stretch>
                        </pic:blipFill>
                        <pic:spPr>
                          <a:xfrm>
                            <a:off x="0" y="0"/>
                            <a:ext cx="1895313" cy="1084580"/>
                          </a:xfrm>
                          <a:prstGeom prst="rect">
                            <a:avLst/>
                          </a:prstGeom>
                        </pic:spPr>
                      </pic:pic>
                    </a:graphicData>
                  </a:graphic>
                </wp:inline>
              </w:drawing>
            </w:r>
          </w:p>
        </w:tc>
        <w:tc>
          <w:tcPr>
            <w:tcW w:w="5850" w:type="dxa"/>
          </w:tcPr>
          <w:p w14:paraId="2BF991ED" w14:textId="6437714A" w:rsidR="00312125" w:rsidRPr="00D56EAD" w:rsidRDefault="00FD5C4A" w:rsidP="00312125">
            <w:r>
              <w:t xml:space="preserve">11 </w:t>
            </w:r>
            <w:r w:rsidR="00312125" w:rsidRPr="00D56EAD">
              <w:t xml:space="preserve">Severe hair loss across the entire forehead, beyond the back of the ears. </w:t>
            </w:r>
          </w:p>
        </w:tc>
      </w:tr>
    </w:tbl>
    <w:p w14:paraId="41AB1B7E" w14:textId="20476EC9" w:rsidR="00312125" w:rsidRPr="00FD5C4A" w:rsidRDefault="00312125" w:rsidP="00FD5C4A">
      <w:pPr>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HRMED</w:t>
      </w:r>
    </w:p>
    <w:p w14:paraId="34274A06" w14:textId="33FBE0DA" w:rsidR="00312125" w:rsidRPr="007F4978" w:rsidRDefault="6838C06C" w:rsidP="6838C06C">
      <w:pPr>
        <w:numPr>
          <w:ilvl w:val="0"/>
          <w:numId w:val="26"/>
        </w:numPr>
        <w:spacing w:after="0" w:line="240" w:lineRule="auto"/>
        <w:contextualSpacing/>
        <w:rPr>
          <w:rFonts w:eastAsiaTheme="minorEastAsia"/>
        </w:rPr>
      </w:pPr>
      <w:r w:rsidRPr="6838C06C">
        <w:rPr>
          <w:rFonts w:eastAsia="Calibri" w:cs="Times New Roman"/>
        </w:rPr>
        <w:t xml:space="preserve">[HRMED] Have you ever used medication to treat </w:t>
      </w:r>
      <w:r w:rsidRPr="6838C06C">
        <w:rPr>
          <w:rFonts w:eastAsia="Calibri" w:cs="Times New Roman"/>
          <w:b/>
          <w:bCs/>
        </w:rPr>
        <w:t>thinning hair or hair loss</w:t>
      </w:r>
      <w:r w:rsidRPr="6838C06C">
        <w:rPr>
          <w:rFonts w:eastAsia="Calibri" w:cs="Times New Roman"/>
        </w:rPr>
        <w:t>?</w:t>
      </w:r>
    </w:p>
    <w:p w14:paraId="624FA70A" w14:textId="51739B71" w:rsidR="00312125" w:rsidRPr="007F4978" w:rsidRDefault="64D3EA98" w:rsidP="00FD5C4A">
      <w:pPr>
        <w:pStyle w:val="ListParagraph"/>
        <w:numPr>
          <w:ilvl w:val="1"/>
          <w:numId w:val="108"/>
        </w:numPr>
        <w:spacing w:before="60" w:after="0" w:line="240" w:lineRule="auto"/>
        <w:rPr>
          <w:rFonts w:eastAsia="Calibri" w:cs="Times New Roman"/>
        </w:rPr>
      </w:pPr>
      <w:r w:rsidRPr="64D3EA98">
        <w:rPr>
          <w:rFonts w:eastAsia="Calibri" w:cs="Times New Roman"/>
        </w:rPr>
        <w:t xml:space="preserve">No </w:t>
      </w:r>
      <w:r w:rsidRPr="64D3EA98">
        <w:rPr>
          <w:rFonts w:ascii="Wingdings" w:eastAsia="Wingdings" w:hAnsi="Wingdings" w:cs="Wingdings"/>
        </w:rPr>
        <w:t>à</w:t>
      </w:r>
      <w:r w:rsidRPr="64D3EA98">
        <w:rPr>
          <w:rFonts w:eastAsia="Calibri" w:cs="Times New Roman"/>
          <w:b/>
          <w:bCs/>
        </w:rPr>
        <w:t xml:space="preserve"> GO TO </w:t>
      </w:r>
      <w:r w:rsidRPr="64D3EA98">
        <w:rPr>
          <w:b/>
          <w:bCs/>
          <w:i/>
          <w:iCs/>
        </w:rPr>
        <w:t>ACNE</w:t>
      </w:r>
    </w:p>
    <w:p w14:paraId="5B1F1497" w14:textId="38410A22" w:rsidR="007F4978" w:rsidRPr="00FD5C4A" w:rsidRDefault="64D3EA98" w:rsidP="00FD5C4A">
      <w:pPr>
        <w:pStyle w:val="ListParagraph"/>
        <w:numPr>
          <w:ilvl w:val="1"/>
          <w:numId w:val="108"/>
        </w:numPr>
        <w:spacing w:before="60" w:after="0" w:line="240" w:lineRule="auto"/>
        <w:rPr>
          <w:rFonts w:eastAsia="Calibri" w:cs="Times New Roman"/>
        </w:rPr>
      </w:pPr>
      <w:r w:rsidRPr="64D3EA98">
        <w:t>Yes</w:t>
      </w:r>
    </w:p>
    <w:p w14:paraId="24C802D3" w14:textId="2CD01DC2" w:rsidR="00312125" w:rsidRPr="00FD5C4A" w:rsidRDefault="00312125" w:rsidP="00FD5C4A">
      <w:pPr>
        <w:ind w:left="36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w:t>
      </w:r>
    </w:p>
    <w:p w14:paraId="28212A7A" w14:textId="77777777" w:rsidR="00312125" w:rsidRPr="00312125" w:rsidRDefault="00312125" w:rsidP="00FD5C4A">
      <w:pPr>
        <w:numPr>
          <w:ilvl w:val="0"/>
          <w:numId w:val="108"/>
        </w:numPr>
        <w:spacing w:after="0" w:line="240" w:lineRule="auto"/>
        <w:contextualSpacing/>
        <w:rPr>
          <w:rFonts w:eastAsia="Calibri" w:cs="Times New Roman"/>
        </w:rPr>
      </w:pPr>
      <w:r w:rsidRPr="00312125">
        <w:rPr>
          <w:rFonts w:eastAsia="Calibri" w:cs="Times New Roman"/>
        </w:rPr>
        <w:t>[HRMED2] What medication did you use to treat thinning hair or hair loss? Select all that apply.</w:t>
      </w:r>
    </w:p>
    <w:p w14:paraId="1B674B49" w14:textId="1473DCD0" w:rsidR="00312125" w:rsidRPr="00312125" w:rsidRDefault="64D3EA98" w:rsidP="60923EDB">
      <w:pPr>
        <w:numPr>
          <w:ilvl w:val="1"/>
          <w:numId w:val="108"/>
        </w:numPr>
        <w:spacing w:before="60" w:after="0" w:line="240" w:lineRule="auto"/>
        <w:contextualSpacing/>
        <w:rPr>
          <w:rFonts w:eastAsiaTheme="minorEastAsia"/>
        </w:rPr>
      </w:pPr>
      <w:r w:rsidRPr="64D3EA98">
        <w:rPr>
          <w:rFonts w:eastAsia="Calibri" w:cs="Times New Roman"/>
        </w:rPr>
        <w:t>Rogaine</w:t>
      </w:r>
      <w:r w:rsidRPr="64D3EA98">
        <w:rPr>
          <w:rFonts w:ascii="Calibri" w:eastAsia="Calibri" w:hAnsi="Calibri" w:cs="Calibri"/>
          <w:color w:val="000000" w:themeColor="text1"/>
        </w:rPr>
        <w:t>®</w:t>
      </w:r>
      <w:r w:rsidRPr="64D3EA98">
        <w:rPr>
          <w:rFonts w:eastAsia="Calibri" w:cs="Times New Roman"/>
        </w:rPr>
        <w:t xml:space="preserve">, Minoxidil, or </w:t>
      </w:r>
      <w:proofErr w:type="spellStart"/>
      <w:r w:rsidRPr="64D3EA98">
        <w:rPr>
          <w:rFonts w:eastAsia="Calibri" w:cs="Times New Roman"/>
        </w:rPr>
        <w:t>Loniten</w:t>
      </w:r>
      <w:proofErr w:type="spellEnd"/>
      <w:r w:rsidRPr="64D3EA98">
        <w:rPr>
          <w:rFonts w:ascii="Calibri" w:eastAsia="Calibri" w:hAnsi="Calibri" w:cs="Calibri"/>
          <w:color w:val="000000" w:themeColor="text1"/>
        </w:rPr>
        <w:t>®</w:t>
      </w:r>
    </w:p>
    <w:p w14:paraId="64BFF580" w14:textId="76EE9994" w:rsidR="00312125" w:rsidRPr="00312125" w:rsidRDefault="64D3EA98" w:rsidP="2E01CDC2">
      <w:pPr>
        <w:numPr>
          <w:ilvl w:val="1"/>
          <w:numId w:val="108"/>
        </w:numPr>
        <w:tabs>
          <w:tab w:val="left" w:pos="630"/>
        </w:tabs>
        <w:spacing w:before="60" w:after="0" w:line="240" w:lineRule="auto"/>
        <w:contextualSpacing/>
        <w:rPr>
          <w:rFonts w:eastAsia="Calibri" w:cs="Times New Roman"/>
        </w:rPr>
      </w:pPr>
      <w:r w:rsidRPr="64D3EA98">
        <w:rPr>
          <w:rFonts w:eastAsia="Calibri" w:cs="Times New Roman"/>
        </w:rPr>
        <w:t xml:space="preserve"> [Finasteride] </w:t>
      </w:r>
    </w:p>
    <w:p w14:paraId="333A225E" w14:textId="77777777" w:rsidR="00312125" w:rsidRPr="00312125" w:rsidRDefault="00312125" w:rsidP="00FD5C4A">
      <w:pPr>
        <w:numPr>
          <w:ilvl w:val="1"/>
          <w:numId w:val="109"/>
        </w:numPr>
        <w:spacing w:before="60" w:after="0" w:line="240" w:lineRule="auto"/>
        <w:contextualSpacing/>
        <w:rPr>
          <w:rFonts w:eastAsia="Calibri" w:cs="Times New Roman"/>
        </w:rPr>
      </w:pPr>
      <w:r w:rsidRPr="00312125">
        <w:rPr>
          <w:rFonts w:eastAsia="Calibri" w:cs="Times New Roman"/>
        </w:rPr>
        <w:t>Other: Please describe [text box]</w:t>
      </w:r>
    </w:p>
    <w:p w14:paraId="58453515" w14:textId="6A1FE3FA" w:rsidR="00312125" w:rsidRPr="00312125" w:rsidRDefault="00312125" w:rsidP="00FD5C4A">
      <w:pPr>
        <w:spacing w:before="60" w:after="0" w:line="240" w:lineRule="auto"/>
        <w:ind w:left="360"/>
        <w:contextualSpacing/>
        <w:rPr>
          <w:rFonts w:eastAsia="Calibri" w:cs="Times New Roman"/>
        </w:rPr>
      </w:pPr>
      <w:r w:rsidRPr="00312125">
        <w:rPr>
          <w:rFonts w:eastAsia="Calibri" w:cstheme="minorHAnsi"/>
          <w:i/>
        </w:rPr>
        <w:t xml:space="preserve">NO RESPONSE </w:t>
      </w:r>
      <w:r w:rsidRPr="00312125">
        <w:rPr>
          <w:rFonts w:ascii="Wingdings" w:eastAsia="Wingdings" w:hAnsi="Wingdings" w:cs="Wingdings"/>
        </w:rPr>
        <w:t>à</w:t>
      </w:r>
      <w:r w:rsidRPr="00312125">
        <w:rPr>
          <w:rFonts w:eastAsia="Calibri" w:cstheme="minorHAnsi"/>
          <w:b/>
          <w:i/>
        </w:rPr>
        <w:t xml:space="preserve"> </w:t>
      </w:r>
      <w:r w:rsidRPr="00312125">
        <w:rPr>
          <w:rFonts w:cstheme="minorHAnsi"/>
          <w:b/>
          <w:i/>
        </w:rPr>
        <w:t>GO TO ACNE</w:t>
      </w:r>
    </w:p>
    <w:p w14:paraId="721244A9" w14:textId="77777777" w:rsidR="00312125" w:rsidRPr="00312125" w:rsidRDefault="00312125" w:rsidP="00312125">
      <w:pPr>
        <w:spacing w:before="60" w:after="0" w:line="240" w:lineRule="auto"/>
        <w:ind w:left="720"/>
        <w:contextualSpacing/>
        <w:rPr>
          <w:rFonts w:eastAsia="Calibri" w:cs="Times New Roman"/>
        </w:rPr>
      </w:pPr>
    </w:p>
    <w:p w14:paraId="41E10606" w14:textId="4BACD4F9" w:rsidR="00312125" w:rsidRPr="00312125" w:rsidRDefault="6C433F50" w:rsidP="00FD5C4A">
      <w:pPr>
        <w:numPr>
          <w:ilvl w:val="0"/>
          <w:numId w:val="109"/>
        </w:numPr>
        <w:spacing w:after="0" w:line="240" w:lineRule="auto"/>
        <w:contextualSpacing/>
        <w:rPr>
          <w:rFonts w:eastAsia="Calibri" w:cs="Times New Roman"/>
        </w:rPr>
      </w:pPr>
      <w:r w:rsidRPr="6C433F50">
        <w:rPr>
          <w:rFonts w:eastAsia="Calibri" w:cs="Times New Roman"/>
        </w:rPr>
        <w:t xml:space="preserve">[HRMED3] How old were you when you </w:t>
      </w:r>
      <w:r w:rsidRPr="6C433F50">
        <w:rPr>
          <w:rFonts w:eastAsia="Calibri" w:cs="Times New Roman"/>
          <w:b/>
          <w:bCs/>
        </w:rPr>
        <w:t>first</w:t>
      </w:r>
      <w:r w:rsidRPr="6C433F50">
        <w:rPr>
          <w:rFonts w:eastAsia="Calibri" w:cs="Times New Roman"/>
        </w:rPr>
        <w:t xml:space="preserve"> used medication to treat thinning hair or hair loss?</w:t>
      </w:r>
    </w:p>
    <w:p w14:paraId="70B0ED1E" w14:textId="77777777" w:rsidR="00312125" w:rsidRPr="00312125" w:rsidRDefault="00312125" w:rsidP="3F7DE877">
      <w:pPr>
        <w:spacing w:before="120" w:after="0" w:line="240" w:lineRule="auto"/>
        <w:ind w:left="720"/>
        <w:rPr>
          <w:rFonts w:eastAsia="Calibri" w:cs="Times New Roman"/>
        </w:rPr>
      </w:pPr>
      <w:r w:rsidRPr="00312125">
        <w:rPr>
          <w:rFonts w:eastAsia="Calibri" w:cs="Times New Roman"/>
        </w:rPr>
        <w:tab/>
        <w:t>|__|__| Age</w:t>
      </w:r>
    </w:p>
    <w:p w14:paraId="4E85890A" w14:textId="77777777" w:rsidR="00312125" w:rsidRPr="00FD5C4A" w:rsidRDefault="00312125" w:rsidP="00FD5C4A">
      <w:pPr>
        <w:ind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HRMED4</w:t>
      </w:r>
    </w:p>
    <w:p w14:paraId="73E72942" w14:textId="77777777" w:rsidR="00312125" w:rsidRPr="00312125" w:rsidRDefault="00312125" w:rsidP="00FD5C4A">
      <w:pPr>
        <w:numPr>
          <w:ilvl w:val="0"/>
          <w:numId w:val="109"/>
        </w:numPr>
        <w:spacing w:after="0" w:line="240" w:lineRule="auto"/>
        <w:contextualSpacing/>
        <w:rPr>
          <w:rFonts w:eastAsia="Calibri" w:cs="Times New Roman"/>
        </w:rPr>
      </w:pPr>
      <w:r w:rsidRPr="00312125">
        <w:rPr>
          <w:rFonts w:eastAsia="Calibri" w:cs="Times New Roman"/>
        </w:rPr>
        <w:t xml:space="preserve">[HRMED4] How old were you when you </w:t>
      </w:r>
      <w:r w:rsidRPr="00312125">
        <w:rPr>
          <w:rFonts w:eastAsia="Calibri" w:cs="Times New Roman"/>
          <w:b/>
        </w:rPr>
        <w:t>last</w:t>
      </w:r>
      <w:r w:rsidRPr="00312125">
        <w:rPr>
          <w:rFonts w:eastAsia="Calibri" w:cs="Times New Roman"/>
        </w:rPr>
        <w:t xml:space="preserve"> used medication to treat thinning hair or hair loss? If you are currently using medication to treat thinning hair or hair loss, enter your current age.</w:t>
      </w:r>
    </w:p>
    <w:p w14:paraId="0626C703" w14:textId="77777777" w:rsidR="00312125" w:rsidRPr="00312125" w:rsidRDefault="00312125" w:rsidP="3F7DE877">
      <w:pPr>
        <w:spacing w:before="120" w:after="0" w:line="240" w:lineRule="auto"/>
        <w:ind w:left="720"/>
        <w:rPr>
          <w:rFonts w:eastAsia="Calibri" w:cs="Times New Roman"/>
        </w:rPr>
      </w:pPr>
      <w:r w:rsidRPr="00312125">
        <w:rPr>
          <w:rFonts w:eastAsia="Calibri" w:cs="Times New Roman"/>
        </w:rPr>
        <w:tab/>
        <w:t>|__|__| Age</w:t>
      </w:r>
    </w:p>
    <w:p w14:paraId="18AD5F49" w14:textId="77777777" w:rsidR="00312125" w:rsidRPr="00FD5C4A" w:rsidRDefault="00312125" w:rsidP="00FD5C4A">
      <w:pPr>
        <w:ind w:left="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w:t>
      </w:r>
    </w:p>
    <w:p w14:paraId="50401BD5" w14:textId="66CF97D3" w:rsidR="00312125" w:rsidRPr="00791206" w:rsidRDefault="2142816E" w:rsidP="2142816E">
      <w:pPr>
        <w:spacing w:after="0" w:line="240" w:lineRule="auto"/>
        <w:contextualSpacing/>
        <w:rPr>
          <w:rFonts w:eastAsia="Calibri" w:cs="Times New Roman"/>
        </w:rPr>
      </w:pPr>
      <w:r w:rsidRPr="2142816E">
        <w:rPr>
          <w:rFonts w:eastAsia="Calibri" w:cs="Times New Roman"/>
          <w:b/>
          <w:bCs/>
          <w:sz w:val="28"/>
          <w:szCs w:val="28"/>
        </w:rPr>
        <w:t>Acne</w:t>
      </w:r>
    </w:p>
    <w:p w14:paraId="0C9DA4BC" w14:textId="096B1D79" w:rsidR="00312125" w:rsidRPr="008C3165" w:rsidRDefault="6838C06C" w:rsidP="6838C06C">
      <w:pPr>
        <w:spacing w:after="0" w:line="240" w:lineRule="auto"/>
        <w:contextualSpacing/>
        <w:rPr>
          <w:rFonts w:eastAsia="Calibri" w:cs="Times New Roman"/>
        </w:rPr>
      </w:pPr>
      <w:r w:rsidRPr="6838C06C">
        <w:rPr>
          <w:rFonts w:eastAsia="Calibri" w:cs="Times New Roman"/>
        </w:rPr>
        <w:t xml:space="preserve">254. [ACNE] Have you ever seen a doctor or other health professional for </w:t>
      </w:r>
      <w:r w:rsidRPr="6838C06C">
        <w:rPr>
          <w:rFonts w:eastAsia="Calibri" w:cs="Times New Roman"/>
          <w:b/>
          <w:bCs/>
        </w:rPr>
        <w:t>severe or ongoing acne</w:t>
      </w:r>
      <w:r w:rsidRPr="6838C06C">
        <w:rPr>
          <w:rFonts w:eastAsia="Calibri" w:cs="Times New Roman"/>
        </w:rPr>
        <w:t>?</w:t>
      </w:r>
    </w:p>
    <w:p w14:paraId="16C579FF" w14:textId="055BE09B" w:rsidR="00312125" w:rsidRPr="008C3165" w:rsidRDefault="6838C06C" w:rsidP="6838C06C">
      <w:pPr>
        <w:pStyle w:val="ListParagraph"/>
        <w:numPr>
          <w:ilvl w:val="0"/>
          <w:numId w:val="110"/>
        </w:numPr>
        <w:spacing w:before="60" w:after="0" w:line="240" w:lineRule="auto"/>
        <w:rPr>
          <w:rFonts w:eastAsiaTheme="minorEastAsia"/>
          <w:b/>
          <w:bCs/>
          <w:i/>
          <w:iCs/>
        </w:rPr>
      </w:pPr>
      <w:r w:rsidRPr="6838C06C">
        <w:rPr>
          <w:rFonts w:eastAsia="Calibri" w:cs="Times New Roman"/>
        </w:rPr>
        <w:t xml:space="preserve">No </w:t>
      </w:r>
      <w:r w:rsidRPr="6838C06C">
        <w:rPr>
          <w:rFonts w:ascii="Wingdings" w:eastAsia="Wingdings" w:hAnsi="Wingdings" w:cs="Wingdings"/>
        </w:rPr>
        <w:t>à</w:t>
      </w:r>
      <w:r w:rsidRPr="6838C06C">
        <w:rPr>
          <w:rFonts w:eastAsia="Calibri" w:cs="Times New Roman"/>
          <w:b/>
          <w:bCs/>
        </w:rPr>
        <w:t xml:space="preserve"> GO TO </w:t>
      </w:r>
      <w:r>
        <w:t xml:space="preserve"> FAMHISTINTRO</w:t>
      </w:r>
    </w:p>
    <w:p w14:paraId="560A776F" w14:textId="5416491C" w:rsidR="008C3165" w:rsidRPr="00FD5C4A" w:rsidRDefault="6838C06C" w:rsidP="6838C06C">
      <w:pPr>
        <w:pStyle w:val="ListParagraph"/>
        <w:numPr>
          <w:ilvl w:val="0"/>
          <w:numId w:val="110"/>
        </w:numPr>
        <w:spacing w:before="60" w:after="0" w:line="240" w:lineRule="auto"/>
        <w:rPr>
          <w:rFonts w:eastAsiaTheme="minorEastAsia"/>
          <w:b/>
          <w:bCs/>
          <w:i/>
          <w:iCs/>
        </w:rPr>
      </w:pPr>
      <w:r>
        <w:t>Yes</w:t>
      </w:r>
    </w:p>
    <w:p w14:paraId="30E5D9DE" w14:textId="75FA8925" w:rsidR="00312125" w:rsidRPr="00FD5C4A" w:rsidRDefault="6838C06C" w:rsidP="6838C06C">
      <w:pPr>
        <w:ind w:firstLine="360"/>
        <w:rPr>
          <w:rFonts w:eastAsiaTheme="minorEastAsia"/>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w:t>
      </w:r>
      <w:r>
        <w:t xml:space="preserve"> FAMHISTINTRO</w:t>
      </w:r>
    </w:p>
    <w:p w14:paraId="7CE3F642" w14:textId="59E8B235" w:rsidR="00312125" w:rsidRPr="00791206" w:rsidRDefault="2142816E" w:rsidP="2142816E">
      <w:pPr>
        <w:spacing w:after="0" w:line="240" w:lineRule="auto"/>
        <w:contextualSpacing/>
        <w:rPr>
          <w:rFonts w:eastAsia="Calibri" w:cs="Times New Roman"/>
        </w:rPr>
      </w:pPr>
      <w:r w:rsidRPr="2142816E">
        <w:rPr>
          <w:rFonts w:eastAsia="Calibri" w:cs="Times New Roman"/>
        </w:rPr>
        <w:t xml:space="preserve">255. [ACNE2] How old were you when you </w:t>
      </w:r>
      <w:r w:rsidRPr="2142816E">
        <w:rPr>
          <w:rFonts w:eastAsia="Calibri" w:cs="Times New Roman"/>
          <w:b/>
          <w:bCs/>
        </w:rPr>
        <w:t>first</w:t>
      </w:r>
      <w:r w:rsidRPr="2142816E">
        <w:rPr>
          <w:rFonts w:eastAsia="Calibri" w:cs="Times New Roman"/>
        </w:rPr>
        <w:t xml:space="preserve"> saw a doctor or other health professional for severe or ongoing acne? </w:t>
      </w:r>
    </w:p>
    <w:p w14:paraId="506B2F4C" w14:textId="77777777" w:rsidR="00312125" w:rsidRPr="00791206" w:rsidRDefault="00312125" w:rsidP="00312125">
      <w:pPr>
        <w:spacing w:before="120" w:after="0" w:line="240" w:lineRule="auto"/>
        <w:ind w:left="810"/>
        <w:rPr>
          <w:rFonts w:eastAsia="Calibri" w:cs="Times New Roman"/>
        </w:rPr>
      </w:pPr>
      <w:r w:rsidRPr="00791206">
        <w:rPr>
          <w:rFonts w:eastAsia="Calibri" w:cs="Times New Roman"/>
        </w:rPr>
        <w:t>|__|__| Age</w:t>
      </w:r>
    </w:p>
    <w:p w14:paraId="62EC1C6A" w14:textId="3C26F4B1" w:rsidR="00312125" w:rsidRPr="00FD5C4A" w:rsidRDefault="00312125" w:rsidP="00FD5C4A">
      <w:pPr>
        <w:ind w:left="90" w:firstLine="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ACNEMED</w:t>
      </w:r>
    </w:p>
    <w:p w14:paraId="193E2779" w14:textId="4B4D06D3" w:rsidR="00312125" w:rsidRPr="008C3165" w:rsidRDefault="6838C06C" w:rsidP="6838C06C">
      <w:pPr>
        <w:spacing w:after="0" w:line="240" w:lineRule="auto"/>
        <w:contextualSpacing/>
        <w:rPr>
          <w:rFonts w:eastAsia="Calibri" w:cs="Times New Roman"/>
        </w:rPr>
      </w:pPr>
      <w:r w:rsidRPr="6838C06C">
        <w:rPr>
          <w:rFonts w:eastAsia="Calibri" w:cs="Times New Roman"/>
        </w:rPr>
        <w:t>256. [ACNEMED] Have you</w:t>
      </w:r>
      <w:r w:rsidRPr="6838C06C">
        <w:rPr>
          <w:rFonts w:eastAsia="Calibri" w:cs="Times New Roman"/>
          <w:b/>
          <w:bCs/>
        </w:rPr>
        <w:t xml:space="preserve"> </w:t>
      </w:r>
      <w:r w:rsidRPr="6838C06C">
        <w:rPr>
          <w:rFonts w:eastAsia="Calibri" w:cs="Times New Roman"/>
        </w:rPr>
        <w:t xml:space="preserve">ever used prescription medication to treat the severe or ongoing acne? </w:t>
      </w:r>
    </w:p>
    <w:p w14:paraId="007CFC8A" w14:textId="4C89AC1E" w:rsidR="00312125" w:rsidRPr="008C3165" w:rsidRDefault="6838C06C" w:rsidP="6838C06C">
      <w:pPr>
        <w:pStyle w:val="ListParagraph"/>
        <w:numPr>
          <w:ilvl w:val="0"/>
          <w:numId w:val="112"/>
        </w:numPr>
        <w:spacing w:before="60" w:after="0" w:line="240" w:lineRule="auto"/>
        <w:rPr>
          <w:rFonts w:eastAsiaTheme="minorEastAsia"/>
          <w:b/>
          <w:bCs/>
          <w:i/>
          <w:iCs/>
        </w:rPr>
      </w:pPr>
      <w:r w:rsidRPr="6838C06C">
        <w:rPr>
          <w:rFonts w:eastAsia="Calibri" w:cs="Times New Roman"/>
        </w:rPr>
        <w:t xml:space="preserve"> No </w:t>
      </w:r>
      <w:r w:rsidRPr="6838C06C">
        <w:rPr>
          <w:rFonts w:ascii="Wingdings" w:eastAsia="Wingdings" w:hAnsi="Wingdings" w:cs="Wingdings"/>
        </w:rPr>
        <w:t>à</w:t>
      </w:r>
      <w:r w:rsidRPr="6838C06C">
        <w:rPr>
          <w:rFonts w:eastAsia="Calibri" w:cs="Times New Roman"/>
          <w:b/>
          <w:bCs/>
        </w:rPr>
        <w:t xml:space="preserve"> GO TO </w:t>
      </w:r>
      <w:r>
        <w:t xml:space="preserve"> FAMHISTINTRO</w:t>
      </w:r>
    </w:p>
    <w:p w14:paraId="55FDFF23" w14:textId="28E7B035" w:rsidR="008C3165" w:rsidRPr="00FD5C4A" w:rsidRDefault="6838C06C" w:rsidP="6838C06C">
      <w:pPr>
        <w:pStyle w:val="ListParagraph"/>
        <w:numPr>
          <w:ilvl w:val="0"/>
          <w:numId w:val="112"/>
        </w:numPr>
        <w:spacing w:before="60" w:after="0" w:line="240" w:lineRule="auto"/>
        <w:rPr>
          <w:rFonts w:eastAsiaTheme="minorEastAsia"/>
          <w:b/>
          <w:bCs/>
          <w:i/>
          <w:iCs/>
        </w:rPr>
      </w:pPr>
      <w:r>
        <w:t>Yes</w:t>
      </w:r>
    </w:p>
    <w:p w14:paraId="55F0FAB8" w14:textId="0B125448" w:rsidR="00312125" w:rsidRPr="00FD5C4A" w:rsidRDefault="6838C06C" w:rsidP="6838C06C">
      <w:pPr>
        <w:pStyle w:val="ListParagraph"/>
        <w:ind w:left="360"/>
        <w:rPr>
          <w:rFonts w:eastAsiaTheme="minorEastAsia"/>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w:t>
      </w:r>
      <w:r>
        <w:t xml:space="preserve"> FAMHISTINTRO</w:t>
      </w:r>
    </w:p>
    <w:p w14:paraId="18CF54B7" w14:textId="7E020E48" w:rsidR="00312125" w:rsidRPr="00791206" w:rsidRDefault="2142816E" w:rsidP="2142816E">
      <w:pPr>
        <w:spacing w:after="0" w:line="240" w:lineRule="auto"/>
        <w:contextualSpacing/>
        <w:rPr>
          <w:rFonts w:eastAsia="Calibri" w:cs="Times New Roman"/>
        </w:rPr>
      </w:pPr>
      <w:r w:rsidRPr="2142816E">
        <w:rPr>
          <w:rFonts w:eastAsia="Calibri" w:cs="Times New Roman"/>
        </w:rPr>
        <w:t xml:space="preserve">257. [ACNEMED2] How old were you when you </w:t>
      </w:r>
      <w:r w:rsidRPr="2142816E">
        <w:rPr>
          <w:rFonts w:eastAsia="Calibri" w:cs="Times New Roman"/>
          <w:b/>
          <w:bCs/>
        </w:rPr>
        <w:t>first</w:t>
      </w:r>
      <w:r w:rsidRPr="2142816E">
        <w:rPr>
          <w:rFonts w:eastAsia="Calibri" w:cs="Times New Roman"/>
        </w:rPr>
        <w:t xml:space="preserve"> used prescription medication to treat the severe or ongoing acne?</w:t>
      </w:r>
    </w:p>
    <w:p w14:paraId="64F1B6B0" w14:textId="77777777" w:rsidR="00312125" w:rsidRPr="00791206" w:rsidRDefault="00312125" w:rsidP="00312125">
      <w:pPr>
        <w:spacing w:after="0" w:line="240" w:lineRule="auto"/>
        <w:ind w:firstLine="720"/>
        <w:rPr>
          <w:rFonts w:eastAsia="Calibri" w:cs="Times New Roman"/>
        </w:rPr>
      </w:pPr>
      <w:r w:rsidRPr="00791206">
        <w:rPr>
          <w:rFonts w:eastAsia="Calibri" w:cs="Times New Roman"/>
        </w:rPr>
        <w:lastRenderedPageBreak/>
        <w:t>|__|__| Age</w:t>
      </w:r>
    </w:p>
    <w:p w14:paraId="27FA5F59" w14:textId="77777777" w:rsidR="00312125" w:rsidRPr="00FD5C4A" w:rsidRDefault="00312125" w:rsidP="00FD5C4A">
      <w:pPr>
        <w:ind w:left="720"/>
        <w:rPr>
          <w:rFonts w:eastAsia="Calibri" w:cstheme="minorHAnsi"/>
          <w:i/>
        </w:rPr>
      </w:pPr>
      <w:r w:rsidRPr="00FD5C4A">
        <w:rPr>
          <w:rFonts w:eastAsia="Calibri" w:cstheme="minorHAnsi"/>
          <w:i/>
        </w:rPr>
        <w:t xml:space="preserve">NO RESPONSE </w:t>
      </w:r>
      <w:r w:rsidRPr="00FD5C4A">
        <w:rPr>
          <w:rFonts w:ascii="Wingdings" w:eastAsia="Wingdings" w:hAnsi="Wingdings" w:cstheme="minorHAnsi"/>
          <w:b/>
          <w:i/>
        </w:rPr>
        <w:t>à</w:t>
      </w:r>
      <w:r w:rsidRPr="00FD5C4A">
        <w:rPr>
          <w:rFonts w:eastAsia="Calibri" w:cstheme="minorHAnsi"/>
          <w:b/>
          <w:i/>
        </w:rPr>
        <w:t xml:space="preserve"> </w:t>
      </w:r>
      <w:r w:rsidRPr="00FD5C4A">
        <w:rPr>
          <w:rFonts w:cstheme="minorHAnsi"/>
          <w:b/>
          <w:i/>
        </w:rPr>
        <w:t>GO TO ACNEMED3</w:t>
      </w:r>
    </w:p>
    <w:p w14:paraId="4B2891E7" w14:textId="430E1F11" w:rsidR="00312125" w:rsidRPr="00791206" w:rsidRDefault="2142816E" w:rsidP="2142816E">
      <w:pPr>
        <w:spacing w:after="0" w:line="240" w:lineRule="auto"/>
        <w:contextualSpacing/>
        <w:rPr>
          <w:rFonts w:eastAsia="Calibri" w:cs="Times New Roman"/>
        </w:rPr>
      </w:pPr>
      <w:r w:rsidRPr="2142816E">
        <w:rPr>
          <w:rFonts w:eastAsia="Calibri" w:cs="Times New Roman"/>
        </w:rPr>
        <w:t xml:space="preserve">258. [ACNEMED3] How old were you when you </w:t>
      </w:r>
      <w:r w:rsidRPr="2142816E">
        <w:rPr>
          <w:rFonts w:eastAsia="Calibri" w:cs="Times New Roman"/>
          <w:b/>
          <w:bCs/>
        </w:rPr>
        <w:t>last</w:t>
      </w:r>
      <w:r w:rsidRPr="2142816E">
        <w:rPr>
          <w:rFonts w:eastAsia="Calibri" w:cs="Times New Roman"/>
        </w:rPr>
        <w:t xml:space="preserve"> used prescription medication to treat the severe or ongoing acne? If you are currently using this prescription medication, enter your current age.</w:t>
      </w:r>
    </w:p>
    <w:p w14:paraId="6E722A13" w14:textId="77777777" w:rsidR="00312125" w:rsidRPr="00791206" w:rsidRDefault="2142816E" w:rsidP="00FD5C4A">
      <w:pPr>
        <w:spacing w:after="0" w:line="240" w:lineRule="auto"/>
        <w:ind w:left="720"/>
        <w:contextualSpacing/>
        <w:rPr>
          <w:rFonts w:eastAsia="Calibri" w:cs="Times New Roman"/>
        </w:rPr>
      </w:pPr>
      <w:r w:rsidRPr="2142816E">
        <w:rPr>
          <w:rFonts w:eastAsia="Calibri" w:cs="Times New Roman"/>
        </w:rPr>
        <w:t>|__|__| Age</w:t>
      </w:r>
    </w:p>
    <w:p w14:paraId="60568353" w14:textId="49CE2CA1" w:rsidR="00312125" w:rsidRPr="00312125" w:rsidRDefault="6838C06C" w:rsidP="6838C06C">
      <w:pPr>
        <w:pStyle w:val="ListParagraph"/>
        <w:rPr>
          <w:rFonts w:eastAsiaTheme="minorEastAsia"/>
          <w:b/>
          <w:bCs/>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w:t>
      </w:r>
      <w:r>
        <w:t xml:space="preserve"> FAMHISTINTRO</w:t>
      </w:r>
    </w:p>
    <w:p w14:paraId="4AB25A85" w14:textId="385681BF" w:rsidR="6752AC1F" w:rsidRDefault="4E5BDBA8" w:rsidP="6752AC1F">
      <w:pPr>
        <w:spacing w:before="200" w:after="120" w:line="240" w:lineRule="auto"/>
        <w:outlineLvl w:val="1"/>
        <w:rPr>
          <w:rFonts w:eastAsiaTheme="majorEastAsia"/>
          <w:b/>
          <w:bCs/>
          <w:sz w:val="32"/>
          <w:szCs w:val="32"/>
        </w:rPr>
      </w:pPr>
      <w:commentRangeStart w:id="19"/>
      <w:commentRangeStart w:id="20"/>
      <w:commentRangeStart w:id="21"/>
      <w:commentRangeStart w:id="22"/>
      <w:r w:rsidRPr="4E5BDBA8">
        <w:rPr>
          <w:rFonts w:eastAsiaTheme="majorEastAsia"/>
          <w:b/>
          <w:bCs/>
          <w:sz w:val="32"/>
          <w:szCs w:val="32"/>
        </w:rPr>
        <w:t>Family History [SECTION 4]</w:t>
      </w:r>
      <w:commentRangeEnd w:id="19"/>
      <w:r w:rsidR="75E7A81C">
        <w:rPr>
          <w:rStyle w:val="CommentReference"/>
        </w:rPr>
        <w:commentReference w:id="19"/>
      </w:r>
      <w:commentRangeEnd w:id="20"/>
      <w:r w:rsidR="75E7A81C">
        <w:rPr>
          <w:rStyle w:val="CommentReference"/>
        </w:rPr>
        <w:commentReference w:id="20"/>
      </w:r>
      <w:commentRangeEnd w:id="21"/>
      <w:r w:rsidR="75E7A81C">
        <w:rPr>
          <w:rStyle w:val="CommentReference"/>
        </w:rPr>
        <w:commentReference w:id="21"/>
      </w:r>
      <w:commentRangeEnd w:id="22"/>
      <w:r w:rsidR="75E7A81C">
        <w:rPr>
          <w:rStyle w:val="CommentReference"/>
        </w:rPr>
        <w:commentReference w:id="22"/>
      </w:r>
    </w:p>
    <w:p w14:paraId="08FDA561" w14:textId="61E997CF" w:rsidR="00C678E3" w:rsidRPr="00791206" w:rsidRDefault="6838C06C" w:rsidP="6752AC1F">
      <w:pPr>
        <w:pStyle w:val="ListParagraph"/>
        <w:ind w:left="0"/>
        <w:rPr>
          <w:rFonts w:eastAsia="Calibri"/>
        </w:rPr>
      </w:pPr>
      <w:r>
        <w:t>[FAMHISTINTRO] The next questions are about your family history. These questions ask about your parents, siblings, and children, and their health histories. Please remember that you can skip any questions that you are not comfortable answering.</w:t>
      </w:r>
    </w:p>
    <w:p w14:paraId="4DEB076B" w14:textId="3C99D3DE" w:rsidR="6752AC1F" w:rsidRDefault="6752AC1F" w:rsidP="6752AC1F">
      <w:pPr>
        <w:pStyle w:val="ListParagraph"/>
        <w:rPr>
          <w:rFonts w:eastAsia="Calibri"/>
        </w:rPr>
      </w:pPr>
    </w:p>
    <w:p w14:paraId="05BE22EE" w14:textId="77777777" w:rsidR="00C678E3" w:rsidRPr="00791206" w:rsidRDefault="00C678E3" w:rsidP="0050670F">
      <w:pPr>
        <w:pStyle w:val="ListParagraph"/>
        <w:numPr>
          <w:ilvl w:val="0"/>
          <w:numId w:val="39"/>
        </w:numPr>
        <w:rPr>
          <w:rFonts w:eastAsia="Calibri" w:cstheme="minorHAnsi"/>
        </w:rPr>
      </w:pPr>
      <w:r w:rsidRPr="00791206">
        <w:rPr>
          <w:rFonts w:cstheme="minorHAnsi"/>
        </w:rPr>
        <w:t>[ADOPTFOST] Were you adopted or a foster child?</w:t>
      </w:r>
    </w:p>
    <w:p w14:paraId="0B438251" w14:textId="77777777" w:rsidR="00FD5C4A" w:rsidRPr="00FD5C4A" w:rsidRDefault="00C678E3" w:rsidP="0037066A">
      <w:pPr>
        <w:pStyle w:val="ListParagraph"/>
        <w:numPr>
          <w:ilvl w:val="0"/>
          <w:numId w:val="113"/>
        </w:numPr>
        <w:ind w:left="1080"/>
        <w:rPr>
          <w:rFonts w:eastAsia="Calibri" w:cstheme="minorHAnsi"/>
        </w:rPr>
      </w:pPr>
      <w:r w:rsidRPr="00FD5C4A">
        <w:rPr>
          <w:rFonts w:cstheme="minorHAnsi"/>
        </w:rPr>
        <w:t xml:space="preserve">No </w:t>
      </w:r>
    </w:p>
    <w:p w14:paraId="6F903479" w14:textId="4BAB720F" w:rsidR="00491FF1" w:rsidRPr="00FD5C4A" w:rsidRDefault="00491FF1" w:rsidP="0037066A">
      <w:pPr>
        <w:pStyle w:val="ListParagraph"/>
        <w:numPr>
          <w:ilvl w:val="0"/>
          <w:numId w:val="113"/>
        </w:numPr>
        <w:ind w:left="1080"/>
        <w:rPr>
          <w:rFonts w:eastAsia="Calibri" w:cstheme="minorHAnsi"/>
        </w:rPr>
      </w:pPr>
      <w:r w:rsidRPr="00FD5C4A">
        <w:rPr>
          <w:rFonts w:cstheme="minorHAnsi"/>
        </w:rPr>
        <w:t>Yes</w:t>
      </w:r>
    </w:p>
    <w:p w14:paraId="1745EE20" w14:textId="2D6C1B32" w:rsidR="00491FF1" w:rsidRPr="00FD5C4A" w:rsidRDefault="00491FF1" w:rsidP="0037066A">
      <w:pPr>
        <w:ind w:left="360" w:firstLine="360"/>
        <w:rPr>
          <w:rFonts w:eastAsia="Calibri" w:cstheme="minorHAnsi"/>
        </w:rPr>
      </w:pPr>
      <w:r w:rsidRPr="00FD5C4A">
        <w:rPr>
          <w:rFonts w:eastAsia="Calibri" w:cstheme="minorHAnsi"/>
          <w:i/>
        </w:rPr>
        <w:t xml:space="preserve">NO RESPONSE </w:t>
      </w:r>
      <w:r w:rsidRPr="00FD5C4A">
        <w:rPr>
          <w:rFonts w:ascii="Wingdings" w:eastAsia="Wingdings" w:hAnsi="Wingdings" w:cs="Wingdings"/>
        </w:rPr>
        <w:t>à</w:t>
      </w:r>
      <w:r w:rsidRPr="00FD5C4A">
        <w:rPr>
          <w:rFonts w:eastAsia="Calibri" w:cstheme="minorHAnsi"/>
          <w:b/>
          <w:i/>
        </w:rPr>
        <w:t xml:space="preserve"> </w:t>
      </w:r>
      <w:r w:rsidRPr="00FD5C4A">
        <w:rPr>
          <w:rFonts w:cstheme="minorHAnsi"/>
          <w:b/>
          <w:i/>
        </w:rPr>
        <w:t>GO TO MULTBIRTH</w:t>
      </w:r>
    </w:p>
    <w:p w14:paraId="6B940B7D" w14:textId="77777777" w:rsidR="00D6604B" w:rsidRPr="00791206" w:rsidRDefault="00D6604B" w:rsidP="00D6604B">
      <w:pPr>
        <w:pStyle w:val="ListParagraph"/>
        <w:ind w:left="1350"/>
        <w:rPr>
          <w:rFonts w:eastAsia="Calibri" w:cstheme="minorHAnsi"/>
        </w:rPr>
      </w:pPr>
    </w:p>
    <w:p w14:paraId="6D82FAF9" w14:textId="77777777" w:rsidR="00C678E3" w:rsidRPr="00791206" w:rsidRDefault="00C678E3" w:rsidP="00C678E3">
      <w:pPr>
        <w:pStyle w:val="ListParagraph"/>
        <w:numPr>
          <w:ilvl w:val="0"/>
          <w:numId w:val="39"/>
        </w:numPr>
        <w:tabs>
          <w:tab w:val="left" w:pos="450"/>
          <w:tab w:val="left" w:pos="810"/>
        </w:tabs>
        <w:rPr>
          <w:rFonts w:eastAsia="Calibri" w:cstheme="minorHAnsi"/>
        </w:rPr>
      </w:pPr>
      <w:r w:rsidRPr="00791206">
        <w:rPr>
          <w:rFonts w:cstheme="minorHAnsi"/>
        </w:rPr>
        <w:t>[MULTBIRTH] Were you born a twin, triplet, or other multiple?</w:t>
      </w:r>
    </w:p>
    <w:p w14:paraId="54E31CF7" w14:textId="77777777" w:rsidR="00C678E3" w:rsidRPr="00791206" w:rsidRDefault="64D3EA98" w:rsidP="60923EDB">
      <w:pPr>
        <w:pStyle w:val="ListParagraph"/>
        <w:numPr>
          <w:ilvl w:val="1"/>
          <w:numId w:val="39"/>
        </w:numPr>
        <w:ind w:left="1080"/>
      </w:pPr>
      <w:r w:rsidRPr="64D3EA98">
        <w:t>No</w:t>
      </w:r>
    </w:p>
    <w:p w14:paraId="27DB08F9" w14:textId="77777777" w:rsidR="00C678E3" w:rsidRPr="00791206" w:rsidRDefault="64D3EA98" w:rsidP="60923EDB">
      <w:pPr>
        <w:pStyle w:val="ListParagraph"/>
        <w:numPr>
          <w:ilvl w:val="1"/>
          <w:numId w:val="39"/>
        </w:numPr>
        <w:ind w:left="1080"/>
      </w:pPr>
      <w:r w:rsidRPr="64D3EA98">
        <w:t>Yes, identical twins</w:t>
      </w:r>
    </w:p>
    <w:p w14:paraId="18F3F8C0" w14:textId="77777777" w:rsidR="00C678E3" w:rsidRPr="00791206" w:rsidRDefault="64D3EA98" w:rsidP="60923EDB">
      <w:pPr>
        <w:pStyle w:val="ListParagraph"/>
        <w:numPr>
          <w:ilvl w:val="1"/>
          <w:numId w:val="39"/>
        </w:numPr>
        <w:ind w:left="1080"/>
      </w:pPr>
      <w:r w:rsidRPr="64D3EA98">
        <w:t>Yes, fraternal twins (not identical)</w:t>
      </w:r>
    </w:p>
    <w:p w14:paraId="629A8B61" w14:textId="77777777" w:rsidR="00C678E3" w:rsidRPr="00791206" w:rsidRDefault="64D3EA98" w:rsidP="60923EDB">
      <w:pPr>
        <w:pStyle w:val="ListParagraph"/>
        <w:numPr>
          <w:ilvl w:val="1"/>
          <w:numId w:val="39"/>
        </w:numPr>
        <w:ind w:left="1080"/>
      </w:pPr>
      <w:r w:rsidRPr="64D3EA98">
        <w:t>Yes, triplets or higher multiple birth</w:t>
      </w:r>
    </w:p>
    <w:p w14:paraId="7D237C13" w14:textId="50447533" w:rsidR="00491FF1" w:rsidRPr="00FD5C4A" w:rsidRDefault="00491FF1" w:rsidP="0037066A">
      <w:pPr>
        <w:ind w:left="720"/>
        <w:rPr>
          <w:rFonts w:eastAsia="Calibri" w:cstheme="minorHAnsi"/>
        </w:rPr>
      </w:pPr>
      <w:r w:rsidRPr="00FD5C4A">
        <w:rPr>
          <w:rFonts w:eastAsia="Calibri" w:cstheme="minorHAnsi"/>
          <w:i/>
        </w:rPr>
        <w:t xml:space="preserve">NO RESPONSE </w:t>
      </w:r>
      <w:r w:rsidRPr="00FD5C4A">
        <w:rPr>
          <w:rFonts w:ascii="Wingdings" w:eastAsia="Wingdings" w:hAnsi="Wingdings" w:cs="Wingdings"/>
        </w:rPr>
        <w:t>à</w:t>
      </w:r>
      <w:r w:rsidRPr="00FD5C4A">
        <w:rPr>
          <w:rFonts w:eastAsia="Calibri" w:cstheme="minorHAnsi"/>
          <w:b/>
          <w:i/>
        </w:rPr>
        <w:t xml:space="preserve"> </w:t>
      </w:r>
      <w:r w:rsidRPr="00FD5C4A">
        <w:rPr>
          <w:rFonts w:cstheme="minorHAnsi"/>
          <w:b/>
          <w:i/>
        </w:rPr>
        <w:t>GO TO MOM</w:t>
      </w:r>
    </w:p>
    <w:p w14:paraId="413A21F1" w14:textId="77777777" w:rsidR="00C678E3" w:rsidRPr="00791206" w:rsidRDefault="00C678E3" w:rsidP="00C678E3">
      <w:pPr>
        <w:spacing w:after="0" w:line="240" w:lineRule="auto"/>
        <w:rPr>
          <w:rFonts w:eastAsiaTheme="majorEastAsia" w:cstheme="minorHAnsi"/>
          <w:bCs/>
        </w:rPr>
      </w:pPr>
      <w:r w:rsidRPr="00791206">
        <w:rPr>
          <w:rFonts w:eastAsiaTheme="majorEastAsia" w:cstheme="minorHAnsi"/>
          <w:bCs/>
        </w:rPr>
        <w:t xml:space="preserve">[MOM] The next questions ask about your family and if people in your family have had </w:t>
      </w:r>
      <w:r w:rsidRPr="00791206">
        <w:rPr>
          <w:rFonts w:eastAsiaTheme="majorEastAsia" w:cstheme="minorHAnsi"/>
          <w:b/>
          <w:bCs/>
        </w:rPr>
        <w:t>cancer</w:t>
      </w:r>
      <w:r w:rsidRPr="00791206">
        <w:rPr>
          <w:rFonts w:eastAsiaTheme="majorEastAsia" w:cstheme="minorHAnsi"/>
          <w:bCs/>
        </w:rPr>
        <w:t>.</w:t>
      </w:r>
    </w:p>
    <w:p w14:paraId="6E34F1EA" w14:textId="77777777" w:rsidR="00C678E3" w:rsidRPr="00791206" w:rsidRDefault="00C678E3" w:rsidP="00C678E3">
      <w:pPr>
        <w:keepNext/>
        <w:keepLines/>
        <w:spacing w:before="200" w:after="120" w:line="240" w:lineRule="auto"/>
        <w:outlineLvl w:val="1"/>
        <w:rPr>
          <w:rFonts w:eastAsiaTheme="majorEastAsia" w:cstheme="minorHAnsi"/>
          <w:b/>
          <w:bCs/>
          <w:sz w:val="28"/>
        </w:rPr>
      </w:pPr>
      <w:r w:rsidRPr="00791206">
        <w:rPr>
          <w:rFonts w:eastAsiaTheme="majorEastAsia" w:cstheme="minorHAnsi"/>
          <w:b/>
          <w:bCs/>
          <w:sz w:val="28"/>
        </w:rPr>
        <w:t>Parents</w:t>
      </w:r>
      <w:bookmarkEnd w:id="16"/>
    </w:p>
    <w:p w14:paraId="00319646" w14:textId="77777777" w:rsidR="00C678E3" w:rsidRPr="00791206" w:rsidRDefault="4E5BDBA8" w:rsidP="4CA715FE">
      <w:pPr>
        <w:numPr>
          <w:ilvl w:val="0"/>
          <w:numId w:val="28"/>
        </w:numPr>
        <w:contextualSpacing/>
      </w:pPr>
      <w:r w:rsidRPr="4E5BDBA8">
        <w:rPr>
          <w:rFonts w:eastAsiaTheme="majorEastAsia"/>
        </w:rPr>
        <w:t>[</w:t>
      </w:r>
      <w:commentRangeStart w:id="23"/>
      <w:r w:rsidRPr="4E5BDBA8">
        <w:rPr>
          <w:rFonts w:eastAsiaTheme="majorEastAsia"/>
        </w:rPr>
        <w:t>MOM</w:t>
      </w:r>
      <w:commentRangeEnd w:id="23"/>
      <w:r w:rsidR="4CA715FE">
        <w:rPr>
          <w:rStyle w:val="CommentReference"/>
        </w:rPr>
        <w:commentReference w:id="23"/>
      </w:r>
      <w:r w:rsidRPr="4E5BDBA8">
        <w:rPr>
          <w:rFonts w:eastAsiaTheme="majorEastAsia"/>
        </w:rPr>
        <w:t xml:space="preserve">] </w:t>
      </w:r>
      <w:r>
        <w:t>Is your biological mother still living?</w:t>
      </w:r>
    </w:p>
    <w:p w14:paraId="495D24CD" w14:textId="1DF20B3C" w:rsidR="00EB7ED4" w:rsidRPr="00791206" w:rsidRDefault="00EB7ED4" w:rsidP="00EB7ED4">
      <w:pPr>
        <w:numPr>
          <w:ilvl w:val="1"/>
          <w:numId w:val="28"/>
        </w:numPr>
        <w:ind w:left="1440"/>
        <w:contextualSpacing/>
        <w:rPr>
          <w:rFonts w:cstheme="minorHAnsi"/>
        </w:rPr>
      </w:pPr>
      <w:r w:rsidRPr="00791206">
        <w:rPr>
          <w:rFonts w:cstheme="minorHAnsi"/>
        </w:rPr>
        <w:t xml:space="preserve">No </w:t>
      </w:r>
      <w:r w:rsidRPr="00791206">
        <w:rPr>
          <w:rFonts w:ascii="Wingdings" w:eastAsia="Wingdings" w:hAnsi="Wingdings" w:cstheme="minorHAnsi"/>
          <w:b/>
        </w:rPr>
        <w:t>à</w:t>
      </w:r>
      <w:r w:rsidRPr="00791206">
        <w:rPr>
          <w:rFonts w:cstheme="minorHAnsi"/>
          <w:b/>
        </w:rPr>
        <w:t xml:space="preserve"> GO TO MOMDEATH</w:t>
      </w:r>
    </w:p>
    <w:p w14:paraId="095E9D13" w14:textId="1B1862FC" w:rsidR="00C678E3" w:rsidRPr="00791206" w:rsidRDefault="00C678E3" w:rsidP="00C678E3">
      <w:pPr>
        <w:numPr>
          <w:ilvl w:val="1"/>
          <w:numId w:val="28"/>
        </w:numPr>
        <w:ind w:left="1440"/>
        <w:contextualSpacing/>
        <w:rPr>
          <w:rFonts w:cstheme="minorHAnsi"/>
        </w:rPr>
      </w:pPr>
      <w:r w:rsidRPr="00791206">
        <w:rPr>
          <w:rFonts w:cstheme="minorHAnsi"/>
        </w:rPr>
        <w:t xml:space="preserve">Yes </w:t>
      </w:r>
      <w:r w:rsidRPr="00791206">
        <w:rPr>
          <w:rFonts w:ascii="Wingdings" w:eastAsia="Wingdings" w:hAnsi="Wingdings" w:cstheme="minorHAnsi"/>
          <w:b/>
        </w:rPr>
        <w:t>à</w:t>
      </w:r>
      <w:r w:rsidRPr="00791206">
        <w:rPr>
          <w:rFonts w:cstheme="minorHAnsi"/>
          <w:b/>
        </w:rPr>
        <w:t xml:space="preserve"> GO TO</w:t>
      </w:r>
      <w:r w:rsidR="00371DB6" w:rsidRPr="00791206">
        <w:rPr>
          <w:rFonts w:cstheme="minorHAnsi"/>
          <w:b/>
        </w:rPr>
        <w:t xml:space="preserve"> MOMAGE</w:t>
      </w:r>
    </w:p>
    <w:p w14:paraId="4C964CD9" w14:textId="3DB1061D" w:rsidR="008D2725" w:rsidRPr="008D2725" w:rsidRDefault="008D2725" w:rsidP="008D2725">
      <w:pPr>
        <w:ind w:left="1080"/>
        <w:contextualSpacing/>
        <w:rPr>
          <w:rFonts w:eastAsia="Calibri" w:cstheme="minorHAnsi"/>
        </w:rPr>
      </w:pPr>
      <w:r>
        <w:rPr>
          <w:rFonts w:eastAsia="Calibri" w:cs="Times New Roman"/>
        </w:rPr>
        <w:t xml:space="preserve">77   </w:t>
      </w:r>
      <w:r w:rsidR="00C678E3" w:rsidRPr="00791206">
        <w:rPr>
          <w:rFonts w:eastAsia="Calibri" w:cs="Times New Roman"/>
        </w:rPr>
        <w:t xml:space="preserve">Don’t </w:t>
      </w:r>
      <w:r w:rsidR="00C678E3" w:rsidRPr="00791206">
        <w:rPr>
          <w:rFonts w:cstheme="minorHAnsi"/>
        </w:rPr>
        <w:t xml:space="preserve">know </w:t>
      </w:r>
      <w:r w:rsidR="00C678E3" w:rsidRPr="00791206">
        <w:rPr>
          <w:rFonts w:ascii="Wingdings" w:eastAsia="Wingdings" w:hAnsi="Wingdings" w:cstheme="minorHAnsi"/>
          <w:b/>
        </w:rPr>
        <w:t>à</w:t>
      </w:r>
      <w:r w:rsidR="00371DB6" w:rsidRPr="00791206">
        <w:rPr>
          <w:rFonts w:cstheme="minorHAnsi"/>
          <w:b/>
        </w:rPr>
        <w:t xml:space="preserve"> GO TO MOMCANC</w:t>
      </w:r>
    </w:p>
    <w:p w14:paraId="5A780741" w14:textId="76F9148D" w:rsidR="00371DB6" w:rsidRPr="00791206" w:rsidRDefault="00371DB6" w:rsidP="008D2725">
      <w:pPr>
        <w:ind w:left="360" w:firstLine="720"/>
        <w:contextualSpacing/>
        <w:rPr>
          <w:rFonts w:eastAsia="Calibri"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7818E111" w14:textId="77777777" w:rsidR="00C678E3" w:rsidRPr="00791206" w:rsidRDefault="00C678E3" w:rsidP="00C678E3">
      <w:pPr>
        <w:ind w:left="720"/>
        <w:contextualSpacing/>
        <w:rPr>
          <w:rFonts w:eastAsia="Calibri" w:cstheme="minorHAnsi"/>
        </w:rPr>
      </w:pPr>
    </w:p>
    <w:p w14:paraId="6D7F3209" w14:textId="1F07F0B4" w:rsidR="00C678E3" w:rsidRPr="00791206" w:rsidRDefault="6838C06C" w:rsidP="4CA715FE">
      <w:pPr>
        <w:numPr>
          <w:ilvl w:val="0"/>
          <w:numId w:val="28"/>
        </w:numPr>
        <w:contextualSpacing/>
        <w:rPr>
          <w:rFonts w:eastAsia="Calibri"/>
        </w:rPr>
      </w:pPr>
      <w:r w:rsidRPr="6838C06C">
        <w:rPr>
          <w:rFonts w:eastAsiaTheme="majorEastAsia"/>
        </w:rPr>
        <w:t xml:space="preserve">[MOMAGE] </w:t>
      </w:r>
      <w:r w:rsidRPr="6838C06C">
        <w:rPr>
          <w:rFonts w:eastAsia="Calibri"/>
        </w:rPr>
        <w:t>How old is your mother today?</w:t>
      </w:r>
    </w:p>
    <w:p w14:paraId="43AF783C" w14:textId="23C3AF72" w:rsidR="00C678E3" w:rsidRPr="00791206" w:rsidRDefault="00C678E3" w:rsidP="00C678E3">
      <w:pPr>
        <w:ind w:left="1440" w:hanging="270"/>
        <w:contextualSpacing/>
        <w:rPr>
          <w:rFonts w:cstheme="minorHAnsi"/>
        </w:rPr>
      </w:pPr>
      <w:r w:rsidRPr="00791206">
        <w:rPr>
          <w:rFonts w:cstheme="minorHAnsi"/>
        </w:rPr>
        <w:t xml:space="preserve">|__|__|__| Mother’s age </w:t>
      </w:r>
      <w:r w:rsidRPr="00791206">
        <w:rPr>
          <w:rFonts w:ascii="Wingdings" w:eastAsia="Wingdings" w:hAnsi="Wingdings" w:cstheme="minorHAnsi"/>
          <w:b/>
        </w:rPr>
        <w:t>à</w:t>
      </w:r>
      <w:r w:rsidRPr="00791206">
        <w:rPr>
          <w:rFonts w:cstheme="minorHAnsi"/>
          <w:b/>
        </w:rPr>
        <w:t xml:space="preserve"> </w:t>
      </w:r>
      <w:r w:rsidR="00371DB6" w:rsidRPr="00791206">
        <w:rPr>
          <w:rFonts w:cstheme="minorHAnsi"/>
          <w:b/>
        </w:rPr>
        <w:t>GO TO MOMCANC</w:t>
      </w:r>
    </w:p>
    <w:p w14:paraId="302C8F12" w14:textId="716CFF45" w:rsidR="008D2725" w:rsidRPr="008D2725" w:rsidRDefault="008D2725" w:rsidP="008D2725">
      <w:pPr>
        <w:ind w:left="450" w:firstLine="720"/>
        <w:contextualSpacing/>
        <w:rPr>
          <w:rFonts w:cstheme="minorHAnsi"/>
        </w:rPr>
      </w:pPr>
      <w:r>
        <w:rPr>
          <w:rFonts w:eastAsia="Calibri" w:cs="Times New Roman"/>
        </w:rPr>
        <w:t xml:space="preserve">77 </w:t>
      </w:r>
      <w:r w:rsidR="00C678E3" w:rsidRPr="00791206">
        <w:rPr>
          <w:rFonts w:eastAsia="Calibri" w:cs="Times New Roman"/>
        </w:rPr>
        <w:t xml:space="preserve">Don’t </w:t>
      </w:r>
      <w:r w:rsidR="00C678E3" w:rsidRPr="00791206">
        <w:rPr>
          <w:rFonts w:cstheme="minorHAnsi"/>
        </w:rPr>
        <w:t xml:space="preserve">know </w:t>
      </w:r>
      <w:r w:rsidR="00C678E3" w:rsidRPr="00791206">
        <w:rPr>
          <w:rFonts w:ascii="Wingdings" w:eastAsia="Wingdings" w:hAnsi="Wingdings" w:cstheme="minorHAnsi"/>
          <w:b/>
        </w:rPr>
        <w:t>à</w:t>
      </w:r>
      <w:r w:rsidR="00C678E3" w:rsidRPr="00791206">
        <w:rPr>
          <w:rFonts w:cstheme="minorHAnsi"/>
          <w:b/>
        </w:rPr>
        <w:t xml:space="preserve"> </w:t>
      </w:r>
      <w:r w:rsidR="00371DB6" w:rsidRPr="00791206">
        <w:rPr>
          <w:rFonts w:cstheme="minorHAnsi"/>
          <w:b/>
        </w:rPr>
        <w:t>GO TO MOMCANC</w:t>
      </w:r>
    </w:p>
    <w:p w14:paraId="74F16F8D" w14:textId="43FF31F6" w:rsidR="00371DB6" w:rsidRPr="00791206" w:rsidRDefault="00371DB6" w:rsidP="008D2725">
      <w:pPr>
        <w:ind w:left="450" w:firstLine="72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65BAF026" w14:textId="77777777" w:rsidR="00C678E3" w:rsidRPr="00791206" w:rsidRDefault="00C678E3" w:rsidP="00C678E3">
      <w:pPr>
        <w:ind w:left="720"/>
        <w:contextualSpacing/>
        <w:rPr>
          <w:rFonts w:eastAsia="Calibri" w:cstheme="minorHAnsi"/>
        </w:rPr>
      </w:pPr>
    </w:p>
    <w:p w14:paraId="4F9BC070" w14:textId="3B84D81B" w:rsidR="00C678E3" w:rsidRPr="00791206" w:rsidRDefault="6838C06C" w:rsidP="4CA715FE">
      <w:pPr>
        <w:numPr>
          <w:ilvl w:val="0"/>
          <w:numId w:val="28"/>
        </w:numPr>
        <w:contextualSpacing/>
        <w:rPr>
          <w:rFonts w:eastAsia="Calibri"/>
        </w:rPr>
      </w:pPr>
      <w:r w:rsidRPr="6838C06C">
        <w:rPr>
          <w:rFonts w:eastAsiaTheme="majorEastAsia"/>
        </w:rPr>
        <w:t>[MOMDEATH] At what age did your mother die?</w:t>
      </w:r>
      <w:r w:rsidRPr="6838C06C">
        <w:rPr>
          <w:rFonts w:eastAsia="Calibri"/>
        </w:rPr>
        <w:t xml:space="preserve"> </w:t>
      </w:r>
    </w:p>
    <w:p w14:paraId="25327257" w14:textId="77777777" w:rsidR="00C678E3" w:rsidRPr="00791206" w:rsidRDefault="00C678E3" w:rsidP="00C678E3">
      <w:pPr>
        <w:ind w:left="1260" w:hanging="180"/>
        <w:contextualSpacing/>
        <w:rPr>
          <w:rFonts w:cstheme="minorHAnsi"/>
        </w:rPr>
      </w:pPr>
      <w:r w:rsidRPr="00791206">
        <w:rPr>
          <w:rFonts w:cstheme="minorHAnsi"/>
        </w:rPr>
        <w:t>|__|__|__| Mother’s age</w:t>
      </w:r>
    </w:p>
    <w:p w14:paraId="725E4A25" w14:textId="03748354" w:rsidR="00371DB6" w:rsidRPr="00791206" w:rsidRDefault="008D2725" w:rsidP="008D2725">
      <w:pPr>
        <w:ind w:left="1080"/>
        <w:contextualSpacing/>
        <w:rPr>
          <w:rFonts w:cstheme="minorHAnsi"/>
        </w:rPr>
      </w:pPr>
      <w:r>
        <w:rPr>
          <w:rFonts w:eastAsia="Calibri" w:cs="Times New Roman"/>
        </w:rPr>
        <w:t xml:space="preserve">77 </w:t>
      </w:r>
      <w:r w:rsidR="00C678E3" w:rsidRPr="00791206">
        <w:rPr>
          <w:rFonts w:eastAsia="Calibri" w:cs="Times New Roman"/>
        </w:rPr>
        <w:t xml:space="preserve">Don’t </w:t>
      </w:r>
      <w:r w:rsidR="00C678E3" w:rsidRPr="00791206">
        <w:rPr>
          <w:rFonts w:cstheme="minorHAnsi"/>
        </w:rPr>
        <w:t>know</w:t>
      </w:r>
      <w:r w:rsidR="00371DB6" w:rsidRPr="00791206">
        <w:rPr>
          <w:rFonts w:cstheme="minorHAnsi"/>
        </w:rPr>
        <w:t xml:space="preserve"> </w:t>
      </w:r>
    </w:p>
    <w:p w14:paraId="0B909644" w14:textId="264F51C6" w:rsidR="00371DB6" w:rsidRPr="00791206" w:rsidRDefault="00371DB6" w:rsidP="008D2725">
      <w:pPr>
        <w:ind w:left="108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w:t>
      </w:r>
    </w:p>
    <w:p w14:paraId="4E115FAF" w14:textId="77777777" w:rsidR="00371DB6" w:rsidRPr="00791206" w:rsidRDefault="00371DB6" w:rsidP="00371DB6">
      <w:pPr>
        <w:ind w:left="1080"/>
        <w:contextualSpacing/>
        <w:rPr>
          <w:rFonts w:cstheme="minorHAnsi"/>
        </w:rPr>
      </w:pPr>
    </w:p>
    <w:p w14:paraId="2E4DBB06" w14:textId="514F7803" w:rsidR="00C678E3" w:rsidRPr="00791206" w:rsidRDefault="6838C06C" w:rsidP="4CA715FE">
      <w:pPr>
        <w:numPr>
          <w:ilvl w:val="0"/>
          <w:numId w:val="28"/>
        </w:numPr>
        <w:spacing w:before="120"/>
        <w:contextualSpacing/>
      </w:pPr>
      <w:r w:rsidRPr="6838C06C">
        <w:rPr>
          <w:rFonts w:eastAsiaTheme="majorEastAsia"/>
        </w:rPr>
        <w:t xml:space="preserve">[MOMCANC] </w:t>
      </w:r>
      <w:r w:rsidRPr="6838C06C">
        <w:rPr>
          <w:b/>
          <w:bCs/>
        </w:rPr>
        <w:t>[If MOM=1]</w:t>
      </w:r>
      <w:r w:rsidRPr="6838C06C">
        <w:rPr>
          <w:b/>
          <w:bCs/>
          <w:i/>
          <w:iCs/>
        </w:rPr>
        <w:t xml:space="preserve"> </w:t>
      </w:r>
      <w:r>
        <w:t xml:space="preserve">Has a doctor or other health professional ever said that your mother has or had any type of </w:t>
      </w:r>
      <w:r w:rsidRPr="6838C06C">
        <w:rPr>
          <w:b/>
          <w:bCs/>
        </w:rPr>
        <w:t>cancer</w:t>
      </w:r>
      <w:r>
        <w:t xml:space="preserve">? </w:t>
      </w:r>
      <w:r w:rsidRPr="6838C06C">
        <w:rPr>
          <w:rFonts w:eastAsia="Calibri"/>
          <w:b/>
          <w:bCs/>
        </w:rPr>
        <w:t>[If MOM=0, 77, NON-RESPONSE]</w:t>
      </w:r>
      <w:r w:rsidRPr="6838C06C">
        <w:rPr>
          <w:rFonts w:eastAsia="Calibri"/>
        </w:rPr>
        <w:t xml:space="preserve"> Did a doctor or other health professional ever say that your mother had any type of </w:t>
      </w:r>
      <w:r w:rsidRPr="6838C06C">
        <w:rPr>
          <w:b/>
          <w:bCs/>
        </w:rPr>
        <w:t>cancer</w:t>
      </w:r>
      <w:r>
        <w:t>?</w:t>
      </w:r>
    </w:p>
    <w:p w14:paraId="3867753F" w14:textId="07F0B154" w:rsidR="00C678E3" w:rsidRPr="00791206" w:rsidRDefault="64D3EA98" w:rsidP="60923EDB">
      <w:pPr>
        <w:numPr>
          <w:ilvl w:val="1"/>
          <w:numId w:val="28"/>
        </w:numPr>
        <w:spacing w:before="120"/>
        <w:ind w:left="1440"/>
        <w:contextualSpacing/>
      </w:pPr>
      <w:r w:rsidRPr="64D3EA98">
        <w:t>No</w:t>
      </w:r>
      <w:r w:rsidRPr="64D3EA98">
        <w:rPr>
          <w:rFonts w:ascii="Wingdings" w:eastAsia="Wingdings" w:hAnsi="Wingdings"/>
          <w:b/>
          <w:bCs/>
        </w:rPr>
        <w:t>à</w:t>
      </w:r>
      <w:r w:rsidRPr="64D3EA98">
        <w:rPr>
          <w:b/>
          <w:bCs/>
        </w:rPr>
        <w:t xml:space="preserve"> GO TO DAD</w:t>
      </w:r>
    </w:p>
    <w:p w14:paraId="13CFE5F5" w14:textId="63141D3C" w:rsidR="00EB7ED4" w:rsidRPr="00791206" w:rsidRDefault="64D3EA98" w:rsidP="60923EDB">
      <w:pPr>
        <w:numPr>
          <w:ilvl w:val="1"/>
          <w:numId w:val="28"/>
        </w:numPr>
        <w:spacing w:before="120"/>
        <w:ind w:left="1440"/>
        <w:contextualSpacing/>
      </w:pPr>
      <w:r w:rsidRPr="64D3EA98">
        <w:t xml:space="preserve">Yes </w:t>
      </w:r>
    </w:p>
    <w:p w14:paraId="23F1DF9E" w14:textId="0DCB4010" w:rsidR="008D2725" w:rsidRPr="008D2725" w:rsidRDefault="65282B0B" w:rsidP="65282B0B">
      <w:pPr>
        <w:numPr>
          <w:ilvl w:val="0"/>
          <w:numId w:val="114"/>
        </w:numPr>
        <w:spacing w:before="120"/>
        <w:contextualSpacing/>
      </w:pPr>
      <w:r w:rsidRPr="65282B0B">
        <w:rPr>
          <w:rFonts w:eastAsia="Calibri" w:cs="Times New Roman"/>
        </w:rPr>
        <w:t xml:space="preserve"> Don’t </w:t>
      </w:r>
      <w:r w:rsidRPr="65282B0B">
        <w:t xml:space="preserve">know </w:t>
      </w:r>
      <w:r w:rsidRPr="65282B0B">
        <w:rPr>
          <w:rFonts w:ascii="Wingdings" w:eastAsia="Wingdings" w:hAnsi="Wingdings"/>
          <w:b/>
          <w:bCs/>
        </w:rPr>
        <w:t>à</w:t>
      </w:r>
      <w:r w:rsidRPr="65282B0B">
        <w:rPr>
          <w:b/>
          <w:bCs/>
        </w:rPr>
        <w:t xml:space="preserve"> GO TO DAD</w:t>
      </w:r>
    </w:p>
    <w:p w14:paraId="706FE8E9" w14:textId="30897247" w:rsidR="00371DB6" w:rsidRPr="00791206" w:rsidRDefault="00371DB6" w:rsidP="008D2725">
      <w:pPr>
        <w:spacing w:before="120"/>
        <w:ind w:left="720"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w:t>
      </w:r>
    </w:p>
    <w:p w14:paraId="33E85220" w14:textId="37CF9B30" w:rsidR="00C678E3" w:rsidRPr="00791206" w:rsidRDefault="00371DB6" w:rsidP="00371DB6">
      <w:pPr>
        <w:tabs>
          <w:tab w:val="left" w:pos="4220"/>
        </w:tabs>
        <w:spacing w:before="120"/>
        <w:ind w:left="1440"/>
        <w:contextualSpacing/>
        <w:rPr>
          <w:rFonts w:cstheme="minorHAnsi"/>
        </w:rPr>
      </w:pPr>
      <w:r w:rsidRPr="00791206">
        <w:rPr>
          <w:rFonts w:cstheme="minorHAnsi"/>
        </w:rPr>
        <w:tab/>
      </w:r>
    </w:p>
    <w:p w14:paraId="72A3748E" w14:textId="77777777" w:rsidR="00C678E3" w:rsidRPr="00791206" w:rsidRDefault="4CA715FE" w:rsidP="4CA715FE">
      <w:pPr>
        <w:numPr>
          <w:ilvl w:val="0"/>
          <w:numId w:val="28"/>
        </w:numPr>
        <w:spacing w:before="120"/>
        <w:contextualSpacing/>
      </w:pPr>
      <w:r w:rsidRPr="4CA715FE">
        <w:rPr>
          <w:rFonts w:eastAsiaTheme="majorEastAsia"/>
        </w:rPr>
        <w:t xml:space="preserve">[MOMCANC2] </w:t>
      </w:r>
      <w:r w:rsidRPr="4CA715FE">
        <w:t xml:space="preserve">Which type(s) of </w:t>
      </w:r>
      <w:r w:rsidRPr="4CA715FE">
        <w:rPr>
          <w:b/>
          <w:bCs/>
        </w:rPr>
        <w:t>cancer</w:t>
      </w:r>
      <w:r w:rsidRPr="4CA715FE">
        <w:t>? Select all that apply.</w:t>
      </w:r>
    </w:p>
    <w:p w14:paraId="03BB711D" w14:textId="77777777" w:rsidR="00C678E3" w:rsidRPr="00791206" w:rsidRDefault="64D3EA98" w:rsidP="60923EDB">
      <w:pPr>
        <w:numPr>
          <w:ilvl w:val="1"/>
          <w:numId w:val="28"/>
        </w:numPr>
        <w:ind w:left="1440"/>
        <w:contextualSpacing/>
      </w:pPr>
      <w:r w:rsidRPr="64D3EA98">
        <w:t>Anal</w:t>
      </w:r>
    </w:p>
    <w:p w14:paraId="48EF0D06" w14:textId="77777777" w:rsidR="00C678E3" w:rsidRPr="00791206" w:rsidRDefault="64D3EA98" w:rsidP="60923EDB">
      <w:pPr>
        <w:numPr>
          <w:ilvl w:val="1"/>
          <w:numId w:val="28"/>
        </w:numPr>
        <w:ind w:left="1440"/>
        <w:contextualSpacing/>
      </w:pPr>
      <w:r w:rsidRPr="64D3EA98">
        <w:t>Bladder</w:t>
      </w:r>
    </w:p>
    <w:p w14:paraId="15D36E75" w14:textId="77777777" w:rsidR="00C678E3" w:rsidRPr="00791206" w:rsidRDefault="64D3EA98" w:rsidP="60923EDB">
      <w:pPr>
        <w:numPr>
          <w:ilvl w:val="1"/>
          <w:numId w:val="28"/>
        </w:numPr>
        <w:ind w:left="1440"/>
        <w:contextualSpacing/>
      </w:pPr>
      <w:r w:rsidRPr="64D3EA98">
        <w:t>Brain</w:t>
      </w:r>
    </w:p>
    <w:p w14:paraId="6B4138B9" w14:textId="77777777" w:rsidR="00C678E3" w:rsidRPr="00791206" w:rsidRDefault="64D3EA98" w:rsidP="60923EDB">
      <w:pPr>
        <w:numPr>
          <w:ilvl w:val="1"/>
          <w:numId w:val="28"/>
        </w:numPr>
        <w:ind w:left="1440"/>
        <w:contextualSpacing/>
      </w:pPr>
      <w:r w:rsidRPr="64D3EA98">
        <w:t>Breast</w:t>
      </w:r>
    </w:p>
    <w:p w14:paraId="4029F037" w14:textId="77777777" w:rsidR="00C678E3" w:rsidRPr="00791206" w:rsidRDefault="64D3EA98" w:rsidP="60923EDB">
      <w:pPr>
        <w:numPr>
          <w:ilvl w:val="1"/>
          <w:numId w:val="28"/>
        </w:numPr>
        <w:ind w:left="1440"/>
        <w:contextualSpacing/>
      </w:pPr>
      <w:r w:rsidRPr="64D3EA98">
        <w:t>Cervical</w:t>
      </w:r>
    </w:p>
    <w:p w14:paraId="23F1541C" w14:textId="77777777" w:rsidR="00C678E3" w:rsidRPr="00791206" w:rsidRDefault="64D3EA98" w:rsidP="60923EDB">
      <w:pPr>
        <w:numPr>
          <w:ilvl w:val="1"/>
          <w:numId w:val="28"/>
        </w:numPr>
        <w:ind w:left="1440"/>
        <w:contextualSpacing/>
      </w:pPr>
      <w:r w:rsidRPr="64D3EA98">
        <w:t>Colon/rectal</w:t>
      </w:r>
    </w:p>
    <w:p w14:paraId="7C347FC0" w14:textId="77777777" w:rsidR="00C678E3" w:rsidRPr="00791206" w:rsidRDefault="64D3EA98" w:rsidP="60923EDB">
      <w:pPr>
        <w:numPr>
          <w:ilvl w:val="1"/>
          <w:numId w:val="28"/>
        </w:numPr>
        <w:ind w:left="1440"/>
        <w:contextualSpacing/>
      </w:pPr>
      <w:r w:rsidRPr="64D3EA98">
        <w:t>Esophageal</w:t>
      </w:r>
    </w:p>
    <w:p w14:paraId="0515D0D4" w14:textId="77777777" w:rsidR="00C678E3" w:rsidRPr="00791206" w:rsidRDefault="64D3EA98" w:rsidP="60923EDB">
      <w:pPr>
        <w:numPr>
          <w:ilvl w:val="1"/>
          <w:numId w:val="28"/>
        </w:numPr>
        <w:ind w:left="1440"/>
        <w:contextualSpacing/>
      </w:pPr>
      <w:r w:rsidRPr="64D3EA98">
        <w:t>Head and neck (Including cancers of the mouth, sinuses, nose, or throat. Not including brain or skin cancers.)</w:t>
      </w:r>
    </w:p>
    <w:p w14:paraId="30F91408" w14:textId="77777777" w:rsidR="00C678E3" w:rsidRPr="00791206" w:rsidRDefault="64D3EA98" w:rsidP="60923EDB">
      <w:pPr>
        <w:numPr>
          <w:ilvl w:val="1"/>
          <w:numId w:val="28"/>
        </w:numPr>
        <w:ind w:left="1440"/>
        <w:contextualSpacing/>
      </w:pPr>
      <w:r w:rsidRPr="64D3EA98">
        <w:t>Kidney</w:t>
      </w:r>
    </w:p>
    <w:p w14:paraId="5E824787" w14:textId="77777777" w:rsidR="00C678E3" w:rsidRPr="00791206" w:rsidRDefault="64D3EA98" w:rsidP="60923EDB">
      <w:pPr>
        <w:numPr>
          <w:ilvl w:val="1"/>
          <w:numId w:val="28"/>
        </w:numPr>
        <w:ind w:left="1440"/>
        <w:contextualSpacing/>
      </w:pPr>
      <w:r w:rsidRPr="64D3EA98">
        <w:rPr>
          <w:rFonts w:eastAsia="Calibri"/>
        </w:rPr>
        <w:t>Leukemia (blood and bone marrow)</w:t>
      </w:r>
    </w:p>
    <w:p w14:paraId="46FEF0F7" w14:textId="77777777" w:rsidR="00C678E3" w:rsidRPr="00791206" w:rsidRDefault="64D3EA98" w:rsidP="60923EDB">
      <w:pPr>
        <w:numPr>
          <w:ilvl w:val="1"/>
          <w:numId w:val="28"/>
        </w:numPr>
        <w:ind w:left="1440"/>
        <w:contextualSpacing/>
      </w:pPr>
      <w:r w:rsidRPr="64D3EA98">
        <w:rPr>
          <w:rFonts w:eastAsia="Calibri"/>
        </w:rPr>
        <w:t>Liver</w:t>
      </w:r>
    </w:p>
    <w:p w14:paraId="3D6F154A" w14:textId="77777777" w:rsidR="00C678E3" w:rsidRPr="00791206" w:rsidRDefault="64D3EA98" w:rsidP="60923EDB">
      <w:pPr>
        <w:numPr>
          <w:ilvl w:val="1"/>
          <w:numId w:val="28"/>
        </w:numPr>
        <w:ind w:left="1440"/>
        <w:contextualSpacing/>
      </w:pPr>
      <w:r w:rsidRPr="64D3EA98">
        <w:rPr>
          <w:rFonts w:eastAsia="Calibri"/>
        </w:rPr>
        <w:t>Lung or bronchial</w:t>
      </w:r>
    </w:p>
    <w:p w14:paraId="69907E63" w14:textId="77777777" w:rsidR="00C678E3" w:rsidRPr="00791206" w:rsidRDefault="64D3EA98" w:rsidP="60923EDB">
      <w:pPr>
        <w:numPr>
          <w:ilvl w:val="1"/>
          <w:numId w:val="28"/>
        </w:numPr>
        <w:ind w:left="1440"/>
        <w:contextualSpacing/>
      </w:pPr>
      <w:r w:rsidRPr="64D3EA98">
        <w:t>Non-Hodgkin’s lymphoma</w:t>
      </w:r>
    </w:p>
    <w:p w14:paraId="674D993E" w14:textId="77777777" w:rsidR="00C678E3" w:rsidRPr="00791206" w:rsidRDefault="64D3EA98" w:rsidP="60923EDB">
      <w:pPr>
        <w:numPr>
          <w:ilvl w:val="1"/>
          <w:numId w:val="28"/>
        </w:numPr>
        <w:ind w:left="1440"/>
        <w:contextualSpacing/>
      </w:pPr>
      <w:r w:rsidRPr="64D3EA98">
        <w:t>Lymphoma</w:t>
      </w:r>
    </w:p>
    <w:p w14:paraId="26FCD457" w14:textId="77777777" w:rsidR="00C678E3" w:rsidRPr="00791206" w:rsidRDefault="64D3EA98" w:rsidP="60923EDB">
      <w:pPr>
        <w:numPr>
          <w:ilvl w:val="1"/>
          <w:numId w:val="28"/>
        </w:numPr>
        <w:ind w:left="1440"/>
        <w:contextualSpacing/>
      </w:pPr>
      <w:r w:rsidRPr="64D3EA98">
        <w:t>Melanoma (skin)</w:t>
      </w:r>
    </w:p>
    <w:p w14:paraId="4C6AC7E6" w14:textId="77777777" w:rsidR="00C678E3" w:rsidRPr="00791206" w:rsidRDefault="64D3EA98" w:rsidP="60923EDB">
      <w:pPr>
        <w:numPr>
          <w:ilvl w:val="1"/>
          <w:numId w:val="28"/>
        </w:numPr>
        <w:ind w:left="1440"/>
        <w:contextualSpacing/>
      </w:pPr>
      <w:r w:rsidRPr="64D3EA98">
        <w:t>Non-melanoma skin (basal or squamous)</w:t>
      </w:r>
    </w:p>
    <w:p w14:paraId="3783A888" w14:textId="77777777" w:rsidR="00C678E3" w:rsidRPr="00791206" w:rsidRDefault="64D3EA98" w:rsidP="60923EDB">
      <w:pPr>
        <w:numPr>
          <w:ilvl w:val="1"/>
          <w:numId w:val="28"/>
        </w:numPr>
        <w:ind w:left="1440"/>
        <w:contextualSpacing/>
      </w:pPr>
      <w:r w:rsidRPr="64D3EA98">
        <w:t>Ovarian</w:t>
      </w:r>
    </w:p>
    <w:p w14:paraId="50E54B69" w14:textId="77777777" w:rsidR="00C678E3" w:rsidRPr="00791206" w:rsidRDefault="64D3EA98" w:rsidP="60923EDB">
      <w:pPr>
        <w:numPr>
          <w:ilvl w:val="1"/>
          <w:numId w:val="28"/>
        </w:numPr>
        <w:ind w:left="1440"/>
        <w:contextualSpacing/>
      </w:pPr>
      <w:r w:rsidRPr="64D3EA98">
        <w:t>Pancreatic</w:t>
      </w:r>
    </w:p>
    <w:p w14:paraId="078AEB77" w14:textId="77777777" w:rsidR="00C678E3" w:rsidRPr="00791206" w:rsidRDefault="64D3EA98" w:rsidP="60923EDB">
      <w:pPr>
        <w:numPr>
          <w:ilvl w:val="1"/>
          <w:numId w:val="28"/>
        </w:numPr>
        <w:ind w:left="1440"/>
        <w:contextualSpacing/>
      </w:pPr>
      <w:r w:rsidRPr="64D3EA98">
        <w:t>Stomach</w:t>
      </w:r>
    </w:p>
    <w:p w14:paraId="7777F26B" w14:textId="77777777" w:rsidR="00C678E3" w:rsidRPr="00791206" w:rsidRDefault="64D3EA98" w:rsidP="60923EDB">
      <w:pPr>
        <w:numPr>
          <w:ilvl w:val="1"/>
          <w:numId w:val="28"/>
        </w:numPr>
        <w:ind w:left="1440"/>
        <w:contextualSpacing/>
      </w:pPr>
      <w:r w:rsidRPr="64D3EA98">
        <w:t>Thyroid</w:t>
      </w:r>
    </w:p>
    <w:p w14:paraId="4F9BE9EE" w14:textId="77777777" w:rsidR="00C678E3" w:rsidRPr="00791206" w:rsidRDefault="64D3EA98" w:rsidP="60923EDB">
      <w:pPr>
        <w:numPr>
          <w:ilvl w:val="1"/>
          <w:numId w:val="28"/>
        </w:numPr>
        <w:ind w:left="1440"/>
        <w:contextualSpacing/>
      </w:pPr>
      <w:r w:rsidRPr="64D3EA98">
        <w:t>Uterine (endometrial)</w:t>
      </w:r>
    </w:p>
    <w:p w14:paraId="2B6A416E" w14:textId="73D3ADDB" w:rsidR="00C678E3" w:rsidRPr="00791206" w:rsidRDefault="00C678E3" w:rsidP="0037066A">
      <w:pPr>
        <w:numPr>
          <w:ilvl w:val="0"/>
          <w:numId w:val="160"/>
        </w:numPr>
        <w:contextualSpacing/>
        <w:rPr>
          <w:rFonts w:cstheme="minorHAnsi"/>
        </w:rPr>
      </w:pPr>
      <w:r w:rsidRPr="00791206">
        <w:rPr>
          <w:rFonts w:cstheme="minorHAnsi"/>
        </w:rPr>
        <w:t xml:space="preserve">Another type of </w:t>
      </w:r>
      <w:r w:rsidR="0068688D" w:rsidRPr="00791206">
        <w:rPr>
          <w:rFonts w:cstheme="minorHAnsi"/>
        </w:rPr>
        <w:t>cancer: Please describe [</w:t>
      </w:r>
      <w:r w:rsidRPr="00791206">
        <w:rPr>
          <w:rFonts w:cstheme="minorHAnsi"/>
        </w:rPr>
        <w:t>text box]</w:t>
      </w:r>
    </w:p>
    <w:p w14:paraId="46F015D8" w14:textId="39DAD77C" w:rsidR="00902A05" w:rsidRPr="00791206" w:rsidRDefault="6838C06C" w:rsidP="0037066A">
      <w:pPr>
        <w:numPr>
          <w:ilvl w:val="0"/>
          <w:numId w:val="161"/>
        </w:numPr>
        <w:contextualSpacing/>
      </w:pPr>
      <w:r>
        <w:t>I know they had cancer, but don’t know what type</w:t>
      </w:r>
    </w:p>
    <w:p w14:paraId="3509F126" w14:textId="5EA3DDE4" w:rsidR="00902A05" w:rsidRPr="00791206" w:rsidRDefault="00902A05" w:rsidP="0037066A">
      <w:pPr>
        <w:ind w:left="108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w:t>
      </w:r>
    </w:p>
    <w:p w14:paraId="52B10420" w14:textId="77777777" w:rsidR="00C678E3" w:rsidRPr="00791206" w:rsidRDefault="00C678E3" w:rsidP="00C678E3">
      <w:pPr>
        <w:contextualSpacing/>
        <w:rPr>
          <w:rFonts w:cstheme="minorHAnsi"/>
          <w:b/>
        </w:rPr>
      </w:pPr>
    </w:p>
    <w:p w14:paraId="6BF81364" w14:textId="77777777" w:rsidR="00C678E3" w:rsidRPr="00791206" w:rsidRDefault="00C678E3" w:rsidP="00C678E3">
      <w:pPr>
        <w:contextualSpacing/>
        <w:rPr>
          <w:rFonts w:cstheme="minorHAnsi"/>
        </w:rPr>
      </w:pPr>
      <w:r w:rsidRPr="00791206">
        <w:rPr>
          <w:rFonts w:cstheme="minorHAnsi"/>
        </w:rPr>
        <w:t>[MOMCANC3A]</w:t>
      </w:r>
    </w:p>
    <w:p w14:paraId="270CE661" w14:textId="74DAB119" w:rsidR="00C678E3" w:rsidRPr="00791206" w:rsidRDefault="6838C06C" w:rsidP="6838C06C">
      <w:pPr>
        <w:contextualSpacing/>
        <w:rPr>
          <w:b/>
          <w:bCs/>
        </w:rPr>
      </w:pPr>
      <w:r w:rsidRPr="6838C06C">
        <w:rPr>
          <w:b/>
          <w:bCs/>
        </w:rPr>
        <w:t>[DISPLAY IF 0 SELECTED AT MOMCANC2]</w:t>
      </w:r>
    </w:p>
    <w:p w14:paraId="5B18C7A3" w14:textId="08A71E62" w:rsidR="00C7215A" w:rsidRDefault="6838C06C" w:rsidP="0037066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anal cancer</w:t>
      </w:r>
      <w:r>
        <w:t xml:space="preserve">? </w:t>
      </w:r>
    </w:p>
    <w:p w14:paraId="6B0F740E" w14:textId="267B1672" w:rsidR="4A685580" w:rsidRDefault="6838C06C" w:rsidP="00C7215A">
      <w:pPr>
        <w:ind w:left="360"/>
      </w:pPr>
      <w:r>
        <w:t xml:space="preserve">|__|__| Age at diagnosis </w:t>
      </w:r>
    </w:p>
    <w:p w14:paraId="26FB1EB4" w14:textId="65D48618" w:rsidR="4A685580" w:rsidRDefault="6838C06C" w:rsidP="003C3490">
      <w:pPr>
        <w:ind w:left="360"/>
      </w:pPr>
      <w:r>
        <w:t xml:space="preserve">Or, if it is easier to remember the year, enter that here: </w:t>
      </w:r>
    </w:p>
    <w:p w14:paraId="0A871ED3" w14:textId="053BF845" w:rsidR="4A685580" w:rsidRDefault="6838C06C" w:rsidP="003C3490">
      <w:pPr>
        <w:ind w:left="360"/>
      </w:pPr>
      <w:r>
        <w:t>|__|__|__|__| Year of diagnosis</w:t>
      </w:r>
    </w:p>
    <w:p w14:paraId="25A7D947" w14:textId="64D53622" w:rsidR="75E7A81C" w:rsidRDefault="6838C06C" w:rsidP="6838C06C">
      <w:pPr>
        <w:ind w:left="360"/>
        <w:contextualSpacing/>
      </w:pPr>
      <w:r w:rsidRPr="6838C06C">
        <w:rPr>
          <w:rFonts w:eastAsia="Calibri"/>
          <w:i/>
          <w:iCs/>
        </w:rPr>
        <w:lastRenderedPageBreak/>
        <w:t xml:space="preserve">NO RESPONSE </w:t>
      </w:r>
      <w:r w:rsidRPr="6838C06C">
        <w:rPr>
          <w:rFonts w:ascii="Wingdings" w:eastAsia="Wingdings" w:hAnsi="Wingdings" w:cs="Wingdings"/>
        </w:rPr>
        <w:t>à</w:t>
      </w:r>
      <w:r w:rsidRPr="6838C06C">
        <w:rPr>
          <w:rFonts w:eastAsia="Calibri"/>
          <w:b/>
          <w:bCs/>
          <w:i/>
          <w:iCs/>
        </w:rPr>
        <w:t xml:space="preserve"> GO TO MOMCANC3B</w:t>
      </w:r>
    </w:p>
    <w:p w14:paraId="181C490C" w14:textId="47C98B52" w:rsidR="00C678E3" w:rsidRPr="00791206" w:rsidRDefault="6838C06C" w:rsidP="6838C06C">
      <w:pPr>
        <w:ind w:firstLine="360"/>
        <w:contextualSpacing/>
      </w:pPr>
      <w:r w:rsidRPr="6838C06C">
        <w:t>[MOMCANC3B]</w:t>
      </w:r>
    </w:p>
    <w:p w14:paraId="102B0EBB" w14:textId="6BC5E907" w:rsidR="00C678E3" w:rsidRPr="00791206" w:rsidRDefault="6838C06C" w:rsidP="6838C06C">
      <w:pPr>
        <w:contextualSpacing/>
        <w:rPr>
          <w:b/>
          <w:bCs/>
        </w:rPr>
      </w:pPr>
      <w:r w:rsidRPr="6838C06C">
        <w:rPr>
          <w:b/>
          <w:bCs/>
        </w:rPr>
        <w:t>[DISPLAY IF 1 SELECTED AT MOMCANC2]</w:t>
      </w:r>
    </w:p>
    <w:p w14:paraId="60F2DBB1" w14:textId="729D6988" w:rsidR="00C678E3" w:rsidRPr="00791206" w:rsidRDefault="6838C06C" w:rsidP="4A685580">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bladder cancer</w:t>
      </w:r>
      <w:r>
        <w:t>?</w:t>
      </w:r>
    </w:p>
    <w:p w14:paraId="08AF0D7F" w14:textId="29198178" w:rsidR="00C678E3" w:rsidRPr="00791206" w:rsidRDefault="6838C06C" w:rsidP="003C3490">
      <w:pPr>
        <w:ind w:left="360"/>
        <w:contextualSpacing/>
      </w:pPr>
      <w:r>
        <w:t xml:space="preserve">|__|__| Age at diagnosis </w:t>
      </w:r>
    </w:p>
    <w:p w14:paraId="2B73493D" w14:textId="4D34CDA7" w:rsidR="00C678E3" w:rsidRPr="00791206" w:rsidRDefault="6838C06C" w:rsidP="003C3490">
      <w:pPr>
        <w:ind w:left="360"/>
        <w:contextualSpacing/>
      </w:pPr>
      <w:r>
        <w:t xml:space="preserve"> </w:t>
      </w:r>
    </w:p>
    <w:p w14:paraId="45142DDE" w14:textId="65D48618" w:rsidR="00C678E3" w:rsidRPr="00791206" w:rsidRDefault="6838C06C" w:rsidP="003C3490">
      <w:pPr>
        <w:ind w:left="360"/>
        <w:contextualSpacing/>
      </w:pPr>
      <w:r>
        <w:t xml:space="preserve">Or, if it is easier to remember the year, enter that here: </w:t>
      </w:r>
    </w:p>
    <w:p w14:paraId="34A9BAB9" w14:textId="053BF845" w:rsidR="00C678E3" w:rsidRPr="00791206" w:rsidRDefault="6838C06C" w:rsidP="003C3490">
      <w:pPr>
        <w:ind w:left="360"/>
        <w:contextualSpacing/>
      </w:pPr>
      <w:r>
        <w:t>|__|__|__|__| Year of diagnosis</w:t>
      </w:r>
    </w:p>
    <w:p w14:paraId="2A3E4D89" w14:textId="03C94137" w:rsidR="003945FE" w:rsidRPr="00791206" w:rsidRDefault="6838C06C" w:rsidP="6838C06C">
      <w:pPr>
        <w:contextualSpacing/>
        <w:rPr>
          <w:rFonts w:eastAsia="Calibri"/>
        </w:rPr>
      </w:pPr>
      <w:r>
        <w:t xml:space="preserve">  </w:t>
      </w:r>
    </w:p>
    <w:p w14:paraId="3331494D" w14:textId="0D71B5D3"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MOMCANC3C</w:t>
      </w:r>
    </w:p>
    <w:p w14:paraId="60EB16D8" w14:textId="77777777" w:rsidR="00C678E3" w:rsidRPr="00791206" w:rsidRDefault="00C678E3" w:rsidP="00C678E3">
      <w:pPr>
        <w:contextualSpacing/>
        <w:rPr>
          <w:rFonts w:eastAsia="Calibri" w:cstheme="minorHAnsi"/>
        </w:rPr>
      </w:pPr>
    </w:p>
    <w:p w14:paraId="35D85567" w14:textId="77777777" w:rsidR="00C678E3" w:rsidRPr="00791206" w:rsidRDefault="00C678E3" w:rsidP="00C678E3">
      <w:pPr>
        <w:contextualSpacing/>
        <w:rPr>
          <w:rFonts w:cstheme="minorHAnsi"/>
        </w:rPr>
      </w:pPr>
      <w:r w:rsidRPr="00791206">
        <w:rPr>
          <w:rFonts w:cstheme="minorHAnsi"/>
        </w:rPr>
        <w:t>[MOMCANC3C]</w:t>
      </w:r>
    </w:p>
    <w:p w14:paraId="475130B3" w14:textId="05C2B073" w:rsidR="00C678E3" w:rsidRPr="00791206" w:rsidRDefault="6838C06C" w:rsidP="6838C06C">
      <w:pPr>
        <w:contextualSpacing/>
        <w:rPr>
          <w:b/>
          <w:bCs/>
        </w:rPr>
      </w:pPr>
      <w:r w:rsidRPr="6838C06C">
        <w:rPr>
          <w:b/>
          <w:bCs/>
        </w:rPr>
        <w:t>[DISPLAY IF 2 SELECTED AT MOMCANC2]</w:t>
      </w:r>
    </w:p>
    <w:p w14:paraId="10C62C88" w14:textId="70E246EB" w:rsidR="00C678E3" w:rsidRPr="00791206" w:rsidRDefault="6838C06C" w:rsidP="00C7215A">
      <w:pPr>
        <w:pStyle w:val="ListParagraph"/>
        <w:numPr>
          <w:ilvl w:val="0"/>
          <w:numId w:val="28"/>
        </w:numPr>
      </w:pPr>
      <w:r>
        <w:t xml:space="preserve"> How old was your mother when they were </w:t>
      </w:r>
      <w:r w:rsidRPr="6838C06C">
        <w:rPr>
          <w:b/>
          <w:bCs/>
        </w:rPr>
        <w:t xml:space="preserve">first </w:t>
      </w:r>
      <w:r>
        <w:t xml:space="preserve">told by a doctor or other health professional that they have or had </w:t>
      </w:r>
      <w:r w:rsidRPr="6838C06C">
        <w:rPr>
          <w:b/>
          <w:bCs/>
        </w:rPr>
        <w:t>brain cancer</w:t>
      </w:r>
      <w:r>
        <w:t xml:space="preserve">? </w:t>
      </w:r>
    </w:p>
    <w:p w14:paraId="1FBBCF33" w14:textId="3E5DB656" w:rsidR="003C3490" w:rsidRPr="00791206" w:rsidRDefault="6838C06C" w:rsidP="6838C06C">
      <w:pPr>
        <w:ind w:left="360"/>
        <w:contextualSpacing/>
        <w:rPr>
          <w:rFonts w:eastAsia="Calibri"/>
        </w:rPr>
      </w:pPr>
      <w:r>
        <w:t xml:space="preserve">|__|__| Age at diagnosis </w:t>
      </w:r>
    </w:p>
    <w:p w14:paraId="0308A2FC" w14:textId="77777777" w:rsidR="003C3490" w:rsidRPr="00791206" w:rsidRDefault="6838C06C" w:rsidP="003C3490">
      <w:pPr>
        <w:ind w:left="360"/>
        <w:contextualSpacing/>
      </w:pPr>
      <w:r>
        <w:t xml:space="preserve"> </w:t>
      </w:r>
    </w:p>
    <w:p w14:paraId="7D614DA6" w14:textId="77777777" w:rsidR="003C3490" w:rsidRPr="00791206" w:rsidRDefault="6838C06C" w:rsidP="003C3490">
      <w:pPr>
        <w:ind w:left="360"/>
        <w:contextualSpacing/>
      </w:pPr>
      <w:r>
        <w:t xml:space="preserve">Or, if it is easier to remember the year, enter that here: </w:t>
      </w:r>
    </w:p>
    <w:p w14:paraId="18ECCAAD" w14:textId="77777777" w:rsidR="003C3490" w:rsidRPr="00791206" w:rsidRDefault="6838C06C" w:rsidP="003C3490">
      <w:pPr>
        <w:ind w:left="360"/>
        <w:contextualSpacing/>
      </w:pPr>
      <w:r>
        <w:t>|__|__|__|__| Year of diagnosis</w:t>
      </w:r>
    </w:p>
    <w:p w14:paraId="5E59080A" w14:textId="624381CE" w:rsidR="003945FE" w:rsidRPr="00791206" w:rsidRDefault="003945FE" w:rsidP="6838C06C">
      <w:pPr>
        <w:ind w:left="360"/>
        <w:contextualSpacing/>
        <w:rPr>
          <w:rFonts w:eastAsia="Calibri"/>
        </w:rPr>
      </w:pPr>
    </w:p>
    <w:p w14:paraId="18963DCE" w14:textId="262E3867"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MOMCANC3D</w:t>
      </w:r>
    </w:p>
    <w:p w14:paraId="4BBF060F" w14:textId="77777777" w:rsidR="00C678E3" w:rsidRPr="00791206" w:rsidRDefault="00C678E3" w:rsidP="00C678E3">
      <w:pPr>
        <w:contextualSpacing/>
        <w:rPr>
          <w:rFonts w:cstheme="minorHAnsi"/>
          <w:b/>
        </w:rPr>
      </w:pPr>
    </w:p>
    <w:p w14:paraId="7A5855F9" w14:textId="76A23CE9" w:rsidR="00C678E3" w:rsidRPr="00791206" w:rsidRDefault="00C678E3" w:rsidP="00EB7ED4">
      <w:pPr>
        <w:tabs>
          <w:tab w:val="center" w:pos="4680"/>
        </w:tabs>
        <w:contextualSpacing/>
        <w:rPr>
          <w:rFonts w:cstheme="minorHAnsi"/>
        </w:rPr>
      </w:pPr>
      <w:r w:rsidRPr="00791206">
        <w:rPr>
          <w:rFonts w:cstheme="minorHAnsi"/>
        </w:rPr>
        <w:t>[MOMCANC3D]</w:t>
      </w:r>
      <w:r w:rsidR="00EB7ED4" w:rsidRPr="00791206">
        <w:rPr>
          <w:rFonts w:cstheme="minorHAnsi"/>
        </w:rPr>
        <w:tab/>
      </w:r>
    </w:p>
    <w:p w14:paraId="29E71A35" w14:textId="6FDF2490" w:rsidR="00C678E3" w:rsidRPr="00791206" w:rsidRDefault="6838C06C" w:rsidP="6838C06C">
      <w:pPr>
        <w:contextualSpacing/>
        <w:rPr>
          <w:b/>
          <w:bCs/>
        </w:rPr>
      </w:pPr>
      <w:r w:rsidRPr="6838C06C">
        <w:rPr>
          <w:b/>
          <w:bCs/>
        </w:rPr>
        <w:t>[DISPLAY IF 3 SELECTED AT MOMCANC2]</w:t>
      </w:r>
    </w:p>
    <w:p w14:paraId="4F5ADFE4" w14:textId="2780CAC2" w:rsidR="003C3490" w:rsidRDefault="6838C06C" w:rsidP="4A685580">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breast cancer</w:t>
      </w:r>
      <w:r>
        <w:t>?</w:t>
      </w:r>
    </w:p>
    <w:p w14:paraId="3DB67B6C" w14:textId="1CA9A305" w:rsidR="00C7215A" w:rsidRDefault="6838C06C" w:rsidP="00C7215A">
      <w:pPr>
        <w:ind w:left="360"/>
        <w:contextualSpacing/>
      </w:pPr>
      <w:r>
        <w:t xml:space="preserve">|__|__| Age at diagnosis </w:t>
      </w:r>
    </w:p>
    <w:p w14:paraId="21E53AB3" w14:textId="32DFC6EA" w:rsidR="00C678E3" w:rsidRDefault="6838C06C" w:rsidP="00C7215A">
      <w:pPr>
        <w:ind w:left="360"/>
        <w:contextualSpacing/>
      </w:pPr>
      <w:r>
        <w:t xml:space="preserve">Or, if it is easier to remember the year, enter that here:   |__|__|__|__| Year of diagnosis  </w:t>
      </w:r>
    </w:p>
    <w:p w14:paraId="56369F9C" w14:textId="755B1F85" w:rsidR="003945FE" w:rsidRPr="00791206" w:rsidRDefault="003945FE" w:rsidP="6838C06C">
      <w:pPr>
        <w:contextualSpacing/>
      </w:pPr>
    </w:p>
    <w:p w14:paraId="0895F57F" w14:textId="44FFDE10"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MOMCANC3E</w:t>
      </w:r>
    </w:p>
    <w:p w14:paraId="28A026A8" w14:textId="77777777" w:rsidR="00C678E3" w:rsidRPr="00791206" w:rsidRDefault="00C678E3" w:rsidP="00C678E3">
      <w:pPr>
        <w:contextualSpacing/>
        <w:rPr>
          <w:rFonts w:eastAsia="Calibri" w:cstheme="minorHAnsi"/>
        </w:rPr>
      </w:pPr>
    </w:p>
    <w:p w14:paraId="22F7CB6E" w14:textId="77777777" w:rsidR="00C678E3" w:rsidRPr="00791206" w:rsidRDefault="00C678E3" w:rsidP="00C678E3">
      <w:pPr>
        <w:contextualSpacing/>
        <w:rPr>
          <w:rFonts w:cstheme="minorHAnsi"/>
        </w:rPr>
      </w:pPr>
      <w:r w:rsidRPr="00791206">
        <w:rPr>
          <w:rFonts w:cstheme="minorHAnsi"/>
        </w:rPr>
        <w:t>[MOMCANC3E]</w:t>
      </w:r>
    </w:p>
    <w:p w14:paraId="174410FB" w14:textId="1A669349" w:rsidR="00C678E3" w:rsidRPr="00791206" w:rsidRDefault="6838C06C" w:rsidP="6838C06C">
      <w:pPr>
        <w:contextualSpacing/>
        <w:rPr>
          <w:b/>
          <w:bCs/>
        </w:rPr>
      </w:pPr>
      <w:r w:rsidRPr="6838C06C">
        <w:rPr>
          <w:b/>
          <w:bCs/>
        </w:rPr>
        <w:t>[DISPLAY IF 4 SELECTED AT MOMCANC2]</w:t>
      </w:r>
    </w:p>
    <w:p w14:paraId="294C34BE" w14:textId="017856E4" w:rsidR="00C678E3" w:rsidRPr="00791206" w:rsidRDefault="6838C06C" w:rsidP="4A685580">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cervical cancer</w:t>
      </w:r>
      <w:r>
        <w:t>?</w:t>
      </w:r>
    </w:p>
    <w:p w14:paraId="2A4E45F8" w14:textId="77777777" w:rsidR="003C3490" w:rsidRDefault="6838C06C" w:rsidP="6838C06C">
      <w:pPr>
        <w:pStyle w:val="ListParagraph"/>
      </w:pPr>
      <w:r>
        <w:t xml:space="preserve">|__|__| Age at diagnosis </w:t>
      </w:r>
    </w:p>
    <w:p w14:paraId="17DF0114" w14:textId="77777777" w:rsidR="003C3490" w:rsidRPr="00791206" w:rsidRDefault="6838C06C" w:rsidP="6838C06C">
      <w:pPr>
        <w:pStyle w:val="ListParagraph"/>
      </w:pPr>
      <w:r>
        <w:t xml:space="preserve">Or, if it is easier to remember the year, enter that here:   |__|__|__|__| Year of diagnosis  </w:t>
      </w:r>
    </w:p>
    <w:p w14:paraId="26F6E08F" w14:textId="5C117E18" w:rsidR="003945FE" w:rsidRPr="00791206" w:rsidRDefault="003945FE" w:rsidP="6838C06C">
      <w:pPr>
        <w:ind w:left="360"/>
        <w:contextualSpacing/>
        <w:rPr>
          <w:rFonts w:eastAsia="Calibri"/>
        </w:rPr>
      </w:pPr>
    </w:p>
    <w:p w14:paraId="68119222" w14:textId="58781033"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MOMCANC3F</w:t>
      </w:r>
    </w:p>
    <w:p w14:paraId="2AA34E6F" w14:textId="77777777" w:rsidR="00C678E3" w:rsidRPr="00791206" w:rsidRDefault="00C678E3" w:rsidP="00C678E3">
      <w:pPr>
        <w:contextualSpacing/>
        <w:rPr>
          <w:rFonts w:cstheme="minorHAnsi"/>
        </w:rPr>
      </w:pPr>
    </w:p>
    <w:p w14:paraId="5604C247" w14:textId="77777777" w:rsidR="00C678E3" w:rsidRPr="00791206" w:rsidRDefault="00C678E3" w:rsidP="00C678E3">
      <w:pPr>
        <w:contextualSpacing/>
        <w:rPr>
          <w:rFonts w:cstheme="minorHAnsi"/>
        </w:rPr>
      </w:pPr>
      <w:r w:rsidRPr="00791206">
        <w:rPr>
          <w:rFonts w:cstheme="minorHAnsi"/>
        </w:rPr>
        <w:t>[MOMCANC3F]</w:t>
      </w:r>
    </w:p>
    <w:p w14:paraId="0F9E025A" w14:textId="4685A398" w:rsidR="00C678E3" w:rsidRPr="00791206" w:rsidRDefault="6838C06C" w:rsidP="6838C06C">
      <w:pPr>
        <w:contextualSpacing/>
        <w:rPr>
          <w:b/>
          <w:bCs/>
        </w:rPr>
      </w:pPr>
      <w:r w:rsidRPr="6838C06C">
        <w:rPr>
          <w:b/>
          <w:bCs/>
        </w:rPr>
        <w:lastRenderedPageBreak/>
        <w:t>[DISPLAY IF 5 SELECTED AT MOMCANC2]</w:t>
      </w:r>
    </w:p>
    <w:p w14:paraId="0A134672" w14:textId="3B713BB8"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colon/rectal cancer</w:t>
      </w:r>
      <w:r>
        <w:t xml:space="preserve">? </w:t>
      </w:r>
    </w:p>
    <w:p w14:paraId="2A5687C4" w14:textId="0153E20A" w:rsidR="003C3490" w:rsidRDefault="6838C06C" w:rsidP="00C7215A">
      <w:pPr>
        <w:ind w:left="360" w:firstLine="360"/>
        <w:contextualSpacing/>
      </w:pPr>
      <w:r>
        <w:t xml:space="preserve">|__|__| Age at diagnosis </w:t>
      </w:r>
    </w:p>
    <w:p w14:paraId="54A341B8" w14:textId="77777777" w:rsidR="003C3490" w:rsidRPr="00791206" w:rsidRDefault="6838C06C" w:rsidP="003C3490">
      <w:pPr>
        <w:pStyle w:val="ListParagraph"/>
      </w:pPr>
      <w:r>
        <w:t xml:space="preserve">Or, if it is easier to remember the year, enter that here:   |__|__|__|__| Year of diagnosis  </w:t>
      </w:r>
    </w:p>
    <w:p w14:paraId="06695CEB" w14:textId="23971251" w:rsidR="003945FE"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MOMCANC3G</w:t>
      </w:r>
    </w:p>
    <w:p w14:paraId="37B08D9A" w14:textId="77777777" w:rsidR="00C678E3" w:rsidRPr="00791206" w:rsidRDefault="00C678E3" w:rsidP="00C678E3">
      <w:pPr>
        <w:contextualSpacing/>
        <w:rPr>
          <w:rFonts w:cstheme="minorHAnsi"/>
        </w:rPr>
      </w:pPr>
    </w:p>
    <w:p w14:paraId="0B352D28" w14:textId="77777777" w:rsidR="00C678E3" w:rsidRPr="00791206" w:rsidRDefault="00C678E3" w:rsidP="00C678E3">
      <w:pPr>
        <w:contextualSpacing/>
        <w:rPr>
          <w:rFonts w:cstheme="minorHAnsi"/>
        </w:rPr>
      </w:pPr>
      <w:r w:rsidRPr="00791206">
        <w:rPr>
          <w:rFonts w:cstheme="minorHAnsi"/>
        </w:rPr>
        <w:t>[MOMCANC3G]</w:t>
      </w:r>
    </w:p>
    <w:bookmarkEnd w:id="17"/>
    <w:p w14:paraId="121213B4" w14:textId="7B1F8ED7" w:rsidR="00C678E3" w:rsidRPr="00791206" w:rsidRDefault="6838C06C" w:rsidP="6838C06C">
      <w:pPr>
        <w:contextualSpacing/>
        <w:rPr>
          <w:b/>
          <w:bCs/>
        </w:rPr>
      </w:pPr>
      <w:r w:rsidRPr="6838C06C">
        <w:rPr>
          <w:b/>
          <w:bCs/>
        </w:rPr>
        <w:t>[DISPLAY IF 6 SELECTED AT MOMCANC2]</w:t>
      </w:r>
    </w:p>
    <w:p w14:paraId="5710F740" w14:textId="5944EF38"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esophageal cancer</w:t>
      </w:r>
      <w:r>
        <w:t xml:space="preserve">? </w:t>
      </w:r>
    </w:p>
    <w:p w14:paraId="2B653451" w14:textId="3C52FF17" w:rsidR="003C3490" w:rsidRDefault="6838C06C" w:rsidP="00C7215A">
      <w:pPr>
        <w:ind w:left="360" w:firstLine="360"/>
        <w:contextualSpacing/>
      </w:pPr>
      <w:r>
        <w:t xml:space="preserve">|__|__| Age at diagnosis </w:t>
      </w:r>
    </w:p>
    <w:p w14:paraId="6494CCF5" w14:textId="77777777" w:rsidR="003C3490" w:rsidRPr="00791206" w:rsidRDefault="6838C06C" w:rsidP="003C3490">
      <w:pPr>
        <w:pStyle w:val="ListParagraph"/>
      </w:pPr>
      <w:r>
        <w:t xml:space="preserve">Or, if it is easier to remember the year, enter that here:   |__|__|__|__| Year of diagnosis  </w:t>
      </w:r>
    </w:p>
    <w:p w14:paraId="7022FFE6" w14:textId="4FDA2489" w:rsidR="003945FE" w:rsidRPr="00791206" w:rsidRDefault="003945FE" w:rsidP="6838C06C">
      <w:pPr>
        <w:ind w:left="360"/>
        <w:contextualSpacing/>
        <w:rPr>
          <w:rFonts w:eastAsia="Calibri"/>
        </w:rPr>
      </w:pPr>
    </w:p>
    <w:p w14:paraId="09C01870" w14:textId="4B112C93"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MOMCANC3H</w:t>
      </w:r>
    </w:p>
    <w:p w14:paraId="23D7EF15" w14:textId="77777777" w:rsidR="00C678E3" w:rsidRPr="00791206" w:rsidRDefault="00C678E3" w:rsidP="00C678E3">
      <w:pPr>
        <w:contextualSpacing/>
        <w:rPr>
          <w:rFonts w:cstheme="minorHAnsi"/>
        </w:rPr>
      </w:pPr>
    </w:p>
    <w:p w14:paraId="2DFBAD3B" w14:textId="77777777" w:rsidR="00C678E3" w:rsidRPr="00791206" w:rsidRDefault="00C678E3" w:rsidP="00C678E3">
      <w:pPr>
        <w:contextualSpacing/>
        <w:rPr>
          <w:rFonts w:cstheme="minorHAnsi"/>
        </w:rPr>
      </w:pPr>
      <w:r w:rsidRPr="00791206">
        <w:rPr>
          <w:rFonts w:cstheme="minorHAnsi"/>
        </w:rPr>
        <w:t>[MOMCANC3H]</w:t>
      </w:r>
    </w:p>
    <w:p w14:paraId="2B31778B" w14:textId="41D4E914" w:rsidR="00C678E3" w:rsidRPr="00791206" w:rsidRDefault="6838C06C" w:rsidP="6838C06C">
      <w:pPr>
        <w:contextualSpacing/>
        <w:rPr>
          <w:b/>
          <w:bCs/>
        </w:rPr>
      </w:pPr>
      <w:r w:rsidRPr="6838C06C">
        <w:rPr>
          <w:b/>
          <w:bCs/>
        </w:rPr>
        <w:t>[DISPLAY IF 7 SELECTED AT MOMCANC2]</w:t>
      </w:r>
    </w:p>
    <w:p w14:paraId="1C45DA52" w14:textId="6A05C9D4"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head and neck cancer</w:t>
      </w:r>
      <w:r>
        <w:t xml:space="preserve">? </w:t>
      </w:r>
    </w:p>
    <w:p w14:paraId="62C0DE07" w14:textId="71992C50" w:rsidR="003C3490" w:rsidRDefault="6838C06C" w:rsidP="00C7215A">
      <w:pPr>
        <w:ind w:left="360" w:firstLine="360"/>
        <w:contextualSpacing/>
      </w:pPr>
      <w:r>
        <w:t xml:space="preserve">|__|__| Age at diagnosis </w:t>
      </w:r>
    </w:p>
    <w:p w14:paraId="6CE7DE96" w14:textId="59D2F7B2" w:rsidR="003945FE" w:rsidRPr="00791206" w:rsidRDefault="6838C06C" w:rsidP="6838C06C">
      <w:pPr>
        <w:pStyle w:val="ListParagraph"/>
      </w:pPr>
      <w:r>
        <w:t xml:space="preserve">Or, if it is easier to remember the year, enter that here:   |__|__|__|__| Year of diagnosis  </w:t>
      </w:r>
    </w:p>
    <w:p w14:paraId="165322DF" w14:textId="2BD203B8"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MOMCANC3I</w:t>
      </w:r>
    </w:p>
    <w:p w14:paraId="497B0933" w14:textId="77777777" w:rsidR="00C678E3" w:rsidRPr="00791206" w:rsidRDefault="00C678E3" w:rsidP="00C678E3">
      <w:pPr>
        <w:contextualSpacing/>
        <w:rPr>
          <w:rFonts w:eastAsia="Calibri" w:cstheme="minorHAnsi"/>
        </w:rPr>
      </w:pPr>
    </w:p>
    <w:p w14:paraId="101CC278" w14:textId="77777777" w:rsidR="00C678E3" w:rsidRPr="00791206" w:rsidRDefault="00C678E3" w:rsidP="00C678E3">
      <w:pPr>
        <w:contextualSpacing/>
        <w:rPr>
          <w:rFonts w:cstheme="minorHAnsi"/>
        </w:rPr>
      </w:pPr>
      <w:r w:rsidRPr="00791206">
        <w:rPr>
          <w:rFonts w:cstheme="minorHAnsi"/>
        </w:rPr>
        <w:t>[MOMCANC3I]</w:t>
      </w:r>
    </w:p>
    <w:p w14:paraId="3A5D405F" w14:textId="2AA22A74" w:rsidR="00C678E3" w:rsidRPr="00791206" w:rsidRDefault="6838C06C" w:rsidP="6838C06C">
      <w:pPr>
        <w:contextualSpacing/>
        <w:rPr>
          <w:b/>
          <w:bCs/>
        </w:rPr>
      </w:pPr>
      <w:r w:rsidRPr="6838C06C">
        <w:rPr>
          <w:b/>
          <w:bCs/>
        </w:rPr>
        <w:t>[DISPLAY IF 8 SELECTED AT MOMCANC2]</w:t>
      </w:r>
    </w:p>
    <w:p w14:paraId="3BC3A9F8" w14:textId="4B1C479C"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kidney cancer</w:t>
      </w:r>
      <w:r>
        <w:t xml:space="preserve">? </w:t>
      </w:r>
    </w:p>
    <w:p w14:paraId="7FCF3E0A" w14:textId="17F5622A" w:rsidR="003C3490" w:rsidRDefault="6838C06C" w:rsidP="00C7215A">
      <w:pPr>
        <w:ind w:left="360" w:firstLine="360"/>
        <w:contextualSpacing/>
      </w:pPr>
      <w:r>
        <w:t xml:space="preserve">|__|__| Age at diagnosis </w:t>
      </w:r>
    </w:p>
    <w:p w14:paraId="403B7AB9" w14:textId="797363CA" w:rsidR="00C678E3" w:rsidRPr="00791206" w:rsidRDefault="6838C06C" w:rsidP="6838C06C">
      <w:pPr>
        <w:pStyle w:val="ListParagraph"/>
      </w:pPr>
      <w:r>
        <w:t xml:space="preserve">Or, if it is easier to remember the year, enter that here:   |__|__|__|__| Year of diagnosis  </w:t>
      </w:r>
    </w:p>
    <w:p w14:paraId="2A559E1C" w14:textId="4A508C82"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MOMCANC3J</w:t>
      </w:r>
    </w:p>
    <w:p w14:paraId="32E58615" w14:textId="77777777" w:rsidR="003945FE" w:rsidRPr="00791206" w:rsidRDefault="003945FE" w:rsidP="00C678E3">
      <w:pPr>
        <w:contextualSpacing/>
        <w:rPr>
          <w:rFonts w:eastAsia="Calibri" w:cstheme="minorHAnsi"/>
        </w:rPr>
      </w:pPr>
    </w:p>
    <w:p w14:paraId="44DFDAC8" w14:textId="77777777" w:rsidR="00C678E3" w:rsidRPr="00791206" w:rsidRDefault="00C678E3" w:rsidP="00C678E3">
      <w:pPr>
        <w:contextualSpacing/>
        <w:rPr>
          <w:rFonts w:cstheme="minorHAnsi"/>
        </w:rPr>
      </w:pPr>
      <w:r w:rsidRPr="00791206">
        <w:rPr>
          <w:rFonts w:cstheme="minorHAnsi"/>
        </w:rPr>
        <w:t>[MOMCANC3J]</w:t>
      </w:r>
    </w:p>
    <w:p w14:paraId="5AD900BF" w14:textId="59F927AA" w:rsidR="00C678E3" w:rsidRPr="00791206" w:rsidRDefault="6838C06C" w:rsidP="6838C06C">
      <w:pPr>
        <w:contextualSpacing/>
        <w:rPr>
          <w:b/>
          <w:bCs/>
        </w:rPr>
      </w:pPr>
      <w:r w:rsidRPr="6838C06C">
        <w:rPr>
          <w:b/>
          <w:bCs/>
        </w:rPr>
        <w:t>[DISPLAY IF 9 SELECTED AT MOMCANC2]</w:t>
      </w:r>
    </w:p>
    <w:p w14:paraId="79D625E8" w14:textId="23C04211"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leukemia</w:t>
      </w:r>
      <w:r>
        <w:t xml:space="preserve">? </w:t>
      </w:r>
    </w:p>
    <w:p w14:paraId="3C17AC29" w14:textId="5DB16756" w:rsidR="003C3490" w:rsidRDefault="6838C06C" w:rsidP="00C7215A">
      <w:pPr>
        <w:ind w:left="360" w:firstLine="360"/>
        <w:contextualSpacing/>
      </w:pPr>
      <w:r>
        <w:t xml:space="preserve">|__|__| Age at diagnosis </w:t>
      </w:r>
    </w:p>
    <w:p w14:paraId="0F2B2561" w14:textId="49CC7B53" w:rsidR="003945FE" w:rsidRDefault="6838C06C" w:rsidP="003945FE">
      <w:pPr>
        <w:ind w:firstLine="360"/>
        <w:contextualSpacing/>
      </w:pPr>
      <w:r>
        <w:t>Or, if it is easier to remember the year, enter that here:   |__|__|__|__| Year of diagnosis</w:t>
      </w:r>
    </w:p>
    <w:p w14:paraId="0545BF07" w14:textId="0659809A" w:rsidR="003945FE" w:rsidRPr="00791206" w:rsidRDefault="6838C06C" w:rsidP="6838C06C">
      <w:pPr>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MOMCANC3K</w:t>
      </w:r>
    </w:p>
    <w:p w14:paraId="00EB5143" w14:textId="77777777" w:rsidR="00C678E3" w:rsidRPr="00791206" w:rsidRDefault="00C678E3" w:rsidP="00C678E3">
      <w:pPr>
        <w:contextualSpacing/>
        <w:rPr>
          <w:rFonts w:eastAsia="Calibri" w:cstheme="minorHAnsi"/>
        </w:rPr>
      </w:pPr>
    </w:p>
    <w:p w14:paraId="5E9920EC" w14:textId="77777777" w:rsidR="00C678E3" w:rsidRPr="00791206" w:rsidRDefault="00C678E3" w:rsidP="00C678E3">
      <w:pPr>
        <w:contextualSpacing/>
        <w:rPr>
          <w:rFonts w:cstheme="minorHAnsi"/>
        </w:rPr>
      </w:pPr>
      <w:r w:rsidRPr="00791206">
        <w:rPr>
          <w:rFonts w:cstheme="minorHAnsi"/>
        </w:rPr>
        <w:lastRenderedPageBreak/>
        <w:t>[MOMCANC3K]</w:t>
      </w:r>
    </w:p>
    <w:p w14:paraId="3390F6AC" w14:textId="36726DBF" w:rsidR="00C678E3" w:rsidRPr="00791206" w:rsidRDefault="6838C06C" w:rsidP="6838C06C">
      <w:pPr>
        <w:contextualSpacing/>
        <w:rPr>
          <w:b/>
          <w:bCs/>
        </w:rPr>
      </w:pPr>
      <w:r w:rsidRPr="6838C06C">
        <w:rPr>
          <w:b/>
          <w:bCs/>
        </w:rPr>
        <w:t>[DISPLAY IF 10 SELECTED AT MOMCANC2]</w:t>
      </w:r>
    </w:p>
    <w:p w14:paraId="2C593601" w14:textId="7AEA1E7F"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liver cancer</w:t>
      </w:r>
      <w:r>
        <w:t xml:space="preserve">? </w:t>
      </w:r>
    </w:p>
    <w:p w14:paraId="251F3444" w14:textId="6D42879B" w:rsidR="003C3490" w:rsidRDefault="6838C06C" w:rsidP="00C7215A">
      <w:pPr>
        <w:ind w:left="360" w:firstLine="360"/>
        <w:contextualSpacing/>
      </w:pPr>
      <w:r>
        <w:t xml:space="preserve">|__|__| Age at diagnosis </w:t>
      </w:r>
    </w:p>
    <w:p w14:paraId="09E0B81D" w14:textId="5C82A368" w:rsidR="0037066A" w:rsidRPr="00791206" w:rsidRDefault="6838C06C" w:rsidP="6838C06C">
      <w:pPr>
        <w:pStyle w:val="ListParagraph"/>
      </w:pPr>
      <w:r>
        <w:t xml:space="preserve">Or, if it is easier to remember the year, enter that here:   |__|__|__|__| Year of diagnosis </w:t>
      </w:r>
    </w:p>
    <w:p w14:paraId="709212CB" w14:textId="63E957F8" w:rsidR="003945FE" w:rsidRPr="00791206" w:rsidRDefault="0037066A" w:rsidP="0037066A">
      <w:pPr>
        <w:ind w:left="360"/>
        <w:contextualSpacing/>
      </w:pPr>
      <w:r w:rsidRPr="00791206">
        <w:rPr>
          <w:rFonts w:eastAsia="Calibri" w:cstheme="minorHAnsi"/>
          <w:i/>
        </w:rPr>
        <w:t xml:space="preserve">NO RESPONSE </w:t>
      </w:r>
      <w:r w:rsidR="5436AC1D" w:rsidRPr="5436AC1D">
        <w:rPr>
          <w:rFonts w:ascii="Wingdings" w:eastAsia="Wingdings" w:hAnsi="Wingdings" w:cs="Wingdings"/>
        </w:rPr>
        <w:t>à</w:t>
      </w:r>
      <w:r w:rsidR="5436AC1D" w:rsidRPr="5436AC1D">
        <w:rPr>
          <w:rFonts w:eastAsia="Calibri"/>
          <w:b/>
          <w:bCs/>
          <w:i/>
          <w:iCs/>
        </w:rPr>
        <w:t xml:space="preserve"> GO TO MOMCANC3L</w:t>
      </w:r>
    </w:p>
    <w:p w14:paraId="2594A9BA" w14:textId="77777777" w:rsidR="00C678E3" w:rsidRPr="00791206" w:rsidRDefault="00C678E3" w:rsidP="00C678E3">
      <w:pPr>
        <w:contextualSpacing/>
        <w:rPr>
          <w:rFonts w:eastAsia="Calibri" w:cstheme="minorHAnsi"/>
        </w:rPr>
      </w:pPr>
    </w:p>
    <w:p w14:paraId="53400263" w14:textId="77777777" w:rsidR="00C678E3" w:rsidRPr="00791206" w:rsidRDefault="00C678E3" w:rsidP="00C678E3">
      <w:pPr>
        <w:contextualSpacing/>
        <w:rPr>
          <w:rFonts w:cstheme="minorHAnsi"/>
        </w:rPr>
      </w:pPr>
      <w:r w:rsidRPr="00791206">
        <w:rPr>
          <w:rFonts w:cstheme="minorHAnsi"/>
        </w:rPr>
        <w:t>[MOMCANC3L]</w:t>
      </w:r>
    </w:p>
    <w:p w14:paraId="59A8642F" w14:textId="759596E6" w:rsidR="00C678E3" w:rsidRPr="00791206" w:rsidRDefault="6838C06C" w:rsidP="6838C06C">
      <w:pPr>
        <w:contextualSpacing/>
        <w:rPr>
          <w:b/>
          <w:bCs/>
        </w:rPr>
      </w:pPr>
      <w:r w:rsidRPr="6838C06C">
        <w:rPr>
          <w:b/>
          <w:bCs/>
        </w:rPr>
        <w:t>[DISPLAY IF 11 SELECTED AT MOMCANC2]</w:t>
      </w:r>
    </w:p>
    <w:p w14:paraId="76B6AA25" w14:textId="258DEBB1" w:rsidR="00C7215A" w:rsidRDefault="6838C06C" w:rsidP="00C7215A">
      <w:pPr>
        <w:numPr>
          <w:ilvl w:val="0"/>
          <w:numId w:val="28"/>
        </w:numPr>
        <w:contextualSpacing/>
      </w:pPr>
      <w:r>
        <w:t xml:space="preserve"> How old was your mother when they were first told by a doctor or other health professional that they have or had </w:t>
      </w:r>
      <w:r w:rsidRPr="6838C06C">
        <w:rPr>
          <w:b/>
          <w:bCs/>
        </w:rPr>
        <w:t>lung or bronchial cancer</w:t>
      </w:r>
      <w:r>
        <w:t>?</w:t>
      </w:r>
    </w:p>
    <w:p w14:paraId="0C16E328" w14:textId="00B68FC8" w:rsidR="003C3490" w:rsidRDefault="6838C06C" w:rsidP="00C7215A">
      <w:pPr>
        <w:ind w:left="360" w:firstLine="360"/>
        <w:contextualSpacing/>
      </w:pPr>
      <w:r>
        <w:t xml:space="preserve">|__|__| Age at diagnosis </w:t>
      </w:r>
    </w:p>
    <w:p w14:paraId="160E845F" w14:textId="06D98462" w:rsidR="003945FE" w:rsidRPr="00791206" w:rsidRDefault="6838C06C" w:rsidP="6838C06C">
      <w:pPr>
        <w:pStyle w:val="ListParagraph"/>
      </w:pPr>
      <w:r>
        <w:t xml:space="preserve">Or, if it is easier to remember the year, enter that here:   |__|__|__|__| Year of diagnosis  </w:t>
      </w:r>
    </w:p>
    <w:p w14:paraId="45F8DE25" w14:textId="15627C6A"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MOMCANC3M</w:t>
      </w:r>
    </w:p>
    <w:p w14:paraId="0E0796BC" w14:textId="77777777" w:rsidR="00C678E3" w:rsidRPr="00791206" w:rsidRDefault="00C678E3" w:rsidP="00C678E3">
      <w:pPr>
        <w:contextualSpacing/>
        <w:rPr>
          <w:rFonts w:cstheme="minorHAnsi"/>
        </w:rPr>
      </w:pPr>
    </w:p>
    <w:p w14:paraId="542E71C7" w14:textId="77777777" w:rsidR="00C678E3" w:rsidRPr="00791206" w:rsidRDefault="00C678E3" w:rsidP="00C678E3">
      <w:pPr>
        <w:contextualSpacing/>
        <w:rPr>
          <w:rFonts w:cstheme="minorHAnsi"/>
        </w:rPr>
      </w:pPr>
      <w:r w:rsidRPr="00791206">
        <w:rPr>
          <w:rFonts w:cstheme="minorHAnsi"/>
        </w:rPr>
        <w:t>[MOMCANC3M]</w:t>
      </w:r>
    </w:p>
    <w:p w14:paraId="14CFC413" w14:textId="3F6D1333" w:rsidR="00C678E3" w:rsidRPr="00791206" w:rsidRDefault="6838C06C" w:rsidP="6838C06C">
      <w:pPr>
        <w:contextualSpacing/>
        <w:rPr>
          <w:b/>
          <w:bCs/>
        </w:rPr>
      </w:pPr>
      <w:r w:rsidRPr="6838C06C">
        <w:rPr>
          <w:b/>
          <w:bCs/>
        </w:rPr>
        <w:t>[DISPLAY IF 12 SELECTED AT MOMCANC2]</w:t>
      </w:r>
    </w:p>
    <w:p w14:paraId="7BA68106" w14:textId="7D89DDAF"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non-Hodgkin’s lymphoma</w:t>
      </w:r>
      <w:r>
        <w:t>?</w:t>
      </w:r>
    </w:p>
    <w:p w14:paraId="6268EF8A" w14:textId="1580721D" w:rsidR="003C3490" w:rsidRDefault="6838C06C" w:rsidP="00C7215A">
      <w:pPr>
        <w:ind w:left="360" w:firstLine="360"/>
        <w:contextualSpacing/>
      </w:pPr>
      <w:r>
        <w:t xml:space="preserve">|__|__| Age at diagnosis </w:t>
      </w:r>
    </w:p>
    <w:p w14:paraId="7E4BB948" w14:textId="4F61A993" w:rsidR="003945FE" w:rsidRPr="00791206" w:rsidRDefault="6838C06C" w:rsidP="6838C06C">
      <w:pPr>
        <w:pStyle w:val="ListParagraph"/>
      </w:pPr>
      <w:r>
        <w:t xml:space="preserve">Or, if it is easier to remember the year, enter that here:   |__|__|__|__| Year of diagnosis  </w:t>
      </w:r>
    </w:p>
    <w:p w14:paraId="3A100A00" w14:textId="61259368"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MOMCANC3N</w:t>
      </w:r>
    </w:p>
    <w:p w14:paraId="70C54608" w14:textId="77777777" w:rsidR="00C678E3" w:rsidRPr="00791206" w:rsidRDefault="00C678E3" w:rsidP="00C678E3">
      <w:pPr>
        <w:contextualSpacing/>
        <w:rPr>
          <w:rFonts w:cstheme="minorHAnsi"/>
        </w:rPr>
      </w:pPr>
    </w:p>
    <w:p w14:paraId="5B1C9C63" w14:textId="77777777" w:rsidR="00C678E3" w:rsidRPr="00791206" w:rsidRDefault="00C678E3" w:rsidP="00C678E3">
      <w:pPr>
        <w:contextualSpacing/>
        <w:rPr>
          <w:rFonts w:cstheme="minorHAnsi"/>
        </w:rPr>
      </w:pPr>
      <w:r w:rsidRPr="00791206">
        <w:rPr>
          <w:rFonts w:cstheme="minorHAnsi"/>
        </w:rPr>
        <w:t>[MOMCANC3N]</w:t>
      </w:r>
    </w:p>
    <w:p w14:paraId="73A868FD" w14:textId="7AC5D27F" w:rsidR="00C678E3" w:rsidRPr="00791206" w:rsidRDefault="6838C06C" w:rsidP="6838C06C">
      <w:pPr>
        <w:contextualSpacing/>
        <w:rPr>
          <w:b/>
          <w:bCs/>
        </w:rPr>
      </w:pPr>
      <w:r w:rsidRPr="6838C06C">
        <w:rPr>
          <w:b/>
          <w:bCs/>
        </w:rPr>
        <w:t>[DISPLAY IF 13 SELECTED AT MOMCANC2]</w:t>
      </w:r>
    </w:p>
    <w:p w14:paraId="19EDCF57" w14:textId="4443CD4B"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lymphoma</w:t>
      </w:r>
      <w:r>
        <w:t xml:space="preserve">? </w:t>
      </w:r>
    </w:p>
    <w:p w14:paraId="0A2B017A" w14:textId="3E533A3B" w:rsidR="003C3490" w:rsidRDefault="6838C06C" w:rsidP="00C7215A">
      <w:pPr>
        <w:ind w:left="360" w:firstLine="360"/>
        <w:contextualSpacing/>
      </w:pPr>
      <w:r>
        <w:t xml:space="preserve">|__|__| Age at diagnosis </w:t>
      </w:r>
    </w:p>
    <w:p w14:paraId="7994E142" w14:textId="1027FED4" w:rsidR="003945FE" w:rsidRPr="00791206" w:rsidRDefault="6838C06C" w:rsidP="6838C06C">
      <w:pPr>
        <w:pStyle w:val="ListParagraph"/>
      </w:pPr>
      <w:r>
        <w:t xml:space="preserve">Or, if it is easier to remember the year, enter that here:   |__|__|__|__| Year of diagnosis  </w:t>
      </w:r>
    </w:p>
    <w:p w14:paraId="5F929111" w14:textId="218E86EC"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MOMCANC3O</w:t>
      </w:r>
    </w:p>
    <w:p w14:paraId="148EDAA8" w14:textId="77777777" w:rsidR="00C678E3" w:rsidRPr="00791206" w:rsidRDefault="00C678E3" w:rsidP="00C678E3">
      <w:pPr>
        <w:contextualSpacing/>
        <w:rPr>
          <w:rFonts w:eastAsia="Calibri" w:cstheme="minorHAnsi"/>
        </w:rPr>
      </w:pPr>
    </w:p>
    <w:p w14:paraId="47672949" w14:textId="77777777" w:rsidR="00C678E3" w:rsidRPr="00791206" w:rsidRDefault="00C678E3" w:rsidP="00C678E3">
      <w:pPr>
        <w:contextualSpacing/>
        <w:rPr>
          <w:rFonts w:cstheme="minorHAnsi"/>
        </w:rPr>
      </w:pPr>
      <w:r w:rsidRPr="00791206">
        <w:rPr>
          <w:rFonts w:cstheme="minorHAnsi"/>
        </w:rPr>
        <w:t>[MOMCANC3O]</w:t>
      </w:r>
    </w:p>
    <w:p w14:paraId="5BA7AF95" w14:textId="2471B7EE" w:rsidR="00C678E3" w:rsidRPr="00791206" w:rsidRDefault="6838C06C" w:rsidP="6838C06C">
      <w:pPr>
        <w:contextualSpacing/>
        <w:rPr>
          <w:b/>
          <w:bCs/>
        </w:rPr>
      </w:pPr>
      <w:r w:rsidRPr="6838C06C">
        <w:rPr>
          <w:b/>
          <w:bCs/>
        </w:rPr>
        <w:t>[DISPLAY IF 14 SELECTED AT MOMCANC2]</w:t>
      </w:r>
    </w:p>
    <w:p w14:paraId="66112C9C" w14:textId="07BFF0D8" w:rsidR="00C7215A" w:rsidRDefault="6838C06C" w:rsidP="00C7215A">
      <w:pPr>
        <w:numPr>
          <w:ilvl w:val="0"/>
          <w:numId w:val="28"/>
        </w:numPr>
        <w:contextualSpacing/>
      </w:pPr>
      <w:r>
        <w:t xml:space="preserve"> How old was your mother when they were first told by a doctor or other health professional that they have or had </w:t>
      </w:r>
      <w:r w:rsidRPr="6838C06C">
        <w:rPr>
          <w:b/>
          <w:bCs/>
        </w:rPr>
        <w:t>melanoma</w:t>
      </w:r>
      <w:r>
        <w:t xml:space="preserve">? </w:t>
      </w:r>
    </w:p>
    <w:p w14:paraId="4B899D53" w14:textId="2430253C" w:rsidR="003C3490" w:rsidRDefault="6838C06C" w:rsidP="00C7215A">
      <w:pPr>
        <w:ind w:left="360" w:firstLine="360"/>
        <w:contextualSpacing/>
      </w:pPr>
      <w:r>
        <w:t xml:space="preserve">|__|__| Age at diagnosis </w:t>
      </w:r>
    </w:p>
    <w:p w14:paraId="73DAC3B4" w14:textId="5DB5BAFD" w:rsidR="003945FE" w:rsidRPr="00791206" w:rsidRDefault="6838C06C" w:rsidP="6838C06C">
      <w:pPr>
        <w:pStyle w:val="ListParagraph"/>
      </w:pPr>
      <w:r>
        <w:t xml:space="preserve">Or, if it is easier to remember the year, enter that here:   |__|__|__|__| Year of diagnosis  </w:t>
      </w:r>
    </w:p>
    <w:p w14:paraId="2A92C488" w14:textId="0BAAD183" w:rsidR="003945FE" w:rsidRPr="00791206" w:rsidRDefault="003945FE" w:rsidP="003945FE">
      <w:pPr>
        <w:ind w:firstLine="360"/>
        <w:contextualSpacing/>
        <w:rPr>
          <w:rFonts w:cstheme="minorHAnsi"/>
        </w:rPr>
      </w:pPr>
      <w:r w:rsidRPr="00791206">
        <w:rPr>
          <w:rFonts w:eastAsia="Calibri" w:cstheme="minorHAnsi"/>
          <w:i/>
        </w:rPr>
        <w:lastRenderedPageBreak/>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MOMCANC3P</w:t>
      </w:r>
    </w:p>
    <w:p w14:paraId="421BA5E5" w14:textId="77777777" w:rsidR="00C678E3" w:rsidRPr="00791206" w:rsidRDefault="00C678E3" w:rsidP="00C678E3">
      <w:pPr>
        <w:contextualSpacing/>
        <w:rPr>
          <w:rFonts w:cstheme="minorHAnsi"/>
        </w:rPr>
      </w:pPr>
    </w:p>
    <w:p w14:paraId="39B828B2" w14:textId="77777777" w:rsidR="00C678E3" w:rsidRPr="00791206" w:rsidRDefault="00C678E3" w:rsidP="00C678E3">
      <w:pPr>
        <w:contextualSpacing/>
        <w:rPr>
          <w:rFonts w:cstheme="minorHAnsi"/>
        </w:rPr>
      </w:pPr>
      <w:r w:rsidRPr="00791206">
        <w:rPr>
          <w:rFonts w:cstheme="minorHAnsi"/>
        </w:rPr>
        <w:t>[MOMCANC3P]</w:t>
      </w:r>
    </w:p>
    <w:p w14:paraId="68FDFAB8" w14:textId="1F8DFAFB" w:rsidR="00C678E3" w:rsidRPr="00791206" w:rsidRDefault="6838C06C" w:rsidP="6838C06C">
      <w:pPr>
        <w:contextualSpacing/>
        <w:rPr>
          <w:b/>
          <w:bCs/>
        </w:rPr>
      </w:pPr>
      <w:r w:rsidRPr="6838C06C">
        <w:rPr>
          <w:b/>
          <w:bCs/>
        </w:rPr>
        <w:t>[DISPLAY IF 15 SELECTED AT MOMCANC2]</w:t>
      </w:r>
    </w:p>
    <w:p w14:paraId="061ED2F4" w14:textId="5918EC72" w:rsidR="00C7215A" w:rsidRDefault="6838C06C" w:rsidP="00C7215A">
      <w:pPr>
        <w:numPr>
          <w:ilvl w:val="0"/>
          <w:numId w:val="28"/>
        </w:numPr>
        <w:contextualSpacing/>
      </w:pPr>
      <w:r>
        <w:t xml:space="preserve">How old was your mother when they were </w:t>
      </w:r>
      <w:r w:rsidRPr="6838C06C">
        <w:rPr>
          <w:b/>
          <w:bCs/>
        </w:rPr>
        <w:t xml:space="preserve">first </w:t>
      </w:r>
      <w:r>
        <w:t xml:space="preserve">told by a doctor or other health professional that they have or had </w:t>
      </w:r>
      <w:r w:rsidRPr="6838C06C">
        <w:rPr>
          <w:b/>
          <w:bCs/>
        </w:rPr>
        <w:t>non-melanoma skin cancer</w:t>
      </w:r>
      <w:r>
        <w:t xml:space="preserve">? </w:t>
      </w:r>
    </w:p>
    <w:p w14:paraId="0BFD093C" w14:textId="01C538C0" w:rsidR="003C3490" w:rsidRDefault="6838C06C" w:rsidP="00C7215A">
      <w:pPr>
        <w:ind w:left="360" w:firstLine="360"/>
        <w:contextualSpacing/>
      </w:pPr>
      <w:r>
        <w:t xml:space="preserve">|__|__| Age at diagnosis </w:t>
      </w:r>
    </w:p>
    <w:p w14:paraId="04B868F8" w14:textId="258717E4" w:rsidR="00C678E3" w:rsidRPr="00791206" w:rsidRDefault="6838C06C" w:rsidP="6838C06C">
      <w:pPr>
        <w:pStyle w:val="ListParagraph"/>
      </w:pPr>
      <w:r>
        <w:t xml:space="preserve">Or, if it is easier to remember the year, enter that here:   |__|__|__|__| Year of diagnosis  </w:t>
      </w:r>
    </w:p>
    <w:p w14:paraId="3334522D" w14:textId="3694A7A6"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MOMCANC3Q</w:t>
      </w:r>
    </w:p>
    <w:p w14:paraId="79415C0A" w14:textId="77777777" w:rsidR="003945FE" w:rsidRPr="00791206" w:rsidRDefault="003945FE" w:rsidP="00C678E3">
      <w:pPr>
        <w:contextualSpacing/>
        <w:rPr>
          <w:rFonts w:cstheme="minorHAnsi"/>
        </w:rPr>
      </w:pPr>
    </w:p>
    <w:p w14:paraId="319FB408" w14:textId="77777777" w:rsidR="00C678E3" w:rsidRPr="00791206" w:rsidRDefault="00C678E3" w:rsidP="00C678E3">
      <w:pPr>
        <w:contextualSpacing/>
        <w:rPr>
          <w:rFonts w:cstheme="minorHAnsi"/>
        </w:rPr>
      </w:pPr>
      <w:r w:rsidRPr="00791206">
        <w:rPr>
          <w:rFonts w:cstheme="minorHAnsi"/>
        </w:rPr>
        <w:t>[MOMCANC3Q]</w:t>
      </w:r>
    </w:p>
    <w:p w14:paraId="56CA6AC0" w14:textId="13035DFB" w:rsidR="00C678E3" w:rsidRPr="00791206" w:rsidRDefault="6838C06C" w:rsidP="6838C06C">
      <w:pPr>
        <w:contextualSpacing/>
        <w:rPr>
          <w:b/>
          <w:bCs/>
        </w:rPr>
      </w:pPr>
      <w:r w:rsidRPr="6838C06C">
        <w:rPr>
          <w:b/>
          <w:bCs/>
        </w:rPr>
        <w:t>[DISPLAY IF 16 SELECTED AT MOMCANC2]</w:t>
      </w:r>
    </w:p>
    <w:p w14:paraId="0257F2B0" w14:textId="41575673" w:rsidR="00C7215A" w:rsidRDefault="6838C06C" w:rsidP="00C7215A">
      <w:pPr>
        <w:numPr>
          <w:ilvl w:val="0"/>
          <w:numId w:val="28"/>
        </w:numPr>
        <w:contextualSpacing/>
      </w:pPr>
      <w:r>
        <w:t xml:space="preserve">How old was your mother when they were </w:t>
      </w:r>
      <w:r w:rsidRPr="6838C06C">
        <w:rPr>
          <w:b/>
          <w:bCs/>
        </w:rPr>
        <w:t xml:space="preserve">first </w:t>
      </w:r>
      <w:r>
        <w:t xml:space="preserve">told by a doctor or other health professional that they have or had </w:t>
      </w:r>
      <w:r w:rsidRPr="6838C06C">
        <w:rPr>
          <w:b/>
          <w:bCs/>
        </w:rPr>
        <w:t>ovarian cancer</w:t>
      </w:r>
      <w:r>
        <w:t xml:space="preserve">? </w:t>
      </w:r>
    </w:p>
    <w:p w14:paraId="714DD95A" w14:textId="09183FE5" w:rsidR="003C3490" w:rsidRDefault="6838C06C" w:rsidP="00C7215A">
      <w:pPr>
        <w:ind w:left="360" w:firstLine="360"/>
        <w:contextualSpacing/>
      </w:pPr>
      <w:r>
        <w:t xml:space="preserve">|__|__| Age at diagnosis </w:t>
      </w:r>
    </w:p>
    <w:p w14:paraId="7FF06956" w14:textId="0BF13454" w:rsidR="003945FE" w:rsidRPr="00791206" w:rsidRDefault="6838C06C" w:rsidP="6838C06C">
      <w:pPr>
        <w:pStyle w:val="ListParagraph"/>
      </w:pPr>
      <w:r>
        <w:t xml:space="preserve">Or, if it is easier to remember the year, enter that here:   |__|__|__|__| Year of diagnosis  </w:t>
      </w:r>
    </w:p>
    <w:p w14:paraId="450606DF" w14:textId="2C36ADF6"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MOMCANC3R</w:t>
      </w:r>
    </w:p>
    <w:p w14:paraId="626FB150" w14:textId="77777777" w:rsidR="00C678E3" w:rsidRPr="00791206" w:rsidRDefault="00C678E3" w:rsidP="00C678E3">
      <w:pPr>
        <w:contextualSpacing/>
        <w:rPr>
          <w:rFonts w:cstheme="minorHAnsi"/>
        </w:rPr>
      </w:pPr>
    </w:p>
    <w:p w14:paraId="71F22E8A" w14:textId="77777777" w:rsidR="00C678E3" w:rsidRPr="00791206" w:rsidRDefault="00C678E3" w:rsidP="00C678E3">
      <w:pPr>
        <w:contextualSpacing/>
        <w:rPr>
          <w:rFonts w:cstheme="minorHAnsi"/>
        </w:rPr>
      </w:pPr>
      <w:r w:rsidRPr="00791206">
        <w:rPr>
          <w:rFonts w:cstheme="minorHAnsi"/>
        </w:rPr>
        <w:t>[MOMCANC3R]</w:t>
      </w:r>
    </w:p>
    <w:p w14:paraId="72F05439" w14:textId="0625E5FC" w:rsidR="00C678E3" w:rsidRPr="00791206" w:rsidRDefault="6838C06C" w:rsidP="6838C06C">
      <w:pPr>
        <w:contextualSpacing/>
        <w:rPr>
          <w:b/>
          <w:bCs/>
        </w:rPr>
      </w:pPr>
      <w:r w:rsidRPr="6838C06C">
        <w:rPr>
          <w:b/>
          <w:bCs/>
        </w:rPr>
        <w:t>[DISPLAY IF 17 SELECTED AT MOMCANC2]</w:t>
      </w:r>
    </w:p>
    <w:p w14:paraId="69A57EBE" w14:textId="752B406C" w:rsidR="00C7215A" w:rsidRDefault="6838C06C" w:rsidP="00C7215A">
      <w:pPr>
        <w:numPr>
          <w:ilvl w:val="0"/>
          <w:numId w:val="28"/>
        </w:numPr>
        <w:contextualSpacing/>
      </w:pPr>
      <w:r>
        <w:t xml:space="preserve">How old was your mother when they were </w:t>
      </w:r>
      <w:r w:rsidRPr="6838C06C">
        <w:rPr>
          <w:b/>
          <w:bCs/>
        </w:rPr>
        <w:t xml:space="preserve">first </w:t>
      </w:r>
      <w:r>
        <w:t xml:space="preserve">told by a doctor or other health professional that they have or had </w:t>
      </w:r>
      <w:r w:rsidRPr="6838C06C">
        <w:rPr>
          <w:b/>
          <w:bCs/>
        </w:rPr>
        <w:t>pancreatic cancer</w:t>
      </w:r>
      <w:r>
        <w:t xml:space="preserve">? </w:t>
      </w:r>
    </w:p>
    <w:p w14:paraId="2AE60F54" w14:textId="14E67F11" w:rsidR="003C3490" w:rsidRDefault="6838C06C" w:rsidP="00C7215A">
      <w:pPr>
        <w:ind w:left="360" w:firstLine="360"/>
        <w:contextualSpacing/>
      </w:pPr>
      <w:r>
        <w:t xml:space="preserve">|__|__| Age at diagnosis </w:t>
      </w:r>
    </w:p>
    <w:p w14:paraId="01DBB6A0" w14:textId="6B725905" w:rsidR="003945FE" w:rsidRPr="00791206" w:rsidRDefault="6838C06C" w:rsidP="6838C06C">
      <w:pPr>
        <w:pStyle w:val="ListParagraph"/>
      </w:pPr>
      <w:r>
        <w:t xml:space="preserve">Or, if it is easier to remember the year, enter that here:   |__|__|__|__| Year of diagnosis  </w:t>
      </w: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MOMCANC3S</w:t>
      </w:r>
    </w:p>
    <w:p w14:paraId="0D7BDFAF" w14:textId="77777777" w:rsidR="00C678E3" w:rsidRPr="00791206" w:rsidRDefault="00C678E3" w:rsidP="00C678E3">
      <w:pPr>
        <w:contextualSpacing/>
        <w:rPr>
          <w:rFonts w:cstheme="minorHAnsi"/>
        </w:rPr>
      </w:pPr>
    </w:p>
    <w:p w14:paraId="6440FE96" w14:textId="77777777" w:rsidR="00C678E3" w:rsidRPr="00791206" w:rsidRDefault="00C678E3" w:rsidP="00C678E3">
      <w:pPr>
        <w:contextualSpacing/>
        <w:rPr>
          <w:rFonts w:cstheme="minorHAnsi"/>
        </w:rPr>
      </w:pPr>
      <w:r w:rsidRPr="00791206">
        <w:rPr>
          <w:rFonts w:cstheme="minorHAnsi"/>
        </w:rPr>
        <w:t>[MOMCANC3S]</w:t>
      </w:r>
    </w:p>
    <w:p w14:paraId="2C739B4F" w14:textId="12CBA60D" w:rsidR="00C678E3" w:rsidRPr="00791206" w:rsidRDefault="6838C06C" w:rsidP="6838C06C">
      <w:pPr>
        <w:contextualSpacing/>
        <w:rPr>
          <w:b/>
          <w:bCs/>
        </w:rPr>
      </w:pPr>
      <w:r w:rsidRPr="6838C06C">
        <w:rPr>
          <w:b/>
          <w:bCs/>
        </w:rPr>
        <w:t>[DISPLAY IF 18 SELECTED AT MOMCANC2]</w:t>
      </w:r>
    </w:p>
    <w:p w14:paraId="3298068A" w14:textId="407343AD"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stomach cancer</w:t>
      </w:r>
      <w:r>
        <w:t xml:space="preserve">? </w:t>
      </w:r>
    </w:p>
    <w:p w14:paraId="5A02F9D3" w14:textId="425E3159" w:rsidR="003C3490" w:rsidRDefault="6838C06C" w:rsidP="00C7215A">
      <w:pPr>
        <w:ind w:left="360" w:firstLine="360"/>
        <w:contextualSpacing/>
      </w:pPr>
      <w:r>
        <w:t xml:space="preserve">|__|__| Age at diagnosis </w:t>
      </w:r>
    </w:p>
    <w:p w14:paraId="7880FF9E" w14:textId="7E28FC61" w:rsidR="003945FE" w:rsidRPr="00791206" w:rsidRDefault="6838C06C" w:rsidP="6838C06C">
      <w:pPr>
        <w:pStyle w:val="ListParagraph"/>
      </w:pPr>
      <w:r>
        <w:t xml:space="preserve">Or, if it is easier to remember the year, enter that here:   |__|__|__|__| Year of diagnosis  </w:t>
      </w: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MOMCANC3T</w:t>
      </w:r>
    </w:p>
    <w:p w14:paraId="11B2875B" w14:textId="77777777" w:rsidR="00C678E3" w:rsidRPr="00791206" w:rsidRDefault="00C678E3" w:rsidP="00C678E3">
      <w:pPr>
        <w:contextualSpacing/>
        <w:rPr>
          <w:rFonts w:cstheme="minorHAnsi"/>
        </w:rPr>
      </w:pPr>
    </w:p>
    <w:p w14:paraId="08FF5673" w14:textId="77777777" w:rsidR="00C678E3" w:rsidRPr="00791206" w:rsidRDefault="00C678E3" w:rsidP="00C678E3">
      <w:pPr>
        <w:contextualSpacing/>
        <w:rPr>
          <w:rFonts w:cstheme="minorHAnsi"/>
        </w:rPr>
      </w:pPr>
      <w:r w:rsidRPr="00791206">
        <w:rPr>
          <w:rFonts w:cstheme="minorHAnsi"/>
        </w:rPr>
        <w:t>[MOMCANC3T]</w:t>
      </w:r>
    </w:p>
    <w:p w14:paraId="46A42995" w14:textId="4746D727" w:rsidR="00C678E3" w:rsidRPr="00791206" w:rsidRDefault="6838C06C" w:rsidP="6838C06C">
      <w:pPr>
        <w:contextualSpacing/>
        <w:rPr>
          <w:b/>
          <w:bCs/>
        </w:rPr>
      </w:pPr>
      <w:r w:rsidRPr="6838C06C">
        <w:rPr>
          <w:b/>
          <w:bCs/>
        </w:rPr>
        <w:t>[DISPLAY IF 19 SELECTED AT MOMCANC2]</w:t>
      </w:r>
    </w:p>
    <w:p w14:paraId="6876B6CE" w14:textId="20806C96" w:rsidR="00C7215A" w:rsidRDefault="6838C06C" w:rsidP="00C7215A">
      <w:pPr>
        <w:numPr>
          <w:ilvl w:val="0"/>
          <w:numId w:val="28"/>
        </w:numPr>
        <w:contextualSpacing/>
      </w:pPr>
      <w:r>
        <w:t xml:space="preserve">How old was your mother when they were </w:t>
      </w:r>
      <w:r w:rsidRPr="6838C06C">
        <w:rPr>
          <w:b/>
          <w:bCs/>
        </w:rPr>
        <w:t xml:space="preserve">first </w:t>
      </w:r>
      <w:r>
        <w:t xml:space="preserve">told by a doctor or other health professional that they have or had </w:t>
      </w:r>
      <w:r w:rsidRPr="6838C06C">
        <w:rPr>
          <w:b/>
          <w:bCs/>
        </w:rPr>
        <w:t>thyroid cancer</w:t>
      </w:r>
      <w:r>
        <w:t xml:space="preserve">? </w:t>
      </w:r>
    </w:p>
    <w:p w14:paraId="35A2BFB5" w14:textId="5D4984C1" w:rsidR="003C3490" w:rsidRDefault="6838C06C" w:rsidP="00C7215A">
      <w:pPr>
        <w:ind w:left="360" w:firstLine="360"/>
        <w:contextualSpacing/>
      </w:pPr>
      <w:r>
        <w:t xml:space="preserve">|__|__| Age at diagnosis </w:t>
      </w:r>
    </w:p>
    <w:p w14:paraId="01F5AA77" w14:textId="121B5D69" w:rsidR="003945FE" w:rsidRPr="00791206" w:rsidRDefault="6838C06C" w:rsidP="6838C06C">
      <w:pPr>
        <w:pStyle w:val="ListParagraph"/>
      </w:pPr>
      <w:r>
        <w:lastRenderedPageBreak/>
        <w:t xml:space="preserve">Or, if it is easier to remember the year, enter that here:   |__|__|__|__| Year of diagnosis  </w:t>
      </w: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MOMCANC3U</w:t>
      </w:r>
    </w:p>
    <w:p w14:paraId="3C33A7A3" w14:textId="77777777" w:rsidR="00C678E3" w:rsidRPr="00791206" w:rsidRDefault="00C678E3" w:rsidP="00C678E3">
      <w:pPr>
        <w:contextualSpacing/>
        <w:rPr>
          <w:rFonts w:cstheme="minorHAnsi"/>
        </w:rPr>
      </w:pPr>
    </w:p>
    <w:p w14:paraId="24B2E611" w14:textId="77777777" w:rsidR="00C678E3" w:rsidRPr="00791206" w:rsidRDefault="00C678E3" w:rsidP="00C678E3">
      <w:pPr>
        <w:contextualSpacing/>
        <w:rPr>
          <w:rFonts w:cstheme="minorHAnsi"/>
        </w:rPr>
      </w:pPr>
      <w:r w:rsidRPr="00791206">
        <w:rPr>
          <w:rFonts w:cstheme="minorHAnsi"/>
        </w:rPr>
        <w:t>[MOMCANC3U]</w:t>
      </w:r>
    </w:p>
    <w:p w14:paraId="7E30E972" w14:textId="7E4F5E36" w:rsidR="00C678E3" w:rsidRPr="00791206" w:rsidRDefault="6838C06C" w:rsidP="6838C06C">
      <w:pPr>
        <w:contextualSpacing/>
        <w:rPr>
          <w:b/>
          <w:bCs/>
        </w:rPr>
      </w:pPr>
      <w:r w:rsidRPr="6838C06C">
        <w:rPr>
          <w:b/>
          <w:bCs/>
        </w:rPr>
        <w:t>[DISPLAY IF 20 SELECTED AT MOMCANC2]</w:t>
      </w:r>
    </w:p>
    <w:p w14:paraId="4B5C54D9" w14:textId="001A3488" w:rsidR="00C7215A" w:rsidRDefault="6838C06C" w:rsidP="00C7215A">
      <w:pPr>
        <w:numPr>
          <w:ilvl w:val="0"/>
          <w:numId w:val="28"/>
        </w:numPr>
        <w:contextualSpacing/>
      </w:pPr>
      <w:r>
        <w:t xml:space="preserve"> How old was your mother when they were </w:t>
      </w:r>
      <w:r w:rsidRPr="6838C06C">
        <w:rPr>
          <w:b/>
          <w:bCs/>
        </w:rPr>
        <w:t xml:space="preserve">first </w:t>
      </w:r>
      <w:r>
        <w:t xml:space="preserve">told by a doctor or other health professional that they have or had </w:t>
      </w:r>
      <w:r w:rsidRPr="6838C06C">
        <w:rPr>
          <w:b/>
          <w:bCs/>
        </w:rPr>
        <w:t>uterine cancer</w:t>
      </w:r>
      <w:r>
        <w:t xml:space="preserve">? </w:t>
      </w:r>
    </w:p>
    <w:p w14:paraId="1E974B5D" w14:textId="6BD4520B" w:rsidR="003C3490" w:rsidRDefault="6838C06C" w:rsidP="00C7215A">
      <w:pPr>
        <w:ind w:left="360" w:firstLine="360"/>
        <w:contextualSpacing/>
      </w:pPr>
      <w:r>
        <w:t xml:space="preserve">|__|__| Age at diagnosis </w:t>
      </w:r>
    </w:p>
    <w:p w14:paraId="2D32F61E" w14:textId="77777777" w:rsidR="003C3490" w:rsidRPr="00791206" w:rsidRDefault="6838C06C" w:rsidP="003C3490">
      <w:pPr>
        <w:pStyle w:val="ListParagraph"/>
      </w:pPr>
      <w:r>
        <w:t xml:space="preserve">Or, if it is easier to remember the year, enter that here:   |__|__|__|__| Year of diagnosis  </w:t>
      </w:r>
    </w:p>
    <w:p w14:paraId="1B86530E" w14:textId="257C9A4E" w:rsidR="003945FE" w:rsidRPr="00791206" w:rsidRDefault="6838C06C" w:rsidP="6838C06C">
      <w:pPr>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MOMCANC3V</w:t>
      </w:r>
    </w:p>
    <w:p w14:paraId="2592431B" w14:textId="77777777" w:rsidR="00C678E3" w:rsidRPr="00791206" w:rsidRDefault="00C678E3" w:rsidP="00C678E3">
      <w:pPr>
        <w:contextualSpacing/>
        <w:rPr>
          <w:rFonts w:cstheme="minorHAnsi"/>
        </w:rPr>
      </w:pPr>
    </w:p>
    <w:p w14:paraId="77251E3A" w14:textId="77777777" w:rsidR="00C678E3" w:rsidRPr="00791206" w:rsidRDefault="00C678E3" w:rsidP="00C678E3">
      <w:pPr>
        <w:contextualSpacing/>
        <w:rPr>
          <w:rFonts w:cstheme="minorHAnsi"/>
        </w:rPr>
      </w:pPr>
      <w:r w:rsidRPr="00791206">
        <w:rPr>
          <w:rFonts w:cstheme="minorHAnsi"/>
        </w:rPr>
        <w:t>[MOMCANC3V]</w:t>
      </w:r>
    </w:p>
    <w:p w14:paraId="6605897C" w14:textId="4C61C263" w:rsidR="00C678E3" w:rsidRPr="00791206" w:rsidRDefault="6838C06C" w:rsidP="6838C06C">
      <w:pPr>
        <w:contextualSpacing/>
        <w:rPr>
          <w:b/>
          <w:bCs/>
        </w:rPr>
      </w:pPr>
      <w:r w:rsidRPr="6838C06C">
        <w:rPr>
          <w:b/>
          <w:bCs/>
        </w:rPr>
        <w:t>[DISPLAY IF 55 SELECTED AT MOMCANC2]</w:t>
      </w:r>
    </w:p>
    <w:p w14:paraId="7D7841F8" w14:textId="5BFEF039"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FILL RESPONSE FROM MOMCANC2. IF NO TEXT PROVIDED AT MOMCANC2, FILL “ANOTHER TYPE OF CANCER”</w:t>
      </w:r>
      <w:r w:rsidRPr="00791206">
        <w:rPr>
          <w:rFonts w:cstheme="minorHAnsi"/>
          <w:b/>
        </w:rPr>
        <w:t>]</w:t>
      </w:r>
    </w:p>
    <w:p w14:paraId="0D6ABE5F" w14:textId="5E890EFA" w:rsidR="00C7215A" w:rsidRDefault="6838C06C" w:rsidP="00C7215A">
      <w:pPr>
        <w:numPr>
          <w:ilvl w:val="0"/>
          <w:numId w:val="28"/>
        </w:numPr>
        <w:contextualSpacing/>
      </w:pPr>
      <w:r>
        <w:t xml:space="preserve"> How old was your mother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[response from MOMCANC2/another type of cancer]</w:t>
      </w:r>
      <w:r>
        <w:t xml:space="preserve">? </w:t>
      </w:r>
    </w:p>
    <w:p w14:paraId="0E46ED2F" w14:textId="3AEC1191" w:rsidR="003C3490" w:rsidRDefault="6838C06C" w:rsidP="00C7215A">
      <w:pPr>
        <w:ind w:left="360" w:firstLine="360"/>
        <w:contextualSpacing/>
      </w:pPr>
      <w:r>
        <w:t xml:space="preserve">|__|__| Age at diagnosis </w:t>
      </w:r>
    </w:p>
    <w:p w14:paraId="2CBD6DE5" w14:textId="23F9F174" w:rsidR="003945FE" w:rsidRPr="00791206" w:rsidRDefault="6838C06C" w:rsidP="6838C06C">
      <w:pPr>
        <w:pStyle w:val="ListParagraph"/>
      </w:pPr>
      <w:r>
        <w:t xml:space="preserve">Or, if it is easier to remember the year, enter that here:   |__|__|__|__| Year of diagnosis  </w:t>
      </w:r>
    </w:p>
    <w:p w14:paraId="7A2DC7A0" w14:textId="2945C6B9" w:rsidR="003945FE" w:rsidRPr="00791206" w:rsidRDefault="003945FE" w:rsidP="003945FE">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MOMCANC3W</w:t>
      </w:r>
    </w:p>
    <w:p w14:paraId="64BA74F9" w14:textId="77777777" w:rsidR="00C678E3" w:rsidRPr="00791206" w:rsidRDefault="00C678E3" w:rsidP="00C678E3">
      <w:pPr>
        <w:ind w:left="360"/>
        <w:contextualSpacing/>
        <w:rPr>
          <w:rFonts w:eastAsia="Calibri" w:cstheme="minorHAnsi"/>
        </w:rPr>
      </w:pPr>
    </w:p>
    <w:p w14:paraId="60265530" w14:textId="77777777" w:rsidR="00C678E3" w:rsidRPr="00791206" w:rsidRDefault="00C678E3" w:rsidP="00C678E3">
      <w:pPr>
        <w:contextualSpacing/>
        <w:rPr>
          <w:rFonts w:cstheme="minorHAnsi"/>
        </w:rPr>
      </w:pPr>
      <w:r w:rsidRPr="00791206">
        <w:rPr>
          <w:rFonts w:cstheme="minorHAnsi"/>
        </w:rPr>
        <w:t>[MOMCANC3W]</w:t>
      </w:r>
    </w:p>
    <w:p w14:paraId="399EFF62" w14:textId="0F1F733F" w:rsidR="00C678E3" w:rsidRPr="00791206" w:rsidRDefault="6838C06C" w:rsidP="6838C06C">
      <w:pPr>
        <w:contextualSpacing/>
        <w:rPr>
          <w:b/>
          <w:bCs/>
        </w:rPr>
      </w:pPr>
      <w:r w:rsidRPr="6838C06C">
        <w:rPr>
          <w:b/>
          <w:bCs/>
        </w:rPr>
        <w:t>[DISPLAY IF 77 SELECTED AT MOMCANC2]</w:t>
      </w:r>
    </w:p>
    <w:p w14:paraId="25B8FAAA" w14:textId="0CC9F7A9" w:rsidR="00C7215A" w:rsidRDefault="6838C06C" w:rsidP="00C7215A">
      <w:pPr>
        <w:numPr>
          <w:ilvl w:val="0"/>
          <w:numId w:val="28"/>
        </w:numPr>
        <w:contextualSpacing/>
      </w:pPr>
      <w:r w:rsidRPr="6838C06C">
        <w:rPr>
          <w:rFonts w:eastAsia="Calibri"/>
        </w:rPr>
        <w:t xml:space="preserve">How old was your mother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cancer</w:t>
      </w:r>
      <w:r>
        <w:t xml:space="preserve">? </w:t>
      </w:r>
    </w:p>
    <w:p w14:paraId="486878FC" w14:textId="0D73921C" w:rsidR="003C3490" w:rsidRDefault="6838C06C" w:rsidP="00C7215A">
      <w:pPr>
        <w:ind w:left="360" w:firstLine="360"/>
        <w:contextualSpacing/>
      </w:pPr>
      <w:r>
        <w:t xml:space="preserve">|__|__| Age at diagnosis </w:t>
      </w:r>
    </w:p>
    <w:p w14:paraId="6BEB53AE" w14:textId="37CBA48C" w:rsidR="003945FE" w:rsidRPr="00791206" w:rsidRDefault="6838C06C" w:rsidP="6838C06C">
      <w:pPr>
        <w:pStyle w:val="ListParagraph"/>
        <w:rPr>
          <w:b/>
          <w:bCs/>
          <w:i/>
          <w:iCs/>
        </w:rPr>
      </w:pPr>
      <w:r>
        <w:t xml:space="preserve">Or, if it is easier to remember the year, enter that here:   |__|__|__|__| Year of diagnosis  </w:t>
      </w:r>
    </w:p>
    <w:p w14:paraId="22DF632E" w14:textId="19F690C0" w:rsidR="003945FE" w:rsidRPr="00791206" w:rsidRDefault="6838C06C" w:rsidP="6838C06C">
      <w:pPr>
        <w:pStyle w:val="ListParagraph"/>
        <w:rPr>
          <w:b/>
          <w:bCs/>
          <w:i/>
          <w:iCs/>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DAD</w:t>
      </w:r>
    </w:p>
    <w:p w14:paraId="26CD1E2C" w14:textId="0BCB7D7E" w:rsidR="6838C06C" w:rsidRDefault="6838C06C" w:rsidP="6838C06C">
      <w:pPr>
        <w:pStyle w:val="ListParagraph"/>
        <w:rPr>
          <w:rFonts w:eastAsia="Calibri"/>
          <w:b/>
          <w:bCs/>
          <w:i/>
          <w:iCs/>
        </w:rPr>
      </w:pPr>
    </w:p>
    <w:p w14:paraId="49297C54" w14:textId="6BD1F953" w:rsidR="00C678E3" w:rsidRPr="00791206" w:rsidRDefault="00C678E3" w:rsidP="0050670F">
      <w:pPr>
        <w:pStyle w:val="ListParagraph"/>
        <w:numPr>
          <w:ilvl w:val="0"/>
          <w:numId w:val="40"/>
        </w:numPr>
        <w:rPr>
          <w:rFonts w:cstheme="minorHAnsi"/>
        </w:rPr>
      </w:pPr>
      <w:r w:rsidRPr="00791206">
        <w:rPr>
          <w:rFonts w:cstheme="minorHAnsi"/>
        </w:rPr>
        <w:t xml:space="preserve">[DAD] Is your biological father still living? </w:t>
      </w:r>
    </w:p>
    <w:p w14:paraId="6C0D54CC" w14:textId="77777777" w:rsidR="008D2725" w:rsidRPr="008D2725" w:rsidRDefault="00C678E3" w:rsidP="008D2725">
      <w:pPr>
        <w:pStyle w:val="ListParagraph"/>
        <w:numPr>
          <w:ilvl w:val="0"/>
          <w:numId w:val="115"/>
        </w:numPr>
        <w:rPr>
          <w:rFonts w:cstheme="minorHAnsi"/>
        </w:rPr>
      </w:pPr>
      <w:r w:rsidRPr="00791206">
        <w:rPr>
          <w:rFonts w:cstheme="minorHAnsi"/>
        </w:rPr>
        <w:t xml:space="preserve">No </w:t>
      </w:r>
      <w:r w:rsidRPr="00791206">
        <w:rPr>
          <w:rFonts w:ascii="Wingdings" w:eastAsia="Wingdings" w:hAnsi="Wingdings" w:cs="Wingdings"/>
        </w:rPr>
        <w:t>à</w:t>
      </w:r>
      <w:r w:rsidR="00640BBF" w:rsidRPr="00791206">
        <w:rPr>
          <w:rFonts w:cstheme="minorHAnsi"/>
          <w:b/>
        </w:rPr>
        <w:t xml:space="preserve"> GO TO </w:t>
      </w:r>
      <w:r w:rsidR="00D434F0" w:rsidRPr="00791206">
        <w:rPr>
          <w:rFonts w:cstheme="minorHAnsi"/>
          <w:b/>
        </w:rPr>
        <w:t>DADDEATH</w:t>
      </w:r>
    </w:p>
    <w:p w14:paraId="23767550" w14:textId="265A2A16" w:rsidR="00EB7ED4" w:rsidRPr="008D2725" w:rsidRDefault="00EB7ED4" w:rsidP="008D2725">
      <w:pPr>
        <w:pStyle w:val="ListParagraph"/>
        <w:numPr>
          <w:ilvl w:val="0"/>
          <w:numId w:val="115"/>
        </w:numPr>
        <w:rPr>
          <w:rFonts w:cstheme="minorHAnsi"/>
        </w:rPr>
      </w:pPr>
      <w:r w:rsidRPr="008D2725">
        <w:rPr>
          <w:rFonts w:cstheme="minorHAnsi"/>
        </w:rPr>
        <w:t xml:space="preserve">Yes </w:t>
      </w:r>
    </w:p>
    <w:p w14:paraId="5F46A2D9" w14:textId="703718DA" w:rsidR="00C678E3" w:rsidRPr="008D2725" w:rsidRDefault="00C678E3" w:rsidP="008D2725">
      <w:pPr>
        <w:pStyle w:val="ListParagraph"/>
        <w:numPr>
          <w:ilvl w:val="0"/>
          <w:numId w:val="116"/>
        </w:numPr>
        <w:rPr>
          <w:rFonts w:eastAsia="Calibri" w:cstheme="minorHAnsi"/>
        </w:rPr>
      </w:pPr>
      <w:r w:rsidRPr="008D2725">
        <w:rPr>
          <w:rFonts w:eastAsia="Calibri" w:cs="Times New Roman"/>
        </w:rPr>
        <w:t>Don’t</w:t>
      </w:r>
      <w:r w:rsidRPr="008D2725" w:rsidDel="009C4B7A">
        <w:rPr>
          <w:rFonts w:cstheme="minorHAnsi"/>
        </w:rPr>
        <w:t xml:space="preserve"> </w:t>
      </w:r>
      <w:r w:rsidRPr="008D2725">
        <w:rPr>
          <w:rFonts w:cstheme="minorHAnsi"/>
        </w:rPr>
        <w:t xml:space="preserve">know </w:t>
      </w:r>
      <w:r w:rsidRPr="008D2725">
        <w:rPr>
          <w:rFonts w:ascii="Wingdings" w:eastAsia="Wingdings" w:hAnsi="Wingdings" w:cs="Wingdings"/>
        </w:rPr>
        <w:t>à</w:t>
      </w:r>
      <w:r w:rsidRPr="008D2725">
        <w:rPr>
          <w:rFonts w:cstheme="minorHAnsi"/>
          <w:b/>
        </w:rPr>
        <w:t xml:space="preserve"> GO TO </w:t>
      </w:r>
      <w:r w:rsidR="00D434F0" w:rsidRPr="008D2725">
        <w:rPr>
          <w:rFonts w:cstheme="minorHAnsi"/>
          <w:b/>
        </w:rPr>
        <w:t>DADCANC</w:t>
      </w:r>
    </w:p>
    <w:p w14:paraId="283F7529" w14:textId="27A588B8" w:rsidR="00D434F0" w:rsidRPr="008D2725" w:rsidRDefault="00D434F0" w:rsidP="008D2725">
      <w:pPr>
        <w:ind w:firstLine="720"/>
        <w:rPr>
          <w:rFonts w:eastAsia="Calibri" w:cstheme="minorHAnsi"/>
          <w:i/>
        </w:rPr>
      </w:pPr>
      <w:r w:rsidRPr="008D2725">
        <w:rPr>
          <w:rFonts w:cstheme="minorHAnsi"/>
          <w:i/>
        </w:rPr>
        <w:t xml:space="preserve">NO RESPONSE </w:t>
      </w:r>
      <w:r w:rsidRPr="008D2725">
        <w:rPr>
          <w:rFonts w:ascii="Wingdings" w:eastAsia="Wingdings" w:hAnsi="Wingdings" w:cs="Wingdings"/>
          <w:i/>
        </w:rPr>
        <w:t>à</w:t>
      </w:r>
      <w:r w:rsidRPr="008D2725">
        <w:rPr>
          <w:rFonts w:cstheme="minorHAnsi"/>
          <w:b/>
          <w:i/>
        </w:rPr>
        <w:t xml:space="preserve"> GO TO DADCANC</w:t>
      </w:r>
    </w:p>
    <w:p w14:paraId="33E24496" w14:textId="77777777" w:rsidR="00C678E3" w:rsidRPr="00791206" w:rsidRDefault="00C678E3" w:rsidP="00C678E3">
      <w:pPr>
        <w:pStyle w:val="ListParagraph"/>
        <w:ind w:left="1260"/>
        <w:rPr>
          <w:rFonts w:eastAsia="Calibri" w:cstheme="minorHAnsi"/>
        </w:rPr>
      </w:pPr>
    </w:p>
    <w:p w14:paraId="0A6DFB99" w14:textId="1A59F35B" w:rsidR="00C678E3" w:rsidRPr="00791206" w:rsidRDefault="6838C06C" w:rsidP="4CA715FE">
      <w:pPr>
        <w:pStyle w:val="ListParagraph"/>
        <w:numPr>
          <w:ilvl w:val="0"/>
          <w:numId w:val="40"/>
        </w:numPr>
        <w:rPr>
          <w:rFonts w:eastAsia="Calibri"/>
        </w:rPr>
      </w:pPr>
      <w:r>
        <w:t>[DADAGE] How old is your father today?</w:t>
      </w:r>
    </w:p>
    <w:p w14:paraId="3859CC89" w14:textId="34EAA159" w:rsidR="00C678E3" w:rsidRPr="008D2725" w:rsidRDefault="00C678E3" w:rsidP="008D2725">
      <w:pPr>
        <w:ind w:firstLine="720"/>
        <w:rPr>
          <w:rFonts w:cstheme="minorHAnsi"/>
        </w:rPr>
      </w:pPr>
      <w:r w:rsidRPr="008D2725">
        <w:rPr>
          <w:rFonts w:cstheme="minorHAnsi"/>
        </w:rPr>
        <w:t xml:space="preserve">|__|__|__| Father’s age </w:t>
      </w:r>
    </w:p>
    <w:p w14:paraId="6BDB711C" w14:textId="66936EE2" w:rsidR="00D434F0" w:rsidRPr="008D2725" w:rsidRDefault="00C678E3" w:rsidP="008D2725">
      <w:pPr>
        <w:pStyle w:val="ListParagraph"/>
        <w:numPr>
          <w:ilvl w:val="0"/>
          <w:numId w:val="117"/>
        </w:numPr>
        <w:rPr>
          <w:rFonts w:cstheme="minorHAnsi"/>
        </w:rPr>
      </w:pPr>
      <w:r w:rsidRPr="008D2725">
        <w:rPr>
          <w:rFonts w:eastAsia="Calibri" w:cs="Times New Roman"/>
        </w:rPr>
        <w:t xml:space="preserve">Don’t </w:t>
      </w:r>
      <w:r w:rsidRPr="008D2725">
        <w:rPr>
          <w:rFonts w:cstheme="minorHAnsi"/>
        </w:rPr>
        <w:t xml:space="preserve">know </w:t>
      </w:r>
    </w:p>
    <w:p w14:paraId="64C8310A" w14:textId="5C8F1D35" w:rsidR="00D434F0" w:rsidRPr="008D2725" w:rsidRDefault="00D434F0" w:rsidP="008D2725">
      <w:pPr>
        <w:ind w:left="810"/>
        <w:rPr>
          <w:rFonts w:cstheme="minorHAnsi"/>
          <w:i/>
        </w:rPr>
      </w:pPr>
      <w:r w:rsidRPr="008D2725">
        <w:rPr>
          <w:rFonts w:cstheme="minorHAnsi"/>
          <w:i/>
        </w:rPr>
        <w:lastRenderedPageBreak/>
        <w:t xml:space="preserve">NO RESPONSE </w:t>
      </w:r>
      <w:r w:rsidRPr="008D2725">
        <w:rPr>
          <w:rFonts w:ascii="Wingdings" w:eastAsia="Wingdings" w:hAnsi="Wingdings" w:cs="Wingdings"/>
          <w:i/>
        </w:rPr>
        <w:t>à</w:t>
      </w:r>
      <w:r w:rsidRPr="008D2725">
        <w:rPr>
          <w:rFonts w:cstheme="minorHAnsi"/>
          <w:b/>
          <w:i/>
        </w:rPr>
        <w:t xml:space="preserve"> GO TO DADCANC</w:t>
      </w:r>
    </w:p>
    <w:p w14:paraId="2A378ACB" w14:textId="77777777" w:rsidR="00C678E3" w:rsidRPr="00791206" w:rsidRDefault="00C678E3" w:rsidP="00C678E3">
      <w:pPr>
        <w:pStyle w:val="ListParagraph"/>
        <w:ind w:left="1170"/>
        <w:rPr>
          <w:rFonts w:cstheme="minorHAnsi"/>
          <w:b/>
        </w:rPr>
      </w:pPr>
    </w:p>
    <w:p w14:paraId="2FD44A5D" w14:textId="63959F31" w:rsidR="00C678E3" w:rsidRPr="00791206" w:rsidRDefault="6838C06C" w:rsidP="4CA715FE">
      <w:pPr>
        <w:pStyle w:val="ListParagraph"/>
        <w:numPr>
          <w:ilvl w:val="0"/>
          <w:numId w:val="40"/>
        </w:numPr>
      </w:pPr>
      <w:r>
        <w:t xml:space="preserve">[DADDEATH] At what age did your father die? </w:t>
      </w:r>
    </w:p>
    <w:p w14:paraId="7E35A999" w14:textId="77777777" w:rsidR="00C678E3" w:rsidRPr="008D2725" w:rsidRDefault="00C678E3" w:rsidP="008D2725">
      <w:pPr>
        <w:ind w:firstLine="720"/>
        <w:rPr>
          <w:rFonts w:cstheme="minorHAnsi"/>
        </w:rPr>
      </w:pPr>
      <w:r w:rsidRPr="008D2725">
        <w:rPr>
          <w:rFonts w:cstheme="minorHAnsi"/>
        </w:rPr>
        <w:t>|__|__|__| Father’s age</w:t>
      </w:r>
    </w:p>
    <w:p w14:paraId="6BB84E49" w14:textId="47D7DF0E" w:rsidR="00C678E3" w:rsidRPr="008D2725" w:rsidRDefault="008D2725" w:rsidP="008D2725">
      <w:pPr>
        <w:ind w:firstLine="720"/>
        <w:rPr>
          <w:rFonts w:cstheme="minorHAnsi"/>
        </w:rPr>
      </w:pPr>
      <w:r>
        <w:rPr>
          <w:rFonts w:eastAsia="Calibri" w:cs="Times New Roman"/>
        </w:rPr>
        <w:t xml:space="preserve">77 </w:t>
      </w:r>
      <w:r>
        <w:rPr>
          <w:rFonts w:eastAsia="Calibri" w:cs="Times New Roman"/>
        </w:rPr>
        <w:tab/>
      </w:r>
      <w:r w:rsidR="00C678E3" w:rsidRPr="008D2725">
        <w:rPr>
          <w:rFonts w:eastAsia="Calibri" w:cs="Times New Roman"/>
        </w:rPr>
        <w:t xml:space="preserve">Don’t </w:t>
      </w:r>
      <w:r w:rsidR="00C678E3" w:rsidRPr="008D2725">
        <w:rPr>
          <w:rFonts w:cstheme="minorHAnsi"/>
        </w:rPr>
        <w:t>know</w:t>
      </w:r>
    </w:p>
    <w:p w14:paraId="1FB443C0" w14:textId="0D9F544C" w:rsidR="005B1A43" w:rsidRPr="008D2725" w:rsidRDefault="005B1A43" w:rsidP="008D2725">
      <w:pPr>
        <w:ind w:firstLine="720"/>
        <w:rPr>
          <w:rFonts w:cstheme="minorHAnsi"/>
          <w:i/>
        </w:rPr>
      </w:pPr>
      <w:r w:rsidRPr="008D2725">
        <w:rPr>
          <w:rFonts w:cstheme="minorHAnsi"/>
          <w:i/>
        </w:rPr>
        <w:t xml:space="preserve">NO RESPONSE </w:t>
      </w:r>
      <w:r w:rsidRPr="008D2725">
        <w:rPr>
          <w:rFonts w:ascii="Wingdings" w:eastAsia="Wingdings" w:hAnsi="Wingdings" w:cs="Wingdings"/>
          <w:i/>
        </w:rPr>
        <w:t>à</w:t>
      </w:r>
      <w:r w:rsidRPr="008D2725">
        <w:rPr>
          <w:rFonts w:cstheme="minorHAnsi"/>
          <w:b/>
          <w:i/>
        </w:rPr>
        <w:t xml:space="preserve"> GO TO DADCANC</w:t>
      </w:r>
    </w:p>
    <w:p w14:paraId="18A04287" w14:textId="77777777" w:rsidR="00C678E3" w:rsidRPr="00791206" w:rsidRDefault="00C678E3" w:rsidP="00C678E3">
      <w:pPr>
        <w:pStyle w:val="ListParagraph"/>
        <w:ind w:left="360"/>
        <w:rPr>
          <w:rFonts w:eastAsia="Calibri" w:cstheme="minorHAnsi"/>
          <w:b/>
        </w:rPr>
      </w:pPr>
    </w:p>
    <w:p w14:paraId="57250032" w14:textId="0CFBDDF4" w:rsidR="00C678E3" w:rsidRPr="00791206" w:rsidRDefault="6838C06C" w:rsidP="4CA715FE">
      <w:pPr>
        <w:pStyle w:val="ListParagraph"/>
        <w:numPr>
          <w:ilvl w:val="0"/>
          <w:numId w:val="40"/>
        </w:numPr>
        <w:spacing w:after="0" w:line="240" w:lineRule="auto"/>
        <w:rPr>
          <w:rFonts w:eastAsia="Calibri"/>
          <w:b/>
          <w:bCs/>
        </w:rPr>
      </w:pPr>
      <w:r>
        <w:t>[DADCANC]</w:t>
      </w:r>
      <w:r w:rsidRPr="6838C06C">
        <w:rPr>
          <w:rFonts w:eastAsia="Calibri"/>
          <w:b/>
          <w:bCs/>
        </w:rPr>
        <w:t xml:space="preserve"> [If DAD=1]</w:t>
      </w:r>
      <w:r w:rsidRPr="6838C06C">
        <w:rPr>
          <w:rFonts w:eastAsia="Calibri"/>
          <w:i/>
          <w:iCs/>
        </w:rPr>
        <w:t xml:space="preserve"> </w:t>
      </w:r>
      <w:r>
        <w:t xml:space="preserve">Has a doctor or other health professional ever said that your father has or had any type of </w:t>
      </w:r>
      <w:r w:rsidRPr="6838C06C">
        <w:rPr>
          <w:b/>
          <w:bCs/>
        </w:rPr>
        <w:t>cancer</w:t>
      </w:r>
      <w:r>
        <w:t xml:space="preserve">? </w:t>
      </w:r>
      <w:r w:rsidRPr="6838C06C">
        <w:rPr>
          <w:b/>
          <w:bCs/>
        </w:rPr>
        <w:t xml:space="preserve">[If DAD=0, 77, NON-RESPONSE] </w:t>
      </w:r>
      <w:r>
        <w:t xml:space="preserve">Did a doctor or other health professional ever say that your father  had any type of </w:t>
      </w:r>
      <w:r w:rsidRPr="6838C06C">
        <w:rPr>
          <w:b/>
          <w:bCs/>
        </w:rPr>
        <w:t>cancer</w:t>
      </w:r>
      <w:r>
        <w:t>?</w:t>
      </w:r>
    </w:p>
    <w:p w14:paraId="1EDBF795" w14:textId="4990C2A0" w:rsidR="008D2725" w:rsidRPr="008D2725" w:rsidRDefault="6838C06C" w:rsidP="6838C06C">
      <w:pPr>
        <w:pStyle w:val="ListParagraph"/>
        <w:numPr>
          <w:ilvl w:val="0"/>
          <w:numId w:val="118"/>
        </w:numPr>
        <w:spacing w:before="120"/>
        <w:ind w:left="1080"/>
      </w:pPr>
      <w:r w:rsidRPr="6838C06C">
        <w:t xml:space="preserve">No </w:t>
      </w:r>
      <w:r w:rsidRPr="6838C06C">
        <w:rPr>
          <w:rFonts w:ascii="Wingdings" w:eastAsia="Wingdings" w:hAnsi="Wingdings" w:cs="Wingdings"/>
          <w:b/>
          <w:bCs/>
        </w:rPr>
        <w:t>à</w:t>
      </w:r>
      <w:r w:rsidRPr="6838C06C">
        <w:rPr>
          <w:b/>
          <w:bCs/>
        </w:rPr>
        <w:t xml:space="preserve"> GO TO SIB</w:t>
      </w:r>
    </w:p>
    <w:p w14:paraId="7DDDCCA7" w14:textId="6CE2DD42" w:rsidR="008D2725" w:rsidRPr="008D2725" w:rsidRDefault="6838C06C" w:rsidP="6838C06C">
      <w:pPr>
        <w:pStyle w:val="ListParagraph"/>
        <w:numPr>
          <w:ilvl w:val="0"/>
          <w:numId w:val="118"/>
        </w:numPr>
        <w:spacing w:before="120" w:after="0"/>
        <w:ind w:left="1080"/>
      </w:pPr>
      <w:r w:rsidRPr="6838C06C">
        <w:t xml:space="preserve"> Yes</w:t>
      </w:r>
    </w:p>
    <w:p w14:paraId="5F05643A" w14:textId="77777777" w:rsidR="008D2725" w:rsidRDefault="6838C06C" w:rsidP="6838C06C">
      <w:pPr>
        <w:ind w:left="720"/>
        <w:rPr>
          <w:b/>
          <w:bCs/>
        </w:rPr>
      </w:pPr>
      <w:r w:rsidRPr="6838C06C">
        <w:rPr>
          <w:rFonts w:eastAsia="Calibri" w:cs="Times New Roman"/>
        </w:rPr>
        <w:t xml:space="preserve">77 Don’t </w:t>
      </w:r>
      <w:r w:rsidRPr="6838C06C">
        <w:t xml:space="preserve">know </w:t>
      </w:r>
      <w:r w:rsidRPr="6838C06C">
        <w:rPr>
          <w:rFonts w:ascii="Wingdings" w:eastAsia="Wingdings" w:hAnsi="Wingdings" w:cs="Wingdings"/>
          <w:b/>
          <w:bCs/>
        </w:rPr>
        <w:t>à</w:t>
      </w:r>
      <w:r w:rsidRPr="6838C06C">
        <w:rPr>
          <w:b/>
          <w:bCs/>
        </w:rPr>
        <w:t xml:space="preserve"> GO TO SIB</w:t>
      </w:r>
    </w:p>
    <w:p w14:paraId="270CFB66" w14:textId="4997C8F6" w:rsidR="005B1A43" w:rsidRPr="008D2725" w:rsidRDefault="005B1A43" w:rsidP="0037066A">
      <w:pPr>
        <w:spacing w:before="120"/>
        <w:ind w:left="360" w:firstLine="360"/>
        <w:rPr>
          <w:rFonts w:cstheme="minorHAnsi"/>
        </w:rPr>
      </w:pPr>
      <w:r w:rsidRPr="008D2725">
        <w:rPr>
          <w:rFonts w:cstheme="minorHAnsi"/>
          <w:i/>
        </w:rPr>
        <w:t xml:space="preserve">NO RESPONSE </w:t>
      </w:r>
      <w:r w:rsidRPr="008D2725">
        <w:rPr>
          <w:rFonts w:ascii="Wingdings" w:eastAsia="Wingdings" w:hAnsi="Wingdings" w:cs="Wingdings"/>
          <w:i/>
        </w:rPr>
        <w:t>à</w:t>
      </w:r>
      <w:r w:rsidRPr="008D2725">
        <w:rPr>
          <w:rFonts w:cstheme="minorHAnsi"/>
          <w:b/>
          <w:i/>
        </w:rPr>
        <w:t xml:space="preserve"> GO TO SIB</w:t>
      </w:r>
    </w:p>
    <w:p w14:paraId="18AD7EE3" w14:textId="77777777" w:rsidR="00C678E3" w:rsidRPr="00791206" w:rsidRDefault="00C678E3" w:rsidP="00C678E3">
      <w:pPr>
        <w:pStyle w:val="ListParagraph"/>
        <w:spacing w:after="0" w:line="240" w:lineRule="auto"/>
        <w:ind w:left="360"/>
        <w:rPr>
          <w:rFonts w:eastAsia="Calibri" w:cstheme="minorHAnsi"/>
          <w:b/>
        </w:rPr>
      </w:pPr>
    </w:p>
    <w:p w14:paraId="52E97A91" w14:textId="77777777" w:rsidR="00C678E3" w:rsidRPr="00791206" w:rsidRDefault="00C678E3" w:rsidP="00C678E3">
      <w:pPr>
        <w:pStyle w:val="ListParagraph"/>
        <w:numPr>
          <w:ilvl w:val="0"/>
          <w:numId w:val="40"/>
        </w:numPr>
        <w:spacing w:after="0" w:line="240" w:lineRule="auto"/>
        <w:rPr>
          <w:rFonts w:eastAsia="Calibri" w:cstheme="minorHAnsi"/>
        </w:rPr>
      </w:pPr>
      <w:r w:rsidRPr="00791206">
        <w:rPr>
          <w:rFonts w:cstheme="minorHAnsi"/>
        </w:rPr>
        <w:t>[DADCANC2]</w:t>
      </w:r>
      <w:r w:rsidRPr="00791206">
        <w:rPr>
          <w:rFonts w:eastAsia="Calibri" w:cstheme="minorHAnsi"/>
          <w:b/>
        </w:rPr>
        <w:t xml:space="preserve"> </w:t>
      </w:r>
      <w:r w:rsidRPr="00791206">
        <w:rPr>
          <w:rFonts w:eastAsia="Calibri" w:cstheme="minorHAnsi"/>
        </w:rPr>
        <w:t>Which type(s) of</w:t>
      </w:r>
      <w:r w:rsidRPr="00791206">
        <w:rPr>
          <w:rFonts w:eastAsia="Calibri" w:cstheme="minorHAnsi"/>
          <w:b/>
        </w:rPr>
        <w:t xml:space="preserve"> cancer</w:t>
      </w:r>
      <w:r w:rsidRPr="00791206">
        <w:rPr>
          <w:rFonts w:eastAsia="Calibri" w:cstheme="minorHAnsi"/>
        </w:rPr>
        <w:t>? Select all that apply.</w:t>
      </w:r>
    </w:p>
    <w:p w14:paraId="620FFE0A" w14:textId="77777777" w:rsidR="00C678E3" w:rsidRPr="00791206" w:rsidRDefault="64D3EA98" w:rsidP="60923EDB">
      <w:pPr>
        <w:numPr>
          <w:ilvl w:val="1"/>
          <w:numId w:val="40"/>
        </w:numPr>
        <w:contextualSpacing/>
      </w:pPr>
      <w:r w:rsidRPr="64D3EA98">
        <w:t>Anal</w:t>
      </w:r>
    </w:p>
    <w:p w14:paraId="1A91BF05" w14:textId="77777777" w:rsidR="00C678E3" w:rsidRPr="00791206" w:rsidRDefault="64D3EA98" w:rsidP="60923EDB">
      <w:pPr>
        <w:numPr>
          <w:ilvl w:val="1"/>
          <w:numId w:val="40"/>
        </w:numPr>
        <w:contextualSpacing/>
      </w:pPr>
      <w:r w:rsidRPr="64D3EA98">
        <w:t>Bladder</w:t>
      </w:r>
    </w:p>
    <w:p w14:paraId="6459E02E" w14:textId="77777777" w:rsidR="00C678E3" w:rsidRPr="00791206" w:rsidRDefault="64D3EA98" w:rsidP="60923EDB">
      <w:pPr>
        <w:numPr>
          <w:ilvl w:val="1"/>
          <w:numId w:val="40"/>
        </w:numPr>
        <w:contextualSpacing/>
      </w:pPr>
      <w:r w:rsidRPr="64D3EA98">
        <w:t>Brain</w:t>
      </w:r>
    </w:p>
    <w:p w14:paraId="66FA3BD8" w14:textId="77777777" w:rsidR="00C678E3" w:rsidRPr="00791206" w:rsidRDefault="64D3EA98" w:rsidP="60923EDB">
      <w:pPr>
        <w:numPr>
          <w:ilvl w:val="1"/>
          <w:numId w:val="40"/>
        </w:numPr>
        <w:contextualSpacing/>
      </w:pPr>
      <w:r w:rsidRPr="64D3EA98">
        <w:t>Breast</w:t>
      </w:r>
    </w:p>
    <w:p w14:paraId="28D6C654" w14:textId="77777777" w:rsidR="00C678E3" w:rsidRPr="00791206" w:rsidRDefault="64D3EA98" w:rsidP="60923EDB">
      <w:pPr>
        <w:numPr>
          <w:ilvl w:val="1"/>
          <w:numId w:val="40"/>
        </w:numPr>
        <w:contextualSpacing/>
      </w:pPr>
      <w:r w:rsidRPr="64D3EA98">
        <w:t>Colon/rectal</w:t>
      </w:r>
    </w:p>
    <w:p w14:paraId="52835DD4" w14:textId="77777777" w:rsidR="00C678E3" w:rsidRPr="00791206" w:rsidRDefault="64D3EA98" w:rsidP="60923EDB">
      <w:pPr>
        <w:numPr>
          <w:ilvl w:val="1"/>
          <w:numId w:val="40"/>
        </w:numPr>
        <w:contextualSpacing/>
      </w:pPr>
      <w:r w:rsidRPr="64D3EA98">
        <w:t>Esophageal</w:t>
      </w:r>
    </w:p>
    <w:p w14:paraId="14B37BA4" w14:textId="77777777" w:rsidR="00C678E3" w:rsidRPr="00791206" w:rsidRDefault="64D3EA98" w:rsidP="60923EDB">
      <w:pPr>
        <w:numPr>
          <w:ilvl w:val="1"/>
          <w:numId w:val="40"/>
        </w:numPr>
        <w:contextualSpacing/>
      </w:pPr>
      <w:r w:rsidRPr="64D3EA98">
        <w:t>Head and neck (Including cancers of the mouth, sinuses, nose, or throat. Not including brain or skin cancers.)</w:t>
      </w:r>
    </w:p>
    <w:p w14:paraId="449AEC17" w14:textId="77777777" w:rsidR="00C678E3" w:rsidRPr="00791206" w:rsidRDefault="64D3EA98" w:rsidP="60923EDB">
      <w:pPr>
        <w:numPr>
          <w:ilvl w:val="1"/>
          <w:numId w:val="40"/>
        </w:numPr>
        <w:contextualSpacing/>
      </w:pPr>
      <w:r w:rsidRPr="64D3EA98">
        <w:t>Kidney</w:t>
      </w:r>
    </w:p>
    <w:p w14:paraId="065FF9F6" w14:textId="77777777" w:rsidR="00C678E3" w:rsidRPr="00791206" w:rsidRDefault="64D3EA98" w:rsidP="60923EDB">
      <w:pPr>
        <w:numPr>
          <w:ilvl w:val="1"/>
          <w:numId w:val="40"/>
        </w:numPr>
        <w:contextualSpacing/>
      </w:pPr>
      <w:r w:rsidRPr="64D3EA98">
        <w:rPr>
          <w:rFonts w:eastAsia="Calibri"/>
        </w:rPr>
        <w:t>Leukemia (blood and bone marrow)</w:t>
      </w:r>
    </w:p>
    <w:p w14:paraId="2B051069" w14:textId="77777777" w:rsidR="00C678E3" w:rsidRPr="00791206" w:rsidRDefault="64D3EA98" w:rsidP="60923EDB">
      <w:pPr>
        <w:numPr>
          <w:ilvl w:val="1"/>
          <w:numId w:val="40"/>
        </w:numPr>
        <w:contextualSpacing/>
      </w:pPr>
      <w:r w:rsidRPr="64D3EA98">
        <w:rPr>
          <w:rFonts w:eastAsia="Calibri"/>
        </w:rPr>
        <w:t>Liver</w:t>
      </w:r>
    </w:p>
    <w:p w14:paraId="7C534EE7" w14:textId="77777777" w:rsidR="00C678E3" w:rsidRPr="00791206" w:rsidRDefault="64D3EA98" w:rsidP="60923EDB">
      <w:pPr>
        <w:numPr>
          <w:ilvl w:val="1"/>
          <w:numId w:val="40"/>
        </w:numPr>
        <w:contextualSpacing/>
      </w:pPr>
      <w:r w:rsidRPr="64D3EA98">
        <w:rPr>
          <w:rFonts w:eastAsia="Calibri"/>
        </w:rPr>
        <w:t>Lung or bronchial</w:t>
      </w:r>
    </w:p>
    <w:p w14:paraId="2306EE0E" w14:textId="77777777" w:rsidR="00C678E3" w:rsidRPr="00791206" w:rsidRDefault="64D3EA98" w:rsidP="60923EDB">
      <w:pPr>
        <w:numPr>
          <w:ilvl w:val="1"/>
          <w:numId w:val="40"/>
        </w:numPr>
        <w:contextualSpacing/>
      </w:pPr>
      <w:r w:rsidRPr="64D3EA98">
        <w:t>Non-Hodgkin’s lymphoma</w:t>
      </w:r>
    </w:p>
    <w:p w14:paraId="5BE7458F" w14:textId="77777777" w:rsidR="00C678E3" w:rsidRPr="00791206" w:rsidRDefault="64D3EA98" w:rsidP="60923EDB">
      <w:pPr>
        <w:numPr>
          <w:ilvl w:val="1"/>
          <w:numId w:val="40"/>
        </w:numPr>
        <w:contextualSpacing/>
      </w:pPr>
      <w:r w:rsidRPr="64D3EA98">
        <w:t>Lymphoma</w:t>
      </w:r>
    </w:p>
    <w:p w14:paraId="52645ACF" w14:textId="77777777" w:rsidR="00C678E3" w:rsidRPr="00791206" w:rsidRDefault="64D3EA98" w:rsidP="60923EDB">
      <w:pPr>
        <w:numPr>
          <w:ilvl w:val="1"/>
          <w:numId w:val="40"/>
        </w:numPr>
        <w:contextualSpacing/>
      </w:pPr>
      <w:r w:rsidRPr="64D3EA98">
        <w:t>Melanoma (skin)</w:t>
      </w:r>
    </w:p>
    <w:p w14:paraId="6EFCAB8F" w14:textId="77777777" w:rsidR="00C678E3" w:rsidRPr="00791206" w:rsidRDefault="64D3EA98" w:rsidP="60923EDB">
      <w:pPr>
        <w:numPr>
          <w:ilvl w:val="1"/>
          <w:numId w:val="40"/>
        </w:numPr>
        <w:contextualSpacing/>
      </w:pPr>
      <w:r w:rsidRPr="64D3EA98">
        <w:t>Non-melanoma skin (basal or squamous)</w:t>
      </w:r>
    </w:p>
    <w:p w14:paraId="6E4E9085" w14:textId="77777777" w:rsidR="00C678E3" w:rsidRPr="00791206" w:rsidRDefault="64D3EA98" w:rsidP="60923EDB">
      <w:pPr>
        <w:numPr>
          <w:ilvl w:val="1"/>
          <w:numId w:val="40"/>
        </w:numPr>
        <w:contextualSpacing/>
      </w:pPr>
      <w:r w:rsidRPr="64D3EA98">
        <w:t>Pancreatic</w:t>
      </w:r>
    </w:p>
    <w:p w14:paraId="570B3D05" w14:textId="77777777" w:rsidR="00C678E3" w:rsidRPr="00791206" w:rsidRDefault="64D3EA98" w:rsidP="60923EDB">
      <w:pPr>
        <w:numPr>
          <w:ilvl w:val="1"/>
          <w:numId w:val="40"/>
        </w:numPr>
        <w:contextualSpacing/>
      </w:pPr>
      <w:r w:rsidRPr="64D3EA98">
        <w:t>Prostate</w:t>
      </w:r>
    </w:p>
    <w:p w14:paraId="6530C8A6" w14:textId="77777777" w:rsidR="00C678E3" w:rsidRPr="00791206" w:rsidRDefault="64D3EA98" w:rsidP="60923EDB">
      <w:pPr>
        <w:numPr>
          <w:ilvl w:val="1"/>
          <w:numId w:val="40"/>
        </w:numPr>
        <w:contextualSpacing/>
      </w:pPr>
      <w:r w:rsidRPr="64D3EA98">
        <w:t>Stomach</w:t>
      </w:r>
    </w:p>
    <w:p w14:paraId="1B8E6E5C" w14:textId="77777777" w:rsidR="00C678E3" w:rsidRPr="00791206" w:rsidRDefault="64D3EA98" w:rsidP="60923EDB">
      <w:pPr>
        <w:numPr>
          <w:ilvl w:val="1"/>
          <w:numId w:val="40"/>
        </w:numPr>
        <w:contextualSpacing/>
      </w:pPr>
      <w:r w:rsidRPr="64D3EA98">
        <w:t>Testicular</w:t>
      </w:r>
    </w:p>
    <w:p w14:paraId="422C8209" w14:textId="77777777" w:rsidR="00C678E3" w:rsidRPr="00791206" w:rsidRDefault="64D3EA98" w:rsidP="6838C06C">
      <w:pPr>
        <w:numPr>
          <w:ilvl w:val="1"/>
          <w:numId w:val="40"/>
        </w:numPr>
        <w:spacing w:after="0"/>
        <w:contextualSpacing/>
      </w:pPr>
      <w:r w:rsidRPr="64D3EA98">
        <w:t>Thyroid</w:t>
      </w:r>
    </w:p>
    <w:p w14:paraId="4085591A" w14:textId="15E71F8D" w:rsidR="00C678E3" w:rsidRPr="008D2725" w:rsidRDefault="00C678E3" w:rsidP="008D2725">
      <w:pPr>
        <w:pStyle w:val="ListParagraph"/>
        <w:numPr>
          <w:ilvl w:val="1"/>
          <w:numId w:val="109"/>
        </w:numPr>
        <w:rPr>
          <w:rFonts w:cstheme="minorHAnsi"/>
        </w:rPr>
      </w:pPr>
      <w:r w:rsidRPr="008D2725">
        <w:rPr>
          <w:rFonts w:cstheme="minorHAnsi"/>
        </w:rPr>
        <w:t xml:space="preserve">Another type of </w:t>
      </w:r>
      <w:r w:rsidR="0068688D" w:rsidRPr="008D2725">
        <w:rPr>
          <w:rFonts w:cstheme="minorHAnsi"/>
        </w:rPr>
        <w:t>cancer: Please describe [</w:t>
      </w:r>
      <w:r w:rsidRPr="008D2725">
        <w:rPr>
          <w:rFonts w:cstheme="minorHAnsi"/>
        </w:rPr>
        <w:t>text box]</w:t>
      </w:r>
    </w:p>
    <w:p w14:paraId="26E17B96" w14:textId="0A190F85" w:rsidR="009A1504" w:rsidRPr="00791206" w:rsidRDefault="6838C06C" w:rsidP="008D2725">
      <w:pPr>
        <w:pStyle w:val="ListParagraph"/>
        <w:numPr>
          <w:ilvl w:val="0"/>
          <w:numId w:val="120"/>
        </w:numPr>
      </w:pPr>
      <w:r>
        <w:t>I know they had cancer, but don’t know what type</w:t>
      </w:r>
    </w:p>
    <w:p w14:paraId="721224AA" w14:textId="4BF0687F" w:rsidR="009A1504" w:rsidRPr="00791206" w:rsidRDefault="009A1504" w:rsidP="008D2725">
      <w:pPr>
        <w:ind w:firstLine="360"/>
        <w:contextualSpacing/>
        <w:rPr>
          <w:rFonts w:cstheme="minorHAnsi"/>
        </w:rPr>
      </w:pPr>
      <w:r w:rsidRPr="00791206">
        <w:rPr>
          <w:rFonts w:cstheme="minorHAnsi"/>
          <w:i/>
        </w:rPr>
        <w:t xml:space="preserve">NO RESPONSE </w:t>
      </w:r>
      <w:r w:rsidRPr="00791206">
        <w:rPr>
          <w:rFonts w:ascii="Wingdings" w:eastAsia="Wingdings" w:hAnsi="Wingdings" w:cs="Wingdings"/>
        </w:rPr>
        <w:t>à</w:t>
      </w:r>
      <w:r w:rsidRPr="00791206">
        <w:rPr>
          <w:rFonts w:cstheme="minorHAnsi"/>
          <w:b/>
          <w:i/>
        </w:rPr>
        <w:t xml:space="preserve"> GO TO </w:t>
      </w:r>
      <w:r w:rsidR="00B94412" w:rsidRPr="00791206">
        <w:rPr>
          <w:rFonts w:cstheme="minorHAnsi"/>
          <w:b/>
          <w:i/>
        </w:rPr>
        <w:t>SIB</w:t>
      </w:r>
    </w:p>
    <w:p w14:paraId="7098730C" w14:textId="77777777" w:rsidR="00C678E3" w:rsidRPr="00791206" w:rsidRDefault="00C678E3" w:rsidP="00C678E3">
      <w:pPr>
        <w:contextualSpacing/>
        <w:rPr>
          <w:rFonts w:cstheme="minorHAnsi"/>
        </w:rPr>
      </w:pPr>
    </w:p>
    <w:p w14:paraId="23829703" w14:textId="77777777" w:rsidR="00C678E3" w:rsidRPr="00791206" w:rsidRDefault="00C678E3" w:rsidP="00C678E3">
      <w:pPr>
        <w:contextualSpacing/>
        <w:rPr>
          <w:rFonts w:cstheme="minorHAnsi"/>
        </w:rPr>
      </w:pPr>
      <w:r w:rsidRPr="00791206">
        <w:rPr>
          <w:rFonts w:cstheme="minorHAnsi"/>
        </w:rPr>
        <w:t>[DADCANC3A]</w:t>
      </w:r>
    </w:p>
    <w:p w14:paraId="63E8071C" w14:textId="292D1E38" w:rsidR="00C678E3" w:rsidRPr="00791206" w:rsidRDefault="6838C06C" w:rsidP="6838C06C">
      <w:pPr>
        <w:contextualSpacing/>
        <w:rPr>
          <w:b/>
          <w:bCs/>
        </w:rPr>
      </w:pPr>
      <w:r w:rsidRPr="6838C06C">
        <w:rPr>
          <w:b/>
          <w:bCs/>
        </w:rPr>
        <w:t>[DISPLAY IF 0 SELECTED AT DADCANC2]</w:t>
      </w:r>
    </w:p>
    <w:p w14:paraId="29E8008C" w14:textId="4F4BA0CC" w:rsidR="00C7215A" w:rsidRDefault="6838C06C" w:rsidP="00C7215A">
      <w:pPr>
        <w:numPr>
          <w:ilvl w:val="0"/>
          <w:numId w:val="41"/>
        </w:numPr>
        <w:contextualSpacing/>
      </w:pPr>
      <w:r w:rsidRPr="6838C06C">
        <w:rPr>
          <w:rFonts w:eastAsia="Calibri"/>
        </w:rPr>
        <w:t xml:space="preserve">How old was your father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anal cancer</w:t>
      </w:r>
      <w:r>
        <w:t xml:space="preserve">? </w:t>
      </w:r>
    </w:p>
    <w:p w14:paraId="48B59DF7" w14:textId="2EAC7A99" w:rsidR="003C3490" w:rsidRDefault="6838C06C" w:rsidP="00C7215A">
      <w:pPr>
        <w:ind w:left="360" w:firstLine="360"/>
        <w:contextualSpacing/>
      </w:pPr>
      <w:r>
        <w:t xml:space="preserve">|__|__| Age at diagnosis </w:t>
      </w:r>
    </w:p>
    <w:p w14:paraId="49A77CB0" w14:textId="05090C6E" w:rsidR="00C66410" w:rsidRPr="00791206" w:rsidRDefault="6838C06C" w:rsidP="6838C06C">
      <w:pPr>
        <w:pStyle w:val="ListParagraph"/>
        <w:rPr>
          <w:rFonts w:eastAsia="Calibri"/>
        </w:rPr>
      </w:pPr>
      <w:r>
        <w:t xml:space="preserve">Or, if it is easier to remember the year, enter that here:   |__|__|__|__| Year of diagnosis  </w:t>
      </w:r>
    </w:p>
    <w:p w14:paraId="39673FC8" w14:textId="26BD40F3" w:rsidR="00C66410" w:rsidRPr="00791206" w:rsidRDefault="00C66410" w:rsidP="00C66410">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DADCANC3B</w:t>
      </w:r>
    </w:p>
    <w:p w14:paraId="0B6EFB10" w14:textId="77777777" w:rsidR="00C678E3" w:rsidRPr="00791206" w:rsidRDefault="00C678E3" w:rsidP="00C678E3">
      <w:pPr>
        <w:contextualSpacing/>
        <w:rPr>
          <w:rFonts w:cstheme="minorHAnsi"/>
        </w:rPr>
      </w:pPr>
    </w:p>
    <w:p w14:paraId="3BA25E9E" w14:textId="77777777" w:rsidR="00C678E3" w:rsidRPr="00791206" w:rsidRDefault="00C678E3" w:rsidP="00C678E3">
      <w:pPr>
        <w:contextualSpacing/>
        <w:rPr>
          <w:rFonts w:cstheme="minorHAnsi"/>
        </w:rPr>
      </w:pPr>
      <w:r w:rsidRPr="00791206">
        <w:rPr>
          <w:rFonts w:cstheme="minorHAnsi"/>
        </w:rPr>
        <w:t>[DADCANC3B]</w:t>
      </w:r>
    </w:p>
    <w:p w14:paraId="5F14AA04" w14:textId="4927869C" w:rsidR="00C678E3" w:rsidRPr="00791206" w:rsidRDefault="6838C06C" w:rsidP="6838C06C">
      <w:pPr>
        <w:contextualSpacing/>
        <w:rPr>
          <w:b/>
          <w:bCs/>
        </w:rPr>
      </w:pPr>
      <w:r w:rsidRPr="6838C06C">
        <w:rPr>
          <w:b/>
          <w:bCs/>
        </w:rPr>
        <w:t>[DISPLAY IF 1 SELECTED AT DADCANC2]</w:t>
      </w:r>
    </w:p>
    <w:p w14:paraId="36CB3465" w14:textId="30A6E610" w:rsidR="00C678E3" w:rsidRDefault="6838C06C" w:rsidP="4A685580">
      <w:pPr>
        <w:numPr>
          <w:ilvl w:val="0"/>
          <w:numId w:val="41"/>
        </w:numPr>
        <w:contextualSpacing/>
      </w:pPr>
      <w:r>
        <w:t xml:space="preserve"> How old was your father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bladder cancer</w:t>
      </w:r>
      <w:r>
        <w:t xml:space="preserve">? </w:t>
      </w:r>
    </w:p>
    <w:p w14:paraId="72F5825B" w14:textId="77777777" w:rsidR="003C3490" w:rsidRDefault="6838C06C" w:rsidP="00C7215A">
      <w:pPr>
        <w:ind w:firstLine="720"/>
      </w:pPr>
      <w:r>
        <w:t xml:space="preserve">|__|__| Age at diagnosis </w:t>
      </w:r>
    </w:p>
    <w:p w14:paraId="5535511E" w14:textId="1E9622A4" w:rsidR="001E618C" w:rsidRPr="00791206" w:rsidRDefault="6838C06C" w:rsidP="6838C06C">
      <w:pPr>
        <w:pStyle w:val="ListParagraph"/>
      </w:pPr>
      <w:r>
        <w:t xml:space="preserve">Or, if it is easier to remember the year, enter that here:   |__|__|__|__| Year of diagnosis  </w:t>
      </w:r>
    </w:p>
    <w:p w14:paraId="7975CFA0" w14:textId="5F5BE28F"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DADCANC3C</w:t>
      </w:r>
    </w:p>
    <w:p w14:paraId="2601E581" w14:textId="77777777" w:rsidR="00C678E3" w:rsidRPr="00791206" w:rsidRDefault="00C678E3" w:rsidP="00C678E3">
      <w:pPr>
        <w:contextualSpacing/>
        <w:rPr>
          <w:rFonts w:cstheme="minorHAnsi"/>
          <w:b/>
        </w:rPr>
      </w:pPr>
    </w:p>
    <w:p w14:paraId="31CE3CA3" w14:textId="77777777" w:rsidR="00C678E3" w:rsidRPr="00791206" w:rsidRDefault="00C678E3" w:rsidP="00C678E3">
      <w:pPr>
        <w:contextualSpacing/>
        <w:rPr>
          <w:rFonts w:cstheme="minorHAnsi"/>
        </w:rPr>
      </w:pPr>
      <w:r w:rsidRPr="00791206">
        <w:rPr>
          <w:rFonts w:cstheme="minorHAnsi"/>
        </w:rPr>
        <w:t>[DADCANC3C]</w:t>
      </w:r>
    </w:p>
    <w:p w14:paraId="4FF90A96" w14:textId="5EAB76D8" w:rsidR="00C678E3" w:rsidRPr="00791206" w:rsidRDefault="6838C06C" w:rsidP="6838C06C">
      <w:pPr>
        <w:contextualSpacing/>
        <w:rPr>
          <w:b/>
          <w:bCs/>
        </w:rPr>
      </w:pPr>
      <w:r w:rsidRPr="6838C06C">
        <w:rPr>
          <w:b/>
          <w:bCs/>
        </w:rPr>
        <w:t>[DISPLAY IF 2 SELECTED AT DADCANC2]</w:t>
      </w:r>
    </w:p>
    <w:p w14:paraId="20B736C0" w14:textId="4DCA9BD1"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brain cancer</w:t>
      </w:r>
      <w:r>
        <w:t xml:space="preserve">? </w:t>
      </w:r>
    </w:p>
    <w:p w14:paraId="1E1FA813" w14:textId="0F3C8B43" w:rsidR="003C3490" w:rsidRDefault="6838C06C" w:rsidP="002B6AE0">
      <w:pPr>
        <w:ind w:left="360" w:firstLine="360"/>
        <w:contextualSpacing/>
      </w:pPr>
      <w:r>
        <w:t xml:space="preserve">|__|__| Age at diagnosis </w:t>
      </w:r>
    </w:p>
    <w:p w14:paraId="630F7CC3" w14:textId="1ED22104" w:rsidR="001E618C" w:rsidRPr="00791206" w:rsidRDefault="6838C06C" w:rsidP="6838C06C">
      <w:pPr>
        <w:pStyle w:val="ListParagraph"/>
      </w:pPr>
      <w:r>
        <w:t xml:space="preserve">Or, if it is easier to remember the year, enter that here:   |__|__|__|__| Year of diagnosis  </w:t>
      </w:r>
    </w:p>
    <w:p w14:paraId="6432257F" w14:textId="6F83EB67"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DADCANC3D</w:t>
      </w:r>
    </w:p>
    <w:p w14:paraId="5D515889" w14:textId="77777777" w:rsidR="00C678E3" w:rsidRPr="00791206" w:rsidRDefault="00C678E3" w:rsidP="00C678E3">
      <w:pPr>
        <w:contextualSpacing/>
        <w:rPr>
          <w:rFonts w:cstheme="minorHAnsi"/>
          <w:b/>
        </w:rPr>
      </w:pPr>
    </w:p>
    <w:p w14:paraId="14BE733D" w14:textId="77777777" w:rsidR="00C678E3" w:rsidRPr="00791206" w:rsidRDefault="00C678E3" w:rsidP="00C678E3">
      <w:pPr>
        <w:contextualSpacing/>
        <w:rPr>
          <w:rFonts w:cstheme="minorHAnsi"/>
        </w:rPr>
      </w:pPr>
      <w:r w:rsidRPr="00791206">
        <w:rPr>
          <w:rFonts w:cstheme="minorHAnsi"/>
        </w:rPr>
        <w:t>[DADCANC3D]</w:t>
      </w:r>
    </w:p>
    <w:p w14:paraId="69579B1D" w14:textId="1DE052EF" w:rsidR="00C678E3" w:rsidRPr="00791206" w:rsidRDefault="6838C06C" w:rsidP="6838C06C">
      <w:pPr>
        <w:contextualSpacing/>
        <w:rPr>
          <w:b/>
          <w:bCs/>
        </w:rPr>
      </w:pPr>
      <w:r w:rsidRPr="6838C06C">
        <w:rPr>
          <w:b/>
          <w:bCs/>
        </w:rPr>
        <w:t>[DISPLAY IF 3 SELECTED AT DADCANC2]</w:t>
      </w:r>
    </w:p>
    <w:p w14:paraId="1120E771" w14:textId="5E58526E" w:rsidR="002B6AE0" w:rsidRDefault="6838C06C" w:rsidP="002B6AE0">
      <w:pPr>
        <w:numPr>
          <w:ilvl w:val="0"/>
          <w:numId w:val="41"/>
        </w:numPr>
        <w:contextualSpacing/>
      </w:pPr>
      <w:r w:rsidRPr="6838C06C">
        <w:rPr>
          <w:rFonts w:eastAsia="Calibri"/>
        </w:rPr>
        <w:t xml:space="preserve">How old was your father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breast cancer</w:t>
      </w:r>
      <w:r>
        <w:t xml:space="preserve">? </w:t>
      </w:r>
    </w:p>
    <w:p w14:paraId="4CB48D15" w14:textId="02625343" w:rsidR="003C3490" w:rsidRDefault="6838C06C" w:rsidP="002B6AE0">
      <w:pPr>
        <w:ind w:left="360" w:firstLine="360"/>
        <w:contextualSpacing/>
      </w:pPr>
      <w:r>
        <w:t xml:space="preserve">|__|__| Age at diagnosis </w:t>
      </w:r>
    </w:p>
    <w:p w14:paraId="32EACC73" w14:textId="7C2BE8CB" w:rsidR="001E618C" w:rsidRPr="00791206" w:rsidRDefault="6838C06C" w:rsidP="6838C06C">
      <w:pPr>
        <w:pStyle w:val="ListParagraph"/>
      </w:pPr>
      <w:r>
        <w:t xml:space="preserve">Or, if it is easier to remember the year, enter that here:   |__|__|__|__| Year of diagnosis  </w:t>
      </w:r>
    </w:p>
    <w:p w14:paraId="74B21F55" w14:textId="75C7D04E"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DADCANC3E</w:t>
      </w:r>
    </w:p>
    <w:p w14:paraId="26FD3D4E" w14:textId="77777777" w:rsidR="00C678E3" w:rsidRPr="00791206" w:rsidRDefault="00C678E3" w:rsidP="00C678E3">
      <w:pPr>
        <w:contextualSpacing/>
        <w:rPr>
          <w:rFonts w:cstheme="minorHAnsi"/>
          <w:b/>
        </w:rPr>
      </w:pPr>
    </w:p>
    <w:p w14:paraId="5C25AEE7" w14:textId="77777777" w:rsidR="00C678E3" w:rsidRPr="00791206" w:rsidRDefault="00C678E3" w:rsidP="00C678E3">
      <w:pPr>
        <w:contextualSpacing/>
        <w:rPr>
          <w:rFonts w:cstheme="minorHAnsi"/>
        </w:rPr>
      </w:pPr>
      <w:r w:rsidRPr="00791206">
        <w:rPr>
          <w:rFonts w:cstheme="minorHAnsi"/>
        </w:rPr>
        <w:t>[DADCANC3E]</w:t>
      </w:r>
    </w:p>
    <w:p w14:paraId="2CB3BE64" w14:textId="78624E83" w:rsidR="00C678E3" w:rsidRPr="00791206" w:rsidRDefault="6838C06C" w:rsidP="6838C06C">
      <w:pPr>
        <w:contextualSpacing/>
        <w:rPr>
          <w:b/>
          <w:bCs/>
        </w:rPr>
      </w:pPr>
      <w:r w:rsidRPr="6838C06C">
        <w:rPr>
          <w:b/>
          <w:bCs/>
        </w:rPr>
        <w:t>[DISPLAY IF 4 SELECTED AT DADCANC2]</w:t>
      </w:r>
    </w:p>
    <w:p w14:paraId="39B96B14" w14:textId="57801E66"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colon/rectal cancer</w:t>
      </w:r>
      <w:r>
        <w:t xml:space="preserve">? </w:t>
      </w:r>
    </w:p>
    <w:p w14:paraId="35F4D0D4" w14:textId="72261325" w:rsidR="003C3490" w:rsidRDefault="6838C06C" w:rsidP="002B6AE0">
      <w:pPr>
        <w:ind w:left="360" w:firstLine="360"/>
        <w:contextualSpacing/>
      </w:pPr>
      <w:r>
        <w:t xml:space="preserve">|__|__| Age at diagnosis </w:t>
      </w:r>
    </w:p>
    <w:p w14:paraId="2489A099" w14:textId="764BDA67" w:rsidR="001E618C" w:rsidRPr="00791206" w:rsidRDefault="6838C06C" w:rsidP="6838C06C">
      <w:pPr>
        <w:pStyle w:val="ListParagraph"/>
      </w:pPr>
      <w:r>
        <w:t xml:space="preserve">Or, if it is easier to remember the year, enter that here:   |__|__|__|__| Year of diagnosis  </w:t>
      </w:r>
    </w:p>
    <w:p w14:paraId="496CD9BF" w14:textId="6142324E" w:rsidR="001E618C" w:rsidRPr="00791206" w:rsidRDefault="6838C06C" w:rsidP="6838C06C">
      <w:pPr>
        <w:pStyle w:val="ListParagraph"/>
      </w:pPr>
      <w:r w:rsidRPr="6838C06C">
        <w:rPr>
          <w:rFonts w:eastAsia="Calibri"/>
          <w:i/>
          <w:iCs/>
        </w:rPr>
        <w:lastRenderedPageBreak/>
        <w:t xml:space="preserve">NO RESPONSE </w:t>
      </w:r>
      <w:r w:rsidRPr="6838C06C">
        <w:rPr>
          <w:rFonts w:ascii="Wingdings" w:eastAsia="Wingdings" w:hAnsi="Wingdings" w:cs="Wingdings"/>
        </w:rPr>
        <w:t>à</w:t>
      </w:r>
      <w:r w:rsidRPr="6838C06C">
        <w:rPr>
          <w:rFonts w:eastAsia="Calibri"/>
          <w:b/>
          <w:bCs/>
          <w:i/>
          <w:iCs/>
        </w:rPr>
        <w:t xml:space="preserve"> GO TO DADCANC3F</w:t>
      </w:r>
    </w:p>
    <w:p w14:paraId="57D84ED6" w14:textId="77777777" w:rsidR="00C678E3" w:rsidRPr="00791206" w:rsidRDefault="00C678E3" w:rsidP="00C678E3">
      <w:pPr>
        <w:contextualSpacing/>
        <w:rPr>
          <w:rFonts w:cstheme="minorHAnsi"/>
        </w:rPr>
      </w:pPr>
    </w:p>
    <w:p w14:paraId="2055427C" w14:textId="77777777" w:rsidR="00C678E3" w:rsidRPr="00791206" w:rsidRDefault="00C678E3" w:rsidP="00C678E3">
      <w:pPr>
        <w:contextualSpacing/>
        <w:rPr>
          <w:rFonts w:cstheme="minorHAnsi"/>
        </w:rPr>
      </w:pPr>
      <w:r w:rsidRPr="00791206">
        <w:rPr>
          <w:rFonts w:cstheme="minorHAnsi"/>
        </w:rPr>
        <w:t>[DADCANC3F]</w:t>
      </w:r>
    </w:p>
    <w:p w14:paraId="01E44141" w14:textId="0E3757E7" w:rsidR="00C678E3" w:rsidRPr="00791206" w:rsidRDefault="6838C06C" w:rsidP="6838C06C">
      <w:pPr>
        <w:contextualSpacing/>
        <w:rPr>
          <w:b/>
          <w:bCs/>
        </w:rPr>
      </w:pPr>
      <w:r w:rsidRPr="6838C06C">
        <w:rPr>
          <w:b/>
          <w:bCs/>
        </w:rPr>
        <w:t>[DISPLAY IF 5 SELECTED AT DADCANC2]</w:t>
      </w:r>
    </w:p>
    <w:p w14:paraId="4C4B8CF2" w14:textId="6BB6DC9F"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esophageal cancer</w:t>
      </w:r>
      <w:r>
        <w:t xml:space="preserve">? </w:t>
      </w:r>
    </w:p>
    <w:p w14:paraId="7727B917" w14:textId="661EF28A" w:rsidR="003C3490" w:rsidRDefault="6838C06C" w:rsidP="002B6AE0">
      <w:pPr>
        <w:ind w:left="360" w:firstLine="360"/>
        <w:contextualSpacing/>
      </w:pPr>
      <w:r>
        <w:t xml:space="preserve">|__|__| Age at diagnosis </w:t>
      </w:r>
    </w:p>
    <w:p w14:paraId="716903A0" w14:textId="5BAA53B4" w:rsidR="001E618C" w:rsidRPr="00791206" w:rsidRDefault="6838C06C" w:rsidP="6838C06C">
      <w:pPr>
        <w:pStyle w:val="ListParagraph"/>
      </w:pPr>
      <w:r>
        <w:t xml:space="preserve">Or, if it is easier to remember the year, enter that here:   |__|__|__|__| Year of diagnosis  </w:t>
      </w:r>
    </w:p>
    <w:p w14:paraId="64BD0689" w14:textId="6DFB6B57"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DADCANC3G</w:t>
      </w:r>
    </w:p>
    <w:p w14:paraId="6B427E15" w14:textId="77777777" w:rsidR="00C678E3" w:rsidRPr="00791206" w:rsidRDefault="00C678E3" w:rsidP="00C678E3">
      <w:pPr>
        <w:contextualSpacing/>
        <w:rPr>
          <w:rFonts w:cstheme="minorHAnsi"/>
        </w:rPr>
      </w:pPr>
    </w:p>
    <w:p w14:paraId="70EBD2F4" w14:textId="77777777" w:rsidR="00C678E3" w:rsidRPr="00791206" w:rsidRDefault="00C678E3" w:rsidP="00C678E3">
      <w:pPr>
        <w:contextualSpacing/>
        <w:rPr>
          <w:rFonts w:cstheme="minorHAnsi"/>
        </w:rPr>
      </w:pPr>
      <w:r w:rsidRPr="00791206">
        <w:rPr>
          <w:rFonts w:cstheme="minorHAnsi"/>
        </w:rPr>
        <w:t>[DADCANC3G]</w:t>
      </w:r>
    </w:p>
    <w:p w14:paraId="2208C710" w14:textId="609A62E4" w:rsidR="00C678E3" w:rsidRPr="00791206" w:rsidRDefault="6838C06C" w:rsidP="6838C06C">
      <w:pPr>
        <w:contextualSpacing/>
        <w:rPr>
          <w:b/>
          <w:bCs/>
        </w:rPr>
      </w:pPr>
      <w:r w:rsidRPr="6838C06C">
        <w:rPr>
          <w:b/>
          <w:bCs/>
        </w:rPr>
        <w:t>[DISPLAY IF 6 SELECTED AT DADCANC2]</w:t>
      </w:r>
    </w:p>
    <w:p w14:paraId="043CC677" w14:textId="53293E9A"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head and neck cancer</w:t>
      </w:r>
      <w:r>
        <w:t xml:space="preserve">? </w:t>
      </w:r>
    </w:p>
    <w:p w14:paraId="171DB5CE" w14:textId="6901C704" w:rsidR="003C3490" w:rsidRDefault="6838C06C" w:rsidP="002B6AE0">
      <w:pPr>
        <w:ind w:left="360"/>
        <w:contextualSpacing/>
      </w:pPr>
      <w:r>
        <w:t xml:space="preserve">|__|__| Age at diagnosis </w:t>
      </w:r>
    </w:p>
    <w:p w14:paraId="6151E49C" w14:textId="3D23043E" w:rsidR="001E618C" w:rsidRPr="00791206" w:rsidRDefault="6838C06C" w:rsidP="6838C06C">
      <w:pPr>
        <w:ind w:left="360"/>
        <w:contextualSpacing/>
        <w:rPr>
          <w:rFonts w:eastAsia="Calibri"/>
        </w:rPr>
      </w:pPr>
      <w:r>
        <w:t xml:space="preserve">Or, if it is easier to remember the year, enter that here:   |__|__|__|__| Year of diagnosis  </w:t>
      </w:r>
    </w:p>
    <w:p w14:paraId="1DBC2631" w14:textId="191CB541"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DADCANC3H</w:t>
      </w:r>
    </w:p>
    <w:p w14:paraId="5441070B" w14:textId="77777777" w:rsidR="00C678E3" w:rsidRPr="00791206" w:rsidRDefault="00C678E3" w:rsidP="00C678E3">
      <w:pPr>
        <w:contextualSpacing/>
        <w:rPr>
          <w:rFonts w:cstheme="minorHAnsi"/>
        </w:rPr>
      </w:pPr>
    </w:p>
    <w:p w14:paraId="5DB80178" w14:textId="77777777" w:rsidR="00C678E3" w:rsidRPr="00791206" w:rsidRDefault="00C678E3" w:rsidP="00C678E3">
      <w:pPr>
        <w:contextualSpacing/>
        <w:rPr>
          <w:rFonts w:cstheme="minorHAnsi"/>
        </w:rPr>
      </w:pPr>
      <w:r w:rsidRPr="00791206">
        <w:rPr>
          <w:rFonts w:cstheme="minorHAnsi"/>
        </w:rPr>
        <w:t>[DADCANC3H]</w:t>
      </w:r>
    </w:p>
    <w:p w14:paraId="771D3594" w14:textId="1DF4480D" w:rsidR="00C678E3" w:rsidRPr="00791206" w:rsidRDefault="6838C06C" w:rsidP="6838C06C">
      <w:pPr>
        <w:contextualSpacing/>
        <w:rPr>
          <w:b/>
          <w:bCs/>
        </w:rPr>
      </w:pPr>
      <w:r w:rsidRPr="6838C06C">
        <w:rPr>
          <w:b/>
          <w:bCs/>
        </w:rPr>
        <w:t>[DISPLAY IF 7 SELECTED AT DADCANC2]</w:t>
      </w:r>
    </w:p>
    <w:p w14:paraId="2356B12B" w14:textId="4A35A52E"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kidney cancer</w:t>
      </w:r>
      <w:r>
        <w:t xml:space="preserve">? </w:t>
      </w:r>
    </w:p>
    <w:p w14:paraId="1139997D" w14:textId="66F36AD7" w:rsidR="003C3490" w:rsidRDefault="6838C06C" w:rsidP="002B6AE0">
      <w:pPr>
        <w:ind w:left="360"/>
        <w:contextualSpacing/>
      </w:pPr>
      <w:r>
        <w:t xml:space="preserve">|__|__| Age at diagnosis </w:t>
      </w:r>
    </w:p>
    <w:p w14:paraId="2D13D951" w14:textId="3A55F736" w:rsidR="001E618C" w:rsidRPr="00791206" w:rsidRDefault="6838C06C" w:rsidP="6838C06C">
      <w:pPr>
        <w:ind w:left="360"/>
        <w:contextualSpacing/>
      </w:pPr>
      <w:r>
        <w:t xml:space="preserve">Or, if it is easier to remember the year, enter that here:   |__|__|__|__| Year of diagnosis  </w:t>
      </w:r>
    </w:p>
    <w:p w14:paraId="3AA72ADA" w14:textId="0DB60B77" w:rsidR="001E618C"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DADCANC3I</w:t>
      </w:r>
    </w:p>
    <w:p w14:paraId="6BA623D6" w14:textId="77777777" w:rsidR="00C678E3" w:rsidRPr="00791206" w:rsidRDefault="00C678E3" w:rsidP="00C678E3">
      <w:pPr>
        <w:contextualSpacing/>
        <w:rPr>
          <w:rFonts w:cstheme="minorHAnsi"/>
        </w:rPr>
      </w:pPr>
    </w:p>
    <w:p w14:paraId="5FB9AB92" w14:textId="77777777" w:rsidR="00C678E3" w:rsidRPr="00791206" w:rsidRDefault="00C678E3" w:rsidP="00C678E3">
      <w:pPr>
        <w:contextualSpacing/>
        <w:rPr>
          <w:rFonts w:cstheme="minorHAnsi"/>
        </w:rPr>
      </w:pPr>
      <w:r w:rsidRPr="00791206">
        <w:rPr>
          <w:rFonts w:cstheme="minorHAnsi"/>
        </w:rPr>
        <w:t>[DADCANC3I]</w:t>
      </w:r>
    </w:p>
    <w:p w14:paraId="70F7F05B" w14:textId="4B43206A" w:rsidR="00C678E3" w:rsidRPr="00791206" w:rsidRDefault="6838C06C" w:rsidP="6838C06C">
      <w:pPr>
        <w:contextualSpacing/>
        <w:rPr>
          <w:b/>
          <w:bCs/>
        </w:rPr>
      </w:pPr>
      <w:r w:rsidRPr="6838C06C">
        <w:rPr>
          <w:b/>
          <w:bCs/>
        </w:rPr>
        <w:t>[DISPLAY IF 8 SELECTED AT DADCANC2]</w:t>
      </w:r>
    </w:p>
    <w:p w14:paraId="792B5E67" w14:textId="599B7BC6" w:rsidR="002B6AE0" w:rsidRDefault="6838C06C" w:rsidP="002B6AE0">
      <w:pPr>
        <w:numPr>
          <w:ilvl w:val="0"/>
          <w:numId w:val="41"/>
        </w:numPr>
        <w:contextualSpacing/>
      </w:pPr>
      <w:r>
        <w:t xml:space="preserve"> How old was your father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leukemia</w:t>
      </w:r>
      <w:r>
        <w:t xml:space="preserve">? </w:t>
      </w:r>
    </w:p>
    <w:p w14:paraId="1C766695" w14:textId="1ADBB13E" w:rsidR="003C3490" w:rsidRDefault="6838C06C" w:rsidP="002B6AE0">
      <w:pPr>
        <w:ind w:left="360"/>
        <w:contextualSpacing/>
      </w:pPr>
      <w:r>
        <w:t xml:space="preserve">|__|__| Age at diagnosis </w:t>
      </w:r>
    </w:p>
    <w:p w14:paraId="3D0C11D2" w14:textId="73D07053" w:rsidR="001E618C" w:rsidRPr="00791206" w:rsidRDefault="6838C06C" w:rsidP="6838C06C">
      <w:pPr>
        <w:ind w:left="360"/>
        <w:contextualSpacing/>
        <w:rPr>
          <w:rFonts w:eastAsia="Calibri"/>
        </w:rPr>
      </w:pPr>
      <w:r>
        <w:t xml:space="preserve">Or, if it is easier to remember the year, enter that here:   |__|__|__|__| Year of diagnosis  </w:t>
      </w:r>
    </w:p>
    <w:p w14:paraId="13146C2D" w14:textId="72E1875B"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DADCANC3J</w:t>
      </w:r>
    </w:p>
    <w:p w14:paraId="7B755888" w14:textId="77777777" w:rsidR="00C678E3" w:rsidRPr="00791206" w:rsidRDefault="00C678E3" w:rsidP="00C678E3">
      <w:pPr>
        <w:contextualSpacing/>
        <w:rPr>
          <w:rFonts w:cstheme="minorHAnsi"/>
        </w:rPr>
      </w:pPr>
    </w:p>
    <w:p w14:paraId="5FD24C92" w14:textId="77777777" w:rsidR="00C678E3" w:rsidRPr="00791206" w:rsidRDefault="00C678E3" w:rsidP="00C678E3">
      <w:pPr>
        <w:contextualSpacing/>
        <w:rPr>
          <w:rFonts w:cstheme="minorHAnsi"/>
        </w:rPr>
      </w:pPr>
      <w:r w:rsidRPr="00791206">
        <w:rPr>
          <w:rFonts w:cstheme="minorHAnsi"/>
        </w:rPr>
        <w:t>[DADCANC3J]</w:t>
      </w:r>
    </w:p>
    <w:p w14:paraId="21D05DEC" w14:textId="7BD116A5" w:rsidR="00C678E3" w:rsidRPr="00791206" w:rsidRDefault="6838C06C" w:rsidP="6838C06C">
      <w:pPr>
        <w:contextualSpacing/>
        <w:rPr>
          <w:b/>
          <w:bCs/>
        </w:rPr>
      </w:pPr>
      <w:r w:rsidRPr="6838C06C">
        <w:rPr>
          <w:b/>
          <w:bCs/>
        </w:rPr>
        <w:t>[DISPLAY IF 9 SELECTED AT DADCANC2]</w:t>
      </w:r>
    </w:p>
    <w:p w14:paraId="2DD5B6FD" w14:textId="7A51A666" w:rsidR="002B6AE0" w:rsidRPr="002B6AE0" w:rsidRDefault="6838C06C" w:rsidP="6838C06C">
      <w:pPr>
        <w:numPr>
          <w:ilvl w:val="0"/>
          <w:numId w:val="41"/>
        </w:numPr>
        <w:contextualSpacing/>
        <w:rPr>
          <w:rFonts w:eastAsiaTheme="minorEastAsia"/>
        </w:rPr>
      </w:pPr>
      <w:r>
        <w:t xml:space="preserve"> How old was your father when they were </w:t>
      </w:r>
      <w:r w:rsidRPr="6838C06C">
        <w:rPr>
          <w:b/>
          <w:bCs/>
        </w:rPr>
        <w:t xml:space="preserve">first </w:t>
      </w:r>
      <w:r>
        <w:t xml:space="preserve">told by a doctor or other health professional that they have or had </w:t>
      </w:r>
      <w:r w:rsidRPr="6838C06C">
        <w:rPr>
          <w:b/>
          <w:bCs/>
        </w:rPr>
        <w:t>liver cancer</w:t>
      </w:r>
      <w:r>
        <w:t xml:space="preserve">?  </w:t>
      </w:r>
    </w:p>
    <w:p w14:paraId="0728AD1B" w14:textId="756E91A1" w:rsidR="003C3490" w:rsidRDefault="6838C06C" w:rsidP="002B6AE0">
      <w:pPr>
        <w:ind w:left="360"/>
        <w:contextualSpacing/>
      </w:pPr>
      <w:r>
        <w:t xml:space="preserve">|__|__| Age at diagnosis </w:t>
      </w:r>
    </w:p>
    <w:p w14:paraId="5112A319" w14:textId="32F1E496" w:rsidR="001E618C" w:rsidRPr="00791206" w:rsidRDefault="6838C06C" w:rsidP="6838C06C">
      <w:pPr>
        <w:ind w:left="360"/>
        <w:contextualSpacing/>
        <w:rPr>
          <w:rFonts w:eastAsia="Calibri"/>
        </w:rPr>
      </w:pPr>
      <w:r>
        <w:t xml:space="preserve">Or, if it is easier to remember the year, enter that here:   |__|__|__|__| Year of diagnosis  </w:t>
      </w:r>
    </w:p>
    <w:p w14:paraId="5307C56E" w14:textId="01EA1A96"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DADCANC3K</w:t>
      </w:r>
    </w:p>
    <w:p w14:paraId="6E843082" w14:textId="77777777" w:rsidR="00C678E3" w:rsidRPr="00791206" w:rsidRDefault="00C678E3" w:rsidP="00C678E3">
      <w:pPr>
        <w:contextualSpacing/>
        <w:rPr>
          <w:rFonts w:cstheme="minorHAnsi"/>
        </w:rPr>
      </w:pPr>
    </w:p>
    <w:p w14:paraId="6045E2BC" w14:textId="77777777" w:rsidR="00C678E3" w:rsidRPr="00791206" w:rsidRDefault="00C678E3" w:rsidP="00C678E3">
      <w:pPr>
        <w:contextualSpacing/>
        <w:rPr>
          <w:rFonts w:cstheme="minorHAnsi"/>
        </w:rPr>
      </w:pPr>
      <w:r w:rsidRPr="00791206">
        <w:rPr>
          <w:rFonts w:cstheme="minorHAnsi"/>
        </w:rPr>
        <w:lastRenderedPageBreak/>
        <w:t>[DADCANC3K]</w:t>
      </w:r>
    </w:p>
    <w:p w14:paraId="74183BB5" w14:textId="7E9EB4E3" w:rsidR="00C678E3" w:rsidRPr="00791206" w:rsidRDefault="6838C06C" w:rsidP="6838C06C">
      <w:pPr>
        <w:contextualSpacing/>
        <w:rPr>
          <w:b/>
          <w:bCs/>
        </w:rPr>
      </w:pPr>
      <w:r w:rsidRPr="6838C06C">
        <w:rPr>
          <w:b/>
          <w:bCs/>
        </w:rPr>
        <w:t>[DISPLAY IF 10 SELECTED AT DADCANC2]</w:t>
      </w:r>
    </w:p>
    <w:p w14:paraId="319C9AC5" w14:textId="781C5C6D"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lung or bronchial cancer</w:t>
      </w:r>
      <w:r>
        <w:t xml:space="preserve">? </w:t>
      </w:r>
    </w:p>
    <w:p w14:paraId="1EDD48F7" w14:textId="124664FB" w:rsidR="003C3490" w:rsidRDefault="6838C06C" w:rsidP="002B6AE0">
      <w:pPr>
        <w:ind w:left="360"/>
        <w:contextualSpacing/>
      </w:pPr>
      <w:r>
        <w:t xml:space="preserve">|__|__| Age at diagnosis </w:t>
      </w:r>
    </w:p>
    <w:p w14:paraId="0D0A957B" w14:textId="60E7F6AB" w:rsidR="001E618C" w:rsidRPr="00791206" w:rsidRDefault="6838C06C" w:rsidP="6838C06C">
      <w:pPr>
        <w:ind w:left="360"/>
        <w:contextualSpacing/>
        <w:rPr>
          <w:rFonts w:eastAsia="Calibri"/>
        </w:rPr>
      </w:pPr>
      <w:r>
        <w:t xml:space="preserve">Or, if it is easier to remember the year, enter that here:   |__|__|__|__| Year of diagnosis  </w:t>
      </w:r>
    </w:p>
    <w:p w14:paraId="6A1550DF" w14:textId="530FD336"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DADCANC3L</w:t>
      </w:r>
    </w:p>
    <w:p w14:paraId="63B3F71F" w14:textId="77777777" w:rsidR="00C678E3" w:rsidRPr="00791206" w:rsidRDefault="00C678E3" w:rsidP="00C678E3">
      <w:pPr>
        <w:contextualSpacing/>
        <w:rPr>
          <w:rFonts w:cstheme="minorHAnsi"/>
        </w:rPr>
      </w:pPr>
    </w:p>
    <w:p w14:paraId="0A1C5707" w14:textId="77777777" w:rsidR="00C678E3" w:rsidRPr="00791206" w:rsidRDefault="00C678E3" w:rsidP="00C678E3">
      <w:pPr>
        <w:contextualSpacing/>
        <w:rPr>
          <w:rFonts w:cstheme="minorHAnsi"/>
        </w:rPr>
      </w:pPr>
      <w:r w:rsidRPr="00791206">
        <w:rPr>
          <w:rFonts w:cstheme="minorHAnsi"/>
        </w:rPr>
        <w:t>[DADCANC3L]</w:t>
      </w:r>
    </w:p>
    <w:p w14:paraId="7C435732" w14:textId="31CE11BF" w:rsidR="00C678E3" w:rsidRPr="00791206" w:rsidRDefault="6838C06C" w:rsidP="6838C06C">
      <w:pPr>
        <w:contextualSpacing/>
        <w:rPr>
          <w:b/>
          <w:bCs/>
        </w:rPr>
      </w:pPr>
      <w:r w:rsidRPr="6838C06C">
        <w:rPr>
          <w:b/>
          <w:bCs/>
        </w:rPr>
        <w:t>[DISPLAY IF 11 SELECTED AT DADCANC2]</w:t>
      </w:r>
    </w:p>
    <w:p w14:paraId="1ED22023" w14:textId="6CA77D3D" w:rsidR="002B6AE0" w:rsidRDefault="6838C06C" w:rsidP="002B6AE0">
      <w:pPr>
        <w:numPr>
          <w:ilvl w:val="0"/>
          <w:numId w:val="41"/>
        </w:numPr>
        <w:contextualSpacing/>
      </w:pPr>
      <w:r>
        <w:t xml:space="preserve">How old was your father when they were </w:t>
      </w:r>
      <w:r w:rsidRPr="6838C06C">
        <w:rPr>
          <w:b/>
          <w:bCs/>
        </w:rPr>
        <w:t xml:space="preserve">first </w:t>
      </w:r>
      <w:r>
        <w:t xml:space="preserve">told by a doctor or other health professional that they have or had </w:t>
      </w:r>
      <w:r w:rsidRPr="6838C06C">
        <w:rPr>
          <w:b/>
          <w:bCs/>
        </w:rPr>
        <w:t>non-Hodgkin’s lymphoma</w:t>
      </w:r>
      <w:r>
        <w:t xml:space="preserve">? </w:t>
      </w:r>
    </w:p>
    <w:p w14:paraId="77F79BD9" w14:textId="3A2B0100" w:rsidR="003C3490" w:rsidRDefault="6838C06C" w:rsidP="002B6AE0">
      <w:pPr>
        <w:ind w:left="360"/>
        <w:contextualSpacing/>
      </w:pPr>
      <w:r>
        <w:t xml:space="preserve">|__|__| Age at diagnosis </w:t>
      </w:r>
    </w:p>
    <w:p w14:paraId="21269F21" w14:textId="65CA6EF1" w:rsidR="001E618C" w:rsidRPr="00791206" w:rsidRDefault="6838C06C" w:rsidP="6838C06C">
      <w:pPr>
        <w:ind w:left="360"/>
        <w:contextualSpacing/>
        <w:rPr>
          <w:rFonts w:eastAsia="Calibri"/>
        </w:rPr>
      </w:pPr>
      <w:r>
        <w:t xml:space="preserve">Or, if it is easier to remember the year, enter that here:   |__|__|__|__| Year of diagnosis  </w:t>
      </w:r>
    </w:p>
    <w:p w14:paraId="61B366AA" w14:textId="662047FE"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DADCANC3M</w:t>
      </w:r>
    </w:p>
    <w:p w14:paraId="17E1E0AF" w14:textId="77777777" w:rsidR="00C678E3" w:rsidRPr="00791206" w:rsidRDefault="00C678E3" w:rsidP="00C678E3">
      <w:pPr>
        <w:contextualSpacing/>
        <w:rPr>
          <w:rFonts w:cstheme="minorHAnsi"/>
        </w:rPr>
      </w:pPr>
    </w:p>
    <w:p w14:paraId="4F756B18" w14:textId="77777777" w:rsidR="00C678E3" w:rsidRPr="00791206" w:rsidRDefault="00C678E3" w:rsidP="00C678E3">
      <w:pPr>
        <w:contextualSpacing/>
        <w:rPr>
          <w:rFonts w:cstheme="minorHAnsi"/>
        </w:rPr>
      </w:pPr>
      <w:r w:rsidRPr="00791206">
        <w:rPr>
          <w:rFonts w:cstheme="minorHAnsi"/>
        </w:rPr>
        <w:t>[DADCANC3M]</w:t>
      </w:r>
    </w:p>
    <w:p w14:paraId="669A6988" w14:textId="31024A8A" w:rsidR="00C678E3" w:rsidRPr="00791206" w:rsidRDefault="6838C06C" w:rsidP="6838C06C">
      <w:pPr>
        <w:contextualSpacing/>
        <w:rPr>
          <w:b/>
          <w:bCs/>
        </w:rPr>
      </w:pPr>
      <w:r w:rsidRPr="6838C06C">
        <w:rPr>
          <w:b/>
          <w:bCs/>
        </w:rPr>
        <w:t>[DISPLAY IF 12 SELECTED AT DADCANC2]</w:t>
      </w:r>
    </w:p>
    <w:p w14:paraId="0B025884" w14:textId="7200BEA3" w:rsidR="002B6AE0" w:rsidRDefault="6838C06C" w:rsidP="002B6AE0">
      <w:pPr>
        <w:numPr>
          <w:ilvl w:val="0"/>
          <w:numId w:val="41"/>
        </w:numPr>
        <w:contextualSpacing/>
      </w:pPr>
      <w:r w:rsidRPr="6838C06C">
        <w:rPr>
          <w:rFonts w:eastAsia="Calibri"/>
        </w:rPr>
        <w:t xml:space="preserve">How old was your father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lymphoma</w:t>
      </w:r>
      <w:r>
        <w:t xml:space="preserve">? </w:t>
      </w:r>
    </w:p>
    <w:p w14:paraId="6228FD63" w14:textId="537001D0" w:rsidR="003C3490" w:rsidRDefault="6838C06C" w:rsidP="002B6AE0">
      <w:pPr>
        <w:ind w:left="360"/>
        <w:contextualSpacing/>
      </w:pPr>
      <w:r>
        <w:t xml:space="preserve">|__|__| Age at diagnosis </w:t>
      </w:r>
    </w:p>
    <w:p w14:paraId="7F76C96A" w14:textId="11D1F4DA" w:rsidR="001E618C" w:rsidRPr="00791206" w:rsidRDefault="6838C06C" w:rsidP="6838C06C">
      <w:pPr>
        <w:ind w:left="360"/>
        <w:contextualSpacing/>
        <w:rPr>
          <w:rFonts w:eastAsia="Calibri"/>
        </w:rPr>
      </w:pPr>
      <w:r>
        <w:t xml:space="preserve">Or, if it is easier to remember the year, enter that here:   |__|__|__|__| Year of diagnosis </w:t>
      </w:r>
    </w:p>
    <w:p w14:paraId="0B19E82A" w14:textId="298610B4"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DADCANC3N</w:t>
      </w:r>
    </w:p>
    <w:p w14:paraId="6C241C86" w14:textId="77777777" w:rsidR="00C678E3" w:rsidRPr="00791206" w:rsidRDefault="00C678E3" w:rsidP="00C678E3">
      <w:pPr>
        <w:contextualSpacing/>
        <w:rPr>
          <w:rFonts w:cstheme="minorHAnsi"/>
        </w:rPr>
      </w:pPr>
    </w:p>
    <w:p w14:paraId="40674082" w14:textId="77777777" w:rsidR="00C678E3" w:rsidRPr="00791206" w:rsidRDefault="00C678E3" w:rsidP="00C678E3">
      <w:pPr>
        <w:contextualSpacing/>
        <w:rPr>
          <w:rFonts w:cstheme="minorHAnsi"/>
        </w:rPr>
      </w:pPr>
      <w:r w:rsidRPr="00791206">
        <w:rPr>
          <w:rFonts w:cstheme="minorHAnsi"/>
        </w:rPr>
        <w:t>[DADCANC3N]</w:t>
      </w:r>
    </w:p>
    <w:p w14:paraId="54229092" w14:textId="58623359" w:rsidR="00C678E3" w:rsidRPr="00791206" w:rsidRDefault="6838C06C" w:rsidP="6838C06C">
      <w:pPr>
        <w:contextualSpacing/>
        <w:rPr>
          <w:b/>
          <w:bCs/>
        </w:rPr>
      </w:pPr>
      <w:r w:rsidRPr="6838C06C">
        <w:rPr>
          <w:b/>
          <w:bCs/>
        </w:rPr>
        <w:t>[DISPLAY IF 13 SELECTED AT DADCANC2]</w:t>
      </w:r>
    </w:p>
    <w:p w14:paraId="25A544EC" w14:textId="52B714EC"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melanoma</w:t>
      </w:r>
      <w:r>
        <w:t xml:space="preserve">? </w:t>
      </w:r>
    </w:p>
    <w:p w14:paraId="080B867C" w14:textId="4EE4412D" w:rsidR="003C3490" w:rsidRDefault="6838C06C" w:rsidP="002B6AE0">
      <w:pPr>
        <w:ind w:left="360"/>
        <w:contextualSpacing/>
      </w:pPr>
      <w:r>
        <w:t xml:space="preserve">|__|__| Age at diagnosis </w:t>
      </w:r>
    </w:p>
    <w:p w14:paraId="173B894F" w14:textId="3345136E" w:rsidR="001E618C" w:rsidRPr="00791206" w:rsidRDefault="6838C06C" w:rsidP="6838C06C">
      <w:pPr>
        <w:ind w:left="360"/>
        <w:contextualSpacing/>
        <w:rPr>
          <w:rFonts w:eastAsia="Calibri"/>
        </w:rPr>
      </w:pPr>
      <w:r>
        <w:t xml:space="preserve">Or, if it is easier to remember the year, enter that here:   |__|__|__|__| Year of diagnosis </w:t>
      </w:r>
    </w:p>
    <w:p w14:paraId="620F4CDA" w14:textId="3E5506DC"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DADCANC3O</w:t>
      </w:r>
    </w:p>
    <w:p w14:paraId="516EC35B" w14:textId="77777777" w:rsidR="00C678E3" w:rsidRPr="00791206" w:rsidRDefault="00C678E3" w:rsidP="00C678E3">
      <w:pPr>
        <w:contextualSpacing/>
        <w:rPr>
          <w:rFonts w:cstheme="minorHAnsi"/>
        </w:rPr>
      </w:pPr>
    </w:p>
    <w:p w14:paraId="21495DCA" w14:textId="77777777" w:rsidR="00C678E3" w:rsidRPr="00791206" w:rsidRDefault="00C678E3" w:rsidP="00C678E3">
      <w:pPr>
        <w:contextualSpacing/>
        <w:rPr>
          <w:rFonts w:cstheme="minorHAnsi"/>
        </w:rPr>
      </w:pPr>
      <w:r w:rsidRPr="00791206">
        <w:rPr>
          <w:rFonts w:cstheme="minorHAnsi"/>
        </w:rPr>
        <w:t>[DADCANC3O]</w:t>
      </w:r>
    </w:p>
    <w:p w14:paraId="169FDF29" w14:textId="780E5CCF" w:rsidR="00C678E3" w:rsidRPr="00791206" w:rsidRDefault="6838C06C" w:rsidP="6838C06C">
      <w:pPr>
        <w:contextualSpacing/>
        <w:rPr>
          <w:b/>
          <w:bCs/>
        </w:rPr>
      </w:pPr>
      <w:r w:rsidRPr="6838C06C">
        <w:rPr>
          <w:b/>
          <w:bCs/>
        </w:rPr>
        <w:t>[DISPLAY IF 14 SELECTED AT DADCANC2]</w:t>
      </w:r>
    </w:p>
    <w:p w14:paraId="028BB687" w14:textId="7137427C" w:rsidR="002B6AE0" w:rsidRDefault="6838C06C" w:rsidP="002B6AE0">
      <w:pPr>
        <w:numPr>
          <w:ilvl w:val="0"/>
          <w:numId w:val="41"/>
        </w:numPr>
        <w:contextualSpacing/>
      </w:pPr>
      <w:r>
        <w:t xml:space="preserve"> How old was your father when they were </w:t>
      </w:r>
      <w:r w:rsidRPr="6838C06C">
        <w:rPr>
          <w:rFonts w:eastAsia="Calibri"/>
          <w:b/>
          <w:bCs/>
        </w:rPr>
        <w:t>first</w:t>
      </w:r>
      <w:r w:rsidRPr="6838C06C">
        <w:rPr>
          <w:rFonts w:eastAsia="Calibri"/>
        </w:rPr>
        <w:t xml:space="preserve"> told by a doctor or other health professional that they have or had </w:t>
      </w:r>
      <w:r w:rsidRPr="6838C06C">
        <w:rPr>
          <w:b/>
          <w:bCs/>
        </w:rPr>
        <w:t>non-melanoma skin cancer</w:t>
      </w:r>
      <w:r>
        <w:t xml:space="preserve">? </w:t>
      </w:r>
    </w:p>
    <w:p w14:paraId="5004B654" w14:textId="6F1E901E" w:rsidR="003C3490" w:rsidRDefault="6838C06C" w:rsidP="002B6AE0">
      <w:pPr>
        <w:ind w:left="360"/>
        <w:contextualSpacing/>
      </w:pPr>
      <w:r>
        <w:t xml:space="preserve">|__|__| Age at diagnosis </w:t>
      </w:r>
    </w:p>
    <w:p w14:paraId="5EF4FBA3" w14:textId="7EAEC7F3" w:rsidR="001E618C" w:rsidRPr="00791206" w:rsidRDefault="6838C06C" w:rsidP="6838C06C">
      <w:pPr>
        <w:ind w:left="360"/>
        <w:contextualSpacing/>
        <w:rPr>
          <w:rFonts w:eastAsia="Calibri"/>
        </w:rPr>
      </w:pPr>
      <w:r>
        <w:t xml:space="preserve">Or, if it is easier to remember the year, enter that here:   |__|__|__|__| Year of diagnosis  </w:t>
      </w:r>
    </w:p>
    <w:p w14:paraId="7766949F" w14:textId="5A1E6475"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DADCANC3P</w:t>
      </w:r>
    </w:p>
    <w:p w14:paraId="55582E18" w14:textId="77777777" w:rsidR="00C678E3" w:rsidRPr="00791206" w:rsidRDefault="00C678E3" w:rsidP="00C678E3">
      <w:pPr>
        <w:contextualSpacing/>
        <w:rPr>
          <w:rFonts w:cstheme="minorHAnsi"/>
        </w:rPr>
      </w:pPr>
    </w:p>
    <w:p w14:paraId="32ED3320" w14:textId="77777777" w:rsidR="00C678E3" w:rsidRPr="00791206" w:rsidRDefault="00C678E3" w:rsidP="00C678E3">
      <w:pPr>
        <w:contextualSpacing/>
        <w:rPr>
          <w:rFonts w:cstheme="minorHAnsi"/>
        </w:rPr>
      </w:pPr>
      <w:r w:rsidRPr="00791206">
        <w:rPr>
          <w:rFonts w:cstheme="minorHAnsi"/>
        </w:rPr>
        <w:t>[DADCANC3P]</w:t>
      </w:r>
    </w:p>
    <w:p w14:paraId="50CF1563" w14:textId="3EA6AF06" w:rsidR="00C678E3" w:rsidRPr="00791206" w:rsidRDefault="6838C06C" w:rsidP="6838C06C">
      <w:pPr>
        <w:contextualSpacing/>
        <w:rPr>
          <w:b/>
          <w:bCs/>
        </w:rPr>
      </w:pPr>
      <w:r w:rsidRPr="6838C06C">
        <w:rPr>
          <w:b/>
          <w:bCs/>
        </w:rPr>
        <w:t>[DISPLAY IF 15 SELECTED AT DADCANC2]</w:t>
      </w:r>
    </w:p>
    <w:p w14:paraId="3BA2557F" w14:textId="1D07B373"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pancreatic cancer</w:t>
      </w:r>
      <w:r>
        <w:t xml:space="preserve">? </w:t>
      </w:r>
    </w:p>
    <w:p w14:paraId="7B561902" w14:textId="49B18E06" w:rsidR="003C3490" w:rsidRDefault="6838C06C" w:rsidP="002B6AE0">
      <w:pPr>
        <w:ind w:left="360"/>
        <w:contextualSpacing/>
      </w:pPr>
      <w:r>
        <w:lastRenderedPageBreak/>
        <w:t xml:space="preserve">|__|__| Age at diagnosis </w:t>
      </w:r>
    </w:p>
    <w:p w14:paraId="6D385F32" w14:textId="7E7EE1EA" w:rsidR="00C678E3" w:rsidRPr="00791206" w:rsidRDefault="6838C06C" w:rsidP="6838C06C">
      <w:pPr>
        <w:ind w:left="360"/>
        <w:contextualSpacing/>
        <w:rPr>
          <w:rFonts w:eastAsia="Calibri"/>
        </w:rPr>
      </w:pPr>
      <w:r>
        <w:t xml:space="preserve">Or, if it is easier to remember the year, enter that here:   |__|__|__|__| Year of diagnosis  </w:t>
      </w:r>
    </w:p>
    <w:p w14:paraId="485CBD3D" w14:textId="0378E142"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DADCANC3Q</w:t>
      </w:r>
    </w:p>
    <w:p w14:paraId="5B00CA46" w14:textId="77777777" w:rsidR="001E618C" w:rsidRPr="00791206" w:rsidRDefault="001E618C" w:rsidP="00C678E3">
      <w:pPr>
        <w:contextualSpacing/>
        <w:rPr>
          <w:rFonts w:cstheme="minorHAnsi"/>
        </w:rPr>
      </w:pPr>
    </w:p>
    <w:p w14:paraId="26A903FE" w14:textId="77777777" w:rsidR="00C678E3" w:rsidRPr="00791206" w:rsidRDefault="00C678E3" w:rsidP="00C678E3">
      <w:pPr>
        <w:contextualSpacing/>
        <w:rPr>
          <w:rFonts w:cstheme="minorHAnsi"/>
        </w:rPr>
      </w:pPr>
      <w:r w:rsidRPr="00791206">
        <w:rPr>
          <w:rFonts w:cstheme="minorHAnsi"/>
        </w:rPr>
        <w:t>[DADCANC3Q]</w:t>
      </w:r>
    </w:p>
    <w:p w14:paraId="3D0AE072" w14:textId="2F5EEE2A" w:rsidR="00C678E3" w:rsidRPr="00791206" w:rsidRDefault="6838C06C" w:rsidP="6838C06C">
      <w:pPr>
        <w:contextualSpacing/>
        <w:rPr>
          <w:b/>
          <w:bCs/>
        </w:rPr>
      </w:pPr>
      <w:r w:rsidRPr="6838C06C">
        <w:rPr>
          <w:b/>
          <w:bCs/>
        </w:rPr>
        <w:t>[DISPLAY IF 16 SELECTED AT DADCANC2]</w:t>
      </w:r>
    </w:p>
    <w:p w14:paraId="5E95A047" w14:textId="48A99B8C" w:rsidR="002B6AE0" w:rsidRDefault="6838C06C" w:rsidP="002B6AE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prostate cancer</w:t>
      </w:r>
      <w:r>
        <w:t xml:space="preserve">? </w:t>
      </w:r>
    </w:p>
    <w:p w14:paraId="7478CEEE" w14:textId="4499E291" w:rsidR="003C3490" w:rsidRDefault="6838C06C" w:rsidP="002B6AE0">
      <w:pPr>
        <w:ind w:left="360"/>
        <w:contextualSpacing/>
      </w:pPr>
      <w:r>
        <w:t xml:space="preserve">|__|__| Age at diagnosis </w:t>
      </w:r>
    </w:p>
    <w:p w14:paraId="7E67A397" w14:textId="49E3CFCD" w:rsidR="001E618C" w:rsidRPr="00791206" w:rsidRDefault="6838C06C" w:rsidP="6838C06C">
      <w:pPr>
        <w:ind w:left="360"/>
        <w:contextualSpacing/>
      </w:pPr>
      <w:r>
        <w:t xml:space="preserve">Or, if it is easier to remember the year, enter that here:   |__|__|__|__| Year of diagnosis </w:t>
      </w:r>
    </w:p>
    <w:p w14:paraId="24FEE997" w14:textId="7D0C7B51" w:rsidR="001E618C"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DADCANC3R</w:t>
      </w:r>
    </w:p>
    <w:p w14:paraId="45E955A5" w14:textId="77777777" w:rsidR="00C678E3" w:rsidRPr="00791206" w:rsidRDefault="00C678E3" w:rsidP="00C678E3">
      <w:pPr>
        <w:contextualSpacing/>
        <w:rPr>
          <w:rFonts w:cstheme="minorHAnsi"/>
        </w:rPr>
      </w:pPr>
    </w:p>
    <w:p w14:paraId="238770BD" w14:textId="77777777" w:rsidR="00C678E3" w:rsidRPr="00791206" w:rsidRDefault="00C678E3" w:rsidP="00C678E3">
      <w:pPr>
        <w:contextualSpacing/>
        <w:rPr>
          <w:rFonts w:cstheme="minorHAnsi"/>
        </w:rPr>
      </w:pPr>
      <w:r w:rsidRPr="00791206">
        <w:rPr>
          <w:rFonts w:cstheme="minorHAnsi"/>
        </w:rPr>
        <w:t>[DADCANC3R]</w:t>
      </w:r>
    </w:p>
    <w:p w14:paraId="1DFCB550" w14:textId="7E600BA6" w:rsidR="00C678E3" w:rsidRPr="00791206" w:rsidRDefault="6838C06C" w:rsidP="6838C06C">
      <w:pPr>
        <w:contextualSpacing/>
        <w:rPr>
          <w:b/>
          <w:bCs/>
        </w:rPr>
      </w:pPr>
      <w:r w:rsidRPr="6838C06C">
        <w:rPr>
          <w:b/>
          <w:bCs/>
        </w:rPr>
        <w:t>[DISPLAY IF 17 SELECTED AT DADCANC2]</w:t>
      </w:r>
    </w:p>
    <w:p w14:paraId="33993DA7" w14:textId="703EB42E" w:rsidR="002B6AE0" w:rsidRDefault="6838C06C" w:rsidP="002B6AE0">
      <w:pPr>
        <w:numPr>
          <w:ilvl w:val="0"/>
          <w:numId w:val="41"/>
        </w:numPr>
        <w:contextualSpacing/>
      </w:pPr>
      <w:r>
        <w:t xml:space="preserve">How old was your father when they were </w:t>
      </w:r>
      <w:r w:rsidRPr="6838C06C">
        <w:rPr>
          <w:b/>
          <w:bCs/>
        </w:rPr>
        <w:t xml:space="preserve">first </w:t>
      </w:r>
      <w:r>
        <w:t xml:space="preserve">told by a doctor or other health professional that they have or had </w:t>
      </w:r>
      <w:r w:rsidRPr="6838C06C">
        <w:rPr>
          <w:b/>
          <w:bCs/>
        </w:rPr>
        <w:t>stomach cancer</w:t>
      </w:r>
      <w:r>
        <w:t xml:space="preserve">? </w:t>
      </w:r>
    </w:p>
    <w:p w14:paraId="05B9BDF6" w14:textId="0B6B6F4B" w:rsidR="003C3490" w:rsidRDefault="6838C06C" w:rsidP="002B6AE0">
      <w:pPr>
        <w:ind w:left="360"/>
        <w:contextualSpacing/>
      </w:pPr>
      <w:r>
        <w:t xml:space="preserve">|__|__| Age at diagnosis </w:t>
      </w:r>
    </w:p>
    <w:p w14:paraId="449E1890" w14:textId="5C4AFCA4" w:rsidR="001E618C" w:rsidRPr="00791206" w:rsidRDefault="6838C06C" w:rsidP="6838C06C">
      <w:pPr>
        <w:ind w:left="360"/>
        <w:contextualSpacing/>
        <w:rPr>
          <w:rFonts w:eastAsia="Calibri"/>
        </w:rPr>
      </w:pPr>
      <w:r>
        <w:t xml:space="preserve">Or, if it is easier to remember the year, enter that here:   |__|__|__|__| Year of diagnosis  </w:t>
      </w:r>
    </w:p>
    <w:p w14:paraId="0021348B" w14:textId="0CE6DB9C"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DADCANC3S</w:t>
      </w:r>
    </w:p>
    <w:p w14:paraId="4BE9DFCF" w14:textId="77777777" w:rsidR="00C678E3" w:rsidRPr="00791206" w:rsidRDefault="00C678E3" w:rsidP="00C678E3">
      <w:pPr>
        <w:contextualSpacing/>
        <w:rPr>
          <w:rFonts w:cstheme="minorHAnsi"/>
        </w:rPr>
      </w:pPr>
    </w:p>
    <w:p w14:paraId="663BDC44" w14:textId="77777777" w:rsidR="00C678E3" w:rsidRPr="00791206" w:rsidRDefault="00C678E3" w:rsidP="00C678E3">
      <w:pPr>
        <w:contextualSpacing/>
        <w:rPr>
          <w:rFonts w:cstheme="minorHAnsi"/>
        </w:rPr>
      </w:pPr>
      <w:r w:rsidRPr="00791206">
        <w:rPr>
          <w:rFonts w:cstheme="minorHAnsi"/>
        </w:rPr>
        <w:t>[DADCANC3S]</w:t>
      </w:r>
    </w:p>
    <w:p w14:paraId="217E1544" w14:textId="3DC73D8E" w:rsidR="00C678E3" w:rsidRPr="00791206" w:rsidRDefault="6838C06C" w:rsidP="6838C06C">
      <w:pPr>
        <w:contextualSpacing/>
        <w:rPr>
          <w:b/>
          <w:bCs/>
        </w:rPr>
      </w:pPr>
      <w:r w:rsidRPr="6838C06C">
        <w:rPr>
          <w:b/>
          <w:bCs/>
        </w:rPr>
        <w:t>[DISPLAY IF 18 SELECTED AT DADCANC2]</w:t>
      </w:r>
    </w:p>
    <w:p w14:paraId="0769B5CB" w14:textId="1D92FD3D" w:rsidR="002B6AE0" w:rsidRDefault="6838C06C" w:rsidP="002B6AE0">
      <w:pPr>
        <w:numPr>
          <w:ilvl w:val="0"/>
          <w:numId w:val="41"/>
        </w:numPr>
        <w:contextualSpacing/>
      </w:pPr>
      <w:r>
        <w:t xml:space="preserve">How old was your father when they were </w:t>
      </w:r>
      <w:r w:rsidRPr="6838C06C">
        <w:rPr>
          <w:b/>
          <w:bCs/>
        </w:rPr>
        <w:t xml:space="preserve">first </w:t>
      </w:r>
      <w:r>
        <w:t xml:space="preserve">told by a doctor or other health professional that they have or had </w:t>
      </w:r>
      <w:r w:rsidRPr="6838C06C">
        <w:rPr>
          <w:b/>
          <w:bCs/>
        </w:rPr>
        <w:t>testicular cancer</w:t>
      </w:r>
      <w:r>
        <w:t xml:space="preserve">? </w:t>
      </w:r>
    </w:p>
    <w:p w14:paraId="6F0F9BBD" w14:textId="3FE9CCFC" w:rsidR="003C3490" w:rsidRDefault="6838C06C" w:rsidP="002B6AE0">
      <w:pPr>
        <w:ind w:left="360"/>
        <w:contextualSpacing/>
      </w:pPr>
      <w:r>
        <w:t xml:space="preserve">|__|__| Age at diagnosis </w:t>
      </w:r>
    </w:p>
    <w:p w14:paraId="0F83A1A7" w14:textId="6CBB113B" w:rsidR="001E618C" w:rsidRPr="00791206" w:rsidRDefault="6838C06C" w:rsidP="6838C06C">
      <w:pPr>
        <w:ind w:left="360"/>
        <w:contextualSpacing/>
        <w:rPr>
          <w:rFonts w:eastAsia="Calibri"/>
        </w:rPr>
      </w:pPr>
      <w:r>
        <w:t xml:space="preserve">Or, if it is easier to remember the year, enter that here:   |__|__|__|__| Year of diagnosis  </w:t>
      </w:r>
    </w:p>
    <w:p w14:paraId="47DD3D10" w14:textId="47E0AD21"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DADCANC3T</w:t>
      </w:r>
    </w:p>
    <w:p w14:paraId="1F8ED939" w14:textId="77777777" w:rsidR="00C678E3" w:rsidRPr="00791206" w:rsidRDefault="00C678E3" w:rsidP="00C678E3">
      <w:pPr>
        <w:contextualSpacing/>
        <w:rPr>
          <w:rFonts w:cstheme="minorHAnsi"/>
        </w:rPr>
      </w:pPr>
    </w:p>
    <w:p w14:paraId="46301B5A" w14:textId="77777777" w:rsidR="00C678E3" w:rsidRPr="00791206" w:rsidRDefault="00C678E3" w:rsidP="00C678E3">
      <w:pPr>
        <w:contextualSpacing/>
        <w:rPr>
          <w:rFonts w:cstheme="minorHAnsi"/>
        </w:rPr>
      </w:pPr>
      <w:r w:rsidRPr="00791206">
        <w:rPr>
          <w:rFonts w:cstheme="minorHAnsi"/>
        </w:rPr>
        <w:t>[DADCANC3T]</w:t>
      </w:r>
    </w:p>
    <w:p w14:paraId="3E9615A6" w14:textId="0720F2D2" w:rsidR="00C678E3" w:rsidRPr="00791206" w:rsidRDefault="6838C06C" w:rsidP="6838C06C">
      <w:pPr>
        <w:contextualSpacing/>
        <w:rPr>
          <w:b/>
          <w:bCs/>
        </w:rPr>
      </w:pPr>
      <w:r w:rsidRPr="6838C06C">
        <w:rPr>
          <w:b/>
          <w:bCs/>
        </w:rPr>
        <w:t>[DISPLAY IF 19 SELECTED AT DADCANC2]</w:t>
      </w:r>
    </w:p>
    <w:p w14:paraId="665D28E0" w14:textId="1631D843" w:rsidR="002B6AE0" w:rsidRDefault="6838C06C" w:rsidP="002B6AE0">
      <w:pPr>
        <w:numPr>
          <w:ilvl w:val="0"/>
          <w:numId w:val="41"/>
        </w:numPr>
        <w:contextualSpacing/>
      </w:pPr>
      <w:r>
        <w:t xml:space="preserve">How old was your father when they were </w:t>
      </w:r>
      <w:r w:rsidRPr="6838C06C">
        <w:rPr>
          <w:b/>
          <w:bCs/>
        </w:rPr>
        <w:t xml:space="preserve">first </w:t>
      </w:r>
      <w:r>
        <w:t xml:space="preserve">told by a doctor or other health professional that they have or had </w:t>
      </w:r>
      <w:r w:rsidRPr="6838C06C">
        <w:rPr>
          <w:b/>
          <w:bCs/>
        </w:rPr>
        <w:t>thyroid cancer</w:t>
      </w:r>
      <w:r>
        <w:t xml:space="preserve">? </w:t>
      </w:r>
    </w:p>
    <w:p w14:paraId="5D568682" w14:textId="485E57DA" w:rsidR="003C3490" w:rsidRDefault="6838C06C" w:rsidP="002B6AE0">
      <w:pPr>
        <w:ind w:left="360"/>
        <w:contextualSpacing/>
      </w:pPr>
      <w:r>
        <w:t xml:space="preserve">|__|__| Age at diagnosis </w:t>
      </w:r>
    </w:p>
    <w:p w14:paraId="115EB3BE" w14:textId="77C25618" w:rsidR="001E618C" w:rsidRPr="00791206" w:rsidRDefault="6838C06C" w:rsidP="6838C06C">
      <w:pPr>
        <w:ind w:left="360"/>
        <w:contextualSpacing/>
        <w:rPr>
          <w:rFonts w:eastAsia="Calibri"/>
        </w:rPr>
      </w:pPr>
      <w:r>
        <w:t xml:space="preserve">Or, if it is easier to remember the year, enter that here:   |__|__|__|__| Year of diagnosis  </w:t>
      </w:r>
    </w:p>
    <w:p w14:paraId="792230F3" w14:textId="169C3FCE"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DADCANC3U</w:t>
      </w:r>
    </w:p>
    <w:p w14:paraId="695BE8BE" w14:textId="77777777" w:rsidR="00C678E3" w:rsidRPr="00791206" w:rsidRDefault="00C678E3" w:rsidP="00C678E3">
      <w:pPr>
        <w:contextualSpacing/>
        <w:rPr>
          <w:rFonts w:cstheme="minorHAnsi"/>
        </w:rPr>
      </w:pPr>
    </w:p>
    <w:p w14:paraId="05FCC1D4" w14:textId="77777777" w:rsidR="00C678E3" w:rsidRPr="00791206" w:rsidRDefault="00C678E3" w:rsidP="00C678E3">
      <w:pPr>
        <w:contextualSpacing/>
        <w:rPr>
          <w:rFonts w:cstheme="minorHAnsi"/>
        </w:rPr>
      </w:pPr>
      <w:r w:rsidRPr="00791206">
        <w:rPr>
          <w:rFonts w:cstheme="minorHAnsi"/>
        </w:rPr>
        <w:t>[DADCANC3U]</w:t>
      </w:r>
    </w:p>
    <w:p w14:paraId="4CA49EB5" w14:textId="7D16CD14" w:rsidR="00C678E3" w:rsidRPr="00791206" w:rsidRDefault="6838C06C" w:rsidP="6838C06C">
      <w:pPr>
        <w:contextualSpacing/>
        <w:rPr>
          <w:b/>
          <w:bCs/>
        </w:rPr>
      </w:pPr>
      <w:r w:rsidRPr="6838C06C">
        <w:rPr>
          <w:b/>
          <w:bCs/>
        </w:rPr>
        <w:t>[DISPLAY IF 55 SELECTED AT DADCANC2]</w:t>
      </w:r>
    </w:p>
    <w:p w14:paraId="62696489" w14:textId="3C5A0A40"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FILL RESPONSE FROM DADCANC2. IF NO TEXT PROVIDED AT DADCANC2, FILL “ANOTHER TYPE OF CANCER”</w:t>
      </w:r>
      <w:r w:rsidRPr="00791206">
        <w:rPr>
          <w:rFonts w:cstheme="minorHAnsi"/>
          <w:b/>
        </w:rPr>
        <w:t>]</w:t>
      </w:r>
    </w:p>
    <w:p w14:paraId="0042D35C" w14:textId="510A83BB" w:rsidR="00C678E3" w:rsidRPr="00791206" w:rsidRDefault="6838C06C" w:rsidP="4A685580">
      <w:pPr>
        <w:numPr>
          <w:ilvl w:val="0"/>
          <w:numId w:val="41"/>
        </w:numPr>
        <w:contextualSpacing/>
      </w:pPr>
      <w:r>
        <w:t xml:space="preserve"> How old was your father when they were </w:t>
      </w:r>
      <w:r w:rsidRPr="6838C06C">
        <w:rPr>
          <w:b/>
          <w:bCs/>
        </w:rPr>
        <w:t xml:space="preserve">first </w:t>
      </w:r>
      <w:r>
        <w:t xml:space="preserve">told by a doctor or other health professional that they have or had </w:t>
      </w:r>
      <w:r w:rsidRPr="6838C06C">
        <w:rPr>
          <w:b/>
          <w:bCs/>
        </w:rPr>
        <w:t>[response from DADCANC2/another type of cancer]</w:t>
      </w:r>
      <w:r>
        <w:t xml:space="preserve">? </w:t>
      </w:r>
    </w:p>
    <w:p w14:paraId="2A3066CC" w14:textId="77777777" w:rsidR="003C3490" w:rsidRDefault="6838C06C" w:rsidP="6838C06C">
      <w:pPr>
        <w:pStyle w:val="ListParagraph"/>
        <w:ind w:left="360"/>
      </w:pPr>
      <w:r>
        <w:t xml:space="preserve">|__|__| Age at diagnosis </w:t>
      </w:r>
    </w:p>
    <w:p w14:paraId="03FC1CC7" w14:textId="1DE45C47" w:rsidR="003C3490" w:rsidRPr="003C3490" w:rsidRDefault="6838C06C" w:rsidP="6838C06C">
      <w:pPr>
        <w:pStyle w:val="ListParagraph"/>
        <w:ind w:left="360"/>
        <w:rPr>
          <w:rFonts w:eastAsia="Calibri"/>
        </w:rPr>
      </w:pPr>
      <w:r>
        <w:lastRenderedPageBreak/>
        <w:t xml:space="preserve">Or, if it is easier to remember the year, enter that here:   |__|__|__|__| Year of diagnosis  </w:t>
      </w:r>
    </w:p>
    <w:p w14:paraId="18F23BB8" w14:textId="1B2DD23C" w:rsidR="00C678E3" w:rsidRPr="00791206" w:rsidRDefault="00C678E3" w:rsidP="6838C06C">
      <w:pPr>
        <w:ind w:left="360"/>
        <w:contextualSpacing/>
        <w:rPr>
          <w:rFonts w:eastAsia="Calibri"/>
        </w:rPr>
      </w:pPr>
    </w:p>
    <w:p w14:paraId="0F503E26" w14:textId="33B8B8BE"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DADCANC3V</w:t>
      </w:r>
    </w:p>
    <w:p w14:paraId="03487F82" w14:textId="77777777" w:rsidR="001E618C" w:rsidRPr="00791206" w:rsidRDefault="001E618C" w:rsidP="00C678E3">
      <w:pPr>
        <w:contextualSpacing/>
        <w:rPr>
          <w:rFonts w:eastAsia="Calibri" w:cstheme="minorHAnsi"/>
        </w:rPr>
      </w:pPr>
    </w:p>
    <w:p w14:paraId="1FE9D34B" w14:textId="77777777" w:rsidR="00C678E3" w:rsidRPr="00791206" w:rsidRDefault="00C678E3" w:rsidP="00C678E3">
      <w:pPr>
        <w:contextualSpacing/>
        <w:rPr>
          <w:rFonts w:cstheme="minorHAnsi"/>
        </w:rPr>
      </w:pPr>
      <w:r w:rsidRPr="00791206">
        <w:rPr>
          <w:rFonts w:cstheme="minorHAnsi"/>
        </w:rPr>
        <w:t>[DADCANC3V]</w:t>
      </w:r>
    </w:p>
    <w:p w14:paraId="685BA8BA" w14:textId="64EF0DE4" w:rsidR="00C678E3" w:rsidRPr="00791206" w:rsidRDefault="6838C06C" w:rsidP="6838C06C">
      <w:pPr>
        <w:contextualSpacing/>
        <w:rPr>
          <w:b/>
          <w:bCs/>
        </w:rPr>
      </w:pPr>
      <w:r w:rsidRPr="6838C06C">
        <w:rPr>
          <w:b/>
          <w:bCs/>
        </w:rPr>
        <w:t>[DISPLAY IF 77 SELECTED AT DADCANC2]</w:t>
      </w:r>
    </w:p>
    <w:p w14:paraId="16025A97" w14:textId="25F74326" w:rsidR="002B6AE0" w:rsidRDefault="6838C06C" w:rsidP="002B6AE0">
      <w:pPr>
        <w:numPr>
          <w:ilvl w:val="0"/>
          <w:numId w:val="41"/>
        </w:numPr>
        <w:contextualSpacing/>
      </w:pPr>
      <w:r>
        <w:t xml:space="preserve"> How old was your father when they were </w:t>
      </w:r>
      <w:r w:rsidRPr="6838C06C">
        <w:rPr>
          <w:b/>
          <w:bCs/>
        </w:rPr>
        <w:t xml:space="preserve">first </w:t>
      </w:r>
      <w:r>
        <w:t>told by a doctor or other health professional that they have or had</w:t>
      </w:r>
      <w:r w:rsidRPr="6838C06C">
        <w:rPr>
          <w:b/>
          <w:bCs/>
        </w:rPr>
        <w:t xml:space="preserve"> cancer</w:t>
      </w:r>
      <w:r>
        <w:t xml:space="preserve">? </w:t>
      </w:r>
    </w:p>
    <w:p w14:paraId="1790ADDE" w14:textId="6F9DDBB3" w:rsidR="003C3490" w:rsidRDefault="6838C06C" w:rsidP="002B6AE0">
      <w:pPr>
        <w:ind w:left="360"/>
        <w:contextualSpacing/>
      </w:pPr>
      <w:r>
        <w:t xml:space="preserve">|__|__| Age at diagnosis </w:t>
      </w:r>
    </w:p>
    <w:p w14:paraId="5094277D" w14:textId="61EB624B" w:rsidR="001E618C" w:rsidRPr="00791206" w:rsidRDefault="6838C06C" w:rsidP="6838C06C">
      <w:pPr>
        <w:ind w:left="360"/>
        <w:contextualSpacing/>
        <w:rPr>
          <w:rFonts w:eastAsia="Calibri"/>
        </w:rPr>
      </w:pPr>
      <w:r>
        <w:t xml:space="preserve">Or, if it is easier to remember the year, enter that here:   |__|__|__|__| Year of diagnosis  </w:t>
      </w:r>
    </w:p>
    <w:p w14:paraId="6751C050" w14:textId="5E645C84" w:rsidR="001E618C" w:rsidRPr="00791206" w:rsidRDefault="001E618C" w:rsidP="001E618C">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w:t>
      </w:r>
    </w:p>
    <w:p w14:paraId="09017AE9" w14:textId="77777777" w:rsidR="00C678E3" w:rsidRPr="00791206" w:rsidRDefault="00C678E3" w:rsidP="00C678E3">
      <w:pPr>
        <w:contextualSpacing/>
        <w:rPr>
          <w:rFonts w:cstheme="minorHAnsi"/>
        </w:rPr>
      </w:pPr>
    </w:p>
    <w:p w14:paraId="18D4F644" w14:textId="77777777" w:rsidR="00C678E3" w:rsidRPr="00791206" w:rsidRDefault="6838C06C" w:rsidP="6838C06C">
      <w:pPr>
        <w:keepNext/>
        <w:keepLines/>
        <w:spacing w:before="200" w:after="0" w:line="240" w:lineRule="auto"/>
        <w:outlineLvl w:val="1"/>
        <w:rPr>
          <w:rFonts w:eastAsia="Times New Roman"/>
          <w:b/>
          <w:bCs/>
          <w:sz w:val="28"/>
          <w:szCs w:val="28"/>
        </w:rPr>
      </w:pPr>
      <w:r w:rsidRPr="6838C06C">
        <w:rPr>
          <w:rFonts w:eastAsia="Times New Roman"/>
          <w:b/>
          <w:bCs/>
          <w:sz w:val="28"/>
          <w:szCs w:val="28"/>
        </w:rPr>
        <w:t>Siblings</w:t>
      </w:r>
    </w:p>
    <w:p w14:paraId="3CF85C54" w14:textId="23FCFDDE" w:rsidR="00C678E3" w:rsidRPr="00791206" w:rsidRDefault="6838C06C" w:rsidP="6752AC1F">
      <w:pPr>
        <w:keepNext/>
        <w:keepLines/>
        <w:spacing w:before="200" w:after="300" w:line="240" w:lineRule="auto"/>
        <w:outlineLvl w:val="1"/>
        <w:rPr>
          <w:rFonts w:eastAsia="Times New Roman"/>
        </w:rPr>
      </w:pPr>
      <w:r w:rsidRPr="6838C06C">
        <w:rPr>
          <w:rFonts w:eastAsia="Calibri"/>
        </w:rPr>
        <w:t xml:space="preserve">[SIB] The next questions are about your siblings (brothers and sisters), including those who are no longer living. Please include full siblings (share the same biological mother and father), and half-siblings (share the same biological mother or father). Please do not include adopted or step siblings. </w:t>
      </w:r>
    </w:p>
    <w:p w14:paraId="1EFAE340" w14:textId="5840484B" w:rsidR="00C678E3" w:rsidRPr="00791206" w:rsidRDefault="697E9C9A" w:rsidP="697E9C9A">
      <w:pPr>
        <w:numPr>
          <w:ilvl w:val="0"/>
          <w:numId w:val="19"/>
        </w:numPr>
        <w:spacing w:after="0" w:line="240" w:lineRule="auto"/>
        <w:contextualSpacing/>
        <w:rPr>
          <w:rFonts w:eastAsia="Calibri"/>
        </w:rPr>
      </w:pPr>
      <w:r w:rsidRPr="697E9C9A">
        <w:rPr>
          <w:rFonts w:eastAsia="Calibri"/>
        </w:rPr>
        <w:t>[SIB1] How many siblings do you have, including full and half-siblings?</w:t>
      </w:r>
    </w:p>
    <w:p w14:paraId="2DADCD44" w14:textId="619F8900" w:rsidR="00C678E3" w:rsidRPr="00791206" w:rsidRDefault="00C678E3" w:rsidP="00F43A5E">
      <w:pPr>
        <w:spacing w:before="120" w:after="0" w:line="240" w:lineRule="auto"/>
        <w:ind w:left="360"/>
        <w:contextualSpacing/>
        <w:rPr>
          <w:rFonts w:eastAsia="Calibri" w:cstheme="minorHAnsi"/>
        </w:rPr>
      </w:pPr>
      <w:r w:rsidRPr="00791206">
        <w:rPr>
          <w:rFonts w:eastAsia="Calibri" w:cstheme="minorHAnsi"/>
        </w:rPr>
        <w:t xml:space="preserve">|__|__| #Siblings  </w:t>
      </w:r>
    </w:p>
    <w:p w14:paraId="29B4EA4F" w14:textId="33DCB5C2" w:rsidR="005C5F6D" w:rsidRPr="00791206" w:rsidRDefault="005C5F6D" w:rsidP="005C5F6D">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SIBCONFIRM</w:t>
      </w:r>
    </w:p>
    <w:p w14:paraId="43860987" w14:textId="77777777" w:rsidR="00371FA0" w:rsidRPr="00791206" w:rsidRDefault="00371FA0" w:rsidP="00371FA0">
      <w:pPr>
        <w:spacing w:before="120" w:after="0" w:line="240" w:lineRule="auto"/>
        <w:contextualSpacing/>
        <w:rPr>
          <w:rFonts w:eastAsia="Calibri" w:cstheme="minorHAnsi"/>
          <w:b/>
          <w:spacing w:val="-1"/>
        </w:rPr>
      </w:pPr>
    </w:p>
    <w:p w14:paraId="5999C0BE"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[Insert numeric value from SIB1. IF SIB1= NON-RESPONSE, FILL "0"]</w:t>
      </w:r>
    </w:p>
    <w:p w14:paraId="384D3487"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IF SIB1=0 OR NON-RESPONSE, fill [siblings]</w:t>
      </w:r>
    </w:p>
    <w:p w14:paraId="04E4E4CE" w14:textId="77777777"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IF SIB1=1, fill [sibling]</w:t>
      </w:r>
    </w:p>
    <w:p w14:paraId="082852D8" w14:textId="5C2A6A6E" w:rsidR="00371FA0" w:rsidRPr="00791206" w:rsidRDefault="00371FA0" w:rsidP="697E9C9A">
      <w:pPr>
        <w:spacing w:before="120" w:after="0" w:line="240" w:lineRule="auto"/>
        <w:contextualSpacing/>
        <w:rPr>
          <w:rFonts w:eastAsia="Calibri"/>
          <w:b/>
          <w:bCs/>
          <w:spacing w:val="-1"/>
        </w:rPr>
      </w:pPr>
      <w:r w:rsidRPr="697E9C9A">
        <w:rPr>
          <w:rFonts w:eastAsia="Calibri"/>
          <w:b/>
          <w:bCs/>
          <w:spacing w:val="-1"/>
        </w:rPr>
        <w:t>IF SIB1&gt;1 fill [siblings]</w:t>
      </w:r>
    </w:p>
    <w:p w14:paraId="7FA87407" w14:textId="77777777" w:rsidR="00C678E3" w:rsidRPr="00791206" w:rsidRDefault="00C678E3" w:rsidP="00C678E3">
      <w:pPr>
        <w:spacing w:before="120" w:after="0" w:line="240" w:lineRule="auto"/>
        <w:ind w:left="360"/>
        <w:contextualSpacing/>
        <w:rPr>
          <w:rFonts w:eastAsia="Calibri" w:cstheme="minorHAnsi"/>
          <w:b/>
          <w:spacing w:val="-1"/>
        </w:rPr>
      </w:pPr>
    </w:p>
    <w:p w14:paraId="7C7837EF" w14:textId="77777777" w:rsidR="00C678E3" w:rsidRPr="00791206" w:rsidRDefault="00C678E3" w:rsidP="00C678E3">
      <w:pPr>
        <w:pStyle w:val="Default"/>
        <w:rPr>
          <w:color w:val="auto"/>
          <w:sz w:val="22"/>
          <w:szCs w:val="22"/>
        </w:rPr>
      </w:pPr>
      <w:r w:rsidRPr="00791206">
        <w:rPr>
          <w:color w:val="auto"/>
          <w:sz w:val="22"/>
          <w:szCs w:val="22"/>
        </w:rPr>
        <w:t xml:space="preserve">[SIBCONFIRM] You told us that you have [insert number from SIB] [sibling/siblings], including full and half-siblings. </w:t>
      </w:r>
    </w:p>
    <w:p w14:paraId="2B06D4B8" w14:textId="77777777" w:rsidR="00C678E3" w:rsidRPr="00791206" w:rsidRDefault="00C678E3" w:rsidP="00C678E3">
      <w:pPr>
        <w:pStyle w:val="Default"/>
        <w:rPr>
          <w:color w:val="auto"/>
          <w:sz w:val="22"/>
          <w:szCs w:val="22"/>
        </w:rPr>
      </w:pPr>
    </w:p>
    <w:p w14:paraId="3FF45D14" w14:textId="6580CDE9" w:rsidR="604BE0AB" w:rsidRDefault="604BE0AB" w:rsidP="604BE0AB">
      <w:pPr>
        <w:pStyle w:val="Default"/>
        <w:rPr>
          <w:color w:val="auto"/>
          <w:sz w:val="22"/>
          <w:szCs w:val="22"/>
        </w:rPr>
      </w:pPr>
      <w:r w:rsidRPr="604BE0AB">
        <w:rPr>
          <w:color w:val="auto"/>
          <w:sz w:val="22"/>
          <w:szCs w:val="22"/>
        </w:rPr>
        <w:t xml:space="preserve">If this is </w:t>
      </w:r>
      <w:r w:rsidRPr="604BE0AB">
        <w:rPr>
          <w:b/>
          <w:bCs/>
          <w:color w:val="auto"/>
          <w:sz w:val="22"/>
          <w:szCs w:val="22"/>
        </w:rPr>
        <w:t>not</w:t>
      </w:r>
      <w:r w:rsidRPr="604BE0AB">
        <w:rPr>
          <w:color w:val="auto"/>
          <w:sz w:val="22"/>
          <w:szCs w:val="22"/>
        </w:rPr>
        <w:t xml:space="preserve"> correct, please select the “Back” button to update your response. If this is correct, please select the “Next” button to move forward.</w:t>
      </w:r>
    </w:p>
    <w:p w14:paraId="31207C96" w14:textId="4AB07963" w:rsidR="604BE0AB" w:rsidRDefault="604BE0AB" w:rsidP="604BE0AB">
      <w:pPr>
        <w:pStyle w:val="Default"/>
        <w:rPr>
          <w:color w:val="auto"/>
          <w:sz w:val="22"/>
          <w:szCs w:val="22"/>
        </w:rPr>
      </w:pPr>
      <w:commentRangeStart w:id="24"/>
    </w:p>
    <w:p w14:paraId="014D972B" w14:textId="353AAC72" w:rsidR="007F6BEA" w:rsidRPr="007F6BEA" w:rsidRDefault="6838C06C" w:rsidP="6838C06C">
      <w:pPr>
        <w:spacing w:after="0" w:line="240" w:lineRule="auto"/>
        <w:rPr>
          <w:rFonts w:eastAsia="Calibri"/>
          <w:i/>
          <w:iCs/>
        </w:rPr>
      </w:pPr>
      <w:r w:rsidRPr="6838C06C">
        <w:rPr>
          <w:rFonts w:eastAsia="Calibri"/>
          <w:i/>
          <w:iCs/>
        </w:rPr>
        <w:t>[Sibling loop begins:]</w:t>
      </w:r>
    </w:p>
    <w:p w14:paraId="221A4FAD" w14:textId="51CFF537" w:rsidR="00DF36B6" w:rsidRPr="00791206" w:rsidRDefault="6838C06C" w:rsidP="6838C06C">
      <w:pPr>
        <w:spacing w:after="0" w:line="240" w:lineRule="auto"/>
        <w:rPr>
          <w:rFonts w:eastAsia="Calibri"/>
        </w:rPr>
      </w:pPr>
      <w:r>
        <w:t>[SIBNAME] For your [</w:t>
      </w:r>
      <w:r w:rsidRPr="6838C06C">
        <w:rPr>
          <w:rFonts w:eastAsia="Calibri"/>
          <w:i/>
          <w:iCs/>
        </w:rPr>
        <w:t>oldest/next oldest</w:t>
      </w:r>
      <w:r w:rsidRPr="6838C06C">
        <w:rPr>
          <w:rFonts w:eastAsia="Calibri"/>
        </w:rPr>
        <w:t>] sibling, please create a nickname or share initials that we can use to refer to this sibling again in future surveys.</w:t>
      </w:r>
      <w:commentRangeEnd w:id="24"/>
      <w:r w:rsidR="00DF36B6">
        <w:rPr>
          <w:rStyle w:val="CommentReference"/>
        </w:rPr>
        <w:commentReference w:id="24"/>
      </w:r>
    </w:p>
    <w:p w14:paraId="0178279C" w14:textId="7BB15171" w:rsidR="00DF36B6" w:rsidRPr="00791206" w:rsidRDefault="6838C06C" w:rsidP="002B6AE0">
      <w:pPr>
        <w:spacing w:after="0" w:line="240" w:lineRule="auto"/>
        <w:ind w:firstLine="720"/>
        <w:rPr>
          <w:rFonts w:eastAsia="Calibri"/>
        </w:rPr>
      </w:pPr>
      <w:r w:rsidRPr="6838C06C">
        <w:rPr>
          <w:rFonts w:eastAsia="Calibri"/>
        </w:rPr>
        <w:t>[TEXT BOX]</w:t>
      </w:r>
    </w:p>
    <w:p w14:paraId="75C3E717" w14:textId="59E2BE6E" w:rsidR="00DF36B6" w:rsidRDefault="6838C06C" w:rsidP="002B6AE0">
      <w:pPr>
        <w:spacing w:before="120" w:after="0" w:line="240" w:lineRule="auto"/>
        <w:ind w:firstLine="720"/>
        <w:rPr>
          <w:rFonts w:eastAsia="Calibri"/>
        </w:rPr>
      </w:pPr>
      <w:r w:rsidRPr="6838C06C">
        <w:rPr>
          <w:rFonts w:eastAsia="Calibri"/>
        </w:rPr>
        <w:t xml:space="preserve">NO RESPONSE →GO TO SIB2 </w:t>
      </w:r>
      <w:commentRangeStart w:id="25"/>
      <w:commentRangeEnd w:id="25"/>
      <w:r w:rsidR="4E5BDBA8">
        <w:rPr>
          <w:rStyle w:val="CommentReference"/>
        </w:rPr>
        <w:commentReference w:id="25"/>
      </w:r>
      <w:commentRangeStart w:id="26"/>
      <w:commentRangeEnd w:id="26"/>
      <w:r w:rsidR="4E5BDBA8">
        <w:rPr>
          <w:rStyle w:val="CommentReference"/>
        </w:rPr>
        <w:commentReference w:id="26"/>
      </w:r>
    </w:p>
    <w:p w14:paraId="6AB068AF" w14:textId="77777777" w:rsidR="002B6AE0" w:rsidRPr="002B6AE0" w:rsidRDefault="002B6AE0" w:rsidP="002B6AE0">
      <w:pPr>
        <w:spacing w:before="120" w:after="0" w:line="240" w:lineRule="auto"/>
        <w:ind w:firstLine="720"/>
        <w:rPr>
          <w:rFonts w:eastAsia="Calibri"/>
        </w:rPr>
      </w:pPr>
    </w:p>
    <w:p w14:paraId="2319FF84" w14:textId="38400019" w:rsidR="00DF36B6" w:rsidRPr="00791206" w:rsidRDefault="6838C06C" w:rsidP="4CA715FE">
      <w:pPr>
        <w:spacing w:after="0" w:line="240" w:lineRule="auto"/>
        <w:rPr>
          <w:rFonts w:ascii="Calibri" w:eastAsia="Calibri" w:hAnsi="Calibri" w:cs="Times New Roman"/>
          <w:b/>
          <w:bCs/>
        </w:rPr>
      </w:pPr>
      <w:commentRangeStart w:id="27"/>
      <w:commentRangeStart w:id="28"/>
      <w:r w:rsidRPr="6838C06C">
        <w:rPr>
          <w:rFonts w:ascii="Calibri" w:eastAsia="Calibri" w:hAnsi="Calibri" w:cs="Times New Roman"/>
          <w:b/>
          <w:bCs/>
        </w:rPr>
        <w:t>IF SIBNAME completed, fill next sibling initials or nickname</w:t>
      </w:r>
    </w:p>
    <w:p w14:paraId="2F39E6E7" w14:textId="3C4FE3DB" w:rsidR="00DF36B6" w:rsidRPr="00791206"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SIBNAME not completed, AND</w:t>
      </w:r>
      <w:commentRangeEnd w:id="27"/>
      <w:r w:rsidR="4E5BDBA8">
        <w:rPr>
          <w:rStyle w:val="CommentReference"/>
        </w:rPr>
        <w:commentReference w:id="27"/>
      </w:r>
      <w:commentRangeEnd w:id="28"/>
      <w:r w:rsidR="4E5BDBA8">
        <w:rPr>
          <w:rStyle w:val="CommentReference"/>
        </w:rPr>
        <w:commentReference w:id="28"/>
      </w:r>
    </w:p>
    <w:p w14:paraId="48C2250B" w14:textId="5EC936A7" w:rsidR="00DF36B6" w:rsidRPr="00791206" w:rsidRDefault="697E9C9A" w:rsidP="697E9C9A">
      <w:pPr>
        <w:pStyle w:val="Default"/>
        <w:rPr>
          <w:b/>
          <w:bCs/>
          <w:color w:val="auto"/>
          <w:sz w:val="22"/>
          <w:szCs w:val="22"/>
        </w:rPr>
      </w:pPr>
      <w:r w:rsidRPr="697E9C9A">
        <w:rPr>
          <w:b/>
          <w:bCs/>
          <w:color w:val="auto"/>
          <w:sz w:val="22"/>
          <w:szCs w:val="22"/>
        </w:rPr>
        <w:t>If SIB1 &gt;1 and is first time question is displayed, fill [oldest]</w:t>
      </w:r>
    </w:p>
    <w:p w14:paraId="5B13F122" w14:textId="2A028824" w:rsidR="00DF36B6" w:rsidRPr="00791206" w:rsidRDefault="697E9C9A" w:rsidP="697E9C9A">
      <w:pPr>
        <w:pStyle w:val="Default"/>
        <w:rPr>
          <w:b/>
          <w:bCs/>
          <w:color w:val="auto"/>
          <w:sz w:val="22"/>
          <w:szCs w:val="22"/>
        </w:rPr>
      </w:pPr>
      <w:r w:rsidRPr="697E9C9A">
        <w:rPr>
          <w:b/>
          <w:bCs/>
          <w:color w:val="auto"/>
          <w:sz w:val="22"/>
          <w:szCs w:val="22"/>
        </w:rPr>
        <w:t>If SIB1 &gt;1 and this is not the first time the question is displayed, fill [next oldest]</w:t>
      </w:r>
    </w:p>
    <w:p w14:paraId="5B5C0ADA" w14:textId="00E1225B" w:rsidR="00DF36B6" w:rsidRPr="00791206" w:rsidRDefault="697E9C9A" w:rsidP="697E9C9A">
      <w:pPr>
        <w:pStyle w:val="Default"/>
        <w:rPr>
          <w:b/>
          <w:bCs/>
          <w:color w:val="auto"/>
          <w:sz w:val="22"/>
          <w:szCs w:val="22"/>
        </w:rPr>
      </w:pPr>
      <w:r w:rsidRPr="697E9C9A">
        <w:rPr>
          <w:b/>
          <w:bCs/>
          <w:color w:val="auto"/>
          <w:sz w:val="22"/>
          <w:szCs w:val="22"/>
        </w:rPr>
        <w:t>If SIB1 = 1, do not fill [oldest] OR [next oldest]</w:t>
      </w:r>
    </w:p>
    <w:p w14:paraId="793803DE" w14:textId="1B61C870" w:rsidR="00C678E3" w:rsidRPr="00AB15BA" w:rsidRDefault="6838C06C" w:rsidP="6838C06C">
      <w:pPr>
        <w:numPr>
          <w:ilvl w:val="0"/>
          <w:numId w:val="19"/>
        </w:numPr>
        <w:spacing w:after="0" w:line="240" w:lineRule="auto"/>
        <w:contextualSpacing/>
        <w:rPr>
          <w:rFonts w:eastAsiaTheme="minorEastAsia"/>
        </w:rPr>
      </w:pPr>
      <w:commentRangeStart w:id="29"/>
      <w:commentRangeStart w:id="30"/>
      <w:commentRangeStart w:id="31"/>
      <w:r w:rsidRPr="6838C06C">
        <w:rPr>
          <w:rFonts w:eastAsia="Calibri"/>
        </w:rPr>
        <w:lastRenderedPageBreak/>
        <w:t xml:space="preserve">[SIB2] Thinking of </w:t>
      </w:r>
      <w:r w:rsidRPr="6838C06C">
        <w:rPr>
          <w:rFonts w:ascii="Calibri" w:eastAsia="Calibri" w:hAnsi="Calibri" w:cs="Calibri"/>
        </w:rPr>
        <w:t>[sibling initials or nickname/your [oldest/next oldest] sibling]</w:t>
      </w:r>
      <w:r w:rsidRPr="6838C06C">
        <w:rPr>
          <w:rFonts w:eastAsia="Calibri"/>
        </w:rPr>
        <w:t>, what biological sex was this sibling assigned at birth?</w:t>
      </w:r>
    </w:p>
    <w:p w14:paraId="3872462C" w14:textId="23615F31" w:rsidR="008A194A" w:rsidRDefault="6838C06C" w:rsidP="00891A9A">
      <w:pPr>
        <w:pStyle w:val="ListParagraph"/>
        <w:numPr>
          <w:ilvl w:val="0"/>
          <w:numId w:val="121"/>
        </w:numPr>
        <w:spacing w:after="0" w:line="240" w:lineRule="auto"/>
        <w:rPr>
          <w:rFonts w:eastAsia="Calibri"/>
        </w:rPr>
      </w:pPr>
      <w:r w:rsidRPr="6838C06C">
        <w:rPr>
          <w:rFonts w:eastAsia="Calibri"/>
        </w:rPr>
        <w:t>Female</w:t>
      </w:r>
    </w:p>
    <w:p w14:paraId="698DA4FA" w14:textId="2DE2F078" w:rsidR="00AB15BA" w:rsidRPr="00891A9A" w:rsidRDefault="6838C06C" w:rsidP="00891A9A">
      <w:pPr>
        <w:pStyle w:val="ListParagraph"/>
        <w:numPr>
          <w:ilvl w:val="0"/>
          <w:numId w:val="121"/>
        </w:numPr>
        <w:spacing w:after="0" w:line="240" w:lineRule="auto"/>
        <w:rPr>
          <w:rFonts w:eastAsia="Calibri"/>
        </w:rPr>
      </w:pPr>
      <w:r w:rsidRPr="6838C06C">
        <w:rPr>
          <w:rFonts w:eastAsia="Calibri"/>
        </w:rPr>
        <w:t>Male</w:t>
      </w:r>
    </w:p>
    <w:p w14:paraId="74F963A4" w14:textId="31778554" w:rsidR="00C678E3" w:rsidRPr="00791206" w:rsidRDefault="00891A9A" w:rsidP="00891A9A">
      <w:pPr>
        <w:spacing w:after="0" w:line="240" w:lineRule="auto"/>
        <w:ind w:left="360"/>
        <w:contextualSpacing/>
        <w:rPr>
          <w:rFonts w:eastAsia="Calibri"/>
        </w:rPr>
      </w:pPr>
      <w:r>
        <w:rPr>
          <w:rFonts w:eastAsia="Calibri"/>
        </w:rPr>
        <w:t xml:space="preserve">2  </w:t>
      </w:r>
      <w:r>
        <w:rPr>
          <w:rFonts w:eastAsia="Calibri"/>
        </w:rPr>
        <w:tab/>
      </w:r>
      <w:r w:rsidR="4CA715FE" w:rsidRPr="4CA715FE">
        <w:rPr>
          <w:rFonts w:eastAsia="Calibri"/>
        </w:rPr>
        <w:t>Intersex or other</w:t>
      </w:r>
    </w:p>
    <w:p w14:paraId="292BE844" w14:textId="6B8751EF" w:rsidR="00371FA0" w:rsidRPr="00791206" w:rsidRDefault="00891A9A" w:rsidP="00891A9A">
      <w:pPr>
        <w:spacing w:after="0" w:line="240" w:lineRule="auto"/>
        <w:ind w:firstLine="360"/>
        <w:contextualSpacing/>
        <w:rPr>
          <w:rFonts w:eastAsia="Calibri"/>
        </w:rPr>
      </w:pPr>
      <w:r>
        <w:rPr>
          <w:rFonts w:eastAsia="Calibri"/>
        </w:rPr>
        <w:t xml:space="preserve">77 </w:t>
      </w:r>
      <w:r>
        <w:rPr>
          <w:rFonts w:eastAsia="Calibri"/>
        </w:rPr>
        <w:tab/>
      </w:r>
      <w:r w:rsidR="4CA715FE" w:rsidRPr="4CA715FE">
        <w:rPr>
          <w:rFonts w:eastAsia="Calibri"/>
        </w:rPr>
        <w:t>Don’t know</w:t>
      </w:r>
    </w:p>
    <w:p w14:paraId="6241F59F" w14:textId="01D3E707" w:rsidR="00371FA0" w:rsidRDefault="6838C06C" w:rsidP="6838C06C">
      <w:pPr>
        <w:spacing w:after="0" w:line="240" w:lineRule="auto"/>
        <w:ind w:firstLine="360"/>
        <w:rPr>
          <w:rFonts w:eastAsia="Calibri"/>
          <w:b/>
          <w:bCs/>
        </w:rPr>
      </w:pPr>
      <w:r w:rsidRPr="6838C06C">
        <w:rPr>
          <w:rFonts w:eastAsia="Calibri"/>
          <w:i/>
          <w:iCs/>
        </w:rPr>
        <w:t xml:space="preserve">NO RESPONSE </w:t>
      </w:r>
      <w:r w:rsidRPr="6838C06C">
        <w:rPr>
          <w:rFonts w:ascii="Wingdings" w:eastAsia="Wingdings" w:hAnsi="Wingdings" w:cs="Wingdings"/>
          <w:b/>
          <w:bCs/>
        </w:rPr>
        <w:t>à</w:t>
      </w:r>
      <w:r w:rsidRPr="6838C06C">
        <w:rPr>
          <w:rFonts w:eastAsia="Calibri"/>
          <w:b/>
          <w:bCs/>
          <w:i/>
          <w:iCs/>
        </w:rPr>
        <w:t xml:space="preserve"> GO TO </w:t>
      </w:r>
      <w:r w:rsidRPr="6838C06C">
        <w:rPr>
          <w:rFonts w:eastAsia="Calibri"/>
        </w:rPr>
        <w:t xml:space="preserve">MULT2 </w:t>
      </w:r>
      <w:commentRangeEnd w:id="29"/>
      <w:r w:rsidR="4E5BDBA8">
        <w:rPr>
          <w:rStyle w:val="CommentReference"/>
        </w:rPr>
        <w:commentReference w:id="29"/>
      </w:r>
      <w:commentRangeEnd w:id="30"/>
      <w:r w:rsidR="4E5BDBA8">
        <w:rPr>
          <w:rStyle w:val="CommentReference"/>
        </w:rPr>
        <w:commentReference w:id="30"/>
      </w:r>
      <w:commentRangeEnd w:id="31"/>
      <w:r w:rsidR="4E5BDBA8">
        <w:rPr>
          <w:rStyle w:val="CommentReference"/>
        </w:rPr>
        <w:commentReference w:id="31"/>
      </w:r>
    </w:p>
    <w:p w14:paraId="2D055839" w14:textId="29A62785" w:rsidR="75E7A81C" w:rsidRDefault="75E7A81C" w:rsidP="6838C06C">
      <w:pPr>
        <w:spacing w:after="0" w:line="240" w:lineRule="auto"/>
        <w:rPr>
          <w:rFonts w:eastAsia="Calibri"/>
        </w:rPr>
      </w:pPr>
    </w:p>
    <w:p w14:paraId="6340F877" w14:textId="77777777" w:rsidR="007F6BEA" w:rsidRDefault="6838C06C" w:rsidP="007F6BEA">
      <w:pPr>
        <w:spacing w:after="0" w:line="240" w:lineRule="auto"/>
        <w:rPr>
          <w:rFonts w:eastAsia="Calibri"/>
        </w:rPr>
      </w:pPr>
      <w:r w:rsidRPr="6838C06C">
        <w:rPr>
          <w:rFonts w:eastAsia="Calibri"/>
        </w:rPr>
        <w:t>If MULTBIRTH ≠ NO,</w:t>
      </w:r>
    </w:p>
    <w:p w14:paraId="708BEC3C" w14:textId="2A2DB20A" w:rsidR="007F6BEA" w:rsidRDefault="6838C06C" w:rsidP="6838C06C">
      <w:pPr>
        <w:spacing w:after="0" w:line="240" w:lineRule="auto"/>
        <w:rPr>
          <w:rFonts w:eastAsia="Calibri"/>
        </w:rPr>
      </w:pPr>
      <w:r w:rsidRPr="6838C06C">
        <w:rPr>
          <w:rFonts w:eastAsia="Calibri"/>
        </w:rPr>
        <w:t>[MULT2] You said you were born a twin, triplet, or other multiple. Is this sibling your twin, triplet, or multiple?</w:t>
      </w:r>
    </w:p>
    <w:p w14:paraId="42F2A77E" w14:textId="3E138A0A" w:rsidR="007F6BEA" w:rsidRPr="00AB15BA" w:rsidRDefault="6838C06C" w:rsidP="6838C06C">
      <w:pPr>
        <w:pStyle w:val="ListParagraph"/>
        <w:numPr>
          <w:ilvl w:val="0"/>
          <w:numId w:val="122"/>
        </w:numPr>
        <w:spacing w:after="0" w:line="240" w:lineRule="auto"/>
        <w:rPr>
          <w:rFonts w:eastAsiaTheme="minorEastAsia"/>
        </w:rPr>
      </w:pPr>
      <w:r w:rsidRPr="6838C06C">
        <w:rPr>
          <w:rFonts w:eastAsia="Calibri"/>
        </w:rPr>
        <w:t>No</w:t>
      </w:r>
    </w:p>
    <w:p w14:paraId="0EA366CC" w14:textId="6F44C382" w:rsidR="00AB15BA" w:rsidRPr="00891A9A" w:rsidRDefault="6838C06C" w:rsidP="6838C06C">
      <w:pPr>
        <w:pStyle w:val="ListParagraph"/>
        <w:numPr>
          <w:ilvl w:val="0"/>
          <w:numId w:val="122"/>
        </w:numPr>
        <w:spacing w:after="0" w:line="240" w:lineRule="auto"/>
        <w:rPr>
          <w:rFonts w:eastAsiaTheme="minorEastAsia"/>
        </w:rPr>
      </w:pPr>
      <w:r w:rsidRPr="6838C06C">
        <w:rPr>
          <w:rFonts w:eastAsia="Calibri"/>
        </w:rPr>
        <w:t xml:space="preserve">Yes </w:t>
      </w:r>
      <w:r w:rsidRPr="6838C06C">
        <w:rPr>
          <w:rFonts w:ascii="Wingdings" w:eastAsia="Wingdings" w:hAnsi="Wingdings" w:cs="Wingdings"/>
        </w:rPr>
        <w:t>à</w:t>
      </w:r>
      <w:r w:rsidRPr="6838C06C">
        <w:rPr>
          <w:rFonts w:eastAsia="Calibri"/>
          <w:b/>
          <w:bCs/>
          <w:i/>
          <w:iCs/>
        </w:rPr>
        <w:t xml:space="preserve"> GO TO SIB4</w:t>
      </w:r>
    </w:p>
    <w:p w14:paraId="7210639D" w14:textId="4809A3A0" w:rsidR="007F6BEA" w:rsidRDefault="6838C06C" w:rsidP="007F6BEA">
      <w:pPr>
        <w:spacing w:after="0" w:line="240" w:lineRule="auto"/>
        <w:ind w:left="360"/>
        <w:rPr>
          <w:rFonts w:eastAsia="Calibri"/>
        </w:rPr>
      </w:pPr>
      <w:r w:rsidRPr="6838C06C">
        <w:rPr>
          <w:rFonts w:eastAsia="Calibri"/>
        </w:rPr>
        <w:t>NO RESPONSE →GO TO SIB3</w:t>
      </w:r>
    </w:p>
    <w:p w14:paraId="7F1B96C9" w14:textId="4CF4D079" w:rsidR="6838C06C" w:rsidRDefault="6838C06C" w:rsidP="6838C06C">
      <w:pPr>
        <w:spacing w:after="0" w:line="240" w:lineRule="auto"/>
        <w:ind w:left="360"/>
        <w:rPr>
          <w:rFonts w:eastAsia="Calibri"/>
        </w:rPr>
      </w:pPr>
    </w:p>
    <w:p w14:paraId="46F49696" w14:textId="6CF31D2C" w:rsidR="00DF36B6" w:rsidRPr="00791206" w:rsidRDefault="6838C06C" w:rsidP="6838C06C">
      <w:pPr>
        <w:spacing w:after="0" w:line="240" w:lineRule="auto"/>
        <w:contextualSpacing/>
        <w:rPr>
          <w:rFonts w:ascii="Calibri" w:eastAsia="Calibri" w:hAnsi="Calibri" w:cs="Calibri"/>
        </w:rPr>
      </w:pPr>
      <w:r w:rsidRPr="6838C06C">
        <w:rPr>
          <w:rFonts w:ascii="Calibri" w:eastAsia="Calibri" w:hAnsi="Calibri" w:cs="Calibri"/>
          <w:b/>
          <w:bCs/>
        </w:rPr>
        <w:t>IF SIBNAME completed, fill next sibling initials or nickname</w:t>
      </w:r>
    </w:p>
    <w:p w14:paraId="01DC7B85" w14:textId="57521844" w:rsidR="00DF36B6" w:rsidRPr="00791206" w:rsidRDefault="6838C06C" w:rsidP="6838C06C">
      <w:pPr>
        <w:spacing w:line="240" w:lineRule="auto"/>
        <w:contextualSpacing/>
        <w:rPr>
          <w:rFonts w:ascii="Calibri" w:eastAsia="Calibri" w:hAnsi="Calibri" w:cs="Calibri"/>
        </w:rPr>
      </w:pPr>
      <w:r w:rsidRPr="6838C06C">
        <w:rPr>
          <w:rFonts w:ascii="Calibri" w:eastAsia="Calibri" w:hAnsi="Calibri" w:cs="Calibri"/>
          <w:b/>
          <w:bCs/>
        </w:rPr>
        <w:t>If SIBLING not completed, fill [your sibling]</w:t>
      </w:r>
    </w:p>
    <w:p w14:paraId="20C635B6" w14:textId="339C5BB2" w:rsidR="00C678E3" w:rsidRPr="00791206" w:rsidRDefault="6838C06C" w:rsidP="6838C06C">
      <w:pPr>
        <w:pStyle w:val="ListParagraph"/>
        <w:numPr>
          <w:ilvl w:val="0"/>
          <w:numId w:val="4"/>
        </w:numPr>
        <w:spacing w:after="0" w:line="240" w:lineRule="auto"/>
        <w:rPr>
          <w:rFonts w:eastAsiaTheme="minorEastAsia"/>
        </w:rPr>
      </w:pPr>
      <w:r w:rsidRPr="6838C06C">
        <w:rPr>
          <w:rFonts w:eastAsia="Calibri"/>
        </w:rPr>
        <w:t>[SIB3] Is [SIBLING INITIALS OR NICKNAME/your sibling] a…</w:t>
      </w:r>
    </w:p>
    <w:p w14:paraId="6F073A24" w14:textId="77777777" w:rsidR="00C678E3" w:rsidRPr="00791206" w:rsidRDefault="64D3EA98" w:rsidP="5436AC1D">
      <w:pPr>
        <w:numPr>
          <w:ilvl w:val="1"/>
          <w:numId w:val="19"/>
        </w:numPr>
        <w:spacing w:after="0" w:line="240" w:lineRule="auto"/>
        <w:contextualSpacing/>
        <w:rPr>
          <w:rFonts w:eastAsia="Calibri"/>
        </w:rPr>
      </w:pPr>
      <w:r w:rsidRPr="64D3EA98">
        <w:rPr>
          <w:rFonts w:eastAsia="Calibri"/>
        </w:rPr>
        <w:t>Full sibling</w:t>
      </w:r>
    </w:p>
    <w:p w14:paraId="034E6BAC" w14:textId="77777777" w:rsidR="00C678E3" w:rsidRPr="00791206" w:rsidRDefault="64D3EA98" w:rsidP="5436AC1D">
      <w:pPr>
        <w:numPr>
          <w:ilvl w:val="1"/>
          <w:numId w:val="19"/>
        </w:numPr>
        <w:spacing w:after="0" w:line="240" w:lineRule="auto"/>
        <w:contextualSpacing/>
        <w:rPr>
          <w:rFonts w:eastAsia="Calibri"/>
        </w:rPr>
      </w:pPr>
      <w:r w:rsidRPr="64D3EA98">
        <w:rPr>
          <w:rFonts w:eastAsia="Calibri"/>
        </w:rPr>
        <w:t>Half sibling, same mother</w:t>
      </w:r>
    </w:p>
    <w:p w14:paraId="420FAAED" w14:textId="77777777" w:rsidR="00371FA0" w:rsidRPr="00791206" w:rsidRDefault="64D3EA98" w:rsidP="5436AC1D">
      <w:pPr>
        <w:numPr>
          <w:ilvl w:val="1"/>
          <w:numId w:val="19"/>
        </w:numPr>
        <w:spacing w:after="0" w:line="240" w:lineRule="auto"/>
        <w:contextualSpacing/>
        <w:rPr>
          <w:rFonts w:eastAsia="Calibri"/>
        </w:rPr>
      </w:pPr>
      <w:r w:rsidRPr="64D3EA98">
        <w:rPr>
          <w:rFonts w:eastAsia="Calibri"/>
        </w:rPr>
        <w:t>Half sibling, same father</w:t>
      </w:r>
    </w:p>
    <w:p w14:paraId="2A803E86" w14:textId="62F6A639" w:rsidR="00371FA0" w:rsidRPr="00791206" w:rsidRDefault="6838C06C" w:rsidP="00891A9A">
      <w:pPr>
        <w:spacing w:after="0" w:line="240" w:lineRule="auto"/>
        <w:ind w:left="360"/>
        <w:contextualSpacing/>
        <w:rPr>
          <w:rFonts w:eastAsia="Calibri"/>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w:t>
      </w:r>
      <w:r w:rsidRPr="6838C06C">
        <w:rPr>
          <w:b/>
          <w:bCs/>
          <w:i/>
          <w:iCs/>
        </w:rPr>
        <w:t>GO TO SIB4</w:t>
      </w:r>
    </w:p>
    <w:p w14:paraId="5FB7094F" w14:textId="2B26EAF1" w:rsidR="6838C06C" w:rsidRDefault="6838C06C" w:rsidP="6838C06C">
      <w:pPr>
        <w:spacing w:after="0" w:line="240" w:lineRule="auto"/>
        <w:rPr>
          <w:rFonts w:ascii="Calibri" w:eastAsia="Calibri" w:hAnsi="Calibri" w:cs="Calibri"/>
          <w:b/>
          <w:bCs/>
          <w:color w:val="881798"/>
          <w:u w:val="single"/>
        </w:rPr>
      </w:pPr>
    </w:p>
    <w:p w14:paraId="6FF239DE" w14:textId="2E265E69"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311B09BA" w14:textId="717CBD7B" w:rsidR="4CA715FE" w:rsidRPr="002B6AE0" w:rsidRDefault="6838C06C" w:rsidP="6838C06C">
      <w:pPr>
        <w:spacing w:line="240" w:lineRule="auto"/>
        <w:rPr>
          <w:rFonts w:ascii="Calibri" w:eastAsia="Calibri" w:hAnsi="Calibri" w:cs="Calibri"/>
        </w:rPr>
      </w:pPr>
      <w:r w:rsidRPr="6838C06C">
        <w:rPr>
          <w:rFonts w:ascii="Calibri" w:eastAsia="Calibri" w:hAnsi="Calibri" w:cs="Calibri"/>
          <w:b/>
          <w:bCs/>
        </w:rPr>
        <w:t>If SIBLING not completed, fill [your sibling]</w:t>
      </w:r>
    </w:p>
    <w:p w14:paraId="650957A7" w14:textId="25985A65" w:rsidR="00C678E3" w:rsidRPr="00791206" w:rsidRDefault="6838C06C" w:rsidP="0CBEECD9">
      <w:pPr>
        <w:pStyle w:val="ListParagraph"/>
        <w:numPr>
          <w:ilvl w:val="0"/>
          <w:numId w:val="19"/>
        </w:numPr>
        <w:spacing w:after="0"/>
      </w:pPr>
      <w:r w:rsidRPr="6838C06C">
        <w:rPr>
          <w:rFonts w:eastAsia="Calibri"/>
        </w:rPr>
        <w:t xml:space="preserve">[SIB4] Is [SIBLING INITIALS OR NICKNAME/your sibling] still living? </w:t>
      </w:r>
    </w:p>
    <w:p w14:paraId="6238335B" w14:textId="6F27C1C6" w:rsidR="008A194A" w:rsidRPr="00791206" w:rsidRDefault="6838C06C" w:rsidP="6838C06C">
      <w:pPr>
        <w:numPr>
          <w:ilvl w:val="1"/>
          <w:numId w:val="29"/>
        </w:numPr>
        <w:spacing w:after="0"/>
        <w:contextualSpacing/>
      </w:pPr>
      <w:r w:rsidRPr="6838C06C">
        <w:t xml:space="preserve">No </w:t>
      </w:r>
      <w:r w:rsidRPr="6838C06C">
        <w:rPr>
          <w:rFonts w:ascii="Wingdings" w:eastAsia="Wingdings" w:hAnsi="Wingdings"/>
          <w:b/>
          <w:bCs/>
        </w:rPr>
        <w:t>à</w:t>
      </w:r>
      <w:r w:rsidRPr="6838C06C">
        <w:rPr>
          <w:b/>
          <w:bCs/>
        </w:rPr>
        <w:t xml:space="preserve"> GO TO SIBDEATH</w:t>
      </w:r>
    </w:p>
    <w:p w14:paraId="32749A87" w14:textId="06637762" w:rsidR="00C678E3" w:rsidRPr="00891A9A" w:rsidRDefault="00C678E3" w:rsidP="00891A9A">
      <w:pPr>
        <w:pStyle w:val="ListParagraph"/>
        <w:numPr>
          <w:ilvl w:val="1"/>
          <w:numId w:val="29"/>
        </w:numPr>
        <w:rPr>
          <w:rFonts w:cstheme="minorHAnsi"/>
        </w:rPr>
      </w:pPr>
      <w:r w:rsidRPr="00891A9A">
        <w:rPr>
          <w:rFonts w:cstheme="minorHAnsi"/>
        </w:rPr>
        <w:t xml:space="preserve">Yes </w:t>
      </w:r>
      <w:r w:rsidRPr="00891A9A">
        <w:rPr>
          <w:rFonts w:ascii="Wingdings" w:eastAsia="Wingdings" w:hAnsi="Wingdings" w:cstheme="minorHAnsi"/>
          <w:b/>
        </w:rPr>
        <w:t>à</w:t>
      </w:r>
      <w:r w:rsidRPr="00891A9A">
        <w:rPr>
          <w:rFonts w:cstheme="minorHAnsi"/>
          <w:b/>
        </w:rPr>
        <w:t xml:space="preserve"> GO TO</w:t>
      </w:r>
      <w:r w:rsidR="00371FA0" w:rsidRPr="00891A9A">
        <w:rPr>
          <w:rFonts w:cstheme="minorHAnsi"/>
          <w:b/>
        </w:rPr>
        <w:t xml:space="preserve"> SIBAGE</w:t>
      </w:r>
    </w:p>
    <w:p w14:paraId="7855BEAD" w14:textId="6728C930" w:rsidR="00C678E3" w:rsidRPr="00891A9A" w:rsidRDefault="00891A9A" w:rsidP="00891A9A">
      <w:pPr>
        <w:pStyle w:val="ListParagraph"/>
        <w:numPr>
          <w:ilvl w:val="0"/>
          <w:numId w:val="123"/>
        </w:numPr>
        <w:rPr>
          <w:rFonts w:eastAsia="Calibri" w:cstheme="minorHAnsi"/>
        </w:rPr>
      </w:pPr>
      <w:r>
        <w:rPr>
          <w:rFonts w:cstheme="minorHAnsi"/>
        </w:rPr>
        <w:t xml:space="preserve">Don’t </w:t>
      </w:r>
      <w:r w:rsidR="00C678E3" w:rsidRPr="00891A9A">
        <w:rPr>
          <w:rFonts w:cstheme="minorHAnsi"/>
        </w:rPr>
        <w:t xml:space="preserve">know </w:t>
      </w:r>
      <w:r w:rsidR="00C678E3" w:rsidRPr="00891A9A">
        <w:rPr>
          <w:rFonts w:ascii="Wingdings" w:eastAsia="Wingdings" w:hAnsi="Wingdings" w:cstheme="minorHAnsi"/>
          <w:b/>
        </w:rPr>
        <w:t>à</w:t>
      </w:r>
      <w:r w:rsidR="00C678E3" w:rsidRPr="00891A9A">
        <w:rPr>
          <w:rFonts w:cstheme="minorHAnsi"/>
          <w:b/>
        </w:rPr>
        <w:t xml:space="preserve"> GO TO</w:t>
      </w:r>
      <w:r w:rsidR="00371FA0" w:rsidRPr="00891A9A">
        <w:rPr>
          <w:rFonts w:cstheme="minorHAnsi"/>
          <w:b/>
        </w:rPr>
        <w:t xml:space="preserve"> SIBCANC</w:t>
      </w:r>
    </w:p>
    <w:p w14:paraId="0C80E917" w14:textId="1995BCBE" w:rsidR="00C678E3" w:rsidRPr="00891A9A" w:rsidRDefault="00371FA0" w:rsidP="00891A9A">
      <w:pPr>
        <w:pStyle w:val="ListParagraph"/>
        <w:numPr>
          <w:ilvl w:val="0"/>
          <w:numId w:val="123"/>
        </w:numPr>
        <w:spacing w:after="0" w:line="240" w:lineRule="auto"/>
        <w:ind w:left="0" w:firstLine="360"/>
        <w:rPr>
          <w:rFonts w:eastAsia="Calibri" w:cstheme="minorHAnsi"/>
        </w:rPr>
      </w:pPr>
      <w:r w:rsidRPr="00891A9A">
        <w:rPr>
          <w:rFonts w:eastAsia="Calibri" w:cstheme="minorHAnsi"/>
          <w:i/>
        </w:rPr>
        <w:t xml:space="preserve">NO RESPONSE </w:t>
      </w:r>
      <w:r w:rsidRPr="00891A9A">
        <w:rPr>
          <w:rFonts w:ascii="Wingdings" w:eastAsia="Wingdings" w:hAnsi="Wingdings" w:cs="Wingdings"/>
        </w:rPr>
        <w:t>à</w:t>
      </w:r>
      <w:r w:rsidRPr="00891A9A">
        <w:rPr>
          <w:rFonts w:eastAsia="Calibri" w:cstheme="minorHAnsi"/>
          <w:b/>
          <w:i/>
        </w:rPr>
        <w:t xml:space="preserve"> </w:t>
      </w:r>
      <w:r w:rsidRPr="00891A9A">
        <w:rPr>
          <w:rFonts w:cstheme="minorHAnsi"/>
          <w:b/>
          <w:i/>
        </w:rPr>
        <w:t>GO TO SIBCANC</w:t>
      </w:r>
    </w:p>
    <w:p w14:paraId="1F55564F" w14:textId="77777777" w:rsidR="00DF36B6" w:rsidRPr="00791206" w:rsidRDefault="00DF36B6" w:rsidP="00DF36B6">
      <w:pPr>
        <w:spacing w:after="0" w:line="240" w:lineRule="auto"/>
        <w:contextualSpacing/>
        <w:rPr>
          <w:rFonts w:eastAsia="Calibri" w:cstheme="minorHAnsi"/>
        </w:rPr>
      </w:pPr>
    </w:p>
    <w:p w14:paraId="4DE5174C" w14:textId="617013BC"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46D5B839" w14:textId="597DFAF6" w:rsidR="4CA715FE" w:rsidRPr="002B6AE0" w:rsidRDefault="6838C06C" w:rsidP="6838C06C">
      <w:pPr>
        <w:spacing w:line="240" w:lineRule="auto"/>
        <w:rPr>
          <w:rFonts w:ascii="Calibri" w:eastAsia="Calibri" w:hAnsi="Calibri" w:cs="Calibri"/>
        </w:rPr>
      </w:pPr>
      <w:r w:rsidRPr="6838C06C">
        <w:rPr>
          <w:rFonts w:ascii="Calibri" w:eastAsia="Calibri" w:hAnsi="Calibri" w:cs="Calibri"/>
          <w:b/>
          <w:bCs/>
        </w:rPr>
        <w:t>If SIBLING not completed, fill [your sibling]</w:t>
      </w:r>
    </w:p>
    <w:p w14:paraId="487ABCBF" w14:textId="18918FF5" w:rsidR="00C678E3" w:rsidRPr="00791206" w:rsidRDefault="6838C06C" w:rsidP="0CBEECD9">
      <w:pPr>
        <w:pStyle w:val="ListParagraph"/>
        <w:numPr>
          <w:ilvl w:val="0"/>
          <w:numId w:val="19"/>
        </w:numPr>
        <w:rPr>
          <w:rFonts w:eastAsia="Calibri"/>
        </w:rPr>
      </w:pPr>
      <w:r w:rsidRPr="6838C06C">
        <w:rPr>
          <w:rFonts w:eastAsia="Calibri"/>
        </w:rPr>
        <w:t>[SIBAGE] How old is [SIBLING INITIALS OR NICKNAME/your sibling] today?</w:t>
      </w:r>
    </w:p>
    <w:p w14:paraId="27A7B75E" w14:textId="697E20C2" w:rsidR="00C678E3" w:rsidRPr="00791206" w:rsidRDefault="00C678E3" w:rsidP="00C678E3">
      <w:pPr>
        <w:ind w:left="360"/>
        <w:contextualSpacing/>
        <w:rPr>
          <w:rFonts w:cstheme="minorHAnsi"/>
        </w:rPr>
      </w:pPr>
      <w:r w:rsidRPr="00791206">
        <w:rPr>
          <w:rFonts w:cstheme="minorHAnsi"/>
        </w:rPr>
        <w:t xml:space="preserve">|__|__|__| Sibling’s age </w:t>
      </w:r>
    </w:p>
    <w:p w14:paraId="6D78CF07" w14:textId="2F39239D" w:rsidR="0067450C" w:rsidRPr="00791206" w:rsidRDefault="00891A9A" w:rsidP="00891A9A">
      <w:pPr>
        <w:ind w:firstLine="360"/>
        <w:contextualSpacing/>
        <w:rPr>
          <w:rFonts w:cstheme="minorHAnsi"/>
        </w:rPr>
      </w:pPr>
      <w:r>
        <w:rPr>
          <w:rFonts w:eastAsia="Calibri" w:cs="Times New Roman"/>
        </w:rPr>
        <w:t xml:space="preserve">77 </w:t>
      </w:r>
      <w:r>
        <w:rPr>
          <w:rFonts w:eastAsia="Calibri" w:cs="Times New Roman"/>
        </w:rPr>
        <w:tab/>
      </w:r>
      <w:r w:rsidR="00C678E3" w:rsidRPr="00791206">
        <w:rPr>
          <w:rFonts w:eastAsia="Calibri" w:cs="Times New Roman"/>
        </w:rPr>
        <w:t xml:space="preserve">Don’t </w:t>
      </w:r>
      <w:r w:rsidR="00C678E3" w:rsidRPr="00791206">
        <w:rPr>
          <w:rFonts w:cstheme="minorHAnsi"/>
        </w:rPr>
        <w:t xml:space="preserve">know </w:t>
      </w:r>
    </w:p>
    <w:p w14:paraId="490BC775" w14:textId="4EAB2F30" w:rsidR="0067450C" w:rsidRPr="00791206" w:rsidRDefault="6838C06C" w:rsidP="00891A9A">
      <w:pPr>
        <w:ind w:firstLine="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w:t>
      </w:r>
      <w:r w:rsidRPr="6838C06C">
        <w:rPr>
          <w:b/>
          <w:bCs/>
          <w:i/>
          <w:iCs/>
        </w:rPr>
        <w:t>GO TO SIBCANC</w:t>
      </w:r>
    </w:p>
    <w:p w14:paraId="159A641B" w14:textId="6BE83D62" w:rsidR="6838C06C" w:rsidRDefault="6838C06C" w:rsidP="6838C06C">
      <w:pPr>
        <w:ind w:firstLine="360"/>
        <w:rPr>
          <w:b/>
          <w:bCs/>
          <w:i/>
          <w:iCs/>
        </w:rPr>
      </w:pPr>
    </w:p>
    <w:p w14:paraId="3B3430DC" w14:textId="4ADDF426" w:rsidR="00DF36B6" w:rsidRPr="00791206" w:rsidRDefault="6838C06C" w:rsidP="6838C06C">
      <w:pPr>
        <w:spacing w:line="240" w:lineRule="auto"/>
        <w:contextualSpacing/>
        <w:rPr>
          <w:rFonts w:ascii="Calibri" w:eastAsia="Calibri" w:hAnsi="Calibri" w:cs="Calibri"/>
        </w:rPr>
      </w:pPr>
      <w:r w:rsidRPr="6838C06C">
        <w:rPr>
          <w:rFonts w:ascii="Calibri" w:eastAsia="Calibri" w:hAnsi="Calibri" w:cs="Calibri"/>
          <w:b/>
          <w:bCs/>
        </w:rPr>
        <w:t>IF SIBNAME completed, fill next sibling initials or nickname</w:t>
      </w:r>
    </w:p>
    <w:p w14:paraId="408F4431" w14:textId="4A79BF57" w:rsidR="00DF36B6" w:rsidRPr="00791206" w:rsidRDefault="6838C06C" w:rsidP="6838C06C">
      <w:pPr>
        <w:spacing w:line="240" w:lineRule="auto"/>
        <w:contextualSpacing/>
        <w:rPr>
          <w:rFonts w:ascii="Calibri" w:eastAsia="Calibri" w:hAnsi="Calibri" w:cs="Calibri"/>
        </w:rPr>
      </w:pPr>
      <w:r w:rsidRPr="6838C06C">
        <w:rPr>
          <w:rFonts w:ascii="Calibri" w:eastAsia="Calibri" w:hAnsi="Calibri" w:cs="Calibri"/>
          <w:b/>
          <w:bCs/>
        </w:rPr>
        <w:t>If SIBLING not completed, fill [your sibling]</w:t>
      </w:r>
    </w:p>
    <w:p w14:paraId="0DB51742" w14:textId="162F6842" w:rsidR="4CA715FE" w:rsidRDefault="6838C06C" w:rsidP="6838C06C">
      <w:pPr>
        <w:spacing w:after="0" w:line="240" w:lineRule="auto"/>
        <w:rPr>
          <w:rFonts w:ascii="Calibri" w:eastAsia="Calibri" w:hAnsi="Calibri" w:cs="Calibri"/>
          <w:b/>
          <w:bCs/>
          <w:u w:val="single"/>
        </w:rPr>
      </w:pPr>
      <w:r w:rsidRPr="6838C06C">
        <w:rPr>
          <w:rFonts w:ascii="Calibri" w:eastAsia="Calibri" w:hAnsi="Calibri" w:cs="Calibri"/>
          <w:b/>
          <w:bCs/>
        </w:rPr>
        <w:t>IF SIBNAME completed, fill next sibling</w:t>
      </w:r>
    </w:p>
    <w:p w14:paraId="6C8DB3A3" w14:textId="4D637FDA" w:rsidR="00C678E3" w:rsidRPr="00791206" w:rsidRDefault="6838C06C" w:rsidP="0CBEECD9">
      <w:pPr>
        <w:pStyle w:val="ListParagraph"/>
        <w:numPr>
          <w:ilvl w:val="0"/>
          <w:numId w:val="19"/>
        </w:numPr>
        <w:rPr>
          <w:rFonts w:eastAsia="Calibri"/>
        </w:rPr>
      </w:pPr>
      <w:r w:rsidRPr="6838C06C">
        <w:rPr>
          <w:rFonts w:eastAsia="Calibri"/>
        </w:rPr>
        <w:t>[SIBDEATH] How old was [SIBLING INITIALS OR NICKNAME/your sibling] when they died?</w:t>
      </w:r>
    </w:p>
    <w:p w14:paraId="13317039" w14:textId="77777777" w:rsidR="00C678E3" w:rsidRPr="00791206" w:rsidRDefault="00C678E3" w:rsidP="00C678E3">
      <w:pPr>
        <w:ind w:left="360"/>
        <w:contextualSpacing/>
        <w:rPr>
          <w:rFonts w:cstheme="minorHAnsi"/>
        </w:rPr>
      </w:pPr>
      <w:r w:rsidRPr="00791206">
        <w:rPr>
          <w:rFonts w:cstheme="minorHAnsi"/>
        </w:rPr>
        <w:t>|__|__|__| Sibling’s age</w:t>
      </w:r>
    </w:p>
    <w:p w14:paraId="6FDEA0FB" w14:textId="77777777" w:rsidR="00891A9A" w:rsidRPr="00891A9A" w:rsidRDefault="00891A9A" w:rsidP="00891A9A">
      <w:pPr>
        <w:ind w:firstLine="360"/>
        <w:rPr>
          <w:rFonts w:cstheme="minorHAnsi"/>
        </w:rPr>
      </w:pPr>
      <w:r w:rsidRPr="00891A9A">
        <w:rPr>
          <w:rFonts w:eastAsia="Calibri" w:cs="Times New Roman"/>
        </w:rPr>
        <w:lastRenderedPageBreak/>
        <w:t xml:space="preserve">77 </w:t>
      </w:r>
      <w:r w:rsidRPr="00891A9A">
        <w:rPr>
          <w:rFonts w:eastAsia="Calibri" w:cs="Times New Roman"/>
        </w:rPr>
        <w:tab/>
        <w:t xml:space="preserve">Don’t </w:t>
      </w:r>
      <w:r w:rsidRPr="00891A9A">
        <w:rPr>
          <w:rFonts w:cstheme="minorHAnsi"/>
        </w:rPr>
        <w:t xml:space="preserve">know </w:t>
      </w:r>
    </w:p>
    <w:p w14:paraId="183E10CB" w14:textId="012E7FC6" w:rsidR="0067450C" w:rsidRPr="00791206" w:rsidRDefault="6838C06C" w:rsidP="00891A9A">
      <w:pPr>
        <w:ind w:firstLine="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w:t>
      </w:r>
      <w:r w:rsidRPr="6838C06C">
        <w:rPr>
          <w:b/>
          <w:bCs/>
          <w:i/>
          <w:iCs/>
        </w:rPr>
        <w:t>GO TO SIBCANC</w:t>
      </w:r>
    </w:p>
    <w:p w14:paraId="43BB4ECA" w14:textId="1BF22EED" w:rsidR="6838C06C" w:rsidRDefault="6838C06C" w:rsidP="6838C06C">
      <w:pPr>
        <w:ind w:firstLine="360"/>
        <w:rPr>
          <w:b/>
          <w:bCs/>
          <w:i/>
          <w:iCs/>
        </w:rPr>
      </w:pPr>
    </w:p>
    <w:p w14:paraId="59852B54" w14:textId="4ADDF426"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SIBNAME completed, fill next sibling initials or nickname</w:t>
      </w:r>
    </w:p>
    <w:p w14:paraId="12AC0019" w14:textId="59A6ACCA" w:rsidR="4CA715FE" w:rsidRDefault="6838C06C" w:rsidP="6838C06C">
      <w:pPr>
        <w:spacing w:after="0" w:line="240" w:lineRule="auto"/>
        <w:rPr>
          <w:rFonts w:ascii="Calibri" w:eastAsia="Calibri" w:hAnsi="Calibri" w:cs="Calibri"/>
        </w:rPr>
      </w:pPr>
      <w:r w:rsidRPr="6838C06C">
        <w:rPr>
          <w:rFonts w:ascii="Calibri" w:eastAsia="Calibri" w:hAnsi="Calibri" w:cs="Calibri"/>
          <w:b/>
          <w:bCs/>
        </w:rPr>
        <w:t>If SIBLING not completed, fill [your sibling]</w:t>
      </w:r>
    </w:p>
    <w:p w14:paraId="3E0CA9E1" w14:textId="01B87354" w:rsidR="00C678E3" w:rsidRPr="00791206" w:rsidRDefault="6838C06C" w:rsidP="6838C06C">
      <w:pPr>
        <w:pStyle w:val="ListParagraph"/>
        <w:numPr>
          <w:ilvl w:val="0"/>
          <w:numId w:val="19"/>
        </w:numPr>
        <w:spacing w:before="120"/>
        <w:rPr>
          <w:rFonts w:eastAsiaTheme="minorEastAsia"/>
        </w:rPr>
      </w:pPr>
      <w:r>
        <w:t>[SIBCANC]</w:t>
      </w:r>
      <w:r w:rsidRPr="6838C06C">
        <w:rPr>
          <w:b/>
          <w:bCs/>
        </w:rPr>
        <w:t xml:space="preserve"> [If SIB4=1]</w:t>
      </w:r>
      <w:r>
        <w:t xml:space="preserve"> Has a doctor or other health professional ever told [SIBLING INITIALS OR NICKNAME/your sibling] that they have or had any type of </w:t>
      </w:r>
      <w:r w:rsidRPr="6838C06C">
        <w:rPr>
          <w:b/>
          <w:bCs/>
        </w:rPr>
        <w:t>cancer?</w:t>
      </w:r>
      <w:r>
        <w:t xml:space="preserve"> </w:t>
      </w:r>
      <w:r w:rsidRPr="6838C06C">
        <w:rPr>
          <w:b/>
          <w:bCs/>
        </w:rPr>
        <w:t>[If SIB4=0, 77, NON-RESPONSE]</w:t>
      </w:r>
      <w:r w:rsidRPr="6838C06C">
        <w:rPr>
          <w:i/>
          <w:iCs/>
        </w:rPr>
        <w:t xml:space="preserve"> </w:t>
      </w:r>
      <w:r>
        <w:t xml:space="preserve">Did a doctor or other health professional ever tell [sibling initials or nickname/your sibling] that they had any type of </w:t>
      </w:r>
      <w:r w:rsidRPr="6838C06C">
        <w:rPr>
          <w:b/>
          <w:bCs/>
        </w:rPr>
        <w:t>cancer</w:t>
      </w:r>
      <w:r>
        <w:t>?</w:t>
      </w:r>
    </w:p>
    <w:p w14:paraId="528A9AA0" w14:textId="014B207F" w:rsidR="0065260D" w:rsidRPr="00891A9A" w:rsidRDefault="64D3EA98" w:rsidP="60923EDB">
      <w:pPr>
        <w:pStyle w:val="ListParagraph"/>
        <w:numPr>
          <w:ilvl w:val="1"/>
          <w:numId w:val="19"/>
        </w:numPr>
        <w:spacing w:after="0" w:line="240" w:lineRule="auto"/>
        <w:rPr>
          <w:rFonts w:eastAsiaTheme="minorEastAsia"/>
          <w:b/>
          <w:bCs/>
        </w:rPr>
      </w:pPr>
      <w:r w:rsidRPr="64D3EA98">
        <w:rPr>
          <w:rFonts w:eastAsia="Calibri"/>
        </w:rPr>
        <w:t xml:space="preserve">No </w:t>
      </w:r>
      <w:r w:rsidRPr="64D3EA98">
        <w:rPr>
          <w:rFonts w:ascii="Wingdings" w:eastAsia="Wingdings" w:hAnsi="Wingdings"/>
        </w:rPr>
        <w:t>à</w:t>
      </w:r>
      <w:r>
        <w:t xml:space="preserve"> </w:t>
      </w:r>
      <w:r w:rsidRPr="64D3EA98">
        <w:rPr>
          <w:b/>
          <w:bCs/>
        </w:rPr>
        <w:t xml:space="preserve">GO TO NEXT SIBLING </w:t>
      </w:r>
      <w:r w:rsidRPr="64D3EA98">
        <w:rPr>
          <w:rFonts w:ascii="Calibri" w:eastAsia="Calibri" w:hAnsi="Calibri" w:cs="Times New Roman"/>
          <w:b/>
          <w:bCs/>
        </w:rPr>
        <w:t>[REPEAT  SIBNAME - SIBCANC UP TO THE NUMBER OF SIBLINGS IN SIB. IF ONLY/LAST SIBLING, GO TO CHILD]</w:t>
      </w:r>
    </w:p>
    <w:p w14:paraId="06DDF83B" w14:textId="77777777" w:rsidR="00C678E3" w:rsidRPr="00791206" w:rsidRDefault="64D3EA98" w:rsidP="60923EDB">
      <w:pPr>
        <w:numPr>
          <w:ilvl w:val="1"/>
          <w:numId w:val="19"/>
        </w:numPr>
        <w:spacing w:after="0" w:line="240" w:lineRule="auto"/>
        <w:contextualSpacing/>
        <w:rPr>
          <w:rFonts w:eastAsia="Calibri"/>
        </w:rPr>
      </w:pPr>
      <w:r w:rsidRPr="64D3EA98">
        <w:rPr>
          <w:rFonts w:eastAsia="Calibri"/>
        </w:rPr>
        <w:t>Yes</w:t>
      </w:r>
    </w:p>
    <w:p w14:paraId="6F9F84AB" w14:textId="7678AD3D" w:rsidR="00C678E3" w:rsidRPr="00891A9A" w:rsidRDefault="6838C06C" w:rsidP="6838C06C">
      <w:pPr>
        <w:pStyle w:val="ListParagraph"/>
        <w:numPr>
          <w:ilvl w:val="0"/>
          <w:numId w:val="124"/>
        </w:numPr>
        <w:spacing w:after="0" w:line="240" w:lineRule="auto"/>
        <w:rPr>
          <w:rFonts w:eastAsiaTheme="minorEastAsia"/>
          <w:b/>
          <w:bCs/>
        </w:rPr>
      </w:pPr>
      <w:r w:rsidRPr="6838C06C">
        <w:rPr>
          <w:rFonts w:eastAsia="Calibri"/>
        </w:rPr>
        <w:t xml:space="preserve">Don’t know </w:t>
      </w:r>
      <w:r w:rsidRPr="6838C06C">
        <w:rPr>
          <w:rFonts w:ascii="Wingdings" w:eastAsia="Wingdings" w:hAnsi="Wingdings"/>
        </w:rPr>
        <w:t>à</w:t>
      </w:r>
      <w:r>
        <w:t xml:space="preserve"> </w:t>
      </w:r>
      <w:r w:rsidRPr="6838C06C">
        <w:rPr>
          <w:b/>
          <w:bCs/>
        </w:rPr>
        <w:t xml:space="preserve">GO TO NEXT SIBLING </w:t>
      </w:r>
      <w:r w:rsidRPr="6838C06C">
        <w:rPr>
          <w:rFonts w:ascii="Calibri" w:eastAsia="Calibri" w:hAnsi="Calibri" w:cs="Times New Roman"/>
          <w:b/>
          <w:bCs/>
        </w:rPr>
        <w:t>[REPEAT SIBNAME - SIBCANC UP TO THE NUMBER OF SIBLINGS IN SIB. IF ONLY/LAST SIBLING, GO TO CHILD]</w:t>
      </w:r>
    </w:p>
    <w:p w14:paraId="55B190F3" w14:textId="5A12E740" w:rsidR="00C678E3" w:rsidRPr="00791206" w:rsidRDefault="6838C06C" w:rsidP="6838C06C">
      <w:pPr>
        <w:spacing w:after="0" w:line="240" w:lineRule="auto"/>
        <w:ind w:left="360"/>
        <w:contextualSpacing/>
        <w:rPr>
          <w:rFonts w:eastAsiaTheme="minorEastAsia"/>
          <w:b/>
          <w:bCs/>
        </w:rPr>
      </w:pPr>
      <w:r w:rsidRPr="6838C06C">
        <w:rPr>
          <w:rFonts w:ascii="Calibri" w:eastAsia="Calibri" w:hAnsi="Calibri" w:cs="Times New Roman"/>
          <w:i/>
          <w:iCs/>
        </w:rPr>
        <w:t xml:space="preserve">NO RESPONSE </w:t>
      </w:r>
      <w:r w:rsidRPr="6838C06C">
        <w:rPr>
          <w:rFonts w:ascii="Wingdings" w:eastAsia="Wingdings" w:hAnsi="Wingdings"/>
        </w:rPr>
        <w:t>à</w:t>
      </w:r>
      <w:r>
        <w:t xml:space="preserve"> </w:t>
      </w:r>
      <w:r w:rsidRPr="6838C06C">
        <w:rPr>
          <w:b/>
          <w:bCs/>
        </w:rPr>
        <w:t xml:space="preserve">GO TO NEXT SIBLING </w:t>
      </w:r>
      <w:r w:rsidRPr="6838C06C">
        <w:rPr>
          <w:rFonts w:ascii="Calibri" w:eastAsia="Calibri" w:hAnsi="Calibri" w:cs="Times New Roman"/>
          <w:b/>
          <w:bCs/>
        </w:rPr>
        <w:t>[REPEAT SIBNAME - SIBCANC UP TO THE NUMBER OF SIBLINGS IN SIB. IF ONLY/LAST SIBLING, GO TO CHILD]</w:t>
      </w:r>
    </w:p>
    <w:p w14:paraId="16B54B62" w14:textId="77777777" w:rsidR="00E47613" w:rsidRPr="00791206" w:rsidRDefault="00E47613" w:rsidP="00E47613">
      <w:pPr>
        <w:spacing w:after="0" w:line="240" w:lineRule="auto"/>
        <w:ind w:left="720"/>
        <w:contextualSpacing/>
        <w:rPr>
          <w:rFonts w:eastAsia="Calibri" w:cstheme="minorHAnsi"/>
        </w:rPr>
      </w:pPr>
    </w:p>
    <w:p w14:paraId="1F556BB5" w14:textId="77777777" w:rsidR="00C678E3" w:rsidRPr="00791206" w:rsidRDefault="00C678E3" w:rsidP="0050670F">
      <w:pPr>
        <w:pStyle w:val="ListParagraph"/>
        <w:numPr>
          <w:ilvl w:val="0"/>
          <w:numId w:val="42"/>
        </w:numPr>
        <w:spacing w:after="0" w:line="240" w:lineRule="auto"/>
        <w:rPr>
          <w:rFonts w:eastAsia="Calibri" w:cstheme="minorHAnsi"/>
        </w:rPr>
      </w:pPr>
      <w:r w:rsidRPr="00791206">
        <w:rPr>
          <w:rFonts w:cstheme="minorHAnsi"/>
        </w:rPr>
        <w:t>[SIBCANC2]</w:t>
      </w:r>
      <w:r w:rsidRPr="00791206">
        <w:rPr>
          <w:rFonts w:cstheme="minorHAnsi"/>
          <w:b/>
        </w:rPr>
        <w:t xml:space="preserve"> </w:t>
      </w:r>
      <w:r w:rsidRPr="00791206">
        <w:rPr>
          <w:rFonts w:eastAsia="Calibri" w:cstheme="minorHAnsi"/>
        </w:rPr>
        <w:t xml:space="preserve">Which type(s) of </w:t>
      </w:r>
      <w:r w:rsidRPr="00791206">
        <w:rPr>
          <w:rFonts w:eastAsia="Calibri" w:cstheme="minorHAnsi"/>
          <w:b/>
        </w:rPr>
        <w:t>cancer</w:t>
      </w:r>
      <w:r w:rsidRPr="00791206">
        <w:rPr>
          <w:rFonts w:eastAsia="Calibri" w:cstheme="minorHAnsi"/>
        </w:rPr>
        <w:t>? Select all that apply.</w:t>
      </w:r>
    </w:p>
    <w:p w14:paraId="2B11B3E1" w14:textId="77777777" w:rsidR="00C678E3" w:rsidRPr="00791206" w:rsidRDefault="00C678E3" w:rsidP="00C678E3">
      <w:pPr>
        <w:numPr>
          <w:ilvl w:val="1"/>
          <w:numId w:val="42"/>
        </w:numPr>
        <w:contextualSpacing/>
        <w:rPr>
          <w:rFonts w:cstheme="minorHAnsi"/>
        </w:rPr>
      </w:pPr>
      <w:r w:rsidRPr="00791206">
        <w:rPr>
          <w:rFonts w:cstheme="minorHAnsi"/>
        </w:rPr>
        <w:t>Anal</w:t>
      </w:r>
    </w:p>
    <w:p w14:paraId="612E9042" w14:textId="77777777" w:rsidR="00C678E3" w:rsidRPr="00791206" w:rsidRDefault="00C678E3" w:rsidP="00C678E3">
      <w:pPr>
        <w:numPr>
          <w:ilvl w:val="1"/>
          <w:numId w:val="42"/>
        </w:numPr>
        <w:contextualSpacing/>
        <w:rPr>
          <w:rFonts w:cstheme="minorHAnsi"/>
        </w:rPr>
      </w:pPr>
      <w:r w:rsidRPr="00791206">
        <w:rPr>
          <w:rFonts w:cstheme="minorHAnsi"/>
        </w:rPr>
        <w:t>Bladder</w:t>
      </w:r>
    </w:p>
    <w:p w14:paraId="526125CB" w14:textId="77777777" w:rsidR="00C678E3" w:rsidRPr="00791206" w:rsidRDefault="00C678E3" w:rsidP="00C678E3">
      <w:pPr>
        <w:numPr>
          <w:ilvl w:val="1"/>
          <w:numId w:val="42"/>
        </w:numPr>
        <w:contextualSpacing/>
        <w:rPr>
          <w:rFonts w:cstheme="minorHAnsi"/>
        </w:rPr>
      </w:pPr>
      <w:r w:rsidRPr="00791206">
        <w:rPr>
          <w:rFonts w:cstheme="minorHAnsi"/>
        </w:rPr>
        <w:t>Brain</w:t>
      </w:r>
    </w:p>
    <w:p w14:paraId="73F3B336" w14:textId="77777777" w:rsidR="00C678E3" w:rsidRPr="00791206" w:rsidRDefault="00C678E3" w:rsidP="00C678E3">
      <w:pPr>
        <w:numPr>
          <w:ilvl w:val="1"/>
          <w:numId w:val="42"/>
        </w:numPr>
        <w:contextualSpacing/>
        <w:rPr>
          <w:rFonts w:cstheme="minorHAnsi"/>
        </w:rPr>
      </w:pPr>
      <w:r w:rsidRPr="00791206">
        <w:rPr>
          <w:rFonts w:cstheme="minorHAnsi"/>
        </w:rPr>
        <w:t>Breast</w:t>
      </w:r>
    </w:p>
    <w:p w14:paraId="672F0FFB" w14:textId="4F5BEAAB" w:rsidR="00C678E3" w:rsidRPr="00791206" w:rsidRDefault="6838C06C" w:rsidP="6838C06C">
      <w:pPr>
        <w:numPr>
          <w:ilvl w:val="1"/>
          <w:numId w:val="42"/>
        </w:numPr>
        <w:contextualSpacing/>
      </w:pPr>
      <w:commentRangeStart w:id="32"/>
      <w:commentRangeStart w:id="33"/>
      <w:r>
        <w:t>Cervical</w:t>
      </w:r>
      <w:commentRangeEnd w:id="32"/>
      <w:r w:rsidR="4CA715FE">
        <w:rPr>
          <w:rStyle w:val="CommentReference"/>
        </w:rPr>
        <w:commentReference w:id="32"/>
      </w:r>
      <w:commentRangeEnd w:id="33"/>
      <w:r w:rsidR="4CA715FE">
        <w:rPr>
          <w:rStyle w:val="CommentReference"/>
        </w:rPr>
        <w:commentReference w:id="33"/>
      </w:r>
    </w:p>
    <w:p w14:paraId="138509A5" w14:textId="77777777" w:rsidR="00C678E3" w:rsidRPr="00791206" w:rsidRDefault="00C678E3" w:rsidP="00C678E3">
      <w:pPr>
        <w:numPr>
          <w:ilvl w:val="1"/>
          <w:numId w:val="42"/>
        </w:numPr>
        <w:contextualSpacing/>
        <w:rPr>
          <w:rFonts w:cstheme="minorHAnsi"/>
        </w:rPr>
      </w:pPr>
      <w:r w:rsidRPr="00791206">
        <w:rPr>
          <w:rFonts w:cstheme="minorHAnsi"/>
        </w:rPr>
        <w:t>Colon/rectal</w:t>
      </w:r>
    </w:p>
    <w:p w14:paraId="71CFC346" w14:textId="77777777" w:rsidR="00C678E3" w:rsidRPr="00791206" w:rsidRDefault="00C678E3" w:rsidP="00C678E3">
      <w:pPr>
        <w:numPr>
          <w:ilvl w:val="1"/>
          <w:numId w:val="42"/>
        </w:numPr>
        <w:contextualSpacing/>
        <w:rPr>
          <w:rFonts w:cstheme="minorHAnsi"/>
        </w:rPr>
      </w:pPr>
      <w:r w:rsidRPr="00791206">
        <w:rPr>
          <w:rFonts w:cstheme="minorHAnsi"/>
        </w:rPr>
        <w:t>Esophageal</w:t>
      </w:r>
    </w:p>
    <w:p w14:paraId="4A834772" w14:textId="77777777" w:rsidR="00C678E3" w:rsidRPr="00791206" w:rsidRDefault="00C678E3" w:rsidP="00C678E3">
      <w:pPr>
        <w:numPr>
          <w:ilvl w:val="1"/>
          <w:numId w:val="42"/>
        </w:numPr>
        <w:contextualSpacing/>
        <w:rPr>
          <w:rFonts w:cstheme="minorHAnsi"/>
        </w:rPr>
      </w:pPr>
      <w:r w:rsidRPr="00791206">
        <w:rPr>
          <w:rFonts w:cstheme="minorHAnsi"/>
        </w:rPr>
        <w:t>Head and neck (Including cancers of the mouth, sinuses, nose, or throat. Not including brain or skin cancers.)</w:t>
      </w:r>
    </w:p>
    <w:p w14:paraId="2958B35D" w14:textId="77777777" w:rsidR="00C678E3" w:rsidRPr="00791206" w:rsidRDefault="00C678E3" w:rsidP="00C678E3">
      <w:pPr>
        <w:numPr>
          <w:ilvl w:val="1"/>
          <w:numId w:val="42"/>
        </w:numPr>
        <w:contextualSpacing/>
        <w:rPr>
          <w:rFonts w:cstheme="minorHAnsi"/>
        </w:rPr>
      </w:pPr>
      <w:r w:rsidRPr="00791206">
        <w:rPr>
          <w:rFonts w:cstheme="minorHAnsi"/>
        </w:rPr>
        <w:t>Kidney</w:t>
      </w:r>
    </w:p>
    <w:p w14:paraId="4AE5AD2F" w14:textId="77777777" w:rsidR="00C678E3" w:rsidRPr="00791206" w:rsidRDefault="00C678E3" w:rsidP="00C678E3">
      <w:pPr>
        <w:numPr>
          <w:ilvl w:val="1"/>
          <w:numId w:val="42"/>
        </w:numPr>
        <w:contextualSpacing/>
        <w:rPr>
          <w:rFonts w:cstheme="minorHAnsi"/>
        </w:rPr>
      </w:pPr>
      <w:r w:rsidRPr="00791206">
        <w:rPr>
          <w:rFonts w:eastAsia="Calibri" w:cstheme="minorHAnsi"/>
        </w:rPr>
        <w:t>Leukemia (blood and bone marrow)</w:t>
      </w:r>
    </w:p>
    <w:p w14:paraId="6831B8F7" w14:textId="77777777" w:rsidR="00C678E3" w:rsidRPr="00791206" w:rsidRDefault="00C678E3" w:rsidP="00C678E3">
      <w:pPr>
        <w:numPr>
          <w:ilvl w:val="1"/>
          <w:numId w:val="42"/>
        </w:numPr>
        <w:contextualSpacing/>
        <w:rPr>
          <w:rFonts w:cstheme="minorHAnsi"/>
        </w:rPr>
      </w:pPr>
      <w:r w:rsidRPr="00791206">
        <w:rPr>
          <w:rFonts w:eastAsia="Calibri" w:cstheme="minorHAnsi"/>
        </w:rPr>
        <w:t>Liver</w:t>
      </w:r>
    </w:p>
    <w:p w14:paraId="5691D437" w14:textId="77777777" w:rsidR="00C678E3" w:rsidRPr="00791206" w:rsidRDefault="00C678E3" w:rsidP="00C678E3">
      <w:pPr>
        <w:numPr>
          <w:ilvl w:val="1"/>
          <w:numId w:val="42"/>
        </w:numPr>
        <w:contextualSpacing/>
        <w:rPr>
          <w:rFonts w:cstheme="minorHAnsi"/>
        </w:rPr>
      </w:pPr>
      <w:r w:rsidRPr="00791206">
        <w:rPr>
          <w:rFonts w:eastAsia="Calibri" w:cstheme="minorHAnsi"/>
        </w:rPr>
        <w:t>Lung or bronchial</w:t>
      </w:r>
    </w:p>
    <w:p w14:paraId="33871ED1" w14:textId="77777777" w:rsidR="00C678E3" w:rsidRPr="00791206" w:rsidRDefault="00C678E3" w:rsidP="00C678E3">
      <w:pPr>
        <w:numPr>
          <w:ilvl w:val="1"/>
          <w:numId w:val="42"/>
        </w:numPr>
        <w:contextualSpacing/>
        <w:rPr>
          <w:rFonts w:cstheme="minorHAnsi"/>
        </w:rPr>
      </w:pPr>
      <w:r w:rsidRPr="00791206">
        <w:rPr>
          <w:rFonts w:cstheme="minorHAnsi"/>
        </w:rPr>
        <w:t>Non-Hodgkin’s lymphoma</w:t>
      </w:r>
    </w:p>
    <w:p w14:paraId="61B613C9" w14:textId="77777777" w:rsidR="00C678E3" w:rsidRPr="00791206" w:rsidRDefault="00C678E3" w:rsidP="00C678E3">
      <w:pPr>
        <w:numPr>
          <w:ilvl w:val="1"/>
          <w:numId w:val="42"/>
        </w:numPr>
        <w:contextualSpacing/>
        <w:rPr>
          <w:rFonts w:cstheme="minorHAnsi"/>
        </w:rPr>
      </w:pPr>
      <w:r w:rsidRPr="00791206">
        <w:rPr>
          <w:rFonts w:cstheme="minorHAnsi"/>
        </w:rPr>
        <w:t>Lymphoma</w:t>
      </w:r>
    </w:p>
    <w:p w14:paraId="2121FA63" w14:textId="77777777" w:rsidR="00C678E3" w:rsidRPr="00791206" w:rsidRDefault="00C678E3" w:rsidP="00C678E3">
      <w:pPr>
        <w:numPr>
          <w:ilvl w:val="1"/>
          <w:numId w:val="42"/>
        </w:numPr>
        <w:contextualSpacing/>
        <w:rPr>
          <w:rFonts w:cstheme="minorHAnsi"/>
        </w:rPr>
      </w:pPr>
      <w:r w:rsidRPr="00791206">
        <w:rPr>
          <w:rFonts w:cstheme="minorHAnsi"/>
        </w:rPr>
        <w:t>Melanoma (skin)</w:t>
      </w:r>
    </w:p>
    <w:p w14:paraId="2F8F5ED0" w14:textId="77777777" w:rsidR="00C678E3" w:rsidRPr="00791206" w:rsidRDefault="00C678E3" w:rsidP="00C678E3">
      <w:pPr>
        <w:numPr>
          <w:ilvl w:val="1"/>
          <w:numId w:val="42"/>
        </w:numPr>
        <w:contextualSpacing/>
        <w:rPr>
          <w:rFonts w:cstheme="minorHAnsi"/>
        </w:rPr>
      </w:pPr>
      <w:r w:rsidRPr="00791206">
        <w:rPr>
          <w:rFonts w:cstheme="minorHAnsi"/>
        </w:rPr>
        <w:t>Non-melanoma skin (basal or squamous)</w:t>
      </w:r>
    </w:p>
    <w:p w14:paraId="2A3529E8" w14:textId="2889F47B" w:rsidR="00C678E3" w:rsidRPr="00791206" w:rsidRDefault="6838C06C" w:rsidP="6838C06C">
      <w:pPr>
        <w:numPr>
          <w:ilvl w:val="1"/>
          <w:numId w:val="42"/>
        </w:numPr>
        <w:contextualSpacing/>
      </w:pPr>
      <w:r>
        <w:t xml:space="preserve">Ovarian </w:t>
      </w:r>
    </w:p>
    <w:p w14:paraId="54FACE8A" w14:textId="77777777" w:rsidR="002B6AE0" w:rsidRDefault="00C678E3" w:rsidP="002B6AE0">
      <w:pPr>
        <w:numPr>
          <w:ilvl w:val="1"/>
          <w:numId w:val="42"/>
        </w:numPr>
        <w:contextualSpacing/>
        <w:rPr>
          <w:rFonts w:cstheme="minorHAnsi"/>
        </w:rPr>
      </w:pPr>
      <w:r w:rsidRPr="00791206">
        <w:rPr>
          <w:rFonts w:cstheme="minorHAnsi"/>
        </w:rPr>
        <w:t>Pancreatic</w:t>
      </w:r>
    </w:p>
    <w:p w14:paraId="79800B7E" w14:textId="3858BD81" w:rsidR="003841D4" w:rsidRPr="002B6AE0" w:rsidRDefault="6838C06C" w:rsidP="6838C06C">
      <w:pPr>
        <w:numPr>
          <w:ilvl w:val="1"/>
          <w:numId w:val="42"/>
        </w:numPr>
        <w:contextualSpacing/>
      </w:pPr>
      <w:r>
        <w:t>Prostate</w:t>
      </w:r>
    </w:p>
    <w:p w14:paraId="0B0E488F" w14:textId="77777777" w:rsidR="00C678E3" w:rsidRPr="00791206" w:rsidRDefault="159D4802" w:rsidP="65282B0B">
      <w:pPr>
        <w:numPr>
          <w:ilvl w:val="1"/>
          <w:numId w:val="42"/>
        </w:numPr>
        <w:contextualSpacing/>
      </w:pPr>
      <w:r>
        <w:t>Stomach</w:t>
      </w:r>
    </w:p>
    <w:p w14:paraId="3E025B69" w14:textId="72401076" w:rsidR="00C678E3" w:rsidRPr="00791206" w:rsidRDefault="6838C06C" w:rsidP="6838C06C">
      <w:pPr>
        <w:numPr>
          <w:ilvl w:val="1"/>
          <w:numId w:val="42"/>
        </w:numPr>
        <w:contextualSpacing/>
      </w:pPr>
      <w:r>
        <w:t xml:space="preserve">Testicular </w:t>
      </w:r>
    </w:p>
    <w:p w14:paraId="7B79A439" w14:textId="77777777" w:rsidR="00C678E3" w:rsidRPr="00791206" w:rsidRDefault="159D4802" w:rsidP="65282B0B">
      <w:pPr>
        <w:numPr>
          <w:ilvl w:val="1"/>
          <w:numId w:val="42"/>
        </w:numPr>
        <w:contextualSpacing/>
      </w:pPr>
      <w:r>
        <w:t>Thyroid</w:t>
      </w:r>
    </w:p>
    <w:p w14:paraId="049E0E81" w14:textId="103A5E95" w:rsidR="00C678E3" w:rsidRPr="00791206" w:rsidRDefault="6838C06C" w:rsidP="65282B0B">
      <w:pPr>
        <w:numPr>
          <w:ilvl w:val="1"/>
          <w:numId w:val="42"/>
        </w:numPr>
        <w:contextualSpacing/>
      </w:pPr>
      <w:r>
        <w:t xml:space="preserve">Uterine (endometrial) </w:t>
      </w:r>
    </w:p>
    <w:p w14:paraId="3E9F1EA4" w14:textId="0B76B181" w:rsidR="00C678E3" w:rsidRPr="00791206" w:rsidRDefault="00C678E3" w:rsidP="00891A9A">
      <w:pPr>
        <w:numPr>
          <w:ilvl w:val="1"/>
          <w:numId w:val="125"/>
        </w:numPr>
        <w:contextualSpacing/>
        <w:rPr>
          <w:rFonts w:cstheme="minorHAnsi"/>
        </w:rPr>
      </w:pPr>
      <w:r w:rsidRPr="00791206">
        <w:rPr>
          <w:rFonts w:cstheme="minorHAnsi"/>
        </w:rPr>
        <w:t xml:space="preserve">Another type of </w:t>
      </w:r>
      <w:r w:rsidR="0068688D" w:rsidRPr="00791206">
        <w:rPr>
          <w:rFonts w:cstheme="minorHAnsi"/>
        </w:rPr>
        <w:t>cancer: Please describe [</w:t>
      </w:r>
      <w:r w:rsidRPr="00791206">
        <w:rPr>
          <w:rFonts w:cstheme="minorHAnsi"/>
        </w:rPr>
        <w:t>text box]</w:t>
      </w:r>
    </w:p>
    <w:p w14:paraId="796740C2" w14:textId="77777777" w:rsidR="00C678E3" w:rsidRPr="00791206" w:rsidRDefault="00C678E3" w:rsidP="0037066A">
      <w:pPr>
        <w:numPr>
          <w:ilvl w:val="1"/>
          <w:numId w:val="162"/>
        </w:numPr>
        <w:contextualSpacing/>
        <w:rPr>
          <w:rFonts w:cstheme="minorHAnsi"/>
        </w:rPr>
      </w:pPr>
      <w:r w:rsidRPr="00791206">
        <w:rPr>
          <w:rFonts w:cstheme="minorHAnsi"/>
        </w:rPr>
        <w:lastRenderedPageBreak/>
        <w:t>I know my sibling had cancer, but don’t know what type</w:t>
      </w:r>
    </w:p>
    <w:p w14:paraId="5645D25F" w14:textId="65B50B52" w:rsidR="0029729A" w:rsidRPr="00791206" w:rsidRDefault="0029729A" w:rsidP="0037066A">
      <w:pPr>
        <w:spacing w:after="0" w:line="240" w:lineRule="auto"/>
        <w:ind w:left="360"/>
        <w:contextualSpacing/>
        <w:rPr>
          <w:rFonts w:eastAsia="Calibri"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w:t>
      </w:r>
    </w:p>
    <w:p w14:paraId="2A5AD673" w14:textId="77777777" w:rsidR="0065260D" w:rsidRPr="00791206" w:rsidRDefault="0065260D" w:rsidP="0065260D">
      <w:pPr>
        <w:spacing w:after="0" w:line="240" w:lineRule="auto"/>
        <w:ind w:left="720"/>
        <w:contextualSpacing/>
        <w:rPr>
          <w:rFonts w:eastAsia="Calibri" w:cstheme="minorHAnsi"/>
        </w:rPr>
      </w:pPr>
    </w:p>
    <w:p w14:paraId="01E30C31" w14:textId="77777777" w:rsidR="00C678E3" w:rsidRPr="00791206" w:rsidRDefault="00C678E3" w:rsidP="00C678E3">
      <w:pPr>
        <w:contextualSpacing/>
        <w:rPr>
          <w:rFonts w:cstheme="minorHAnsi"/>
        </w:rPr>
      </w:pPr>
      <w:r w:rsidRPr="00791206">
        <w:rPr>
          <w:rFonts w:cstheme="minorHAnsi"/>
        </w:rPr>
        <w:t>[SIBCANC3A]</w:t>
      </w:r>
    </w:p>
    <w:p w14:paraId="7E575211" w14:textId="58D6516C" w:rsidR="00C678E3" w:rsidRPr="00791206" w:rsidRDefault="6838C06C" w:rsidP="6838C06C">
      <w:pPr>
        <w:contextualSpacing/>
        <w:rPr>
          <w:b/>
          <w:bCs/>
        </w:rPr>
      </w:pPr>
      <w:r w:rsidRPr="6838C06C">
        <w:rPr>
          <w:b/>
          <w:bCs/>
        </w:rPr>
        <w:t>[DISPLAY IF 0 SELECTED AT SIBCANC2]</w:t>
      </w:r>
    </w:p>
    <w:p w14:paraId="0E9FA4A4" w14:textId="3A398CE7" w:rsidR="003841D4" w:rsidRDefault="6838C06C" w:rsidP="4A685580">
      <w:pPr>
        <w:numPr>
          <w:ilvl w:val="0"/>
          <w:numId w:val="43"/>
        </w:numPr>
        <w:contextualSpacing/>
      </w:pPr>
      <w:bookmarkStart w:id="34" w:name="OLE_LINK1"/>
      <w:r>
        <w:t xml:space="preserve"> How old was [SIBLING INITIALS OR NICKNAME/YOUR SIBLING]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anal cancer</w:t>
      </w:r>
      <w:r>
        <w:t>?</w:t>
      </w:r>
      <w:bookmarkEnd w:id="34"/>
    </w:p>
    <w:p w14:paraId="504AD365" w14:textId="0AFD9C00" w:rsidR="002B6AE0" w:rsidRDefault="6838C06C" w:rsidP="002B6AE0">
      <w:pPr>
        <w:ind w:left="360"/>
        <w:contextualSpacing/>
      </w:pPr>
      <w:r>
        <w:t xml:space="preserve">|__|__| Age at diagnosis     </w:t>
      </w:r>
    </w:p>
    <w:p w14:paraId="76F46510" w14:textId="1DAEA709" w:rsidR="00C678E3" w:rsidRPr="00791206" w:rsidRDefault="6838C06C" w:rsidP="002B6AE0">
      <w:pPr>
        <w:ind w:left="360"/>
        <w:contextualSpacing/>
      </w:pPr>
      <w:r>
        <w:t xml:space="preserve">Or, if it is easier to remember the year, enter that here:   |__|__|__|__| Year of diagnosis </w:t>
      </w:r>
    </w:p>
    <w:p w14:paraId="1F37FB97" w14:textId="6779E399" w:rsidR="004E6A7B" w:rsidRPr="00791206" w:rsidRDefault="004E6A7B" w:rsidP="6838C06C">
      <w:pPr>
        <w:ind w:left="360"/>
        <w:contextualSpacing/>
        <w:rPr>
          <w:rFonts w:eastAsia="Calibri"/>
        </w:rPr>
      </w:pPr>
    </w:p>
    <w:p w14:paraId="41BB905E" w14:textId="0E247E27" w:rsidR="004E6A7B" w:rsidRPr="00791206" w:rsidRDefault="004E6A7B" w:rsidP="004E6A7B">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SIBCANC3B</w:t>
      </w:r>
    </w:p>
    <w:p w14:paraId="171F575B" w14:textId="77777777" w:rsidR="00C678E3" w:rsidRPr="00791206" w:rsidRDefault="00C678E3" w:rsidP="00C678E3">
      <w:pPr>
        <w:contextualSpacing/>
        <w:rPr>
          <w:rFonts w:cstheme="minorHAnsi"/>
        </w:rPr>
      </w:pPr>
    </w:p>
    <w:p w14:paraId="2866F8F4" w14:textId="77777777" w:rsidR="00C678E3" w:rsidRPr="00791206" w:rsidRDefault="00C678E3" w:rsidP="00C678E3">
      <w:pPr>
        <w:contextualSpacing/>
        <w:rPr>
          <w:rFonts w:cstheme="minorHAnsi"/>
        </w:rPr>
      </w:pPr>
      <w:r w:rsidRPr="00791206">
        <w:rPr>
          <w:rFonts w:cstheme="minorHAnsi"/>
        </w:rPr>
        <w:t>[SIBCANC3B]</w:t>
      </w:r>
    </w:p>
    <w:p w14:paraId="116979A4" w14:textId="3722F98D" w:rsidR="00C678E3" w:rsidRPr="00791206" w:rsidRDefault="6838C06C" w:rsidP="6838C06C">
      <w:pPr>
        <w:contextualSpacing/>
        <w:rPr>
          <w:b/>
          <w:bCs/>
        </w:rPr>
      </w:pPr>
      <w:r w:rsidRPr="6838C06C">
        <w:rPr>
          <w:b/>
          <w:bCs/>
        </w:rPr>
        <w:t>[DISPLAY IF 1 SELECTED AT SIBCANC2]</w:t>
      </w:r>
    </w:p>
    <w:p w14:paraId="340B1433" w14:textId="755FF3D6"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bladder cancer</w:t>
      </w:r>
      <w:r>
        <w:t>?</w:t>
      </w:r>
    </w:p>
    <w:p w14:paraId="26EECBAF" w14:textId="38467913" w:rsidR="002B6AE0" w:rsidRDefault="6838C06C" w:rsidP="002B6AE0">
      <w:pPr>
        <w:ind w:left="360"/>
        <w:contextualSpacing/>
      </w:pPr>
      <w:r>
        <w:t xml:space="preserve">|__|__| Age at diagnosis      </w:t>
      </w:r>
    </w:p>
    <w:p w14:paraId="166C499E" w14:textId="4055641F" w:rsidR="00C678E3" w:rsidRPr="00791206" w:rsidRDefault="6838C06C" w:rsidP="002B6AE0">
      <w:pPr>
        <w:ind w:left="360"/>
        <w:contextualSpacing/>
      </w:pPr>
      <w:r>
        <w:t xml:space="preserve">Or, if it is easier to remember the year, enter that here:   |__|__|__|__| Year of diagnosis </w:t>
      </w:r>
    </w:p>
    <w:p w14:paraId="76AFC5C3" w14:textId="58EA7A4C"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SIBCANC3C</w:t>
      </w:r>
    </w:p>
    <w:p w14:paraId="03533DEB" w14:textId="77777777" w:rsidR="00C678E3" w:rsidRPr="00791206" w:rsidRDefault="00C678E3" w:rsidP="00C678E3">
      <w:pPr>
        <w:contextualSpacing/>
        <w:rPr>
          <w:rFonts w:cstheme="minorHAnsi"/>
        </w:rPr>
      </w:pPr>
    </w:p>
    <w:p w14:paraId="2B7B2408" w14:textId="77777777" w:rsidR="00C678E3" w:rsidRPr="00791206" w:rsidRDefault="00C678E3" w:rsidP="00C678E3">
      <w:pPr>
        <w:contextualSpacing/>
        <w:rPr>
          <w:rFonts w:cstheme="minorHAnsi"/>
        </w:rPr>
      </w:pPr>
      <w:r w:rsidRPr="00791206">
        <w:rPr>
          <w:rFonts w:cstheme="minorHAnsi"/>
        </w:rPr>
        <w:t>[SIBCANC3C]</w:t>
      </w:r>
    </w:p>
    <w:p w14:paraId="2E222193" w14:textId="07D55A5C" w:rsidR="00C678E3" w:rsidRPr="00791206" w:rsidRDefault="6838C06C" w:rsidP="6838C06C">
      <w:pPr>
        <w:contextualSpacing/>
        <w:rPr>
          <w:b/>
          <w:bCs/>
        </w:rPr>
      </w:pPr>
      <w:r w:rsidRPr="6838C06C">
        <w:rPr>
          <w:b/>
          <w:bCs/>
        </w:rPr>
        <w:t>[DISPLAY IF 2 SELECTED AT SIBCANC2]</w:t>
      </w:r>
    </w:p>
    <w:p w14:paraId="6F16EB97" w14:textId="21F1A582"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brain cancer</w:t>
      </w:r>
      <w:r>
        <w:t>?</w:t>
      </w:r>
    </w:p>
    <w:p w14:paraId="4880C2A4" w14:textId="3193452E" w:rsidR="002B6AE0" w:rsidRDefault="6838C06C" w:rsidP="002B6AE0">
      <w:pPr>
        <w:ind w:left="360"/>
        <w:contextualSpacing/>
      </w:pPr>
      <w:r>
        <w:t xml:space="preserve">|__|__| Age at diagnosis     </w:t>
      </w:r>
    </w:p>
    <w:p w14:paraId="6E6EC6A3" w14:textId="1EBCB537" w:rsidR="00C678E3" w:rsidRPr="00791206" w:rsidRDefault="6838C06C" w:rsidP="002B6AE0">
      <w:pPr>
        <w:ind w:left="360"/>
        <w:contextualSpacing/>
      </w:pPr>
      <w:r>
        <w:t xml:space="preserve">Or, if it is easier to remember the year, enter that here:   |__|__|__|__| Year of diagnosis </w:t>
      </w:r>
    </w:p>
    <w:p w14:paraId="019B37BC" w14:textId="4C39A4E9"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SIBCANC3D</w:t>
      </w:r>
    </w:p>
    <w:p w14:paraId="616019F8" w14:textId="77777777" w:rsidR="00C678E3" w:rsidRPr="00791206" w:rsidRDefault="00C678E3" w:rsidP="00C678E3">
      <w:pPr>
        <w:contextualSpacing/>
        <w:rPr>
          <w:rFonts w:cstheme="minorHAnsi"/>
        </w:rPr>
      </w:pPr>
    </w:p>
    <w:p w14:paraId="3ED13914" w14:textId="77777777" w:rsidR="00C678E3" w:rsidRPr="00791206" w:rsidRDefault="00C678E3" w:rsidP="00C678E3">
      <w:pPr>
        <w:contextualSpacing/>
        <w:rPr>
          <w:rFonts w:cstheme="minorHAnsi"/>
        </w:rPr>
      </w:pPr>
      <w:r w:rsidRPr="00791206">
        <w:rPr>
          <w:rFonts w:cstheme="minorHAnsi"/>
        </w:rPr>
        <w:t>[SIBCANC3D]</w:t>
      </w:r>
    </w:p>
    <w:p w14:paraId="7B878303" w14:textId="7EFCDADC" w:rsidR="00C678E3" w:rsidRPr="00791206" w:rsidRDefault="6838C06C" w:rsidP="6838C06C">
      <w:pPr>
        <w:contextualSpacing/>
        <w:rPr>
          <w:b/>
          <w:bCs/>
        </w:rPr>
      </w:pPr>
      <w:r w:rsidRPr="6838C06C">
        <w:rPr>
          <w:b/>
          <w:bCs/>
        </w:rPr>
        <w:t>[DISPLAY IF 3 SELECTED AT SIBCANC2]</w:t>
      </w:r>
    </w:p>
    <w:p w14:paraId="38954618" w14:textId="1184BB53"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breast cancer</w:t>
      </w:r>
      <w:r>
        <w:t>?</w:t>
      </w:r>
    </w:p>
    <w:p w14:paraId="7D3DC646" w14:textId="72D87CF4" w:rsidR="002B6AE0" w:rsidRDefault="6838C06C" w:rsidP="002B6AE0">
      <w:pPr>
        <w:ind w:left="360"/>
        <w:contextualSpacing/>
      </w:pPr>
      <w:r>
        <w:t xml:space="preserve">|__|__| Age at diagnosis      </w:t>
      </w:r>
    </w:p>
    <w:p w14:paraId="18BA06A0" w14:textId="4DDB9DB3" w:rsidR="00C678E3" w:rsidRPr="00791206" w:rsidRDefault="6838C06C" w:rsidP="002B6AE0">
      <w:pPr>
        <w:ind w:left="360"/>
        <w:contextualSpacing/>
      </w:pPr>
      <w:r>
        <w:t xml:space="preserve">Or, if it is easier to remember the year, enter that here:   |__|__|__|__| Year of diagnosis </w:t>
      </w:r>
    </w:p>
    <w:p w14:paraId="05625511" w14:textId="4B02ED33" w:rsidR="00EB69A3" w:rsidRPr="00791206" w:rsidRDefault="00EB69A3" w:rsidP="6838C06C">
      <w:pPr>
        <w:ind w:left="360"/>
        <w:contextualSpacing/>
        <w:rPr>
          <w:rFonts w:eastAsia="Calibri"/>
        </w:rPr>
      </w:pPr>
    </w:p>
    <w:p w14:paraId="28661D0F" w14:textId="0512A633"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SIBCANC3E</w:t>
      </w:r>
    </w:p>
    <w:p w14:paraId="630A4A40" w14:textId="77777777" w:rsidR="00C678E3" w:rsidRPr="00791206" w:rsidRDefault="00C678E3" w:rsidP="00C678E3">
      <w:pPr>
        <w:contextualSpacing/>
        <w:rPr>
          <w:rFonts w:cstheme="minorHAnsi"/>
        </w:rPr>
      </w:pPr>
    </w:p>
    <w:p w14:paraId="1CCF70C3" w14:textId="77777777" w:rsidR="00C678E3" w:rsidRPr="00791206" w:rsidRDefault="00C678E3" w:rsidP="00C678E3">
      <w:pPr>
        <w:contextualSpacing/>
        <w:rPr>
          <w:rFonts w:cstheme="minorHAnsi"/>
        </w:rPr>
      </w:pPr>
      <w:r w:rsidRPr="00791206">
        <w:rPr>
          <w:rFonts w:cstheme="minorHAnsi"/>
        </w:rPr>
        <w:t>[SIBCANC3E]</w:t>
      </w:r>
    </w:p>
    <w:p w14:paraId="5D25B7D0" w14:textId="4BDE096F" w:rsidR="00C678E3" w:rsidRPr="00791206" w:rsidRDefault="6838C06C" w:rsidP="6838C06C">
      <w:pPr>
        <w:contextualSpacing/>
        <w:rPr>
          <w:b/>
          <w:bCs/>
        </w:rPr>
      </w:pPr>
      <w:r w:rsidRPr="6838C06C">
        <w:rPr>
          <w:b/>
          <w:bCs/>
        </w:rPr>
        <w:t>[DISPLAY IF 4 SELECTED AT SIBCANC2]</w:t>
      </w:r>
    </w:p>
    <w:p w14:paraId="3AE15708" w14:textId="38B9EB54" w:rsidR="003841D4" w:rsidRDefault="6838C06C" w:rsidP="4A685580">
      <w:pPr>
        <w:numPr>
          <w:ilvl w:val="0"/>
          <w:numId w:val="43"/>
        </w:numPr>
        <w:contextualSpacing/>
      </w:pPr>
      <w:r w:rsidRPr="6838C06C">
        <w:rPr>
          <w:rFonts w:eastAsia="Calibri"/>
        </w:rPr>
        <w:t xml:space="preserve">How old was [SIBLING INITIALS OR NICKNAME/YOUR SIBLING] when they were </w:t>
      </w:r>
      <w:r w:rsidRPr="6838C06C">
        <w:rPr>
          <w:rFonts w:eastAsia="Calibri"/>
          <w:b/>
          <w:bCs/>
        </w:rPr>
        <w:t xml:space="preserve">first </w:t>
      </w:r>
      <w:r w:rsidRPr="6838C06C">
        <w:rPr>
          <w:rFonts w:eastAsia="Calibri"/>
        </w:rPr>
        <w:t xml:space="preserve">told by a doctor or other health professional that they have or had </w:t>
      </w:r>
      <w:r w:rsidRPr="6838C06C">
        <w:rPr>
          <w:b/>
          <w:bCs/>
        </w:rPr>
        <w:t>cervical cancer</w:t>
      </w:r>
      <w:r>
        <w:t>?</w:t>
      </w:r>
    </w:p>
    <w:p w14:paraId="778E3187" w14:textId="4DE4161F" w:rsidR="002B6AE0" w:rsidRDefault="6838C06C" w:rsidP="002B6AE0">
      <w:pPr>
        <w:ind w:left="360"/>
        <w:contextualSpacing/>
      </w:pPr>
      <w:r>
        <w:t xml:space="preserve">|__|__| Age at diagnosis      </w:t>
      </w:r>
    </w:p>
    <w:p w14:paraId="0B0991A3" w14:textId="5B4B6C7F" w:rsidR="00C678E3" w:rsidRPr="00791206" w:rsidRDefault="6838C06C" w:rsidP="002B6AE0">
      <w:pPr>
        <w:ind w:left="360"/>
        <w:contextualSpacing/>
      </w:pPr>
      <w:r>
        <w:t xml:space="preserve">Or, if it is easier to remember the year, enter that here:   |__|__|__|__| Year of diagnosis </w:t>
      </w:r>
    </w:p>
    <w:p w14:paraId="127F3159" w14:textId="77B47D47"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SIBCANC3F</w:t>
      </w:r>
    </w:p>
    <w:p w14:paraId="52A112A8" w14:textId="77777777" w:rsidR="00C678E3" w:rsidRPr="00791206" w:rsidRDefault="00C678E3" w:rsidP="00C678E3">
      <w:pPr>
        <w:contextualSpacing/>
        <w:rPr>
          <w:rFonts w:cstheme="minorHAnsi"/>
        </w:rPr>
      </w:pPr>
    </w:p>
    <w:p w14:paraId="085594D8" w14:textId="77777777" w:rsidR="00C678E3" w:rsidRPr="00791206" w:rsidRDefault="00C678E3" w:rsidP="00C678E3">
      <w:pPr>
        <w:contextualSpacing/>
        <w:rPr>
          <w:rFonts w:cstheme="minorHAnsi"/>
        </w:rPr>
      </w:pPr>
      <w:r w:rsidRPr="00791206">
        <w:rPr>
          <w:rFonts w:cstheme="minorHAnsi"/>
        </w:rPr>
        <w:t>[SIBCANC3F]</w:t>
      </w:r>
    </w:p>
    <w:p w14:paraId="563BE5D4" w14:textId="3FB81CA4" w:rsidR="00C678E3" w:rsidRPr="00791206" w:rsidRDefault="6838C06C" w:rsidP="6838C06C">
      <w:pPr>
        <w:contextualSpacing/>
        <w:rPr>
          <w:b/>
          <w:bCs/>
        </w:rPr>
      </w:pPr>
      <w:r w:rsidRPr="6838C06C">
        <w:rPr>
          <w:b/>
          <w:bCs/>
        </w:rPr>
        <w:t>[DISPLAY IF 5 SELECTED AT SIBCANC2]</w:t>
      </w:r>
    </w:p>
    <w:p w14:paraId="02EFA1B2" w14:textId="2086C399"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colon/rectal cancer</w:t>
      </w:r>
      <w:r>
        <w:t>?</w:t>
      </w:r>
    </w:p>
    <w:p w14:paraId="79183559" w14:textId="0BF91394" w:rsidR="002B6AE0" w:rsidRDefault="6838C06C" w:rsidP="002B6AE0">
      <w:pPr>
        <w:ind w:left="360"/>
        <w:contextualSpacing/>
      </w:pPr>
      <w:r>
        <w:t xml:space="preserve">|__|__| Age at diagnosis     </w:t>
      </w:r>
    </w:p>
    <w:p w14:paraId="52ECDB2B" w14:textId="33059B01" w:rsidR="00C678E3" w:rsidRPr="00791206" w:rsidRDefault="6838C06C" w:rsidP="002B6AE0">
      <w:pPr>
        <w:ind w:left="360"/>
        <w:contextualSpacing/>
      </w:pPr>
      <w:r>
        <w:t xml:space="preserve">Or, if it is easier to remember the year, enter that here:   |__|__|__|__| Year of diagnosis </w:t>
      </w:r>
    </w:p>
    <w:p w14:paraId="0FDA2E30" w14:textId="747F6BAC"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SIBCANC3G</w:t>
      </w:r>
    </w:p>
    <w:p w14:paraId="750A2635" w14:textId="77777777" w:rsidR="00C678E3" w:rsidRPr="00791206" w:rsidRDefault="00C678E3" w:rsidP="00C678E3">
      <w:pPr>
        <w:contextualSpacing/>
        <w:rPr>
          <w:rFonts w:cstheme="minorHAnsi"/>
        </w:rPr>
      </w:pPr>
    </w:p>
    <w:p w14:paraId="2168ADC6" w14:textId="77777777" w:rsidR="00C678E3" w:rsidRPr="00791206" w:rsidRDefault="00C678E3" w:rsidP="00C678E3">
      <w:pPr>
        <w:contextualSpacing/>
        <w:rPr>
          <w:rFonts w:cstheme="minorHAnsi"/>
        </w:rPr>
      </w:pPr>
      <w:r w:rsidRPr="00791206">
        <w:rPr>
          <w:rFonts w:cstheme="minorHAnsi"/>
        </w:rPr>
        <w:t>[SIBCANC3G]</w:t>
      </w:r>
    </w:p>
    <w:p w14:paraId="47DF5BC5" w14:textId="3D61B213" w:rsidR="00C678E3" w:rsidRPr="00791206" w:rsidRDefault="6838C06C" w:rsidP="6838C06C">
      <w:pPr>
        <w:contextualSpacing/>
        <w:rPr>
          <w:b/>
          <w:bCs/>
        </w:rPr>
      </w:pPr>
      <w:r w:rsidRPr="6838C06C">
        <w:rPr>
          <w:b/>
          <w:bCs/>
        </w:rPr>
        <w:t>[DISPLAY IF 6 SELECTED AT SIBCANC2]</w:t>
      </w:r>
    </w:p>
    <w:p w14:paraId="29126F33" w14:textId="74F8112B"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esophageal cancer</w:t>
      </w:r>
      <w:r>
        <w:t>?</w:t>
      </w:r>
    </w:p>
    <w:p w14:paraId="53A4FBB5" w14:textId="49BA24FB" w:rsidR="002B6AE0" w:rsidRDefault="6838C06C" w:rsidP="002B6AE0">
      <w:pPr>
        <w:ind w:left="360"/>
        <w:contextualSpacing/>
      </w:pPr>
      <w:r>
        <w:t xml:space="preserve">|__|__| Age at diagnosis      </w:t>
      </w:r>
    </w:p>
    <w:p w14:paraId="5ED08269" w14:textId="13D0FDCA" w:rsidR="00C678E3" w:rsidRPr="00791206" w:rsidRDefault="6838C06C" w:rsidP="002B6AE0">
      <w:pPr>
        <w:ind w:left="360"/>
        <w:contextualSpacing/>
      </w:pPr>
      <w:r>
        <w:t xml:space="preserve">Or, if it is easier to remember the year, enter that here:   |__|__|__|__| Year of diagnosis </w:t>
      </w:r>
    </w:p>
    <w:p w14:paraId="1B086C1D" w14:textId="61BF3133" w:rsidR="00EB69A3" w:rsidRPr="00791206" w:rsidRDefault="00EB69A3" w:rsidP="6838C06C">
      <w:pPr>
        <w:ind w:left="360"/>
        <w:contextualSpacing/>
        <w:rPr>
          <w:rFonts w:eastAsia="Calibri"/>
        </w:rPr>
      </w:pPr>
    </w:p>
    <w:p w14:paraId="2D2865E9" w14:textId="51C01161"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SIBCANC3H</w:t>
      </w:r>
    </w:p>
    <w:p w14:paraId="0FAAF77F" w14:textId="77777777" w:rsidR="00C678E3" w:rsidRPr="00791206" w:rsidRDefault="00C678E3" w:rsidP="00C678E3">
      <w:pPr>
        <w:contextualSpacing/>
        <w:rPr>
          <w:rFonts w:cstheme="minorHAnsi"/>
        </w:rPr>
      </w:pPr>
    </w:p>
    <w:p w14:paraId="2CE58287" w14:textId="77777777" w:rsidR="00C678E3" w:rsidRPr="00791206" w:rsidRDefault="00C678E3" w:rsidP="00C678E3">
      <w:pPr>
        <w:contextualSpacing/>
        <w:rPr>
          <w:rFonts w:cstheme="minorHAnsi"/>
        </w:rPr>
      </w:pPr>
      <w:r w:rsidRPr="00791206">
        <w:rPr>
          <w:rFonts w:cstheme="minorHAnsi"/>
        </w:rPr>
        <w:t>[SIBCANC3H]</w:t>
      </w:r>
    </w:p>
    <w:p w14:paraId="7BCD4224" w14:textId="058708CD" w:rsidR="00C678E3" w:rsidRPr="00791206" w:rsidRDefault="6838C06C" w:rsidP="6838C06C">
      <w:pPr>
        <w:contextualSpacing/>
        <w:rPr>
          <w:b/>
          <w:bCs/>
        </w:rPr>
      </w:pPr>
      <w:r w:rsidRPr="6838C06C">
        <w:rPr>
          <w:b/>
          <w:bCs/>
        </w:rPr>
        <w:t>[DISPLAY IF 7 SELECTED AT SIBCANC2]</w:t>
      </w:r>
    </w:p>
    <w:p w14:paraId="30BEC19C" w14:textId="7E30BB5A" w:rsidR="003841D4" w:rsidRDefault="6838C06C" w:rsidP="4A685580">
      <w:pPr>
        <w:numPr>
          <w:ilvl w:val="0"/>
          <w:numId w:val="43"/>
        </w:numPr>
        <w:contextualSpacing/>
      </w:pPr>
      <w:r>
        <w:t xml:space="preserve">How old was [SIBLING INITIALS OR NICKNAME/YOUR SIBLING]] when they were </w:t>
      </w:r>
      <w:r w:rsidRPr="6838C06C">
        <w:rPr>
          <w:b/>
          <w:bCs/>
        </w:rPr>
        <w:t xml:space="preserve">first </w:t>
      </w:r>
      <w:r>
        <w:t xml:space="preserve">told by a doctor or other health professional that they have or had </w:t>
      </w:r>
      <w:r w:rsidRPr="6838C06C">
        <w:rPr>
          <w:b/>
          <w:bCs/>
        </w:rPr>
        <w:t>head and neck cancer</w:t>
      </w:r>
      <w:r>
        <w:t>?</w:t>
      </w:r>
    </w:p>
    <w:p w14:paraId="3D82750F" w14:textId="3931F6D7" w:rsidR="002B6AE0" w:rsidRDefault="6838C06C" w:rsidP="002B6AE0">
      <w:pPr>
        <w:ind w:left="360"/>
        <w:contextualSpacing/>
      </w:pPr>
      <w:r>
        <w:t xml:space="preserve">|__|__| Age at diagnosis      </w:t>
      </w:r>
    </w:p>
    <w:p w14:paraId="0C6F5BC3" w14:textId="1F87F303" w:rsidR="00C678E3" w:rsidRPr="00791206" w:rsidRDefault="6838C06C" w:rsidP="002B6AE0">
      <w:pPr>
        <w:ind w:left="360"/>
        <w:contextualSpacing/>
      </w:pPr>
      <w:r>
        <w:t xml:space="preserve">Or, if it is easier to remember the year, enter that here:   |__|__|__|__| Year of diagnosis </w:t>
      </w:r>
    </w:p>
    <w:p w14:paraId="2C0F8623" w14:textId="36CA90BD" w:rsidR="00C678E3" w:rsidRPr="00791206" w:rsidRDefault="00C678E3" w:rsidP="6838C06C">
      <w:pPr>
        <w:ind w:left="360"/>
        <w:contextualSpacing/>
        <w:rPr>
          <w:rFonts w:eastAsia="Calibri"/>
        </w:rPr>
      </w:pPr>
    </w:p>
    <w:p w14:paraId="6AE9B538" w14:textId="2122342F"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SIBCANC3I</w:t>
      </w:r>
    </w:p>
    <w:p w14:paraId="309BFA9A" w14:textId="77777777" w:rsidR="00EB69A3" w:rsidRPr="00791206" w:rsidRDefault="00EB69A3" w:rsidP="00C678E3">
      <w:pPr>
        <w:contextualSpacing/>
        <w:rPr>
          <w:rFonts w:cstheme="minorHAnsi"/>
        </w:rPr>
      </w:pPr>
    </w:p>
    <w:p w14:paraId="6A99C20E" w14:textId="3027FB26" w:rsidR="00C678E3" w:rsidRPr="00791206" w:rsidRDefault="00C678E3" w:rsidP="00C678E3">
      <w:pPr>
        <w:contextualSpacing/>
        <w:rPr>
          <w:rFonts w:cstheme="minorHAnsi"/>
        </w:rPr>
      </w:pPr>
      <w:r w:rsidRPr="00791206">
        <w:rPr>
          <w:rFonts w:cstheme="minorHAnsi"/>
        </w:rPr>
        <w:t>[SIBCANC3I]</w:t>
      </w:r>
    </w:p>
    <w:p w14:paraId="27B68F05" w14:textId="166AC5AE" w:rsidR="00C678E3" w:rsidRPr="00791206" w:rsidRDefault="6838C06C" w:rsidP="6838C06C">
      <w:pPr>
        <w:contextualSpacing/>
        <w:rPr>
          <w:b/>
          <w:bCs/>
        </w:rPr>
      </w:pPr>
      <w:r w:rsidRPr="6838C06C">
        <w:rPr>
          <w:b/>
          <w:bCs/>
        </w:rPr>
        <w:t>[DISPLAY IF 8 SELECTED AT SIBCANC2]</w:t>
      </w:r>
    </w:p>
    <w:p w14:paraId="339F1918" w14:textId="30CCFB50"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kidney cancer</w:t>
      </w:r>
      <w:r>
        <w:t>?</w:t>
      </w:r>
    </w:p>
    <w:p w14:paraId="509086D8" w14:textId="5FC6D1A4" w:rsidR="002B6AE0" w:rsidRDefault="6838C06C" w:rsidP="002B6AE0">
      <w:pPr>
        <w:ind w:left="360"/>
        <w:contextualSpacing/>
      </w:pPr>
      <w:r>
        <w:t xml:space="preserve">|__|__| Age at diagnosis      </w:t>
      </w:r>
    </w:p>
    <w:p w14:paraId="219976EE" w14:textId="4F5D7CFB" w:rsidR="00C678E3" w:rsidRPr="00791206" w:rsidRDefault="6838C06C" w:rsidP="002B6AE0">
      <w:pPr>
        <w:ind w:left="360"/>
        <w:contextualSpacing/>
      </w:pPr>
      <w:r>
        <w:t xml:space="preserve">Or, if it is easier to remember the year, enter that here:   |__|__|__|__| Year of diagnosis </w:t>
      </w:r>
    </w:p>
    <w:p w14:paraId="3838B5CF" w14:textId="44EC6D25" w:rsidR="00EB69A3" w:rsidRPr="00791206" w:rsidRDefault="00EB69A3" w:rsidP="6838C06C">
      <w:pPr>
        <w:ind w:left="360"/>
        <w:contextualSpacing/>
        <w:rPr>
          <w:rFonts w:eastAsia="Calibri"/>
        </w:rPr>
      </w:pPr>
    </w:p>
    <w:p w14:paraId="72A38BA8" w14:textId="5535FC47"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SIBCANC3J</w:t>
      </w:r>
    </w:p>
    <w:p w14:paraId="7D13C2D8" w14:textId="77777777" w:rsidR="00C678E3" w:rsidRPr="00791206" w:rsidRDefault="00C678E3" w:rsidP="00C678E3">
      <w:pPr>
        <w:contextualSpacing/>
        <w:rPr>
          <w:rFonts w:cstheme="minorHAnsi"/>
        </w:rPr>
      </w:pPr>
    </w:p>
    <w:p w14:paraId="7A26C1AA" w14:textId="77777777" w:rsidR="00C678E3" w:rsidRPr="00791206" w:rsidRDefault="00C678E3" w:rsidP="00C678E3">
      <w:pPr>
        <w:contextualSpacing/>
        <w:rPr>
          <w:rFonts w:cstheme="minorHAnsi"/>
        </w:rPr>
      </w:pPr>
      <w:r w:rsidRPr="00791206">
        <w:rPr>
          <w:rFonts w:cstheme="minorHAnsi"/>
        </w:rPr>
        <w:t>[SIBCANC3J]</w:t>
      </w:r>
    </w:p>
    <w:p w14:paraId="3BE097DC" w14:textId="51810583" w:rsidR="00C678E3" w:rsidRPr="00791206" w:rsidRDefault="6838C06C" w:rsidP="6838C06C">
      <w:pPr>
        <w:contextualSpacing/>
        <w:rPr>
          <w:b/>
          <w:bCs/>
        </w:rPr>
      </w:pPr>
      <w:r w:rsidRPr="6838C06C">
        <w:rPr>
          <w:b/>
          <w:bCs/>
        </w:rPr>
        <w:t>[DISPLAY IF 9 SELECTED AT SIBCANC2]</w:t>
      </w:r>
    </w:p>
    <w:p w14:paraId="04677623" w14:textId="4F46C7F2"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leukemia</w:t>
      </w:r>
      <w:r>
        <w:t>?</w:t>
      </w:r>
    </w:p>
    <w:p w14:paraId="2EEC35E8" w14:textId="73B90693" w:rsidR="002B6AE0" w:rsidRDefault="6838C06C" w:rsidP="002B6AE0">
      <w:pPr>
        <w:ind w:left="360"/>
        <w:contextualSpacing/>
      </w:pPr>
      <w:r>
        <w:t xml:space="preserve">|__|__| Age at diagnosis      </w:t>
      </w:r>
    </w:p>
    <w:p w14:paraId="322EAB90" w14:textId="04A4520B" w:rsidR="00C678E3" w:rsidRPr="00791206" w:rsidRDefault="6838C06C" w:rsidP="002B6AE0">
      <w:pPr>
        <w:ind w:left="360"/>
        <w:contextualSpacing/>
      </w:pPr>
      <w:r>
        <w:t xml:space="preserve">Or, if it is easier to remember the year, enter that here:   |__|__|__|__| Year of diagnosis </w:t>
      </w:r>
    </w:p>
    <w:p w14:paraId="343D4DF3" w14:textId="12881ECB"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SIBCANC3K</w:t>
      </w:r>
    </w:p>
    <w:p w14:paraId="37C458FF" w14:textId="77777777" w:rsidR="00C678E3" w:rsidRPr="00791206" w:rsidRDefault="00C678E3" w:rsidP="00C678E3">
      <w:pPr>
        <w:contextualSpacing/>
        <w:rPr>
          <w:rFonts w:cstheme="minorHAnsi"/>
        </w:rPr>
      </w:pPr>
    </w:p>
    <w:p w14:paraId="02970209" w14:textId="77777777" w:rsidR="00C678E3" w:rsidRPr="00791206" w:rsidRDefault="00C678E3" w:rsidP="00C678E3">
      <w:pPr>
        <w:contextualSpacing/>
        <w:rPr>
          <w:rFonts w:cstheme="minorHAnsi"/>
        </w:rPr>
      </w:pPr>
      <w:r w:rsidRPr="00791206">
        <w:rPr>
          <w:rFonts w:cstheme="minorHAnsi"/>
        </w:rPr>
        <w:lastRenderedPageBreak/>
        <w:t>[SIBCANC3K]</w:t>
      </w:r>
    </w:p>
    <w:p w14:paraId="7635CD1C" w14:textId="3A8D8D72" w:rsidR="00C678E3" w:rsidRPr="00791206" w:rsidRDefault="6838C06C" w:rsidP="6838C06C">
      <w:pPr>
        <w:contextualSpacing/>
        <w:rPr>
          <w:b/>
          <w:bCs/>
        </w:rPr>
      </w:pPr>
      <w:r w:rsidRPr="6838C06C">
        <w:rPr>
          <w:b/>
          <w:bCs/>
        </w:rPr>
        <w:t>[DISPLAY IF 10 SELECTED AT SIBCANC2]</w:t>
      </w:r>
    </w:p>
    <w:p w14:paraId="79499737" w14:textId="265053DA" w:rsidR="003841D4" w:rsidRDefault="6838C06C" w:rsidP="4A685580">
      <w:pPr>
        <w:numPr>
          <w:ilvl w:val="0"/>
          <w:numId w:val="43"/>
        </w:numPr>
        <w:contextualSpacing/>
      </w:pPr>
      <w:r>
        <w:t xml:space="preserve">How old was [SIBLING INITIALS OR NICKNAME/YOUR SIBLING] when they were </w:t>
      </w:r>
      <w:r w:rsidRPr="6838C06C">
        <w:rPr>
          <w:b/>
          <w:bCs/>
        </w:rPr>
        <w:t xml:space="preserve">first </w:t>
      </w:r>
      <w:r>
        <w:t xml:space="preserve">told by a doctor or other health professional that they have or had </w:t>
      </w:r>
      <w:r w:rsidRPr="6838C06C">
        <w:rPr>
          <w:b/>
          <w:bCs/>
        </w:rPr>
        <w:t>liver cancer</w:t>
      </w:r>
      <w:r>
        <w:t>?</w:t>
      </w:r>
    </w:p>
    <w:p w14:paraId="0A2B7F0F" w14:textId="3FE90B2A" w:rsidR="002B6AE0" w:rsidRDefault="6838C06C" w:rsidP="002B6AE0">
      <w:pPr>
        <w:ind w:left="360"/>
        <w:contextualSpacing/>
      </w:pPr>
      <w:r>
        <w:t xml:space="preserve">|__|__| Age at diagnosis      </w:t>
      </w:r>
    </w:p>
    <w:p w14:paraId="090AB412" w14:textId="52AE7781" w:rsidR="00C678E3" w:rsidRPr="00791206" w:rsidRDefault="6838C06C" w:rsidP="002B6AE0">
      <w:pPr>
        <w:ind w:left="360"/>
        <w:contextualSpacing/>
      </w:pPr>
      <w:r>
        <w:t xml:space="preserve">Or, if it is easier to remember the year, enter that here:   |__|__|__|__| Year of diagnosis </w:t>
      </w:r>
    </w:p>
    <w:p w14:paraId="5B425C74" w14:textId="0E35E6D0" w:rsidR="00EB69A3" w:rsidRPr="00791206" w:rsidRDefault="00EB69A3" w:rsidP="6838C06C">
      <w:pPr>
        <w:ind w:left="360"/>
        <w:contextualSpacing/>
        <w:rPr>
          <w:rFonts w:eastAsia="Calibri"/>
        </w:rPr>
      </w:pPr>
    </w:p>
    <w:p w14:paraId="1BE1A4C3" w14:textId="160042C0"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SIBCANC3L</w:t>
      </w:r>
    </w:p>
    <w:p w14:paraId="5E639D20" w14:textId="77777777" w:rsidR="00C678E3" w:rsidRPr="00791206" w:rsidRDefault="00C678E3" w:rsidP="00C678E3">
      <w:pPr>
        <w:contextualSpacing/>
        <w:rPr>
          <w:rFonts w:cstheme="minorHAnsi"/>
        </w:rPr>
      </w:pPr>
    </w:p>
    <w:p w14:paraId="2E8FB44F" w14:textId="77777777" w:rsidR="00C678E3" w:rsidRPr="00791206" w:rsidRDefault="00C678E3" w:rsidP="00C678E3">
      <w:pPr>
        <w:contextualSpacing/>
        <w:rPr>
          <w:rFonts w:cstheme="minorHAnsi"/>
        </w:rPr>
      </w:pPr>
      <w:r w:rsidRPr="00791206">
        <w:rPr>
          <w:rFonts w:cstheme="minorHAnsi"/>
        </w:rPr>
        <w:t>[SIBCANC3L]</w:t>
      </w:r>
    </w:p>
    <w:p w14:paraId="5A0512D0" w14:textId="720076BE" w:rsidR="00C678E3" w:rsidRPr="00791206" w:rsidRDefault="6838C06C" w:rsidP="6838C06C">
      <w:pPr>
        <w:contextualSpacing/>
        <w:rPr>
          <w:b/>
          <w:bCs/>
        </w:rPr>
      </w:pPr>
      <w:r w:rsidRPr="6838C06C">
        <w:rPr>
          <w:b/>
          <w:bCs/>
        </w:rPr>
        <w:t>[DISPLAY IF 11 SELECTED AT SIBCANC2]</w:t>
      </w:r>
    </w:p>
    <w:p w14:paraId="4F8185FF" w14:textId="1350C718" w:rsidR="003841D4" w:rsidRDefault="6838C06C" w:rsidP="4A685580">
      <w:pPr>
        <w:numPr>
          <w:ilvl w:val="0"/>
          <w:numId w:val="43"/>
        </w:numPr>
        <w:contextualSpacing/>
      </w:pPr>
      <w:r>
        <w:t xml:space="preserve">How old was [SIBLING INITIALS OR NICKNAME/YOUR SIBLING] when they were </w:t>
      </w:r>
      <w:r w:rsidRPr="6838C06C">
        <w:rPr>
          <w:b/>
          <w:bCs/>
        </w:rPr>
        <w:t xml:space="preserve">first </w:t>
      </w:r>
      <w:r>
        <w:t xml:space="preserve">told by a doctor or other health professional that they have or had </w:t>
      </w:r>
      <w:r w:rsidRPr="6838C06C">
        <w:rPr>
          <w:b/>
          <w:bCs/>
        </w:rPr>
        <w:t>lung or bronchial cancer</w:t>
      </w:r>
      <w:r>
        <w:t>?</w:t>
      </w:r>
    </w:p>
    <w:p w14:paraId="4DC17551" w14:textId="60A2D297" w:rsidR="002B6AE0" w:rsidRDefault="6838C06C" w:rsidP="002B6AE0">
      <w:pPr>
        <w:ind w:left="360"/>
        <w:contextualSpacing/>
      </w:pPr>
      <w:r>
        <w:t xml:space="preserve">|__|__| Age at diagnosis     </w:t>
      </w:r>
    </w:p>
    <w:p w14:paraId="0FAFA6C8" w14:textId="0BFB964B" w:rsidR="00C678E3" w:rsidRPr="00791206" w:rsidRDefault="6838C06C" w:rsidP="002B6AE0">
      <w:pPr>
        <w:ind w:left="360"/>
        <w:contextualSpacing/>
      </w:pPr>
      <w:r>
        <w:t xml:space="preserve">Or, if it is easier to remember the year, enter that here:   |__|__|__|__| Year of diagnosis </w:t>
      </w:r>
    </w:p>
    <w:p w14:paraId="6DC14DE9" w14:textId="4197BB92" w:rsidR="00C678E3" w:rsidRPr="00791206" w:rsidRDefault="00C678E3" w:rsidP="6838C06C">
      <w:pPr>
        <w:ind w:left="360"/>
        <w:contextualSpacing/>
        <w:rPr>
          <w:rFonts w:eastAsia="Calibri"/>
        </w:rPr>
      </w:pPr>
    </w:p>
    <w:p w14:paraId="5A43191D" w14:textId="105997FA"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SIBCANC3M</w:t>
      </w:r>
    </w:p>
    <w:p w14:paraId="230D8F67" w14:textId="77777777" w:rsidR="00EB69A3" w:rsidRPr="00791206" w:rsidRDefault="00EB69A3" w:rsidP="00C678E3">
      <w:pPr>
        <w:contextualSpacing/>
        <w:rPr>
          <w:rFonts w:cstheme="minorHAnsi"/>
        </w:rPr>
      </w:pPr>
    </w:p>
    <w:p w14:paraId="2BD6E62C" w14:textId="77777777" w:rsidR="00C678E3" w:rsidRPr="00791206" w:rsidRDefault="00C678E3" w:rsidP="00C678E3">
      <w:pPr>
        <w:contextualSpacing/>
        <w:rPr>
          <w:rFonts w:cstheme="minorHAnsi"/>
        </w:rPr>
      </w:pPr>
      <w:r w:rsidRPr="00791206">
        <w:rPr>
          <w:rFonts w:cstheme="minorHAnsi"/>
        </w:rPr>
        <w:t>[SIBCANC3M]</w:t>
      </w:r>
    </w:p>
    <w:p w14:paraId="6E48E9A4" w14:textId="0219B329" w:rsidR="00C678E3" w:rsidRPr="00791206" w:rsidRDefault="6838C06C" w:rsidP="6838C06C">
      <w:pPr>
        <w:contextualSpacing/>
        <w:rPr>
          <w:b/>
          <w:bCs/>
        </w:rPr>
      </w:pPr>
      <w:r w:rsidRPr="6838C06C">
        <w:rPr>
          <w:b/>
          <w:bCs/>
        </w:rPr>
        <w:t>[DISPLAY IF 12 SELECTED AT SIBCANC2]</w:t>
      </w:r>
    </w:p>
    <w:p w14:paraId="3A865156" w14:textId="255ACD54" w:rsidR="003841D4" w:rsidRDefault="6838C06C" w:rsidP="4A685580">
      <w:pPr>
        <w:numPr>
          <w:ilvl w:val="0"/>
          <w:numId w:val="43"/>
        </w:numPr>
        <w:contextualSpacing/>
      </w:pPr>
      <w:r>
        <w:t xml:space="preserve">How old was [SIBLING INITIALS OR NICKNAME/YOUR SIBLING] when they were </w:t>
      </w:r>
      <w:r w:rsidRPr="6838C06C">
        <w:rPr>
          <w:b/>
          <w:bCs/>
        </w:rPr>
        <w:t xml:space="preserve">first </w:t>
      </w:r>
      <w:r>
        <w:t xml:space="preserve">told by a doctor or other health professional that they have or had </w:t>
      </w:r>
      <w:r w:rsidRPr="6838C06C">
        <w:rPr>
          <w:b/>
          <w:bCs/>
        </w:rPr>
        <w:t>non-Hodgkin’s lymphoma</w:t>
      </w:r>
      <w:r>
        <w:t>?</w:t>
      </w:r>
    </w:p>
    <w:p w14:paraId="7BEEE216" w14:textId="3C569446" w:rsidR="002B6AE0" w:rsidRDefault="6838C06C" w:rsidP="002B6AE0">
      <w:pPr>
        <w:ind w:left="360"/>
        <w:contextualSpacing/>
      </w:pPr>
      <w:r>
        <w:t xml:space="preserve">|__|__| Age at diagnosis     </w:t>
      </w:r>
    </w:p>
    <w:p w14:paraId="7E38399A" w14:textId="1317323C" w:rsidR="00C678E3" w:rsidRPr="00791206" w:rsidRDefault="6838C06C" w:rsidP="002B6AE0">
      <w:pPr>
        <w:ind w:left="360"/>
        <w:contextualSpacing/>
      </w:pPr>
      <w:r>
        <w:t xml:space="preserve">Or, if it is easier to remember the year, enter that here:   |__|__|__|__| Year of diagnosis </w:t>
      </w:r>
    </w:p>
    <w:p w14:paraId="45DB6D7C" w14:textId="18F5E28D" w:rsidR="00C678E3" w:rsidRPr="00791206" w:rsidRDefault="00C678E3" w:rsidP="6838C06C">
      <w:pPr>
        <w:ind w:left="360"/>
        <w:contextualSpacing/>
        <w:rPr>
          <w:rFonts w:eastAsia="Calibri"/>
        </w:rPr>
      </w:pPr>
    </w:p>
    <w:p w14:paraId="130C7E86" w14:textId="069F8241"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SIBCANC3N</w:t>
      </w:r>
    </w:p>
    <w:p w14:paraId="582809CA" w14:textId="77777777" w:rsidR="00EB69A3" w:rsidRPr="00791206" w:rsidRDefault="00EB69A3" w:rsidP="00C678E3">
      <w:pPr>
        <w:contextualSpacing/>
        <w:rPr>
          <w:rFonts w:cstheme="minorHAnsi"/>
        </w:rPr>
      </w:pPr>
    </w:p>
    <w:p w14:paraId="0E0404D1" w14:textId="77777777" w:rsidR="00C678E3" w:rsidRPr="00791206" w:rsidRDefault="00C678E3" w:rsidP="00C678E3">
      <w:pPr>
        <w:contextualSpacing/>
        <w:rPr>
          <w:rFonts w:cstheme="minorHAnsi"/>
        </w:rPr>
      </w:pPr>
      <w:r w:rsidRPr="00791206">
        <w:rPr>
          <w:rFonts w:cstheme="minorHAnsi"/>
        </w:rPr>
        <w:t>[SIBCANC3N]</w:t>
      </w:r>
    </w:p>
    <w:p w14:paraId="4B398670" w14:textId="31888387" w:rsidR="00C678E3" w:rsidRPr="00791206" w:rsidRDefault="6838C06C" w:rsidP="6838C06C">
      <w:pPr>
        <w:contextualSpacing/>
        <w:rPr>
          <w:b/>
          <w:bCs/>
        </w:rPr>
      </w:pPr>
      <w:r w:rsidRPr="6838C06C">
        <w:rPr>
          <w:b/>
          <w:bCs/>
        </w:rPr>
        <w:t>[DISPLAY IF 13 SELECTED AT SIBCANC2]</w:t>
      </w:r>
    </w:p>
    <w:p w14:paraId="50E2A300" w14:textId="02786001" w:rsidR="003841D4" w:rsidRDefault="6838C06C" w:rsidP="4A685580">
      <w:pPr>
        <w:numPr>
          <w:ilvl w:val="0"/>
          <w:numId w:val="43"/>
        </w:numPr>
        <w:contextualSpacing/>
      </w:pPr>
      <w:r>
        <w:t xml:space="preserve"> How old was [SIBLING INITIALS OR NICKNAME/YOUR SIBLING] when they were first told by a doctor or other health professional that they have or had </w:t>
      </w:r>
      <w:r w:rsidRPr="6838C06C">
        <w:rPr>
          <w:b/>
          <w:bCs/>
        </w:rPr>
        <w:t>lymphoma</w:t>
      </w:r>
      <w:r>
        <w:t>?</w:t>
      </w:r>
    </w:p>
    <w:p w14:paraId="219499AB" w14:textId="694A9D0F" w:rsidR="002B6AE0" w:rsidRDefault="6838C06C" w:rsidP="002B6AE0">
      <w:pPr>
        <w:ind w:left="360"/>
        <w:contextualSpacing/>
      </w:pPr>
      <w:r>
        <w:t xml:space="preserve">|__|__| Age at diagnosis     </w:t>
      </w:r>
    </w:p>
    <w:p w14:paraId="78E75F95" w14:textId="4E6F5ECC" w:rsidR="00C678E3" w:rsidRPr="00791206" w:rsidRDefault="6838C06C" w:rsidP="002B6AE0">
      <w:pPr>
        <w:ind w:left="360"/>
        <w:contextualSpacing/>
      </w:pPr>
      <w:r>
        <w:t xml:space="preserve">Or, if it is easier to remember the year, enter that here:   |__|__|__|__| Year of diagnosis </w:t>
      </w:r>
    </w:p>
    <w:p w14:paraId="3054AFE3" w14:textId="5E3CDF63" w:rsidR="00EB69A3" w:rsidRPr="00791206" w:rsidRDefault="00EB69A3" w:rsidP="6838C06C">
      <w:pPr>
        <w:ind w:left="360"/>
        <w:contextualSpacing/>
        <w:rPr>
          <w:rFonts w:eastAsia="Calibri"/>
        </w:rPr>
      </w:pPr>
    </w:p>
    <w:p w14:paraId="3BEC5AC0" w14:textId="0395F750"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SIBCANC3O</w:t>
      </w:r>
    </w:p>
    <w:p w14:paraId="0582E0FA" w14:textId="77777777" w:rsidR="00C678E3" w:rsidRPr="00791206" w:rsidRDefault="00C678E3" w:rsidP="00C678E3">
      <w:pPr>
        <w:contextualSpacing/>
        <w:rPr>
          <w:rFonts w:cstheme="minorHAnsi"/>
        </w:rPr>
      </w:pPr>
    </w:p>
    <w:p w14:paraId="08FD7E63" w14:textId="77777777" w:rsidR="00C678E3" w:rsidRPr="00791206" w:rsidRDefault="00C678E3" w:rsidP="00C678E3">
      <w:pPr>
        <w:contextualSpacing/>
        <w:rPr>
          <w:rFonts w:cstheme="minorHAnsi"/>
        </w:rPr>
      </w:pPr>
      <w:r w:rsidRPr="00791206">
        <w:rPr>
          <w:rFonts w:cstheme="minorHAnsi"/>
        </w:rPr>
        <w:t>[SIBCANC3O]</w:t>
      </w:r>
    </w:p>
    <w:p w14:paraId="7FE64BD7" w14:textId="182BF585" w:rsidR="00C678E3" w:rsidRPr="00791206" w:rsidRDefault="6838C06C" w:rsidP="6838C06C">
      <w:pPr>
        <w:contextualSpacing/>
        <w:rPr>
          <w:b/>
          <w:bCs/>
        </w:rPr>
      </w:pPr>
      <w:r w:rsidRPr="6838C06C">
        <w:rPr>
          <w:b/>
          <w:bCs/>
        </w:rPr>
        <w:t>[DISPLAY IF 14 SELECTED AT SIBCANC2]</w:t>
      </w:r>
    </w:p>
    <w:p w14:paraId="4898F6CD" w14:textId="344D5229"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melanoma</w:t>
      </w:r>
      <w:r>
        <w:t>?</w:t>
      </w:r>
    </w:p>
    <w:p w14:paraId="64E64AEE" w14:textId="64464C56" w:rsidR="002B6AE0" w:rsidRDefault="6838C06C" w:rsidP="002B6AE0">
      <w:pPr>
        <w:ind w:left="360"/>
        <w:contextualSpacing/>
      </w:pPr>
      <w:r>
        <w:t xml:space="preserve">|__|__| Age at diagnosis    </w:t>
      </w:r>
    </w:p>
    <w:p w14:paraId="40F879EE" w14:textId="3F34BA92" w:rsidR="00C678E3" w:rsidRPr="00791206" w:rsidRDefault="6838C06C" w:rsidP="002B6AE0">
      <w:pPr>
        <w:ind w:left="360"/>
        <w:contextualSpacing/>
      </w:pPr>
      <w:r>
        <w:t xml:space="preserve">Or, if it is easier to remember the year, enter that here:   |__|__|__|__| Year of diagnosis </w:t>
      </w:r>
    </w:p>
    <w:p w14:paraId="70198A5E" w14:textId="1F8B087F"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SIBCANC3P</w:t>
      </w:r>
    </w:p>
    <w:p w14:paraId="0B249198" w14:textId="77777777" w:rsidR="00C678E3" w:rsidRPr="00791206" w:rsidRDefault="00C678E3" w:rsidP="00C678E3">
      <w:pPr>
        <w:contextualSpacing/>
        <w:rPr>
          <w:rFonts w:cstheme="minorHAnsi"/>
        </w:rPr>
      </w:pPr>
    </w:p>
    <w:p w14:paraId="14F2217A" w14:textId="77777777" w:rsidR="00C678E3" w:rsidRPr="00791206" w:rsidRDefault="00C678E3" w:rsidP="00C678E3">
      <w:pPr>
        <w:contextualSpacing/>
        <w:rPr>
          <w:rFonts w:cstheme="minorHAnsi"/>
        </w:rPr>
      </w:pPr>
      <w:r w:rsidRPr="00791206">
        <w:rPr>
          <w:rFonts w:cstheme="minorHAnsi"/>
        </w:rPr>
        <w:lastRenderedPageBreak/>
        <w:t>[SIBCANC3P]</w:t>
      </w:r>
    </w:p>
    <w:p w14:paraId="27FB1412" w14:textId="7093AC8F" w:rsidR="00C678E3" w:rsidRPr="00791206" w:rsidRDefault="6838C06C" w:rsidP="6838C06C">
      <w:pPr>
        <w:contextualSpacing/>
        <w:rPr>
          <w:b/>
          <w:bCs/>
        </w:rPr>
      </w:pPr>
      <w:r w:rsidRPr="6838C06C">
        <w:rPr>
          <w:b/>
          <w:bCs/>
        </w:rPr>
        <w:t>[DISPLAY IF 15 SELECTED AT SIBCANC2]</w:t>
      </w:r>
    </w:p>
    <w:p w14:paraId="414CB368" w14:textId="11A0CBF5"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non-melanoma skin cancer</w:t>
      </w:r>
      <w:r>
        <w:t>?</w:t>
      </w:r>
    </w:p>
    <w:p w14:paraId="05033ABE" w14:textId="6BE0DACE" w:rsidR="002B6AE0" w:rsidRDefault="6838C06C" w:rsidP="002B6AE0">
      <w:pPr>
        <w:ind w:left="360"/>
        <w:contextualSpacing/>
      </w:pPr>
      <w:r>
        <w:t xml:space="preserve">|__|__| Age at diagnosis     </w:t>
      </w:r>
    </w:p>
    <w:p w14:paraId="663DCCB4" w14:textId="5ABFA3FE" w:rsidR="00C678E3" w:rsidRPr="00791206" w:rsidRDefault="6838C06C" w:rsidP="002B6AE0">
      <w:pPr>
        <w:ind w:left="360"/>
        <w:contextualSpacing/>
      </w:pPr>
      <w:r>
        <w:t xml:space="preserve">Or, if it is easier to remember the year, enter that here:   |__|__|__|__| Year of diagnosis </w:t>
      </w:r>
    </w:p>
    <w:p w14:paraId="1CFF9155" w14:textId="75AFE06D" w:rsidR="00EB69A3" w:rsidRPr="00791206" w:rsidRDefault="00EB69A3" w:rsidP="6838C06C">
      <w:pPr>
        <w:ind w:left="360"/>
        <w:contextualSpacing/>
        <w:rPr>
          <w:rFonts w:eastAsia="Calibri"/>
        </w:rPr>
      </w:pPr>
    </w:p>
    <w:p w14:paraId="137726F3" w14:textId="22AE9239"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SIBCANC3Q</w:t>
      </w:r>
    </w:p>
    <w:p w14:paraId="07793BD0" w14:textId="77777777" w:rsidR="00C678E3" w:rsidRPr="00791206" w:rsidRDefault="00C678E3" w:rsidP="00C678E3">
      <w:pPr>
        <w:contextualSpacing/>
        <w:rPr>
          <w:rFonts w:cstheme="minorHAnsi"/>
        </w:rPr>
      </w:pPr>
    </w:p>
    <w:p w14:paraId="50F857DA" w14:textId="77777777" w:rsidR="00C678E3" w:rsidRPr="00791206" w:rsidRDefault="00C678E3" w:rsidP="00C678E3">
      <w:pPr>
        <w:contextualSpacing/>
        <w:rPr>
          <w:rFonts w:cstheme="minorHAnsi"/>
        </w:rPr>
      </w:pPr>
      <w:r w:rsidRPr="00791206">
        <w:rPr>
          <w:rFonts w:cstheme="minorHAnsi"/>
        </w:rPr>
        <w:t>[SIBCANC3Q]</w:t>
      </w:r>
    </w:p>
    <w:p w14:paraId="624F365C" w14:textId="7BD6D1F3" w:rsidR="00C678E3" w:rsidRPr="00791206" w:rsidRDefault="6838C06C" w:rsidP="6838C06C">
      <w:pPr>
        <w:contextualSpacing/>
        <w:rPr>
          <w:b/>
          <w:bCs/>
        </w:rPr>
      </w:pPr>
      <w:r w:rsidRPr="6838C06C">
        <w:rPr>
          <w:b/>
          <w:bCs/>
        </w:rPr>
        <w:t>[DISPLAY IF 16 SELECTED AT SIBCANC2]</w:t>
      </w:r>
    </w:p>
    <w:p w14:paraId="12BF1CFC" w14:textId="525929FE"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ovarian cancer</w:t>
      </w:r>
      <w:r>
        <w:t>?</w:t>
      </w:r>
    </w:p>
    <w:p w14:paraId="698E3CCB" w14:textId="179F376B" w:rsidR="002B6AE0" w:rsidRDefault="6838C06C" w:rsidP="002B6AE0">
      <w:pPr>
        <w:ind w:left="360"/>
        <w:contextualSpacing/>
      </w:pPr>
      <w:r>
        <w:t xml:space="preserve">|__|__| Age at diagnosis     </w:t>
      </w:r>
    </w:p>
    <w:p w14:paraId="13E56468" w14:textId="4BF3F86D" w:rsidR="00C678E3" w:rsidRPr="00791206" w:rsidRDefault="6838C06C" w:rsidP="002B6AE0">
      <w:pPr>
        <w:ind w:left="360"/>
        <w:contextualSpacing/>
      </w:pPr>
      <w:r>
        <w:t xml:space="preserve">Or, if it is easier to remember the year, enter that here:   |__|__|__|__| Year of diagnosis </w:t>
      </w:r>
    </w:p>
    <w:p w14:paraId="28F5E9E8" w14:textId="25E555E1"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SIBCANC3R</w:t>
      </w:r>
    </w:p>
    <w:p w14:paraId="1E2C6A47" w14:textId="77777777" w:rsidR="00EB69A3" w:rsidRPr="00791206" w:rsidRDefault="00EB69A3" w:rsidP="00C678E3">
      <w:pPr>
        <w:contextualSpacing/>
        <w:rPr>
          <w:rFonts w:cstheme="minorHAnsi"/>
        </w:rPr>
      </w:pPr>
    </w:p>
    <w:p w14:paraId="26692728" w14:textId="77777777" w:rsidR="00C678E3" w:rsidRPr="00791206" w:rsidRDefault="00C678E3" w:rsidP="00C678E3">
      <w:pPr>
        <w:contextualSpacing/>
        <w:rPr>
          <w:rFonts w:cstheme="minorHAnsi"/>
        </w:rPr>
      </w:pPr>
      <w:r w:rsidRPr="00791206">
        <w:rPr>
          <w:rFonts w:cstheme="minorHAnsi"/>
        </w:rPr>
        <w:t>[SIBCANC3R]</w:t>
      </w:r>
    </w:p>
    <w:p w14:paraId="2B0FE03B" w14:textId="04DE2B54" w:rsidR="00C678E3" w:rsidRPr="00791206" w:rsidRDefault="6838C06C" w:rsidP="6838C06C">
      <w:pPr>
        <w:contextualSpacing/>
        <w:rPr>
          <w:b/>
          <w:bCs/>
        </w:rPr>
      </w:pPr>
      <w:r w:rsidRPr="6838C06C">
        <w:rPr>
          <w:b/>
          <w:bCs/>
        </w:rPr>
        <w:t>[DISPLAY IF 17 SELECTED AT SIBCANC2]</w:t>
      </w:r>
    </w:p>
    <w:p w14:paraId="5551F172" w14:textId="4F94395B"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pancreatic cancer</w:t>
      </w:r>
      <w:r>
        <w:t>?</w:t>
      </w:r>
    </w:p>
    <w:p w14:paraId="4F071DEB" w14:textId="105A02AE" w:rsidR="002B6AE0" w:rsidRDefault="6838C06C" w:rsidP="002B6AE0">
      <w:pPr>
        <w:ind w:left="360"/>
        <w:contextualSpacing/>
      </w:pPr>
      <w:r>
        <w:t xml:space="preserve">|__|__| Age at diagnosis     </w:t>
      </w:r>
    </w:p>
    <w:p w14:paraId="1B1A01D7" w14:textId="5F13A9A5" w:rsidR="00C678E3" w:rsidRPr="00791206" w:rsidRDefault="6838C06C" w:rsidP="002B6AE0">
      <w:pPr>
        <w:ind w:left="360"/>
        <w:contextualSpacing/>
      </w:pPr>
      <w:r>
        <w:t xml:space="preserve">Or, if it is easier to remember the year, enter that here:   |__|__|__|__| Year of diagnosis </w:t>
      </w:r>
    </w:p>
    <w:p w14:paraId="7E1316D0" w14:textId="29379B76"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SIBCANC3S</w:t>
      </w:r>
    </w:p>
    <w:p w14:paraId="43E244D5" w14:textId="77777777" w:rsidR="00C678E3" w:rsidRPr="00791206" w:rsidRDefault="00C678E3" w:rsidP="00C678E3">
      <w:pPr>
        <w:contextualSpacing/>
        <w:rPr>
          <w:rFonts w:cstheme="minorHAnsi"/>
        </w:rPr>
      </w:pPr>
    </w:p>
    <w:p w14:paraId="5A778415" w14:textId="77777777" w:rsidR="00C678E3" w:rsidRPr="00791206" w:rsidRDefault="00C678E3" w:rsidP="00C678E3">
      <w:pPr>
        <w:contextualSpacing/>
        <w:rPr>
          <w:rFonts w:cstheme="minorHAnsi"/>
        </w:rPr>
      </w:pPr>
      <w:r w:rsidRPr="00791206">
        <w:rPr>
          <w:rFonts w:cstheme="minorHAnsi"/>
        </w:rPr>
        <w:t>[SIBCANC3S]</w:t>
      </w:r>
    </w:p>
    <w:p w14:paraId="3612F844" w14:textId="669DA2AB" w:rsidR="00C678E3" w:rsidRPr="00791206" w:rsidRDefault="6838C06C" w:rsidP="6838C06C">
      <w:pPr>
        <w:contextualSpacing/>
        <w:rPr>
          <w:b/>
          <w:bCs/>
        </w:rPr>
      </w:pPr>
      <w:r w:rsidRPr="6838C06C">
        <w:rPr>
          <w:b/>
          <w:bCs/>
        </w:rPr>
        <w:t>[DISPLAY IF 18 SELECTED AT SIBCANC2]</w:t>
      </w:r>
    </w:p>
    <w:p w14:paraId="0FF288FF" w14:textId="240F9879"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prostate cancer</w:t>
      </w:r>
      <w:r>
        <w:t xml:space="preserve">? </w:t>
      </w:r>
    </w:p>
    <w:p w14:paraId="7ACFDB4E" w14:textId="57A5390C" w:rsidR="002B6AE0" w:rsidRDefault="6838C06C" w:rsidP="002B6AE0">
      <w:pPr>
        <w:ind w:left="360"/>
        <w:contextualSpacing/>
      </w:pPr>
      <w:r>
        <w:t xml:space="preserve">|__|__| Age at diagnosis      </w:t>
      </w:r>
    </w:p>
    <w:p w14:paraId="10CB0BFE" w14:textId="61B86A38" w:rsidR="00C678E3" w:rsidRPr="00791206" w:rsidRDefault="6838C06C" w:rsidP="002B6AE0">
      <w:pPr>
        <w:ind w:left="360"/>
        <w:contextualSpacing/>
      </w:pPr>
      <w:r>
        <w:t xml:space="preserve">Or, if it is easier to remember the year, enter that here:   |__|__|__|__| Year of diagnosis </w:t>
      </w:r>
    </w:p>
    <w:p w14:paraId="64DDC543" w14:textId="69C7C24C" w:rsidR="00EB69A3" w:rsidRPr="00791206" w:rsidRDefault="00EB69A3" w:rsidP="6838C06C">
      <w:pPr>
        <w:ind w:left="360"/>
        <w:contextualSpacing/>
        <w:rPr>
          <w:rFonts w:eastAsia="Calibri"/>
        </w:rPr>
      </w:pPr>
    </w:p>
    <w:p w14:paraId="2AE59ACB" w14:textId="03F4CEA4"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SIBCANC3T</w:t>
      </w:r>
    </w:p>
    <w:p w14:paraId="64D4351C" w14:textId="77777777" w:rsidR="00C678E3" w:rsidRPr="00791206" w:rsidRDefault="00C678E3" w:rsidP="00C678E3">
      <w:pPr>
        <w:contextualSpacing/>
        <w:rPr>
          <w:rFonts w:cstheme="minorHAnsi"/>
        </w:rPr>
      </w:pPr>
    </w:p>
    <w:p w14:paraId="3C065900" w14:textId="77777777" w:rsidR="00C678E3" w:rsidRPr="00791206" w:rsidRDefault="00C678E3" w:rsidP="00C678E3">
      <w:pPr>
        <w:contextualSpacing/>
        <w:rPr>
          <w:rFonts w:cstheme="minorHAnsi"/>
        </w:rPr>
      </w:pPr>
      <w:r w:rsidRPr="00791206">
        <w:rPr>
          <w:rFonts w:cstheme="minorHAnsi"/>
        </w:rPr>
        <w:t>[SIBCANC3T]</w:t>
      </w:r>
    </w:p>
    <w:p w14:paraId="5A912911" w14:textId="3F046243" w:rsidR="00C678E3" w:rsidRPr="00791206" w:rsidRDefault="6838C06C" w:rsidP="6838C06C">
      <w:pPr>
        <w:contextualSpacing/>
        <w:rPr>
          <w:b/>
          <w:bCs/>
        </w:rPr>
      </w:pPr>
      <w:r w:rsidRPr="6838C06C">
        <w:rPr>
          <w:b/>
          <w:bCs/>
        </w:rPr>
        <w:t>[DISPLAY IF 19 SELECTED AT SIBCANC2]</w:t>
      </w:r>
    </w:p>
    <w:p w14:paraId="00D52511" w14:textId="3F9D05F8"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stomach cancer</w:t>
      </w:r>
      <w:r>
        <w:t xml:space="preserve">? </w:t>
      </w:r>
    </w:p>
    <w:p w14:paraId="52BD6E60" w14:textId="597D0C29" w:rsidR="002B6AE0" w:rsidRDefault="6838C06C" w:rsidP="002B6AE0">
      <w:pPr>
        <w:ind w:left="360"/>
        <w:contextualSpacing/>
      </w:pPr>
      <w:r>
        <w:t xml:space="preserve">|__|__| Age at diagnosis      </w:t>
      </w:r>
    </w:p>
    <w:p w14:paraId="0DE169BD" w14:textId="79DDF2ED" w:rsidR="00C678E3" w:rsidRPr="00791206" w:rsidRDefault="6838C06C" w:rsidP="002B6AE0">
      <w:pPr>
        <w:contextualSpacing/>
      </w:pPr>
      <w:r>
        <w:t xml:space="preserve">Or, if it is easier to remember the year, enter that here:   |__|__|__|__| Year of diagnosis </w:t>
      </w:r>
    </w:p>
    <w:p w14:paraId="0B947B0F" w14:textId="045C02BD"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SIBCANC3U</w:t>
      </w:r>
    </w:p>
    <w:p w14:paraId="7A8A1640" w14:textId="77777777" w:rsidR="00C678E3" w:rsidRPr="00791206" w:rsidRDefault="00C678E3" w:rsidP="00C678E3">
      <w:pPr>
        <w:contextualSpacing/>
        <w:rPr>
          <w:rFonts w:cstheme="minorHAnsi"/>
        </w:rPr>
      </w:pPr>
    </w:p>
    <w:p w14:paraId="1E847F5A" w14:textId="77777777" w:rsidR="00C678E3" w:rsidRPr="00791206" w:rsidRDefault="00C678E3" w:rsidP="00C678E3">
      <w:pPr>
        <w:contextualSpacing/>
        <w:rPr>
          <w:rFonts w:cstheme="minorHAnsi"/>
        </w:rPr>
      </w:pPr>
      <w:r w:rsidRPr="00791206">
        <w:rPr>
          <w:rFonts w:cstheme="minorHAnsi"/>
        </w:rPr>
        <w:t>[SIBCANC3U]</w:t>
      </w:r>
    </w:p>
    <w:p w14:paraId="5C165AF6" w14:textId="161717ED" w:rsidR="00C678E3" w:rsidRPr="00791206" w:rsidRDefault="6838C06C" w:rsidP="6838C06C">
      <w:pPr>
        <w:contextualSpacing/>
        <w:rPr>
          <w:b/>
          <w:bCs/>
        </w:rPr>
      </w:pPr>
      <w:r w:rsidRPr="6838C06C">
        <w:rPr>
          <w:b/>
          <w:bCs/>
        </w:rPr>
        <w:t>[DISPLAY IF 20 SELECTED AT SIBCANC2]</w:t>
      </w:r>
    </w:p>
    <w:p w14:paraId="739B2621" w14:textId="3E59C229" w:rsidR="003841D4" w:rsidRDefault="6838C06C" w:rsidP="4A685580">
      <w:pPr>
        <w:numPr>
          <w:ilvl w:val="0"/>
          <w:numId w:val="43"/>
        </w:numPr>
        <w:contextualSpacing/>
      </w:pPr>
      <w:r>
        <w:lastRenderedPageBreak/>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testicular cancer</w:t>
      </w:r>
      <w:r>
        <w:t xml:space="preserve">? </w:t>
      </w:r>
    </w:p>
    <w:p w14:paraId="4E9C58AB" w14:textId="03D509F3" w:rsidR="002B6AE0" w:rsidRDefault="6838C06C" w:rsidP="002B6AE0">
      <w:pPr>
        <w:ind w:left="360"/>
        <w:contextualSpacing/>
      </w:pPr>
      <w:r>
        <w:t xml:space="preserve">|__|__| Age at diagnosis      </w:t>
      </w:r>
    </w:p>
    <w:p w14:paraId="60AC8334" w14:textId="1601656A" w:rsidR="00C678E3" w:rsidRPr="00791206" w:rsidRDefault="6838C06C" w:rsidP="002B6AE0">
      <w:pPr>
        <w:ind w:left="360"/>
        <w:contextualSpacing/>
      </w:pPr>
      <w:r>
        <w:t xml:space="preserve">Or, if it is easier to remember the year, enter that here:   |__|__|__|__| Year of diagnosis </w:t>
      </w:r>
    </w:p>
    <w:p w14:paraId="0363E5DF" w14:textId="5E581197" w:rsidR="00EB69A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SIBCANC3V</w:t>
      </w:r>
    </w:p>
    <w:p w14:paraId="208E7303" w14:textId="77777777" w:rsidR="00C678E3" w:rsidRPr="00791206" w:rsidRDefault="00C678E3" w:rsidP="00C678E3">
      <w:pPr>
        <w:contextualSpacing/>
        <w:rPr>
          <w:rFonts w:cstheme="minorHAnsi"/>
        </w:rPr>
      </w:pPr>
    </w:p>
    <w:p w14:paraId="13DEF79C" w14:textId="77777777" w:rsidR="00C678E3" w:rsidRPr="00791206" w:rsidRDefault="00C678E3" w:rsidP="00C678E3">
      <w:pPr>
        <w:contextualSpacing/>
        <w:rPr>
          <w:rFonts w:cstheme="minorHAnsi"/>
        </w:rPr>
      </w:pPr>
      <w:r w:rsidRPr="00791206">
        <w:rPr>
          <w:rFonts w:cstheme="minorHAnsi"/>
        </w:rPr>
        <w:t>[SIBCANC3V]</w:t>
      </w:r>
    </w:p>
    <w:p w14:paraId="6BCDD404" w14:textId="5E283EE5" w:rsidR="00C678E3" w:rsidRPr="00791206" w:rsidRDefault="6838C06C" w:rsidP="6838C06C">
      <w:pPr>
        <w:contextualSpacing/>
        <w:rPr>
          <w:b/>
          <w:bCs/>
        </w:rPr>
      </w:pPr>
      <w:r w:rsidRPr="6838C06C">
        <w:rPr>
          <w:b/>
          <w:bCs/>
        </w:rPr>
        <w:t>[DISPLAY IF 21 SELECTED AT SIBCANC2]</w:t>
      </w:r>
    </w:p>
    <w:p w14:paraId="5FD0A7F5" w14:textId="095FBE34"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thyroid cancer</w:t>
      </w:r>
      <w:r>
        <w:t xml:space="preserve">? </w:t>
      </w:r>
    </w:p>
    <w:p w14:paraId="69C7B457" w14:textId="2129628E" w:rsidR="002B6AE0" w:rsidRDefault="6838C06C" w:rsidP="002B6AE0">
      <w:pPr>
        <w:ind w:left="360"/>
        <w:contextualSpacing/>
      </w:pPr>
      <w:r>
        <w:t xml:space="preserve">|__|__| Age at diagnosis      </w:t>
      </w:r>
    </w:p>
    <w:p w14:paraId="524B8E12" w14:textId="20DD6DBD" w:rsidR="00C678E3" w:rsidRPr="00791206" w:rsidRDefault="6838C06C" w:rsidP="002B6AE0">
      <w:pPr>
        <w:ind w:left="360"/>
        <w:contextualSpacing/>
      </w:pPr>
      <w:r>
        <w:t xml:space="preserve">Or, if it is easier to remember the year, enter that here:   |__|__|__|__| Year of diagnosis </w:t>
      </w:r>
    </w:p>
    <w:p w14:paraId="2551769A" w14:textId="214CFA32" w:rsidR="00EB69A3" w:rsidRPr="00791206" w:rsidRDefault="00EB69A3" w:rsidP="6838C06C">
      <w:pPr>
        <w:ind w:left="360"/>
        <w:contextualSpacing/>
        <w:rPr>
          <w:rFonts w:eastAsia="Calibri"/>
        </w:rPr>
      </w:pPr>
    </w:p>
    <w:p w14:paraId="413FAEF0" w14:textId="4E23A7BB"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SIBCANC3W</w:t>
      </w:r>
    </w:p>
    <w:p w14:paraId="7F839292" w14:textId="77777777" w:rsidR="00954852" w:rsidRPr="00791206" w:rsidRDefault="00954852" w:rsidP="00C678E3">
      <w:pPr>
        <w:contextualSpacing/>
        <w:rPr>
          <w:rFonts w:cstheme="minorHAnsi"/>
        </w:rPr>
      </w:pPr>
    </w:p>
    <w:p w14:paraId="18DEC45E" w14:textId="77777777" w:rsidR="00C678E3" w:rsidRPr="00791206" w:rsidRDefault="00C678E3" w:rsidP="00C678E3">
      <w:pPr>
        <w:contextualSpacing/>
        <w:rPr>
          <w:rFonts w:cstheme="minorHAnsi"/>
        </w:rPr>
      </w:pPr>
      <w:r w:rsidRPr="00791206">
        <w:rPr>
          <w:rFonts w:cstheme="minorHAnsi"/>
        </w:rPr>
        <w:t>[SIBCANC3W]</w:t>
      </w:r>
    </w:p>
    <w:p w14:paraId="3520106F" w14:textId="09A78980" w:rsidR="00C678E3" w:rsidRPr="00791206" w:rsidRDefault="6838C06C" w:rsidP="6838C06C">
      <w:pPr>
        <w:contextualSpacing/>
        <w:rPr>
          <w:b/>
          <w:bCs/>
        </w:rPr>
      </w:pPr>
      <w:r w:rsidRPr="6838C06C">
        <w:rPr>
          <w:b/>
          <w:bCs/>
        </w:rPr>
        <w:t>[DISPLAY IF 22 SELECTED AT SIBCANC2]</w:t>
      </w:r>
    </w:p>
    <w:p w14:paraId="7CB4833D" w14:textId="55946CBA"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uterine cancer</w:t>
      </w:r>
      <w:r>
        <w:t xml:space="preserve">? </w:t>
      </w:r>
    </w:p>
    <w:p w14:paraId="593AADC4" w14:textId="3B292047" w:rsidR="002B6AE0" w:rsidRDefault="6838C06C" w:rsidP="002B6AE0">
      <w:pPr>
        <w:ind w:left="360"/>
        <w:contextualSpacing/>
      </w:pPr>
      <w:r>
        <w:t xml:space="preserve">|__|__| Age at diagnosis      </w:t>
      </w:r>
    </w:p>
    <w:p w14:paraId="2A233456" w14:textId="3E18D1F0" w:rsidR="00C678E3" w:rsidRPr="00791206" w:rsidRDefault="6838C06C" w:rsidP="002B6AE0">
      <w:pPr>
        <w:ind w:left="360"/>
        <w:contextualSpacing/>
      </w:pPr>
      <w:r>
        <w:t xml:space="preserve">Or, if it is easier to remember the year, enter that here:   |__|__|__|__| Year of diagnosis </w:t>
      </w:r>
    </w:p>
    <w:p w14:paraId="48E69B1B" w14:textId="0F182715" w:rsidR="00EB69A3" w:rsidRPr="00791206" w:rsidRDefault="00EB69A3" w:rsidP="6838C06C">
      <w:pPr>
        <w:ind w:left="360"/>
        <w:contextualSpacing/>
        <w:rPr>
          <w:rFonts w:eastAsia="Calibri"/>
        </w:rPr>
      </w:pPr>
    </w:p>
    <w:p w14:paraId="51D94368" w14:textId="685CCFE9"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SIBCANC3X</w:t>
      </w:r>
    </w:p>
    <w:p w14:paraId="093EDBA6" w14:textId="77777777" w:rsidR="00C678E3" w:rsidRPr="00791206" w:rsidRDefault="00C678E3" w:rsidP="00C678E3">
      <w:pPr>
        <w:contextualSpacing/>
        <w:rPr>
          <w:rFonts w:cstheme="minorHAnsi"/>
        </w:rPr>
      </w:pPr>
    </w:p>
    <w:p w14:paraId="4B7D33A4" w14:textId="77777777" w:rsidR="00C678E3" w:rsidRPr="00791206" w:rsidRDefault="00C678E3" w:rsidP="00C678E3">
      <w:pPr>
        <w:contextualSpacing/>
        <w:rPr>
          <w:rFonts w:cstheme="minorHAnsi"/>
        </w:rPr>
      </w:pPr>
      <w:r w:rsidRPr="00791206">
        <w:rPr>
          <w:rFonts w:cstheme="minorHAnsi"/>
        </w:rPr>
        <w:t>[SIBCANC3X]</w:t>
      </w:r>
    </w:p>
    <w:p w14:paraId="1D32E73B" w14:textId="7FC24C1B" w:rsidR="00C678E3" w:rsidRPr="00791206" w:rsidRDefault="6838C06C" w:rsidP="6838C06C">
      <w:pPr>
        <w:contextualSpacing/>
        <w:rPr>
          <w:b/>
          <w:bCs/>
        </w:rPr>
      </w:pPr>
      <w:r w:rsidRPr="6838C06C">
        <w:rPr>
          <w:b/>
          <w:bCs/>
        </w:rPr>
        <w:t>[DISPLAY IF 55 SELECTED AT SIBCANC2]</w:t>
      </w:r>
    </w:p>
    <w:p w14:paraId="44DD954E" w14:textId="39B5D2A6"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FILL RESPONSE FROM SIBCANC2. IF NO TEXT PROVIDED AT SIBCANC2, FILL “ANOTHER TYPE OF CANCER”</w:t>
      </w:r>
      <w:r w:rsidRPr="00791206">
        <w:rPr>
          <w:rFonts w:cstheme="minorHAnsi"/>
          <w:b/>
        </w:rPr>
        <w:t>]</w:t>
      </w:r>
    </w:p>
    <w:p w14:paraId="2EFD3000" w14:textId="2F5F0B88"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[response from SIBCANC2/another type of cancer]</w:t>
      </w:r>
      <w:r>
        <w:t>?</w:t>
      </w:r>
    </w:p>
    <w:p w14:paraId="437321ED" w14:textId="77777777" w:rsidR="002B6AE0" w:rsidRDefault="6838C06C" w:rsidP="002B6AE0">
      <w:pPr>
        <w:ind w:left="360"/>
        <w:contextualSpacing/>
      </w:pPr>
      <w:r>
        <w:t xml:space="preserve">|__|__| Age at diagnosis      </w:t>
      </w:r>
    </w:p>
    <w:p w14:paraId="03B5A722" w14:textId="669D8138" w:rsidR="00C678E3" w:rsidRPr="00791206" w:rsidRDefault="6838C06C" w:rsidP="002B6AE0">
      <w:pPr>
        <w:ind w:left="360"/>
        <w:contextualSpacing/>
      </w:pPr>
      <w:r>
        <w:t xml:space="preserve">Or, if it is easier to remember the year, enter that here:   |__|__|__|__| Year of diagnosis </w:t>
      </w:r>
    </w:p>
    <w:p w14:paraId="4BA11741" w14:textId="3097232B" w:rsidR="00EB69A3" w:rsidRPr="00791206" w:rsidRDefault="00EB69A3" w:rsidP="6838C06C">
      <w:pPr>
        <w:ind w:left="360"/>
        <w:contextualSpacing/>
        <w:rPr>
          <w:rFonts w:eastAsia="Calibri"/>
        </w:rPr>
      </w:pPr>
    </w:p>
    <w:p w14:paraId="7E05EAE2" w14:textId="210D5D06" w:rsidR="00EB69A3" w:rsidRPr="00791206" w:rsidRDefault="00EB69A3" w:rsidP="00EB69A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SIBCANC3Y</w:t>
      </w:r>
    </w:p>
    <w:p w14:paraId="0DB99B62" w14:textId="77777777" w:rsidR="00C678E3" w:rsidRPr="00791206" w:rsidRDefault="00C678E3" w:rsidP="00C678E3">
      <w:pPr>
        <w:contextualSpacing/>
        <w:rPr>
          <w:rFonts w:cstheme="minorHAnsi"/>
        </w:rPr>
      </w:pPr>
    </w:p>
    <w:p w14:paraId="248AC69C" w14:textId="77777777" w:rsidR="00C678E3" w:rsidRPr="00791206" w:rsidRDefault="00C678E3" w:rsidP="00C678E3">
      <w:pPr>
        <w:contextualSpacing/>
        <w:rPr>
          <w:rFonts w:cstheme="minorHAnsi"/>
        </w:rPr>
      </w:pPr>
      <w:r w:rsidRPr="00791206">
        <w:rPr>
          <w:rFonts w:cstheme="minorHAnsi"/>
        </w:rPr>
        <w:t>[SIBCANC3Y]</w:t>
      </w:r>
    </w:p>
    <w:p w14:paraId="7AF21780" w14:textId="10948609" w:rsidR="00C678E3" w:rsidRPr="00791206" w:rsidRDefault="6838C06C" w:rsidP="6838C06C">
      <w:pPr>
        <w:contextualSpacing/>
        <w:rPr>
          <w:b/>
          <w:bCs/>
        </w:rPr>
      </w:pPr>
      <w:r w:rsidRPr="6838C06C">
        <w:rPr>
          <w:b/>
          <w:bCs/>
        </w:rPr>
        <w:t>[DISPLAY IF 77 SELECTED AT SIBCANC2]</w:t>
      </w:r>
    </w:p>
    <w:p w14:paraId="766E441D" w14:textId="7A4860F3" w:rsidR="003841D4" w:rsidRDefault="6838C06C" w:rsidP="4A685580">
      <w:pPr>
        <w:numPr>
          <w:ilvl w:val="0"/>
          <w:numId w:val="43"/>
        </w:numPr>
        <w:contextualSpacing/>
      </w:pPr>
      <w:r>
        <w:t xml:space="preserve"> How old was [SIBLING INITIALS OR NICKNAME/YOUR SIBLING] when they were </w:t>
      </w:r>
      <w:r w:rsidRPr="6838C06C">
        <w:rPr>
          <w:b/>
          <w:bCs/>
        </w:rPr>
        <w:t xml:space="preserve">first </w:t>
      </w:r>
      <w:r>
        <w:t xml:space="preserve">told by a doctor or other health professional that they have or had </w:t>
      </w:r>
      <w:r w:rsidRPr="6838C06C">
        <w:rPr>
          <w:b/>
          <w:bCs/>
        </w:rPr>
        <w:t>cancer</w:t>
      </w:r>
      <w:r>
        <w:t>?</w:t>
      </w:r>
    </w:p>
    <w:p w14:paraId="54EA6D61" w14:textId="77777777" w:rsidR="002B6AE0" w:rsidRDefault="6838C06C" w:rsidP="002B6AE0">
      <w:pPr>
        <w:ind w:left="360"/>
        <w:contextualSpacing/>
      </w:pPr>
      <w:r>
        <w:t xml:space="preserve">|__|__| Age at diagnosis      </w:t>
      </w:r>
    </w:p>
    <w:p w14:paraId="347C789F" w14:textId="47990891" w:rsidR="00C678E3" w:rsidRPr="00791206" w:rsidRDefault="6838C06C" w:rsidP="002B6AE0">
      <w:pPr>
        <w:ind w:left="360"/>
        <w:contextualSpacing/>
      </w:pPr>
      <w:r>
        <w:t xml:space="preserve">Or, if it is easier to remember the year, enter that here:   |__|__|__|__| Year of diagnosis </w:t>
      </w:r>
    </w:p>
    <w:p w14:paraId="21F4A6BA" w14:textId="71EA0B7F" w:rsidR="00C678E3" w:rsidRPr="00791206" w:rsidRDefault="00C678E3" w:rsidP="6838C06C">
      <w:pPr>
        <w:ind w:left="360"/>
        <w:contextualSpacing/>
        <w:rPr>
          <w:rFonts w:eastAsia="Calibri"/>
        </w:rPr>
      </w:pPr>
    </w:p>
    <w:p w14:paraId="762EB804" w14:textId="0E3FDEE0" w:rsidR="5436AC1D" w:rsidRDefault="6838C06C" w:rsidP="5436AC1D">
      <w:pPr>
        <w:rPr>
          <w:rFonts w:ascii="Calibri" w:eastAsia="Calibri" w:hAnsi="Calibri" w:cs="Calibri"/>
        </w:rPr>
      </w:pPr>
      <w:commentRangeStart w:id="35"/>
      <w:commentRangeStart w:id="36"/>
      <w:r>
        <w:lastRenderedPageBreak/>
        <w:t xml:space="preserve">Summary screen to appear after questions have been exhausted for </w:t>
      </w:r>
      <w:r w:rsidRPr="6838C06C">
        <w:rPr>
          <w:i/>
          <w:iCs/>
        </w:rPr>
        <w:t xml:space="preserve">each </w:t>
      </w:r>
      <w:r>
        <w:t xml:space="preserve">sibling: </w:t>
      </w:r>
      <w:r w:rsidRPr="6838C06C">
        <w:rPr>
          <w:rFonts w:ascii="Calibri" w:eastAsia="Calibri" w:hAnsi="Calibri" w:cs="Calibri"/>
        </w:rPr>
        <w:t>Here is a summary of the information you shared about sibling [initials/nickname]. If any of the information is incorrect, please select the “Back” button to edit your answers. If all of the information is correct, please select the “Next” button to move forward.</w:t>
      </w:r>
      <w:commentRangeEnd w:id="35"/>
      <w:r w:rsidR="4CA715FE">
        <w:rPr>
          <w:rStyle w:val="CommentReference"/>
        </w:rPr>
        <w:commentReference w:id="35"/>
      </w:r>
      <w:commentRangeEnd w:id="36"/>
      <w:r w:rsidR="4CA715FE">
        <w:rPr>
          <w:rStyle w:val="CommentReference"/>
        </w:rPr>
        <w:commentReference w:id="36"/>
      </w:r>
    </w:p>
    <w:p w14:paraId="41ACE159" w14:textId="7C4A9886" w:rsidR="00C678E3" w:rsidRPr="00791206" w:rsidRDefault="6838C06C" w:rsidP="6838C06C">
      <w:pPr>
        <w:spacing w:after="0" w:line="240" w:lineRule="auto"/>
        <w:contextualSpacing/>
        <w:rPr>
          <w:rFonts w:ascii="Calibri" w:eastAsia="Calibri" w:hAnsi="Calibri" w:cs="Times New Roman"/>
          <w:b/>
          <w:bCs/>
        </w:rPr>
      </w:pPr>
      <w:r w:rsidRPr="6838C06C">
        <w:rPr>
          <w:rFonts w:ascii="Calibri" w:eastAsia="Calibri" w:hAnsi="Calibri" w:cs="Times New Roman"/>
          <w:b/>
          <w:bCs/>
        </w:rPr>
        <w:t>GO TO NEXT SIBLING (REPEAT SIBNAME – SIBCANC3Y) UP TO THE NUMBER OF SIBLINGS IN SIB.</w:t>
      </w:r>
    </w:p>
    <w:p w14:paraId="204DDA84" w14:textId="77777777" w:rsidR="00C678E3" w:rsidRPr="00791206" w:rsidRDefault="00C678E3" w:rsidP="00C678E3">
      <w:pPr>
        <w:spacing w:after="0" w:line="240" w:lineRule="auto"/>
        <w:contextualSpacing/>
        <w:rPr>
          <w:rFonts w:cstheme="minorHAnsi"/>
        </w:rPr>
      </w:pPr>
      <w:r w:rsidRPr="00791206">
        <w:rPr>
          <w:rFonts w:ascii="Calibri" w:eastAsia="Calibri" w:hAnsi="Calibri" w:cs="Times New Roman"/>
          <w:b/>
        </w:rPr>
        <w:t>IF ONLY/LAST SIBLING, GO TO CHILD</w:t>
      </w:r>
    </w:p>
    <w:p w14:paraId="7A743210" w14:textId="77777777" w:rsidR="00C678E3" w:rsidRPr="00791206" w:rsidRDefault="00C678E3" w:rsidP="00C678E3">
      <w:pPr>
        <w:rPr>
          <w:rFonts w:eastAsia="Calibri" w:cstheme="minorHAnsi"/>
          <w:i/>
        </w:rPr>
      </w:pPr>
    </w:p>
    <w:p w14:paraId="572F6D10" w14:textId="77777777" w:rsidR="00505FF0" w:rsidRDefault="6838C06C" w:rsidP="6838C06C">
      <w:pPr>
        <w:keepNext/>
        <w:keepLines/>
        <w:spacing w:before="200" w:after="0" w:line="240" w:lineRule="auto"/>
        <w:outlineLvl w:val="1"/>
        <w:rPr>
          <w:rFonts w:ascii="Calibri" w:eastAsia="Times New Roman" w:hAnsi="Calibri" w:cs="Times New Roman"/>
          <w:b/>
          <w:bCs/>
          <w:sz w:val="28"/>
          <w:szCs w:val="28"/>
        </w:rPr>
      </w:pPr>
      <w:bookmarkStart w:id="37" w:name="_Toc496540762"/>
      <w:r w:rsidRPr="6838C06C">
        <w:rPr>
          <w:rFonts w:ascii="Calibri" w:eastAsia="Times New Roman" w:hAnsi="Calibri" w:cs="Times New Roman"/>
          <w:b/>
          <w:bCs/>
          <w:sz w:val="28"/>
          <w:szCs w:val="28"/>
        </w:rPr>
        <w:t>Children</w:t>
      </w:r>
      <w:bookmarkEnd w:id="37"/>
    </w:p>
    <w:p w14:paraId="4AC4522C" w14:textId="49B0BAA3" w:rsidR="00C678E3" w:rsidRPr="00505FF0" w:rsidRDefault="6838C06C" w:rsidP="6838C06C">
      <w:pPr>
        <w:keepNext/>
        <w:keepLines/>
        <w:spacing w:after="360" w:line="240" w:lineRule="auto"/>
        <w:outlineLvl w:val="1"/>
        <w:rPr>
          <w:rFonts w:ascii="Calibri" w:eastAsia="Times New Roman" w:hAnsi="Calibri" w:cs="Times New Roman"/>
          <w:b/>
          <w:bCs/>
          <w:sz w:val="28"/>
          <w:szCs w:val="28"/>
        </w:rPr>
      </w:pPr>
      <w:r w:rsidRPr="6838C06C">
        <w:rPr>
          <w:rFonts w:ascii="Calibri" w:eastAsia="Calibri" w:hAnsi="Calibri" w:cs="Times New Roman"/>
        </w:rPr>
        <w:t xml:space="preserve">[CHILD] The next questions are about your children, including those who are no longer  living. Please include all adopted and </w:t>
      </w:r>
      <w:proofErr w:type="gramStart"/>
      <w:r w:rsidRPr="6838C06C">
        <w:rPr>
          <w:rFonts w:ascii="Calibri" w:eastAsia="Calibri" w:hAnsi="Calibri" w:cs="Times New Roman"/>
        </w:rPr>
        <w:t>step children</w:t>
      </w:r>
      <w:proofErr w:type="gramEnd"/>
      <w:r w:rsidRPr="6838C06C">
        <w:rPr>
          <w:rFonts w:ascii="Calibri" w:eastAsia="Calibri" w:hAnsi="Calibri" w:cs="Times New Roman"/>
        </w:rPr>
        <w:t xml:space="preserve">, as well as your biological children. </w:t>
      </w:r>
    </w:p>
    <w:p w14:paraId="68914E41" w14:textId="2D454EE2" w:rsidR="00C678E3" w:rsidRPr="00791206" w:rsidRDefault="697E9C9A" w:rsidP="0050670F">
      <w:pPr>
        <w:numPr>
          <w:ilvl w:val="0"/>
          <w:numId w:val="20"/>
        </w:numPr>
        <w:spacing w:after="120" w:line="240" w:lineRule="auto"/>
        <w:contextualSpacing/>
        <w:rPr>
          <w:rFonts w:ascii="Calibri" w:eastAsia="Calibri" w:hAnsi="Calibri" w:cs="Times New Roman"/>
        </w:rPr>
      </w:pPr>
      <w:r w:rsidRPr="697E9C9A">
        <w:rPr>
          <w:rFonts w:ascii="Calibri" w:eastAsia="Calibri" w:hAnsi="Calibri" w:cs="Times New Roman"/>
        </w:rPr>
        <w:t>[CHILD1] How many children do you have?</w:t>
      </w:r>
    </w:p>
    <w:p w14:paraId="2973FF83" w14:textId="1D93A377" w:rsidR="00C678E3" w:rsidRPr="00791206" w:rsidRDefault="00F43A5E" w:rsidP="00C678E3">
      <w:pPr>
        <w:spacing w:before="120" w:after="0" w:line="240" w:lineRule="auto"/>
        <w:rPr>
          <w:rFonts w:ascii="Calibri" w:eastAsia="Calibri" w:hAnsi="Calibri" w:cs="Times New Roman"/>
        </w:rPr>
      </w:pPr>
      <w:r w:rsidRPr="00791206">
        <w:rPr>
          <w:rFonts w:ascii="Calibri" w:eastAsia="Calibri" w:hAnsi="Calibri" w:cs="Times New Roman"/>
        </w:rPr>
        <w:t xml:space="preserve">|__|__| #Children </w:t>
      </w:r>
    </w:p>
    <w:p w14:paraId="3C0FEC28" w14:textId="349D4DDC" w:rsidR="005C5F6D" w:rsidRPr="00791206" w:rsidRDefault="005C5F6D" w:rsidP="005C5F6D">
      <w:pPr>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CHILDCONFIRM</w:t>
      </w:r>
    </w:p>
    <w:p w14:paraId="28C70367" w14:textId="77777777" w:rsidR="005C5F6D" w:rsidRPr="00791206" w:rsidRDefault="005C5F6D" w:rsidP="00C678E3">
      <w:pPr>
        <w:spacing w:before="120" w:after="0" w:line="240" w:lineRule="auto"/>
        <w:rPr>
          <w:rFonts w:ascii="Calibri" w:eastAsia="Calibri" w:hAnsi="Calibri" w:cs="Times New Roman"/>
        </w:rPr>
      </w:pPr>
    </w:p>
    <w:p w14:paraId="02DA3F6B" w14:textId="5EFBA1A5" w:rsidR="005C5F6D" w:rsidRPr="00791206" w:rsidRDefault="005C5F6D" w:rsidP="697E9C9A">
      <w:pPr>
        <w:spacing w:before="120" w:after="0" w:line="240" w:lineRule="auto"/>
        <w:rPr>
          <w:rFonts w:ascii="Calibri" w:eastAsia="Calibri" w:hAnsi="Calibri" w:cs="Times New Roman"/>
          <w:b/>
          <w:bCs/>
          <w:spacing w:val="-1"/>
        </w:rPr>
      </w:pPr>
      <w:r w:rsidRPr="697E9C9A">
        <w:rPr>
          <w:rFonts w:ascii="Calibri" w:eastAsia="Calibri" w:hAnsi="Calibri" w:cs="Times New Roman"/>
          <w:b/>
          <w:bCs/>
          <w:spacing w:val="-1"/>
        </w:rPr>
        <w:t>[Insert numeric value from CHILD1. IF CHILD1=NON-RESPONSE, FILL "0"]</w:t>
      </w:r>
    </w:p>
    <w:p w14:paraId="09BFA173" w14:textId="77777777" w:rsidR="005C5F6D" w:rsidRPr="00791206" w:rsidRDefault="005C5F6D" w:rsidP="697E9C9A">
      <w:pPr>
        <w:spacing w:before="120" w:after="0" w:line="240" w:lineRule="auto"/>
        <w:rPr>
          <w:rFonts w:ascii="Calibri" w:eastAsia="Calibri" w:hAnsi="Calibri" w:cs="Times New Roman"/>
          <w:b/>
          <w:bCs/>
          <w:spacing w:val="-1"/>
        </w:rPr>
      </w:pPr>
      <w:r w:rsidRPr="697E9C9A">
        <w:rPr>
          <w:rFonts w:ascii="Calibri" w:eastAsia="Calibri" w:hAnsi="Calibri" w:cs="Times New Roman"/>
          <w:b/>
          <w:bCs/>
          <w:spacing w:val="-1"/>
        </w:rPr>
        <w:t>IF CHILD1=0 OR NON-RESPONSE, fill [children]</w:t>
      </w:r>
    </w:p>
    <w:p w14:paraId="17A16763" w14:textId="77777777" w:rsidR="005C5F6D" w:rsidRPr="00791206" w:rsidRDefault="005C5F6D" w:rsidP="697E9C9A">
      <w:pPr>
        <w:spacing w:before="120" w:after="0" w:line="240" w:lineRule="auto"/>
        <w:rPr>
          <w:rFonts w:ascii="Calibri" w:eastAsia="Calibri" w:hAnsi="Calibri" w:cs="Times New Roman"/>
          <w:b/>
          <w:bCs/>
          <w:spacing w:val="-1"/>
        </w:rPr>
      </w:pPr>
      <w:r w:rsidRPr="697E9C9A">
        <w:rPr>
          <w:rFonts w:ascii="Calibri" w:eastAsia="Calibri" w:hAnsi="Calibri" w:cs="Times New Roman"/>
          <w:b/>
          <w:bCs/>
          <w:spacing w:val="-1"/>
        </w:rPr>
        <w:t>IF CHILD1=1, fill [child]</w:t>
      </w:r>
    </w:p>
    <w:p w14:paraId="621E0DA5" w14:textId="1D8EC257" w:rsidR="00C678E3" w:rsidRPr="00791206" w:rsidRDefault="005C5F6D" w:rsidP="697E9C9A">
      <w:pPr>
        <w:spacing w:before="120" w:after="0" w:line="240" w:lineRule="auto"/>
        <w:rPr>
          <w:rFonts w:ascii="Calibri" w:eastAsia="Calibri" w:hAnsi="Calibri" w:cs="Times New Roman"/>
          <w:b/>
          <w:bCs/>
          <w:spacing w:val="-1"/>
        </w:rPr>
      </w:pPr>
      <w:r w:rsidRPr="697E9C9A">
        <w:rPr>
          <w:rFonts w:ascii="Calibri" w:eastAsia="Calibri" w:hAnsi="Calibri" w:cs="Times New Roman"/>
          <w:b/>
          <w:bCs/>
          <w:spacing w:val="-1"/>
        </w:rPr>
        <w:t>IF CHILD1&gt;1 fill [children]</w:t>
      </w:r>
    </w:p>
    <w:p w14:paraId="08C24EE0" w14:textId="77777777" w:rsidR="005C5F6D" w:rsidRPr="00791206" w:rsidRDefault="005C5F6D" w:rsidP="00C678E3">
      <w:pPr>
        <w:spacing w:before="120" w:after="0" w:line="240" w:lineRule="auto"/>
        <w:rPr>
          <w:rFonts w:ascii="Calibri" w:eastAsia="Calibri" w:hAnsi="Calibri" w:cs="Times New Roman"/>
          <w:b/>
          <w:spacing w:val="-1"/>
        </w:rPr>
      </w:pPr>
    </w:p>
    <w:p w14:paraId="35FE509A" w14:textId="7C55C2D2" w:rsidR="00C678E3" w:rsidRPr="00791206" w:rsidRDefault="697E9C9A" w:rsidP="00C678E3">
      <w:pPr>
        <w:pStyle w:val="Default"/>
        <w:rPr>
          <w:color w:val="auto"/>
          <w:sz w:val="22"/>
          <w:szCs w:val="22"/>
        </w:rPr>
      </w:pPr>
      <w:r w:rsidRPr="697E9C9A">
        <w:rPr>
          <w:color w:val="auto"/>
          <w:sz w:val="22"/>
          <w:szCs w:val="22"/>
        </w:rPr>
        <w:t xml:space="preserve">[CHILDCONFIRM] You told us that you have [insert number from CHILD1] [child/children], including biological, adopted, and </w:t>
      </w:r>
      <w:proofErr w:type="gramStart"/>
      <w:r w:rsidRPr="697E9C9A">
        <w:rPr>
          <w:color w:val="auto"/>
          <w:sz w:val="22"/>
          <w:szCs w:val="22"/>
        </w:rPr>
        <w:t>step children</w:t>
      </w:r>
      <w:proofErr w:type="gramEnd"/>
      <w:r w:rsidRPr="697E9C9A">
        <w:rPr>
          <w:color w:val="auto"/>
          <w:sz w:val="22"/>
          <w:szCs w:val="22"/>
        </w:rPr>
        <w:t xml:space="preserve">. </w:t>
      </w:r>
    </w:p>
    <w:p w14:paraId="7183401B" w14:textId="6450E417" w:rsidR="007F6BEA" w:rsidRPr="007F6BEA" w:rsidRDefault="6838C06C" w:rsidP="6838C06C">
      <w:pPr>
        <w:pStyle w:val="Default"/>
        <w:rPr>
          <w:i/>
          <w:iCs/>
        </w:rPr>
      </w:pPr>
      <w:r w:rsidRPr="6838C06C">
        <w:rPr>
          <w:color w:val="auto"/>
          <w:sz w:val="22"/>
          <w:szCs w:val="22"/>
        </w:rPr>
        <w:t xml:space="preserve">If this is </w:t>
      </w:r>
      <w:r w:rsidRPr="6838C06C">
        <w:rPr>
          <w:b/>
          <w:bCs/>
          <w:color w:val="auto"/>
          <w:sz w:val="22"/>
          <w:szCs w:val="22"/>
        </w:rPr>
        <w:t>not</w:t>
      </w:r>
      <w:r w:rsidRPr="6838C06C">
        <w:rPr>
          <w:color w:val="auto"/>
          <w:sz w:val="22"/>
          <w:szCs w:val="22"/>
        </w:rPr>
        <w:t xml:space="preserve"> correct, please select the “Back” button to update your response. If this is correct, please select the “Next” button to move forward. </w:t>
      </w:r>
      <w:r w:rsidRPr="6838C06C">
        <w:rPr>
          <w:i/>
          <w:iCs/>
        </w:rPr>
        <w:t>[Children loop begins]</w:t>
      </w:r>
    </w:p>
    <w:p w14:paraId="0BD8388C" w14:textId="19807E8A" w:rsidR="00C678E3" w:rsidRPr="00791206" w:rsidRDefault="6838C06C" w:rsidP="4CA715FE">
      <w:pPr>
        <w:spacing w:before="120" w:after="0" w:line="240" w:lineRule="auto"/>
        <w:rPr>
          <w:rFonts w:ascii="Calibri" w:eastAsia="Calibri" w:hAnsi="Calibri" w:cs="Times New Roman"/>
        </w:rPr>
      </w:pPr>
      <w:r w:rsidRPr="6838C06C">
        <w:rPr>
          <w:rFonts w:ascii="Calibri" w:eastAsia="Calibri" w:hAnsi="Calibri" w:cs="Times New Roman"/>
        </w:rPr>
        <w:t xml:space="preserve">[CHILDNAME] For your [oldest/next oldest] child, please create a nickname or share initials that we can use to refer to this child again in future surveys. </w:t>
      </w:r>
    </w:p>
    <w:p w14:paraId="30DC6875" w14:textId="1E23517E" w:rsidR="00C678E3" w:rsidRPr="00791206" w:rsidRDefault="6838C06C" w:rsidP="6838C06C">
      <w:pPr>
        <w:spacing w:before="120" w:after="0" w:line="240" w:lineRule="auto"/>
        <w:ind w:left="720"/>
      </w:pPr>
      <w:r w:rsidRPr="6838C06C">
        <w:rPr>
          <w:rFonts w:ascii="Calibri" w:eastAsia="Calibri" w:hAnsi="Calibri" w:cs="Times New Roman"/>
        </w:rPr>
        <w:t xml:space="preserve">[TEXT BOX] </w:t>
      </w:r>
    </w:p>
    <w:p w14:paraId="3449BCFE" w14:textId="2A1577C0" w:rsidR="00C678E3" w:rsidRPr="00791206" w:rsidRDefault="6838C06C" w:rsidP="6838C06C">
      <w:pPr>
        <w:spacing w:before="120" w:after="0" w:line="240" w:lineRule="auto"/>
        <w:ind w:left="720"/>
        <w:rPr>
          <w:rFonts w:ascii="Calibri" w:eastAsia="Calibri" w:hAnsi="Calibri" w:cs="Times New Roman"/>
        </w:rPr>
      </w:pPr>
      <w:r w:rsidRPr="6838C06C">
        <w:rPr>
          <w:rFonts w:ascii="Calibri" w:eastAsia="Calibri" w:hAnsi="Calibri" w:cs="Times New Roman"/>
        </w:rPr>
        <w:t>NO RESPONSE →GO TO CHILD2</w:t>
      </w:r>
    </w:p>
    <w:p w14:paraId="294E4C81" w14:textId="77777777" w:rsidR="00505FF0" w:rsidRDefault="00505FF0" w:rsidP="4CA715FE">
      <w:pPr>
        <w:spacing w:after="0" w:line="240" w:lineRule="auto"/>
        <w:rPr>
          <w:rFonts w:eastAsia="Calibri"/>
        </w:rPr>
      </w:pPr>
    </w:p>
    <w:p w14:paraId="6E4247EC" w14:textId="40D0E782"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completed, fill next child initials or nickname</w:t>
      </w:r>
    </w:p>
    <w:p w14:paraId="459CE10C" w14:textId="50258C9E"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AND</w:t>
      </w:r>
    </w:p>
    <w:p w14:paraId="63E8C9EC" w14:textId="007D842C" w:rsidR="00CA6C8C" w:rsidRPr="00791206" w:rsidRDefault="6838C06C" w:rsidP="6838C06C">
      <w:pPr>
        <w:spacing w:after="0" w:line="240" w:lineRule="auto"/>
        <w:ind w:left="720"/>
        <w:rPr>
          <w:rFonts w:ascii="Calibri" w:eastAsia="Calibri" w:hAnsi="Calibri" w:cs="Times New Roman"/>
          <w:b/>
          <w:bCs/>
        </w:rPr>
      </w:pPr>
      <w:r w:rsidRPr="6838C06C">
        <w:rPr>
          <w:rFonts w:ascii="Calibri" w:eastAsia="Calibri" w:hAnsi="Calibri" w:cs="Times New Roman"/>
          <w:b/>
          <w:bCs/>
        </w:rPr>
        <w:t>If CHILD1 &gt;1 and is first time question is displayed, fill [oldest]</w:t>
      </w:r>
    </w:p>
    <w:p w14:paraId="74973BAC" w14:textId="48D67475" w:rsidR="00CA6C8C" w:rsidRPr="00791206" w:rsidRDefault="6838C06C" w:rsidP="6838C06C">
      <w:pPr>
        <w:spacing w:after="0" w:line="240" w:lineRule="auto"/>
        <w:ind w:left="720"/>
        <w:rPr>
          <w:rFonts w:ascii="Calibri" w:eastAsia="Calibri" w:hAnsi="Calibri" w:cs="Times New Roman"/>
          <w:b/>
          <w:bCs/>
        </w:rPr>
      </w:pPr>
      <w:r w:rsidRPr="6838C06C">
        <w:rPr>
          <w:rFonts w:ascii="Calibri" w:eastAsia="Calibri" w:hAnsi="Calibri" w:cs="Times New Roman"/>
          <w:b/>
          <w:bCs/>
        </w:rPr>
        <w:t>If CHILD1 &gt;1 and this is not the first time the question is displayed, fill [next oldest]</w:t>
      </w:r>
    </w:p>
    <w:p w14:paraId="0EEA3A88" w14:textId="5FA08329" w:rsidR="00CA6C8C" w:rsidRPr="00791206" w:rsidRDefault="6838C06C" w:rsidP="6838C06C">
      <w:pPr>
        <w:spacing w:after="0" w:line="240" w:lineRule="auto"/>
        <w:ind w:left="720"/>
        <w:rPr>
          <w:rFonts w:ascii="Calibri" w:eastAsia="Calibri" w:hAnsi="Calibri" w:cs="Times New Roman"/>
          <w:b/>
          <w:bCs/>
        </w:rPr>
      </w:pPr>
      <w:r w:rsidRPr="6838C06C">
        <w:rPr>
          <w:rFonts w:ascii="Calibri" w:eastAsia="Calibri" w:hAnsi="Calibri" w:cs="Times New Roman"/>
          <w:b/>
          <w:bCs/>
        </w:rPr>
        <w:t>If CHILD1 = 1, do not fill [oldest] OR [next oldest]</w:t>
      </w:r>
    </w:p>
    <w:p w14:paraId="3C9C14B6" w14:textId="2A4CAF8F" w:rsidR="00B943A7" w:rsidRPr="009268BC" w:rsidRDefault="6838C06C" w:rsidP="6838C06C">
      <w:pPr>
        <w:numPr>
          <w:ilvl w:val="0"/>
          <w:numId w:val="20"/>
        </w:numPr>
        <w:spacing w:after="0" w:line="240" w:lineRule="auto"/>
        <w:contextualSpacing/>
        <w:rPr>
          <w:rFonts w:eastAsiaTheme="minorEastAsia"/>
        </w:rPr>
      </w:pPr>
      <w:r w:rsidRPr="6838C06C">
        <w:rPr>
          <w:rFonts w:ascii="Calibri" w:eastAsia="Calibri" w:hAnsi="Calibri" w:cs="Times New Roman"/>
        </w:rPr>
        <w:t xml:space="preserve">[CHILD2] </w:t>
      </w:r>
      <w:r w:rsidRPr="6838C06C">
        <w:rPr>
          <w:rFonts w:eastAsia="Calibri"/>
        </w:rPr>
        <w:t>Thinking of [child initials or nickname/your [oldest/next oldest] child], what biological sex was this child assigned at birth?</w:t>
      </w:r>
    </w:p>
    <w:p w14:paraId="7E7B3E63" w14:textId="4EF517CD" w:rsidR="00C678E3" w:rsidRDefault="6838C06C" w:rsidP="00891A9A">
      <w:pPr>
        <w:numPr>
          <w:ilvl w:val="0"/>
          <w:numId w:val="126"/>
        </w:numPr>
        <w:spacing w:after="0" w:line="240" w:lineRule="auto"/>
        <w:contextualSpacing/>
        <w:rPr>
          <w:rFonts w:ascii="Calibri" w:eastAsia="Calibri" w:hAnsi="Calibri" w:cs="Times New Roman"/>
        </w:rPr>
      </w:pPr>
      <w:r w:rsidRPr="6838C06C">
        <w:rPr>
          <w:rFonts w:ascii="Calibri" w:eastAsia="Calibri" w:hAnsi="Calibri" w:cs="Times New Roman"/>
        </w:rPr>
        <w:t>Female</w:t>
      </w:r>
    </w:p>
    <w:p w14:paraId="2B9EF841" w14:textId="484A1109" w:rsidR="009268BC" w:rsidRPr="00791206" w:rsidRDefault="6838C06C" w:rsidP="00891A9A">
      <w:pPr>
        <w:numPr>
          <w:ilvl w:val="0"/>
          <w:numId w:val="126"/>
        </w:numPr>
        <w:spacing w:after="0" w:line="240" w:lineRule="auto"/>
        <w:contextualSpacing/>
        <w:rPr>
          <w:rFonts w:ascii="Calibri" w:eastAsia="Calibri" w:hAnsi="Calibri" w:cs="Times New Roman"/>
        </w:rPr>
      </w:pPr>
      <w:r w:rsidRPr="6838C06C">
        <w:rPr>
          <w:rFonts w:ascii="Calibri" w:eastAsia="Calibri" w:hAnsi="Calibri" w:cs="Times New Roman"/>
        </w:rPr>
        <w:t>Male</w:t>
      </w:r>
    </w:p>
    <w:p w14:paraId="219DA4E4" w14:textId="77777777" w:rsidR="00C678E3" w:rsidRPr="00791206" w:rsidRDefault="4CA715FE" w:rsidP="00891A9A">
      <w:pPr>
        <w:numPr>
          <w:ilvl w:val="0"/>
          <w:numId w:val="127"/>
        </w:numPr>
        <w:spacing w:after="0" w:line="240" w:lineRule="auto"/>
        <w:contextualSpacing/>
        <w:rPr>
          <w:rFonts w:ascii="Calibri" w:eastAsia="Calibri" w:hAnsi="Calibri" w:cs="Times New Roman"/>
        </w:rPr>
      </w:pPr>
      <w:r w:rsidRPr="4CA715FE">
        <w:rPr>
          <w:rFonts w:ascii="Calibri" w:eastAsia="Calibri" w:hAnsi="Calibri" w:cs="Times New Roman"/>
        </w:rPr>
        <w:t>Intersex or other</w:t>
      </w:r>
    </w:p>
    <w:p w14:paraId="151CAABB" w14:textId="3ACAE1F7" w:rsidR="005C5F6D" w:rsidRPr="00891A9A" w:rsidRDefault="4CA715FE" w:rsidP="00891A9A">
      <w:pPr>
        <w:pStyle w:val="ListParagraph"/>
        <w:numPr>
          <w:ilvl w:val="0"/>
          <w:numId w:val="128"/>
        </w:numPr>
        <w:spacing w:after="0" w:line="240" w:lineRule="auto"/>
        <w:ind w:left="720"/>
        <w:rPr>
          <w:rFonts w:ascii="Calibri" w:eastAsia="Calibri" w:hAnsi="Calibri" w:cs="Times New Roman"/>
        </w:rPr>
      </w:pPr>
      <w:r w:rsidRPr="00891A9A">
        <w:rPr>
          <w:rFonts w:ascii="Calibri" w:eastAsia="Calibri" w:hAnsi="Calibri" w:cs="Times New Roman"/>
        </w:rPr>
        <w:t>Don’t know</w:t>
      </w:r>
    </w:p>
    <w:p w14:paraId="11C0BD21" w14:textId="1BCEC863" w:rsidR="005C5F6D" w:rsidRPr="00791206" w:rsidRDefault="6838C06C" w:rsidP="00891A9A">
      <w:pPr>
        <w:spacing w:after="0" w:line="240" w:lineRule="auto"/>
        <w:ind w:left="360"/>
        <w:contextualSpacing/>
        <w:rPr>
          <w:rFonts w:ascii="Calibri" w:eastAsia="Calibri" w:hAnsi="Calibri" w:cs="Times New Roman"/>
        </w:rPr>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CHILDMULT</w:t>
      </w:r>
    </w:p>
    <w:p w14:paraId="159C98F7" w14:textId="77777777" w:rsidR="00883724" w:rsidRDefault="00883724" w:rsidP="007F6BEA">
      <w:pPr>
        <w:spacing w:after="0" w:line="240" w:lineRule="auto"/>
        <w:rPr>
          <w:rFonts w:ascii="Calibri" w:eastAsia="Calibri" w:hAnsi="Calibri" w:cs="Times New Roman"/>
          <w:b/>
          <w:bCs/>
        </w:rPr>
      </w:pPr>
    </w:p>
    <w:p w14:paraId="45783FD3" w14:textId="2AE892B9" w:rsidR="007F6BEA" w:rsidRDefault="6838C06C" w:rsidP="6838C06C">
      <w:pPr>
        <w:spacing w:after="0" w:line="240" w:lineRule="auto"/>
        <w:rPr>
          <w:b/>
          <w:bCs/>
          <w:i/>
          <w:iCs/>
        </w:rPr>
      </w:pPr>
      <w:r w:rsidRPr="6838C06C">
        <w:rPr>
          <w:rFonts w:ascii="Calibri" w:eastAsia="Calibri" w:hAnsi="Calibri" w:cs="Times New Roman"/>
          <w:b/>
          <w:bCs/>
        </w:rPr>
        <w:t>If CHILD1 &gt;</w:t>
      </w:r>
      <w:proofErr w:type="gramStart"/>
      <w:r w:rsidRPr="6838C06C">
        <w:rPr>
          <w:rFonts w:ascii="Calibri" w:eastAsia="Calibri" w:hAnsi="Calibri" w:cs="Times New Roman"/>
          <w:b/>
          <w:bCs/>
        </w:rPr>
        <w:t>1</w:t>
      </w:r>
      <w:proofErr w:type="gramEnd"/>
      <w:r w:rsidRPr="6838C06C">
        <w:rPr>
          <w:rFonts w:ascii="Calibri" w:eastAsia="Calibri" w:hAnsi="Calibri" w:cs="Times New Roman"/>
          <w:b/>
          <w:bCs/>
        </w:rPr>
        <w:t xml:space="preserve"> ask </w:t>
      </w:r>
      <w:r w:rsidRPr="6838C06C">
        <w:rPr>
          <w:b/>
          <w:bCs/>
          <w:i/>
          <w:iCs/>
        </w:rPr>
        <w:t>CHILDMULT</w:t>
      </w:r>
    </w:p>
    <w:p w14:paraId="1053C568" w14:textId="170ED562" w:rsidR="00883724" w:rsidRDefault="6838C06C" w:rsidP="007F6BEA">
      <w:pPr>
        <w:spacing w:after="0" w:line="240" w:lineRule="auto"/>
        <w:rPr>
          <w:rFonts w:eastAsia="Calibri"/>
        </w:rPr>
      </w:pPr>
      <w:r w:rsidRPr="6838C06C">
        <w:rPr>
          <w:rFonts w:ascii="Calibri" w:eastAsia="Calibri" w:hAnsi="Calibri" w:cs="Times New Roman"/>
          <w:b/>
          <w:bCs/>
        </w:rPr>
        <w:t>If CHILD1 =0 GO TO CHILD3</w:t>
      </w:r>
    </w:p>
    <w:p w14:paraId="3AEC6C20" w14:textId="54D185C9" w:rsidR="007F6BEA" w:rsidRPr="00BF6ACA" w:rsidRDefault="6838C06C" w:rsidP="6838C06C">
      <w:pPr>
        <w:spacing w:after="0" w:line="240" w:lineRule="auto"/>
        <w:rPr>
          <w:rFonts w:eastAsia="Calibri"/>
        </w:rPr>
      </w:pPr>
      <w:r w:rsidRPr="6838C06C">
        <w:rPr>
          <w:rFonts w:eastAsia="Calibri"/>
        </w:rPr>
        <w:t>[CHILDMULT] Was this child born a twin, triplet, or other multiple?</w:t>
      </w:r>
    </w:p>
    <w:p w14:paraId="1AFCCC30" w14:textId="0BB30F7D" w:rsidR="007F6BEA" w:rsidRPr="00BF6ACA" w:rsidRDefault="6838C06C" w:rsidP="6838C06C">
      <w:pPr>
        <w:pStyle w:val="ListParagraph"/>
        <w:numPr>
          <w:ilvl w:val="0"/>
          <w:numId w:val="129"/>
        </w:numPr>
        <w:spacing w:after="0" w:line="240" w:lineRule="auto"/>
        <w:rPr>
          <w:rFonts w:eastAsiaTheme="minorEastAsia"/>
        </w:rPr>
      </w:pPr>
      <w:r w:rsidRPr="6838C06C">
        <w:rPr>
          <w:rFonts w:eastAsia="Calibri"/>
        </w:rPr>
        <w:t>No</w:t>
      </w:r>
    </w:p>
    <w:p w14:paraId="6F65D825" w14:textId="40FC42AD" w:rsidR="00BF6ACA" w:rsidRPr="00891A9A" w:rsidRDefault="6838C06C" w:rsidP="6838C06C">
      <w:pPr>
        <w:pStyle w:val="ListParagraph"/>
        <w:numPr>
          <w:ilvl w:val="0"/>
          <w:numId w:val="129"/>
        </w:numPr>
        <w:spacing w:after="0" w:line="240" w:lineRule="auto"/>
        <w:rPr>
          <w:rFonts w:eastAsiaTheme="minorEastAsia"/>
        </w:rPr>
      </w:pPr>
      <w:r w:rsidRPr="6838C06C">
        <w:rPr>
          <w:rFonts w:eastAsia="Calibri"/>
        </w:rPr>
        <w:t>Yes</w:t>
      </w:r>
    </w:p>
    <w:p w14:paraId="6F3208A1" w14:textId="49BA4BBE" w:rsidR="007F6BEA" w:rsidRDefault="6838C06C" w:rsidP="007F6BEA">
      <w:pPr>
        <w:spacing w:after="0" w:line="240" w:lineRule="auto"/>
        <w:ind w:left="360"/>
        <w:rPr>
          <w:rFonts w:eastAsia="Calibri"/>
        </w:rPr>
      </w:pPr>
      <w:r w:rsidRPr="6838C06C">
        <w:rPr>
          <w:rFonts w:eastAsia="Calibri"/>
        </w:rPr>
        <w:t>NO RESPONSE →GO TO CHILD3</w:t>
      </w:r>
    </w:p>
    <w:p w14:paraId="531DDCA2" w14:textId="77777777" w:rsidR="007F6BEA" w:rsidRDefault="007F6BEA" w:rsidP="4CA715FE">
      <w:pPr>
        <w:spacing w:after="0" w:line="240" w:lineRule="auto"/>
        <w:rPr>
          <w:rFonts w:ascii="Calibri" w:eastAsia="Calibri" w:hAnsi="Calibri" w:cs="Times New Roman"/>
          <w:b/>
          <w:bCs/>
        </w:rPr>
      </w:pPr>
    </w:p>
    <w:p w14:paraId="1BC1A558" w14:textId="2F00F759"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completed, fill next child initials or nickname</w:t>
      </w:r>
    </w:p>
    <w:p w14:paraId="1D9CFD62" w14:textId="6B1A9DEE"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p>
    <w:p w14:paraId="42CD5C2E" w14:textId="1D7635A3" w:rsidR="00C678E3" w:rsidRPr="00791206" w:rsidRDefault="6838C06C" w:rsidP="6838C06C">
      <w:pPr>
        <w:pStyle w:val="ListParagraph"/>
        <w:numPr>
          <w:ilvl w:val="0"/>
          <w:numId w:val="2"/>
        </w:numPr>
        <w:spacing w:after="0" w:line="240" w:lineRule="auto"/>
        <w:rPr>
          <w:rFonts w:eastAsiaTheme="minorEastAsia"/>
          <w:b/>
          <w:bCs/>
        </w:rPr>
      </w:pPr>
      <w:r w:rsidRPr="6838C06C">
        <w:rPr>
          <w:rFonts w:ascii="Calibri" w:eastAsia="Calibri" w:hAnsi="Calibri" w:cs="Times New Roman"/>
        </w:rPr>
        <w:t>[CHILD3] Is [child initials or nickname/your child]…</w:t>
      </w:r>
    </w:p>
    <w:p w14:paraId="5B563770" w14:textId="77777777" w:rsidR="00C678E3" w:rsidRPr="00791206" w:rsidRDefault="4CA715FE" w:rsidP="00891A9A">
      <w:pPr>
        <w:numPr>
          <w:ilvl w:val="0"/>
          <w:numId w:val="130"/>
        </w:numPr>
        <w:spacing w:after="0" w:line="240" w:lineRule="auto"/>
        <w:contextualSpacing/>
        <w:rPr>
          <w:rFonts w:ascii="Calibri" w:eastAsia="Calibri" w:hAnsi="Calibri" w:cs="Times New Roman"/>
        </w:rPr>
      </w:pPr>
      <w:r w:rsidRPr="4CA715FE">
        <w:rPr>
          <w:rFonts w:ascii="Calibri" w:eastAsia="Calibri" w:hAnsi="Calibri" w:cs="Times New Roman"/>
        </w:rPr>
        <w:t>Your biological child</w:t>
      </w:r>
    </w:p>
    <w:p w14:paraId="15999EA7" w14:textId="77777777" w:rsidR="00C678E3" w:rsidRPr="00791206" w:rsidRDefault="4CA715FE" w:rsidP="00891A9A">
      <w:pPr>
        <w:numPr>
          <w:ilvl w:val="0"/>
          <w:numId w:val="130"/>
        </w:numPr>
        <w:spacing w:after="0" w:line="240" w:lineRule="auto"/>
        <w:contextualSpacing/>
        <w:rPr>
          <w:rFonts w:ascii="Calibri" w:eastAsia="Calibri" w:hAnsi="Calibri" w:cs="Times New Roman"/>
        </w:rPr>
      </w:pPr>
      <w:r w:rsidRPr="4CA715FE">
        <w:rPr>
          <w:rFonts w:ascii="Calibri" w:eastAsia="Calibri" w:hAnsi="Calibri" w:cs="Times New Roman"/>
        </w:rPr>
        <w:t>Adopted</w:t>
      </w:r>
    </w:p>
    <w:p w14:paraId="1CFD8AA5" w14:textId="77777777" w:rsidR="005C5F6D" w:rsidRPr="00791206" w:rsidRDefault="7D103809" w:rsidP="00891A9A">
      <w:pPr>
        <w:numPr>
          <w:ilvl w:val="0"/>
          <w:numId w:val="130"/>
        </w:numPr>
        <w:spacing w:after="0" w:line="240" w:lineRule="auto"/>
        <w:contextualSpacing/>
        <w:rPr>
          <w:rFonts w:ascii="Calibri" w:eastAsia="Calibri" w:hAnsi="Calibri" w:cs="Times New Roman"/>
        </w:rPr>
      </w:pPr>
      <w:r w:rsidRPr="7D103809">
        <w:rPr>
          <w:rFonts w:ascii="Calibri" w:eastAsia="Calibri" w:hAnsi="Calibri" w:cs="Times New Roman"/>
        </w:rPr>
        <w:t xml:space="preserve">A </w:t>
      </w:r>
      <w:proofErr w:type="gramStart"/>
      <w:r w:rsidRPr="7D103809">
        <w:rPr>
          <w:rFonts w:ascii="Calibri" w:eastAsia="Calibri" w:hAnsi="Calibri" w:cs="Times New Roman"/>
        </w:rPr>
        <w:t>step child</w:t>
      </w:r>
      <w:proofErr w:type="gramEnd"/>
    </w:p>
    <w:p w14:paraId="0A7DE206" w14:textId="1E5AFFCB" w:rsidR="7D103809" w:rsidRDefault="64D3EA98" w:rsidP="7D103809">
      <w:pPr>
        <w:numPr>
          <w:ilvl w:val="0"/>
          <w:numId w:val="130"/>
        </w:numPr>
        <w:spacing w:after="0" w:line="240" w:lineRule="auto"/>
        <w:contextualSpacing/>
      </w:pPr>
      <w:r w:rsidRPr="64D3EA98">
        <w:rPr>
          <w:rFonts w:ascii="Calibri" w:eastAsia="Calibri" w:hAnsi="Calibri" w:cs="Times New Roman"/>
        </w:rPr>
        <w:t>Related to me in some other way</w:t>
      </w:r>
    </w:p>
    <w:p w14:paraId="17CA552E" w14:textId="762A2930" w:rsidR="005C5F6D" w:rsidRPr="00791206" w:rsidRDefault="4CA715FE" w:rsidP="00891A9A">
      <w:pPr>
        <w:spacing w:after="0" w:line="240" w:lineRule="auto"/>
        <w:ind w:left="360"/>
        <w:contextualSpacing/>
        <w:rPr>
          <w:rFonts w:ascii="Calibri" w:eastAsia="Calibri" w:hAnsi="Calibri" w:cs="Times New Roman"/>
        </w:rPr>
      </w:pPr>
      <w:r w:rsidRPr="4CA715FE">
        <w:rPr>
          <w:rFonts w:eastAsia="Calibri"/>
          <w:i/>
          <w:iCs/>
        </w:rPr>
        <w:t xml:space="preserve">NO RESPONSE </w:t>
      </w:r>
      <w:r w:rsidRPr="4CA715FE">
        <w:rPr>
          <w:rFonts w:ascii="Wingdings" w:eastAsia="Wingdings" w:hAnsi="Wingdings" w:cs="Wingdings"/>
        </w:rPr>
        <w:t>à</w:t>
      </w:r>
      <w:r w:rsidRPr="4CA715FE">
        <w:rPr>
          <w:rFonts w:eastAsia="Calibri"/>
          <w:b/>
          <w:bCs/>
          <w:i/>
          <w:iCs/>
        </w:rPr>
        <w:t xml:space="preserve"> </w:t>
      </w:r>
      <w:r w:rsidRPr="4CA715FE">
        <w:rPr>
          <w:b/>
          <w:bCs/>
          <w:i/>
          <w:iCs/>
        </w:rPr>
        <w:t>GO TO CHILD4</w:t>
      </w:r>
    </w:p>
    <w:p w14:paraId="69B283EA" w14:textId="77777777" w:rsidR="00CA6C8C" w:rsidRPr="00791206" w:rsidRDefault="00CA6C8C" w:rsidP="00CA6C8C">
      <w:pPr>
        <w:spacing w:after="0" w:line="240" w:lineRule="auto"/>
        <w:contextualSpacing/>
        <w:rPr>
          <w:rFonts w:ascii="Calibri" w:eastAsia="Calibri" w:hAnsi="Calibri" w:cs="Times New Roman"/>
        </w:rPr>
      </w:pPr>
    </w:p>
    <w:p w14:paraId="6564795E" w14:textId="22ED2321" w:rsidR="4CA715FE" w:rsidRDefault="6838C06C" w:rsidP="6838C06C">
      <w:pPr>
        <w:spacing w:after="0" w:line="240" w:lineRule="auto"/>
        <w:rPr>
          <w:rFonts w:ascii="Calibri" w:eastAsia="Calibri" w:hAnsi="Calibri" w:cs="Times New Roman"/>
          <w:b/>
          <w:bCs/>
        </w:rPr>
      </w:pPr>
      <w:r w:rsidRPr="6838C06C">
        <w:rPr>
          <w:rFonts w:ascii="Calibri" w:eastAsia="Calibri" w:hAnsi="Calibri" w:cs="Times New Roman"/>
          <w:b/>
          <w:bCs/>
        </w:rPr>
        <w:t xml:space="preserve"> IF CHILDNAME completed, fill next child initials or nickname</w:t>
      </w:r>
    </w:p>
    <w:p w14:paraId="3C9E77CC" w14:textId="6B1A9DEE"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p>
    <w:p w14:paraId="16D59D8E" w14:textId="7B456ED7" w:rsidR="4CA715FE" w:rsidRDefault="4CA715FE" w:rsidP="4CA715FE">
      <w:pPr>
        <w:spacing w:after="0" w:line="240" w:lineRule="auto"/>
        <w:rPr>
          <w:rFonts w:ascii="Calibri" w:eastAsia="Calibri" w:hAnsi="Calibri" w:cs="Times New Roman"/>
          <w:b/>
          <w:bCs/>
        </w:rPr>
      </w:pPr>
    </w:p>
    <w:p w14:paraId="20FC7A48" w14:textId="608F326B" w:rsidR="00C678E3" w:rsidRPr="00791206" w:rsidRDefault="6838C06C" w:rsidP="0CBEECD9">
      <w:pPr>
        <w:pStyle w:val="ListParagraph"/>
        <w:numPr>
          <w:ilvl w:val="0"/>
          <w:numId w:val="20"/>
        </w:numPr>
        <w:spacing w:after="0"/>
      </w:pPr>
      <w:r w:rsidRPr="6838C06C">
        <w:rPr>
          <w:rFonts w:ascii="Calibri" w:eastAsia="Calibri" w:hAnsi="Calibri" w:cs="Times New Roman"/>
        </w:rPr>
        <w:t xml:space="preserve">[CHILD4] </w:t>
      </w:r>
      <w:r>
        <w:t xml:space="preserve">Is [child initials or nickname/your child] still living? </w:t>
      </w:r>
    </w:p>
    <w:p w14:paraId="7C214955" w14:textId="77777777" w:rsidR="00891A9A" w:rsidRDefault="64D3EA98" w:rsidP="00891A9A">
      <w:pPr>
        <w:numPr>
          <w:ilvl w:val="1"/>
          <w:numId w:val="20"/>
        </w:numPr>
        <w:contextualSpacing/>
      </w:pPr>
      <w:r>
        <w:t xml:space="preserve">No </w:t>
      </w:r>
      <w:r w:rsidRPr="64D3EA98">
        <w:rPr>
          <w:rFonts w:ascii="Wingdings" w:eastAsia="Wingdings" w:hAnsi="Wingdings"/>
          <w:b/>
          <w:bCs/>
        </w:rPr>
        <w:t>à</w:t>
      </w:r>
      <w:r w:rsidRPr="64D3EA98">
        <w:rPr>
          <w:b/>
          <w:bCs/>
        </w:rPr>
        <w:t xml:space="preserve"> GO TO CHILDDEATH</w:t>
      </w:r>
    </w:p>
    <w:p w14:paraId="46A1443D" w14:textId="2660A7F2" w:rsidR="00891A9A" w:rsidRPr="00891A9A" w:rsidRDefault="64D3EA98" w:rsidP="00891A9A">
      <w:pPr>
        <w:numPr>
          <w:ilvl w:val="1"/>
          <w:numId w:val="20"/>
        </w:numPr>
        <w:contextualSpacing/>
      </w:pPr>
      <w:r w:rsidRPr="64D3EA98">
        <w:t xml:space="preserve">Yes </w:t>
      </w:r>
      <w:r w:rsidRPr="64D3EA98">
        <w:rPr>
          <w:rFonts w:ascii="Wingdings" w:eastAsia="Wingdings" w:hAnsi="Wingdings"/>
          <w:b/>
          <w:bCs/>
        </w:rPr>
        <w:t>à</w:t>
      </w:r>
      <w:r w:rsidRPr="64D3EA98">
        <w:rPr>
          <w:b/>
          <w:bCs/>
        </w:rPr>
        <w:t xml:space="preserve"> GO TO CHILDAGE</w:t>
      </w:r>
    </w:p>
    <w:p w14:paraId="392B5CBF" w14:textId="5C39F3FF" w:rsidR="00C678E3" w:rsidRPr="00891A9A" w:rsidRDefault="00C678E3" w:rsidP="00891A9A">
      <w:pPr>
        <w:pStyle w:val="ListParagraph"/>
        <w:numPr>
          <w:ilvl w:val="0"/>
          <w:numId w:val="131"/>
        </w:numPr>
        <w:rPr>
          <w:rFonts w:eastAsia="Calibri" w:cstheme="minorHAnsi"/>
        </w:rPr>
      </w:pPr>
      <w:r w:rsidRPr="00891A9A">
        <w:rPr>
          <w:rFonts w:eastAsia="Calibri" w:cs="Times New Roman"/>
        </w:rPr>
        <w:t>Don’t</w:t>
      </w:r>
      <w:r w:rsidRPr="00891A9A" w:rsidDel="005C4C21">
        <w:rPr>
          <w:rFonts w:cstheme="minorHAnsi"/>
        </w:rPr>
        <w:t xml:space="preserve"> </w:t>
      </w:r>
      <w:r w:rsidRPr="00891A9A">
        <w:rPr>
          <w:rFonts w:cstheme="minorHAnsi"/>
        </w:rPr>
        <w:t xml:space="preserve">know </w:t>
      </w:r>
      <w:r w:rsidRPr="00891A9A">
        <w:rPr>
          <w:rFonts w:ascii="Wingdings" w:eastAsia="Wingdings" w:hAnsi="Wingdings" w:cstheme="minorHAnsi"/>
          <w:b/>
        </w:rPr>
        <w:t>à</w:t>
      </w:r>
      <w:r w:rsidRPr="00891A9A">
        <w:rPr>
          <w:rFonts w:cstheme="minorHAnsi"/>
          <w:b/>
        </w:rPr>
        <w:t xml:space="preserve"> GO TO </w:t>
      </w:r>
      <w:r w:rsidR="005C5F6D" w:rsidRPr="00891A9A">
        <w:rPr>
          <w:rFonts w:cstheme="minorHAnsi"/>
          <w:b/>
        </w:rPr>
        <w:t>CHILDCANC</w:t>
      </w:r>
    </w:p>
    <w:p w14:paraId="4F91E453" w14:textId="6805B5B3" w:rsidR="00C678E3" w:rsidRPr="00791206" w:rsidRDefault="005C5F6D" w:rsidP="00891A9A">
      <w:pPr>
        <w:spacing w:after="0" w:line="240" w:lineRule="auto"/>
        <w:ind w:firstLine="360"/>
        <w:contextualSpacing/>
        <w:rPr>
          <w:rFonts w:ascii="Calibri" w:eastAsia="Calibri" w:hAnsi="Calibri" w:cs="Times New Roman"/>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w:t>
      </w:r>
    </w:p>
    <w:p w14:paraId="202CD4D2" w14:textId="77777777" w:rsidR="00CA6C8C" w:rsidRPr="00791206" w:rsidRDefault="00CA6C8C" w:rsidP="00CA6C8C">
      <w:pPr>
        <w:spacing w:after="0" w:line="240" w:lineRule="auto"/>
        <w:contextualSpacing/>
        <w:rPr>
          <w:rFonts w:ascii="Calibri" w:eastAsia="Calibri" w:hAnsi="Calibri" w:cs="Times New Roman"/>
        </w:rPr>
      </w:pPr>
    </w:p>
    <w:p w14:paraId="3E7F2417" w14:textId="3F9D705B" w:rsidR="00CA6C8C" w:rsidRPr="00791206" w:rsidRDefault="6838C06C" w:rsidP="6838C06C">
      <w:pPr>
        <w:spacing w:after="0" w:line="240" w:lineRule="auto"/>
        <w:contextualSpacing/>
        <w:rPr>
          <w:rFonts w:ascii="Calibri" w:eastAsia="Calibri" w:hAnsi="Calibri" w:cs="Times New Roman"/>
          <w:b/>
          <w:bCs/>
        </w:rPr>
      </w:pPr>
      <w:r w:rsidRPr="6838C06C">
        <w:rPr>
          <w:rFonts w:ascii="Calibri" w:eastAsia="Calibri" w:hAnsi="Calibri" w:cs="Times New Roman"/>
          <w:b/>
          <w:bCs/>
        </w:rPr>
        <w:t xml:space="preserve"> IF CHILDNAME completed, fill next child initials or nickname</w:t>
      </w:r>
    </w:p>
    <w:p w14:paraId="67E99089" w14:textId="6B1A9DEE" w:rsidR="00CA6C8C" w:rsidRPr="00791206" w:rsidRDefault="6838C06C" w:rsidP="4CA715FE">
      <w:pPr>
        <w:spacing w:after="0" w:line="240" w:lineRule="auto"/>
        <w:contextualSpacing/>
        <w:rPr>
          <w:rFonts w:ascii="Calibri" w:eastAsia="Calibri" w:hAnsi="Calibri" w:cs="Times New Roman"/>
          <w:b/>
          <w:bCs/>
        </w:rPr>
      </w:pPr>
      <w:r w:rsidRPr="6838C06C">
        <w:rPr>
          <w:rFonts w:ascii="Calibri" w:eastAsia="Calibri" w:hAnsi="Calibri" w:cs="Times New Roman"/>
          <w:b/>
          <w:bCs/>
        </w:rPr>
        <w:t>If CHILDNAME not completed, fill [your child]</w:t>
      </w:r>
    </w:p>
    <w:p w14:paraId="65D7B8C0" w14:textId="453A2908" w:rsidR="00CA6C8C" w:rsidRPr="00791206" w:rsidRDefault="00CA6C8C" w:rsidP="4CA715FE">
      <w:pPr>
        <w:spacing w:after="0" w:line="240" w:lineRule="auto"/>
        <w:contextualSpacing/>
        <w:rPr>
          <w:rFonts w:ascii="Calibri" w:eastAsia="Calibri" w:hAnsi="Calibri" w:cs="Times New Roman"/>
          <w:b/>
          <w:bCs/>
        </w:rPr>
      </w:pPr>
    </w:p>
    <w:p w14:paraId="2AF1354C" w14:textId="5DD1D8B5" w:rsidR="00C678E3" w:rsidRPr="00791206" w:rsidRDefault="6838C06C" w:rsidP="0CBEECD9">
      <w:pPr>
        <w:pStyle w:val="ListParagraph"/>
        <w:numPr>
          <w:ilvl w:val="0"/>
          <w:numId w:val="20"/>
        </w:numPr>
        <w:rPr>
          <w:rFonts w:eastAsia="Calibri"/>
        </w:rPr>
      </w:pPr>
      <w:r w:rsidRPr="6838C06C">
        <w:rPr>
          <w:rFonts w:ascii="Calibri" w:eastAsia="Calibri" w:hAnsi="Calibri" w:cs="Times New Roman"/>
        </w:rPr>
        <w:t xml:space="preserve">[CHILDAGE] </w:t>
      </w:r>
      <w:r w:rsidRPr="6838C06C">
        <w:rPr>
          <w:rFonts w:eastAsia="Calibri"/>
        </w:rPr>
        <w:t>How old is [child initials or nickname/your child] today?</w:t>
      </w:r>
    </w:p>
    <w:p w14:paraId="029662BB" w14:textId="556C5829" w:rsidR="00C678E3" w:rsidRPr="00323C2C" w:rsidRDefault="00C678E3" w:rsidP="00C678E3">
      <w:pPr>
        <w:ind w:left="360"/>
        <w:contextualSpacing/>
        <w:rPr>
          <w:rFonts w:cstheme="minorHAnsi"/>
          <w:b/>
        </w:rPr>
      </w:pPr>
      <w:r w:rsidRPr="00323C2C">
        <w:rPr>
          <w:rFonts w:cstheme="minorHAnsi"/>
        </w:rPr>
        <w:t xml:space="preserve">|__|__|__| Child’s age </w:t>
      </w:r>
    </w:p>
    <w:p w14:paraId="5E56434C" w14:textId="3AA32668" w:rsidR="00C678E3" w:rsidRPr="00323C2C" w:rsidRDefault="64D3EA98" w:rsidP="60923EDB">
      <w:pPr>
        <w:pStyle w:val="ListParagraph"/>
        <w:numPr>
          <w:ilvl w:val="1"/>
          <w:numId w:val="20"/>
        </w:numPr>
      </w:pPr>
      <w:r w:rsidRPr="64D3EA98">
        <w:t xml:space="preserve">Less than 1 year old </w:t>
      </w:r>
    </w:p>
    <w:p w14:paraId="22EAFF0C" w14:textId="74542914" w:rsidR="003024C4" w:rsidRPr="00323C2C" w:rsidRDefault="00323C2C" w:rsidP="00323C2C">
      <w:pPr>
        <w:ind w:firstLine="360"/>
        <w:contextualSpacing/>
        <w:rPr>
          <w:rFonts w:cstheme="minorHAnsi"/>
        </w:rPr>
      </w:pPr>
      <w:r w:rsidRPr="00323C2C">
        <w:rPr>
          <w:rFonts w:eastAsia="Calibri" w:cs="Times New Roman"/>
        </w:rPr>
        <w:t xml:space="preserve">77 </w:t>
      </w:r>
      <w:r w:rsidR="00C678E3" w:rsidRPr="00323C2C">
        <w:rPr>
          <w:rFonts w:eastAsia="Calibri" w:cs="Times New Roman"/>
        </w:rPr>
        <w:t xml:space="preserve">Don’t </w:t>
      </w:r>
      <w:r w:rsidR="00C678E3" w:rsidRPr="00323C2C">
        <w:rPr>
          <w:rFonts w:cstheme="minorHAnsi"/>
        </w:rPr>
        <w:t xml:space="preserve">know </w:t>
      </w:r>
    </w:p>
    <w:p w14:paraId="06F5E895" w14:textId="0096467F" w:rsidR="003024C4" w:rsidRPr="00323C2C" w:rsidRDefault="003024C4" w:rsidP="00323C2C">
      <w:pPr>
        <w:ind w:firstLine="360"/>
        <w:contextualSpacing/>
        <w:rPr>
          <w:rFonts w:cstheme="minorHAnsi"/>
        </w:rPr>
      </w:pPr>
      <w:r w:rsidRPr="00323C2C">
        <w:rPr>
          <w:rFonts w:eastAsia="Calibri" w:cstheme="minorHAnsi"/>
          <w:i/>
        </w:rPr>
        <w:t xml:space="preserve">NO RESPONSE </w:t>
      </w:r>
      <w:r w:rsidRPr="00323C2C">
        <w:rPr>
          <w:rFonts w:ascii="Wingdings" w:eastAsia="Wingdings" w:hAnsi="Wingdings" w:cs="Wingdings"/>
        </w:rPr>
        <w:t>à</w:t>
      </w:r>
      <w:r w:rsidRPr="00323C2C">
        <w:rPr>
          <w:rFonts w:eastAsia="Calibri" w:cstheme="minorHAnsi"/>
          <w:b/>
          <w:i/>
        </w:rPr>
        <w:t xml:space="preserve"> </w:t>
      </w:r>
      <w:r w:rsidRPr="00323C2C">
        <w:rPr>
          <w:rFonts w:cstheme="minorHAnsi"/>
          <w:b/>
          <w:i/>
        </w:rPr>
        <w:t>GO TO CHILDCANC</w:t>
      </w:r>
    </w:p>
    <w:p w14:paraId="2A9CBCB7" w14:textId="77777777" w:rsidR="00CA6C8C" w:rsidRPr="00791206" w:rsidRDefault="00CA6C8C" w:rsidP="00CA6C8C">
      <w:pPr>
        <w:contextualSpacing/>
        <w:rPr>
          <w:rFonts w:cstheme="minorHAnsi"/>
        </w:rPr>
      </w:pPr>
    </w:p>
    <w:p w14:paraId="71E562CF" w14:textId="44AD40BB" w:rsidR="4CA715FE" w:rsidRDefault="6838C06C" w:rsidP="6838C06C">
      <w:pPr>
        <w:spacing w:after="0" w:line="240" w:lineRule="auto"/>
        <w:rPr>
          <w:rFonts w:ascii="Calibri" w:eastAsia="Calibri" w:hAnsi="Calibri" w:cs="Times New Roman"/>
          <w:b/>
          <w:bCs/>
        </w:rPr>
      </w:pPr>
      <w:r w:rsidRPr="6838C06C">
        <w:rPr>
          <w:rFonts w:ascii="Calibri" w:eastAsia="Calibri" w:hAnsi="Calibri" w:cs="Times New Roman"/>
          <w:b/>
          <w:bCs/>
        </w:rPr>
        <w:t xml:space="preserve"> IF CHILDNAME completed, fill next child initials or nickname</w:t>
      </w:r>
    </w:p>
    <w:p w14:paraId="7D17951D" w14:textId="6B1A9DEE"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p>
    <w:p w14:paraId="30F2B817" w14:textId="4988AEA7" w:rsidR="4CA715FE" w:rsidRDefault="4CA715FE" w:rsidP="4CA715FE">
      <w:pPr>
        <w:spacing w:after="0" w:line="240" w:lineRule="auto"/>
        <w:rPr>
          <w:rFonts w:ascii="Calibri" w:eastAsia="Calibri" w:hAnsi="Calibri" w:cs="Times New Roman"/>
          <w:b/>
          <w:bCs/>
        </w:rPr>
      </w:pPr>
    </w:p>
    <w:p w14:paraId="4E64B7D3" w14:textId="5A6BA3CC" w:rsidR="00C678E3" w:rsidRPr="00791206" w:rsidRDefault="6838C06C" w:rsidP="0CBEECD9">
      <w:pPr>
        <w:pStyle w:val="ListParagraph"/>
        <w:numPr>
          <w:ilvl w:val="0"/>
          <w:numId w:val="20"/>
        </w:numPr>
        <w:rPr>
          <w:rFonts w:eastAsia="Calibri"/>
        </w:rPr>
      </w:pPr>
      <w:r w:rsidRPr="6838C06C">
        <w:rPr>
          <w:rFonts w:ascii="Calibri" w:eastAsia="Calibri" w:hAnsi="Calibri" w:cs="Times New Roman"/>
        </w:rPr>
        <w:t xml:space="preserve">[CHILDDEATH] </w:t>
      </w:r>
      <w:r w:rsidRPr="6838C06C">
        <w:rPr>
          <w:rFonts w:eastAsia="Calibri"/>
        </w:rPr>
        <w:t xml:space="preserve">How old was [child initials or nickname/your child] when </w:t>
      </w:r>
      <w:r w:rsidRPr="6838C06C">
        <w:rPr>
          <w:rFonts w:eastAsia="Calibri"/>
          <w:i/>
          <w:iCs/>
        </w:rPr>
        <w:t xml:space="preserve">they </w:t>
      </w:r>
      <w:r w:rsidRPr="6838C06C">
        <w:rPr>
          <w:rFonts w:eastAsia="Calibri"/>
        </w:rPr>
        <w:t>died?</w:t>
      </w:r>
    </w:p>
    <w:p w14:paraId="08ED015B" w14:textId="77777777" w:rsidR="00C678E3" w:rsidRPr="00791206" w:rsidRDefault="00C678E3" w:rsidP="00C678E3">
      <w:pPr>
        <w:ind w:left="360"/>
        <w:contextualSpacing/>
        <w:rPr>
          <w:rFonts w:cstheme="minorHAnsi"/>
        </w:rPr>
      </w:pPr>
      <w:r w:rsidRPr="00791206">
        <w:rPr>
          <w:rFonts w:cstheme="minorHAnsi"/>
        </w:rPr>
        <w:t>|__|__|__| Child’s age</w:t>
      </w:r>
    </w:p>
    <w:p w14:paraId="0759C286" w14:textId="2D1ADE48" w:rsidR="00C678E3" w:rsidRPr="00323C2C" w:rsidRDefault="64D3EA98" w:rsidP="60923EDB">
      <w:pPr>
        <w:pStyle w:val="ListParagraph"/>
        <w:numPr>
          <w:ilvl w:val="1"/>
          <w:numId w:val="20"/>
        </w:numPr>
      </w:pPr>
      <w:r w:rsidRPr="64D3EA98">
        <w:t>Less than 1 year old</w:t>
      </w:r>
    </w:p>
    <w:p w14:paraId="3DDC30E3" w14:textId="481DA768" w:rsidR="003024C4" w:rsidRPr="00791206" w:rsidRDefault="00323C2C" w:rsidP="00323C2C">
      <w:pPr>
        <w:ind w:firstLine="360"/>
        <w:contextualSpacing/>
        <w:rPr>
          <w:rFonts w:cstheme="minorHAnsi"/>
        </w:rPr>
      </w:pPr>
      <w:r>
        <w:rPr>
          <w:rFonts w:eastAsia="Calibri" w:cs="Times New Roman"/>
        </w:rPr>
        <w:t xml:space="preserve">77 </w:t>
      </w:r>
      <w:r>
        <w:rPr>
          <w:rFonts w:eastAsia="Calibri" w:cs="Times New Roman"/>
        </w:rPr>
        <w:tab/>
      </w:r>
      <w:r w:rsidR="00C678E3" w:rsidRPr="00791206">
        <w:rPr>
          <w:rFonts w:eastAsia="Calibri" w:cs="Times New Roman"/>
        </w:rPr>
        <w:t xml:space="preserve">Don’t </w:t>
      </w:r>
      <w:r w:rsidR="00C678E3" w:rsidRPr="00791206">
        <w:rPr>
          <w:rFonts w:cstheme="minorHAnsi"/>
        </w:rPr>
        <w:t>know</w:t>
      </w:r>
    </w:p>
    <w:p w14:paraId="201B292A" w14:textId="434C525A" w:rsidR="003024C4" w:rsidRPr="00791206" w:rsidRDefault="003024C4" w:rsidP="00323C2C">
      <w:pPr>
        <w:ind w:firstLine="360"/>
        <w:contextualSpacing/>
        <w:rPr>
          <w:rFonts w:cstheme="minorHAnsi"/>
        </w:rPr>
      </w:pPr>
      <w:r w:rsidRPr="00791206">
        <w:rPr>
          <w:rFonts w:eastAsia="Calibri" w:cstheme="minorHAnsi"/>
          <w:i/>
        </w:rPr>
        <w:lastRenderedPageBreak/>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w:t>
      </w:r>
    </w:p>
    <w:p w14:paraId="1C086293" w14:textId="77777777" w:rsidR="00C678E3" w:rsidRPr="00791206" w:rsidRDefault="00C678E3" w:rsidP="00C678E3">
      <w:pPr>
        <w:spacing w:after="0" w:line="240" w:lineRule="auto"/>
        <w:rPr>
          <w:rFonts w:ascii="Calibri" w:eastAsia="Calibri" w:hAnsi="Calibri" w:cs="Times New Roman"/>
        </w:rPr>
      </w:pPr>
    </w:p>
    <w:p w14:paraId="08BA6DD5" w14:textId="5C7F9DCD" w:rsidR="00C678E3" w:rsidRPr="00791206"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[DISPLAY CHILDCANC if CHILD3 = 1 “YOUR BIOLOGICAL CHILD”]</w:t>
      </w:r>
    </w:p>
    <w:p w14:paraId="0FB760C5" w14:textId="1B74ACA0"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completed, fill next child initials or nickname</w:t>
      </w:r>
    </w:p>
    <w:p w14:paraId="1C9AD65A" w14:textId="51E2EC5A" w:rsidR="4CA715FE" w:rsidRDefault="6838C06C" w:rsidP="4CA715FE">
      <w:pPr>
        <w:spacing w:after="0" w:line="240" w:lineRule="auto"/>
        <w:rPr>
          <w:rFonts w:ascii="Calibri" w:eastAsia="Calibri" w:hAnsi="Calibri" w:cs="Times New Roman"/>
          <w:b/>
          <w:bCs/>
        </w:rPr>
      </w:pPr>
      <w:r w:rsidRPr="6838C06C">
        <w:rPr>
          <w:rFonts w:ascii="Calibri" w:eastAsia="Calibri" w:hAnsi="Calibri" w:cs="Times New Roman"/>
          <w:b/>
          <w:bCs/>
        </w:rPr>
        <w:t>If CHILDNAME not completed, fill [your child]</w:t>
      </w:r>
    </w:p>
    <w:p w14:paraId="73144258" w14:textId="01978CB5" w:rsidR="00C678E3" w:rsidRPr="00791206" w:rsidRDefault="6838C06C" w:rsidP="6838C06C">
      <w:pPr>
        <w:pStyle w:val="ListParagraph"/>
        <w:numPr>
          <w:ilvl w:val="0"/>
          <w:numId w:val="20"/>
        </w:numPr>
        <w:spacing w:before="120"/>
        <w:rPr>
          <w:rFonts w:eastAsiaTheme="minorEastAsia"/>
        </w:rPr>
      </w:pPr>
      <w:r w:rsidRPr="6838C06C">
        <w:rPr>
          <w:rFonts w:ascii="Calibri" w:eastAsia="Calibri" w:hAnsi="Calibri" w:cs="Times New Roman"/>
        </w:rPr>
        <w:t>[CHILDCANC]</w:t>
      </w:r>
      <w:r w:rsidRPr="6838C06C">
        <w:rPr>
          <w:rFonts w:ascii="Calibri" w:eastAsia="Calibri" w:hAnsi="Calibri" w:cs="Times New Roman"/>
          <w:b/>
          <w:bCs/>
        </w:rPr>
        <w:t xml:space="preserve"> [If CHILD4=1]</w:t>
      </w:r>
      <w:r w:rsidRPr="6838C06C">
        <w:rPr>
          <w:rFonts w:ascii="Calibri" w:eastAsia="Calibri" w:hAnsi="Calibri" w:cs="Times New Roman"/>
        </w:rPr>
        <w:t xml:space="preserve"> </w:t>
      </w:r>
      <w:r>
        <w:t xml:space="preserve">Has a doctor or other health professional ever told [child initials or nickname/your child] that they have or had any type of </w:t>
      </w:r>
      <w:r w:rsidRPr="6838C06C">
        <w:rPr>
          <w:b/>
          <w:bCs/>
        </w:rPr>
        <w:t>cancer</w:t>
      </w:r>
      <w:r>
        <w:t xml:space="preserve">? </w:t>
      </w:r>
      <w:r w:rsidRPr="6838C06C">
        <w:rPr>
          <w:b/>
          <w:bCs/>
        </w:rPr>
        <w:t>[If CHILD4=0, 77, NON-RESPONSE]</w:t>
      </w:r>
      <w:r w:rsidRPr="6838C06C">
        <w:rPr>
          <w:i/>
          <w:iCs/>
        </w:rPr>
        <w:t xml:space="preserve"> </w:t>
      </w:r>
      <w:r>
        <w:t xml:space="preserve">Did a doctor or other health professional ever tell [child initials or nickname/your child] that they had any type of </w:t>
      </w:r>
      <w:r w:rsidRPr="6838C06C">
        <w:rPr>
          <w:b/>
          <w:bCs/>
        </w:rPr>
        <w:t>cancer</w:t>
      </w:r>
      <w:r>
        <w:t>?</w:t>
      </w:r>
    </w:p>
    <w:p w14:paraId="4931F56C" w14:textId="38202ACE" w:rsidR="00B943A7" w:rsidRPr="00791206" w:rsidRDefault="6838C06C" w:rsidP="6838C06C">
      <w:pPr>
        <w:numPr>
          <w:ilvl w:val="1"/>
          <w:numId w:val="31"/>
        </w:numPr>
        <w:spacing w:after="0" w:line="240" w:lineRule="auto"/>
        <w:contextualSpacing/>
        <w:rPr>
          <w:rFonts w:eastAsiaTheme="minorEastAsia"/>
          <w:b/>
          <w:bCs/>
        </w:rPr>
      </w:pPr>
      <w:r w:rsidRPr="6838C06C">
        <w:rPr>
          <w:rFonts w:ascii="Calibri" w:eastAsia="Calibri" w:hAnsi="Calibri" w:cs="Times New Roman"/>
        </w:rPr>
        <w:t xml:space="preserve">No </w:t>
      </w:r>
      <w:r w:rsidRPr="6838C06C">
        <w:rPr>
          <w:rFonts w:ascii="Wingdings" w:eastAsia="Wingdings" w:hAnsi="Wingdings" w:cs="Wingdings"/>
        </w:rPr>
        <w:t>à</w:t>
      </w:r>
      <w:r w:rsidRPr="6838C06C">
        <w:rPr>
          <w:rFonts w:ascii="Calibri" w:eastAsia="Calibri" w:hAnsi="Calibri" w:cs="Times New Roman"/>
          <w:b/>
          <w:bCs/>
        </w:rPr>
        <w:t xml:space="preserve"> GO TO NEXT CHILD (REPEAT CHILDNAME – CHILDCANC) UP TO THE NUMBER OF CHILDREN IN CHILD. IF ONLY/LAST CHILD LISTED, GO TO EDU.</w:t>
      </w:r>
    </w:p>
    <w:p w14:paraId="6B420C1F" w14:textId="77777777" w:rsidR="00C678E3" w:rsidRPr="00791206" w:rsidRDefault="00C678E3" w:rsidP="00C678E3">
      <w:pPr>
        <w:numPr>
          <w:ilvl w:val="1"/>
          <w:numId w:val="31"/>
        </w:numPr>
        <w:spacing w:after="0" w:line="240" w:lineRule="auto"/>
        <w:contextualSpacing/>
        <w:rPr>
          <w:rFonts w:ascii="Calibri" w:eastAsia="Calibri" w:hAnsi="Calibri" w:cs="Times New Roman"/>
        </w:rPr>
      </w:pPr>
      <w:r w:rsidRPr="00791206">
        <w:rPr>
          <w:rFonts w:ascii="Calibri" w:eastAsia="Calibri" w:hAnsi="Calibri" w:cs="Times New Roman"/>
        </w:rPr>
        <w:t xml:space="preserve">Yes </w:t>
      </w:r>
    </w:p>
    <w:p w14:paraId="7C780714" w14:textId="4AEAC61F" w:rsidR="00C678E3" w:rsidRPr="00891A9A" w:rsidRDefault="6838C06C" w:rsidP="6838C06C">
      <w:pPr>
        <w:pStyle w:val="ListParagraph"/>
        <w:numPr>
          <w:ilvl w:val="0"/>
          <w:numId w:val="132"/>
        </w:numPr>
        <w:spacing w:after="0" w:line="240" w:lineRule="auto"/>
        <w:rPr>
          <w:rFonts w:eastAsiaTheme="minorEastAsia"/>
          <w:b/>
          <w:bCs/>
        </w:rPr>
      </w:pPr>
      <w:r w:rsidRPr="6838C06C">
        <w:rPr>
          <w:rFonts w:eastAsia="Calibri" w:cs="Times New Roman"/>
        </w:rPr>
        <w:t xml:space="preserve">Don’t know </w:t>
      </w:r>
      <w:r w:rsidRPr="6838C06C">
        <w:rPr>
          <w:rFonts w:ascii="Wingdings" w:eastAsia="Wingdings" w:hAnsi="Wingdings" w:cs="Wingdings"/>
        </w:rPr>
        <w:t>à</w:t>
      </w:r>
      <w:r w:rsidRPr="6838C06C">
        <w:rPr>
          <w:rFonts w:ascii="Calibri" w:eastAsia="Calibri" w:hAnsi="Calibri" w:cs="Times New Roman"/>
          <w:b/>
          <w:bCs/>
        </w:rPr>
        <w:t xml:space="preserve"> GO TO NEXT CHILD (REPEAT CHILDNAME – CHILDCANC) UP TO THE NUMBER OF CHILDREN IN CHILD. IF ONLY/LAST CHILD LISTED, GO TO EDU.</w:t>
      </w:r>
    </w:p>
    <w:p w14:paraId="23B480CE" w14:textId="25A42930" w:rsidR="00C678E3" w:rsidRPr="00791206" w:rsidRDefault="6838C06C" w:rsidP="6838C06C">
      <w:pPr>
        <w:spacing w:after="0" w:line="240" w:lineRule="auto"/>
        <w:ind w:left="360"/>
        <w:contextualSpacing/>
        <w:rPr>
          <w:rFonts w:eastAsiaTheme="minorEastAsia"/>
          <w:b/>
          <w:bCs/>
        </w:rPr>
      </w:pPr>
      <w:r w:rsidRPr="6838C06C">
        <w:rPr>
          <w:i/>
          <w:iCs/>
        </w:rPr>
        <w:t xml:space="preserve">NO RESPONSE </w:t>
      </w:r>
      <w:r w:rsidRPr="6838C06C">
        <w:rPr>
          <w:rFonts w:ascii="Wingdings" w:eastAsia="Wingdings" w:hAnsi="Wingdings" w:cs="Wingdings"/>
        </w:rPr>
        <w:t>à</w:t>
      </w:r>
      <w:r w:rsidRPr="6838C06C">
        <w:rPr>
          <w:rFonts w:ascii="Calibri" w:eastAsia="Calibri" w:hAnsi="Calibri" w:cs="Times New Roman"/>
          <w:b/>
          <w:bCs/>
        </w:rPr>
        <w:t xml:space="preserve"> GO TO NEXT CHILD (REPEAT CHILDNAME – CHILDCANC) UP TO THE NUMBER OF CHILDREN IN CHILD. IF ONLY/LAST CHILD LISTED, GO TO EDU.</w:t>
      </w:r>
    </w:p>
    <w:p w14:paraId="5EBE2019" w14:textId="77777777" w:rsidR="00C678E3" w:rsidRPr="00791206" w:rsidRDefault="00C678E3" w:rsidP="00C678E3">
      <w:pPr>
        <w:pStyle w:val="ListParagraph"/>
        <w:spacing w:after="0" w:line="240" w:lineRule="auto"/>
        <w:ind w:left="360"/>
        <w:rPr>
          <w:rFonts w:eastAsia="Calibri" w:cstheme="minorHAnsi"/>
        </w:rPr>
      </w:pPr>
    </w:p>
    <w:p w14:paraId="3EE240F0" w14:textId="77777777" w:rsidR="00C678E3" w:rsidRPr="00791206" w:rsidRDefault="00C678E3" w:rsidP="002C3843">
      <w:pPr>
        <w:pStyle w:val="ListParagraph"/>
        <w:numPr>
          <w:ilvl w:val="0"/>
          <w:numId w:val="44"/>
        </w:numPr>
        <w:spacing w:after="0" w:line="240" w:lineRule="auto"/>
        <w:rPr>
          <w:rFonts w:eastAsia="Calibri" w:cstheme="minorHAnsi"/>
        </w:rPr>
      </w:pPr>
      <w:r w:rsidRPr="00791206">
        <w:rPr>
          <w:rFonts w:cstheme="minorHAnsi"/>
        </w:rPr>
        <w:t>[CHILDCANC2]</w:t>
      </w:r>
      <w:r w:rsidRPr="00791206">
        <w:rPr>
          <w:rFonts w:cstheme="minorHAnsi"/>
          <w:b/>
        </w:rPr>
        <w:t xml:space="preserve"> </w:t>
      </w:r>
      <w:r w:rsidRPr="00791206">
        <w:rPr>
          <w:rFonts w:eastAsia="Calibri" w:cstheme="minorHAnsi"/>
        </w:rPr>
        <w:t xml:space="preserve">Which type(s) of </w:t>
      </w:r>
      <w:r w:rsidRPr="00791206">
        <w:rPr>
          <w:rFonts w:eastAsia="Calibri" w:cstheme="minorHAnsi"/>
          <w:b/>
        </w:rPr>
        <w:t>cancer</w:t>
      </w:r>
      <w:r w:rsidRPr="00791206">
        <w:rPr>
          <w:rFonts w:eastAsia="Calibri" w:cstheme="minorHAnsi"/>
        </w:rPr>
        <w:t>? Select all that apply.</w:t>
      </w:r>
    </w:p>
    <w:p w14:paraId="08E21992" w14:textId="77777777" w:rsidR="00C678E3" w:rsidRPr="00791206" w:rsidRDefault="00C678E3" w:rsidP="00C678E3">
      <w:pPr>
        <w:numPr>
          <w:ilvl w:val="1"/>
          <w:numId w:val="44"/>
        </w:numPr>
        <w:contextualSpacing/>
        <w:rPr>
          <w:rFonts w:cstheme="minorHAnsi"/>
        </w:rPr>
      </w:pPr>
      <w:r w:rsidRPr="00791206">
        <w:rPr>
          <w:rFonts w:cstheme="minorHAnsi"/>
        </w:rPr>
        <w:t>Anal</w:t>
      </w:r>
    </w:p>
    <w:p w14:paraId="64FBBC78" w14:textId="77777777" w:rsidR="00C678E3" w:rsidRPr="00791206" w:rsidRDefault="00C678E3" w:rsidP="00C678E3">
      <w:pPr>
        <w:numPr>
          <w:ilvl w:val="1"/>
          <w:numId w:val="44"/>
        </w:numPr>
        <w:contextualSpacing/>
        <w:rPr>
          <w:rFonts w:cstheme="minorHAnsi"/>
        </w:rPr>
      </w:pPr>
      <w:r w:rsidRPr="00791206">
        <w:rPr>
          <w:rFonts w:cstheme="minorHAnsi"/>
        </w:rPr>
        <w:t>Bladder</w:t>
      </w:r>
    </w:p>
    <w:p w14:paraId="287A3DE8" w14:textId="77777777" w:rsidR="00C678E3" w:rsidRPr="00791206" w:rsidRDefault="00C678E3" w:rsidP="00C678E3">
      <w:pPr>
        <w:numPr>
          <w:ilvl w:val="1"/>
          <w:numId w:val="44"/>
        </w:numPr>
        <w:contextualSpacing/>
        <w:rPr>
          <w:rFonts w:cstheme="minorHAnsi"/>
        </w:rPr>
      </w:pPr>
      <w:r w:rsidRPr="00791206">
        <w:rPr>
          <w:rFonts w:cstheme="minorHAnsi"/>
        </w:rPr>
        <w:t>Brain</w:t>
      </w:r>
    </w:p>
    <w:p w14:paraId="74A5BFD9" w14:textId="77777777" w:rsidR="00C678E3" w:rsidRPr="00791206" w:rsidRDefault="00C678E3" w:rsidP="00C678E3">
      <w:pPr>
        <w:numPr>
          <w:ilvl w:val="1"/>
          <w:numId w:val="44"/>
        </w:numPr>
        <w:contextualSpacing/>
        <w:rPr>
          <w:rFonts w:cstheme="minorHAnsi"/>
        </w:rPr>
      </w:pPr>
      <w:r w:rsidRPr="00791206">
        <w:rPr>
          <w:rFonts w:cstheme="minorHAnsi"/>
        </w:rPr>
        <w:t>Breast</w:t>
      </w:r>
    </w:p>
    <w:p w14:paraId="15BDEE7B" w14:textId="297AD6E0" w:rsidR="00C678E3" w:rsidRPr="00791206" w:rsidRDefault="6838C06C" w:rsidP="6838C06C">
      <w:pPr>
        <w:numPr>
          <w:ilvl w:val="1"/>
          <w:numId w:val="44"/>
        </w:numPr>
        <w:contextualSpacing/>
      </w:pPr>
      <w:r>
        <w:t xml:space="preserve">Cervical </w:t>
      </w:r>
    </w:p>
    <w:p w14:paraId="3272A7E5" w14:textId="77777777" w:rsidR="00C678E3" w:rsidRPr="00791206" w:rsidRDefault="00C678E3" w:rsidP="00C678E3">
      <w:pPr>
        <w:numPr>
          <w:ilvl w:val="1"/>
          <w:numId w:val="44"/>
        </w:numPr>
        <w:contextualSpacing/>
        <w:rPr>
          <w:rFonts w:cstheme="minorHAnsi"/>
        </w:rPr>
      </w:pPr>
      <w:r w:rsidRPr="00791206">
        <w:rPr>
          <w:rFonts w:cstheme="minorHAnsi"/>
        </w:rPr>
        <w:t>Colon/rectal</w:t>
      </w:r>
    </w:p>
    <w:p w14:paraId="739FD368" w14:textId="77777777" w:rsidR="00C678E3" w:rsidRPr="00791206" w:rsidRDefault="00C678E3" w:rsidP="00C678E3">
      <w:pPr>
        <w:numPr>
          <w:ilvl w:val="1"/>
          <w:numId w:val="44"/>
        </w:numPr>
        <w:contextualSpacing/>
        <w:rPr>
          <w:rFonts w:cstheme="minorHAnsi"/>
        </w:rPr>
      </w:pPr>
      <w:r w:rsidRPr="00791206">
        <w:rPr>
          <w:rFonts w:cstheme="minorHAnsi"/>
        </w:rPr>
        <w:t>Esophageal</w:t>
      </w:r>
    </w:p>
    <w:p w14:paraId="557E271B" w14:textId="77777777" w:rsidR="00C678E3" w:rsidRPr="00791206" w:rsidRDefault="00C678E3" w:rsidP="00C678E3">
      <w:pPr>
        <w:numPr>
          <w:ilvl w:val="1"/>
          <w:numId w:val="44"/>
        </w:numPr>
        <w:contextualSpacing/>
        <w:rPr>
          <w:rFonts w:cstheme="minorHAnsi"/>
        </w:rPr>
      </w:pPr>
      <w:r w:rsidRPr="00791206">
        <w:rPr>
          <w:rFonts w:cstheme="minorHAnsi"/>
        </w:rPr>
        <w:t>Head and neck (Including cancers of the mouth, sinuses, nose, or throat. Not including brain or skin cancers.)</w:t>
      </w:r>
    </w:p>
    <w:p w14:paraId="63AF070E" w14:textId="77777777" w:rsidR="00C678E3" w:rsidRPr="00791206" w:rsidRDefault="00C678E3" w:rsidP="00C678E3">
      <w:pPr>
        <w:numPr>
          <w:ilvl w:val="1"/>
          <w:numId w:val="44"/>
        </w:numPr>
        <w:contextualSpacing/>
        <w:rPr>
          <w:rFonts w:cstheme="minorHAnsi"/>
        </w:rPr>
      </w:pPr>
      <w:r w:rsidRPr="00791206">
        <w:rPr>
          <w:rFonts w:cstheme="minorHAnsi"/>
        </w:rPr>
        <w:t>Kidney</w:t>
      </w:r>
    </w:p>
    <w:p w14:paraId="4CAE9288" w14:textId="77777777" w:rsidR="00C678E3" w:rsidRPr="00791206" w:rsidRDefault="00C678E3" w:rsidP="00C678E3">
      <w:pPr>
        <w:numPr>
          <w:ilvl w:val="1"/>
          <w:numId w:val="44"/>
        </w:numPr>
        <w:contextualSpacing/>
        <w:rPr>
          <w:rFonts w:cstheme="minorHAnsi"/>
        </w:rPr>
      </w:pPr>
      <w:r w:rsidRPr="00791206">
        <w:rPr>
          <w:rFonts w:eastAsia="Calibri" w:cstheme="minorHAnsi"/>
        </w:rPr>
        <w:t>Leukemia (blood and bone marrow)</w:t>
      </w:r>
    </w:p>
    <w:p w14:paraId="60383B34" w14:textId="77777777" w:rsidR="00C678E3" w:rsidRPr="00791206" w:rsidRDefault="00C678E3" w:rsidP="00C678E3">
      <w:pPr>
        <w:numPr>
          <w:ilvl w:val="1"/>
          <w:numId w:val="44"/>
        </w:numPr>
        <w:contextualSpacing/>
        <w:rPr>
          <w:rFonts w:cstheme="minorHAnsi"/>
        </w:rPr>
      </w:pPr>
      <w:r w:rsidRPr="00791206">
        <w:rPr>
          <w:rFonts w:eastAsia="Calibri" w:cstheme="minorHAnsi"/>
        </w:rPr>
        <w:t>Liver</w:t>
      </w:r>
    </w:p>
    <w:p w14:paraId="684424E3" w14:textId="77777777" w:rsidR="00C678E3" w:rsidRPr="00791206" w:rsidRDefault="00C678E3" w:rsidP="00C678E3">
      <w:pPr>
        <w:numPr>
          <w:ilvl w:val="1"/>
          <w:numId w:val="44"/>
        </w:numPr>
        <w:contextualSpacing/>
        <w:rPr>
          <w:rFonts w:cstheme="minorHAnsi"/>
        </w:rPr>
      </w:pPr>
      <w:r w:rsidRPr="00791206">
        <w:rPr>
          <w:rFonts w:eastAsia="Calibri" w:cstheme="minorHAnsi"/>
        </w:rPr>
        <w:t>Lung or bronchial</w:t>
      </w:r>
    </w:p>
    <w:p w14:paraId="194800FE" w14:textId="77777777" w:rsidR="00C678E3" w:rsidRPr="00791206" w:rsidRDefault="00C678E3" w:rsidP="00C678E3">
      <w:pPr>
        <w:numPr>
          <w:ilvl w:val="1"/>
          <w:numId w:val="44"/>
        </w:numPr>
        <w:contextualSpacing/>
        <w:rPr>
          <w:rFonts w:cstheme="minorHAnsi"/>
        </w:rPr>
      </w:pPr>
      <w:r w:rsidRPr="00791206">
        <w:rPr>
          <w:rFonts w:cstheme="minorHAnsi"/>
        </w:rPr>
        <w:t>Non-Hodgkin’s lymphoma</w:t>
      </w:r>
    </w:p>
    <w:p w14:paraId="7A5AD2A8" w14:textId="77777777" w:rsidR="00C678E3" w:rsidRPr="00791206" w:rsidRDefault="00C678E3" w:rsidP="00C678E3">
      <w:pPr>
        <w:numPr>
          <w:ilvl w:val="1"/>
          <w:numId w:val="44"/>
        </w:numPr>
        <w:contextualSpacing/>
        <w:rPr>
          <w:rFonts w:cstheme="minorHAnsi"/>
        </w:rPr>
      </w:pPr>
      <w:r w:rsidRPr="00791206">
        <w:rPr>
          <w:rFonts w:cstheme="minorHAnsi"/>
        </w:rPr>
        <w:t>Lymphoma</w:t>
      </w:r>
    </w:p>
    <w:p w14:paraId="095074B1" w14:textId="77777777" w:rsidR="00C678E3" w:rsidRPr="00791206" w:rsidRDefault="00C678E3" w:rsidP="00C678E3">
      <w:pPr>
        <w:numPr>
          <w:ilvl w:val="1"/>
          <w:numId w:val="44"/>
        </w:numPr>
        <w:contextualSpacing/>
        <w:rPr>
          <w:rFonts w:cstheme="minorHAnsi"/>
        </w:rPr>
      </w:pPr>
      <w:r w:rsidRPr="00791206">
        <w:rPr>
          <w:rFonts w:cstheme="minorHAnsi"/>
        </w:rPr>
        <w:t>Melanoma (skin)</w:t>
      </w:r>
    </w:p>
    <w:p w14:paraId="6E994EF0" w14:textId="77777777" w:rsidR="00C678E3" w:rsidRPr="00791206" w:rsidRDefault="00C678E3" w:rsidP="00C678E3">
      <w:pPr>
        <w:numPr>
          <w:ilvl w:val="1"/>
          <w:numId w:val="44"/>
        </w:numPr>
        <w:contextualSpacing/>
        <w:rPr>
          <w:rFonts w:cstheme="minorHAnsi"/>
        </w:rPr>
      </w:pPr>
      <w:r w:rsidRPr="00791206">
        <w:rPr>
          <w:rFonts w:cstheme="minorHAnsi"/>
        </w:rPr>
        <w:t>Non-melanoma skin (basal or squamous)</w:t>
      </w:r>
    </w:p>
    <w:p w14:paraId="0A764693" w14:textId="5F401EAC" w:rsidR="00C678E3" w:rsidRPr="00791206" w:rsidRDefault="6838C06C" w:rsidP="6838C06C">
      <w:pPr>
        <w:numPr>
          <w:ilvl w:val="1"/>
          <w:numId w:val="44"/>
        </w:numPr>
        <w:contextualSpacing/>
      </w:pPr>
      <w:r>
        <w:t xml:space="preserve">Ovarian </w:t>
      </w:r>
    </w:p>
    <w:p w14:paraId="767E32C4" w14:textId="77777777" w:rsidR="00C678E3" w:rsidRPr="00791206" w:rsidRDefault="00C678E3" w:rsidP="00C678E3">
      <w:pPr>
        <w:numPr>
          <w:ilvl w:val="1"/>
          <w:numId w:val="44"/>
        </w:numPr>
        <w:contextualSpacing/>
        <w:rPr>
          <w:rFonts w:cstheme="minorHAnsi"/>
        </w:rPr>
      </w:pPr>
      <w:r w:rsidRPr="00791206">
        <w:rPr>
          <w:rFonts w:cstheme="minorHAnsi"/>
        </w:rPr>
        <w:t>Pancreatic</w:t>
      </w:r>
    </w:p>
    <w:p w14:paraId="626E8056" w14:textId="46DFF0C6" w:rsidR="00C678E3" w:rsidRPr="00791206" w:rsidRDefault="6838C06C" w:rsidP="6838C06C">
      <w:pPr>
        <w:numPr>
          <w:ilvl w:val="1"/>
          <w:numId w:val="44"/>
        </w:numPr>
        <w:contextualSpacing/>
        <w:rPr>
          <w:i/>
          <w:iCs/>
        </w:rPr>
      </w:pPr>
      <w:r>
        <w:t xml:space="preserve">Prostate </w:t>
      </w:r>
    </w:p>
    <w:p w14:paraId="443E5C40" w14:textId="77777777" w:rsidR="00C678E3" w:rsidRPr="00791206" w:rsidRDefault="00C678E3" w:rsidP="00C678E3">
      <w:pPr>
        <w:numPr>
          <w:ilvl w:val="1"/>
          <w:numId w:val="44"/>
        </w:numPr>
        <w:contextualSpacing/>
        <w:rPr>
          <w:rFonts w:cstheme="minorHAnsi"/>
        </w:rPr>
      </w:pPr>
      <w:r w:rsidRPr="00791206">
        <w:rPr>
          <w:rFonts w:cstheme="minorHAnsi"/>
        </w:rPr>
        <w:t>Stomach</w:t>
      </w:r>
    </w:p>
    <w:p w14:paraId="2765EA81" w14:textId="40CFC390" w:rsidR="00C678E3" w:rsidRPr="00791206" w:rsidRDefault="6838C06C" w:rsidP="6838C06C">
      <w:pPr>
        <w:numPr>
          <w:ilvl w:val="1"/>
          <w:numId w:val="44"/>
        </w:numPr>
        <w:contextualSpacing/>
      </w:pPr>
      <w:r>
        <w:t>Testicular</w:t>
      </w:r>
    </w:p>
    <w:p w14:paraId="6DCC94B7" w14:textId="0CAD9FF2" w:rsidR="118E7E0D" w:rsidRDefault="6838C06C" w:rsidP="6838C06C">
      <w:pPr>
        <w:numPr>
          <w:ilvl w:val="1"/>
          <w:numId w:val="44"/>
        </w:numPr>
        <w:spacing w:after="0"/>
      </w:pPr>
      <w:r>
        <w:t>Thyroid</w:t>
      </w:r>
    </w:p>
    <w:p w14:paraId="0E212DCF" w14:textId="7AE7AB36" w:rsidR="61BD7665" w:rsidRPr="00891A9A" w:rsidRDefault="6838C06C" w:rsidP="6838C06C">
      <w:pPr>
        <w:numPr>
          <w:ilvl w:val="1"/>
          <w:numId w:val="44"/>
        </w:numPr>
        <w:spacing w:after="0"/>
        <w:rPr>
          <w:rFonts w:eastAsiaTheme="minorEastAsia"/>
          <w:i/>
          <w:iCs/>
        </w:rPr>
      </w:pPr>
      <w:r>
        <w:t xml:space="preserve">Uterine (endometrial) </w:t>
      </w:r>
    </w:p>
    <w:p w14:paraId="4C359958" w14:textId="412D49DB" w:rsidR="00C678E3" w:rsidRPr="00791206" w:rsidRDefault="00C678E3" w:rsidP="00891A9A">
      <w:pPr>
        <w:numPr>
          <w:ilvl w:val="0"/>
          <w:numId w:val="133"/>
        </w:numPr>
        <w:contextualSpacing/>
        <w:rPr>
          <w:rFonts w:cstheme="minorHAnsi"/>
        </w:rPr>
      </w:pPr>
      <w:r w:rsidRPr="00791206">
        <w:rPr>
          <w:rFonts w:cstheme="minorHAnsi"/>
        </w:rPr>
        <w:t xml:space="preserve">Another type of </w:t>
      </w:r>
      <w:r w:rsidR="0068688D" w:rsidRPr="00791206">
        <w:rPr>
          <w:rFonts w:cstheme="minorHAnsi"/>
        </w:rPr>
        <w:t>cancer: Please describe [</w:t>
      </w:r>
      <w:r w:rsidRPr="00791206">
        <w:rPr>
          <w:rFonts w:cstheme="minorHAnsi"/>
        </w:rPr>
        <w:t>text box]</w:t>
      </w:r>
    </w:p>
    <w:p w14:paraId="3F48A69A" w14:textId="77777777" w:rsidR="00C678E3" w:rsidRPr="00791206" w:rsidRDefault="00C678E3" w:rsidP="00891A9A">
      <w:pPr>
        <w:numPr>
          <w:ilvl w:val="0"/>
          <w:numId w:val="134"/>
        </w:numPr>
        <w:contextualSpacing/>
        <w:rPr>
          <w:rFonts w:cstheme="minorHAnsi"/>
        </w:rPr>
      </w:pPr>
      <w:r w:rsidRPr="00791206">
        <w:rPr>
          <w:rFonts w:cstheme="minorHAnsi"/>
        </w:rPr>
        <w:t>I know my child had cancer, but don’t know what type</w:t>
      </w:r>
    </w:p>
    <w:p w14:paraId="222924CE" w14:textId="22D101FF" w:rsidR="00407AD5" w:rsidRPr="00791206" w:rsidRDefault="00407AD5" w:rsidP="00891A9A">
      <w:pPr>
        <w:spacing w:after="0" w:line="240" w:lineRule="auto"/>
        <w:ind w:left="360"/>
        <w:contextualSpacing/>
        <w:rPr>
          <w:rFonts w:ascii="Calibri" w:eastAsia="Calibri" w:hAnsi="Calibri" w:cs="Times New Roman"/>
        </w:rPr>
      </w:pPr>
      <w:r w:rsidRPr="00791206">
        <w:rPr>
          <w:rFonts w:eastAsia="Calibri" w:cstheme="minorHAnsi"/>
          <w:i/>
        </w:rPr>
        <w:lastRenderedPageBreak/>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 xml:space="preserve">GO TO </w:t>
      </w:r>
      <w:r w:rsidR="000B796F">
        <w:rPr>
          <w:rFonts w:cstheme="minorHAnsi"/>
          <w:b/>
          <w:i/>
        </w:rPr>
        <w:t>EDU</w:t>
      </w:r>
    </w:p>
    <w:p w14:paraId="612C2F6B" w14:textId="77777777" w:rsidR="00C678E3" w:rsidRPr="00791206" w:rsidRDefault="00C678E3" w:rsidP="00C678E3">
      <w:pPr>
        <w:contextualSpacing/>
        <w:rPr>
          <w:rFonts w:cstheme="minorHAnsi"/>
        </w:rPr>
      </w:pPr>
    </w:p>
    <w:p w14:paraId="77241507" w14:textId="77777777" w:rsidR="00C678E3" w:rsidRPr="00791206" w:rsidRDefault="00C678E3" w:rsidP="00C678E3">
      <w:pPr>
        <w:contextualSpacing/>
        <w:rPr>
          <w:rFonts w:cstheme="minorHAnsi"/>
        </w:rPr>
      </w:pPr>
      <w:r w:rsidRPr="00791206">
        <w:rPr>
          <w:rFonts w:cstheme="minorHAnsi"/>
        </w:rPr>
        <w:t>[CHILDCANC3A]</w:t>
      </w:r>
    </w:p>
    <w:p w14:paraId="3E47A2BB" w14:textId="004470EC" w:rsidR="00C678E3" w:rsidRPr="00791206" w:rsidRDefault="6838C06C" w:rsidP="6838C06C">
      <w:pPr>
        <w:contextualSpacing/>
        <w:rPr>
          <w:b/>
          <w:bCs/>
        </w:rPr>
      </w:pPr>
      <w:r w:rsidRPr="6838C06C">
        <w:rPr>
          <w:b/>
          <w:bCs/>
        </w:rPr>
        <w:t>[DISPLAY IF 0 SELECTED AT CHILDCANC2]</w:t>
      </w:r>
    </w:p>
    <w:p w14:paraId="162900E3" w14:textId="70461489" w:rsidR="003841D4" w:rsidRDefault="6838C06C" w:rsidP="4A685580">
      <w:pPr>
        <w:numPr>
          <w:ilvl w:val="0"/>
          <w:numId w:val="45"/>
        </w:numPr>
        <w:contextualSpacing/>
      </w:pPr>
      <w:r>
        <w:t xml:space="preserve"> How old was [CHILD INITIALS OR NICKNAME/YOUR CHILD] when they were </w:t>
      </w:r>
      <w:r w:rsidRPr="6838C06C">
        <w:rPr>
          <w:b/>
          <w:bCs/>
        </w:rPr>
        <w:t xml:space="preserve">first </w:t>
      </w:r>
      <w:r>
        <w:t xml:space="preserve">told by a doctor or other health professional that they have or had </w:t>
      </w:r>
      <w:r w:rsidRPr="6838C06C">
        <w:rPr>
          <w:b/>
          <w:bCs/>
        </w:rPr>
        <w:t>anal</w:t>
      </w:r>
      <w:r>
        <w:t xml:space="preserve"> </w:t>
      </w:r>
      <w:r w:rsidRPr="6838C06C">
        <w:rPr>
          <w:b/>
          <w:bCs/>
        </w:rPr>
        <w:t>cancer</w:t>
      </w:r>
      <w:r>
        <w:t>?</w:t>
      </w:r>
    </w:p>
    <w:p w14:paraId="6F6A8A2D" w14:textId="4A2644F6" w:rsidR="00505FF0" w:rsidRDefault="6838C06C" w:rsidP="00505FF0">
      <w:pPr>
        <w:ind w:left="360"/>
        <w:contextualSpacing/>
      </w:pPr>
      <w:r>
        <w:t xml:space="preserve">|__|__| Age at diagnosis      </w:t>
      </w:r>
    </w:p>
    <w:p w14:paraId="5D3ABD11" w14:textId="249B286C" w:rsidR="00C678E3" w:rsidRPr="00791206" w:rsidRDefault="6838C06C" w:rsidP="00505FF0">
      <w:pPr>
        <w:ind w:left="360"/>
        <w:contextualSpacing/>
      </w:pPr>
      <w:r>
        <w:t xml:space="preserve">Or, if it is easier to remember the year, enter that here:   |__|__|__|__| Year of diagnosis </w:t>
      </w:r>
    </w:p>
    <w:p w14:paraId="75193E0C" w14:textId="4D1C0DDD"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CHILDCANC3B</w:t>
      </w:r>
    </w:p>
    <w:p w14:paraId="2D69A795" w14:textId="77777777" w:rsidR="00C678E3" w:rsidRPr="00791206" w:rsidRDefault="00C678E3" w:rsidP="00C678E3">
      <w:pPr>
        <w:contextualSpacing/>
        <w:rPr>
          <w:rFonts w:cstheme="minorHAnsi"/>
        </w:rPr>
      </w:pPr>
    </w:p>
    <w:p w14:paraId="494ED932" w14:textId="77777777" w:rsidR="00C678E3" w:rsidRPr="00791206" w:rsidRDefault="00C678E3" w:rsidP="00C678E3">
      <w:pPr>
        <w:contextualSpacing/>
        <w:rPr>
          <w:rFonts w:cstheme="minorHAnsi"/>
        </w:rPr>
      </w:pPr>
      <w:r w:rsidRPr="00791206">
        <w:rPr>
          <w:rFonts w:cstheme="minorHAnsi"/>
        </w:rPr>
        <w:t>[CHILDCANC3B]</w:t>
      </w:r>
    </w:p>
    <w:p w14:paraId="70EF1EE0" w14:textId="481C06CF" w:rsidR="00C678E3" w:rsidRPr="00791206" w:rsidRDefault="6838C06C" w:rsidP="6838C06C">
      <w:pPr>
        <w:contextualSpacing/>
        <w:rPr>
          <w:b/>
          <w:bCs/>
        </w:rPr>
      </w:pPr>
      <w:r w:rsidRPr="6838C06C">
        <w:rPr>
          <w:b/>
          <w:bCs/>
        </w:rPr>
        <w:t>[DISPLAY IF 1 SELECTED AT CHILDCANC2]</w:t>
      </w:r>
    </w:p>
    <w:p w14:paraId="5C1F7647" w14:textId="290BE02C"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bladder</w:t>
      </w:r>
      <w:r>
        <w:t xml:space="preserve"> </w:t>
      </w:r>
      <w:r w:rsidRPr="6838C06C">
        <w:rPr>
          <w:b/>
          <w:bCs/>
        </w:rPr>
        <w:t>cancer</w:t>
      </w:r>
      <w:r>
        <w:t>?</w:t>
      </w:r>
    </w:p>
    <w:p w14:paraId="0BDAD610" w14:textId="2FC2BCB1" w:rsidR="00505FF0" w:rsidRDefault="6838C06C" w:rsidP="00505FF0">
      <w:pPr>
        <w:ind w:left="360"/>
        <w:contextualSpacing/>
      </w:pPr>
      <w:r>
        <w:t xml:space="preserve">|__|__| Age at diagnosis     </w:t>
      </w:r>
    </w:p>
    <w:p w14:paraId="20807974" w14:textId="787A6DFF" w:rsidR="00C678E3" w:rsidRPr="00791206" w:rsidRDefault="6838C06C" w:rsidP="00505FF0">
      <w:pPr>
        <w:ind w:left="360"/>
        <w:contextualSpacing/>
      </w:pPr>
      <w:r>
        <w:t xml:space="preserve"> Or, if it is easier to remember the year, enter that here:   |__|__|__|__| Year of diagnosis </w:t>
      </w:r>
    </w:p>
    <w:p w14:paraId="36C41539" w14:textId="4A6071F5" w:rsidR="00643143" w:rsidRPr="00791206" w:rsidRDefault="00643143" w:rsidP="6838C06C">
      <w:pPr>
        <w:ind w:left="360"/>
        <w:contextualSpacing/>
        <w:rPr>
          <w:rFonts w:eastAsia="Calibri"/>
        </w:rPr>
      </w:pPr>
    </w:p>
    <w:p w14:paraId="1B6EFF54" w14:textId="228D5672"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CHILDCANC3C</w:t>
      </w:r>
    </w:p>
    <w:p w14:paraId="698C857F" w14:textId="77777777" w:rsidR="00954852" w:rsidRPr="00791206" w:rsidRDefault="00954852" w:rsidP="00C678E3">
      <w:pPr>
        <w:contextualSpacing/>
        <w:rPr>
          <w:rFonts w:cstheme="minorHAnsi"/>
        </w:rPr>
      </w:pPr>
    </w:p>
    <w:p w14:paraId="153CB577" w14:textId="77777777" w:rsidR="00C678E3" w:rsidRPr="00791206" w:rsidRDefault="00C678E3" w:rsidP="00C678E3">
      <w:pPr>
        <w:contextualSpacing/>
        <w:rPr>
          <w:rFonts w:cstheme="minorHAnsi"/>
        </w:rPr>
      </w:pPr>
      <w:r w:rsidRPr="00791206">
        <w:rPr>
          <w:rFonts w:cstheme="minorHAnsi"/>
        </w:rPr>
        <w:t>[CHILDCANC3C]</w:t>
      </w:r>
    </w:p>
    <w:p w14:paraId="550A59F7" w14:textId="547BCEBD" w:rsidR="00C678E3" w:rsidRPr="00791206" w:rsidRDefault="6838C06C" w:rsidP="6838C06C">
      <w:pPr>
        <w:contextualSpacing/>
        <w:rPr>
          <w:b/>
          <w:bCs/>
        </w:rPr>
      </w:pPr>
      <w:r w:rsidRPr="6838C06C">
        <w:rPr>
          <w:b/>
          <w:bCs/>
        </w:rPr>
        <w:t>[DISPLAY IF 2 SELECTED AT CHILDCANC2]</w:t>
      </w:r>
    </w:p>
    <w:p w14:paraId="155016A2" w14:textId="12D588C4"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brain</w:t>
      </w:r>
      <w:r>
        <w:t xml:space="preserve"> </w:t>
      </w:r>
      <w:r w:rsidRPr="6838C06C">
        <w:rPr>
          <w:b/>
          <w:bCs/>
        </w:rPr>
        <w:t>cancer</w:t>
      </w:r>
      <w:r>
        <w:t xml:space="preserve">? </w:t>
      </w:r>
    </w:p>
    <w:p w14:paraId="54531769" w14:textId="084FC74E" w:rsidR="00505FF0" w:rsidRDefault="6838C06C" w:rsidP="00505FF0">
      <w:pPr>
        <w:ind w:left="360"/>
        <w:contextualSpacing/>
      </w:pPr>
      <w:r>
        <w:t xml:space="preserve">|__|__| Age at diagnosis      </w:t>
      </w:r>
    </w:p>
    <w:p w14:paraId="092A3A5E" w14:textId="35568C5A" w:rsidR="00C678E3" w:rsidRPr="00791206" w:rsidRDefault="6838C06C" w:rsidP="00505FF0">
      <w:pPr>
        <w:ind w:left="360"/>
        <w:contextualSpacing/>
      </w:pPr>
      <w:r>
        <w:t xml:space="preserve">Or, if it is easier to remember the year, enter that here:   |__|__|__|__| Year of diagnosis </w:t>
      </w:r>
    </w:p>
    <w:p w14:paraId="06746FFE" w14:textId="207168C9"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CHILDCANC3D</w:t>
      </w:r>
    </w:p>
    <w:p w14:paraId="12B7D446" w14:textId="77777777" w:rsidR="00C678E3" w:rsidRPr="00791206" w:rsidRDefault="00C678E3" w:rsidP="00C678E3">
      <w:pPr>
        <w:contextualSpacing/>
        <w:rPr>
          <w:rFonts w:cstheme="minorHAnsi"/>
        </w:rPr>
      </w:pPr>
    </w:p>
    <w:p w14:paraId="31572C71" w14:textId="77777777" w:rsidR="00C678E3" w:rsidRPr="00791206" w:rsidRDefault="00C678E3" w:rsidP="00C678E3">
      <w:pPr>
        <w:contextualSpacing/>
        <w:rPr>
          <w:rFonts w:cstheme="minorHAnsi"/>
        </w:rPr>
      </w:pPr>
      <w:r w:rsidRPr="00791206">
        <w:rPr>
          <w:rFonts w:cstheme="minorHAnsi"/>
        </w:rPr>
        <w:t>[CHILDCANC3D]</w:t>
      </w:r>
    </w:p>
    <w:p w14:paraId="7850A890" w14:textId="2FA63878" w:rsidR="00C678E3" w:rsidRPr="00791206" w:rsidRDefault="6838C06C" w:rsidP="6838C06C">
      <w:pPr>
        <w:contextualSpacing/>
        <w:rPr>
          <w:b/>
          <w:bCs/>
        </w:rPr>
      </w:pPr>
      <w:r w:rsidRPr="6838C06C">
        <w:rPr>
          <w:b/>
          <w:bCs/>
        </w:rPr>
        <w:t>[DISPLAY IF 3 SELECTED AT CHILDCANC2]</w:t>
      </w:r>
    </w:p>
    <w:p w14:paraId="40BD7A2A" w14:textId="1118240F"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breast</w:t>
      </w:r>
      <w:r>
        <w:t xml:space="preserve"> </w:t>
      </w:r>
      <w:r w:rsidRPr="6838C06C">
        <w:rPr>
          <w:b/>
          <w:bCs/>
        </w:rPr>
        <w:t>cancer</w:t>
      </w:r>
      <w:r>
        <w:t xml:space="preserve">? </w:t>
      </w:r>
    </w:p>
    <w:p w14:paraId="6449D6DF" w14:textId="4E6A82E1" w:rsidR="00505FF0" w:rsidRDefault="6838C06C" w:rsidP="00505FF0">
      <w:pPr>
        <w:ind w:left="360"/>
        <w:contextualSpacing/>
      </w:pPr>
      <w:r>
        <w:t xml:space="preserve">|__|__| Age at diagnosis      </w:t>
      </w:r>
    </w:p>
    <w:p w14:paraId="495FA163" w14:textId="691BA305" w:rsidR="00C678E3" w:rsidRPr="00791206" w:rsidRDefault="6838C06C" w:rsidP="00505FF0">
      <w:pPr>
        <w:ind w:left="360"/>
        <w:contextualSpacing/>
      </w:pPr>
      <w:r>
        <w:t xml:space="preserve">Or, if it is easier to remember the year, enter that here:   |__|__|__|__| Year of diagnosis </w:t>
      </w:r>
    </w:p>
    <w:p w14:paraId="1628D42E" w14:textId="74973D6D" w:rsidR="00643143" w:rsidRPr="00791206" w:rsidRDefault="00643143" w:rsidP="6838C06C">
      <w:pPr>
        <w:ind w:left="360"/>
        <w:contextualSpacing/>
        <w:rPr>
          <w:rFonts w:eastAsia="Calibri"/>
        </w:rPr>
      </w:pPr>
    </w:p>
    <w:p w14:paraId="37609359" w14:textId="44E7DC58"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CHILDCANC3E</w:t>
      </w:r>
    </w:p>
    <w:p w14:paraId="60B8A130" w14:textId="77777777" w:rsidR="00C678E3" w:rsidRPr="00791206" w:rsidRDefault="00C678E3" w:rsidP="00C678E3">
      <w:pPr>
        <w:contextualSpacing/>
        <w:rPr>
          <w:rFonts w:cstheme="minorHAnsi"/>
        </w:rPr>
      </w:pPr>
    </w:p>
    <w:p w14:paraId="260C9C0F" w14:textId="77777777" w:rsidR="00C678E3" w:rsidRPr="00791206" w:rsidRDefault="00C678E3" w:rsidP="00C678E3">
      <w:pPr>
        <w:contextualSpacing/>
        <w:rPr>
          <w:rFonts w:cstheme="minorHAnsi"/>
        </w:rPr>
      </w:pPr>
      <w:r w:rsidRPr="00791206">
        <w:rPr>
          <w:rFonts w:cstheme="minorHAnsi"/>
        </w:rPr>
        <w:t>[CHILDCANC3E]</w:t>
      </w:r>
    </w:p>
    <w:p w14:paraId="4CCBBB53" w14:textId="222FD413" w:rsidR="00C678E3" w:rsidRPr="00791206" w:rsidRDefault="6838C06C" w:rsidP="6838C06C">
      <w:pPr>
        <w:contextualSpacing/>
        <w:rPr>
          <w:b/>
          <w:bCs/>
        </w:rPr>
      </w:pPr>
      <w:r w:rsidRPr="6838C06C">
        <w:rPr>
          <w:b/>
          <w:bCs/>
        </w:rPr>
        <w:t>[DISPLAY IF 4 SELECTED AT CHILDCANC2]</w:t>
      </w:r>
    </w:p>
    <w:p w14:paraId="4221C53A" w14:textId="025793D6"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cervical</w:t>
      </w:r>
      <w:r>
        <w:t xml:space="preserve"> </w:t>
      </w:r>
      <w:r w:rsidRPr="6838C06C">
        <w:rPr>
          <w:b/>
          <w:bCs/>
        </w:rPr>
        <w:t>cancer</w:t>
      </w:r>
      <w:r>
        <w:t xml:space="preserve">? </w:t>
      </w:r>
    </w:p>
    <w:p w14:paraId="02B1137C" w14:textId="023AE793" w:rsidR="00505FF0" w:rsidRDefault="6838C06C" w:rsidP="00505FF0">
      <w:pPr>
        <w:ind w:left="360"/>
        <w:contextualSpacing/>
      </w:pPr>
      <w:r>
        <w:t xml:space="preserve">|__|__| Age at diagnosis     </w:t>
      </w:r>
    </w:p>
    <w:p w14:paraId="3EDE2AC1" w14:textId="62D78FB6" w:rsidR="00C678E3" w:rsidRPr="00791206" w:rsidRDefault="6838C06C" w:rsidP="00505FF0">
      <w:pPr>
        <w:ind w:left="360"/>
        <w:contextualSpacing/>
      </w:pPr>
      <w:r>
        <w:t xml:space="preserve">Or, if it is easier to remember the year, enter that here:   |__|__|__|__| Year of diagnosis </w:t>
      </w:r>
    </w:p>
    <w:p w14:paraId="0DFCF67C" w14:textId="191A67B7" w:rsidR="00643143" w:rsidRPr="00791206" w:rsidRDefault="00643143" w:rsidP="6838C06C">
      <w:pPr>
        <w:ind w:left="360"/>
        <w:contextualSpacing/>
        <w:rPr>
          <w:rFonts w:eastAsia="Calibri"/>
        </w:rPr>
      </w:pPr>
    </w:p>
    <w:p w14:paraId="3C88B6B5" w14:textId="4259E3CD"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CHILDCANC3F</w:t>
      </w:r>
    </w:p>
    <w:p w14:paraId="60120FD3" w14:textId="77777777" w:rsidR="00C678E3" w:rsidRPr="00791206" w:rsidRDefault="00C678E3" w:rsidP="00C678E3">
      <w:pPr>
        <w:contextualSpacing/>
        <w:rPr>
          <w:rFonts w:cstheme="minorHAnsi"/>
        </w:rPr>
      </w:pPr>
    </w:p>
    <w:p w14:paraId="2FF601D2" w14:textId="77777777" w:rsidR="00C678E3" w:rsidRPr="00791206" w:rsidRDefault="00C678E3" w:rsidP="00C678E3">
      <w:pPr>
        <w:contextualSpacing/>
        <w:rPr>
          <w:rFonts w:cstheme="minorHAnsi"/>
        </w:rPr>
      </w:pPr>
      <w:r w:rsidRPr="00791206">
        <w:rPr>
          <w:rFonts w:cstheme="minorHAnsi"/>
        </w:rPr>
        <w:t>[CHILDCANC3F]</w:t>
      </w:r>
    </w:p>
    <w:p w14:paraId="0BB0ABE9" w14:textId="060904FC" w:rsidR="00C678E3" w:rsidRPr="00791206" w:rsidRDefault="6838C06C" w:rsidP="6838C06C">
      <w:pPr>
        <w:contextualSpacing/>
        <w:rPr>
          <w:b/>
          <w:bCs/>
        </w:rPr>
      </w:pPr>
      <w:r w:rsidRPr="6838C06C">
        <w:rPr>
          <w:b/>
          <w:bCs/>
        </w:rPr>
        <w:t>[DISPLAY IF 5 SELECTED AT CHILDCANC2]</w:t>
      </w:r>
    </w:p>
    <w:p w14:paraId="1154DB74" w14:textId="71984504"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colon/rectal</w:t>
      </w:r>
      <w:r>
        <w:t xml:space="preserve"> </w:t>
      </w:r>
      <w:r w:rsidRPr="6838C06C">
        <w:rPr>
          <w:b/>
          <w:bCs/>
        </w:rPr>
        <w:t>cancer</w:t>
      </w:r>
      <w:r>
        <w:t xml:space="preserve">? </w:t>
      </w:r>
    </w:p>
    <w:p w14:paraId="6D774ACE" w14:textId="35170CA3" w:rsidR="00505FF0" w:rsidRDefault="6838C06C" w:rsidP="00505FF0">
      <w:pPr>
        <w:ind w:left="360"/>
        <w:contextualSpacing/>
      </w:pPr>
      <w:r>
        <w:t xml:space="preserve">|__|__| Age at diagnosis      </w:t>
      </w:r>
    </w:p>
    <w:p w14:paraId="13BFBC39" w14:textId="1F93357A" w:rsidR="00C678E3" w:rsidRPr="00791206" w:rsidRDefault="6838C06C" w:rsidP="00505FF0">
      <w:pPr>
        <w:ind w:left="360"/>
        <w:contextualSpacing/>
      </w:pPr>
      <w:r>
        <w:t xml:space="preserve">Or, if it is easier to remember the year, enter that here:   |__|__|__|__| Year of diagnosis </w:t>
      </w:r>
    </w:p>
    <w:p w14:paraId="0D84FADB" w14:textId="46B4BB62" w:rsidR="00643143" w:rsidRPr="00791206" w:rsidRDefault="00643143" w:rsidP="6838C06C">
      <w:pPr>
        <w:ind w:left="360"/>
        <w:contextualSpacing/>
        <w:rPr>
          <w:rFonts w:eastAsia="Calibri"/>
        </w:rPr>
      </w:pPr>
    </w:p>
    <w:p w14:paraId="41984CB2" w14:textId="23A3E347"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CHILDCANC3G</w:t>
      </w:r>
    </w:p>
    <w:p w14:paraId="30CB1594" w14:textId="77777777" w:rsidR="00C678E3" w:rsidRPr="00791206" w:rsidRDefault="00C678E3" w:rsidP="00C678E3">
      <w:pPr>
        <w:contextualSpacing/>
        <w:rPr>
          <w:rFonts w:cstheme="minorHAnsi"/>
        </w:rPr>
      </w:pPr>
    </w:p>
    <w:p w14:paraId="7A07ABD3" w14:textId="77777777" w:rsidR="00C678E3" w:rsidRPr="00791206" w:rsidRDefault="00C678E3" w:rsidP="00C678E3">
      <w:pPr>
        <w:contextualSpacing/>
        <w:rPr>
          <w:rFonts w:cstheme="minorHAnsi"/>
        </w:rPr>
      </w:pPr>
      <w:r w:rsidRPr="00791206">
        <w:rPr>
          <w:rFonts w:cstheme="minorHAnsi"/>
        </w:rPr>
        <w:t>[CHILDCANC3G]</w:t>
      </w:r>
    </w:p>
    <w:p w14:paraId="1357AE6C" w14:textId="743A4E64" w:rsidR="00C678E3" w:rsidRPr="00791206" w:rsidRDefault="6838C06C" w:rsidP="6838C06C">
      <w:pPr>
        <w:contextualSpacing/>
        <w:rPr>
          <w:b/>
          <w:bCs/>
        </w:rPr>
      </w:pPr>
      <w:r w:rsidRPr="6838C06C">
        <w:rPr>
          <w:b/>
          <w:bCs/>
        </w:rPr>
        <w:t>[DISPLAY IF 6 SELECTED AT CHILDCANC2]</w:t>
      </w:r>
    </w:p>
    <w:p w14:paraId="0BA21798" w14:textId="56D81A74"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esophageal</w:t>
      </w:r>
      <w:r>
        <w:t xml:space="preserve"> </w:t>
      </w:r>
      <w:r w:rsidRPr="6838C06C">
        <w:rPr>
          <w:b/>
          <w:bCs/>
        </w:rPr>
        <w:t>cancer</w:t>
      </w:r>
      <w:r>
        <w:t xml:space="preserve">? </w:t>
      </w:r>
    </w:p>
    <w:p w14:paraId="35E64160" w14:textId="0B2F5DC5" w:rsidR="00505FF0" w:rsidRDefault="6838C06C" w:rsidP="00505FF0">
      <w:pPr>
        <w:ind w:left="360"/>
        <w:contextualSpacing/>
      </w:pPr>
      <w:r>
        <w:t xml:space="preserve">|__|__| Age at diagnosis      </w:t>
      </w:r>
    </w:p>
    <w:p w14:paraId="25CB26F3" w14:textId="35F93EAD" w:rsidR="00C678E3" w:rsidRPr="00791206" w:rsidRDefault="6838C06C" w:rsidP="00505FF0">
      <w:pPr>
        <w:ind w:left="360"/>
        <w:contextualSpacing/>
      </w:pPr>
      <w:r>
        <w:t xml:space="preserve">Or, if it is easier to remember the year, enter that here:   |__|__|__|__| Year of diagnosis </w:t>
      </w:r>
    </w:p>
    <w:p w14:paraId="1F376D44" w14:textId="5E971575" w:rsidR="00C678E3" w:rsidRPr="00791206" w:rsidRDefault="00C678E3" w:rsidP="6838C06C">
      <w:pPr>
        <w:ind w:left="360"/>
        <w:contextualSpacing/>
        <w:rPr>
          <w:rFonts w:eastAsia="Calibri"/>
        </w:rPr>
      </w:pPr>
    </w:p>
    <w:p w14:paraId="41751697" w14:textId="7C97E7B8"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CHILDCANC3H</w:t>
      </w:r>
    </w:p>
    <w:p w14:paraId="6152D2FD" w14:textId="77777777" w:rsidR="00643143" w:rsidRPr="00791206" w:rsidRDefault="00643143" w:rsidP="00C678E3">
      <w:pPr>
        <w:contextualSpacing/>
        <w:rPr>
          <w:rFonts w:cstheme="minorHAnsi"/>
        </w:rPr>
      </w:pPr>
    </w:p>
    <w:p w14:paraId="2C678F9D" w14:textId="77777777" w:rsidR="00C678E3" w:rsidRPr="00791206" w:rsidRDefault="00C678E3" w:rsidP="00C678E3">
      <w:pPr>
        <w:contextualSpacing/>
        <w:rPr>
          <w:rFonts w:cstheme="minorHAnsi"/>
        </w:rPr>
      </w:pPr>
      <w:r w:rsidRPr="00791206">
        <w:rPr>
          <w:rFonts w:cstheme="minorHAnsi"/>
        </w:rPr>
        <w:t>[CHILDCANC3H]</w:t>
      </w:r>
    </w:p>
    <w:p w14:paraId="1BFD3F92" w14:textId="5638B87D" w:rsidR="00C678E3" w:rsidRPr="00791206" w:rsidRDefault="6838C06C" w:rsidP="6838C06C">
      <w:pPr>
        <w:contextualSpacing/>
        <w:rPr>
          <w:b/>
          <w:bCs/>
        </w:rPr>
      </w:pPr>
      <w:r w:rsidRPr="6838C06C">
        <w:rPr>
          <w:b/>
          <w:bCs/>
        </w:rPr>
        <w:t>[DISPLAY IF 7 SELECTED AT CHILDCANC2]</w:t>
      </w:r>
    </w:p>
    <w:p w14:paraId="647ADC80" w14:textId="226F44A1"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head and neck cancer</w:t>
      </w:r>
      <w:r>
        <w:t xml:space="preserve">? </w:t>
      </w:r>
    </w:p>
    <w:p w14:paraId="52A2EC6B" w14:textId="54DF0069" w:rsidR="00505FF0" w:rsidRDefault="6838C06C" w:rsidP="00505FF0">
      <w:pPr>
        <w:ind w:left="360"/>
        <w:contextualSpacing/>
      </w:pPr>
      <w:r>
        <w:t xml:space="preserve">|__|__| Age at diagnosis      </w:t>
      </w:r>
    </w:p>
    <w:p w14:paraId="5D7C8D18" w14:textId="4A0C3D92" w:rsidR="00C678E3" w:rsidRPr="00791206" w:rsidRDefault="6838C06C" w:rsidP="00505FF0">
      <w:pPr>
        <w:ind w:left="360"/>
        <w:contextualSpacing/>
      </w:pPr>
      <w:r>
        <w:t xml:space="preserve">Or, if it is easier to remember the year, enter that here:   |__|__|__|__| Year of diagnosis </w:t>
      </w:r>
    </w:p>
    <w:p w14:paraId="4F900E23" w14:textId="453EF1AD"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CHILDCANC3I</w:t>
      </w:r>
    </w:p>
    <w:p w14:paraId="0E7A47BD" w14:textId="77777777" w:rsidR="00C678E3" w:rsidRPr="00791206" w:rsidRDefault="00C678E3" w:rsidP="00C678E3">
      <w:pPr>
        <w:contextualSpacing/>
        <w:rPr>
          <w:rFonts w:cstheme="minorHAnsi"/>
        </w:rPr>
      </w:pPr>
    </w:p>
    <w:p w14:paraId="041ECF44" w14:textId="77777777" w:rsidR="00C678E3" w:rsidRPr="00791206" w:rsidRDefault="00C678E3" w:rsidP="00C678E3">
      <w:pPr>
        <w:contextualSpacing/>
        <w:rPr>
          <w:rFonts w:cstheme="minorHAnsi"/>
        </w:rPr>
      </w:pPr>
      <w:r w:rsidRPr="00791206">
        <w:rPr>
          <w:rFonts w:cstheme="minorHAnsi"/>
        </w:rPr>
        <w:t>[CHILDCANC3I]</w:t>
      </w:r>
    </w:p>
    <w:p w14:paraId="2D02209F" w14:textId="7A4152E6" w:rsidR="00C678E3" w:rsidRPr="00791206" w:rsidRDefault="6838C06C" w:rsidP="6838C06C">
      <w:pPr>
        <w:contextualSpacing/>
        <w:rPr>
          <w:b/>
          <w:bCs/>
        </w:rPr>
      </w:pPr>
      <w:r w:rsidRPr="6838C06C">
        <w:rPr>
          <w:b/>
          <w:bCs/>
        </w:rPr>
        <w:t>[DISPLAY IF 8 SELECTED AT CHILDCANC2]</w:t>
      </w:r>
    </w:p>
    <w:p w14:paraId="14BAC58B" w14:textId="50CFE504"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kidney</w:t>
      </w:r>
      <w:r>
        <w:t xml:space="preserve"> </w:t>
      </w:r>
      <w:r w:rsidRPr="6838C06C">
        <w:rPr>
          <w:b/>
          <w:bCs/>
        </w:rPr>
        <w:t>cancer</w:t>
      </w:r>
      <w:r>
        <w:t xml:space="preserve">? </w:t>
      </w:r>
    </w:p>
    <w:p w14:paraId="0BD22E1D" w14:textId="00586ADE" w:rsidR="00505FF0" w:rsidRDefault="6838C06C" w:rsidP="00505FF0">
      <w:pPr>
        <w:ind w:left="360"/>
        <w:contextualSpacing/>
      </w:pPr>
      <w:r>
        <w:t xml:space="preserve">|__|__| Age at diagnosis      </w:t>
      </w:r>
    </w:p>
    <w:p w14:paraId="45AA4116" w14:textId="7F30BD11" w:rsidR="00C678E3" w:rsidRPr="00791206" w:rsidRDefault="6838C06C" w:rsidP="00505FF0">
      <w:pPr>
        <w:ind w:left="360"/>
        <w:contextualSpacing/>
      </w:pPr>
      <w:r>
        <w:t xml:space="preserve">Or, if it is easier to remember the year, enter that here:   |__|__|__|__| Year of diagnosis </w:t>
      </w:r>
    </w:p>
    <w:p w14:paraId="63CCD156" w14:textId="13FA2878" w:rsidR="00643143" w:rsidRPr="00791206" w:rsidRDefault="00643143" w:rsidP="6838C06C">
      <w:pPr>
        <w:ind w:left="360"/>
        <w:contextualSpacing/>
        <w:rPr>
          <w:rFonts w:eastAsia="Calibri"/>
        </w:rPr>
      </w:pPr>
    </w:p>
    <w:p w14:paraId="4387B59F" w14:textId="19662BAC"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CHILDCANC3J</w:t>
      </w:r>
    </w:p>
    <w:p w14:paraId="22EA20CE" w14:textId="77777777" w:rsidR="00C678E3" w:rsidRPr="00791206" w:rsidRDefault="00C678E3" w:rsidP="00C678E3">
      <w:pPr>
        <w:contextualSpacing/>
        <w:rPr>
          <w:rFonts w:cstheme="minorHAnsi"/>
        </w:rPr>
      </w:pPr>
    </w:p>
    <w:p w14:paraId="0AF93F34" w14:textId="77777777" w:rsidR="00C678E3" w:rsidRPr="00791206" w:rsidRDefault="00C678E3" w:rsidP="00C678E3">
      <w:pPr>
        <w:contextualSpacing/>
        <w:rPr>
          <w:rFonts w:cstheme="minorHAnsi"/>
        </w:rPr>
      </w:pPr>
      <w:r w:rsidRPr="00791206">
        <w:rPr>
          <w:rFonts w:cstheme="minorHAnsi"/>
        </w:rPr>
        <w:t>[CHILDCANC3J]</w:t>
      </w:r>
    </w:p>
    <w:p w14:paraId="16FA627E" w14:textId="3427C142" w:rsidR="00C678E3" w:rsidRPr="00791206" w:rsidRDefault="6838C06C" w:rsidP="6838C06C">
      <w:pPr>
        <w:contextualSpacing/>
        <w:rPr>
          <w:b/>
          <w:bCs/>
        </w:rPr>
      </w:pPr>
      <w:r w:rsidRPr="6838C06C">
        <w:rPr>
          <w:b/>
          <w:bCs/>
        </w:rPr>
        <w:t>[DISPLAY IF 9 SELECTED AT CHILDCANC2]</w:t>
      </w:r>
    </w:p>
    <w:p w14:paraId="05D5704D" w14:textId="6376A766"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leukemia</w:t>
      </w:r>
      <w:r>
        <w:t xml:space="preserve">? </w:t>
      </w:r>
    </w:p>
    <w:p w14:paraId="0D614F9C" w14:textId="1B8A3A76" w:rsidR="00505FF0" w:rsidRDefault="6838C06C" w:rsidP="00505FF0">
      <w:pPr>
        <w:ind w:left="360"/>
        <w:contextualSpacing/>
      </w:pPr>
      <w:r>
        <w:t xml:space="preserve">|__|__| Age at diagnosis      </w:t>
      </w:r>
    </w:p>
    <w:p w14:paraId="1EA142E2" w14:textId="346121FA" w:rsidR="00C678E3" w:rsidRPr="00791206" w:rsidRDefault="6838C06C" w:rsidP="00505FF0">
      <w:pPr>
        <w:ind w:left="360"/>
        <w:contextualSpacing/>
      </w:pPr>
      <w:r>
        <w:t xml:space="preserve">Or, if it is easier to remember the year, enter that here:   |__|__|__|__| Year of diagnosis </w:t>
      </w:r>
    </w:p>
    <w:p w14:paraId="21A84C16" w14:textId="6483D76E" w:rsidR="00643143" w:rsidRPr="00791206" w:rsidRDefault="6838C06C" w:rsidP="6838C06C">
      <w:pPr>
        <w:ind w:left="360"/>
        <w:contextualSpacing/>
      </w:pPr>
      <w:r w:rsidRPr="6838C06C">
        <w:rPr>
          <w:rFonts w:eastAsia="Calibri"/>
        </w:rPr>
        <w:t xml:space="preserve"> </w:t>
      </w: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CHILDCANC3K</w:t>
      </w:r>
    </w:p>
    <w:p w14:paraId="4C8B0CA0" w14:textId="77777777" w:rsidR="00C678E3" w:rsidRPr="00791206" w:rsidRDefault="00C678E3" w:rsidP="00C678E3">
      <w:pPr>
        <w:contextualSpacing/>
        <w:rPr>
          <w:rFonts w:cstheme="minorHAnsi"/>
        </w:rPr>
      </w:pPr>
    </w:p>
    <w:p w14:paraId="0D702CBF" w14:textId="77777777" w:rsidR="00C678E3" w:rsidRPr="00791206" w:rsidRDefault="00C678E3" w:rsidP="00C678E3">
      <w:pPr>
        <w:contextualSpacing/>
        <w:rPr>
          <w:rFonts w:cstheme="minorHAnsi"/>
        </w:rPr>
      </w:pPr>
      <w:r w:rsidRPr="00791206">
        <w:rPr>
          <w:rFonts w:cstheme="minorHAnsi"/>
        </w:rPr>
        <w:lastRenderedPageBreak/>
        <w:t>[CHILDCANC3K]</w:t>
      </w:r>
    </w:p>
    <w:p w14:paraId="23714DF7" w14:textId="6FDFC3E3" w:rsidR="00C678E3" w:rsidRPr="00791206" w:rsidRDefault="6838C06C" w:rsidP="6838C06C">
      <w:pPr>
        <w:contextualSpacing/>
        <w:rPr>
          <w:b/>
          <w:bCs/>
        </w:rPr>
      </w:pPr>
      <w:r w:rsidRPr="6838C06C">
        <w:rPr>
          <w:b/>
          <w:bCs/>
        </w:rPr>
        <w:t>[DISPLAY IF 10 SELECTED AT CHILDCANC2]</w:t>
      </w:r>
    </w:p>
    <w:p w14:paraId="6F711DC2" w14:textId="41FF522B"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liver</w:t>
      </w:r>
      <w:r>
        <w:t xml:space="preserve"> </w:t>
      </w:r>
      <w:r w:rsidRPr="6838C06C">
        <w:rPr>
          <w:b/>
          <w:bCs/>
        </w:rPr>
        <w:t>cancer</w:t>
      </w:r>
      <w:r>
        <w:t xml:space="preserve">? </w:t>
      </w:r>
    </w:p>
    <w:p w14:paraId="61CAED2C" w14:textId="3DBB7CF6" w:rsidR="00505FF0" w:rsidRDefault="6838C06C" w:rsidP="00505FF0">
      <w:pPr>
        <w:ind w:left="360"/>
        <w:contextualSpacing/>
      </w:pPr>
      <w:r>
        <w:t xml:space="preserve">|__|__| Age at diagnosis      </w:t>
      </w:r>
    </w:p>
    <w:p w14:paraId="4CC8C782" w14:textId="1ECE0CBA" w:rsidR="00C678E3" w:rsidRPr="00791206" w:rsidRDefault="6838C06C" w:rsidP="00505FF0">
      <w:pPr>
        <w:ind w:left="360"/>
        <w:contextualSpacing/>
      </w:pPr>
      <w:r>
        <w:t xml:space="preserve">Or, if it is easier to remember the year, enter that here:   |__|__|__|__| Year of diagnosis </w:t>
      </w:r>
    </w:p>
    <w:p w14:paraId="4E470E91" w14:textId="03926FE1"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CHILDCANC3L</w:t>
      </w:r>
    </w:p>
    <w:p w14:paraId="359720BA" w14:textId="77777777" w:rsidR="00C678E3" w:rsidRPr="00791206" w:rsidRDefault="00C678E3" w:rsidP="00C678E3">
      <w:pPr>
        <w:contextualSpacing/>
        <w:rPr>
          <w:rFonts w:cstheme="minorHAnsi"/>
        </w:rPr>
      </w:pPr>
    </w:p>
    <w:p w14:paraId="01CF49FA" w14:textId="77777777" w:rsidR="00C678E3" w:rsidRPr="00791206" w:rsidRDefault="00C678E3" w:rsidP="00C678E3">
      <w:pPr>
        <w:contextualSpacing/>
        <w:rPr>
          <w:rFonts w:cstheme="minorHAnsi"/>
        </w:rPr>
      </w:pPr>
      <w:r w:rsidRPr="00791206">
        <w:rPr>
          <w:rFonts w:cstheme="minorHAnsi"/>
        </w:rPr>
        <w:t>[CHILDCANC3L]</w:t>
      </w:r>
    </w:p>
    <w:p w14:paraId="0855BD76" w14:textId="6B8592EA" w:rsidR="00C678E3" w:rsidRPr="00791206" w:rsidRDefault="6838C06C" w:rsidP="6838C06C">
      <w:pPr>
        <w:contextualSpacing/>
        <w:rPr>
          <w:b/>
          <w:bCs/>
        </w:rPr>
      </w:pPr>
      <w:r w:rsidRPr="6838C06C">
        <w:rPr>
          <w:b/>
          <w:bCs/>
        </w:rPr>
        <w:t>[DISPLAY IF 11 SELECTED AT CHILDCANC2]</w:t>
      </w:r>
    </w:p>
    <w:p w14:paraId="779D333E" w14:textId="158555C0"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lung or bronchial</w:t>
      </w:r>
      <w:r>
        <w:t xml:space="preserve"> </w:t>
      </w:r>
      <w:r w:rsidRPr="6838C06C">
        <w:rPr>
          <w:b/>
          <w:bCs/>
        </w:rPr>
        <w:t>cancer</w:t>
      </w:r>
      <w:r>
        <w:t xml:space="preserve">? </w:t>
      </w:r>
    </w:p>
    <w:p w14:paraId="0E5571C5" w14:textId="448E43CF" w:rsidR="00505FF0" w:rsidRDefault="6838C06C" w:rsidP="00505FF0">
      <w:pPr>
        <w:ind w:left="360"/>
        <w:contextualSpacing/>
      </w:pPr>
      <w:r>
        <w:t xml:space="preserve">|__|__| Age at diagnosis      </w:t>
      </w:r>
    </w:p>
    <w:p w14:paraId="5C520FD7" w14:textId="41B9C208" w:rsidR="00C678E3" w:rsidRPr="00791206" w:rsidRDefault="6838C06C" w:rsidP="00505FF0">
      <w:pPr>
        <w:ind w:left="360"/>
        <w:contextualSpacing/>
      </w:pPr>
      <w:r>
        <w:t xml:space="preserve">Or, if it is easier to remember the year, enter that here:   |__|__|__|__| Year of diagnosis </w:t>
      </w:r>
    </w:p>
    <w:p w14:paraId="2A033687" w14:textId="4B1299A2" w:rsidR="00643143" w:rsidRPr="00791206" w:rsidRDefault="00643143" w:rsidP="6838C06C">
      <w:pPr>
        <w:ind w:left="360"/>
        <w:contextualSpacing/>
        <w:rPr>
          <w:rFonts w:eastAsia="Calibri"/>
        </w:rPr>
      </w:pPr>
    </w:p>
    <w:p w14:paraId="584FAD09" w14:textId="429CA86D"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CHILDCANC3M</w:t>
      </w:r>
    </w:p>
    <w:p w14:paraId="6152B045" w14:textId="77777777" w:rsidR="00C678E3" w:rsidRPr="00791206" w:rsidRDefault="00C678E3" w:rsidP="00C678E3">
      <w:pPr>
        <w:contextualSpacing/>
        <w:rPr>
          <w:rFonts w:cstheme="minorHAnsi"/>
        </w:rPr>
      </w:pPr>
    </w:p>
    <w:p w14:paraId="3C413104" w14:textId="77777777" w:rsidR="00C678E3" w:rsidRPr="00791206" w:rsidRDefault="00C678E3" w:rsidP="00C678E3">
      <w:pPr>
        <w:contextualSpacing/>
        <w:rPr>
          <w:rFonts w:cstheme="minorHAnsi"/>
        </w:rPr>
      </w:pPr>
      <w:r w:rsidRPr="00791206">
        <w:rPr>
          <w:rFonts w:cstheme="minorHAnsi"/>
        </w:rPr>
        <w:t>[CHILDCANC3M]</w:t>
      </w:r>
    </w:p>
    <w:p w14:paraId="2C023A26" w14:textId="1C352800" w:rsidR="00C678E3" w:rsidRPr="00791206" w:rsidRDefault="6838C06C" w:rsidP="6838C06C">
      <w:pPr>
        <w:contextualSpacing/>
        <w:rPr>
          <w:b/>
          <w:bCs/>
        </w:rPr>
      </w:pPr>
      <w:r w:rsidRPr="6838C06C">
        <w:rPr>
          <w:b/>
          <w:bCs/>
        </w:rPr>
        <w:t>[DISPLAY IF 12 SELECTED AT CHILDCANC2]</w:t>
      </w:r>
    </w:p>
    <w:p w14:paraId="633EE3AE" w14:textId="6E77A14D"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non-Hodgkin’s lymphoma</w:t>
      </w:r>
      <w:r>
        <w:t xml:space="preserve">? </w:t>
      </w:r>
    </w:p>
    <w:p w14:paraId="57135CA1" w14:textId="1D092B5A" w:rsidR="00505FF0" w:rsidRDefault="6838C06C" w:rsidP="00505FF0">
      <w:pPr>
        <w:ind w:left="360"/>
        <w:contextualSpacing/>
      </w:pPr>
      <w:r>
        <w:t xml:space="preserve">|__|__| Age at diagnosis      </w:t>
      </w:r>
    </w:p>
    <w:p w14:paraId="6C7D9985" w14:textId="61F38A74" w:rsidR="00C678E3" w:rsidRPr="00791206" w:rsidRDefault="6838C06C" w:rsidP="00505FF0">
      <w:pPr>
        <w:ind w:left="360"/>
        <w:contextualSpacing/>
      </w:pPr>
      <w:r>
        <w:t xml:space="preserve">Or, if it is easier to remember the year, enter that here:   |__|__|__|__| Year of diagnosis </w:t>
      </w:r>
    </w:p>
    <w:p w14:paraId="3E278A00" w14:textId="71C5E966" w:rsidR="00C678E3" w:rsidRPr="00791206" w:rsidRDefault="00C678E3" w:rsidP="6838C06C">
      <w:pPr>
        <w:ind w:left="360"/>
        <w:contextualSpacing/>
        <w:rPr>
          <w:rFonts w:eastAsia="Calibri"/>
        </w:rPr>
      </w:pPr>
    </w:p>
    <w:p w14:paraId="140A9445" w14:textId="595CF053"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CHILDCANC3N</w:t>
      </w:r>
    </w:p>
    <w:p w14:paraId="0EF62588" w14:textId="77777777" w:rsidR="00643143" w:rsidRPr="00791206" w:rsidRDefault="00643143" w:rsidP="00C678E3">
      <w:pPr>
        <w:contextualSpacing/>
        <w:rPr>
          <w:rFonts w:cstheme="minorHAnsi"/>
        </w:rPr>
      </w:pPr>
    </w:p>
    <w:p w14:paraId="0DE6031C" w14:textId="77777777" w:rsidR="00C678E3" w:rsidRPr="00791206" w:rsidRDefault="00C678E3" w:rsidP="00C678E3">
      <w:pPr>
        <w:contextualSpacing/>
        <w:rPr>
          <w:rFonts w:cstheme="minorHAnsi"/>
        </w:rPr>
      </w:pPr>
      <w:r w:rsidRPr="00791206">
        <w:rPr>
          <w:rFonts w:cstheme="minorHAnsi"/>
        </w:rPr>
        <w:t>[CHILDCANC3N]</w:t>
      </w:r>
    </w:p>
    <w:p w14:paraId="4C120C3B" w14:textId="5FD15FEA" w:rsidR="00C678E3" w:rsidRPr="00791206" w:rsidRDefault="6838C06C" w:rsidP="6838C06C">
      <w:pPr>
        <w:contextualSpacing/>
        <w:rPr>
          <w:b/>
          <w:bCs/>
        </w:rPr>
      </w:pPr>
      <w:r w:rsidRPr="6838C06C">
        <w:rPr>
          <w:b/>
          <w:bCs/>
        </w:rPr>
        <w:t>[DISPLAY IF 13 SELECTED AT CHILDCANC2]</w:t>
      </w:r>
    </w:p>
    <w:p w14:paraId="65B3054C" w14:textId="4530483A"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lymphoma</w:t>
      </w:r>
      <w:r>
        <w:t xml:space="preserve">? </w:t>
      </w:r>
    </w:p>
    <w:p w14:paraId="297D85DB" w14:textId="70056372" w:rsidR="00505FF0" w:rsidRDefault="6838C06C" w:rsidP="00505FF0">
      <w:pPr>
        <w:ind w:left="360"/>
        <w:contextualSpacing/>
      </w:pPr>
      <w:r>
        <w:t xml:space="preserve">|__|__| Age at diagnosis      </w:t>
      </w:r>
    </w:p>
    <w:p w14:paraId="6B6C2313" w14:textId="44BD33EB" w:rsidR="00C678E3" w:rsidRPr="00791206" w:rsidRDefault="6838C06C" w:rsidP="00505FF0">
      <w:pPr>
        <w:ind w:left="360"/>
        <w:contextualSpacing/>
      </w:pPr>
      <w:r>
        <w:t xml:space="preserve">Or, if it is easier to remember the year, enter that here:   |__|__|__|__| Year of diagnosis </w:t>
      </w:r>
    </w:p>
    <w:p w14:paraId="5D7C9005" w14:textId="3CFC22CC" w:rsidR="00643143" w:rsidRPr="00791206" w:rsidRDefault="00643143" w:rsidP="6838C06C">
      <w:pPr>
        <w:ind w:left="360"/>
        <w:contextualSpacing/>
        <w:rPr>
          <w:rFonts w:eastAsia="Calibri"/>
        </w:rPr>
      </w:pPr>
    </w:p>
    <w:p w14:paraId="0EADF0ED" w14:textId="614443A5"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CHILDCANC3O</w:t>
      </w:r>
    </w:p>
    <w:p w14:paraId="1FBD891E" w14:textId="77777777" w:rsidR="00C678E3" w:rsidRPr="00791206" w:rsidRDefault="00C678E3" w:rsidP="00C678E3">
      <w:pPr>
        <w:contextualSpacing/>
        <w:rPr>
          <w:rFonts w:cstheme="minorHAnsi"/>
        </w:rPr>
      </w:pPr>
    </w:p>
    <w:p w14:paraId="454204C9" w14:textId="77777777" w:rsidR="00C678E3" w:rsidRPr="00791206" w:rsidRDefault="00C678E3" w:rsidP="00C678E3">
      <w:pPr>
        <w:contextualSpacing/>
        <w:rPr>
          <w:rFonts w:cstheme="minorHAnsi"/>
        </w:rPr>
      </w:pPr>
      <w:r w:rsidRPr="00791206">
        <w:rPr>
          <w:rFonts w:cstheme="minorHAnsi"/>
        </w:rPr>
        <w:t>[CHILDCANC3O]</w:t>
      </w:r>
    </w:p>
    <w:p w14:paraId="10BE7867" w14:textId="7F6770C7" w:rsidR="00C678E3" w:rsidRPr="00791206" w:rsidRDefault="6838C06C" w:rsidP="6838C06C">
      <w:pPr>
        <w:contextualSpacing/>
        <w:rPr>
          <w:b/>
          <w:bCs/>
        </w:rPr>
      </w:pPr>
      <w:r w:rsidRPr="6838C06C">
        <w:rPr>
          <w:b/>
          <w:bCs/>
        </w:rPr>
        <w:t>[DISPLAY IF 14 SELECTED AT CHILDCANC2]</w:t>
      </w:r>
    </w:p>
    <w:p w14:paraId="152243A1" w14:textId="4F781AFF"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melanoma</w:t>
      </w:r>
      <w:r>
        <w:t xml:space="preserve">? </w:t>
      </w:r>
    </w:p>
    <w:p w14:paraId="002FA26F" w14:textId="7803BE2B" w:rsidR="00505FF0" w:rsidRDefault="6838C06C" w:rsidP="00505FF0">
      <w:pPr>
        <w:ind w:left="360"/>
        <w:contextualSpacing/>
      </w:pPr>
      <w:r>
        <w:t xml:space="preserve">|__|__| Age at diagnosis     </w:t>
      </w:r>
    </w:p>
    <w:p w14:paraId="761DB1AD" w14:textId="259C81E3" w:rsidR="00C678E3" w:rsidRPr="00791206" w:rsidRDefault="6838C06C" w:rsidP="00505FF0">
      <w:pPr>
        <w:ind w:left="360"/>
        <w:contextualSpacing/>
      </w:pPr>
      <w:r>
        <w:t xml:space="preserve">Or, if it is easier to remember the year, enter that here:   |__|__|__|__| Year of diagnosis </w:t>
      </w:r>
    </w:p>
    <w:p w14:paraId="4FCC28A2" w14:textId="17ABAB65"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CHILDCANC3P</w:t>
      </w:r>
    </w:p>
    <w:p w14:paraId="0AEDD61C" w14:textId="77777777" w:rsidR="00C678E3" w:rsidRPr="00791206" w:rsidRDefault="00C678E3" w:rsidP="00C678E3">
      <w:pPr>
        <w:contextualSpacing/>
        <w:rPr>
          <w:rFonts w:cstheme="minorHAnsi"/>
        </w:rPr>
      </w:pPr>
    </w:p>
    <w:p w14:paraId="613B9B7B" w14:textId="77777777" w:rsidR="00C678E3" w:rsidRPr="00791206" w:rsidRDefault="00C678E3" w:rsidP="00C678E3">
      <w:pPr>
        <w:contextualSpacing/>
        <w:rPr>
          <w:rFonts w:cstheme="minorHAnsi"/>
        </w:rPr>
      </w:pPr>
      <w:r w:rsidRPr="00791206">
        <w:rPr>
          <w:rFonts w:cstheme="minorHAnsi"/>
        </w:rPr>
        <w:t>[CHILDCANC3P]</w:t>
      </w:r>
    </w:p>
    <w:p w14:paraId="46C89713" w14:textId="6FE51136" w:rsidR="00C678E3" w:rsidRPr="00791206" w:rsidRDefault="6838C06C" w:rsidP="6838C06C">
      <w:pPr>
        <w:contextualSpacing/>
        <w:rPr>
          <w:b/>
          <w:bCs/>
        </w:rPr>
      </w:pPr>
      <w:r w:rsidRPr="6838C06C">
        <w:rPr>
          <w:b/>
          <w:bCs/>
        </w:rPr>
        <w:lastRenderedPageBreak/>
        <w:t>[DISPLAY IF 15 SELECTED AT CHILDCANC2]</w:t>
      </w:r>
    </w:p>
    <w:p w14:paraId="3CDEF89E" w14:textId="5D681C32"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non-melanoma skin</w:t>
      </w:r>
      <w:r>
        <w:t xml:space="preserve"> </w:t>
      </w:r>
      <w:r w:rsidRPr="6838C06C">
        <w:rPr>
          <w:b/>
          <w:bCs/>
        </w:rPr>
        <w:t>cancer</w:t>
      </w:r>
      <w:r>
        <w:t xml:space="preserve">? </w:t>
      </w:r>
    </w:p>
    <w:p w14:paraId="63C2DF31" w14:textId="7B55BD56" w:rsidR="00505FF0" w:rsidRDefault="6838C06C" w:rsidP="00505FF0">
      <w:pPr>
        <w:ind w:left="360"/>
        <w:contextualSpacing/>
      </w:pPr>
      <w:r>
        <w:t xml:space="preserve">|__|__| Age at diagnosis      </w:t>
      </w:r>
    </w:p>
    <w:p w14:paraId="18588221" w14:textId="7A77DF6A" w:rsidR="00C678E3" w:rsidRPr="00791206" w:rsidRDefault="6838C06C" w:rsidP="00505FF0">
      <w:pPr>
        <w:ind w:left="360"/>
        <w:contextualSpacing/>
      </w:pPr>
      <w:r>
        <w:t xml:space="preserve">Or, if it is easier to remember the year, enter that here:   |__|__|__|__| Year of diagnosis </w:t>
      </w:r>
    </w:p>
    <w:p w14:paraId="3F1EA068" w14:textId="0AC72FC0" w:rsidR="00643143" w:rsidRPr="00791206" w:rsidRDefault="00643143" w:rsidP="6838C06C">
      <w:pPr>
        <w:ind w:left="360"/>
        <w:contextualSpacing/>
        <w:rPr>
          <w:rFonts w:eastAsia="Calibri"/>
        </w:rPr>
      </w:pPr>
    </w:p>
    <w:p w14:paraId="14FC9697" w14:textId="315C24A9"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CHILDCANC3Q</w:t>
      </w:r>
    </w:p>
    <w:p w14:paraId="050512A0" w14:textId="77777777" w:rsidR="00C678E3" w:rsidRPr="00791206" w:rsidRDefault="00C678E3" w:rsidP="00C678E3">
      <w:pPr>
        <w:contextualSpacing/>
        <w:rPr>
          <w:rFonts w:cstheme="minorHAnsi"/>
        </w:rPr>
      </w:pPr>
    </w:p>
    <w:p w14:paraId="2EA83368" w14:textId="77777777" w:rsidR="00C678E3" w:rsidRPr="00791206" w:rsidRDefault="00C678E3" w:rsidP="00C678E3">
      <w:pPr>
        <w:contextualSpacing/>
        <w:rPr>
          <w:rFonts w:cstheme="minorHAnsi"/>
        </w:rPr>
      </w:pPr>
      <w:r w:rsidRPr="00791206">
        <w:rPr>
          <w:rFonts w:cstheme="minorHAnsi"/>
        </w:rPr>
        <w:t>[CHILDCANC3Q]</w:t>
      </w:r>
    </w:p>
    <w:p w14:paraId="05C8E7DD" w14:textId="562C3B38" w:rsidR="00C678E3" w:rsidRPr="00791206" w:rsidRDefault="6838C06C" w:rsidP="6838C06C">
      <w:pPr>
        <w:contextualSpacing/>
        <w:rPr>
          <w:b/>
          <w:bCs/>
        </w:rPr>
      </w:pPr>
      <w:r w:rsidRPr="6838C06C">
        <w:rPr>
          <w:b/>
          <w:bCs/>
        </w:rPr>
        <w:t>[DISPLAY IF 16 SELECTED AT CHILDCANC2]</w:t>
      </w:r>
    </w:p>
    <w:p w14:paraId="1F3EC33A" w14:textId="769B94A6"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ovarian</w:t>
      </w:r>
      <w:r>
        <w:t xml:space="preserve"> </w:t>
      </w:r>
      <w:r w:rsidRPr="6838C06C">
        <w:rPr>
          <w:b/>
          <w:bCs/>
        </w:rPr>
        <w:t>cancer</w:t>
      </w:r>
      <w:r>
        <w:t xml:space="preserve">? </w:t>
      </w:r>
    </w:p>
    <w:p w14:paraId="4A84A684" w14:textId="0FF1DC65" w:rsidR="00505FF0" w:rsidRDefault="6838C06C" w:rsidP="00505FF0">
      <w:pPr>
        <w:ind w:left="360"/>
        <w:contextualSpacing/>
      </w:pPr>
      <w:r>
        <w:t xml:space="preserve">|__|__| Age at diagnosis      </w:t>
      </w:r>
    </w:p>
    <w:p w14:paraId="0773BCEA" w14:textId="044E4A4A" w:rsidR="00C678E3" w:rsidRPr="00791206" w:rsidRDefault="6838C06C" w:rsidP="00505FF0">
      <w:pPr>
        <w:ind w:left="360"/>
        <w:contextualSpacing/>
      </w:pPr>
      <w:r>
        <w:t xml:space="preserve">Or, if it is easier to remember the year, enter that here:   |__|__|__|__| Year of diagnosis </w:t>
      </w:r>
    </w:p>
    <w:p w14:paraId="44CB20C6" w14:textId="2CE975B3"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CHILDCANC3R</w:t>
      </w:r>
    </w:p>
    <w:p w14:paraId="15E86D82" w14:textId="77777777" w:rsidR="00C678E3" w:rsidRPr="00791206" w:rsidRDefault="00C678E3" w:rsidP="00C678E3">
      <w:pPr>
        <w:contextualSpacing/>
        <w:rPr>
          <w:rFonts w:cstheme="minorHAnsi"/>
        </w:rPr>
      </w:pPr>
    </w:p>
    <w:p w14:paraId="10BDD93D" w14:textId="77777777" w:rsidR="00C678E3" w:rsidRPr="00791206" w:rsidRDefault="00C678E3" w:rsidP="00C678E3">
      <w:pPr>
        <w:contextualSpacing/>
        <w:rPr>
          <w:rFonts w:cstheme="minorHAnsi"/>
        </w:rPr>
      </w:pPr>
      <w:r w:rsidRPr="00791206">
        <w:rPr>
          <w:rFonts w:cstheme="minorHAnsi"/>
        </w:rPr>
        <w:t>[CHILDCANC3R]</w:t>
      </w:r>
    </w:p>
    <w:p w14:paraId="5E43B7CC" w14:textId="4043CDC9" w:rsidR="00C678E3" w:rsidRPr="00791206" w:rsidRDefault="6838C06C" w:rsidP="6838C06C">
      <w:pPr>
        <w:contextualSpacing/>
        <w:rPr>
          <w:b/>
          <w:bCs/>
        </w:rPr>
      </w:pPr>
      <w:r w:rsidRPr="6838C06C">
        <w:rPr>
          <w:b/>
          <w:bCs/>
        </w:rPr>
        <w:t>[DISPLAY IF 17 SELECTED AT CHILDCANC2]</w:t>
      </w:r>
    </w:p>
    <w:p w14:paraId="7678816D" w14:textId="2422C662"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pancreatic</w:t>
      </w:r>
      <w:r>
        <w:t xml:space="preserve"> </w:t>
      </w:r>
      <w:r w:rsidRPr="6838C06C">
        <w:rPr>
          <w:b/>
          <w:bCs/>
        </w:rPr>
        <w:t>cancer</w:t>
      </w:r>
      <w:r>
        <w:t xml:space="preserve">? </w:t>
      </w:r>
    </w:p>
    <w:p w14:paraId="3C22B37A" w14:textId="70A6D2AB" w:rsidR="00505FF0" w:rsidRDefault="6838C06C" w:rsidP="00505FF0">
      <w:pPr>
        <w:ind w:left="360"/>
        <w:contextualSpacing/>
      </w:pPr>
      <w:r>
        <w:t xml:space="preserve">|__|__| Age at diagnosis      </w:t>
      </w:r>
    </w:p>
    <w:p w14:paraId="66EF079D" w14:textId="2C7C6B07" w:rsidR="00C678E3" w:rsidRPr="00791206" w:rsidRDefault="6838C06C" w:rsidP="00505FF0">
      <w:pPr>
        <w:ind w:left="360"/>
        <w:contextualSpacing/>
      </w:pPr>
      <w:r>
        <w:t xml:space="preserve">Or, if it is easier to remember the year, enter that here:   |__|__|__|__| Year of diagnosis </w:t>
      </w:r>
    </w:p>
    <w:p w14:paraId="321C4CD7" w14:textId="021757D4" w:rsidR="00C678E3" w:rsidRPr="00791206" w:rsidRDefault="00C678E3" w:rsidP="6838C06C">
      <w:pPr>
        <w:ind w:left="360"/>
        <w:contextualSpacing/>
        <w:rPr>
          <w:rFonts w:eastAsia="Calibri"/>
        </w:rPr>
      </w:pPr>
    </w:p>
    <w:p w14:paraId="1F788B4A" w14:textId="64EAD57D" w:rsidR="00643143" w:rsidRPr="00791206" w:rsidRDefault="6838C06C" w:rsidP="6838C06C">
      <w:pPr>
        <w:ind w:firstLine="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w:t>
      </w:r>
      <w:r w:rsidRPr="6838C06C">
        <w:rPr>
          <w:b/>
          <w:bCs/>
          <w:i/>
          <w:iCs/>
        </w:rPr>
        <w:t>GO TO CHILDCANC3S</w:t>
      </w:r>
    </w:p>
    <w:p w14:paraId="6FFBCEAC" w14:textId="20C05B99" w:rsidR="6838C06C" w:rsidRDefault="6838C06C" w:rsidP="6838C06C">
      <w:pPr>
        <w:ind w:firstLine="360"/>
        <w:rPr>
          <w:b/>
          <w:bCs/>
          <w:i/>
          <w:iCs/>
        </w:rPr>
      </w:pPr>
    </w:p>
    <w:p w14:paraId="02BC9513" w14:textId="77777777" w:rsidR="00C678E3" w:rsidRPr="00791206" w:rsidRDefault="00C678E3" w:rsidP="00C678E3">
      <w:pPr>
        <w:contextualSpacing/>
        <w:rPr>
          <w:rFonts w:cstheme="minorHAnsi"/>
        </w:rPr>
      </w:pPr>
      <w:r w:rsidRPr="00791206">
        <w:rPr>
          <w:rFonts w:cstheme="minorHAnsi"/>
        </w:rPr>
        <w:t>[CHILDCANC3S]</w:t>
      </w:r>
    </w:p>
    <w:p w14:paraId="17AF9986" w14:textId="1D5D41FD" w:rsidR="00C678E3" w:rsidRPr="00791206" w:rsidRDefault="6838C06C" w:rsidP="6838C06C">
      <w:pPr>
        <w:contextualSpacing/>
        <w:rPr>
          <w:b/>
          <w:bCs/>
        </w:rPr>
      </w:pPr>
      <w:r w:rsidRPr="6838C06C">
        <w:rPr>
          <w:b/>
          <w:bCs/>
        </w:rPr>
        <w:t>[DISPLAY IF 18 SELECTED AT CHILDCANC2]</w:t>
      </w:r>
    </w:p>
    <w:p w14:paraId="157A0C80" w14:textId="12508BD2"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prostate</w:t>
      </w:r>
      <w:r>
        <w:t xml:space="preserve"> </w:t>
      </w:r>
      <w:r w:rsidRPr="6838C06C">
        <w:rPr>
          <w:b/>
          <w:bCs/>
        </w:rPr>
        <w:t>cancer</w:t>
      </w:r>
      <w:r>
        <w:t xml:space="preserve">? </w:t>
      </w:r>
    </w:p>
    <w:p w14:paraId="6096C60D" w14:textId="31A82E81" w:rsidR="00505FF0" w:rsidRDefault="6838C06C" w:rsidP="00505FF0">
      <w:pPr>
        <w:ind w:left="360"/>
        <w:contextualSpacing/>
      </w:pPr>
      <w:r>
        <w:t xml:space="preserve">|__|__| Age at diagnosis     </w:t>
      </w:r>
    </w:p>
    <w:p w14:paraId="46A1762F" w14:textId="1338D098" w:rsidR="00C678E3" w:rsidRPr="00791206" w:rsidRDefault="6838C06C" w:rsidP="00505FF0">
      <w:pPr>
        <w:ind w:left="360"/>
        <w:contextualSpacing/>
      </w:pPr>
      <w:r>
        <w:t xml:space="preserve">Or, if it is easier to remember the year, enter that here:   |__|__|__|__| Year of diagnosis </w:t>
      </w:r>
    </w:p>
    <w:p w14:paraId="200CFD25" w14:textId="3CA82D8F" w:rsidR="00643143" w:rsidRPr="00791206" w:rsidRDefault="00643143" w:rsidP="6838C06C">
      <w:pPr>
        <w:ind w:left="360"/>
        <w:contextualSpacing/>
        <w:rPr>
          <w:rFonts w:eastAsia="Calibri"/>
        </w:rPr>
      </w:pPr>
    </w:p>
    <w:p w14:paraId="2D583B06" w14:textId="3272F9A6"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CHILDCANC3T</w:t>
      </w:r>
    </w:p>
    <w:p w14:paraId="49E99FD9" w14:textId="77777777" w:rsidR="00C678E3" w:rsidRPr="00791206" w:rsidRDefault="00C678E3" w:rsidP="00C678E3">
      <w:pPr>
        <w:contextualSpacing/>
        <w:rPr>
          <w:rFonts w:cstheme="minorHAnsi"/>
        </w:rPr>
      </w:pPr>
    </w:p>
    <w:p w14:paraId="22A62412" w14:textId="77777777" w:rsidR="00C678E3" w:rsidRPr="00791206" w:rsidRDefault="00C678E3" w:rsidP="00C678E3">
      <w:pPr>
        <w:contextualSpacing/>
        <w:rPr>
          <w:rFonts w:cstheme="minorHAnsi"/>
        </w:rPr>
      </w:pPr>
      <w:r w:rsidRPr="00791206">
        <w:rPr>
          <w:rFonts w:cstheme="minorHAnsi"/>
        </w:rPr>
        <w:t>[CHILDCANC3T]</w:t>
      </w:r>
    </w:p>
    <w:p w14:paraId="5AC29104" w14:textId="1C1E417D" w:rsidR="00C678E3" w:rsidRPr="00791206" w:rsidRDefault="6838C06C" w:rsidP="6838C06C">
      <w:pPr>
        <w:contextualSpacing/>
        <w:rPr>
          <w:b/>
          <w:bCs/>
        </w:rPr>
      </w:pPr>
      <w:r w:rsidRPr="6838C06C">
        <w:rPr>
          <w:b/>
          <w:bCs/>
        </w:rPr>
        <w:t>[DISPLAY IF 19 SELECTED AT CHILDCANC2]</w:t>
      </w:r>
    </w:p>
    <w:p w14:paraId="74B2C6C6" w14:textId="6918B18A"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stomach</w:t>
      </w:r>
      <w:r>
        <w:t xml:space="preserve"> </w:t>
      </w:r>
      <w:r w:rsidRPr="6838C06C">
        <w:rPr>
          <w:b/>
          <w:bCs/>
        </w:rPr>
        <w:t>cancer</w:t>
      </w:r>
      <w:r>
        <w:t xml:space="preserve">? </w:t>
      </w:r>
    </w:p>
    <w:p w14:paraId="565D7C06" w14:textId="3BBBC9FA" w:rsidR="00505FF0" w:rsidRDefault="6838C06C" w:rsidP="00505FF0">
      <w:pPr>
        <w:ind w:left="360"/>
        <w:contextualSpacing/>
      </w:pPr>
      <w:r>
        <w:t xml:space="preserve">|__|__| Age at diagnosis      </w:t>
      </w:r>
    </w:p>
    <w:p w14:paraId="7542356B" w14:textId="7568F3CA" w:rsidR="00C678E3" w:rsidRPr="00791206" w:rsidRDefault="6838C06C" w:rsidP="00505FF0">
      <w:pPr>
        <w:ind w:left="360"/>
        <w:contextualSpacing/>
      </w:pPr>
      <w:r>
        <w:t xml:space="preserve">Or, if it is easier to remember the year, enter that here:   |__|__|__|__| Year of diagnosis </w:t>
      </w:r>
    </w:p>
    <w:p w14:paraId="7FE022B4" w14:textId="7727C6B7" w:rsidR="00643143" w:rsidRPr="00791206" w:rsidRDefault="00643143" w:rsidP="6838C06C">
      <w:pPr>
        <w:ind w:left="360"/>
        <w:contextualSpacing/>
        <w:rPr>
          <w:rFonts w:eastAsia="Calibri"/>
        </w:rPr>
      </w:pPr>
    </w:p>
    <w:p w14:paraId="239A3814" w14:textId="79CCF916"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CHILDCANC3U</w:t>
      </w:r>
    </w:p>
    <w:p w14:paraId="7A5C16FB" w14:textId="77777777" w:rsidR="00C678E3" w:rsidRPr="00791206" w:rsidRDefault="00C678E3" w:rsidP="00C678E3">
      <w:pPr>
        <w:contextualSpacing/>
        <w:rPr>
          <w:rFonts w:cstheme="minorHAnsi"/>
        </w:rPr>
      </w:pPr>
    </w:p>
    <w:p w14:paraId="39EAA20E" w14:textId="77777777" w:rsidR="00C678E3" w:rsidRPr="00791206" w:rsidRDefault="00C678E3" w:rsidP="00C678E3">
      <w:pPr>
        <w:contextualSpacing/>
        <w:rPr>
          <w:rFonts w:cstheme="minorHAnsi"/>
        </w:rPr>
      </w:pPr>
      <w:r w:rsidRPr="00791206">
        <w:rPr>
          <w:rFonts w:cstheme="minorHAnsi"/>
        </w:rPr>
        <w:lastRenderedPageBreak/>
        <w:t>[CHILDCANC3U]</w:t>
      </w:r>
    </w:p>
    <w:p w14:paraId="7957CB20" w14:textId="2091A80D" w:rsidR="00C678E3" w:rsidRPr="00791206" w:rsidRDefault="6838C06C" w:rsidP="6838C06C">
      <w:pPr>
        <w:contextualSpacing/>
        <w:rPr>
          <w:b/>
          <w:bCs/>
        </w:rPr>
      </w:pPr>
      <w:r w:rsidRPr="6838C06C">
        <w:rPr>
          <w:b/>
          <w:bCs/>
        </w:rPr>
        <w:t>[DISPLAY IF 20 SELECTED AT CHILDCANC2]</w:t>
      </w:r>
    </w:p>
    <w:p w14:paraId="54753CFC" w14:textId="01CCAA11"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testicular</w:t>
      </w:r>
      <w:r>
        <w:t xml:space="preserve"> </w:t>
      </w:r>
      <w:r w:rsidRPr="6838C06C">
        <w:rPr>
          <w:b/>
          <w:bCs/>
        </w:rPr>
        <w:t>cancer</w:t>
      </w:r>
      <w:r>
        <w:t>?</w:t>
      </w:r>
    </w:p>
    <w:p w14:paraId="0723C181" w14:textId="03856BB6" w:rsidR="00505FF0" w:rsidRDefault="6838C06C" w:rsidP="00505FF0">
      <w:pPr>
        <w:ind w:left="360"/>
        <w:contextualSpacing/>
      </w:pPr>
      <w:r>
        <w:t xml:space="preserve">|__|__| Age at diagnosis      </w:t>
      </w:r>
    </w:p>
    <w:p w14:paraId="381874E0" w14:textId="5539028D" w:rsidR="00C678E3" w:rsidRPr="00791206" w:rsidRDefault="6838C06C" w:rsidP="00505FF0">
      <w:pPr>
        <w:ind w:left="360"/>
        <w:contextualSpacing/>
      </w:pPr>
      <w:r>
        <w:t xml:space="preserve">Or, if it is easier to remember the year, enter that here:   |__|__|__|__| Year of diagnosis </w:t>
      </w:r>
    </w:p>
    <w:p w14:paraId="477CBF19" w14:textId="758BD751" w:rsidR="00643143" w:rsidRPr="00791206" w:rsidRDefault="00643143" w:rsidP="6838C06C">
      <w:pPr>
        <w:ind w:left="360"/>
        <w:contextualSpacing/>
        <w:rPr>
          <w:rFonts w:eastAsia="Calibri"/>
        </w:rPr>
      </w:pPr>
    </w:p>
    <w:p w14:paraId="17BBF089" w14:textId="47290E48"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CHILDCANC3V</w:t>
      </w:r>
    </w:p>
    <w:p w14:paraId="613B1311" w14:textId="77777777" w:rsidR="00C678E3" w:rsidRPr="00791206" w:rsidRDefault="00C678E3" w:rsidP="00C678E3">
      <w:pPr>
        <w:contextualSpacing/>
        <w:rPr>
          <w:rFonts w:cstheme="minorHAnsi"/>
        </w:rPr>
      </w:pPr>
    </w:p>
    <w:p w14:paraId="325751EC" w14:textId="77777777" w:rsidR="00C678E3" w:rsidRPr="00791206" w:rsidRDefault="00C678E3" w:rsidP="00C678E3">
      <w:pPr>
        <w:contextualSpacing/>
        <w:rPr>
          <w:rFonts w:cstheme="minorHAnsi"/>
        </w:rPr>
      </w:pPr>
      <w:r w:rsidRPr="00791206">
        <w:rPr>
          <w:rFonts w:cstheme="minorHAnsi"/>
        </w:rPr>
        <w:t>[CHILDCANC3V]</w:t>
      </w:r>
    </w:p>
    <w:p w14:paraId="5AEEABB1" w14:textId="4864808C" w:rsidR="00C678E3" w:rsidRPr="00791206" w:rsidRDefault="6838C06C" w:rsidP="6838C06C">
      <w:pPr>
        <w:contextualSpacing/>
        <w:rPr>
          <w:b/>
          <w:bCs/>
        </w:rPr>
      </w:pPr>
      <w:r w:rsidRPr="6838C06C">
        <w:rPr>
          <w:b/>
          <w:bCs/>
        </w:rPr>
        <w:t>[DISPLAY IF 21 SELECTED AT CHILDCANC2]</w:t>
      </w:r>
    </w:p>
    <w:p w14:paraId="221D4F0D" w14:textId="1EC7E57B"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thyroid</w:t>
      </w:r>
      <w:r>
        <w:t xml:space="preserve"> </w:t>
      </w:r>
      <w:r w:rsidRPr="6838C06C">
        <w:rPr>
          <w:b/>
          <w:bCs/>
        </w:rPr>
        <w:t>cancer</w:t>
      </w:r>
      <w:r>
        <w:t xml:space="preserve">? </w:t>
      </w:r>
    </w:p>
    <w:p w14:paraId="7F004692" w14:textId="5B7922E1" w:rsidR="00505FF0" w:rsidRDefault="6838C06C" w:rsidP="00505FF0">
      <w:pPr>
        <w:ind w:left="360"/>
        <w:contextualSpacing/>
      </w:pPr>
      <w:r>
        <w:t xml:space="preserve">|__|__| Age at diagnosis      </w:t>
      </w:r>
    </w:p>
    <w:p w14:paraId="113D80CB" w14:textId="3623304A" w:rsidR="00C678E3" w:rsidRPr="00791206" w:rsidRDefault="6838C06C" w:rsidP="00505FF0">
      <w:pPr>
        <w:ind w:left="360"/>
        <w:contextualSpacing/>
      </w:pPr>
      <w:r>
        <w:t xml:space="preserve">Or, if it is easier to remember the year, enter that here:   |__|__|__|__| Year of diagnosis </w:t>
      </w:r>
    </w:p>
    <w:p w14:paraId="17284AD1" w14:textId="017B305C"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CHILDCANC3W</w:t>
      </w:r>
    </w:p>
    <w:p w14:paraId="5A05F913" w14:textId="77777777" w:rsidR="00C678E3" w:rsidRPr="00791206" w:rsidRDefault="00C678E3" w:rsidP="00C678E3">
      <w:pPr>
        <w:contextualSpacing/>
        <w:rPr>
          <w:rFonts w:cstheme="minorHAnsi"/>
        </w:rPr>
      </w:pPr>
    </w:p>
    <w:p w14:paraId="32314351" w14:textId="77777777" w:rsidR="00C678E3" w:rsidRPr="00791206" w:rsidRDefault="00C678E3" w:rsidP="00C678E3">
      <w:pPr>
        <w:contextualSpacing/>
        <w:rPr>
          <w:rFonts w:cstheme="minorHAnsi"/>
        </w:rPr>
      </w:pPr>
      <w:r w:rsidRPr="00791206">
        <w:rPr>
          <w:rFonts w:cstheme="minorHAnsi"/>
        </w:rPr>
        <w:t>[CHILDCANC3W]</w:t>
      </w:r>
    </w:p>
    <w:p w14:paraId="26F0461B" w14:textId="264426DB" w:rsidR="00C678E3" w:rsidRPr="00791206" w:rsidRDefault="6838C06C" w:rsidP="6838C06C">
      <w:pPr>
        <w:contextualSpacing/>
        <w:rPr>
          <w:b/>
          <w:bCs/>
        </w:rPr>
      </w:pPr>
      <w:r w:rsidRPr="6838C06C">
        <w:rPr>
          <w:b/>
          <w:bCs/>
        </w:rPr>
        <w:t>[DISPLAY IF 22 SELECTED AT CHILDCANC2]</w:t>
      </w:r>
    </w:p>
    <w:p w14:paraId="5C41CBF0" w14:textId="581E241E" w:rsidR="003841D4" w:rsidRDefault="6838C06C" w:rsidP="4A685580">
      <w:pPr>
        <w:numPr>
          <w:ilvl w:val="0"/>
          <w:numId w:val="45"/>
        </w:numPr>
        <w:contextualSpacing/>
      </w:pPr>
      <w:r>
        <w:t xml:space="preserve">How old was [CHILD INITIALS OR NICKNAME/YOUR CHILD] when they were </w:t>
      </w:r>
      <w:r w:rsidRPr="6838C06C">
        <w:rPr>
          <w:b/>
          <w:bCs/>
        </w:rPr>
        <w:t xml:space="preserve">first </w:t>
      </w:r>
      <w:r>
        <w:t xml:space="preserve">told by a doctor or other health professional that they have or had </w:t>
      </w:r>
      <w:r w:rsidRPr="6838C06C">
        <w:rPr>
          <w:b/>
          <w:bCs/>
        </w:rPr>
        <w:t>uterine cancer</w:t>
      </w:r>
      <w:r>
        <w:t xml:space="preserve">? </w:t>
      </w:r>
    </w:p>
    <w:p w14:paraId="40A24CE2" w14:textId="5282C69F" w:rsidR="00505FF0" w:rsidRDefault="6838C06C" w:rsidP="00505FF0">
      <w:pPr>
        <w:ind w:left="360"/>
        <w:contextualSpacing/>
      </w:pPr>
      <w:r>
        <w:t xml:space="preserve">|__|__| Age at diagnosis      </w:t>
      </w:r>
    </w:p>
    <w:p w14:paraId="6ABE3ED1" w14:textId="49042F95" w:rsidR="00C678E3" w:rsidRPr="00791206" w:rsidRDefault="6838C06C" w:rsidP="00505FF0">
      <w:pPr>
        <w:ind w:left="360"/>
        <w:contextualSpacing/>
      </w:pPr>
      <w:r>
        <w:t xml:space="preserve">Or, if it is easier to remember the year, enter that here:   |__|__|__|__| Year of diagnosis </w:t>
      </w:r>
    </w:p>
    <w:p w14:paraId="1E6A2221" w14:textId="2EC2748D" w:rsidR="00643143" w:rsidRPr="00791206" w:rsidRDefault="00643143" w:rsidP="6838C06C">
      <w:pPr>
        <w:ind w:left="360"/>
        <w:contextualSpacing/>
        <w:rPr>
          <w:rFonts w:eastAsia="Calibri"/>
        </w:rPr>
      </w:pPr>
    </w:p>
    <w:p w14:paraId="68AC0887" w14:textId="3CEE8B80" w:rsidR="00643143" w:rsidRPr="00791206" w:rsidRDefault="00643143" w:rsidP="00643143">
      <w:pPr>
        <w:ind w:firstLine="360"/>
        <w:contextualSpacing/>
        <w:rPr>
          <w:rFonts w:cstheme="minorHAnsi"/>
        </w:rPr>
      </w:pPr>
      <w:r w:rsidRPr="00791206">
        <w:rPr>
          <w:rFonts w:eastAsia="Calibri" w:cstheme="minorHAnsi"/>
          <w:i/>
        </w:rPr>
        <w:t xml:space="preserve">NO RESPONSE </w:t>
      </w:r>
      <w:r w:rsidRPr="00791206">
        <w:rPr>
          <w:rFonts w:ascii="Wingdings" w:eastAsia="Wingdings" w:hAnsi="Wingdings" w:cs="Wingdings"/>
        </w:rPr>
        <w:t>à</w:t>
      </w:r>
      <w:r w:rsidRPr="00791206">
        <w:rPr>
          <w:rFonts w:eastAsia="Calibri" w:cstheme="minorHAnsi"/>
          <w:b/>
          <w:i/>
        </w:rPr>
        <w:t xml:space="preserve"> </w:t>
      </w:r>
      <w:r w:rsidRPr="00791206">
        <w:rPr>
          <w:rFonts w:cstheme="minorHAnsi"/>
          <w:b/>
          <w:i/>
        </w:rPr>
        <w:t>GO TO CHILDCANC3X</w:t>
      </w:r>
    </w:p>
    <w:p w14:paraId="7E7482A3" w14:textId="77777777" w:rsidR="00C678E3" w:rsidRPr="00791206" w:rsidRDefault="00C678E3" w:rsidP="00C678E3">
      <w:pPr>
        <w:contextualSpacing/>
        <w:rPr>
          <w:rFonts w:cstheme="minorHAnsi"/>
        </w:rPr>
      </w:pPr>
    </w:p>
    <w:p w14:paraId="56C4A5B1" w14:textId="77777777" w:rsidR="00C678E3" w:rsidRPr="00791206" w:rsidRDefault="00C678E3" w:rsidP="00C678E3">
      <w:pPr>
        <w:contextualSpacing/>
        <w:rPr>
          <w:rFonts w:cstheme="minorHAnsi"/>
        </w:rPr>
      </w:pPr>
      <w:r w:rsidRPr="00791206">
        <w:rPr>
          <w:rFonts w:cstheme="minorHAnsi"/>
        </w:rPr>
        <w:t>[CHILDCANC3X]</w:t>
      </w:r>
    </w:p>
    <w:p w14:paraId="51156884" w14:textId="06073557" w:rsidR="00C678E3" w:rsidRPr="00791206" w:rsidRDefault="6838C06C" w:rsidP="6838C06C">
      <w:pPr>
        <w:contextualSpacing/>
        <w:rPr>
          <w:b/>
          <w:bCs/>
        </w:rPr>
      </w:pPr>
      <w:r w:rsidRPr="6838C06C">
        <w:rPr>
          <w:b/>
          <w:bCs/>
        </w:rPr>
        <w:t>[DISPLAY IF 55 SELECTED AT CHILDCANC2]</w:t>
      </w:r>
    </w:p>
    <w:p w14:paraId="3D577B67" w14:textId="49B00948" w:rsidR="00C678E3" w:rsidRPr="00791206" w:rsidRDefault="000308F1" w:rsidP="00C678E3">
      <w:pPr>
        <w:contextualSpacing/>
        <w:rPr>
          <w:rFonts w:cstheme="minorHAnsi"/>
          <w:b/>
        </w:rPr>
      </w:pPr>
      <w:r w:rsidRPr="00791206">
        <w:rPr>
          <w:rFonts w:cstheme="minorHAnsi"/>
          <w:b/>
        </w:rPr>
        <w:t>[</w:t>
      </w:r>
      <w:r w:rsidR="00C678E3" w:rsidRPr="00791206">
        <w:rPr>
          <w:rFonts w:cstheme="minorHAnsi"/>
          <w:b/>
        </w:rPr>
        <w:t>FILL RESPONSE FROM CHILDCANC2. IF NO TEXT PROVIDED AT CHILDCANC2, FILL “ANOTHER TYPE OF CANCER”</w:t>
      </w:r>
      <w:r w:rsidRPr="00791206">
        <w:rPr>
          <w:rFonts w:cstheme="minorHAnsi"/>
          <w:b/>
        </w:rPr>
        <w:t>]</w:t>
      </w:r>
    </w:p>
    <w:p w14:paraId="7623AEAA" w14:textId="08FFC6BD" w:rsidR="003841D4" w:rsidRDefault="6838C06C" w:rsidP="6838C06C">
      <w:pPr>
        <w:numPr>
          <w:ilvl w:val="0"/>
          <w:numId w:val="45"/>
        </w:numPr>
        <w:contextualSpacing/>
        <w:rPr>
          <w:rFonts w:eastAsiaTheme="minorEastAsia"/>
        </w:rPr>
      </w:pPr>
      <w:r>
        <w:t xml:space="preserve">  How old was [CHILD INITIALS OR NICKNAME/YOUR CHILD] when they were first told by a doctor or other health professional that they have or had </w:t>
      </w:r>
      <w:r w:rsidRPr="6838C06C">
        <w:rPr>
          <w:b/>
          <w:bCs/>
        </w:rPr>
        <w:t>[response from CHILDCANC2/another type of cancer]</w:t>
      </w:r>
      <w:r>
        <w:t xml:space="preserve">? </w:t>
      </w:r>
    </w:p>
    <w:p w14:paraId="14E810B0" w14:textId="2F5A7155" w:rsidR="00505FF0" w:rsidRDefault="6838C06C" w:rsidP="00505FF0">
      <w:pPr>
        <w:ind w:left="360"/>
        <w:contextualSpacing/>
        <w:rPr>
          <w:rFonts w:eastAsia="Calibri"/>
        </w:rPr>
      </w:pPr>
      <w:r w:rsidRPr="6838C06C">
        <w:rPr>
          <w:rFonts w:eastAsia="Calibri"/>
        </w:rPr>
        <w:t xml:space="preserve">|__|__| Age at diagnosis      </w:t>
      </w:r>
    </w:p>
    <w:p w14:paraId="6025E406" w14:textId="2DF46C36" w:rsidR="00C678E3" w:rsidRPr="00505FF0" w:rsidRDefault="6838C06C" w:rsidP="00505FF0">
      <w:pPr>
        <w:ind w:left="360"/>
        <w:contextualSpacing/>
        <w:rPr>
          <w:rFonts w:eastAsia="Calibri"/>
        </w:rPr>
      </w:pPr>
      <w:r w:rsidRPr="6838C06C">
        <w:rPr>
          <w:rFonts w:eastAsia="Calibri"/>
        </w:rPr>
        <w:t xml:space="preserve">Or, if it is easier to remember the year, enter that here:   |__|__|__|__| Year of diagnosis </w:t>
      </w:r>
    </w:p>
    <w:p w14:paraId="5DD17D8E" w14:textId="00FD3644" w:rsidR="00643143" w:rsidRPr="00791206" w:rsidRDefault="6838C06C" w:rsidP="6838C06C">
      <w:pPr>
        <w:ind w:left="360"/>
        <w:contextualSpacing/>
      </w:pPr>
      <w:r w:rsidRPr="6838C06C">
        <w:rPr>
          <w:rFonts w:eastAsia="Calibri"/>
          <w:i/>
          <w:iCs/>
        </w:rPr>
        <w:t xml:space="preserve">NO RESPONSE </w:t>
      </w:r>
      <w:r w:rsidRPr="6838C06C">
        <w:rPr>
          <w:rFonts w:ascii="Wingdings" w:eastAsia="Wingdings" w:hAnsi="Wingdings" w:cs="Wingdings"/>
        </w:rPr>
        <w:t>à</w:t>
      </w:r>
      <w:r w:rsidRPr="6838C06C">
        <w:rPr>
          <w:rFonts w:eastAsia="Calibri"/>
          <w:b/>
          <w:bCs/>
          <w:i/>
          <w:iCs/>
        </w:rPr>
        <w:t xml:space="preserve"> GO TO CHILDCANC3Y</w:t>
      </w:r>
    </w:p>
    <w:p w14:paraId="266A79DB" w14:textId="77777777" w:rsidR="00643143" w:rsidRPr="00791206" w:rsidRDefault="00643143" w:rsidP="00C678E3">
      <w:pPr>
        <w:contextualSpacing/>
        <w:rPr>
          <w:rFonts w:cstheme="minorHAnsi"/>
        </w:rPr>
      </w:pPr>
    </w:p>
    <w:p w14:paraId="65D4B15D" w14:textId="77777777" w:rsidR="00C678E3" w:rsidRPr="00791206" w:rsidRDefault="00C678E3" w:rsidP="00C678E3">
      <w:pPr>
        <w:contextualSpacing/>
        <w:rPr>
          <w:rFonts w:cstheme="minorHAnsi"/>
        </w:rPr>
      </w:pPr>
      <w:r w:rsidRPr="00791206">
        <w:rPr>
          <w:rFonts w:cstheme="minorHAnsi"/>
        </w:rPr>
        <w:t>[CHILDCANC3Y]</w:t>
      </w:r>
    </w:p>
    <w:p w14:paraId="2BA53CFD" w14:textId="2E07F031" w:rsidR="00C678E3" w:rsidRPr="00791206" w:rsidRDefault="6838C06C" w:rsidP="6838C06C">
      <w:pPr>
        <w:contextualSpacing/>
        <w:rPr>
          <w:b/>
          <w:bCs/>
        </w:rPr>
      </w:pPr>
      <w:r w:rsidRPr="6838C06C">
        <w:rPr>
          <w:b/>
          <w:bCs/>
        </w:rPr>
        <w:t>[DISPLAY IF 77 SELECTED AT CHILDCANC2]</w:t>
      </w:r>
    </w:p>
    <w:p w14:paraId="43EB5F9C" w14:textId="55458C9C" w:rsidR="003841D4" w:rsidRPr="003841D4" w:rsidRDefault="6838C06C" w:rsidP="6838C06C">
      <w:pPr>
        <w:numPr>
          <w:ilvl w:val="0"/>
          <w:numId w:val="45"/>
        </w:numPr>
        <w:contextualSpacing/>
        <w:rPr>
          <w:rFonts w:eastAsiaTheme="minorEastAsia"/>
        </w:rPr>
      </w:pPr>
      <w:r>
        <w:t xml:space="preserve"> How old was [CHILD INITIALS OR NICKNAME/YOUR CHILD] when they were first told by a doctor or other health professional that they have or had </w:t>
      </w:r>
      <w:r w:rsidRPr="6838C06C">
        <w:rPr>
          <w:b/>
          <w:bCs/>
        </w:rPr>
        <w:t>cancer</w:t>
      </w:r>
      <w:r>
        <w:t xml:space="preserve">?  </w:t>
      </w:r>
    </w:p>
    <w:p w14:paraId="53404BF7" w14:textId="77777777" w:rsidR="003841D4" w:rsidRDefault="6838C06C" w:rsidP="003841D4">
      <w:pPr>
        <w:ind w:left="360"/>
        <w:contextualSpacing/>
      </w:pPr>
      <w:r>
        <w:t xml:space="preserve">|__|__| Age at diagnosis      </w:t>
      </w:r>
    </w:p>
    <w:p w14:paraId="02CE7636" w14:textId="735BC8B8" w:rsidR="003841D4" w:rsidRDefault="6838C06C" w:rsidP="00505FF0">
      <w:pPr>
        <w:ind w:left="360"/>
        <w:contextualSpacing/>
      </w:pPr>
      <w:r>
        <w:t xml:space="preserve">Or, if it is easier to remember the year, enter that here:   |__|__|__|__| Year of diagnosis  </w:t>
      </w:r>
    </w:p>
    <w:p w14:paraId="23303906" w14:textId="77777777" w:rsidR="00505FF0" w:rsidRPr="00505FF0" w:rsidRDefault="00505FF0" w:rsidP="00505FF0">
      <w:pPr>
        <w:ind w:left="360"/>
        <w:contextualSpacing/>
      </w:pPr>
    </w:p>
    <w:p w14:paraId="73F29C7D" w14:textId="00BBF7E0" w:rsidR="75E7A81C" w:rsidRDefault="6838C06C" w:rsidP="6838C06C">
      <w:pPr>
        <w:ind w:left="360"/>
        <w:rPr>
          <w:rFonts w:ascii="Calibri" w:eastAsia="Calibri" w:hAnsi="Calibri" w:cs="Calibri"/>
        </w:rPr>
      </w:pPr>
      <w:commentRangeStart w:id="38"/>
      <w:r>
        <w:lastRenderedPageBreak/>
        <w:t xml:space="preserve">Summary screen to appear after questions have been exhausted for </w:t>
      </w:r>
      <w:r w:rsidRPr="6838C06C">
        <w:rPr>
          <w:i/>
          <w:iCs/>
        </w:rPr>
        <w:t>each child</w:t>
      </w:r>
      <w:r>
        <w:t xml:space="preserve">: </w:t>
      </w:r>
      <w:r w:rsidRPr="6838C06C">
        <w:rPr>
          <w:rFonts w:ascii="Calibri" w:eastAsia="Calibri" w:hAnsi="Calibri" w:cs="Calibri"/>
        </w:rPr>
        <w:t>Here is a summary of the information you shared about sibling [initials/nickname]. If any of the information is incorrect, please select the “Back” button to edit your answers. If all of the information is correct, please select the “Next” button to move forward.</w:t>
      </w:r>
      <w:commentRangeEnd w:id="38"/>
      <w:r w:rsidR="75E7A81C">
        <w:rPr>
          <w:rStyle w:val="CommentReference"/>
        </w:rPr>
        <w:commentReference w:id="38"/>
      </w:r>
    </w:p>
    <w:p w14:paraId="7F40DD27" w14:textId="18759BD2" w:rsidR="00C678E3" w:rsidRPr="00791206" w:rsidRDefault="6838C06C" w:rsidP="6838C06C">
      <w:pPr>
        <w:spacing w:after="0" w:line="240" w:lineRule="auto"/>
        <w:contextualSpacing/>
        <w:rPr>
          <w:rFonts w:ascii="Calibri" w:eastAsia="Calibri" w:hAnsi="Calibri" w:cs="Times New Roman"/>
          <w:b/>
          <w:bCs/>
        </w:rPr>
      </w:pPr>
      <w:r w:rsidRPr="6838C06C">
        <w:rPr>
          <w:rFonts w:ascii="Calibri" w:eastAsia="Calibri" w:hAnsi="Calibri" w:cs="Times New Roman"/>
          <w:b/>
          <w:bCs/>
        </w:rPr>
        <w:t xml:space="preserve">GO TO NEXT CHILD (REPEAT </w:t>
      </w:r>
      <w:r w:rsidRPr="6838C06C">
        <w:rPr>
          <w:rFonts w:ascii="Calibri" w:eastAsia="Calibri" w:hAnsi="Calibri" w:cs="Times New Roman"/>
        </w:rPr>
        <w:t>CHILDNAME</w:t>
      </w:r>
      <w:r w:rsidRPr="6838C06C">
        <w:rPr>
          <w:rFonts w:ascii="Calibri" w:eastAsia="Calibri" w:hAnsi="Calibri" w:cs="Times New Roman"/>
          <w:b/>
          <w:bCs/>
        </w:rPr>
        <w:t xml:space="preserve"> – CHILDCANC3Y) UP TO THE NUMBER OF CHILDREN IN CHILD</w:t>
      </w:r>
    </w:p>
    <w:p w14:paraId="5A70562A" w14:textId="30F6C815" w:rsidR="4CA715FE" w:rsidRDefault="6838C06C" w:rsidP="4CA715FE">
      <w:pPr>
        <w:spacing w:after="0" w:line="240" w:lineRule="auto"/>
        <w:contextualSpacing/>
      </w:pPr>
      <w:r w:rsidRPr="6838C06C">
        <w:rPr>
          <w:rFonts w:ascii="Calibri" w:eastAsia="Calibri" w:hAnsi="Calibri" w:cs="Times New Roman"/>
          <w:b/>
          <w:bCs/>
        </w:rPr>
        <w:t>IF ONLY/LAST CHILD, GO TO EDU</w:t>
      </w:r>
    </w:p>
    <w:p w14:paraId="11FB7D90" w14:textId="127D4CEC" w:rsidR="00C678E3" w:rsidRPr="00791206" w:rsidRDefault="4058E64E" w:rsidP="4058E64E">
      <w:pPr>
        <w:spacing w:before="240"/>
        <w:rPr>
          <w:b/>
          <w:bCs/>
          <w:sz w:val="28"/>
          <w:szCs w:val="28"/>
        </w:rPr>
      </w:pPr>
      <w:r w:rsidRPr="4058E64E">
        <w:rPr>
          <w:b/>
          <w:bCs/>
          <w:sz w:val="28"/>
          <w:szCs w:val="28"/>
        </w:rPr>
        <w:t>Education and Occupation [SECTION 5]</w:t>
      </w:r>
    </w:p>
    <w:p w14:paraId="780CBC54" w14:textId="14EB25DB" w:rsidR="00C678E3" w:rsidRPr="00791206" w:rsidRDefault="6838C06C" w:rsidP="6752AC1F">
      <w:pPr>
        <w:spacing w:before="60" w:after="0" w:line="240" w:lineRule="auto"/>
        <w:rPr>
          <w:rFonts w:eastAsia="Calibri"/>
        </w:rPr>
      </w:pPr>
      <w:r w:rsidRPr="6838C06C">
        <w:rPr>
          <w:rFonts w:eastAsia="Calibri"/>
        </w:rPr>
        <w:t>[EDU] The following questions ask for more background information about you, including information about your education and work.</w:t>
      </w:r>
    </w:p>
    <w:p w14:paraId="1BA1CA25" w14:textId="77777777" w:rsidR="00C678E3" w:rsidRPr="00791206" w:rsidRDefault="00C678E3" w:rsidP="00C678E3">
      <w:pPr>
        <w:spacing w:before="60" w:after="0" w:line="240" w:lineRule="auto"/>
        <w:rPr>
          <w:rFonts w:eastAsia="Calibri" w:cstheme="minorHAnsi"/>
        </w:rPr>
      </w:pPr>
    </w:p>
    <w:p w14:paraId="28D4A903" w14:textId="77777777" w:rsidR="00C678E3" w:rsidRPr="00791206" w:rsidRDefault="00C678E3" w:rsidP="002C3843">
      <w:pPr>
        <w:numPr>
          <w:ilvl w:val="0"/>
          <w:numId w:val="32"/>
        </w:numPr>
        <w:contextualSpacing/>
        <w:rPr>
          <w:rFonts w:eastAsia="Calibri" w:cstheme="minorHAnsi"/>
        </w:rPr>
      </w:pPr>
      <w:r w:rsidRPr="00791206">
        <w:rPr>
          <w:rFonts w:eastAsia="Calibri" w:cstheme="minorHAnsi"/>
        </w:rPr>
        <w:t>[EDU] What is the highest level of school that you have completed?</w:t>
      </w:r>
    </w:p>
    <w:p w14:paraId="01649B14" w14:textId="77777777" w:rsidR="00C678E3" w:rsidRPr="00791206" w:rsidRDefault="47407293" w:rsidP="47407293">
      <w:pPr>
        <w:numPr>
          <w:ilvl w:val="1"/>
          <w:numId w:val="32"/>
        </w:numPr>
        <w:contextualSpacing/>
        <w:rPr>
          <w:rFonts w:eastAsia="Calibri"/>
        </w:rPr>
      </w:pPr>
      <w:r w:rsidRPr="00791206">
        <w:rPr>
          <w:rFonts w:eastAsia="Calibri"/>
        </w:rPr>
        <w:t>Grade school (grades 1-8)</w:t>
      </w:r>
    </w:p>
    <w:p w14:paraId="0B9E1095" w14:textId="77777777" w:rsidR="00C678E3" w:rsidRPr="00791206" w:rsidRDefault="47407293" w:rsidP="47407293">
      <w:pPr>
        <w:numPr>
          <w:ilvl w:val="1"/>
          <w:numId w:val="32"/>
        </w:numPr>
        <w:contextualSpacing/>
        <w:rPr>
          <w:rFonts w:eastAsia="Calibri"/>
        </w:rPr>
      </w:pPr>
      <w:r w:rsidRPr="00791206">
        <w:rPr>
          <w:rFonts w:eastAsia="Calibri"/>
        </w:rPr>
        <w:t>Some high school (grades 9-11), no diploma</w:t>
      </w:r>
    </w:p>
    <w:p w14:paraId="49EECE17" w14:textId="77777777" w:rsidR="00C678E3" w:rsidRPr="00791206" w:rsidRDefault="47407293" w:rsidP="47407293">
      <w:pPr>
        <w:numPr>
          <w:ilvl w:val="1"/>
          <w:numId w:val="32"/>
        </w:numPr>
        <w:contextualSpacing/>
        <w:rPr>
          <w:rFonts w:eastAsia="Calibri"/>
        </w:rPr>
      </w:pPr>
      <w:r w:rsidRPr="00791206">
        <w:rPr>
          <w:rFonts w:eastAsia="Calibri"/>
        </w:rPr>
        <w:t>High school graduate or GED</w:t>
      </w:r>
    </w:p>
    <w:p w14:paraId="696522E7" w14:textId="77777777" w:rsidR="00C678E3" w:rsidRPr="00791206" w:rsidRDefault="47407293" w:rsidP="47407293">
      <w:pPr>
        <w:numPr>
          <w:ilvl w:val="1"/>
          <w:numId w:val="32"/>
        </w:numPr>
        <w:contextualSpacing/>
        <w:rPr>
          <w:rFonts w:eastAsia="Calibri"/>
        </w:rPr>
      </w:pPr>
      <w:r w:rsidRPr="00791206">
        <w:rPr>
          <w:rFonts w:eastAsia="Calibri"/>
        </w:rPr>
        <w:t>Some college, no degree</w:t>
      </w:r>
    </w:p>
    <w:p w14:paraId="67F8F8A5" w14:textId="77777777" w:rsidR="00C678E3" w:rsidRPr="00791206" w:rsidRDefault="47407293" w:rsidP="47407293">
      <w:pPr>
        <w:numPr>
          <w:ilvl w:val="1"/>
          <w:numId w:val="32"/>
        </w:numPr>
        <w:contextualSpacing/>
        <w:rPr>
          <w:rFonts w:eastAsia="Calibri"/>
        </w:rPr>
      </w:pPr>
      <w:r w:rsidRPr="00791206">
        <w:rPr>
          <w:rFonts w:eastAsia="Calibri"/>
        </w:rPr>
        <w:t>Technical or trade school after high school</w:t>
      </w:r>
    </w:p>
    <w:p w14:paraId="5567AE07" w14:textId="77777777" w:rsidR="00C678E3" w:rsidRPr="00791206" w:rsidRDefault="47407293" w:rsidP="47407293">
      <w:pPr>
        <w:numPr>
          <w:ilvl w:val="1"/>
          <w:numId w:val="32"/>
        </w:numPr>
        <w:contextualSpacing/>
        <w:rPr>
          <w:rFonts w:eastAsia="Calibri"/>
        </w:rPr>
      </w:pPr>
      <w:proofErr w:type="gramStart"/>
      <w:r w:rsidRPr="00791206">
        <w:rPr>
          <w:rFonts w:eastAsia="Calibri"/>
        </w:rPr>
        <w:t>Associate’s</w:t>
      </w:r>
      <w:proofErr w:type="gramEnd"/>
      <w:r w:rsidRPr="00791206">
        <w:rPr>
          <w:rFonts w:eastAsia="Calibri"/>
        </w:rPr>
        <w:t xml:space="preserve"> degree</w:t>
      </w:r>
    </w:p>
    <w:p w14:paraId="058C2574" w14:textId="77777777" w:rsidR="00C678E3" w:rsidRPr="00791206" w:rsidRDefault="47407293" w:rsidP="47407293">
      <w:pPr>
        <w:numPr>
          <w:ilvl w:val="1"/>
          <w:numId w:val="32"/>
        </w:numPr>
        <w:contextualSpacing/>
        <w:rPr>
          <w:rFonts w:eastAsia="Calibri"/>
        </w:rPr>
      </w:pPr>
      <w:r w:rsidRPr="00791206">
        <w:rPr>
          <w:rFonts w:eastAsia="Calibri"/>
        </w:rPr>
        <w:t>College graduate (Bachelor’s degree)</w:t>
      </w:r>
    </w:p>
    <w:p w14:paraId="6C857D9F" w14:textId="1DF26DEE" w:rsidR="00C678E3" w:rsidRPr="00791206" w:rsidRDefault="47407293" w:rsidP="47407293">
      <w:pPr>
        <w:numPr>
          <w:ilvl w:val="1"/>
          <w:numId w:val="32"/>
        </w:numPr>
        <w:contextualSpacing/>
        <w:rPr>
          <w:rFonts w:eastAsia="Calibri"/>
        </w:rPr>
      </w:pPr>
      <w:r w:rsidRPr="00791206">
        <w:rPr>
          <w:rFonts w:eastAsia="Calibri"/>
        </w:rPr>
        <w:t>Advanced degree (Master’s, Doctorate, etc.)</w:t>
      </w:r>
    </w:p>
    <w:p w14:paraId="58313C97" w14:textId="78700758" w:rsidR="00C678E3" w:rsidRPr="00791206" w:rsidRDefault="47407293" w:rsidP="00891A9A">
      <w:pPr>
        <w:numPr>
          <w:ilvl w:val="0"/>
          <w:numId w:val="135"/>
        </w:numPr>
        <w:contextualSpacing/>
        <w:rPr>
          <w:rFonts w:eastAsia="Calibri"/>
          <w:i/>
          <w:iCs/>
        </w:rPr>
      </w:pPr>
      <w:r w:rsidRPr="00791206">
        <w:rPr>
          <w:noProof/>
        </w:rPr>
        <w:t>Other: Please describe [text box]</w:t>
      </w:r>
    </w:p>
    <w:p w14:paraId="73EE4232" w14:textId="77777777" w:rsidR="00C678E3" w:rsidRPr="00791206" w:rsidRDefault="47407293" w:rsidP="00891A9A">
      <w:pPr>
        <w:ind w:left="360"/>
        <w:contextualSpacing/>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STUDENT</w:t>
      </w:r>
    </w:p>
    <w:p w14:paraId="4DA0693F" w14:textId="77777777" w:rsidR="00F82FE0" w:rsidRPr="00791206" w:rsidRDefault="00F82FE0" w:rsidP="00F82FE0">
      <w:pPr>
        <w:ind w:left="720"/>
        <w:contextualSpacing/>
        <w:rPr>
          <w:rFonts w:eastAsia="Calibri" w:cstheme="minorHAnsi"/>
          <w:i/>
        </w:rPr>
      </w:pPr>
    </w:p>
    <w:p w14:paraId="2668A758" w14:textId="77777777" w:rsidR="00C678E3" w:rsidRPr="00791206" w:rsidRDefault="00C678E3" w:rsidP="00C678E3">
      <w:pPr>
        <w:numPr>
          <w:ilvl w:val="0"/>
          <w:numId w:val="32"/>
        </w:numPr>
        <w:contextualSpacing/>
        <w:rPr>
          <w:rFonts w:eastAsia="Calibri" w:cstheme="minorHAnsi"/>
        </w:rPr>
      </w:pPr>
      <w:r w:rsidRPr="00791206">
        <w:rPr>
          <w:rFonts w:cstheme="minorHAnsi"/>
        </w:rPr>
        <w:t xml:space="preserve">[STUDENT] Are you currently enrolled in school? </w:t>
      </w:r>
    </w:p>
    <w:p w14:paraId="17E8A0A8" w14:textId="77777777" w:rsidR="00C678E3" w:rsidRPr="00791206" w:rsidRDefault="64D3EA98" w:rsidP="47407293">
      <w:pPr>
        <w:numPr>
          <w:ilvl w:val="1"/>
          <w:numId w:val="32"/>
        </w:numPr>
        <w:contextualSpacing/>
      </w:pPr>
      <w:bookmarkStart w:id="39" w:name="_Hlk527963102"/>
      <w:r>
        <w:t>No</w:t>
      </w:r>
    </w:p>
    <w:p w14:paraId="5267FDA9" w14:textId="77777777" w:rsidR="00C678E3" w:rsidRPr="00791206" w:rsidRDefault="64D3EA98" w:rsidP="47407293">
      <w:pPr>
        <w:numPr>
          <w:ilvl w:val="1"/>
          <w:numId w:val="32"/>
        </w:numPr>
        <w:contextualSpacing/>
      </w:pPr>
      <w:r>
        <w:t>Yes, full-time student</w:t>
      </w:r>
    </w:p>
    <w:p w14:paraId="7A7B11CF" w14:textId="77777777" w:rsidR="00C678E3" w:rsidRPr="00791206" w:rsidRDefault="64D3EA98" w:rsidP="47407293">
      <w:pPr>
        <w:numPr>
          <w:ilvl w:val="1"/>
          <w:numId w:val="32"/>
        </w:numPr>
        <w:spacing w:after="0"/>
        <w:contextualSpacing/>
        <w:rPr>
          <w:rFonts w:eastAsia="Calibri"/>
        </w:rPr>
      </w:pPr>
      <w:r>
        <w:t xml:space="preserve">Yes, part-time student </w:t>
      </w:r>
    </w:p>
    <w:p w14:paraId="4E53F2A3" w14:textId="77777777" w:rsidR="001962AF" w:rsidRPr="00791206" w:rsidRDefault="001962AF" w:rsidP="001962AF">
      <w:pPr>
        <w:spacing w:after="0"/>
        <w:ind w:left="720"/>
        <w:contextualSpacing/>
        <w:rPr>
          <w:rFonts w:eastAsia="Calibri" w:cstheme="minorHAnsi"/>
        </w:rPr>
      </w:pPr>
    </w:p>
    <w:bookmarkEnd w:id="39"/>
    <w:p w14:paraId="117860CE" w14:textId="03DC2744" w:rsidR="00C678E3" w:rsidRPr="007869B0" w:rsidRDefault="6838C06C" w:rsidP="6838C06C">
      <w:pPr>
        <w:numPr>
          <w:ilvl w:val="0"/>
          <w:numId w:val="32"/>
        </w:numPr>
        <w:spacing w:after="0" w:line="240" w:lineRule="auto"/>
        <w:contextualSpacing/>
        <w:rPr>
          <w:rFonts w:eastAsiaTheme="minorEastAsia"/>
          <w:b/>
          <w:bCs/>
        </w:rPr>
      </w:pPr>
      <w:r w:rsidRPr="6838C06C">
        <w:rPr>
          <w:rFonts w:eastAsia="Calibri"/>
        </w:rPr>
        <w:t xml:space="preserve"> [WORK] Do you currently work for pay (full-time or part-time)?   </w:t>
      </w:r>
    </w:p>
    <w:p w14:paraId="52267F46" w14:textId="4A208548" w:rsidR="00C678E3" w:rsidRDefault="6838C06C" w:rsidP="009422DD">
      <w:pPr>
        <w:numPr>
          <w:ilvl w:val="0"/>
          <w:numId w:val="157"/>
        </w:numPr>
        <w:spacing w:after="0" w:line="240" w:lineRule="auto"/>
        <w:contextualSpacing/>
        <w:rPr>
          <w:rFonts w:eastAsia="Calibri"/>
        </w:rPr>
      </w:pPr>
      <w:r w:rsidRPr="6838C06C">
        <w:rPr>
          <w:rFonts w:eastAsia="Calibri"/>
        </w:rPr>
        <w:t xml:space="preserve">No </w:t>
      </w:r>
    </w:p>
    <w:p w14:paraId="5CA5E722" w14:textId="17FC993D" w:rsidR="007869B0" w:rsidRPr="00791206" w:rsidRDefault="6838C06C" w:rsidP="009422DD">
      <w:pPr>
        <w:numPr>
          <w:ilvl w:val="0"/>
          <w:numId w:val="157"/>
        </w:numPr>
        <w:spacing w:after="0" w:line="240" w:lineRule="auto"/>
        <w:contextualSpacing/>
        <w:rPr>
          <w:rFonts w:eastAsia="Calibri"/>
        </w:rPr>
      </w:pPr>
      <w:r w:rsidRPr="6838C06C">
        <w:rPr>
          <w:rFonts w:eastAsia="Calibri"/>
        </w:rPr>
        <w:t xml:space="preserve">Yes </w:t>
      </w:r>
      <w:r w:rsidRPr="6838C06C">
        <w:rPr>
          <w:rFonts w:ascii="Wingdings" w:eastAsia="Wingdings" w:hAnsi="Wingdings"/>
          <w:b/>
          <w:bCs/>
        </w:rPr>
        <w:t>à</w:t>
      </w:r>
      <w:r w:rsidRPr="6838C06C">
        <w:rPr>
          <w:rFonts w:eastAsia="Calibri"/>
          <w:b/>
          <w:bCs/>
        </w:rPr>
        <w:t xml:space="preserve"> GO TO WORK3</w:t>
      </w:r>
    </w:p>
    <w:p w14:paraId="17AEECC6" w14:textId="77777777" w:rsidR="00C678E3" w:rsidRPr="00791206" w:rsidRDefault="00C678E3" w:rsidP="00C678E3">
      <w:pPr>
        <w:spacing w:after="0" w:line="240" w:lineRule="auto"/>
        <w:ind w:left="720"/>
        <w:contextualSpacing/>
        <w:rPr>
          <w:rFonts w:eastAsia="Calibri" w:cstheme="minorHAnsi"/>
        </w:rPr>
      </w:pPr>
    </w:p>
    <w:p w14:paraId="2CBE2A3E" w14:textId="77777777" w:rsidR="00C678E3" w:rsidRPr="00791206" w:rsidRDefault="6838C06C" w:rsidP="6838C06C">
      <w:pPr>
        <w:numPr>
          <w:ilvl w:val="0"/>
          <w:numId w:val="32"/>
        </w:numPr>
        <w:spacing w:after="0" w:line="240" w:lineRule="auto"/>
        <w:contextualSpacing/>
        <w:rPr>
          <w:rFonts w:eastAsia="Calibri"/>
        </w:rPr>
      </w:pPr>
      <w:r w:rsidRPr="6838C06C">
        <w:rPr>
          <w:rFonts w:eastAsia="Calibri"/>
        </w:rPr>
        <w:t xml:space="preserve">[WORK2] Which of </w:t>
      </w:r>
      <w:proofErr w:type="gramStart"/>
      <w:r w:rsidRPr="6838C06C">
        <w:rPr>
          <w:rFonts w:eastAsia="Calibri"/>
        </w:rPr>
        <w:t>these best</w:t>
      </w:r>
      <w:proofErr w:type="gramEnd"/>
      <w:r w:rsidRPr="6838C06C">
        <w:rPr>
          <w:rFonts w:eastAsia="Calibri"/>
        </w:rPr>
        <w:t xml:space="preserve"> describes your current employment status?</w:t>
      </w:r>
    </w:p>
    <w:p w14:paraId="774908F7" w14:textId="7091D98A" w:rsidR="0055389A" w:rsidRPr="00791206" w:rsidRDefault="64D3EA98" w:rsidP="64D3EA98">
      <w:pPr>
        <w:pStyle w:val="ListParagraph"/>
        <w:numPr>
          <w:ilvl w:val="1"/>
          <w:numId w:val="32"/>
        </w:numPr>
        <w:spacing w:after="0"/>
        <w:rPr>
          <w:rFonts w:eastAsia="Calibri"/>
          <w:i/>
          <w:iCs/>
        </w:rPr>
      </w:pPr>
      <w:r w:rsidRPr="64D3EA98">
        <w:rPr>
          <w:rFonts w:eastAsia="Calibri"/>
        </w:rPr>
        <w:t xml:space="preserve">Retired </w:t>
      </w:r>
      <w:r w:rsidRPr="64D3EA98">
        <w:rPr>
          <w:rFonts w:ascii="Wingdings" w:eastAsia="Wingdings" w:hAnsi="Wingdings"/>
          <w:b/>
          <w:bCs/>
        </w:rPr>
        <w:t>à</w:t>
      </w:r>
      <w:r w:rsidRPr="64D3EA98">
        <w:rPr>
          <w:rFonts w:eastAsia="Calibri"/>
          <w:b/>
          <w:bCs/>
        </w:rPr>
        <w:t xml:space="preserve"> GO TO WORK6</w:t>
      </w:r>
    </w:p>
    <w:p w14:paraId="1661BFE2" w14:textId="540D8DC0" w:rsidR="00C678E3" w:rsidRPr="00791206" w:rsidRDefault="64D3EA98" w:rsidP="64D3EA98">
      <w:pPr>
        <w:pStyle w:val="ListParagraph"/>
        <w:numPr>
          <w:ilvl w:val="1"/>
          <w:numId w:val="32"/>
        </w:numPr>
        <w:spacing w:after="0"/>
        <w:rPr>
          <w:rFonts w:eastAsia="Calibri"/>
          <w:i/>
          <w:iCs/>
        </w:rPr>
      </w:pPr>
      <w:r w:rsidRPr="64D3EA98">
        <w:rPr>
          <w:rFonts w:eastAsia="Calibri"/>
        </w:rPr>
        <w:t xml:space="preserve">A homemaker </w:t>
      </w:r>
      <w:r w:rsidRPr="64D3EA98">
        <w:rPr>
          <w:rFonts w:ascii="Wingdings" w:eastAsia="Wingdings" w:hAnsi="Wingdings"/>
          <w:b/>
          <w:bCs/>
        </w:rPr>
        <w:t>à</w:t>
      </w:r>
      <w:r w:rsidRPr="64D3EA98">
        <w:rPr>
          <w:rFonts w:eastAsia="Calibri"/>
          <w:b/>
          <w:bCs/>
        </w:rPr>
        <w:t xml:space="preserve"> GO TO WORK6</w:t>
      </w:r>
    </w:p>
    <w:p w14:paraId="3F0B0CC8" w14:textId="6FB50D68" w:rsidR="00C678E3" w:rsidRPr="00791206" w:rsidRDefault="64D3EA98" w:rsidP="47407293">
      <w:pPr>
        <w:numPr>
          <w:ilvl w:val="1"/>
          <w:numId w:val="32"/>
        </w:numPr>
        <w:spacing w:after="0" w:line="240" w:lineRule="auto"/>
        <w:contextualSpacing/>
        <w:rPr>
          <w:rFonts w:eastAsia="Calibri"/>
        </w:rPr>
      </w:pPr>
      <w:r w:rsidRPr="64D3EA98">
        <w:rPr>
          <w:rFonts w:eastAsia="Calibri"/>
        </w:rPr>
        <w:t xml:space="preserve">Unemployed </w:t>
      </w:r>
      <w:r w:rsidRPr="64D3EA98">
        <w:rPr>
          <w:rFonts w:ascii="Wingdings" w:eastAsia="Wingdings" w:hAnsi="Wingdings"/>
          <w:b/>
          <w:bCs/>
        </w:rPr>
        <w:t>à</w:t>
      </w:r>
      <w:r w:rsidRPr="64D3EA98">
        <w:rPr>
          <w:rFonts w:eastAsia="Calibri"/>
          <w:b/>
          <w:bCs/>
        </w:rPr>
        <w:t xml:space="preserve"> GO TO WORK6</w:t>
      </w:r>
    </w:p>
    <w:p w14:paraId="25F619AB" w14:textId="2E130271" w:rsidR="00C678E3" w:rsidRPr="00791206" w:rsidRDefault="64D3EA98" w:rsidP="47407293">
      <w:pPr>
        <w:numPr>
          <w:ilvl w:val="1"/>
          <w:numId w:val="32"/>
        </w:numPr>
        <w:spacing w:after="0" w:line="240" w:lineRule="auto"/>
        <w:contextualSpacing/>
        <w:rPr>
          <w:rFonts w:eastAsia="Calibri"/>
        </w:rPr>
      </w:pPr>
      <w:r w:rsidRPr="64D3EA98">
        <w:rPr>
          <w:rFonts w:eastAsia="Calibri"/>
        </w:rPr>
        <w:t>Unable to work (disabled)</w:t>
      </w:r>
      <w:r w:rsidRPr="64D3EA98">
        <w:rPr>
          <w:rFonts w:eastAsia="Calibri"/>
          <w:noProof/>
        </w:rPr>
        <w:t xml:space="preserve"> </w:t>
      </w:r>
      <w:r w:rsidRPr="64D3EA98">
        <w:rPr>
          <w:rFonts w:ascii="Wingdings" w:eastAsia="Wingdings" w:hAnsi="Wingdings"/>
          <w:b/>
          <w:bCs/>
        </w:rPr>
        <w:t>à</w:t>
      </w:r>
      <w:r w:rsidRPr="64D3EA98">
        <w:rPr>
          <w:rFonts w:eastAsia="Calibri"/>
          <w:b/>
          <w:bCs/>
        </w:rPr>
        <w:t xml:space="preserve"> GO TO WORK6</w:t>
      </w:r>
    </w:p>
    <w:p w14:paraId="6D4373C2" w14:textId="442CDC2E" w:rsidR="00C678E3" w:rsidRPr="00791206" w:rsidRDefault="6838C06C" w:rsidP="00891A9A">
      <w:pPr>
        <w:numPr>
          <w:ilvl w:val="0"/>
          <w:numId w:val="136"/>
        </w:numPr>
        <w:spacing w:after="0" w:line="240" w:lineRule="auto"/>
        <w:contextualSpacing/>
        <w:rPr>
          <w:rFonts w:eastAsia="Calibri"/>
        </w:rPr>
      </w:pPr>
      <w:r w:rsidRPr="6838C06C">
        <w:rPr>
          <w:rFonts w:eastAsia="Calibri"/>
        </w:rPr>
        <w:t xml:space="preserve">Other </w:t>
      </w:r>
      <w:r w:rsidRPr="6838C06C">
        <w:rPr>
          <w:rFonts w:ascii="Wingdings" w:eastAsia="Wingdings" w:hAnsi="Wingdings"/>
          <w:b/>
          <w:bCs/>
        </w:rPr>
        <w:t>à</w:t>
      </w:r>
      <w:r w:rsidRPr="6838C06C">
        <w:rPr>
          <w:rFonts w:eastAsia="Calibri"/>
          <w:b/>
          <w:bCs/>
        </w:rPr>
        <w:t xml:space="preserve"> GO TO WORK6</w:t>
      </w:r>
    </w:p>
    <w:p w14:paraId="4FBCD3FC" w14:textId="3A487904" w:rsidR="00C678E3" w:rsidRPr="00791206" w:rsidRDefault="6838C06C" w:rsidP="00A20CD9">
      <w:pPr>
        <w:numPr>
          <w:ilvl w:val="0"/>
          <w:numId w:val="137"/>
        </w:numPr>
        <w:spacing w:after="0" w:line="240" w:lineRule="auto"/>
        <w:contextualSpacing/>
        <w:rPr>
          <w:rFonts w:eastAsia="Calibri"/>
        </w:rPr>
      </w:pPr>
      <w:r w:rsidRPr="6838C06C">
        <w:rPr>
          <w:rFonts w:eastAsia="Calibri"/>
        </w:rPr>
        <w:t xml:space="preserve">Prefer not to answer </w:t>
      </w:r>
      <w:r w:rsidRPr="6838C06C">
        <w:rPr>
          <w:rFonts w:ascii="Wingdings" w:eastAsia="Wingdings" w:hAnsi="Wingdings"/>
          <w:b/>
          <w:bCs/>
        </w:rPr>
        <w:t>à</w:t>
      </w:r>
      <w:r w:rsidRPr="6838C06C">
        <w:rPr>
          <w:rFonts w:eastAsia="Calibri"/>
          <w:b/>
          <w:bCs/>
        </w:rPr>
        <w:t xml:space="preserve"> GO TO WORK6</w:t>
      </w:r>
    </w:p>
    <w:p w14:paraId="1A1D43CA" w14:textId="3489EE7C" w:rsidR="00C678E3" w:rsidRPr="00A20CD9" w:rsidRDefault="47407293" w:rsidP="00A20CD9">
      <w:pPr>
        <w:spacing w:after="0"/>
        <w:ind w:left="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WORK6</w:t>
      </w:r>
    </w:p>
    <w:p w14:paraId="2A8EDA53" w14:textId="77777777" w:rsidR="0055389A" w:rsidRPr="00791206" w:rsidRDefault="0055389A" w:rsidP="0055389A">
      <w:pPr>
        <w:pStyle w:val="ListParagraph"/>
        <w:rPr>
          <w:rFonts w:eastAsia="Calibri" w:cstheme="minorHAnsi"/>
          <w:i/>
        </w:rPr>
      </w:pPr>
    </w:p>
    <w:p w14:paraId="5C89F32D" w14:textId="3D130D28" w:rsidR="356494A3" w:rsidRPr="00791206" w:rsidRDefault="6838C06C" w:rsidP="0055389A">
      <w:pPr>
        <w:pStyle w:val="ListParagraph"/>
        <w:numPr>
          <w:ilvl w:val="0"/>
          <w:numId w:val="32"/>
        </w:numPr>
        <w:spacing w:after="0" w:line="240" w:lineRule="auto"/>
        <w:rPr>
          <w:rFonts w:ascii="Calibri" w:eastAsia="Calibri" w:hAnsi="Calibri" w:cs="Calibri"/>
        </w:rPr>
      </w:pPr>
      <w:r w:rsidRPr="6838C06C">
        <w:rPr>
          <w:rFonts w:eastAsia="Calibri"/>
        </w:rPr>
        <w:t xml:space="preserve">[WORK3] What is your current job title? </w:t>
      </w:r>
      <w:r w:rsidRPr="6838C06C">
        <w:rPr>
          <w:rFonts w:ascii="Calibri" w:eastAsia="Calibri" w:hAnsi="Calibri" w:cs="Calibri"/>
        </w:rPr>
        <w:t>Please be descriptive. For example, high school math teacher, emergency room nurse, automobile painter.</w:t>
      </w:r>
    </w:p>
    <w:p w14:paraId="049ADEC6" w14:textId="0B33AEB8" w:rsidR="00C678E3" w:rsidRPr="00791206" w:rsidRDefault="00956971" w:rsidP="00C678E3">
      <w:pPr>
        <w:spacing w:after="0" w:line="240" w:lineRule="auto"/>
        <w:ind w:left="360"/>
        <w:contextualSpacing/>
        <w:rPr>
          <w:rFonts w:eastAsia="Calibri" w:cstheme="minorHAnsi"/>
        </w:rPr>
      </w:pPr>
      <w:r w:rsidRPr="00791206">
        <w:rPr>
          <w:rFonts w:eastAsia="Calibri" w:cstheme="minorHAnsi"/>
          <w:noProof/>
        </w:rPr>
        <mc:AlternateContent>
          <mc:Choice Requires="wps">
            <w:drawing>
              <wp:anchor distT="0" distB="0" distL="114300" distR="114300" simplePos="0" relativeHeight="251705344" behindDoc="0" locked="0" layoutInCell="1" allowOverlap="1" wp14:anchorId="3616ED33" wp14:editId="4A27731C">
                <wp:simplePos x="0" y="0"/>
                <wp:positionH relativeFrom="column">
                  <wp:posOffset>467360</wp:posOffset>
                </wp:positionH>
                <wp:positionV relativeFrom="paragraph">
                  <wp:posOffset>81753</wp:posOffset>
                </wp:positionV>
                <wp:extent cx="2880995" cy="180340"/>
                <wp:effectExtent l="0" t="0" r="14605" b="10160"/>
                <wp:wrapNone/>
                <wp:docPr id="14" name="Rectangle 14"/>
                <wp:cNvGraphicFramePr/>
                <a:graphic xmlns:a="http://schemas.openxmlformats.org/drawingml/2006/main">
                  <a:graphicData uri="http://schemas.microsoft.com/office/word/2010/wordprocessingShape">
                    <wps:wsp>
                      <wps:cNvSpPr/>
                      <wps:spPr>
                        <a:xfrm>
                          <a:off x="0" y="0"/>
                          <a:ext cx="2880995" cy="18034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ACE49" id="Rectangle 14" o:spid="_x0000_s1026" style="position:absolute;margin-left:36.8pt;margin-top:6.45pt;width:226.85pt;height:1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" fillcolor="window" strokecolor="windowText" strokeweight=".5pt"/>
            </w:pict>
          </mc:Fallback>
        </mc:AlternateContent>
      </w:r>
    </w:p>
    <w:p w14:paraId="446116B7" w14:textId="0DC439D8" w:rsidR="00C678E3" w:rsidRPr="00791206" w:rsidRDefault="00C678E3" w:rsidP="00C678E3">
      <w:pPr>
        <w:spacing w:after="0" w:line="240" w:lineRule="auto"/>
        <w:ind w:left="360"/>
        <w:contextualSpacing/>
        <w:rPr>
          <w:rFonts w:eastAsia="Calibri" w:cstheme="minorHAnsi"/>
        </w:rPr>
      </w:pPr>
    </w:p>
    <w:p w14:paraId="04AC1A6E" w14:textId="77777777" w:rsidR="0055389A" w:rsidRPr="00A20CD9" w:rsidRDefault="47407293" w:rsidP="00A20CD9">
      <w:pPr>
        <w:ind w:firstLine="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GO TO OCCUPTN1</w:t>
      </w:r>
    </w:p>
    <w:p w14:paraId="597EB19F" w14:textId="77777777" w:rsidR="0055389A" w:rsidRPr="00791206" w:rsidRDefault="0055389A" w:rsidP="0055389A">
      <w:pPr>
        <w:pStyle w:val="ListParagraph"/>
        <w:rPr>
          <w:rFonts w:eastAsia="Calibri"/>
          <w:i/>
          <w:iCs/>
        </w:rPr>
      </w:pPr>
    </w:p>
    <w:p w14:paraId="6C70FB6C" w14:textId="2D9E51CE" w:rsidR="0055389A" w:rsidRPr="00791206" w:rsidRDefault="2142816E" w:rsidP="2142816E">
      <w:pPr>
        <w:tabs>
          <w:tab w:val="left" w:pos="810"/>
        </w:tabs>
      </w:pPr>
      <w:r w:rsidRPr="2142816E">
        <w:rPr>
          <w:rFonts w:eastAsia="Calibri"/>
        </w:rPr>
        <w:t xml:space="preserve">A263a. [OCCUPTN1] Please identify the occupation category that best describes this job. </w:t>
      </w:r>
    </w:p>
    <w:p w14:paraId="456A5632" w14:textId="77777777" w:rsidR="0055389A" w:rsidRPr="00791206" w:rsidRDefault="02F20FE2" w:rsidP="02F20FE2">
      <w:pPr>
        <w:ind w:left="360"/>
        <w:rPr>
          <w:rFonts w:eastAsia="Calibri"/>
        </w:rPr>
      </w:pPr>
      <w:r w:rsidRPr="00791206">
        <w:rPr>
          <w:rFonts w:eastAsia="Calibri"/>
        </w:rPr>
        <w:t xml:space="preserve">[OPEN ENDED FREE RESPONES] </w:t>
      </w:r>
    </w:p>
    <w:p w14:paraId="1B798EAA" w14:textId="77777777" w:rsidR="0055389A" w:rsidRPr="00791206" w:rsidRDefault="02F20FE2" w:rsidP="02F20FE2">
      <w:pPr>
        <w:ind w:firstLine="360"/>
        <w:rPr>
          <w:rFonts w:ascii="Calibri" w:eastAsia="Calibri" w:hAnsi="Calibri" w:cs="Calibri"/>
        </w:rPr>
      </w:pPr>
      <w:r w:rsidRPr="00791206">
        <w:rPr>
          <w:rFonts w:ascii="Calibri" w:eastAsia="Calibri" w:hAnsi="Calibri" w:cs="Calibri"/>
        </w:rPr>
        <w:t>[List populated by SOCcer in the field, with a “None of the above answer”.]</w:t>
      </w:r>
    </w:p>
    <w:p w14:paraId="2162C2B6" w14:textId="77777777" w:rsidR="0055389A" w:rsidRPr="00A20CD9" w:rsidRDefault="2142816E" w:rsidP="00A20CD9">
      <w:pPr>
        <w:ind w:firstLine="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GO TO EMPLYR1</w:t>
      </w:r>
    </w:p>
    <w:p w14:paraId="35ECF64A" w14:textId="59D3CCB7" w:rsidR="2142816E" w:rsidRDefault="2142816E" w:rsidP="2142816E">
      <w:pPr>
        <w:rPr>
          <w:rFonts w:eastAsia="Calibri"/>
        </w:rPr>
      </w:pPr>
    </w:p>
    <w:p w14:paraId="485A3DC0" w14:textId="436CED80" w:rsidR="0055389A" w:rsidRPr="00791206" w:rsidRDefault="2142816E" w:rsidP="2142816E">
      <w:pPr>
        <w:rPr>
          <w:rFonts w:eastAsia="Calibri"/>
          <w:i/>
          <w:iCs/>
        </w:rPr>
      </w:pPr>
      <w:r w:rsidRPr="2142816E">
        <w:rPr>
          <w:rFonts w:eastAsia="Calibri"/>
        </w:rPr>
        <w:t>A263b. [</w:t>
      </w:r>
      <w:r w:rsidRPr="2142816E">
        <w:rPr>
          <w:rFonts w:ascii="Calibri" w:eastAsia="Calibri" w:hAnsi="Calibri" w:cs="Calibri"/>
        </w:rPr>
        <w:t>EMPLYR1</w:t>
      </w:r>
      <w:r w:rsidRPr="2142816E">
        <w:rPr>
          <w:rFonts w:eastAsia="Calibri"/>
        </w:rPr>
        <w:t xml:space="preserve">] </w:t>
      </w:r>
      <w:r w:rsidRPr="2142816E">
        <w:rPr>
          <w:rFonts w:ascii="Calibri" w:eastAsia="Calibri" w:hAnsi="Calibri" w:cs="Calibri"/>
        </w:rPr>
        <w:t>What was your employer’s name for this job?</w:t>
      </w:r>
    </w:p>
    <w:p w14:paraId="48FFBA5A" w14:textId="77777777" w:rsidR="0055389A" w:rsidRPr="00791206" w:rsidRDefault="02F20FE2" w:rsidP="02F20FE2">
      <w:pPr>
        <w:ind w:left="360"/>
        <w:rPr>
          <w:rFonts w:eastAsia="Calibri"/>
        </w:rPr>
      </w:pPr>
      <w:r w:rsidRPr="00791206">
        <w:rPr>
          <w:rFonts w:eastAsia="Calibri"/>
        </w:rPr>
        <w:t>[OPEN ENDED FREE RESPONES]</w:t>
      </w:r>
    </w:p>
    <w:p w14:paraId="159CF31A" w14:textId="77777777" w:rsidR="0055389A" w:rsidRPr="00791206" w:rsidRDefault="02F20FE2" w:rsidP="02F20FE2">
      <w:pPr>
        <w:ind w:left="36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BSNSSTYP1</w:t>
      </w:r>
    </w:p>
    <w:p w14:paraId="4126EF35" w14:textId="7FE50AA7" w:rsidR="0055389A" w:rsidRPr="00791206" w:rsidRDefault="2142816E" w:rsidP="00A20CD9">
      <w:r w:rsidRPr="2142816E">
        <w:rPr>
          <w:rFonts w:ascii="Calibri" w:eastAsia="Calibri" w:hAnsi="Calibri" w:cs="Calibri"/>
        </w:rPr>
        <w:t>A263c. [BSNSSTYP1] What type of business was this? [Select all that apply.]</w:t>
      </w:r>
    </w:p>
    <w:p w14:paraId="0DB39807" w14:textId="77777777" w:rsidR="0055389A" w:rsidRPr="00791206" w:rsidRDefault="02F20FE2" w:rsidP="00A20CD9">
      <w:pPr>
        <w:pStyle w:val="ListParagraph"/>
        <w:numPr>
          <w:ilvl w:val="0"/>
          <w:numId w:val="138"/>
        </w:numPr>
      </w:pPr>
      <w:r w:rsidRPr="00791206">
        <w:rPr>
          <w:rFonts w:ascii="Calibri" w:eastAsia="Calibri" w:hAnsi="Calibri" w:cs="Calibri"/>
        </w:rPr>
        <w:t>Manufacturing</w:t>
      </w:r>
      <w:r w:rsidRPr="00791206">
        <w:rPr>
          <w:rFonts w:ascii="Segoe UI" w:eastAsia="Segoe UI" w:hAnsi="Segoe UI" w:cs="Segoe UI"/>
          <w:sz w:val="21"/>
          <w:szCs w:val="21"/>
        </w:rPr>
        <w:t xml:space="preserve"> </w:t>
      </w:r>
    </w:p>
    <w:p w14:paraId="3DDBFADE" w14:textId="77777777" w:rsidR="0055389A" w:rsidRPr="00791206" w:rsidRDefault="02F20FE2" w:rsidP="00A20CD9">
      <w:pPr>
        <w:pStyle w:val="ListParagraph"/>
        <w:numPr>
          <w:ilvl w:val="0"/>
          <w:numId w:val="138"/>
        </w:numPr>
      </w:pPr>
      <w:r w:rsidRPr="00791206">
        <w:rPr>
          <w:rFonts w:ascii="Calibri" w:eastAsia="Calibri" w:hAnsi="Calibri" w:cs="Calibri"/>
        </w:rPr>
        <w:t xml:space="preserve">A retail </w:t>
      </w:r>
      <w:proofErr w:type="gramStart"/>
      <w:r w:rsidRPr="00791206">
        <w:rPr>
          <w:rFonts w:ascii="Calibri" w:eastAsia="Calibri" w:hAnsi="Calibri" w:cs="Calibri"/>
        </w:rPr>
        <w:t>store</w:t>
      </w:r>
      <w:proofErr w:type="gramEnd"/>
      <w:r w:rsidRPr="00791206">
        <w:rPr>
          <w:rFonts w:ascii="Segoe UI" w:eastAsia="Segoe UI" w:hAnsi="Segoe UI" w:cs="Segoe UI"/>
          <w:sz w:val="21"/>
          <w:szCs w:val="21"/>
        </w:rPr>
        <w:t xml:space="preserve"> </w:t>
      </w:r>
    </w:p>
    <w:p w14:paraId="3B33E493" w14:textId="77777777" w:rsidR="0055389A" w:rsidRPr="00791206" w:rsidRDefault="02F20FE2" w:rsidP="00A20CD9">
      <w:pPr>
        <w:pStyle w:val="ListParagraph"/>
        <w:numPr>
          <w:ilvl w:val="0"/>
          <w:numId w:val="138"/>
        </w:numPr>
      </w:pPr>
      <w:r w:rsidRPr="00791206">
        <w:rPr>
          <w:rFonts w:ascii="Calibri" w:eastAsia="Calibri" w:hAnsi="Calibri" w:cs="Calibri"/>
        </w:rPr>
        <w:t>Wholesale or distributor</w:t>
      </w:r>
      <w:r w:rsidRPr="00791206">
        <w:rPr>
          <w:rFonts w:ascii="Segoe UI" w:eastAsia="Segoe UI" w:hAnsi="Segoe UI" w:cs="Segoe UI"/>
          <w:sz w:val="21"/>
          <w:szCs w:val="21"/>
        </w:rPr>
        <w:t xml:space="preserve"> </w:t>
      </w:r>
    </w:p>
    <w:p w14:paraId="50D4B1A5" w14:textId="77777777" w:rsidR="0055389A" w:rsidRPr="00791206" w:rsidRDefault="02F20FE2" w:rsidP="00A20CD9">
      <w:pPr>
        <w:pStyle w:val="ListParagraph"/>
        <w:numPr>
          <w:ilvl w:val="0"/>
          <w:numId w:val="138"/>
        </w:numPr>
      </w:pPr>
      <w:r w:rsidRPr="00791206">
        <w:rPr>
          <w:rFonts w:ascii="Calibri" w:eastAsia="Calibri" w:hAnsi="Calibri" w:cs="Calibri"/>
        </w:rPr>
        <w:t>A service provider</w:t>
      </w:r>
      <w:r w:rsidRPr="00791206">
        <w:rPr>
          <w:rFonts w:ascii="Segoe UI" w:eastAsia="Segoe UI" w:hAnsi="Segoe UI" w:cs="Segoe UI"/>
          <w:sz w:val="21"/>
          <w:szCs w:val="21"/>
        </w:rPr>
        <w:t xml:space="preserve"> </w:t>
      </w:r>
    </w:p>
    <w:p w14:paraId="0AAFE368" w14:textId="77777777" w:rsidR="0055389A" w:rsidRPr="00791206" w:rsidRDefault="02F20FE2" w:rsidP="00A20CD9">
      <w:pPr>
        <w:pStyle w:val="ListParagraph"/>
        <w:numPr>
          <w:ilvl w:val="0"/>
          <w:numId w:val="138"/>
        </w:numPr>
      </w:pPr>
      <w:r w:rsidRPr="00791206">
        <w:rPr>
          <w:rFonts w:ascii="Calibri" w:eastAsia="Calibri" w:hAnsi="Calibri" w:cs="Calibri"/>
        </w:rPr>
        <w:t>Construction</w:t>
      </w:r>
      <w:r w:rsidRPr="00791206">
        <w:rPr>
          <w:rFonts w:ascii="Segoe UI" w:eastAsia="Segoe UI" w:hAnsi="Segoe UI" w:cs="Segoe UI"/>
          <w:sz w:val="21"/>
          <w:szCs w:val="21"/>
        </w:rPr>
        <w:t xml:space="preserve"> </w:t>
      </w:r>
    </w:p>
    <w:p w14:paraId="18B3C5CE" w14:textId="77777777" w:rsidR="0055389A" w:rsidRPr="00791206" w:rsidRDefault="02F20FE2" w:rsidP="00A20CD9">
      <w:pPr>
        <w:pStyle w:val="ListParagraph"/>
        <w:numPr>
          <w:ilvl w:val="0"/>
          <w:numId w:val="138"/>
        </w:numPr>
      </w:pPr>
      <w:r w:rsidRPr="00791206">
        <w:rPr>
          <w:rFonts w:ascii="Calibri" w:eastAsia="Calibri" w:hAnsi="Calibri" w:cs="Calibri"/>
        </w:rPr>
        <w:t>Mining</w:t>
      </w:r>
      <w:r w:rsidRPr="00791206">
        <w:rPr>
          <w:rFonts w:ascii="Segoe UI" w:eastAsia="Segoe UI" w:hAnsi="Segoe UI" w:cs="Segoe UI"/>
          <w:sz w:val="21"/>
          <w:szCs w:val="21"/>
        </w:rPr>
        <w:t xml:space="preserve"> </w:t>
      </w:r>
    </w:p>
    <w:p w14:paraId="43B82C14" w14:textId="77777777" w:rsidR="0055389A" w:rsidRPr="00791206" w:rsidRDefault="02F20FE2" w:rsidP="00A20CD9">
      <w:pPr>
        <w:pStyle w:val="ListParagraph"/>
        <w:numPr>
          <w:ilvl w:val="0"/>
          <w:numId w:val="138"/>
        </w:numPr>
      </w:pPr>
      <w:r w:rsidRPr="00791206">
        <w:rPr>
          <w:rFonts w:ascii="Calibri" w:eastAsia="Calibri" w:hAnsi="Calibri" w:cs="Calibri"/>
        </w:rPr>
        <w:t>Farming</w:t>
      </w:r>
      <w:r w:rsidRPr="00791206">
        <w:rPr>
          <w:rFonts w:ascii="Segoe UI" w:eastAsia="Segoe UI" w:hAnsi="Segoe UI" w:cs="Segoe UI"/>
          <w:sz w:val="21"/>
          <w:szCs w:val="21"/>
        </w:rPr>
        <w:t xml:space="preserve"> </w:t>
      </w:r>
    </w:p>
    <w:p w14:paraId="0B7FD69B" w14:textId="77777777" w:rsidR="0055389A" w:rsidRPr="00791206" w:rsidRDefault="02F20FE2" w:rsidP="00A20CD9">
      <w:pPr>
        <w:pStyle w:val="ListParagraph"/>
        <w:numPr>
          <w:ilvl w:val="0"/>
          <w:numId w:val="138"/>
        </w:numPr>
      </w:pPr>
      <w:r w:rsidRPr="00791206">
        <w:rPr>
          <w:rFonts w:ascii="Calibri" w:eastAsia="Calibri" w:hAnsi="Calibri" w:cs="Calibri"/>
        </w:rPr>
        <w:t>Fishing</w:t>
      </w:r>
      <w:r w:rsidRPr="00791206">
        <w:rPr>
          <w:rFonts w:ascii="Segoe UI" w:eastAsia="Segoe UI" w:hAnsi="Segoe UI" w:cs="Segoe UI"/>
          <w:sz w:val="21"/>
          <w:szCs w:val="21"/>
        </w:rPr>
        <w:t xml:space="preserve"> </w:t>
      </w:r>
    </w:p>
    <w:p w14:paraId="4258BBE5" w14:textId="77777777" w:rsidR="0055389A" w:rsidRPr="00791206" w:rsidRDefault="02F20FE2" w:rsidP="00A20CD9">
      <w:pPr>
        <w:pStyle w:val="ListParagraph"/>
        <w:numPr>
          <w:ilvl w:val="0"/>
          <w:numId w:val="138"/>
        </w:numPr>
      </w:pPr>
      <w:r w:rsidRPr="00791206">
        <w:rPr>
          <w:rFonts w:ascii="Calibri" w:eastAsia="Calibri" w:hAnsi="Calibri" w:cs="Calibri"/>
        </w:rPr>
        <w:t>Forestry</w:t>
      </w:r>
      <w:r w:rsidRPr="00791206">
        <w:rPr>
          <w:rFonts w:ascii="Segoe UI" w:eastAsia="Segoe UI" w:hAnsi="Segoe UI" w:cs="Segoe UI"/>
          <w:sz w:val="21"/>
          <w:szCs w:val="21"/>
        </w:rPr>
        <w:t xml:space="preserve"> </w:t>
      </w:r>
    </w:p>
    <w:p w14:paraId="612D13E2" w14:textId="77777777" w:rsidR="0055389A" w:rsidRPr="00791206" w:rsidRDefault="02F20FE2" w:rsidP="00A20CD9">
      <w:pPr>
        <w:pStyle w:val="ListParagraph"/>
        <w:numPr>
          <w:ilvl w:val="0"/>
          <w:numId w:val="138"/>
        </w:numPr>
      </w:pPr>
      <w:r w:rsidRPr="00791206">
        <w:rPr>
          <w:rFonts w:ascii="Calibri" w:eastAsia="Calibri" w:hAnsi="Calibri" w:cs="Calibri"/>
        </w:rPr>
        <w:t>Government</w:t>
      </w:r>
      <w:r w:rsidRPr="00791206">
        <w:rPr>
          <w:rFonts w:ascii="Segoe UI" w:eastAsia="Segoe UI" w:hAnsi="Segoe UI" w:cs="Segoe UI"/>
          <w:sz w:val="21"/>
          <w:szCs w:val="21"/>
        </w:rPr>
        <w:t xml:space="preserve"> </w:t>
      </w:r>
    </w:p>
    <w:p w14:paraId="1960C12F" w14:textId="77777777" w:rsidR="0055389A" w:rsidRPr="00791206" w:rsidRDefault="02F20FE2" w:rsidP="00A20CD9">
      <w:pPr>
        <w:pStyle w:val="ListParagraph"/>
        <w:numPr>
          <w:ilvl w:val="0"/>
          <w:numId w:val="138"/>
        </w:numPr>
      </w:pPr>
      <w:r w:rsidRPr="00791206">
        <w:rPr>
          <w:rFonts w:ascii="Calibri" w:eastAsia="Calibri" w:hAnsi="Calibri" w:cs="Calibri"/>
        </w:rPr>
        <w:t>Military</w:t>
      </w:r>
      <w:r w:rsidRPr="00791206">
        <w:rPr>
          <w:rFonts w:ascii="Segoe UI" w:eastAsia="Segoe UI" w:hAnsi="Segoe UI" w:cs="Segoe UI"/>
          <w:sz w:val="21"/>
          <w:szCs w:val="21"/>
        </w:rPr>
        <w:t xml:space="preserve"> </w:t>
      </w:r>
    </w:p>
    <w:p w14:paraId="2FDFFA1F" w14:textId="77777777" w:rsidR="0055389A" w:rsidRPr="00791206" w:rsidRDefault="02F20FE2" w:rsidP="00A20CD9">
      <w:pPr>
        <w:pStyle w:val="ListParagraph"/>
        <w:numPr>
          <w:ilvl w:val="0"/>
          <w:numId w:val="138"/>
        </w:numPr>
      </w:pPr>
      <w:r w:rsidRPr="00791206">
        <w:rPr>
          <w:rFonts w:ascii="Calibri" w:eastAsia="Calibri" w:hAnsi="Calibri" w:cs="Calibri"/>
        </w:rPr>
        <w:t>A shipyard</w:t>
      </w:r>
      <w:r w:rsidRPr="00791206">
        <w:rPr>
          <w:rFonts w:ascii="Segoe UI" w:eastAsia="Segoe UI" w:hAnsi="Segoe UI" w:cs="Segoe UI"/>
          <w:sz w:val="21"/>
          <w:szCs w:val="21"/>
        </w:rPr>
        <w:t xml:space="preserve"> </w:t>
      </w:r>
    </w:p>
    <w:p w14:paraId="3E8B4D21" w14:textId="2006C326" w:rsidR="0055389A" w:rsidRPr="00791206" w:rsidRDefault="02F20FE2" w:rsidP="00A20CD9">
      <w:pPr>
        <w:pStyle w:val="ListParagraph"/>
        <w:numPr>
          <w:ilvl w:val="0"/>
          <w:numId w:val="139"/>
        </w:numPr>
      </w:pPr>
      <w:r w:rsidRPr="00791206">
        <w:rPr>
          <w:rFonts w:ascii="Calibri" w:eastAsia="Calibri" w:hAnsi="Calibri" w:cs="Calibri"/>
        </w:rPr>
        <w:t xml:space="preserve">Some other type of business </w:t>
      </w:r>
      <w:r w:rsidRPr="00791206">
        <w:rPr>
          <w:rFonts w:eastAsia="Calibri"/>
        </w:rPr>
        <w:t>[OPEN ENDED FREE RESPONES- TEXT BOX]</w:t>
      </w:r>
    </w:p>
    <w:p w14:paraId="7BE98014" w14:textId="5678EB26" w:rsidR="0055389A" w:rsidRPr="00323C2C" w:rsidRDefault="02F20FE2" w:rsidP="00323C2C">
      <w:pPr>
        <w:pStyle w:val="ListParagraph"/>
        <w:numPr>
          <w:ilvl w:val="0"/>
          <w:numId w:val="164"/>
        </w:numPr>
      </w:pPr>
      <w:r w:rsidRPr="00791206">
        <w:rPr>
          <w:rFonts w:ascii="Calibri" w:eastAsia="Calibri" w:hAnsi="Calibri" w:cs="Calibri"/>
        </w:rPr>
        <w:t>Don’t Know</w:t>
      </w:r>
      <w:r w:rsidRPr="00791206">
        <w:rPr>
          <w:rFonts w:ascii="Segoe UI" w:eastAsia="Segoe UI" w:hAnsi="Segoe UI" w:cs="Segoe UI"/>
          <w:sz w:val="21"/>
          <w:szCs w:val="21"/>
        </w:rPr>
        <w:t xml:space="preserve"> </w:t>
      </w:r>
    </w:p>
    <w:p w14:paraId="47E3865D" w14:textId="77777777" w:rsidR="0055389A" w:rsidRPr="00791206" w:rsidRDefault="02F20FE2" w:rsidP="00323C2C">
      <w:pPr>
        <w:pStyle w:val="ListParagraph"/>
        <w:ind w:left="360" w:firstLine="36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EMPLYRSRVCE1</w:t>
      </w:r>
    </w:p>
    <w:p w14:paraId="7EA66FFA" w14:textId="77777777" w:rsidR="0055389A" w:rsidRPr="00791206" w:rsidRDefault="0055389A" w:rsidP="02F20FE2">
      <w:pPr>
        <w:pStyle w:val="ListParagraph"/>
      </w:pPr>
    </w:p>
    <w:p w14:paraId="5222D3FD" w14:textId="4034BE37" w:rsidR="0055389A" w:rsidRPr="00791206" w:rsidRDefault="2142816E" w:rsidP="2142816E">
      <w:r w:rsidRPr="2142816E">
        <w:rPr>
          <w:rFonts w:ascii="Calibri" w:eastAsia="Calibri" w:hAnsi="Calibri" w:cs="Calibri"/>
        </w:rPr>
        <w:t>A263d. [EMPLYRSRVCE1] What products were made, or services provided, by this employer?  If multiple, please provide the product/services related to your work unit. For example: automotive parts, residential home construction, accounting services, pharmaceutical research. (Open ended free response)</w:t>
      </w:r>
    </w:p>
    <w:p w14:paraId="1D2B68A7" w14:textId="77777777" w:rsidR="0055389A" w:rsidRPr="00791206" w:rsidRDefault="02F20FE2" w:rsidP="02F20FE2">
      <w:pPr>
        <w:ind w:left="360"/>
        <w:rPr>
          <w:rFonts w:eastAsia="Calibri"/>
        </w:rPr>
      </w:pPr>
      <w:r w:rsidRPr="00791206">
        <w:rPr>
          <w:rFonts w:eastAsia="Calibri"/>
        </w:rPr>
        <w:t>[OPEN ENDED FREE RESPONES]</w:t>
      </w:r>
    </w:p>
    <w:p w14:paraId="26763BA9" w14:textId="3DD39D99" w:rsidR="0055389A" w:rsidRPr="00791206" w:rsidRDefault="02F20FE2" w:rsidP="02F20FE2">
      <w:pPr>
        <w:pStyle w:val="ListParagraph"/>
        <w:ind w:left="36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WORK8</w:t>
      </w:r>
    </w:p>
    <w:p w14:paraId="18D8E6D8" w14:textId="679A74BF" w:rsidR="00C678E3" w:rsidRPr="00791206" w:rsidRDefault="6838C06C" w:rsidP="356494A3">
      <w:pPr>
        <w:numPr>
          <w:ilvl w:val="0"/>
          <w:numId w:val="32"/>
        </w:numPr>
        <w:spacing w:after="0" w:line="240" w:lineRule="auto"/>
        <w:contextualSpacing/>
        <w:rPr>
          <w:rFonts w:eastAsia="Calibri"/>
        </w:rPr>
      </w:pPr>
      <w:r w:rsidRPr="6838C06C">
        <w:rPr>
          <w:rFonts w:eastAsia="Calibri"/>
        </w:rPr>
        <w:t>[WORK4] How many years have you worked in that job [</w:t>
      </w:r>
      <w:r w:rsidRPr="6838C06C">
        <w:rPr>
          <w:rFonts w:eastAsia="Calibri"/>
          <w:i/>
          <w:iCs/>
        </w:rPr>
        <w:t>JOB FROM WORK3</w:t>
      </w:r>
      <w:r w:rsidRPr="6838C06C">
        <w:rPr>
          <w:rFonts w:eastAsia="Calibri"/>
        </w:rPr>
        <w:t xml:space="preserve">]? </w:t>
      </w:r>
    </w:p>
    <w:p w14:paraId="541CB5AC" w14:textId="77777777" w:rsidR="00C678E3" w:rsidRPr="00791206" w:rsidRDefault="00C678E3" w:rsidP="00C678E3">
      <w:pPr>
        <w:ind w:left="720"/>
        <w:contextualSpacing/>
        <w:rPr>
          <w:rFonts w:eastAsia="Calibri" w:cstheme="minorHAnsi"/>
        </w:rPr>
      </w:pPr>
      <w:r w:rsidRPr="00791206">
        <w:rPr>
          <w:rFonts w:eastAsia="Calibri" w:cstheme="minorHAnsi"/>
        </w:rPr>
        <w:t>|__|__| #Years</w:t>
      </w:r>
    </w:p>
    <w:p w14:paraId="6C727314" w14:textId="77777777" w:rsidR="00C678E3" w:rsidRPr="00791206" w:rsidRDefault="47407293" w:rsidP="00A20CD9">
      <w:pPr>
        <w:pStyle w:val="ListParagraph"/>
        <w:rPr>
          <w:rFonts w:eastAsia="Calibri"/>
          <w:i/>
          <w:iCs/>
        </w:rPr>
      </w:pPr>
      <w:r w:rsidRPr="00791206">
        <w:rPr>
          <w:rFonts w:eastAsia="Calibri"/>
          <w:i/>
          <w:iCs/>
        </w:rPr>
        <w:lastRenderedPageBreak/>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WORK5</w:t>
      </w:r>
    </w:p>
    <w:p w14:paraId="79841A38" w14:textId="203AC283" w:rsidR="00C678E3" w:rsidRPr="006B1E71" w:rsidRDefault="6838C06C" w:rsidP="6838C06C">
      <w:pPr>
        <w:numPr>
          <w:ilvl w:val="0"/>
          <w:numId w:val="32"/>
        </w:numPr>
        <w:spacing w:after="0" w:line="240" w:lineRule="auto"/>
        <w:contextualSpacing/>
        <w:rPr>
          <w:rFonts w:eastAsiaTheme="minorEastAsia"/>
          <w:b/>
          <w:bCs/>
        </w:rPr>
      </w:pPr>
      <w:r w:rsidRPr="6838C06C">
        <w:rPr>
          <w:rFonts w:eastAsia="Calibri"/>
        </w:rPr>
        <w:t xml:space="preserve">[WORK5] Is this your longest-held job? </w:t>
      </w:r>
    </w:p>
    <w:p w14:paraId="5BEED4AC" w14:textId="7959E529" w:rsidR="00C678E3" w:rsidRPr="006B1E71" w:rsidRDefault="6838C06C" w:rsidP="00A20CD9">
      <w:pPr>
        <w:pStyle w:val="ListParagraph"/>
        <w:numPr>
          <w:ilvl w:val="0"/>
          <w:numId w:val="141"/>
        </w:numPr>
        <w:spacing w:after="0" w:line="240" w:lineRule="auto"/>
        <w:rPr>
          <w:rFonts w:eastAsia="Calibri"/>
        </w:rPr>
      </w:pPr>
      <w:r w:rsidRPr="6838C06C">
        <w:rPr>
          <w:rFonts w:eastAsia="Calibri"/>
        </w:rPr>
        <w:t xml:space="preserve">No </w:t>
      </w:r>
      <w:r w:rsidRPr="6838C06C">
        <w:rPr>
          <w:rFonts w:ascii="Wingdings" w:eastAsia="Wingdings" w:hAnsi="Wingdings"/>
        </w:rPr>
        <w:t>à</w:t>
      </w:r>
      <w:r w:rsidRPr="6838C06C">
        <w:rPr>
          <w:rFonts w:eastAsia="Calibri"/>
          <w:b/>
          <w:bCs/>
        </w:rPr>
        <w:t xml:space="preserve"> GO TO WORK7</w:t>
      </w:r>
    </w:p>
    <w:p w14:paraId="52550D77" w14:textId="3CEF3D69" w:rsidR="006B1E71" w:rsidRPr="00A20CD9" w:rsidRDefault="6838C06C" w:rsidP="00A20CD9">
      <w:pPr>
        <w:pStyle w:val="ListParagraph"/>
        <w:numPr>
          <w:ilvl w:val="0"/>
          <w:numId w:val="141"/>
        </w:numPr>
        <w:spacing w:after="0" w:line="240" w:lineRule="auto"/>
        <w:rPr>
          <w:rFonts w:eastAsia="Calibri"/>
        </w:rPr>
      </w:pPr>
      <w:r>
        <w:t xml:space="preserve">Yes </w:t>
      </w:r>
      <w:r w:rsidRPr="6838C06C">
        <w:rPr>
          <w:rFonts w:ascii="Wingdings" w:eastAsia="Wingdings" w:hAnsi="Wingdings"/>
        </w:rPr>
        <w:t>à</w:t>
      </w:r>
      <w:r w:rsidRPr="6838C06C">
        <w:rPr>
          <w:rFonts w:eastAsia="Calibri"/>
          <w:b/>
          <w:bCs/>
        </w:rPr>
        <w:t xml:space="preserve"> GO TO INCOME</w:t>
      </w:r>
    </w:p>
    <w:p w14:paraId="7461ADE9" w14:textId="77777777" w:rsidR="00C678E3" w:rsidRPr="00A20CD9" w:rsidRDefault="47407293" w:rsidP="00A20CD9">
      <w:pPr>
        <w:ind w:left="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WORK7</w:t>
      </w:r>
    </w:p>
    <w:p w14:paraId="5F0D22EA" w14:textId="223D84BA" w:rsidR="00C678E3" w:rsidRPr="00660C0C" w:rsidRDefault="6838C06C" w:rsidP="6838C06C">
      <w:pPr>
        <w:numPr>
          <w:ilvl w:val="0"/>
          <w:numId w:val="32"/>
        </w:numPr>
        <w:spacing w:after="0" w:line="240" w:lineRule="auto"/>
        <w:contextualSpacing/>
        <w:rPr>
          <w:rFonts w:eastAsiaTheme="minorEastAsia"/>
        </w:rPr>
      </w:pPr>
      <w:r w:rsidRPr="6838C06C">
        <w:rPr>
          <w:rFonts w:eastAsia="Calibri"/>
        </w:rPr>
        <w:t>[WORK6] Have you ever worked for pay (full-time or part-time)?</w:t>
      </w:r>
    </w:p>
    <w:p w14:paraId="16015E7A" w14:textId="2ACC7185" w:rsidR="00C678E3" w:rsidRPr="00660C0C" w:rsidRDefault="6838C06C" w:rsidP="00A20CD9">
      <w:pPr>
        <w:numPr>
          <w:ilvl w:val="0"/>
          <w:numId w:val="142"/>
        </w:numPr>
        <w:spacing w:after="0" w:line="240" w:lineRule="auto"/>
        <w:contextualSpacing/>
        <w:rPr>
          <w:rFonts w:eastAsia="Calibri"/>
        </w:rPr>
      </w:pPr>
      <w:r w:rsidRPr="6838C06C">
        <w:rPr>
          <w:rFonts w:eastAsia="Calibri"/>
        </w:rPr>
        <w:t xml:space="preserve">No </w:t>
      </w:r>
      <w:r w:rsidRPr="6838C06C">
        <w:rPr>
          <w:rFonts w:ascii="Wingdings" w:eastAsia="Wingdings" w:hAnsi="Wingdings"/>
        </w:rPr>
        <w:t>à</w:t>
      </w:r>
      <w:r w:rsidRPr="6838C06C">
        <w:rPr>
          <w:rFonts w:eastAsia="Calibri"/>
          <w:b/>
          <w:bCs/>
        </w:rPr>
        <w:t xml:space="preserve"> GO TO INCOME</w:t>
      </w:r>
    </w:p>
    <w:p w14:paraId="5CB97512" w14:textId="54A29FD4" w:rsidR="00660C0C" w:rsidRPr="00791206" w:rsidRDefault="6838C06C" w:rsidP="00A20CD9">
      <w:pPr>
        <w:numPr>
          <w:ilvl w:val="0"/>
          <w:numId w:val="142"/>
        </w:numPr>
        <w:spacing w:after="0" w:line="240" w:lineRule="auto"/>
        <w:contextualSpacing/>
        <w:rPr>
          <w:rFonts w:eastAsia="Calibri"/>
        </w:rPr>
      </w:pPr>
      <w:r w:rsidRPr="6838C06C">
        <w:rPr>
          <w:rFonts w:eastAsia="Calibri"/>
        </w:rPr>
        <w:t>Yes</w:t>
      </w:r>
    </w:p>
    <w:p w14:paraId="4D921E46" w14:textId="77777777" w:rsidR="00C678E3" w:rsidRPr="00A20CD9" w:rsidRDefault="47407293" w:rsidP="00A20CD9">
      <w:pPr>
        <w:ind w:left="360"/>
        <w:rPr>
          <w:rFonts w:eastAsia="Calibri"/>
          <w:i/>
          <w:iCs/>
        </w:rPr>
      </w:pPr>
      <w:r w:rsidRPr="00A20CD9">
        <w:rPr>
          <w:rFonts w:eastAsia="Calibri"/>
          <w:i/>
          <w:iCs/>
        </w:rPr>
        <w:t xml:space="preserve">NO RESPONSE </w:t>
      </w:r>
      <w:r w:rsidRPr="00A20CD9">
        <w:rPr>
          <w:rFonts w:ascii="Wingdings" w:eastAsia="Wingdings" w:hAnsi="Wingdings"/>
          <w:b/>
          <w:bCs/>
          <w:i/>
          <w:iCs/>
        </w:rPr>
        <w:t>à</w:t>
      </w:r>
      <w:r w:rsidRPr="00A20CD9">
        <w:rPr>
          <w:rFonts w:eastAsia="Calibri"/>
          <w:b/>
          <w:bCs/>
          <w:i/>
          <w:iCs/>
        </w:rPr>
        <w:t xml:space="preserve"> </w:t>
      </w:r>
      <w:r w:rsidRPr="00A20CD9">
        <w:rPr>
          <w:b/>
          <w:bCs/>
          <w:i/>
          <w:iCs/>
        </w:rPr>
        <w:t>GO TO INCOME</w:t>
      </w:r>
    </w:p>
    <w:p w14:paraId="14CB4130" w14:textId="086CB7CB" w:rsidR="00C678E3" w:rsidRPr="00791206" w:rsidRDefault="6838C06C" w:rsidP="356494A3">
      <w:pPr>
        <w:numPr>
          <w:ilvl w:val="0"/>
          <w:numId w:val="32"/>
        </w:numPr>
        <w:spacing w:after="0" w:line="240" w:lineRule="auto"/>
        <w:contextualSpacing/>
        <w:rPr>
          <w:rFonts w:eastAsia="Calibri"/>
        </w:rPr>
      </w:pPr>
      <w:r w:rsidRPr="6838C06C">
        <w:rPr>
          <w:rFonts w:eastAsia="Calibri"/>
        </w:rPr>
        <w:t xml:space="preserve">[WORK7] What was your longest-held job? </w:t>
      </w:r>
      <w:r w:rsidRPr="6838C06C">
        <w:rPr>
          <w:rFonts w:ascii="Calibri" w:eastAsia="Calibri" w:hAnsi="Calibri" w:cs="Calibri"/>
        </w:rPr>
        <w:t>Please be descriptive. For example, high school math teacher, emergency room nurse, automobile painter.</w:t>
      </w:r>
    </w:p>
    <w:p w14:paraId="54908B34" w14:textId="77777777" w:rsidR="00C678E3" w:rsidRPr="00791206" w:rsidRDefault="00C678E3" w:rsidP="00C678E3">
      <w:pPr>
        <w:spacing w:after="0" w:line="240" w:lineRule="auto"/>
        <w:ind w:left="360"/>
        <w:contextualSpacing/>
        <w:rPr>
          <w:rFonts w:eastAsia="Calibri" w:cstheme="minorHAnsi"/>
        </w:rPr>
      </w:pPr>
      <w:r w:rsidRPr="00791206">
        <w:rPr>
          <w:rFonts w:eastAsia="Calibri" w:cstheme="minorHAnsi"/>
          <w:noProof/>
        </w:rPr>
        <mc:AlternateContent>
          <mc:Choice Requires="wps">
            <w:drawing>
              <wp:anchor distT="0" distB="0" distL="114300" distR="114300" simplePos="0" relativeHeight="251664384" behindDoc="0" locked="0" layoutInCell="1" allowOverlap="1" wp14:anchorId="4E824317" wp14:editId="181DB543">
                <wp:simplePos x="0" y="0"/>
                <wp:positionH relativeFrom="column">
                  <wp:posOffset>467833</wp:posOffset>
                </wp:positionH>
                <wp:positionV relativeFrom="paragraph">
                  <wp:posOffset>41762</wp:posOffset>
                </wp:positionV>
                <wp:extent cx="2881423" cy="180754"/>
                <wp:effectExtent l="0" t="0" r="14605" b="10160"/>
                <wp:wrapNone/>
                <wp:docPr id="311" name="Rectangle 311"/>
                <wp:cNvGraphicFramePr/>
                <a:graphic xmlns:a="http://schemas.openxmlformats.org/drawingml/2006/main">
                  <a:graphicData uri="http://schemas.microsoft.com/office/word/2010/wordprocessingShape">
                    <wps:wsp>
                      <wps:cNvSpPr/>
                      <wps:spPr>
                        <a:xfrm>
                          <a:off x="0" y="0"/>
                          <a:ext cx="2881423" cy="180754"/>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0BE68" id="Rectangle 311" o:spid="_x0000_s1026" style="position:absolute;margin-left:36.85pt;margin-top:3.3pt;width:226.9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" fillcolor="window" strokecolor="windowText" strokeweight=".5pt"/>
            </w:pict>
          </mc:Fallback>
        </mc:AlternateContent>
      </w:r>
    </w:p>
    <w:p w14:paraId="48392FA5" w14:textId="77777777" w:rsidR="00C678E3" w:rsidRPr="00791206" w:rsidRDefault="00C678E3" w:rsidP="00C678E3">
      <w:pPr>
        <w:spacing w:after="0" w:line="240" w:lineRule="auto"/>
        <w:ind w:left="360"/>
        <w:contextualSpacing/>
        <w:rPr>
          <w:rFonts w:eastAsia="Calibri" w:cstheme="minorHAnsi"/>
        </w:rPr>
      </w:pPr>
    </w:p>
    <w:p w14:paraId="03FA1E37" w14:textId="01CFF851" w:rsidR="12D2F231" w:rsidRPr="00791206" w:rsidRDefault="47407293" w:rsidP="00A20CD9">
      <w:pPr>
        <w:pStyle w:val="ListParagraph"/>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OCCUPTN2</w:t>
      </w:r>
    </w:p>
    <w:p w14:paraId="398734B8" w14:textId="77777777" w:rsidR="0055389A" w:rsidRPr="00791206" w:rsidRDefault="0055389A" w:rsidP="0055389A">
      <w:pPr>
        <w:pStyle w:val="ListParagraph"/>
        <w:rPr>
          <w:rFonts w:eastAsia="Calibri"/>
          <w:i/>
          <w:iCs/>
        </w:rPr>
      </w:pPr>
    </w:p>
    <w:p w14:paraId="0185AF88" w14:textId="205639EE" w:rsidR="12D2F231" w:rsidRPr="00791206" w:rsidRDefault="2142816E" w:rsidP="2142816E">
      <w:pPr>
        <w:tabs>
          <w:tab w:val="left" w:pos="810"/>
        </w:tabs>
      </w:pPr>
      <w:r w:rsidRPr="2142816E">
        <w:rPr>
          <w:rFonts w:eastAsia="Calibri"/>
        </w:rPr>
        <w:t xml:space="preserve">A267a. [OCCUPTN2] Please identify the occupation category that best describes this job. </w:t>
      </w:r>
    </w:p>
    <w:p w14:paraId="0F845DB3" w14:textId="49BEEA8E" w:rsidR="12D2F231" w:rsidRPr="00791206" w:rsidRDefault="02F20FE2" w:rsidP="02F20FE2">
      <w:pPr>
        <w:ind w:left="360"/>
        <w:rPr>
          <w:rFonts w:eastAsia="Calibri"/>
        </w:rPr>
      </w:pPr>
      <w:r w:rsidRPr="00791206">
        <w:rPr>
          <w:rFonts w:eastAsia="Calibri"/>
        </w:rPr>
        <w:t xml:space="preserve">[OPEN ENDED FREE RESPONES] </w:t>
      </w:r>
    </w:p>
    <w:p w14:paraId="3D93AA1B" w14:textId="60E47E64" w:rsidR="12D2F231" w:rsidRPr="00791206" w:rsidRDefault="02F20FE2" w:rsidP="02F20FE2">
      <w:pPr>
        <w:ind w:firstLine="360"/>
        <w:rPr>
          <w:rFonts w:ascii="Calibri" w:eastAsia="Calibri" w:hAnsi="Calibri" w:cs="Calibri"/>
        </w:rPr>
      </w:pPr>
      <w:r w:rsidRPr="00791206">
        <w:rPr>
          <w:rFonts w:ascii="Calibri" w:eastAsia="Calibri" w:hAnsi="Calibri" w:cs="Calibri"/>
        </w:rPr>
        <w:t>[List populated by SOCcer in the field, with a “None of the above answer”.]</w:t>
      </w:r>
    </w:p>
    <w:p w14:paraId="05FE4ABF" w14:textId="1F751B73" w:rsidR="12D2F231" w:rsidRPr="00791206" w:rsidRDefault="2142816E" w:rsidP="00A20CD9">
      <w:pPr>
        <w:pStyle w:val="ListParagraph"/>
        <w:rPr>
          <w:rFonts w:eastAsia="Calibri"/>
          <w:i/>
          <w:iCs/>
        </w:rPr>
      </w:pPr>
      <w:r w:rsidRPr="2142816E">
        <w:rPr>
          <w:rFonts w:eastAsia="Calibri"/>
          <w:i/>
          <w:iCs/>
        </w:rPr>
        <w:t xml:space="preserve">NO RESPONSE </w:t>
      </w:r>
      <w:r w:rsidRPr="2142816E">
        <w:rPr>
          <w:rFonts w:ascii="Wingdings" w:eastAsia="Wingdings" w:hAnsi="Wingdings"/>
          <w:b/>
          <w:bCs/>
          <w:i/>
          <w:iCs/>
        </w:rPr>
        <w:t>à</w:t>
      </w:r>
      <w:r w:rsidRPr="2142816E">
        <w:rPr>
          <w:rFonts w:eastAsia="Calibri"/>
          <w:b/>
          <w:bCs/>
          <w:i/>
          <w:iCs/>
        </w:rPr>
        <w:t xml:space="preserve"> GO TO EMPLYR2</w:t>
      </w:r>
    </w:p>
    <w:p w14:paraId="5D80625C" w14:textId="77777777" w:rsidR="0055389A" w:rsidRPr="00791206" w:rsidRDefault="0055389A" w:rsidP="02F20FE2">
      <w:pPr>
        <w:pStyle w:val="ListParagraph"/>
        <w:rPr>
          <w:rFonts w:eastAsia="Calibri"/>
          <w:i/>
          <w:iCs/>
        </w:rPr>
      </w:pPr>
    </w:p>
    <w:p w14:paraId="5ABEC43B" w14:textId="6D244F8A" w:rsidR="12D2F231" w:rsidRPr="00791206" w:rsidRDefault="2142816E" w:rsidP="2142816E">
      <w:r w:rsidRPr="2142816E">
        <w:rPr>
          <w:rFonts w:eastAsia="Calibri"/>
        </w:rPr>
        <w:t>A267b. [</w:t>
      </w:r>
      <w:r w:rsidRPr="2142816E">
        <w:rPr>
          <w:rFonts w:ascii="Calibri" w:eastAsia="Calibri" w:hAnsi="Calibri" w:cs="Calibri"/>
        </w:rPr>
        <w:t>EMPLYR2</w:t>
      </w:r>
      <w:r w:rsidRPr="2142816E">
        <w:rPr>
          <w:rFonts w:eastAsia="Calibri"/>
        </w:rPr>
        <w:t xml:space="preserve">] </w:t>
      </w:r>
      <w:r w:rsidRPr="2142816E">
        <w:rPr>
          <w:rFonts w:ascii="Calibri" w:eastAsia="Calibri" w:hAnsi="Calibri" w:cs="Calibri"/>
        </w:rPr>
        <w:t>What was your employer’s name for your longest-held job?</w:t>
      </w:r>
    </w:p>
    <w:p w14:paraId="14BF0CAF" w14:textId="0B7F6286" w:rsidR="12D2F231" w:rsidRPr="00791206" w:rsidRDefault="02F20FE2" w:rsidP="02F20FE2">
      <w:pPr>
        <w:ind w:left="360"/>
        <w:rPr>
          <w:rFonts w:eastAsia="Calibri"/>
        </w:rPr>
      </w:pPr>
      <w:r w:rsidRPr="00791206">
        <w:rPr>
          <w:rFonts w:eastAsia="Calibri"/>
        </w:rPr>
        <w:t>[OPEN ENDED FREE RESPONES]</w:t>
      </w:r>
    </w:p>
    <w:p w14:paraId="30F3635B" w14:textId="3795E424" w:rsidR="0055389A" w:rsidRPr="00791206" w:rsidRDefault="02F20FE2" w:rsidP="02F20FE2">
      <w:pPr>
        <w:ind w:left="360"/>
        <w:rPr>
          <w:rFonts w:eastAsia="Calibri"/>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BSNSSTYP2</w:t>
      </w:r>
    </w:p>
    <w:p w14:paraId="5C4B4830" w14:textId="4AF52466" w:rsidR="12D2F231" w:rsidRPr="00791206" w:rsidRDefault="2142816E" w:rsidP="2142816E">
      <w:r w:rsidRPr="2142816E">
        <w:rPr>
          <w:rFonts w:ascii="Calibri" w:eastAsia="Calibri" w:hAnsi="Calibri" w:cs="Calibri"/>
        </w:rPr>
        <w:t>A267c. [BSNSSTYP2] What type of business was this? [Select all that apply.]</w:t>
      </w:r>
    </w:p>
    <w:p w14:paraId="2C4A990F" w14:textId="30F12891" w:rsidR="12D2F231" w:rsidRPr="00791206" w:rsidRDefault="02F20FE2" w:rsidP="00A20CD9">
      <w:pPr>
        <w:pStyle w:val="ListParagraph"/>
        <w:numPr>
          <w:ilvl w:val="0"/>
          <w:numId w:val="143"/>
        </w:numPr>
      </w:pPr>
      <w:r w:rsidRPr="00791206">
        <w:rPr>
          <w:rFonts w:ascii="Calibri" w:eastAsia="Calibri" w:hAnsi="Calibri" w:cs="Calibri"/>
        </w:rPr>
        <w:t>Manufacturing</w:t>
      </w:r>
      <w:r w:rsidRPr="00791206">
        <w:rPr>
          <w:rFonts w:ascii="Segoe UI" w:eastAsia="Segoe UI" w:hAnsi="Segoe UI" w:cs="Segoe UI"/>
          <w:sz w:val="21"/>
          <w:szCs w:val="21"/>
        </w:rPr>
        <w:t xml:space="preserve"> </w:t>
      </w:r>
    </w:p>
    <w:p w14:paraId="61D12940" w14:textId="2E6FB5E0" w:rsidR="12D2F231" w:rsidRPr="00791206" w:rsidRDefault="02F20FE2" w:rsidP="00A20CD9">
      <w:pPr>
        <w:pStyle w:val="ListParagraph"/>
        <w:numPr>
          <w:ilvl w:val="0"/>
          <w:numId w:val="143"/>
        </w:numPr>
      </w:pPr>
      <w:r w:rsidRPr="00791206">
        <w:rPr>
          <w:rFonts w:ascii="Calibri" w:eastAsia="Calibri" w:hAnsi="Calibri" w:cs="Calibri"/>
        </w:rPr>
        <w:t xml:space="preserve">A retail </w:t>
      </w:r>
      <w:proofErr w:type="gramStart"/>
      <w:r w:rsidRPr="00791206">
        <w:rPr>
          <w:rFonts w:ascii="Calibri" w:eastAsia="Calibri" w:hAnsi="Calibri" w:cs="Calibri"/>
        </w:rPr>
        <w:t>store</w:t>
      </w:r>
      <w:proofErr w:type="gramEnd"/>
      <w:r w:rsidRPr="00791206">
        <w:rPr>
          <w:rFonts w:ascii="Segoe UI" w:eastAsia="Segoe UI" w:hAnsi="Segoe UI" w:cs="Segoe UI"/>
          <w:sz w:val="21"/>
          <w:szCs w:val="21"/>
        </w:rPr>
        <w:t xml:space="preserve"> </w:t>
      </w:r>
    </w:p>
    <w:p w14:paraId="70548394" w14:textId="1520ED2B" w:rsidR="12D2F231" w:rsidRPr="00791206" w:rsidRDefault="02F20FE2" w:rsidP="00A20CD9">
      <w:pPr>
        <w:pStyle w:val="ListParagraph"/>
        <w:numPr>
          <w:ilvl w:val="0"/>
          <w:numId w:val="143"/>
        </w:numPr>
      </w:pPr>
      <w:r w:rsidRPr="00791206">
        <w:rPr>
          <w:rFonts w:ascii="Calibri" w:eastAsia="Calibri" w:hAnsi="Calibri" w:cs="Calibri"/>
        </w:rPr>
        <w:t>Wholesale or distributor</w:t>
      </w:r>
      <w:r w:rsidRPr="00791206">
        <w:rPr>
          <w:rFonts w:ascii="Segoe UI" w:eastAsia="Segoe UI" w:hAnsi="Segoe UI" w:cs="Segoe UI"/>
          <w:sz w:val="21"/>
          <w:szCs w:val="21"/>
        </w:rPr>
        <w:t xml:space="preserve"> </w:t>
      </w:r>
    </w:p>
    <w:p w14:paraId="2864CB03" w14:textId="54ACE4A8" w:rsidR="12D2F231" w:rsidRPr="00791206" w:rsidRDefault="02F20FE2" w:rsidP="00A20CD9">
      <w:pPr>
        <w:pStyle w:val="ListParagraph"/>
        <w:numPr>
          <w:ilvl w:val="0"/>
          <w:numId w:val="143"/>
        </w:numPr>
      </w:pPr>
      <w:r w:rsidRPr="00791206">
        <w:rPr>
          <w:rFonts w:ascii="Calibri" w:eastAsia="Calibri" w:hAnsi="Calibri" w:cs="Calibri"/>
        </w:rPr>
        <w:t>A service provider</w:t>
      </w:r>
      <w:r w:rsidRPr="00791206">
        <w:rPr>
          <w:rFonts w:ascii="Segoe UI" w:eastAsia="Segoe UI" w:hAnsi="Segoe UI" w:cs="Segoe UI"/>
          <w:sz w:val="21"/>
          <w:szCs w:val="21"/>
        </w:rPr>
        <w:t xml:space="preserve"> </w:t>
      </w:r>
    </w:p>
    <w:p w14:paraId="24B7F0F2" w14:textId="429334D7" w:rsidR="12D2F231" w:rsidRPr="00791206" w:rsidRDefault="02F20FE2" w:rsidP="00A20CD9">
      <w:pPr>
        <w:pStyle w:val="ListParagraph"/>
        <w:numPr>
          <w:ilvl w:val="0"/>
          <w:numId w:val="143"/>
        </w:numPr>
      </w:pPr>
      <w:r w:rsidRPr="00791206">
        <w:rPr>
          <w:rFonts w:ascii="Calibri" w:eastAsia="Calibri" w:hAnsi="Calibri" w:cs="Calibri"/>
        </w:rPr>
        <w:t>Construction</w:t>
      </w:r>
      <w:r w:rsidRPr="00791206">
        <w:rPr>
          <w:rFonts w:ascii="Segoe UI" w:eastAsia="Segoe UI" w:hAnsi="Segoe UI" w:cs="Segoe UI"/>
          <w:sz w:val="21"/>
          <w:szCs w:val="21"/>
        </w:rPr>
        <w:t xml:space="preserve"> </w:t>
      </w:r>
    </w:p>
    <w:p w14:paraId="3309E56A" w14:textId="4C911386" w:rsidR="12D2F231" w:rsidRPr="00791206" w:rsidRDefault="02F20FE2" w:rsidP="00A20CD9">
      <w:pPr>
        <w:pStyle w:val="ListParagraph"/>
        <w:numPr>
          <w:ilvl w:val="0"/>
          <w:numId w:val="143"/>
        </w:numPr>
      </w:pPr>
      <w:r w:rsidRPr="00791206">
        <w:rPr>
          <w:rFonts w:ascii="Calibri" w:eastAsia="Calibri" w:hAnsi="Calibri" w:cs="Calibri"/>
        </w:rPr>
        <w:t>Mining</w:t>
      </w:r>
      <w:r w:rsidRPr="00791206">
        <w:rPr>
          <w:rFonts w:ascii="Segoe UI" w:eastAsia="Segoe UI" w:hAnsi="Segoe UI" w:cs="Segoe UI"/>
          <w:sz w:val="21"/>
          <w:szCs w:val="21"/>
        </w:rPr>
        <w:t xml:space="preserve"> </w:t>
      </w:r>
    </w:p>
    <w:p w14:paraId="01E153A2" w14:textId="1B1E3146" w:rsidR="12D2F231" w:rsidRPr="00791206" w:rsidRDefault="02F20FE2" w:rsidP="00A20CD9">
      <w:pPr>
        <w:pStyle w:val="ListParagraph"/>
        <w:numPr>
          <w:ilvl w:val="0"/>
          <w:numId w:val="143"/>
        </w:numPr>
      </w:pPr>
      <w:r w:rsidRPr="00791206">
        <w:rPr>
          <w:rFonts w:ascii="Calibri" w:eastAsia="Calibri" w:hAnsi="Calibri" w:cs="Calibri"/>
        </w:rPr>
        <w:t>Farming</w:t>
      </w:r>
      <w:r w:rsidRPr="00791206">
        <w:rPr>
          <w:rFonts w:ascii="Segoe UI" w:eastAsia="Segoe UI" w:hAnsi="Segoe UI" w:cs="Segoe UI"/>
          <w:sz w:val="21"/>
          <w:szCs w:val="21"/>
        </w:rPr>
        <w:t xml:space="preserve"> </w:t>
      </w:r>
    </w:p>
    <w:p w14:paraId="72ECBA05" w14:textId="49B75BB1" w:rsidR="12D2F231" w:rsidRPr="00791206" w:rsidRDefault="02F20FE2" w:rsidP="00A20CD9">
      <w:pPr>
        <w:pStyle w:val="ListParagraph"/>
        <w:numPr>
          <w:ilvl w:val="0"/>
          <w:numId w:val="143"/>
        </w:numPr>
      </w:pPr>
      <w:r w:rsidRPr="00791206">
        <w:rPr>
          <w:rFonts w:ascii="Calibri" w:eastAsia="Calibri" w:hAnsi="Calibri" w:cs="Calibri"/>
        </w:rPr>
        <w:t>Fishing</w:t>
      </w:r>
      <w:r w:rsidRPr="00791206">
        <w:rPr>
          <w:rFonts w:ascii="Segoe UI" w:eastAsia="Segoe UI" w:hAnsi="Segoe UI" w:cs="Segoe UI"/>
          <w:sz w:val="21"/>
          <w:szCs w:val="21"/>
        </w:rPr>
        <w:t xml:space="preserve"> </w:t>
      </w:r>
    </w:p>
    <w:p w14:paraId="6AAA0460" w14:textId="33E3716B" w:rsidR="12D2F231" w:rsidRPr="00791206" w:rsidRDefault="02F20FE2" w:rsidP="00A20CD9">
      <w:pPr>
        <w:pStyle w:val="ListParagraph"/>
        <w:numPr>
          <w:ilvl w:val="0"/>
          <w:numId w:val="143"/>
        </w:numPr>
      </w:pPr>
      <w:r w:rsidRPr="00791206">
        <w:rPr>
          <w:rFonts w:ascii="Calibri" w:eastAsia="Calibri" w:hAnsi="Calibri" w:cs="Calibri"/>
        </w:rPr>
        <w:t>Forestry</w:t>
      </w:r>
      <w:r w:rsidRPr="00791206">
        <w:rPr>
          <w:rFonts w:ascii="Segoe UI" w:eastAsia="Segoe UI" w:hAnsi="Segoe UI" w:cs="Segoe UI"/>
          <w:sz w:val="21"/>
          <w:szCs w:val="21"/>
        </w:rPr>
        <w:t xml:space="preserve"> </w:t>
      </w:r>
    </w:p>
    <w:p w14:paraId="5ED37EE4" w14:textId="67BA98D0" w:rsidR="12D2F231" w:rsidRPr="00791206" w:rsidRDefault="02F20FE2" w:rsidP="00A20CD9">
      <w:pPr>
        <w:pStyle w:val="ListParagraph"/>
        <w:numPr>
          <w:ilvl w:val="0"/>
          <w:numId w:val="143"/>
        </w:numPr>
      </w:pPr>
      <w:r w:rsidRPr="00791206">
        <w:rPr>
          <w:rFonts w:ascii="Calibri" w:eastAsia="Calibri" w:hAnsi="Calibri" w:cs="Calibri"/>
        </w:rPr>
        <w:t>Government</w:t>
      </w:r>
      <w:r w:rsidRPr="00791206">
        <w:rPr>
          <w:rFonts w:ascii="Segoe UI" w:eastAsia="Segoe UI" w:hAnsi="Segoe UI" w:cs="Segoe UI"/>
          <w:sz w:val="21"/>
          <w:szCs w:val="21"/>
        </w:rPr>
        <w:t xml:space="preserve"> </w:t>
      </w:r>
    </w:p>
    <w:p w14:paraId="41A5151F" w14:textId="5B3F0E21" w:rsidR="12D2F231" w:rsidRPr="00791206" w:rsidRDefault="02F20FE2" w:rsidP="00A20CD9">
      <w:pPr>
        <w:pStyle w:val="ListParagraph"/>
        <w:numPr>
          <w:ilvl w:val="0"/>
          <w:numId w:val="143"/>
        </w:numPr>
      </w:pPr>
      <w:r w:rsidRPr="00791206">
        <w:rPr>
          <w:rFonts w:ascii="Calibri" w:eastAsia="Calibri" w:hAnsi="Calibri" w:cs="Calibri"/>
        </w:rPr>
        <w:t>Military</w:t>
      </w:r>
      <w:r w:rsidRPr="00791206">
        <w:rPr>
          <w:rFonts w:ascii="Segoe UI" w:eastAsia="Segoe UI" w:hAnsi="Segoe UI" w:cs="Segoe UI"/>
          <w:sz w:val="21"/>
          <w:szCs w:val="21"/>
        </w:rPr>
        <w:t xml:space="preserve"> </w:t>
      </w:r>
    </w:p>
    <w:p w14:paraId="69847653" w14:textId="77777777" w:rsidR="0055389A" w:rsidRPr="00791206" w:rsidRDefault="02F20FE2" w:rsidP="00A20CD9">
      <w:pPr>
        <w:pStyle w:val="ListParagraph"/>
        <w:numPr>
          <w:ilvl w:val="0"/>
          <w:numId w:val="143"/>
        </w:numPr>
      </w:pPr>
      <w:r w:rsidRPr="00791206">
        <w:rPr>
          <w:rFonts w:ascii="Calibri" w:eastAsia="Calibri" w:hAnsi="Calibri" w:cs="Calibri"/>
        </w:rPr>
        <w:t>A shipyard</w:t>
      </w:r>
      <w:r w:rsidRPr="00791206">
        <w:rPr>
          <w:rFonts w:ascii="Segoe UI" w:eastAsia="Segoe UI" w:hAnsi="Segoe UI" w:cs="Segoe UI"/>
          <w:sz w:val="21"/>
          <w:szCs w:val="21"/>
        </w:rPr>
        <w:t xml:space="preserve"> </w:t>
      </w:r>
    </w:p>
    <w:p w14:paraId="7C70B94F" w14:textId="5A5D9978" w:rsidR="12D2F231" w:rsidRPr="00791206" w:rsidRDefault="02F20FE2" w:rsidP="00A20CD9">
      <w:pPr>
        <w:pStyle w:val="ListParagraph"/>
        <w:numPr>
          <w:ilvl w:val="0"/>
          <w:numId w:val="144"/>
        </w:numPr>
      </w:pPr>
      <w:r w:rsidRPr="00791206">
        <w:rPr>
          <w:rFonts w:ascii="Calibri" w:eastAsia="Calibri" w:hAnsi="Calibri" w:cs="Calibri"/>
        </w:rPr>
        <w:t xml:space="preserve">Some other type of business </w:t>
      </w:r>
      <w:r w:rsidRPr="00791206">
        <w:rPr>
          <w:rFonts w:eastAsia="Calibri"/>
        </w:rPr>
        <w:t>[OPEN ENDED FREE RESPONES]</w:t>
      </w:r>
    </w:p>
    <w:p w14:paraId="47863210" w14:textId="73D0F9B8" w:rsidR="0055389A" w:rsidRPr="00323C2C" w:rsidRDefault="02F20FE2" w:rsidP="00323C2C">
      <w:pPr>
        <w:pStyle w:val="ListParagraph"/>
        <w:numPr>
          <w:ilvl w:val="0"/>
          <w:numId w:val="145"/>
        </w:numPr>
      </w:pPr>
      <w:r w:rsidRPr="00791206">
        <w:rPr>
          <w:rFonts w:ascii="Calibri" w:eastAsia="Calibri" w:hAnsi="Calibri" w:cs="Calibri"/>
        </w:rPr>
        <w:t>Don’t Know</w:t>
      </w:r>
      <w:r w:rsidRPr="00791206">
        <w:rPr>
          <w:rFonts w:ascii="Segoe UI" w:eastAsia="Segoe UI" w:hAnsi="Segoe UI" w:cs="Segoe UI"/>
          <w:sz w:val="21"/>
          <w:szCs w:val="21"/>
        </w:rPr>
        <w:t xml:space="preserve"> </w:t>
      </w:r>
    </w:p>
    <w:p w14:paraId="279C362B" w14:textId="10FFC7ED" w:rsidR="0055389A" w:rsidRPr="00791206" w:rsidRDefault="02F20FE2" w:rsidP="00A20CD9">
      <w:pPr>
        <w:pStyle w:val="ListParagraph"/>
        <w:ind w:left="360" w:firstLine="360"/>
        <w:rPr>
          <w:rFonts w:eastAsia="Calibri"/>
        </w:rPr>
      </w:pPr>
      <w:r w:rsidRPr="00791206">
        <w:rPr>
          <w:rFonts w:eastAsia="Calibri"/>
          <w:i/>
          <w:iCs/>
        </w:rPr>
        <w:lastRenderedPageBreak/>
        <w:t xml:space="preserve">NO RESPONSE </w:t>
      </w:r>
      <w:r w:rsidRPr="00791206">
        <w:rPr>
          <w:rFonts w:ascii="Wingdings" w:eastAsia="Wingdings" w:hAnsi="Wingdings"/>
          <w:b/>
          <w:bCs/>
          <w:i/>
          <w:iCs/>
        </w:rPr>
        <w:t>à</w:t>
      </w:r>
      <w:r w:rsidRPr="00791206">
        <w:rPr>
          <w:rFonts w:eastAsia="Calibri"/>
          <w:b/>
          <w:bCs/>
          <w:i/>
          <w:iCs/>
        </w:rPr>
        <w:t xml:space="preserve"> GO TO EMPLYRSRVCE2</w:t>
      </w:r>
    </w:p>
    <w:p w14:paraId="42264BFE" w14:textId="77777777" w:rsidR="0055389A" w:rsidRPr="00791206" w:rsidRDefault="0055389A" w:rsidP="02F20FE2">
      <w:pPr>
        <w:pStyle w:val="ListParagraph"/>
      </w:pPr>
    </w:p>
    <w:p w14:paraId="3A794DDB" w14:textId="48BC4582" w:rsidR="12D2F231" w:rsidRPr="00791206" w:rsidRDefault="2142816E" w:rsidP="2142816E">
      <w:r w:rsidRPr="2142816E">
        <w:rPr>
          <w:rFonts w:ascii="Calibri" w:eastAsia="Calibri" w:hAnsi="Calibri" w:cs="Calibri"/>
        </w:rPr>
        <w:t>A267d. [EMPLYRSRVCE2] What products were made, or services provided, by this employer? If multiple, please provide the product/services related to your work unit. For example: automotive parts, residential home construction, accounting services, pharmaceutical research. (Open ended free response)</w:t>
      </w:r>
    </w:p>
    <w:p w14:paraId="35B5DDC9" w14:textId="4C8F9F02" w:rsidR="12D2F231" w:rsidRPr="00791206" w:rsidRDefault="02F20FE2" w:rsidP="02F20FE2">
      <w:pPr>
        <w:ind w:left="360"/>
        <w:rPr>
          <w:rFonts w:eastAsia="Calibri"/>
        </w:rPr>
      </w:pPr>
      <w:r w:rsidRPr="00791206">
        <w:rPr>
          <w:rFonts w:eastAsia="Calibri"/>
        </w:rPr>
        <w:t>[OPEN ENDED FREE RESPONES]</w:t>
      </w:r>
    </w:p>
    <w:p w14:paraId="3CD3E55F" w14:textId="27A6A74A" w:rsidR="0055389A" w:rsidRPr="00791206" w:rsidRDefault="02F20FE2" w:rsidP="02F20FE2">
      <w:pPr>
        <w:pStyle w:val="ListParagraph"/>
        <w:ind w:left="360"/>
        <w:rPr>
          <w:rFonts w:eastAsia="Calibri"/>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WORK8</w:t>
      </w:r>
    </w:p>
    <w:p w14:paraId="3F6C8684" w14:textId="77777777" w:rsidR="0055389A" w:rsidRPr="00791206" w:rsidRDefault="0055389A" w:rsidP="02F20FE2">
      <w:pPr>
        <w:pStyle w:val="ListParagraph"/>
        <w:ind w:left="360"/>
        <w:rPr>
          <w:rFonts w:eastAsia="Calibri"/>
        </w:rPr>
      </w:pPr>
    </w:p>
    <w:p w14:paraId="26BBD67F" w14:textId="63E646E5" w:rsidR="00C678E3" w:rsidRPr="00791206" w:rsidRDefault="6838C06C" w:rsidP="0055389A">
      <w:pPr>
        <w:pStyle w:val="ListParagraph"/>
        <w:numPr>
          <w:ilvl w:val="0"/>
          <w:numId w:val="32"/>
        </w:numPr>
        <w:spacing w:after="0" w:line="240" w:lineRule="auto"/>
        <w:rPr>
          <w:rFonts w:eastAsia="Calibri"/>
        </w:rPr>
      </w:pPr>
      <w:r w:rsidRPr="6838C06C">
        <w:rPr>
          <w:rFonts w:eastAsia="Calibri"/>
        </w:rPr>
        <w:t>[WORK8] How many years did you work in that job?</w:t>
      </w:r>
    </w:p>
    <w:p w14:paraId="0F207B0A" w14:textId="77777777" w:rsidR="00C678E3" w:rsidRPr="00791206" w:rsidRDefault="02F20FE2" w:rsidP="02F20FE2">
      <w:pPr>
        <w:spacing w:before="120" w:after="0" w:line="240" w:lineRule="auto"/>
        <w:ind w:left="360" w:firstLine="360"/>
        <w:contextualSpacing/>
        <w:rPr>
          <w:rFonts w:eastAsia="Calibri"/>
        </w:rPr>
      </w:pPr>
      <w:r w:rsidRPr="00791206">
        <w:rPr>
          <w:rFonts w:eastAsia="Calibri"/>
        </w:rPr>
        <w:t>|__|__| #Years</w:t>
      </w:r>
    </w:p>
    <w:p w14:paraId="6C1CEB3F" w14:textId="4CFCC07E" w:rsidR="00C678E3" w:rsidRPr="00791206" w:rsidRDefault="6838C06C" w:rsidP="6838C06C">
      <w:pPr>
        <w:pStyle w:val="ListParagraph"/>
        <w:spacing w:before="240"/>
        <w:rPr>
          <w:rFonts w:eastAsia="Calibri"/>
          <w:i/>
          <w:iCs/>
        </w:rPr>
      </w:pPr>
      <w:r w:rsidRPr="6838C06C">
        <w:rPr>
          <w:rFonts w:eastAsia="Calibri"/>
          <w:i/>
          <w:iCs/>
        </w:rPr>
        <w:t xml:space="preserve">NO RESPONSE </w:t>
      </w:r>
      <w:r w:rsidRPr="6838C06C">
        <w:rPr>
          <w:rFonts w:ascii="Wingdings" w:eastAsia="Wingdings" w:hAnsi="Wingdings"/>
          <w:b/>
          <w:bCs/>
          <w:i/>
          <w:iCs/>
        </w:rPr>
        <w:t>à</w:t>
      </w:r>
      <w:r w:rsidRPr="6838C06C">
        <w:rPr>
          <w:rFonts w:eastAsia="Calibri"/>
          <w:b/>
          <w:bCs/>
          <w:i/>
          <w:iCs/>
        </w:rPr>
        <w:t xml:space="preserve"> GO TO INCOME</w:t>
      </w:r>
    </w:p>
    <w:p w14:paraId="53576637" w14:textId="77777777" w:rsidR="00EF2945" w:rsidRPr="00791206" w:rsidRDefault="00EF2945" w:rsidP="00EF2945">
      <w:pPr>
        <w:pStyle w:val="ListParagraph"/>
        <w:spacing w:before="240"/>
        <w:rPr>
          <w:rFonts w:eastAsia="Calibri" w:cstheme="minorHAnsi"/>
          <w:i/>
        </w:rPr>
      </w:pPr>
    </w:p>
    <w:p w14:paraId="57E33785" w14:textId="5F90BCCE" w:rsidR="00C678E3" w:rsidRPr="00791206" w:rsidRDefault="6838C06C" w:rsidP="6838C06C">
      <w:pPr>
        <w:pStyle w:val="ListParagraph"/>
        <w:numPr>
          <w:ilvl w:val="0"/>
          <w:numId w:val="32"/>
        </w:numPr>
        <w:spacing w:after="0" w:line="240" w:lineRule="auto"/>
        <w:rPr>
          <w:rFonts w:eastAsiaTheme="minorEastAsia"/>
        </w:rPr>
      </w:pPr>
      <w:r w:rsidRPr="6838C06C">
        <w:rPr>
          <w:rFonts w:eastAsia="Calibri"/>
        </w:rPr>
        <w:t xml:space="preserve">[INCOME] Which of these options best describes your household’s total combined family income for the </w:t>
      </w:r>
      <w:r w:rsidRPr="6838C06C">
        <w:rPr>
          <w:rFonts w:eastAsia="Calibri"/>
          <w:b/>
          <w:bCs/>
        </w:rPr>
        <w:t>past 12 months</w:t>
      </w:r>
      <w:r w:rsidRPr="6838C06C">
        <w:rPr>
          <w:rFonts w:eastAsia="Calibri"/>
        </w:rPr>
        <w:t>? This should include money earned from all places: job wages, rent from properties, investment income, social security, disability and/or veteran’s benefits, unemployment benefits, workman’s compensation, child support payments, alimony, and so on. Answer with the amount before taxes.</w:t>
      </w:r>
    </w:p>
    <w:p w14:paraId="42D5BEE2" w14:textId="77777777" w:rsidR="00C678E3" w:rsidRPr="00791206" w:rsidRDefault="64D3EA98" w:rsidP="356494A3">
      <w:pPr>
        <w:numPr>
          <w:ilvl w:val="1"/>
          <w:numId w:val="32"/>
        </w:numPr>
        <w:spacing w:after="0" w:line="240" w:lineRule="auto"/>
        <w:contextualSpacing/>
        <w:rPr>
          <w:rFonts w:eastAsia="Calibri"/>
        </w:rPr>
      </w:pPr>
      <w:r w:rsidRPr="64D3EA98">
        <w:rPr>
          <w:rFonts w:eastAsia="Calibri"/>
        </w:rPr>
        <w:t xml:space="preserve"> Less than $10,000/year</w:t>
      </w:r>
    </w:p>
    <w:p w14:paraId="1D08CE94" w14:textId="27104C79" w:rsidR="00C678E3" w:rsidRPr="00791206" w:rsidRDefault="64D3EA98" w:rsidP="356494A3">
      <w:pPr>
        <w:numPr>
          <w:ilvl w:val="1"/>
          <w:numId w:val="32"/>
        </w:numPr>
        <w:spacing w:after="0" w:line="240" w:lineRule="auto"/>
        <w:contextualSpacing/>
        <w:rPr>
          <w:rFonts w:eastAsia="Calibri"/>
        </w:rPr>
      </w:pPr>
      <w:r w:rsidRPr="64D3EA98">
        <w:rPr>
          <w:rFonts w:eastAsia="Calibri"/>
        </w:rPr>
        <w:t>$10,000–$24,999/year</w:t>
      </w:r>
    </w:p>
    <w:p w14:paraId="75E9BB82" w14:textId="49C509A8" w:rsidR="00C678E3" w:rsidRPr="00791206" w:rsidRDefault="64D3EA98" w:rsidP="356494A3">
      <w:pPr>
        <w:numPr>
          <w:ilvl w:val="1"/>
          <w:numId w:val="32"/>
        </w:numPr>
        <w:spacing w:after="0" w:line="240" w:lineRule="auto"/>
        <w:contextualSpacing/>
        <w:rPr>
          <w:rFonts w:eastAsia="Calibri"/>
        </w:rPr>
      </w:pPr>
      <w:r w:rsidRPr="64D3EA98">
        <w:rPr>
          <w:rFonts w:eastAsia="Calibri"/>
        </w:rPr>
        <w:t>$25,000–$34,999/year</w:t>
      </w:r>
    </w:p>
    <w:p w14:paraId="22CB6FD3" w14:textId="77777777" w:rsidR="00C678E3" w:rsidRPr="00791206" w:rsidRDefault="64D3EA98" w:rsidP="356494A3">
      <w:pPr>
        <w:numPr>
          <w:ilvl w:val="1"/>
          <w:numId w:val="32"/>
        </w:numPr>
        <w:spacing w:after="0" w:line="240" w:lineRule="auto"/>
        <w:contextualSpacing/>
        <w:rPr>
          <w:rFonts w:eastAsia="Calibri"/>
        </w:rPr>
      </w:pPr>
      <w:r w:rsidRPr="64D3EA98">
        <w:rPr>
          <w:rFonts w:eastAsia="Calibri"/>
        </w:rPr>
        <w:t>$35,000–$49,999/year</w:t>
      </w:r>
    </w:p>
    <w:p w14:paraId="718DC665" w14:textId="703F5C4E" w:rsidR="00C678E3" w:rsidRPr="00791206" w:rsidRDefault="64D3EA98" w:rsidP="356494A3">
      <w:pPr>
        <w:numPr>
          <w:ilvl w:val="1"/>
          <w:numId w:val="32"/>
        </w:numPr>
        <w:spacing w:after="0" w:line="240" w:lineRule="auto"/>
        <w:contextualSpacing/>
        <w:rPr>
          <w:rFonts w:eastAsia="Calibri"/>
        </w:rPr>
      </w:pPr>
      <w:r w:rsidRPr="64D3EA98">
        <w:rPr>
          <w:rFonts w:eastAsia="Calibri"/>
        </w:rPr>
        <w:t>$50,000–$74,999/year</w:t>
      </w:r>
    </w:p>
    <w:p w14:paraId="6700FB3D" w14:textId="1302DF5B" w:rsidR="00C678E3" w:rsidRPr="00791206" w:rsidRDefault="64D3EA98" w:rsidP="356494A3">
      <w:pPr>
        <w:numPr>
          <w:ilvl w:val="1"/>
          <w:numId w:val="32"/>
        </w:numPr>
        <w:spacing w:after="0" w:line="240" w:lineRule="auto"/>
        <w:contextualSpacing/>
        <w:rPr>
          <w:rFonts w:eastAsia="Calibri"/>
        </w:rPr>
      </w:pPr>
      <w:r w:rsidRPr="64D3EA98">
        <w:rPr>
          <w:rFonts w:eastAsia="Calibri"/>
        </w:rPr>
        <w:t>$75,000–$99,999/year</w:t>
      </w:r>
    </w:p>
    <w:p w14:paraId="2BB33864" w14:textId="1043C5AB" w:rsidR="00C678E3" w:rsidRPr="00791206" w:rsidRDefault="64D3EA98" w:rsidP="356494A3">
      <w:pPr>
        <w:numPr>
          <w:ilvl w:val="1"/>
          <w:numId w:val="32"/>
        </w:numPr>
        <w:spacing w:after="0" w:line="240" w:lineRule="auto"/>
        <w:contextualSpacing/>
        <w:rPr>
          <w:rFonts w:eastAsia="Calibri"/>
        </w:rPr>
      </w:pPr>
      <w:r w:rsidRPr="64D3EA98">
        <w:rPr>
          <w:rFonts w:eastAsia="Calibri"/>
        </w:rPr>
        <w:t>$100,000–$149,999/year</w:t>
      </w:r>
    </w:p>
    <w:p w14:paraId="15871704" w14:textId="77777777" w:rsidR="00C678E3" w:rsidRPr="00791206" w:rsidRDefault="64D3EA98" w:rsidP="356494A3">
      <w:pPr>
        <w:numPr>
          <w:ilvl w:val="1"/>
          <w:numId w:val="32"/>
        </w:numPr>
        <w:spacing w:after="0" w:line="240" w:lineRule="auto"/>
        <w:contextualSpacing/>
        <w:rPr>
          <w:rFonts w:eastAsia="Calibri"/>
        </w:rPr>
      </w:pPr>
      <w:r w:rsidRPr="64D3EA98">
        <w:rPr>
          <w:rFonts w:eastAsia="Calibri"/>
        </w:rPr>
        <w:t>$150,000–$199,999/year</w:t>
      </w:r>
    </w:p>
    <w:p w14:paraId="7A8AC140" w14:textId="1FFB8C58" w:rsidR="00C678E3" w:rsidRPr="00791206" w:rsidRDefault="64D3EA98" w:rsidP="356494A3">
      <w:pPr>
        <w:numPr>
          <w:ilvl w:val="1"/>
          <w:numId w:val="32"/>
        </w:numPr>
        <w:spacing w:after="0" w:line="240" w:lineRule="auto"/>
        <w:contextualSpacing/>
        <w:rPr>
          <w:rFonts w:eastAsia="Calibri"/>
        </w:rPr>
      </w:pPr>
      <w:r w:rsidRPr="64D3EA98">
        <w:rPr>
          <w:rFonts w:eastAsia="Calibri"/>
        </w:rPr>
        <w:t>$200,000 or more/year</w:t>
      </w:r>
    </w:p>
    <w:p w14:paraId="35FD1A28" w14:textId="4FDDB39F" w:rsidR="00C95D3B" w:rsidRPr="00791206" w:rsidRDefault="47407293" w:rsidP="00A20CD9">
      <w:pPr>
        <w:numPr>
          <w:ilvl w:val="0"/>
          <w:numId w:val="146"/>
        </w:numPr>
        <w:spacing w:after="0" w:line="240" w:lineRule="auto"/>
        <w:contextualSpacing/>
        <w:rPr>
          <w:rFonts w:eastAsia="Calibri"/>
        </w:rPr>
      </w:pPr>
      <w:r w:rsidRPr="00791206">
        <w:rPr>
          <w:rFonts w:eastAsia="Calibri"/>
        </w:rPr>
        <w:t>Don’t know</w:t>
      </w:r>
    </w:p>
    <w:p w14:paraId="3824BB6C" w14:textId="77777777" w:rsidR="00C678E3" w:rsidRPr="00791206" w:rsidRDefault="47407293" w:rsidP="00A20CD9">
      <w:pPr>
        <w:numPr>
          <w:ilvl w:val="0"/>
          <w:numId w:val="147"/>
        </w:numPr>
        <w:spacing w:after="0" w:line="240" w:lineRule="auto"/>
        <w:contextualSpacing/>
        <w:rPr>
          <w:rFonts w:eastAsia="Calibri"/>
        </w:rPr>
      </w:pPr>
      <w:r w:rsidRPr="00791206">
        <w:rPr>
          <w:rFonts w:eastAsia="Calibri"/>
        </w:rPr>
        <w:t>Prefer not to answer</w:t>
      </w:r>
    </w:p>
    <w:p w14:paraId="7436EBC8" w14:textId="77777777" w:rsidR="00C678E3" w:rsidRPr="00791206" w:rsidRDefault="12D2F231" w:rsidP="00AD2C6C">
      <w:pPr>
        <w:ind w:left="360"/>
        <w:rPr>
          <w:rFonts w:eastAsia="Calibri"/>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w:t>
      </w:r>
      <w:r w:rsidRPr="00791206">
        <w:rPr>
          <w:b/>
          <w:bCs/>
          <w:i/>
          <w:iCs/>
        </w:rPr>
        <w:t>GO TO PPLHOUSE</w:t>
      </w:r>
    </w:p>
    <w:p w14:paraId="7A0057C8" w14:textId="77777777" w:rsidR="00C678E3" w:rsidRPr="00791206" w:rsidRDefault="6838C06C" w:rsidP="356494A3">
      <w:pPr>
        <w:numPr>
          <w:ilvl w:val="0"/>
          <w:numId w:val="32"/>
        </w:numPr>
        <w:spacing w:after="0" w:line="240" w:lineRule="auto"/>
        <w:contextualSpacing/>
        <w:rPr>
          <w:rFonts w:eastAsia="Calibri"/>
        </w:rPr>
      </w:pPr>
      <w:r w:rsidRPr="6838C06C">
        <w:rPr>
          <w:rFonts w:eastAsia="Calibri"/>
        </w:rPr>
        <w:t>[PPLHOUSE] How many people currently live in your household? Please include yourself in the total number. (Include students living away at school, deployed military, etc.)</w:t>
      </w:r>
    </w:p>
    <w:p w14:paraId="7A3484DF" w14:textId="77777777" w:rsidR="00C678E3" w:rsidRPr="00791206" w:rsidRDefault="00C678E3" w:rsidP="00C678E3">
      <w:pPr>
        <w:spacing w:before="120" w:after="0" w:line="240" w:lineRule="auto"/>
        <w:ind w:left="360" w:firstLine="360"/>
        <w:contextualSpacing/>
        <w:rPr>
          <w:rFonts w:eastAsia="Calibri" w:cstheme="minorHAnsi"/>
        </w:rPr>
      </w:pPr>
      <w:r w:rsidRPr="00791206">
        <w:rPr>
          <w:rFonts w:eastAsia="Calibri" w:cstheme="minorHAnsi"/>
        </w:rPr>
        <w:t>|__|__| #People living in household</w:t>
      </w:r>
    </w:p>
    <w:p w14:paraId="4BDA4A89" w14:textId="77777777" w:rsidR="00C678E3" w:rsidRPr="00791206" w:rsidRDefault="47407293" w:rsidP="00A20CD9">
      <w:pPr>
        <w:numPr>
          <w:ilvl w:val="0"/>
          <w:numId w:val="148"/>
        </w:numPr>
        <w:spacing w:after="0" w:line="240" w:lineRule="auto"/>
        <w:contextualSpacing/>
      </w:pPr>
      <w:r w:rsidRPr="00791206">
        <w:rPr>
          <w:rFonts w:eastAsia="Calibri"/>
        </w:rPr>
        <w:t>Prefer not to answer</w:t>
      </w:r>
    </w:p>
    <w:p w14:paraId="40A49AF5" w14:textId="0C087087" w:rsidR="02305C77" w:rsidRPr="00791206" w:rsidRDefault="5436AC1D" w:rsidP="5436AC1D">
      <w:pPr>
        <w:pStyle w:val="ListParagraph"/>
        <w:ind w:left="360"/>
        <w:rPr>
          <w:rFonts w:eastAsia="Calibri"/>
          <w:i/>
          <w:iCs/>
        </w:rPr>
      </w:pPr>
      <w:r w:rsidRPr="5436AC1D">
        <w:rPr>
          <w:rFonts w:eastAsia="Calibri"/>
          <w:i/>
          <w:iCs/>
        </w:rPr>
        <w:t xml:space="preserve">NO RESPONSE </w:t>
      </w:r>
      <w:r w:rsidRPr="5436AC1D">
        <w:rPr>
          <w:rFonts w:ascii="Wingdings" w:eastAsia="Wingdings" w:hAnsi="Wingdings"/>
          <w:b/>
          <w:bCs/>
          <w:i/>
          <w:iCs/>
        </w:rPr>
        <w:t>à</w:t>
      </w:r>
      <w:r w:rsidRPr="5436AC1D">
        <w:rPr>
          <w:rFonts w:eastAsia="Calibri"/>
          <w:b/>
          <w:bCs/>
          <w:i/>
          <w:iCs/>
        </w:rPr>
        <w:t xml:space="preserve"> GO TO INTROCNT</w:t>
      </w:r>
    </w:p>
    <w:p w14:paraId="7ECEC1E0" w14:textId="77777777" w:rsidR="00791206" w:rsidRPr="00791206" w:rsidRDefault="00791206" w:rsidP="00791206">
      <w:pPr>
        <w:pStyle w:val="ListParagraph"/>
        <w:ind w:left="0"/>
        <w:rPr>
          <w:rFonts w:eastAsia="Calibri"/>
          <w:b/>
          <w:bCs/>
        </w:rPr>
      </w:pPr>
    </w:p>
    <w:p w14:paraId="72B2F9B4" w14:textId="10387BF2" w:rsidR="00791206" w:rsidRPr="00791206" w:rsidRDefault="2142816E" w:rsidP="00791206">
      <w:pPr>
        <w:pStyle w:val="ListParagraph"/>
        <w:ind w:left="0"/>
        <w:rPr>
          <w:rFonts w:eastAsia="Calibri"/>
          <w:b/>
          <w:bCs/>
        </w:rPr>
      </w:pPr>
      <w:r w:rsidRPr="2142816E">
        <w:rPr>
          <w:rFonts w:eastAsia="Calibri"/>
          <w:b/>
          <w:bCs/>
        </w:rPr>
        <w:t>[INTROCNT] Other Contact Information</w:t>
      </w:r>
    </w:p>
    <w:p w14:paraId="5722660D" w14:textId="34028FA4" w:rsidR="00791206" w:rsidRPr="00791206" w:rsidRDefault="6838C06C" w:rsidP="00791206">
      <w:pPr>
        <w:pStyle w:val="ListParagraph"/>
        <w:ind w:left="0"/>
      </w:pPr>
      <w:r>
        <w:t xml:space="preserve">We would like to keep in touch with you during your time in the study. Please share more contact information so we can reach you in the future. </w:t>
      </w:r>
    </w:p>
    <w:p w14:paraId="5DB1DDB5" w14:textId="77777777" w:rsidR="00791206" w:rsidRPr="00791206" w:rsidRDefault="00791206" w:rsidP="00791206">
      <w:pPr>
        <w:pStyle w:val="ListParagraph"/>
        <w:ind w:left="0"/>
      </w:pPr>
    </w:p>
    <w:p w14:paraId="0C9C28EF" w14:textId="6565DD6C" w:rsidR="00791206" w:rsidRPr="00791206" w:rsidRDefault="6838C06C" w:rsidP="6838C06C">
      <w:pPr>
        <w:pStyle w:val="ListParagraph"/>
        <w:numPr>
          <w:ilvl w:val="0"/>
          <w:numId w:val="32"/>
        </w:numPr>
        <w:rPr>
          <w:rFonts w:eastAsiaTheme="minorEastAsia"/>
        </w:rPr>
      </w:pPr>
      <w:r>
        <w:t>[ALTADDRESS1] When you joined this study, you gave us your mailing address. Are there any other mailing addresses that you use?</w:t>
      </w:r>
    </w:p>
    <w:p w14:paraId="5DDB03C2" w14:textId="3D1253CB" w:rsidR="00791206" w:rsidRPr="00AA760E" w:rsidRDefault="64D3EA98" w:rsidP="64D3EA98">
      <w:pPr>
        <w:pStyle w:val="ListParagraph"/>
        <w:numPr>
          <w:ilvl w:val="1"/>
          <w:numId w:val="32"/>
        </w:numPr>
        <w:rPr>
          <w:rFonts w:eastAsiaTheme="minorEastAsia"/>
          <w:b/>
          <w:bCs/>
          <w:i/>
          <w:iCs/>
        </w:rPr>
      </w:pPr>
      <w:r>
        <w:lastRenderedPageBreak/>
        <w:t xml:space="preserve">No </w:t>
      </w:r>
    </w:p>
    <w:p w14:paraId="03256240" w14:textId="68CCA824" w:rsidR="00AA760E" w:rsidRPr="00791206" w:rsidRDefault="64D3EA98" w:rsidP="64D3EA98">
      <w:pPr>
        <w:pStyle w:val="ListParagraph"/>
        <w:numPr>
          <w:ilvl w:val="1"/>
          <w:numId w:val="32"/>
        </w:numPr>
        <w:rPr>
          <w:rFonts w:eastAsiaTheme="minorEastAsia"/>
          <w:b/>
          <w:bCs/>
          <w:i/>
          <w:iCs/>
        </w:rPr>
      </w:pPr>
      <w:r>
        <w:t xml:space="preserve">Yes </w:t>
      </w:r>
      <w:r w:rsidRPr="64D3EA98">
        <w:rPr>
          <w:rFonts w:ascii="Wingdings" w:eastAsia="Wingdings" w:hAnsi="Wingdings"/>
          <w:b/>
          <w:bCs/>
          <w:i/>
          <w:iCs/>
        </w:rPr>
        <w:t>à</w:t>
      </w:r>
      <w:r w:rsidRPr="64D3EA98">
        <w:rPr>
          <w:rFonts w:eastAsia="Calibri"/>
          <w:b/>
          <w:bCs/>
          <w:i/>
          <w:iCs/>
        </w:rPr>
        <w:t xml:space="preserve"> GO TO ALTADDRESS2</w:t>
      </w:r>
    </w:p>
    <w:p w14:paraId="362C0663" w14:textId="77777777" w:rsidR="00791206" w:rsidRPr="00791206" w:rsidRDefault="00791206" w:rsidP="00791206">
      <w:pPr>
        <w:pStyle w:val="ListParagraph"/>
        <w:ind w:left="360"/>
        <w:rPr>
          <w:i/>
          <w:iCs/>
        </w:rPr>
      </w:pPr>
      <w:r w:rsidRPr="00791206">
        <w:rPr>
          <w:rFonts w:eastAsia="Calibri"/>
          <w:i/>
          <w:iCs/>
        </w:rPr>
        <w:t xml:space="preserve">NO RESPONSE </w:t>
      </w:r>
      <w:r w:rsidRPr="00791206">
        <w:rPr>
          <w:rFonts w:ascii="Wingdings" w:eastAsia="Wingdings" w:hAnsi="Wingdings"/>
          <w:b/>
          <w:bCs/>
          <w:i/>
          <w:iCs/>
        </w:rPr>
        <w:t>à</w:t>
      </w:r>
      <w:r w:rsidRPr="00791206">
        <w:rPr>
          <w:rFonts w:ascii="Calibri" w:eastAsia="Calibri" w:hAnsi="Calibri" w:cs="Calibri"/>
          <w:b/>
          <w:bCs/>
          <w:i/>
          <w:iCs/>
        </w:rPr>
        <w:t xml:space="preserve"> GO TO ALTADDRESS2</w:t>
      </w:r>
    </w:p>
    <w:p w14:paraId="51FDE6CB" w14:textId="77777777" w:rsidR="00791206" w:rsidRPr="00791206" w:rsidRDefault="00791206" w:rsidP="00791206">
      <w:pPr>
        <w:pStyle w:val="ListParagraph"/>
      </w:pPr>
    </w:p>
    <w:p w14:paraId="148BE9FE" w14:textId="77777777" w:rsidR="00791206" w:rsidRPr="00791206" w:rsidRDefault="6838C06C" w:rsidP="00791206">
      <w:pPr>
        <w:pStyle w:val="ListParagraph"/>
        <w:numPr>
          <w:ilvl w:val="0"/>
          <w:numId w:val="32"/>
        </w:numPr>
      </w:pPr>
      <w:r>
        <w:t>[ALTADDRESS2] What is the address?</w:t>
      </w:r>
    </w:p>
    <w:p w14:paraId="569C6C7F" w14:textId="77777777" w:rsidR="00791206" w:rsidRPr="00791206" w:rsidRDefault="00791206" w:rsidP="00791206">
      <w:pPr>
        <w:ind w:left="1440"/>
        <w:rPr>
          <w:rFonts w:eastAsiaTheme="minorEastAsia" w:cstheme="minorHAnsi"/>
          <w:sz w:val="24"/>
          <w:szCs w:val="24"/>
        </w:rPr>
      </w:pPr>
      <w:r w:rsidRPr="00791206">
        <w:rPr>
          <w:rFonts w:eastAsiaTheme="minorEastAsia" w:cstheme="minorHAnsi"/>
          <w:sz w:val="24"/>
          <w:szCs w:val="24"/>
        </w:rPr>
        <w:t xml:space="preserve"> Line 1 (Street, PO Box, Rural Route)</w:t>
      </w:r>
    </w:p>
    <w:p w14:paraId="49FB18F5" w14:textId="77777777" w:rsidR="00791206" w:rsidRPr="00791206" w:rsidRDefault="00791206" w:rsidP="00791206">
      <w:pPr>
        <w:ind w:left="720" w:firstLine="720"/>
        <w:rPr>
          <w:rFonts w:eastAsiaTheme="minorEastAsia" w:cstheme="minorHAnsi"/>
          <w:sz w:val="24"/>
          <w:szCs w:val="24"/>
        </w:rPr>
      </w:pPr>
      <w:r w:rsidRPr="00791206">
        <w:rPr>
          <w:rFonts w:eastAsiaTheme="minorEastAsia" w:cstheme="minorHAnsi"/>
          <w:sz w:val="24"/>
          <w:szCs w:val="24"/>
        </w:rPr>
        <w:t>_______________ *</w:t>
      </w:r>
    </w:p>
    <w:p w14:paraId="40F93A28"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Line 2 (Apartment, Suite, Unit, Building)</w:t>
      </w:r>
    </w:p>
    <w:p w14:paraId="3438F17D" w14:textId="77777777" w:rsidR="00791206" w:rsidRPr="00791206" w:rsidRDefault="00791206" w:rsidP="00791206">
      <w:pPr>
        <w:spacing w:line="240" w:lineRule="auto"/>
        <w:ind w:left="720" w:firstLine="720"/>
        <w:rPr>
          <w:rFonts w:eastAsia="Calibri" w:cstheme="minorHAnsi"/>
          <w:color w:val="000000" w:themeColor="text1"/>
          <w:sz w:val="24"/>
          <w:szCs w:val="24"/>
        </w:rPr>
      </w:pPr>
      <w:r w:rsidRPr="00791206">
        <w:rPr>
          <w:rFonts w:eastAsiaTheme="minorEastAsia" w:cstheme="minorHAnsi"/>
          <w:sz w:val="24"/>
          <w:szCs w:val="24"/>
        </w:rPr>
        <w:t xml:space="preserve"> _______________ </w:t>
      </w:r>
    </w:p>
    <w:p w14:paraId="079523E7"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City</w:t>
      </w:r>
    </w:p>
    <w:p w14:paraId="7F8F0013" w14:textId="77777777" w:rsidR="00791206" w:rsidRPr="00791206" w:rsidRDefault="00791206" w:rsidP="00791206">
      <w:pPr>
        <w:spacing w:line="240" w:lineRule="auto"/>
        <w:ind w:left="720" w:firstLine="720"/>
        <w:rPr>
          <w:rFonts w:eastAsia="Calibri" w:cstheme="minorHAnsi"/>
          <w:color w:val="000000" w:themeColor="text1"/>
          <w:sz w:val="24"/>
          <w:szCs w:val="24"/>
        </w:rPr>
      </w:pPr>
      <w:r w:rsidRPr="00791206">
        <w:rPr>
          <w:rFonts w:eastAsiaTheme="minorEastAsia" w:cstheme="minorHAnsi"/>
          <w:sz w:val="24"/>
          <w:szCs w:val="24"/>
        </w:rPr>
        <w:t>_______________ *</w:t>
      </w:r>
    </w:p>
    <w:p w14:paraId="2C02CAB8"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 xml:space="preserve">State </w:t>
      </w:r>
    </w:p>
    <w:p w14:paraId="0227CB64"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_________</w:t>
      </w:r>
    </w:p>
    <w:p w14:paraId="4BB266F0"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Zip</w:t>
      </w:r>
    </w:p>
    <w:p w14:paraId="1623D418" w14:textId="77777777" w:rsidR="00791206" w:rsidRPr="00791206" w:rsidRDefault="00791206" w:rsidP="00791206">
      <w:pPr>
        <w:spacing w:line="240" w:lineRule="auto"/>
        <w:ind w:left="720" w:firstLine="720"/>
        <w:rPr>
          <w:rFonts w:eastAsiaTheme="minorEastAsia" w:cstheme="minorHAnsi"/>
          <w:sz w:val="24"/>
          <w:szCs w:val="24"/>
        </w:rPr>
      </w:pPr>
      <w:r w:rsidRPr="00791206">
        <w:rPr>
          <w:rFonts w:eastAsiaTheme="minorEastAsia" w:cstheme="minorHAnsi"/>
          <w:sz w:val="24"/>
          <w:szCs w:val="24"/>
        </w:rPr>
        <w:t xml:space="preserve">__________ </w:t>
      </w:r>
      <w:r w:rsidRPr="00791206">
        <w:rPr>
          <w:rFonts w:eastAsia="Calibri" w:cstheme="minorHAnsi"/>
          <w:color w:val="000000" w:themeColor="text1"/>
          <w:sz w:val="24"/>
          <w:szCs w:val="24"/>
        </w:rPr>
        <w:t>*</w:t>
      </w:r>
    </w:p>
    <w:p w14:paraId="778C4B19" w14:textId="2700CCBB" w:rsidR="00791206" w:rsidRPr="00C879E9" w:rsidRDefault="00791206" w:rsidP="00791206">
      <w:pPr>
        <w:ind w:left="1440"/>
        <w:rPr>
          <w:rFonts w:eastAsiaTheme="minorEastAsia" w:cstheme="minorHAnsi"/>
          <w:i/>
          <w:iCs/>
          <w:sz w:val="24"/>
          <w:szCs w:val="24"/>
        </w:rPr>
      </w:pPr>
      <w:r w:rsidRPr="00C879E9">
        <w:rPr>
          <w:rFonts w:eastAsia="Segoe UI" w:cstheme="minorHAnsi"/>
          <w:i/>
          <w:iCs/>
          <w:sz w:val="24"/>
          <w:szCs w:val="24"/>
        </w:rPr>
        <w:t xml:space="preserve">Note: Google maps will be used to facilitate. </w:t>
      </w:r>
      <w:r w:rsidRPr="00C879E9">
        <w:rPr>
          <w:rFonts w:eastAsia="Segoe UI" w:cstheme="minorHAnsi"/>
          <w:i/>
          <w:iCs/>
          <w:color w:val="333333"/>
          <w:sz w:val="24"/>
          <w:szCs w:val="24"/>
        </w:rPr>
        <w:t xml:space="preserve">The response is broken out into the fields as shown here.  Participants </w:t>
      </w:r>
      <w:r w:rsidR="00C879E9" w:rsidRPr="00C879E9">
        <w:rPr>
          <w:rFonts w:eastAsia="Segoe UI" w:cstheme="minorHAnsi"/>
          <w:i/>
          <w:iCs/>
          <w:color w:val="333333"/>
          <w:sz w:val="24"/>
          <w:szCs w:val="24"/>
        </w:rPr>
        <w:t>can</w:t>
      </w:r>
      <w:r w:rsidRPr="00C879E9">
        <w:rPr>
          <w:rFonts w:eastAsia="Segoe UI" w:cstheme="minorHAnsi"/>
          <w:i/>
          <w:iCs/>
          <w:color w:val="333333"/>
          <w:sz w:val="24"/>
          <w:szCs w:val="24"/>
        </w:rPr>
        <w:t xml:space="preserve"> override the suggestions from Google Maps</w:t>
      </w:r>
    </w:p>
    <w:p w14:paraId="5C29E8A1" w14:textId="77777777" w:rsidR="00791206" w:rsidRPr="00791206" w:rsidRDefault="00791206" w:rsidP="00791206">
      <w:pPr>
        <w:pStyle w:val="ListParagraph"/>
        <w:ind w:left="36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ALTCONTACT1</w:t>
      </w:r>
    </w:p>
    <w:p w14:paraId="4ECE4DB7" w14:textId="77777777" w:rsidR="00791206" w:rsidRPr="00791206" w:rsidRDefault="00791206" w:rsidP="00791206">
      <w:pPr>
        <w:pStyle w:val="ListParagraph"/>
        <w:ind w:left="360"/>
      </w:pPr>
    </w:p>
    <w:p w14:paraId="5B884E87" w14:textId="77777777" w:rsidR="00791206" w:rsidRPr="00791206" w:rsidRDefault="6838C06C" w:rsidP="00791206">
      <w:pPr>
        <w:pStyle w:val="ListParagraph"/>
        <w:numPr>
          <w:ilvl w:val="0"/>
          <w:numId w:val="32"/>
        </w:numPr>
      </w:pPr>
      <w:r>
        <w:t xml:space="preserve">[ALTCONTACT1] Sometimes we find that people have moved when we try to contact them again. </w:t>
      </w:r>
      <w:r w:rsidRPr="6838C06C">
        <w:rPr>
          <w:rFonts w:ascii="Calibri" w:eastAsia="Calibri" w:hAnsi="Calibri" w:cs="Calibri"/>
        </w:rPr>
        <w:t>It would be helpful if you could give us the contact details of someone close to you (such as a relative or friend) who would be willing for us to contact them if we are unable to reach you. Please leave this section blank if you do not wish to provide these extra contact details.</w:t>
      </w:r>
    </w:p>
    <w:p w14:paraId="17398436" w14:textId="77777777" w:rsidR="00791206" w:rsidRPr="00791206" w:rsidRDefault="00791206" w:rsidP="00791206">
      <w:pPr>
        <w:ind w:firstLine="720"/>
      </w:pPr>
      <w:r w:rsidRPr="00791206">
        <w:t>First name</w:t>
      </w:r>
    </w:p>
    <w:p w14:paraId="1491C610" w14:textId="77777777" w:rsidR="00791206" w:rsidRPr="00791206" w:rsidRDefault="00791206" w:rsidP="00791206">
      <w:pPr>
        <w:ind w:firstLine="720"/>
      </w:pPr>
      <w:r w:rsidRPr="00791206">
        <w:t xml:space="preserve">_________  </w:t>
      </w:r>
    </w:p>
    <w:p w14:paraId="3768215D" w14:textId="77777777" w:rsidR="00791206" w:rsidRPr="00791206" w:rsidRDefault="00791206" w:rsidP="00791206">
      <w:pPr>
        <w:ind w:firstLine="720"/>
      </w:pPr>
      <w:r w:rsidRPr="00791206">
        <w:t>Last name</w:t>
      </w:r>
    </w:p>
    <w:p w14:paraId="30D4C68D" w14:textId="77777777" w:rsidR="00791206" w:rsidRPr="00791206" w:rsidRDefault="00791206" w:rsidP="00791206">
      <w:pPr>
        <w:ind w:firstLine="720"/>
      </w:pPr>
      <w:r w:rsidRPr="00791206">
        <w:t xml:space="preserve">__________ </w:t>
      </w:r>
    </w:p>
    <w:p w14:paraId="6DD1D9EC" w14:textId="77777777" w:rsidR="00791206" w:rsidRPr="00791206" w:rsidRDefault="00791206" w:rsidP="00791206">
      <w:pPr>
        <w:pStyle w:val="ListParagraph"/>
        <w:ind w:left="36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ALTCONTACT2</w:t>
      </w:r>
    </w:p>
    <w:p w14:paraId="26A2369C" w14:textId="77777777" w:rsidR="00791206" w:rsidRPr="00791206" w:rsidRDefault="00791206" w:rsidP="00791206"/>
    <w:p w14:paraId="3815CC86" w14:textId="77777777" w:rsidR="00791206" w:rsidRPr="00791206" w:rsidRDefault="6838C06C" w:rsidP="00791206">
      <w:pPr>
        <w:pStyle w:val="ListParagraph"/>
        <w:numPr>
          <w:ilvl w:val="0"/>
          <w:numId w:val="32"/>
        </w:numPr>
      </w:pPr>
      <w:r>
        <w:t>[ALTCONTACT2] How can we reach this person?</w:t>
      </w:r>
    </w:p>
    <w:p w14:paraId="3753FFF4" w14:textId="77777777" w:rsidR="00791206" w:rsidRPr="00791206" w:rsidRDefault="00791206" w:rsidP="00791206">
      <w:pPr>
        <w:spacing w:line="240" w:lineRule="auto"/>
        <w:ind w:left="720"/>
        <w:rPr>
          <w:rFonts w:eastAsiaTheme="minorEastAsia" w:cstheme="minorHAnsi"/>
          <w:sz w:val="24"/>
          <w:szCs w:val="24"/>
        </w:rPr>
      </w:pPr>
      <w:r w:rsidRPr="00791206">
        <w:rPr>
          <w:rFonts w:eastAsiaTheme="minorEastAsia" w:cstheme="minorHAnsi"/>
          <w:sz w:val="24"/>
          <w:szCs w:val="24"/>
        </w:rPr>
        <w:t>Mobile phone</w:t>
      </w:r>
    </w:p>
    <w:p w14:paraId="2C8F143A" w14:textId="77777777" w:rsidR="00791206" w:rsidRPr="00791206" w:rsidRDefault="00791206" w:rsidP="00E612AD">
      <w:pPr>
        <w:spacing w:line="240" w:lineRule="auto"/>
        <w:ind w:firstLine="720"/>
        <w:rPr>
          <w:rFonts w:eastAsiaTheme="minorEastAsia" w:cstheme="minorHAnsi"/>
          <w:i/>
          <w:iCs/>
          <w:sz w:val="24"/>
          <w:szCs w:val="24"/>
        </w:rPr>
      </w:pPr>
      <w:r w:rsidRPr="00791206">
        <w:rPr>
          <w:rFonts w:eastAsiaTheme="minorEastAsia" w:cstheme="minorHAnsi"/>
          <w:sz w:val="24"/>
          <w:szCs w:val="24"/>
        </w:rPr>
        <w:lastRenderedPageBreak/>
        <w:t xml:space="preserve">_________ </w:t>
      </w:r>
      <w:r w:rsidRPr="00791206">
        <w:rPr>
          <w:rFonts w:eastAsiaTheme="minorEastAsia" w:cstheme="minorHAnsi"/>
          <w:i/>
          <w:iCs/>
          <w:sz w:val="24"/>
          <w:szCs w:val="24"/>
        </w:rPr>
        <w:t>(supply format)</w:t>
      </w:r>
    </w:p>
    <w:p w14:paraId="0807ADB8" w14:textId="77777777" w:rsidR="00791206" w:rsidRPr="00791206" w:rsidRDefault="00791206" w:rsidP="00791206">
      <w:pPr>
        <w:spacing w:line="240" w:lineRule="auto"/>
        <w:ind w:left="720"/>
        <w:rPr>
          <w:rFonts w:eastAsiaTheme="minorEastAsia" w:cstheme="minorHAnsi"/>
          <w:sz w:val="24"/>
          <w:szCs w:val="24"/>
        </w:rPr>
      </w:pPr>
      <w:r w:rsidRPr="00791206">
        <w:rPr>
          <w:rFonts w:eastAsiaTheme="minorEastAsia" w:cstheme="minorHAnsi"/>
          <w:sz w:val="24"/>
          <w:szCs w:val="24"/>
        </w:rPr>
        <w:t>Home phone</w:t>
      </w:r>
    </w:p>
    <w:p w14:paraId="29A02B9C" w14:textId="77777777" w:rsidR="00791206" w:rsidRPr="00791206" w:rsidRDefault="00791206" w:rsidP="00E612AD">
      <w:pPr>
        <w:spacing w:line="240" w:lineRule="auto"/>
        <w:ind w:firstLine="720"/>
        <w:rPr>
          <w:rFonts w:eastAsiaTheme="minorEastAsia" w:cstheme="minorHAnsi"/>
          <w:i/>
          <w:iCs/>
          <w:sz w:val="24"/>
          <w:szCs w:val="24"/>
        </w:rPr>
      </w:pPr>
      <w:r w:rsidRPr="00791206">
        <w:rPr>
          <w:rFonts w:eastAsiaTheme="minorEastAsia" w:cstheme="minorHAnsi"/>
          <w:sz w:val="24"/>
          <w:szCs w:val="24"/>
        </w:rPr>
        <w:t xml:space="preserve">_________ </w:t>
      </w:r>
      <w:r w:rsidRPr="00791206">
        <w:rPr>
          <w:rFonts w:eastAsiaTheme="minorEastAsia" w:cstheme="minorHAnsi"/>
          <w:i/>
          <w:iCs/>
          <w:sz w:val="24"/>
          <w:szCs w:val="24"/>
        </w:rPr>
        <w:t>(supply format)</w:t>
      </w:r>
    </w:p>
    <w:p w14:paraId="00B5C941" w14:textId="77777777" w:rsidR="00791206" w:rsidRPr="00791206" w:rsidRDefault="00791206" w:rsidP="00791206">
      <w:pPr>
        <w:spacing w:line="240" w:lineRule="auto"/>
        <w:ind w:left="720"/>
        <w:rPr>
          <w:rFonts w:eastAsiaTheme="minorEastAsia" w:cstheme="minorHAnsi"/>
          <w:sz w:val="24"/>
          <w:szCs w:val="24"/>
        </w:rPr>
      </w:pPr>
      <w:r w:rsidRPr="00791206">
        <w:rPr>
          <w:rFonts w:eastAsiaTheme="minorEastAsia" w:cstheme="minorHAnsi"/>
          <w:sz w:val="24"/>
          <w:szCs w:val="24"/>
        </w:rPr>
        <w:t>Email</w:t>
      </w:r>
    </w:p>
    <w:p w14:paraId="58F68453" w14:textId="77777777" w:rsidR="00791206" w:rsidRPr="00791206" w:rsidRDefault="00791206" w:rsidP="00E612AD">
      <w:pPr>
        <w:spacing w:line="240" w:lineRule="auto"/>
        <w:ind w:firstLine="720"/>
        <w:rPr>
          <w:rFonts w:eastAsiaTheme="minorEastAsia" w:cstheme="minorHAnsi"/>
          <w:sz w:val="24"/>
          <w:szCs w:val="24"/>
        </w:rPr>
      </w:pPr>
      <w:r w:rsidRPr="00791206">
        <w:rPr>
          <w:rFonts w:eastAsiaTheme="minorEastAsia" w:cstheme="minorHAnsi"/>
          <w:sz w:val="24"/>
          <w:szCs w:val="24"/>
        </w:rPr>
        <w:t xml:space="preserve">_________ </w:t>
      </w:r>
      <w:r w:rsidRPr="00791206">
        <w:rPr>
          <w:rFonts w:eastAsiaTheme="minorEastAsia" w:cstheme="minorHAnsi"/>
          <w:i/>
          <w:iCs/>
          <w:sz w:val="24"/>
          <w:szCs w:val="24"/>
        </w:rPr>
        <w:t>(supply format)</w:t>
      </w:r>
    </w:p>
    <w:p w14:paraId="043F4976" w14:textId="77777777" w:rsidR="00791206" w:rsidRPr="00791206" w:rsidRDefault="00791206" w:rsidP="00791206">
      <w:pPr>
        <w:pStyle w:val="ListParagraph"/>
        <w:ind w:left="360"/>
        <w:rPr>
          <w:b/>
          <w:bCs/>
          <w:i/>
          <w:iCs/>
        </w:rPr>
      </w:pPr>
      <w:r w:rsidRPr="00791206">
        <w:rPr>
          <w:rFonts w:eastAsia="Calibri"/>
          <w:i/>
          <w:iCs/>
        </w:rPr>
        <w:t xml:space="preserve">NO RESPONSE </w:t>
      </w:r>
      <w:r w:rsidRPr="00791206">
        <w:rPr>
          <w:rFonts w:ascii="Wingdings" w:eastAsia="Wingdings" w:hAnsi="Wingdings"/>
          <w:b/>
          <w:bCs/>
          <w:i/>
          <w:iCs/>
        </w:rPr>
        <w:t>à</w:t>
      </w:r>
      <w:r w:rsidRPr="00791206">
        <w:rPr>
          <w:rFonts w:eastAsia="Calibri"/>
          <w:b/>
          <w:bCs/>
          <w:i/>
          <w:iCs/>
        </w:rPr>
        <w:t xml:space="preserve"> GO TO QXAUTHOR1</w:t>
      </w:r>
    </w:p>
    <w:p w14:paraId="0AF1E2A0" w14:textId="77777777" w:rsidR="00791206" w:rsidRPr="00791206" w:rsidRDefault="00791206" w:rsidP="00791206"/>
    <w:p w14:paraId="5BDE7BF7" w14:textId="5252FCFE" w:rsidR="6C0BBBB6" w:rsidRPr="00791206" w:rsidRDefault="6838C06C" w:rsidP="6C0BBBB6">
      <w:pPr>
        <w:rPr>
          <w:rFonts w:ascii="Calibri" w:eastAsia="Calibri" w:hAnsi="Calibri" w:cs="Calibri"/>
        </w:rPr>
      </w:pPr>
      <w:r w:rsidRPr="6838C06C">
        <w:rPr>
          <w:rFonts w:ascii="Calibri" w:eastAsia="Calibri" w:hAnsi="Calibri" w:cs="Calibri"/>
        </w:rPr>
        <w:t xml:space="preserve"> A286. [QXAUTHOR1] Who completed this survey section?</w:t>
      </w:r>
    </w:p>
    <w:p w14:paraId="5F38CCCE" w14:textId="77777777" w:rsidR="0092268F" w:rsidRPr="0092268F" w:rsidRDefault="64D3EA98" w:rsidP="60923EDB">
      <w:pPr>
        <w:pStyle w:val="ListParagraph"/>
        <w:numPr>
          <w:ilvl w:val="1"/>
          <w:numId w:val="20"/>
        </w:numPr>
        <w:rPr>
          <w:rFonts w:eastAsiaTheme="minorEastAsia"/>
        </w:rPr>
      </w:pPr>
      <w:r>
        <w:t>Completed by study participant</w:t>
      </w:r>
    </w:p>
    <w:p w14:paraId="05A13D05" w14:textId="7E2B53BF" w:rsidR="6C0BBBB6" w:rsidRPr="0092268F" w:rsidRDefault="64D3EA98" w:rsidP="60923EDB">
      <w:pPr>
        <w:pStyle w:val="ListParagraph"/>
        <w:numPr>
          <w:ilvl w:val="1"/>
          <w:numId w:val="20"/>
        </w:numPr>
        <w:rPr>
          <w:rFonts w:eastAsiaTheme="minorEastAsia"/>
        </w:rPr>
      </w:pPr>
      <w:r>
        <w:t>Completed by someone else on behalf of study participant</w:t>
      </w:r>
    </w:p>
    <w:p w14:paraId="0E3E6CBC" w14:textId="22292548" w:rsidR="6C0BBBB6" w:rsidRPr="00791206" w:rsidRDefault="6C0BBBB6" w:rsidP="0092268F">
      <w:pPr>
        <w:ind w:firstLine="360"/>
      </w:pPr>
      <w:r w:rsidRPr="00791206">
        <w:t xml:space="preserve">NO RESPONSE </w:t>
      </w:r>
      <w:r w:rsidRPr="00791206">
        <w:rPr>
          <w:rFonts w:ascii="Wingdings" w:eastAsia="Wingdings" w:hAnsi="Wingdings" w:cs="Wingdings"/>
          <w:b/>
          <w:bCs/>
          <w:i/>
          <w:iCs/>
        </w:rPr>
        <w:t>à</w:t>
      </w:r>
      <w:r w:rsidRPr="00791206">
        <w:rPr>
          <w:rFonts w:ascii="Calibri" w:eastAsia="Calibri" w:hAnsi="Calibri" w:cs="Calibri"/>
          <w:b/>
          <w:bCs/>
          <w:i/>
          <w:iCs/>
        </w:rPr>
        <w:t xml:space="preserve"> GO TO END OF MODULE</w:t>
      </w:r>
    </w:p>
    <w:p w14:paraId="63205B66" w14:textId="08699353" w:rsidR="6C0BBBB6" w:rsidRPr="00791206" w:rsidRDefault="6C0BBBB6" w:rsidP="6C0BBBB6">
      <w:pPr>
        <w:rPr>
          <w:rFonts w:ascii="Calibri" w:eastAsia="Calibri" w:hAnsi="Calibri" w:cs="Calibri"/>
          <w:b/>
          <w:bCs/>
          <w:i/>
          <w:iCs/>
        </w:rPr>
      </w:pPr>
    </w:p>
    <w:p w14:paraId="5C2F412B" w14:textId="6E940E66" w:rsidR="47407293" w:rsidRDefault="6838C06C" w:rsidP="47407293">
      <w:pPr>
        <w:rPr>
          <w:b/>
          <w:bCs/>
        </w:rPr>
      </w:pPr>
      <w:commentRangeStart w:id="40"/>
      <w:commentRangeStart w:id="41"/>
      <w:r w:rsidRPr="6838C06C">
        <w:rPr>
          <w:b/>
          <w:bCs/>
        </w:rPr>
        <w:t>END OF MODULE</w:t>
      </w:r>
      <w:commentRangeEnd w:id="40"/>
      <w:r w:rsidR="455D2FA3">
        <w:rPr>
          <w:rStyle w:val="CommentReference"/>
        </w:rPr>
        <w:commentReference w:id="40"/>
      </w:r>
      <w:commentRangeEnd w:id="41"/>
      <w:r w:rsidR="455D2FA3">
        <w:rPr>
          <w:rStyle w:val="CommentReference"/>
        </w:rPr>
        <w:commentReference w:id="41"/>
      </w:r>
    </w:p>
    <w:p w14:paraId="3A7F93CB" w14:textId="3C8FA181" w:rsidR="159D4802" w:rsidRDefault="45B16039" w:rsidP="159D4802">
      <w:pPr>
        <w:rPr>
          <w:b/>
          <w:bCs/>
        </w:rPr>
      </w:pPr>
      <w:r w:rsidRPr="45B16039">
        <w:rPr>
          <w:b/>
          <w:bCs/>
        </w:rPr>
        <w:t xml:space="preserve">Closing remark on submit survey screen: </w:t>
      </w:r>
    </w:p>
    <w:p w14:paraId="36256C3D" w14:textId="01B0BB11" w:rsidR="45B16039" w:rsidRDefault="77195840" w:rsidP="45B16039">
      <w:pPr>
        <w:rPr>
          <w:b/>
          <w:bCs/>
        </w:rPr>
      </w:pPr>
      <w:r w:rsidRPr="77195840">
        <w:rPr>
          <w:b/>
          <w:bCs/>
        </w:rPr>
        <w:t>“You have answered all of the questions in this survey. To submit your answers, select the “Submit Survey” button.”</w:t>
      </w:r>
    </w:p>
    <w:sectPr w:rsidR="45B16039">
      <w:headerReference w:type="default" r:id="rId33"/>
      <w:footerReference w:type="default" r:id="rId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anna Depietro" w:date="2021-02-05T11:28:00Z" w:initials="DD">
    <w:p w14:paraId="0E49DE55" w14:textId="6D9D3F96" w:rsidR="00AB2543" w:rsidRDefault="00AB2543">
      <w:pPr>
        <w:pStyle w:val="CommentText"/>
      </w:pPr>
      <w:r>
        <w:t xml:space="preserve">I won't change every question and it's a bit picky, but technically, this should read "Which of these describes you best?" </w:t>
      </w:r>
      <w:proofErr w:type="gramStart"/>
      <w:r>
        <w:t>or,</w:t>
      </w:r>
      <w:proofErr w:type="gramEnd"/>
      <w:r>
        <w:t xml:space="preserve"> "Which categories describe you best?"</w:t>
      </w:r>
      <w:r>
        <w:rPr>
          <w:rStyle w:val="CommentReference"/>
        </w:rPr>
        <w:annotationRef/>
      </w:r>
      <w:r>
        <w:rPr>
          <w:rStyle w:val="CommentReference"/>
        </w:rPr>
        <w:annotationRef/>
      </w:r>
    </w:p>
  </w:comment>
  <w:comment w:id="1" w:author="Michelle Brotzman" w:date="2021-02-11T18:10:00Z" w:initials="MB">
    <w:p w14:paraId="1F531BD9" w14:textId="536F43B1" w:rsidR="00AB2543" w:rsidRDefault="00AB2543">
      <w:pPr>
        <w:pStyle w:val="CommentText"/>
      </w:pPr>
      <w:r>
        <w:t>Alaina, how much work would this be to change throughout?</w:t>
      </w:r>
      <w:r>
        <w:rPr>
          <w:rStyle w:val="CommentReference"/>
        </w:rPr>
        <w:annotationRef/>
      </w:r>
      <w:r>
        <w:rPr>
          <w:rStyle w:val="CommentReference"/>
        </w:rPr>
        <w:annotationRef/>
      </w:r>
    </w:p>
  </w:comment>
  <w:comment w:id="2" w:author="Alaina Shreves" w:date="2021-02-12T11:21:00Z" w:initials="AS">
    <w:p w14:paraId="79C4F898" w14:textId="688EC270" w:rsidR="00AB2543" w:rsidRDefault="00AB2543">
      <w:pPr>
        <w:pStyle w:val="CommentText"/>
      </w:pPr>
      <w:r>
        <w:t>For documentation, not much work because we can do a replace all feature.</w:t>
      </w:r>
      <w:r>
        <w:rPr>
          <w:rStyle w:val="CommentReference"/>
        </w:rPr>
        <w:annotationRef/>
      </w:r>
      <w:r>
        <w:rPr>
          <w:rStyle w:val="CommentReference"/>
        </w:rPr>
        <w:annotationRef/>
      </w:r>
    </w:p>
    <w:p w14:paraId="2C87AD50" w14:textId="28EA29D8" w:rsidR="00AB2543" w:rsidRDefault="00AB2543">
      <w:pPr>
        <w:pStyle w:val="CommentText"/>
      </w:pPr>
    </w:p>
    <w:p w14:paraId="5866AD1A" w14:textId="57D0FF2F" w:rsidR="00AB2543" w:rsidRDefault="00AB2543">
      <w:pPr>
        <w:pStyle w:val="CommentText"/>
      </w:pPr>
      <w:r>
        <w:t xml:space="preserve">For coding, I think the programmers can take a similar approach to the markdown. </w:t>
      </w:r>
    </w:p>
    <w:p w14:paraId="78CF9518" w14:textId="7E625802" w:rsidR="00AB2543" w:rsidRDefault="00AB2543">
      <w:pPr>
        <w:pStyle w:val="CommentText"/>
      </w:pPr>
    </w:p>
    <w:p w14:paraId="2C63EC1B" w14:textId="5E17A7EF" w:rsidR="00AB2543" w:rsidRDefault="00AB2543">
      <w:pPr>
        <w:pStyle w:val="CommentText"/>
      </w:pPr>
      <w:r>
        <w:t xml:space="preserve">I do not think that this would be much effort. </w:t>
      </w:r>
    </w:p>
  </w:comment>
  <w:comment w:id="9" w:author="Michelle Brotzman" w:date="2021-02-11T18:14:00Z" w:initials="MB">
    <w:p w14:paraId="7A915448" w14:textId="58E912CC" w:rsidR="00AB2543" w:rsidRDefault="00AB2543">
      <w:pPr>
        <w:pStyle w:val="CommentText"/>
      </w:pPr>
      <w:r>
        <w:t>Alaina, this is a new intro and will need an indication of that (an 'INTRO' variable name?) in the markup. Will also impact the skip pattern that precedes it.</w:t>
      </w:r>
      <w:r>
        <w:rPr>
          <w:rStyle w:val="CommentReference"/>
        </w:rPr>
        <w:annotationRef/>
      </w:r>
      <w:r>
        <w:rPr>
          <w:rStyle w:val="CommentReference"/>
        </w:rPr>
        <w:annotationRef/>
      </w:r>
    </w:p>
  </w:comment>
  <w:comment w:id="10" w:author="Alaina Shreves" w:date="2021-02-12T11:22:00Z" w:initials="AS">
    <w:p w14:paraId="18ACE57E" w14:textId="4EB3D118" w:rsidR="00AB2543" w:rsidRDefault="00AB2543">
      <w:pPr>
        <w:pStyle w:val="CommentText"/>
      </w:pPr>
      <w:r>
        <w:t xml:space="preserve">This should be simple to implement in the markdown. </w:t>
      </w:r>
      <w:r>
        <w:rPr>
          <w:rStyle w:val="CommentReference"/>
        </w:rPr>
        <w:annotationRef/>
      </w:r>
      <w:r>
        <w:rPr>
          <w:rStyle w:val="CommentReference"/>
        </w:rPr>
        <w:annotationRef/>
      </w:r>
    </w:p>
  </w:comment>
  <w:comment w:id="11" w:author="Deanna Depietro" w:date="2021-02-05T15:37:00Z" w:initials="DD">
    <w:p w14:paraId="1B19E3B4" w14:textId="43C9498E" w:rsidR="00AB2543" w:rsidRDefault="00AB2543">
      <w:pPr>
        <w:pStyle w:val="CommentText"/>
      </w:pPr>
      <w:r>
        <w:t xml:space="preserve">should the (major depression, or major depressive disorder) appear here as well? </w:t>
      </w:r>
      <w:r>
        <w:rPr>
          <w:rStyle w:val="CommentReference"/>
        </w:rPr>
        <w:annotationRef/>
      </w:r>
      <w:r>
        <w:rPr>
          <w:rStyle w:val="CommentReference"/>
        </w:rPr>
        <w:annotationRef/>
      </w:r>
      <w:r>
        <w:rPr>
          <w:rStyle w:val="CommentReference"/>
        </w:rPr>
        <w:annotationRef/>
      </w:r>
    </w:p>
  </w:comment>
  <w:comment w:id="12" w:author="Michelle Brotzman" w:date="2021-02-11T18:20:00Z" w:initials="MB">
    <w:p w14:paraId="33049C2E" w14:textId="5BA2BBE2" w:rsidR="00AB2543" w:rsidRDefault="00AB2543">
      <w:pPr>
        <w:pStyle w:val="CommentText"/>
      </w:pPr>
      <w:r>
        <w:t>I think it's sufficient to have the definition in the intro</w:t>
      </w:r>
      <w:r>
        <w:rPr>
          <w:rStyle w:val="CommentReference"/>
        </w:rPr>
        <w:annotationRef/>
      </w:r>
      <w:r>
        <w:rPr>
          <w:rStyle w:val="CommentReference"/>
        </w:rPr>
        <w:annotationRef/>
      </w:r>
    </w:p>
  </w:comment>
  <w:comment w:id="13" w:author="Deanna Depietro" w:date="2021-02-05T12:02:00Z" w:initials="DD">
    <w:p w14:paraId="14FBDAFE" w14:textId="28CB6D52" w:rsidR="00AB2543" w:rsidRDefault="00AB2543" w:rsidP="2B00671F">
      <w:pPr>
        <w:pStyle w:val="CommentText"/>
      </w:pPr>
      <w:r>
        <w:t>Do we address mental health diagnoses (and associated behaviors) in any of the other modules?</w:t>
      </w:r>
      <w:r>
        <w:rPr>
          <w:rStyle w:val="CommentReference"/>
        </w:rPr>
        <w:annotationRef/>
      </w:r>
      <w:r>
        <w:rPr>
          <w:rStyle w:val="CommentReference"/>
        </w:rPr>
        <w:annotationRef/>
      </w:r>
      <w:r>
        <w:rPr>
          <w:rStyle w:val="CommentReference"/>
        </w:rPr>
        <w:annotationRef/>
      </w:r>
      <w:r>
        <w:rPr>
          <w:rStyle w:val="CommentReference"/>
        </w:rPr>
        <w:annotationRef/>
      </w:r>
    </w:p>
  </w:comment>
  <w:comment w:id="14" w:author="Michelle Brotzman" w:date="2021-02-11T18:20:00Z" w:initials="MB">
    <w:p w14:paraId="1D89F0F7" w14:textId="5C5060F4" w:rsidR="00AB2543" w:rsidRDefault="00AB2543">
      <w:pPr>
        <w:pStyle w:val="CommentText"/>
      </w:pPr>
      <w:r>
        <w:t>No, they are planned for a later module, maybe</w:t>
      </w:r>
      <w:r>
        <w:rPr>
          <w:rStyle w:val="CommentReference"/>
        </w:rPr>
        <w:annotationRef/>
      </w:r>
      <w:r>
        <w:rPr>
          <w:rStyle w:val="CommentReference"/>
        </w:rPr>
        <w:annotationRef/>
      </w:r>
    </w:p>
  </w:comment>
  <w:comment w:id="18" w:author="Alaina Shreves" w:date="2021-02-22T13:48:00Z" w:initials="AS">
    <w:p w14:paraId="61854564" w14:textId="48467A77" w:rsidR="00AB2543" w:rsidRDefault="00AB2543">
      <w:pPr>
        <w:pStyle w:val="CommentText"/>
      </w:pPr>
      <w:r>
        <w:t xml:space="preserve">Hui- According to the markup, this language has NOT been updated. This updated language was delivered to DevOps back in May. Please make sure all descriptions for hair patterns are correct and match what is reflected on this document. </w:t>
      </w:r>
      <w:r>
        <w:rPr>
          <w:rStyle w:val="CommentReference"/>
        </w:rPr>
        <w:annotationRef/>
      </w:r>
    </w:p>
    <w:p w14:paraId="545ED395" w14:textId="5F1FCD61" w:rsidR="00AB2543" w:rsidRDefault="00AB2543">
      <w:pPr>
        <w:pStyle w:val="CommentText"/>
      </w:pPr>
    </w:p>
    <w:p w14:paraId="27915925" w14:textId="55657E84" w:rsidR="00AB2543" w:rsidRDefault="00AB2543">
      <w:pPr>
        <w:pStyle w:val="CommentText"/>
      </w:pPr>
      <w:r>
        <w:t>Please also make sure that labels (</w:t>
      </w:r>
      <w:proofErr w:type="gramStart"/>
      <w:r>
        <w:t>i.e.</w:t>
      </w:r>
      <w:proofErr w:type="gramEnd"/>
      <w:r>
        <w:t xml:space="preserve"> the I,II, III, III vertex … ) are removed from the images. I am not sure if that has been done yet or not. </w:t>
      </w:r>
    </w:p>
  </w:comment>
  <w:comment w:id="19" w:author="Deanna Depietro" w:date="2021-02-05T11:00:00Z" w:initials="DD">
    <w:p w14:paraId="6E0CA502" w14:textId="4CC310DF" w:rsidR="00AB2543" w:rsidRDefault="00AB2543">
      <w:pPr>
        <w:pStyle w:val="CommentText"/>
      </w:pPr>
      <w:r>
        <w:t>Should we have some intro language here or was this intentionally left out? I added something, but feel free to leave out or edit if necessary</w:t>
      </w:r>
      <w:r>
        <w:rPr>
          <w:rStyle w:val="CommentReference"/>
        </w:rPr>
        <w:annotationRef/>
      </w:r>
      <w:r>
        <w:rPr>
          <w:rStyle w:val="CommentReference"/>
        </w:rPr>
        <w:annotationRef/>
      </w:r>
      <w:r>
        <w:rPr>
          <w:rStyle w:val="CommentReference"/>
        </w:rPr>
        <w:annotationRef/>
      </w:r>
    </w:p>
  </w:comment>
  <w:comment w:id="20" w:author="Michelle Brotzman" w:date="2021-02-11T18:21:00Z" w:initials="MB">
    <w:p w14:paraId="4FDC6D98" w14:textId="3A3B004D" w:rsidR="00AB2543" w:rsidRDefault="00AB2543">
      <w:pPr>
        <w:pStyle w:val="CommentText"/>
      </w:pPr>
      <w:r>
        <w:t>Alaina- I agree with Deanna that an intro here is needed. Can you add an 'INTRO' variable name and fix the skip pattern above to go to the intro instead of ADOPTFOST?</w:t>
      </w:r>
      <w:r>
        <w:rPr>
          <w:rStyle w:val="CommentReference"/>
        </w:rPr>
        <w:annotationRef/>
      </w:r>
      <w:r>
        <w:rPr>
          <w:rStyle w:val="CommentReference"/>
        </w:rPr>
        <w:annotationRef/>
      </w:r>
      <w:r>
        <w:rPr>
          <w:rStyle w:val="CommentReference"/>
        </w:rPr>
        <w:annotationRef/>
      </w:r>
    </w:p>
  </w:comment>
  <w:comment w:id="21" w:author="Alaina Shreves" w:date="2021-02-12T11:23:00Z" w:initials="AS">
    <w:p w14:paraId="7E9BCABC" w14:textId="365ED4BC" w:rsidR="00AB2543" w:rsidRDefault="00AB2543">
      <w:pPr>
        <w:pStyle w:val="CommentText"/>
      </w:pPr>
      <w:r>
        <w:t>Yes, I will make that change.</w:t>
      </w:r>
      <w:r>
        <w:rPr>
          <w:rStyle w:val="CommentReference"/>
        </w:rPr>
        <w:annotationRef/>
      </w:r>
      <w:r>
        <w:rPr>
          <w:rStyle w:val="CommentReference"/>
        </w:rPr>
        <w:annotationRef/>
      </w:r>
      <w:r>
        <w:rPr>
          <w:rStyle w:val="CommentReference"/>
        </w:rPr>
        <w:annotationRef/>
      </w:r>
    </w:p>
  </w:comment>
  <w:comment w:id="22" w:author="Alaina Shreves" w:date="2021-02-17T16:38:00Z" w:initials="AS">
    <w:p w14:paraId="4CD664A8" w14:textId="67680B7E" w:rsidR="00AB2543" w:rsidRDefault="00AB2543">
      <w:pPr>
        <w:pStyle w:val="CommentText"/>
      </w:pPr>
      <w:r>
        <w:t>Change has been made.</w:t>
      </w:r>
      <w:r>
        <w:rPr>
          <w:rStyle w:val="CommentReference"/>
        </w:rPr>
        <w:annotationRef/>
      </w:r>
      <w:r>
        <w:rPr>
          <w:rStyle w:val="CommentReference"/>
        </w:rPr>
        <w:annotationRef/>
      </w:r>
      <w:r>
        <w:rPr>
          <w:rStyle w:val="CommentReference"/>
        </w:rPr>
        <w:annotationRef/>
      </w:r>
    </w:p>
  </w:comment>
  <w:comment w:id="23" w:author="Alaina Shreves" w:date="2021-02-22T12:43:00Z" w:initials="AS">
    <w:p w14:paraId="057F4481" w14:textId="2784FB39" w:rsidR="00AB2543" w:rsidRDefault="00AB2543">
      <w:pPr>
        <w:pStyle w:val="CommentText"/>
      </w:pPr>
      <w:r>
        <w:t>Remove gendered language?</w:t>
      </w:r>
      <w:r>
        <w:rPr>
          <w:rStyle w:val="CommentReference"/>
        </w:rPr>
        <w:annotationRef/>
      </w:r>
      <w:r>
        <w:rPr>
          <w:rStyle w:val="CommentReference"/>
        </w:rPr>
        <w:annotationRef/>
      </w:r>
    </w:p>
  </w:comment>
  <w:comment w:id="24" w:author="Deanna Depietro" w:date="2021-02-18T12:26:00Z" w:initials="DD">
    <w:p w14:paraId="26C853A5" w14:textId="7C2E7447" w:rsidR="00AB2543" w:rsidRDefault="00AB2543">
      <w:pPr>
        <w:pStyle w:val="CommentText"/>
      </w:pPr>
      <w:r>
        <w:t>Repeated as many times as # of siblings indicated</w:t>
      </w:r>
      <w:r>
        <w:rPr>
          <w:rStyle w:val="CommentReference"/>
        </w:rPr>
        <w:annotationRef/>
      </w:r>
      <w:r>
        <w:rPr>
          <w:rStyle w:val="CommentReference"/>
        </w:rPr>
        <w:annotationRef/>
      </w:r>
      <w:r>
        <w:rPr>
          <w:rStyle w:val="CommentReference"/>
        </w:rPr>
        <w:annotationRef/>
      </w:r>
      <w:r>
        <w:rPr>
          <w:rStyle w:val="CommentReference"/>
        </w:rPr>
        <w:annotationRef/>
      </w:r>
    </w:p>
  </w:comment>
  <w:comment w:id="25" w:author="Alaina Shreves" w:date="2021-02-18T13:38:00Z" w:initials="AS">
    <w:p w14:paraId="48046C5D" w14:textId="2BE082A4" w:rsidR="00AB2543" w:rsidRDefault="00AB2543">
      <w:pPr>
        <w:pStyle w:val="CommentText"/>
      </w:pPr>
      <w:r>
        <w:t>For no response, do we want to fill as original text (oldest/next oldest) and "they?"</w:t>
      </w:r>
      <w:r>
        <w:rPr>
          <w:rStyle w:val="CommentReference"/>
        </w:rPr>
        <w:annotationRef/>
      </w:r>
      <w:r>
        <w:rPr>
          <w:rStyle w:val="CommentReference"/>
        </w:rPr>
        <w:annotationRef/>
      </w:r>
      <w:r>
        <w:rPr>
          <w:rStyle w:val="CommentReference"/>
        </w:rPr>
        <w:annotationRef/>
      </w:r>
      <w:r>
        <w:rPr>
          <w:rStyle w:val="CommentReference"/>
        </w:rPr>
        <w:annotationRef/>
      </w:r>
    </w:p>
  </w:comment>
  <w:comment w:id="26" w:author="Deanna Depietro" w:date="2021-02-22T11:35:00Z" w:initials="DD">
    <w:p w14:paraId="6AF36881" w14:textId="57A7C7BF" w:rsidR="00AB2543" w:rsidRDefault="00AB2543">
      <w:pPr>
        <w:pStyle w:val="CommentText"/>
      </w:pPr>
      <w:r>
        <w:t>I think yes</w:t>
      </w:r>
      <w:r>
        <w:rPr>
          <w:rStyle w:val="CommentReference"/>
        </w:rPr>
        <w:annotationRef/>
      </w:r>
      <w:r>
        <w:rPr>
          <w:rStyle w:val="CommentReference"/>
        </w:rPr>
        <w:annotationRef/>
      </w:r>
    </w:p>
  </w:comment>
  <w:comment w:id="27" w:author="Deanna Depietro" w:date="2021-02-22T15:06:00Z" w:initials="DD">
    <w:p w14:paraId="6223796F" w14:textId="775402A4" w:rsidR="00AB2543" w:rsidRDefault="00AB2543">
      <w:pPr>
        <w:pStyle w:val="CommentText"/>
      </w:pPr>
      <w:r>
        <w:t>Alaina, this should be SIBNAME?</w:t>
      </w:r>
      <w:r>
        <w:rPr>
          <w:rStyle w:val="CommentReference"/>
        </w:rPr>
        <w:annotationRef/>
      </w:r>
    </w:p>
  </w:comment>
  <w:comment w:id="28" w:author="Alaina Shreves" w:date="2021-02-22T15:18:00Z" w:initials="AS">
    <w:p w14:paraId="62A92C13" w14:textId="13649190" w:rsidR="00AB2543" w:rsidRDefault="00AB2543">
      <w:pPr>
        <w:pStyle w:val="CommentText"/>
      </w:pPr>
      <w:r>
        <w:t xml:space="preserve">Yes, changed. </w:t>
      </w:r>
      <w:r>
        <w:rPr>
          <w:rStyle w:val="CommentReference"/>
        </w:rPr>
        <w:annotationRef/>
      </w:r>
    </w:p>
  </w:comment>
  <w:comment w:id="29" w:author="Mia M Gaudet" w:date="2021-02-17T15:58:00Z" w:initials="MG">
    <w:p w14:paraId="17A3CE0F" w14:textId="2CBBDCB3" w:rsidR="00AB2543" w:rsidRDefault="00AB2543">
      <w:pPr>
        <w:pStyle w:val="CommentText"/>
      </w:pPr>
      <w:r>
        <w:t>Next question: For your [oldest/next oldest] sibling, please provide initials or a nickname to refer to your sibling now and in future surveys. XXXX</w:t>
      </w:r>
      <w:r>
        <w:rPr>
          <w:rStyle w:val="CommentReference"/>
        </w:rPr>
        <w:annotationRef/>
      </w:r>
      <w:r>
        <w:rPr>
          <w:rStyle w:val="CommentReference"/>
        </w:rPr>
        <w:annotationRef/>
      </w:r>
    </w:p>
    <w:p w14:paraId="73ACD0DC" w14:textId="4C6602CD" w:rsidR="00AB2543" w:rsidRDefault="00AB2543">
      <w:pPr>
        <w:pStyle w:val="CommentText"/>
      </w:pPr>
    </w:p>
    <w:p w14:paraId="0649ABC5" w14:textId="49A07353" w:rsidR="00AB2543" w:rsidRDefault="00AB2543">
      <w:pPr>
        <w:pStyle w:val="CommentText"/>
      </w:pPr>
      <w:r>
        <w:t>Use this XXXX information to pipe into SIB3, SIB4, SIBAGE, SIBDEATH, SIBCANC, SIBCANC2, SIBCANC3A--Y</w:t>
      </w:r>
    </w:p>
  </w:comment>
  <w:comment w:id="30" w:author="Mia M Gaudet" w:date="2021-02-17T16:19:00Z" w:initials="MG">
    <w:p w14:paraId="5758668E" w14:textId="23B6C7B0" w:rsidR="00AB2543" w:rsidRDefault="00AB2543">
      <w:pPr>
        <w:pStyle w:val="CommentText"/>
      </w:pPr>
      <w:r>
        <w:t>We also need a question to ask about twin siblings. It could be structured similarly to MULTBIRTH and asked as part of the sibling cycle of questions. Alternatively, is it possible to ask at the end of the section, are any of your siblings from twin or multiple births? (</w:t>
      </w:r>
      <w:proofErr w:type="gramStart"/>
      <w:r>
        <w:t>pick</w:t>
      </w:r>
      <w:proofErr w:type="gramEnd"/>
      <w:r>
        <w:t xml:space="preserve"> all initials/ nicknames that apply).</w:t>
      </w:r>
      <w:r>
        <w:rPr>
          <w:rStyle w:val="CommentReference"/>
        </w:rPr>
        <w:annotationRef/>
      </w:r>
      <w:r>
        <w:rPr>
          <w:rStyle w:val="CommentReference"/>
        </w:rPr>
        <w:annotationRef/>
      </w:r>
    </w:p>
  </w:comment>
  <w:comment w:id="31" w:author="Deanna Depietro" w:date="2021-02-17T17:02:00Z" w:initials="DD">
    <w:p w14:paraId="552BC12D" w14:textId="5EC0E516" w:rsidR="00AB2543" w:rsidRDefault="00AB2543" w:rsidP="5436AC1D">
      <w:pPr>
        <w:pStyle w:val="CommentText"/>
      </w:pPr>
      <w:r>
        <w:t>included my suggestions above</w:t>
      </w:r>
      <w:r>
        <w:rPr>
          <w:rStyle w:val="CommentReference"/>
        </w:rPr>
        <w:annotationRef/>
      </w:r>
      <w:r>
        <w:rPr>
          <w:rStyle w:val="CommentReference"/>
        </w:rPr>
        <w:annotationRef/>
      </w:r>
      <w:r>
        <w:rPr>
          <w:rStyle w:val="CommentReference"/>
        </w:rPr>
        <w:annotationRef/>
      </w:r>
    </w:p>
  </w:comment>
  <w:comment w:id="32" w:author="Alaina Shreves" w:date="2021-02-22T10:15:00Z" w:initials="AS">
    <w:p w14:paraId="71C05DE2" w14:textId="2E5EA28D" w:rsidR="00AB2543" w:rsidRDefault="00AB2543">
      <w:pPr>
        <w:pStyle w:val="CommentText"/>
      </w:pPr>
      <w:r>
        <w:t>Show all cancers for siblings/children? Regardless of sex at birth??</w:t>
      </w:r>
      <w:r>
        <w:rPr>
          <w:rStyle w:val="CommentReference"/>
        </w:rPr>
        <w:annotationRef/>
      </w:r>
      <w:r>
        <w:rPr>
          <w:rStyle w:val="CommentReference"/>
        </w:rPr>
        <w:annotationRef/>
      </w:r>
    </w:p>
  </w:comment>
  <w:comment w:id="33" w:author="Alaina Shreves" w:date="2021-02-22T11:26:00Z" w:initials="AS">
    <w:p w14:paraId="5161375C" w14:textId="28DFAA8E" w:rsidR="00AB2543" w:rsidRDefault="00AB2543">
      <w:pPr>
        <w:pStyle w:val="CommentText"/>
      </w:pPr>
      <w:r>
        <w:t>Remove. Make same for everyone (after discussion with Neal)</w:t>
      </w:r>
      <w:r>
        <w:rPr>
          <w:rStyle w:val="CommentReference"/>
        </w:rPr>
        <w:annotationRef/>
      </w:r>
    </w:p>
  </w:comment>
  <w:comment w:id="35" w:author="Deanna Depietro" w:date="2021-02-18T14:47:00Z" w:initials="DD">
    <w:p w14:paraId="3C10D4FD" w14:textId="74957363" w:rsidR="00AB2543" w:rsidRDefault="00AB2543">
      <w:pPr>
        <w:pStyle w:val="CommentText"/>
      </w:pPr>
      <w:r>
        <w:t>This should also be included below, after each child</w:t>
      </w:r>
      <w:r>
        <w:rPr>
          <w:rStyle w:val="CommentReference"/>
        </w:rPr>
        <w:annotationRef/>
      </w:r>
      <w:r>
        <w:rPr>
          <w:rStyle w:val="CommentReference"/>
        </w:rPr>
        <w:annotationRef/>
      </w:r>
    </w:p>
  </w:comment>
  <w:comment w:id="36" w:author="Alaina Shreves" w:date="2021-02-22T12:59:00Z" w:initials="AS">
    <w:p w14:paraId="5D48ED93" w14:textId="36ABE243" w:rsidR="00AB2543" w:rsidRDefault="00AB2543">
      <w:pPr>
        <w:pStyle w:val="CommentText"/>
      </w:pPr>
      <w:r>
        <w:t>Added</w:t>
      </w:r>
      <w:r>
        <w:rPr>
          <w:rStyle w:val="CommentReference"/>
        </w:rPr>
        <w:annotationRef/>
      </w:r>
    </w:p>
  </w:comment>
  <w:comment w:id="38" w:author="Deanna Depietro" w:date="2021-02-18T14:47:00Z" w:initials="DD">
    <w:p w14:paraId="326163A6" w14:textId="74957363" w:rsidR="00AB2543" w:rsidRDefault="00AB2543" w:rsidP="4CA715FE">
      <w:pPr>
        <w:pStyle w:val="CommentText"/>
      </w:pPr>
      <w:r>
        <w:t>This should also be included below, after each child</w:t>
      </w:r>
      <w:r>
        <w:rPr>
          <w:rStyle w:val="CommentReference"/>
        </w:rPr>
        <w:annotationRef/>
      </w:r>
      <w:r>
        <w:rPr>
          <w:rStyle w:val="CommentReference"/>
        </w:rPr>
        <w:annotationRef/>
      </w:r>
    </w:p>
  </w:comment>
  <w:comment w:id="40" w:author="Deanna Depietro" w:date="2021-02-22T14:58:00Z" w:initials="DD">
    <w:p w14:paraId="07D9A588" w14:textId="6E4C3162" w:rsidR="00AB2543" w:rsidRDefault="00AB2543">
      <w:pPr>
        <w:pStyle w:val="CommentText"/>
      </w:pPr>
      <w:r>
        <w:t>Language needs to be created once we know what happens after someone clicks "Submit." If they are directed to the beginning of the next module, we need to indicate that they can start the next section by clicking x. Is there  a 'thank-you' pop-up? Do they go back to their dashboard?</w:t>
      </w:r>
      <w:r>
        <w:rPr>
          <w:rStyle w:val="CommentReference"/>
        </w:rPr>
        <w:annotationRef/>
      </w:r>
      <w:r>
        <w:rPr>
          <w:rStyle w:val="CommentReference"/>
        </w:rPr>
        <w:annotationRef/>
      </w:r>
    </w:p>
  </w:comment>
  <w:comment w:id="41" w:author="Alaina Shreves" w:date="2021-03-12T16:38:00Z" w:initials="AS">
    <w:p w14:paraId="2B21F478" w14:textId="2BC2DBC7" w:rsidR="00AB2543" w:rsidRDefault="00AB2543">
      <w:pPr>
        <w:pStyle w:val="CommentText"/>
      </w:pPr>
      <w:r>
        <w:t>Will discuss with Hui after more testing is conducted in PWA</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49DE55" w15:done="1"/>
  <w15:commentEx w15:paraId="1F531BD9" w15:paraIdParent="0E49DE55" w15:done="1"/>
  <w15:commentEx w15:paraId="2C63EC1B" w15:paraIdParent="0E49DE55" w15:done="1"/>
  <w15:commentEx w15:paraId="7A915448" w15:done="1"/>
  <w15:commentEx w15:paraId="18ACE57E" w15:paraIdParent="7A915448" w15:done="1"/>
  <w15:commentEx w15:paraId="1B19E3B4" w15:done="1"/>
  <w15:commentEx w15:paraId="33049C2E" w15:paraIdParent="1B19E3B4" w15:done="1"/>
  <w15:commentEx w15:paraId="14FBDAFE" w15:done="1"/>
  <w15:commentEx w15:paraId="1D89F0F7" w15:paraIdParent="14FBDAFE" w15:done="1"/>
  <w15:commentEx w15:paraId="27915925" w15:done="0"/>
  <w15:commentEx w15:paraId="6E0CA502" w15:done="1"/>
  <w15:commentEx w15:paraId="4FDC6D98" w15:paraIdParent="6E0CA502" w15:done="1"/>
  <w15:commentEx w15:paraId="7E9BCABC" w15:paraIdParent="6E0CA502" w15:done="1"/>
  <w15:commentEx w15:paraId="4CD664A8" w15:paraIdParent="6E0CA502" w15:done="1"/>
  <w15:commentEx w15:paraId="057F4481" w15:done="1"/>
  <w15:commentEx w15:paraId="26C853A5" w15:done="1"/>
  <w15:commentEx w15:paraId="48046C5D" w15:done="1"/>
  <w15:commentEx w15:paraId="6AF36881" w15:paraIdParent="48046C5D" w15:done="1"/>
  <w15:commentEx w15:paraId="6223796F" w15:done="1"/>
  <w15:commentEx w15:paraId="62A92C13" w15:paraIdParent="6223796F" w15:done="1"/>
  <w15:commentEx w15:paraId="0649ABC5" w15:done="1"/>
  <w15:commentEx w15:paraId="5758668E" w15:paraIdParent="0649ABC5" w15:done="1"/>
  <w15:commentEx w15:paraId="552BC12D" w15:paraIdParent="0649ABC5" w15:done="1"/>
  <w15:commentEx w15:paraId="71C05DE2" w15:done="1"/>
  <w15:commentEx w15:paraId="5161375C" w15:paraIdParent="71C05DE2" w15:done="1"/>
  <w15:commentEx w15:paraId="3C10D4FD" w15:done="1"/>
  <w15:commentEx w15:paraId="5D48ED93" w15:paraIdParent="3C10D4FD" w15:done="1"/>
  <w15:commentEx w15:paraId="326163A6" w15:done="1"/>
  <w15:commentEx w15:paraId="07D9A588" w15:done="1"/>
  <w15:commentEx w15:paraId="2B21F478" w15:paraIdParent="07D9A58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2664985" w16cex:dateUtc="2021-02-05T16:28:00Z"/>
  <w16cex:commentExtensible w16cex:durableId="14B3993D" w16cex:dateUtc="2021-02-11T23:10:00Z"/>
  <w16cex:commentExtensible w16cex:durableId="72EEB456" w16cex:dateUtc="2021-02-12T16:21:00Z"/>
  <w16cex:commentExtensible w16cex:durableId="4E223904" w16cex:dateUtc="2021-02-11T23:14:00Z"/>
  <w16cex:commentExtensible w16cex:durableId="5A12B5E2" w16cex:dateUtc="2021-02-12T16:22:00Z"/>
  <w16cex:commentExtensible w16cex:durableId="2E730431" w16cex:dateUtc="2021-02-05T20:37:00Z"/>
  <w16cex:commentExtensible w16cex:durableId="19895814" w16cex:dateUtc="2021-02-11T23:20:00Z"/>
  <w16cex:commentExtensible w16cex:durableId="2A17587C" w16cex:dateUtc="2021-02-05T17:02:00Z"/>
  <w16cex:commentExtensible w16cex:durableId="3B8C2817" w16cex:dateUtc="2021-02-11T23:20:00Z"/>
  <w16cex:commentExtensible w16cex:durableId="7F58D94D" w16cex:dateUtc="2021-02-22T18:48:00Z"/>
  <w16cex:commentExtensible w16cex:durableId="5C7A0E50" w16cex:dateUtc="2021-02-05T16:00:00Z"/>
  <w16cex:commentExtensible w16cex:durableId="53822E09" w16cex:dateUtc="2021-02-11T23:21:00Z"/>
  <w16cex:commentExtensible w16cex:durableId="153C9FCE" w16cex:dateUtc="2021-02-12T16:23:00Z"/>
  <w16cex:commentExtensible w16cex:durableId="149DC56D" w16cex:dateUtc="2021-02-17T21:38:00Z"/>
  <w16cex:commentExtensible w16cex:durableId="3E635D67" w16cex:dateUtc="2021-02-22T17:43:00Z"/>
  <w16cex:commentExtensible w16cex:durableId="05B91624" w16cex:dateUtc="2021-02-18T17:26:00Z"/>
  <w16cex:commentExtensible w16cex:durableId="31F372FE" w16cex:dateUtc="2021-02-18T18:38:00Z"/>
  <w16cex:commentExtensible w16cex:durableId="3CF26111" w16cex:dateUtc="2021-02-22T16:35:00Z"/>
  <w16cex:commentExtensible w16cex:durableId="0AB5803F" w16cex:dateUtc="2021-02-22T20:06:00Z"/>
  <w16cex:commentExtensible w16cex:durableId="367092AB" w16cex:dateUtc="2021-02-22T20:18:00Z"/>
  <w16cex:commentExtensible w16cex:durableId="09F025C6" w16cex:dateUtc="2021-02-17T20:58:00Z"/>
  <w16cex:commentExtensible w16cex:durableId="233053F3" w16cex:dateUtc="2021-02-17T21:19:00Z"/>
  <w16cex:commentExtensible w16cex:durableId="061218D2" w16cex:dateUtc="2021-02-17T22:02:00Z"/>
  <w16cex:commentExtensible w16cex:durableId="193E196B" w16cex:dateUtc="2021-02-22T15:15:00Z"/>
  <w16cex:commentExtensible w16cex:durableId="3F623F4B" w16cex:dateUtc="2021-02-22T16:26:00Z"/>
  <w16cex:commentExtensible w16cex:durableId="28DFF545" w16cex:dateUtc="2021-02-18T19:47:00Z"/>
  <w16cex:commentExtensible w16cex:durableId="4AA13BA0" w16cex:dateUtc="2021-02-22T17:59:00Z"/>
  <w16cex:commentExtensible w16cex:durableId="61B35805" w16cex:dateUtc="2021-02-18T19:47:00Z"/>
  <w16cex:commentExtensible w16cex:durableId="41F2AFC8" w16cex:dateUtc="2021-02-22T19:58:00Z"/>
  <w16cex:commentExtensible w16cex:durableId="63899418" w16cex:dateUtc="2021-03-12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49DE55" w16cid:durableId="62664985"/>
  <w16cid:commentId w16cid:paraId="1F531BD9" w16cid:durableId="14B3993D"/>
  <w16cid:commentId w16cid:paraId="2C63EC1B" w16cid:durableId="72EEB456"/>
  <w16cid:commentId w16cid:paraId="7A915448" w16cid:durableId="4E223904"/>
  <w16cid:commentId w16cid:paraId="18ACE57E" w16cid:durableId="5A12B5E2"/>
  <w16cid:commentId w16cid:paraId="1B19E3B4" w16cid:durableId="2E730431"/>
  <w16cid:commentId w16cid:paraId="33049C2E" w16cid:durableId="19895814"/>
  <w16cid:commentId w16cid:paraId="14FBDAFE" w16cid:durableId="2A17587C"/>
  <w16cid:commentId w16cid:paraId="1D89F0F7" w16cid:durableId="3B8C2817"/>
  <w16cid:commentId w16cid:paraId="27915925" w16cid:durableId="7F58D94D"/>
  <w16cid:commentId w16cid:paraId="6E0CA502" w16cid:durableId="5C7A0E50"/>
  <w16cid:commentId w16cid:paraId="4FDC6D98" w16cid:durableId="53822E09"/>
  <w16cid:commentId w16cid:paraId="7E9BCABC" w16cid:durableId="153C9FCE"/>
  <w16cid:commentId w16cid:paraId="4CD664A8" w16cid:durableId="149DC56D"/>
  <w16cid:commentId w16cid:paraId="057F4481" w16cid:durableId="3E635D67"/>
  <w16cid:commentId w16cid:paraId="26C853A5" w16cid:durableId="05B91624"/>
  <w16cid:commentId w16cid:paraId="48046C5D" w16cid:durableId="31F372FE"/>
  <w16cid:commentId w16cid:paraId="6AF36881" w16cid:durableId="3CF26111"/>
  <w16cid:commentId w16cid:paraId="6223796F" w16cid:durableId="0AB5803F"/>
  <w16cid:commentId w16cid:paraId="62A92C13" w16cid:durableId="367092AB"/>
  <w16cid:commentId w16cid:paraId="0649ABC5" w16cid:durableId="09F025C6"/>
  <w16cid:commentId w16cid:paraId="5758668E" w16cid:durableId="233053F3"/>
  <w16cid:commentId w16cid:paraId="552BC12D" w16cid:durableId="061218D2"/>
  <w16cid:commentId w16cid:paraId="71C05DE2" w16cid:durableId="193E196B"/>
  <w16cid:commentId w16cid:paraId="5161375C" w16cid:durableId="3F623F4B"/>
  <w16cid:commentId w16cid:paraId="3C10D4FD" w16cid:durableId="28DFF545"/>
  <w16cid:commentId w16cid:paraId="5D48ED93" w16cid:durableId="4AA13BA0"/>
  <w16cid:commentId w16cid:paraId="326163A6" w16cid:durableId="61B35805"/>
  <w16cid:commentId w16cid:paraId="07D9A588" w16cid:durableId="41F2AFC8"/>
  <w16cid:commentId w16cid:paraId="2B21F478" w16cid:durableId="638994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7665D" w14:textId="77777777" w:rsidR="00146A68" w:rsidRDefault="00146A68" w:rsidP="00B15B08">
      <w:pPr>
        <w:spacing w:after="0" w:line="240" w:lineRule="auto"/>
      </w:pPr>
      <w:r>
        <w:separator/>
      </w:r>
    </w:p>
  </w:endnote>
  <w:endnote w:type="continuationSeparator" w:id="0">
    <w:p w14:paraId="5AF33DD1" w14:textId="77777777" w:rsidR="00146A68" w:rsidRDefault="00146A68" w:rsidP="00B15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AB2543" w14:paraId="559C71D6" w14:textId="77777777" w:rsidTr="231A6A21">
      <w:tc>
        <w:tcPr>
          <w:tcW w:w="3120" w:type="dxa"/>
        </w:tcPr>
        <w:p w14:paraId="58518123" w14:textId="19BC3829" w:rsidR="00AB2543" w:rsidRDefault="00AB2543" w:rsidP="231A6A21">
          <w:pPr>
            <w:pStyle w:val="Header"/>
            <w:ind w:left="-115"/>
          </w:pPr>
        </w:p>
      </w:tc>
      <w:tc>
        <w:tcPr>
          <w:tcW w:w="3120" w:type="dxa"/>
        </w:tcPr>
        <w:p w14:paraId="5CF2E6F5" w14:textId="28B1E297" w:rsidR="00AB2543" w:rsidRDefault="00AB2543" w:rsidP="231A6A21">
          <w:pPr>
            <w:pStyle w:val="Header"/>
            <w:jc w:val="center"/>
          </w:pPr>
        </w:p>
      </w:tc>
      <w:tc>
        <w:tcPr>
          <w:tcW w:w="3120" w:type="dxa"/>
        </w:tcPr>
        <w:p w14:paraId="31B7AEAA" w14:textId="37B18A94" w:rsidR="00AB2543" w:rsidRDefault="00AB2543" w:rsidP="231A6A21">
          <w:pPr>
            <w:pStyle w:val="Header"/>
            <w:ind w:right="-115"/>
            <w:jc w:val="right"/>
          </w:pPr>
        </w:p>
      </w:tc>
    </w:tr>
  </w:tbl>
  <w:p w14:paraId="38B1FDD1" w14:textId="3EDD2EC4" w:rsidR="00AB2543" w:rsidRDefault="00AB2543" w:rsidP="231A6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85EC0" w14:textId="77777777" w:rsidR="00146A68" w:rsidRDefault="00146A68" w:rsidP="00B15B08">
      <w:pPr>
        <w:spacing w:after="0" w:line="240" w:lineRule="auto"/>
      </w:pPr>
      <w:r>
        <w:separator/>
      </w:r>
    </w:p>
  </w:footnote>
  <w:footnote w:type="continuationSeparator" w:id="0">
    <w:p w14:paraId="12685276" w14:textId="77777777" w:rsidR="00146A68" w:rsidRDefault="00146A68" w:rsidP="00B15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546C6" w14:textId="480F337A" w:rsidR="004247B2" w:rsidRDefault="004247B2">
    <w:pPr>
      <w:pStyle w:val="Header"/>
    </w:pPr>
    <w:r>
      <w:t>Version 2.3</w:t>
    </w:r>
  </w:p>
  <w:p w14:paraId="0A36A2CB" w14:textId="7ACFC2E1" w:rsidR="004247B2" w:rsidRDefault="004247B2">
    <w:pPr>
      <w:pStyle w:val="Header"/>
    </w:pPr>
    <w:r>
      <w:t>Released 1/18/2023</w:t>
    </w:r>
  </w:p>
  <w:p w14:paraId="450896D5" w14:textId="226645E6" w:rsidR="00AB2543" w:rsidRDefault="00AB2543" w:rsidP="231A6A21">
    <w:pPr>
      <w:pStyle w:val="Header"/>
    </w:pPr>
  </w:p>
</w:hdr>
</file>

<file path=word/intelligence2.xml><?xml version="1.0" encoding="utf-8"?>
<int2:intelligence xmlns:int2="http://schemas.microsoft.com/office/intelligence/2020/intelligence" xmlns:oel="http://schemas.microsoft.com/office/2019/extlst">
  <int2:observations>
    <int2:textHash int2:hashCode="XBf6A+bV/CR1Ze" int2:id="jfKlZ8b7">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9F41"/>
    <w:multiLevelType w:val="hybridMultilevel"/>
    <w:tmpl w:val="B132590C"/>
    <w:lvl w:ilvl="0" w:tplc="B502BE92">
      <w:start w:val="161"/>
      <w:numFmt w:val="decimal"/>
      <w:lvlText w:val="A%1."/>
      <w:lvlJc w:val="left"/>
      <w:pPr>
        <w:ind w:left="720" w:hanging="360"/>
      </w:pPr>
    </w:lvl>
    <w:lvl w:ilvl="1" w:tplc="7F9E72AC">
      <w:start w:val="1"/>
      <w:numFmt w:val="lowerLetter"/>
      <w:lvlText w:val="%2."/>
      <w:lvlJc w:val="left"/>
      <w:pPr>
        <w:ind w:left="1440" w:hanging="360"/>
      </w:pPr>
    </w:lvl>
    <w:lvl w:ilvl="2" w:tplc="C720A7A0">
      <w:start w:val="1"/>
      <w:numFmt w:val="lowerRoman"/>
      <w:lvlText w:val="%3."/>
      <w:lvlJc w:val="right"/>
      <w:pPr>
        <w:ind w:left="2160" w:hanging="180"/>
      </w:pPr>
    </w:lvl>
    <w:lvl w:ilvl="3" w:tplc="49FE0806">
      <w:start w:val="1"/>
      <w:numFmt w:val="decimal"/>
      <w:lvlText w:val="%4."/>
      <w:lvlJc w:val="left"/>
      <w:pPr>
        <w:ind w:left="2880" w:hanging="360"/>
      </w:pPr>
    </w:lvl>
    <w:lvl w:ilvl="4" w:tplc="447CB064">
      <w:start w:val="1"/>
      <w:numFmt w:val="lowerLetter"/>
      <w:lvlText w:val="%5."/>
      <w:lvlJc w:val="left"/>
      <w:pPr>
        <w:ind w:left="3600" w:hanging="360"/>
      </w:pPr>
    </w:lvl>
    <w:lvl w:ilvl="5" w:tplc="5DEECC26">
      <w:start w:val="1"/>
      <w:numFmt w:val="lowerRoman"/>
      <w:lvlText w:val="%6."/>
      <w:lvlJc w:val="right"/>
      <w:pPr>
        <w:ind w:left="4320" w:hanging="180"/>
      </w:pPr>
    </w:lvl>
    <w:lvl w:ilvl="6" w:tplc="494A1A8A">
      <w:start w:val="1"/>
      <w:numFmt w:val="decimal"/>
      <w:lvlText w:val="%7."/>
      <w:lvlJc w:val="left"/>
      <w:pPr>
        <w:ind w:left="5040" w:hanging="360"/>
      </w:pPr>
    </w:lvl>
    <w:lvl w:ilvl="7" w:tplc="762ABB7E">
      <w:start w:val="1"/>
      <w:numFmt w:val="lowerLetter"/>
      <w:lvlText w:val="%8."/>
      <w:lvlJc w:val="left"/>
      <w:pPr>
        <w:ind w:left="5760" w:hanging="360"/>
      </w:pPr>
    </w:lvl>
    <w:lvl w:ilvl="8" w:tplc="5EE4EE1C">
      <w:start w:val="1"/>
      <w:numFmt w:val="lowerRoman"/>
      <w:lvlText w:val="%9."/>
      <w:lvlJc w:val="right"/>
      <w:pPr>
        <w:ind w:left="6480" w:hanging="180"/>
      </w:pPr>
    </w:lvl>
  </w:abstractNum>
  <w:abstractNum w:abstractNumId="1" w15:restartNumberingAfterBreak="0">
    <w:nsid w:val="00987ACB"/>
    <w:multiLevelType w:val="hybridMultilevel"/>
    <w:tmpl w:val="CF102974"/>
    <w:lvl w:ilvl="0" w:tplc="9CB2EE84">
      <w:start w:val="5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37264"/>
    <w:multiLevelType w:val="hybridMultilevel"/>
    <w:tmpl w:val="0BB2E784"/>
    <w:lvl w:ilvl="0" w:tplc="0DBE82D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195DC0"/>
    <w:multiLevelType w:val="hybridMultilevel"/>
    <w:tmpl w:val="B0543660"/>
    <w:lvl w:ilvl="0" w:tplc="09EC0870">
      <w:start w:val="88"/>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1E97C8D"/>
    <w:multiLevelType w:val="hybridMultilevel"/>
    <w:tmpl w:val="36A01B2E"/>
    <w:lvl w:ilvl="0" w:tplc="66822928">
      <w:start w:val="77"/>
      <w:numFmt w:val="decimal"/>
      <w:lvlText w:val="%1"/>
      <w:lvlJc w:val="left"/>
      <w:pPr>
        <w:ind w:left="720" w:hanging="360"/>
      </w:pPr>
      <w:rPr>
        <w:rFonts w:eastAsia="Calibr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2D2D21"/>
    <w:multiLevelType w:val="hybridMultilevel"/>
    <w:tmpl w:val="A080EAE4"/>
    <w:lvl w:ilvl="0" w:tplc="2BAA5F8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BA44E3"/>
    <w:multiLevelType w:val="hybridMultilevel"/>
    <w:tmpl w:val="2F507A44"/>
    <w:lvl w:ilvl="0" w:tplc="52501F24">
      <w:start w:val="70"/>
      <w:numFmt w:val="decimal"/>
      <w:lvlText w:val="A%1."/>
      <w:lvlJc w:val="left"/>
      <w:pPr>
        <w:ind w:left="360" w:hanging="360"/>
      </w:pPr>
      <w:rPr>
        <w:rFonts w:hint="default"/>
        <w:b w:val="0"/>
      </w:rPr>
    </w:lvl>
    <w:lvl w:ilvl="1" w:tplc="F790EA26">
      <w:numFmt w:val="decimal"/>
      <w:lvlText w:val="%2"/>
      <w:lvlJc w:val="left"/>
      <w:pPr>
        <w:ind w:left="720" w:hanging="360"/>
      </w:pPr>
      <w:rPr>
        <w:rFonts w:hint="default"/>
        <w:b w:val="0"/>
        <w:color w:val="auto"/>
      </w:rPr>
    </w:lvl>
    <w:lvl w:ilvl="2" w:tplc="508C764C">
      <w:start w:val="1"/>
      <w:numFmt w:val="lowerRoman"/>
      <w:lvlText w:val="%3)"/>
      <w:lvlJc w:val="left"/>
      <w:pPr>
        <w:ind w:left="1080" w:hanging="360"/>
      </w:pPr>
      <w:rPr>
        <w:rFonts w:hint="default"/>
      </w:rPr>
    </w:lvl>
    <w:lvl w:ilvl="3" w:tplc="B4129088">
      <w:start w:val="1"/>
      <w:numFmt w:val="decimal"/>
      <w:lvlText w:val="(%4)"/>
      <w:lvlJc w:val="left"/>
      <w:pPr>
        <w:ind w:left="1440" w:hanging="360"/>
      </w:pPr>
      <w:rPr>
        <w:rFonts w:hint="default"/>
      </w:rPr>
    </w:lvl>
    <w:lvl w:ilvl="4" w:tplc="1AF8E9A8">
      <w:start w:val="1"/>
      <w:numFmt w:val="lowerLetter"/>
      <w:lvlText w:val="(%5)"/>
      <w:lvlJc w:val="left"/>
      <w:pPr>
        <w:ind w:left="1800" w:hanging="360"/>
      </w:pPr>
      <w:rPr>
        <w:rFonts w:hint="default"/>
      </w:rPr>
    </w:lvl>
    <w:lvl w:ilvl="5" w:tplc="6E145DA8">
      <w:start w:val="1"/>
      <w:numFmt w:val="lowerRoman"/>
      <w:lvlText w:val="(%6)"/>
      <w:lvlJc w:val="left"/>
      <w:pPr>
        <w:ind w:left="2160" w:hanging="360"/>
      </w:pPr>
      <w:rPr>
        <w:rFonts w:hint="default"/>
      </w:rPr>
    </w:lvl>
    <w:lvl w:ilvl="6" w:tplc="8012DB26">
      <w:start w:val="1"/>
      <w:numFmt w:val="decimal"/>
      <w:lvlText w:val="%7."/>
      <w:lvlJc w:val="left"/>
      <w:pPr>
        <w:ind w:left="2520" w:hanging="360"/>
      </w:pPr>
      <w:rPr>
        <w:rFonts w:hint="default"/>
      </w:rPr>
    </w:lvl>
    <w:lvl w:ilvl="7" w:tplc="EF3459BA">
      <w:start w:val="1"/>
      <w:numFmt w:val="lowerLetter"/>
      <w:lvlText w:val="%8."/>
      <w:lvlJc w:val="left"/>
      <w:pPr>
        <w:ind w:left="2880" w:hanging="360"/>
      </w:pPr>
      <w:rPr>
        <w:rFonts w:hint="default"/>
      </w:rPr>
    </w:lvl>
    <w:lvl w:ilvl="8" w:tplc="BF525F40">
      <w:start w:val="1"/>
      <w:numFmt w:val="lowerRoman"/>
      <w:lvlText w:val="%9."/>
      <w:lvlJc w:val="left"/>
      <w:pPr>
        <w:ind w:left="3240" w:hanging="360"/>
      </w:pPr>
      <w:rPr>
        <w:rFonts w:hint="default"/>
      </w:rPr>
    </w:lvl>
  </w:abstractNum>
  <w:abstractNum w:abstractNumId="7" w15:restartNumberingAfterBreak="0">
    <w:nsid w:val="030A32D5"/>
    <w:multiLevelType w:val="hybridMultilevel"/>
    <w:tmpl w:val="A95CC6C4"/>
    <w:lvl w:ilvl="0" w:tplc="109812F0">
      <w:start w:val="168"/>
      <w:numFmt w:val="decimal"/>
      <w:lvlText w:val="A%1."/>
      <w:lvlJc w:val="left"/>
      <w:pPr>
        <w:ind w:left="360" w:hanging="360"/>
      </w:pPr>
      <w:rPr>
        <w:rFonts w:hint="default"/>
        <w:b w:val="0"/>
      </w:rPr>
    </w:lvl>
    <w:lvl w:ilvl="1" w:tplc="F9A869EE">
      <w:start w:val="55"/>
      <w:numFmt w:val="decimal"/>
      <w:lvlText w:val="%2"/>
      <w:lvlJc w:val="left"/>
      <w:pPr>
        <w:ind w:left="720" w:hanging="360"/>
      </w:pPr>
      <w:rPr>
        <w:rFonts w:hint="default"/>
        <w:b w:val="0"/>
        <w:color w:val="auto"/>
      </w:rPr>
    </w:lvl>
    <w:lvl w:ilvl="2" w:tplc="65ACEB0C">
      <w:start w:val="1"/>
      <w:numFmt w:val="lowerRoman"/>
      <w:lvlText w:val="%3)"/>
      <w:lvlJc w:val="left"/>
      <w:pPr>
        <w:ind w:left="1080" w:hanging="360"/>
      </w:pPr>
      <w:rPr>
        <w:rFonts w:hint="default"/>
      </w:rPr>
    </w:lvl>
    <w:lvl w:ilvl="3" w:tplc="B0ECD402">
      <w:start w:val="1"/>
      <w:numFmt w:val="decimal"/>
      <w:lvlText w:val="(%4)"/>
      <w:lvlJc w:val="left"/>
      <w:pPr>
        <w:ind w:left="1440" w:hanging="360"/>
      </w:pPr>
      <w:rPr>
        <w:rFonts w:hint="default"/>
      </w:rPr>
    </w:lvl>
    <w:lvl w:ilvl="4" w:tplc="F6EC4C26">
      <w:start w:val="1"/>
      <w:numFmt w:val="lowerLetter"/>
      <w:lvlText w:val="(%5)"/>
      <w:lvlJc w:val="left"/>
      <w:pPr>
        <w:ind w:left="1800" w:hanging="360"/>
      </w:pPr>
      <w:rPr>
        <w:rFonts w:hint="default"/>
      </w:rPr>
    </w:lvl>
    <w:lvl w:ilvl="5" w:tplc="C70E14AE">
      <w:start w:val="1"/>
      <w:numFmt w:val="lowerRoman"/>
      <w:lvlText w:val="(%6)"/>
      <w:lvlJc w:val="left"/>
      <w:pPr>
        <w:ind w:left="2160" w:hanging="360"/>
      </w:pPr>
      <w:rPr>
        <w:rFonts w:hint="default"/>
      </w:rPr>
    </w:lvl>
    <w:lvl w:ilvl="6" w:tplc="AE1CF426">
      <w:start w:val="1"/>
      <w:numFmt w:val="decimal"/>
      <w:lvlText w:val="%7."/>
      <w:lvlJc w:val="left"/>
      <w:pPr>
        <w:ind w:left="2520" w:hanging="360"/>
      </w:pPr>
      <w:rPr>
        <w:rFonts w:hint="default"/>
      </w:rPr>
    </w:lvl>
    <w:lvl w:ilvl="7" w:tplc="E82A2AEE">
      <w:start w:val="1"/>
      <w:numFmt w:val="lowerLetter"/>
      <w:lvlText w:val="%8."/>
      <w:lvlJc w:val="left"/>
      <w:pPr>
        <w:ind w:left="2880" w:hanging="360"/>
      </w:pPr>
      <w:rPr>
        <w:rFonts w:hint="default"/>
      </w:rPr>
    </w:lvl>
    <w:lvl w:ilvl="8" w:tplc="79FAFD4C">
      <w:start w:val="1"/>
      <w:numFmt w:val="lowerRoman"/>
      <w:lvlText w:val="%9."/>
      <w:lvlJc w:val="left"/>
      <w:pPr>
        <w:ind w:left="3240" w:hanging="360"/>
      </w:pPr>
      <w:rPr>
        <w:rFonts w:hint="default"/>
      </w:rPr>
    </w:lvl>
  </w:abstractNum>
  <w:abstractNum w:abstractNumId="8" w15:restartNumberingAfterBreak="0">
    <w:nsid w:val="038D61A9"/>
    <w:multiLevelType w:val="hybridMultilevel"/>
    <w:tmpl w:val="CD666032"/>
    <w:lvl w:ilvl="0" w:tplc="29FE6188">
      <w:start w:val="55"/>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BE1A03"/>
    <w:multiLevelType w:val="hybridMultilevel"/>
    <w:tmpl w:val="6D40AA40"/>
    <w:lvl w:ilvl="0" w:tplc="C406A354">
      <w:numFmt w:val="decimal"/>
      <w:lvlText w:val="%1"/>
      <w:lvlJc w:val="left"/>
      <w:pPr>
        <w:ind w:left="2160" w:hanging="360"/>
      </w:pPr>
      <w:rPr>
        <w:rFonts w:asciiTheme="minorHAnsi" w:eastAsia="Calibri" w:hAnsiTheme="minorHAnsi" w:cstheme="minorBidi" w:hint="default"/>
        <w:color w:val="auto"/>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4CA7BF9"/>
    <w:multiLevelType w:val="hybridMultilevel"/>
    <w:tmpl w:val="17627550"/>
    <w:lvl w:ilvl="0" w:tplc="414C82BE">
      <w:numFmt w:val="decimal"/>
      <w:lvlText w:val="%1"/>
      <w:lvlJc w:val="left"/>
      <w:pPr>
        <w:ind w:left="720" w:hanging="360"/>
      </w:pPr>
      <w:rPr>
        <w:rFonts w:eastAsia="Calibri" w:cs="Times New Roman"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6651DF"/>
    <w:multiLevelType w:val="hybridMultilevel"/>
    <w:tmpl w:val="2FFAD864"/>
    <w:lvl w:ilvl="0" w:tplc="C406A354">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2A3256"/>
    <w:multiLevelType w:val="hybridMultilevel"/>
    <w:tmpl w:val="8A0A3548"/>
    <w:lvl w:ilvl="0" w:tplc="576C20A8">
      <w:start w:val="1"/>
      <w:numFmt w:val="bullet"/>
      <w:lvlText w:val=""/>
      <w:lvlJc w:val="left"/>
      <w:pPr>
        <w:ind w:left="720" w:hanging="360"/>
      </w:pPr>
      <w:rPr>
        <w:rFonts w:ascii="Symbol" w:hAnsi="Symbol" w:hint="default"/>
      </w:rPr>
    </w:lvl>
    <w:lvl w:ilvl="1" w:tplc="3BACBA16">
      <w:start w:val="1"/>
      <w:numFmt w:val="lowerLetter"/>
      <w:lvlText w:val="%2."/>
      <w:lvlJc w:val="left"/>
      <w:pPr>
        <w:ind w:left="1440" w:hanging="360"/>
      </w:pPr>
    </w:lvl>
    <w:lvl w:ilvl="2" w:tplc="6616D0B8">
      <w:start w:val="1"/>
      <w:numFmt w:val="lowerRoman"/>
      <w:lvlText w:val="%3."/>
      <w:lvlJc w:val="right"/>
      <w:pPr>
        <w:ind w:left="2160" w:hanging="180"/>
      </w:pPr>
    </w:lvl>
    <w:lvl w:ilvl="3" w:tplc="993E7DD0">
      <w:start w:val="1"/>
      <w:numFmt w:val="decimal"/>
      <w:lvlText w:val="%4."/>
      <w:lvlJc w:val="left"/>
      <w:pPr>
        <w:ind w:left="2880" w:hanging="360"/>
      </w:pPr>
    </w:lvl>
    <w:lvl w:ilvl="4" w:tplc="1D56B5DE">
      <w:start w:val="1"/>
      <w:numFmt w:val="lowerLetter"/>
      <w:lvlText w:val="%5."/>
      <w:lvlJc w:val="left"/>
      <w:pPr>
        <w:ind w:left="3600" w:hanging="360"/>
      </w:pPr>
    </w:lvl>
    <w:lvl w:ilvl="5" w:tplc="972049A8">
      <w:start w:val="1"/>
      <w:numFmt w:val="lowerRoman"/>
      <w:lvlText w:val="%6."/>
      <w:lvlJc w:val="right"/>
      <w:pPr>
        <w:ind w:left="4320" w:hanging="180"/>
      </w:pPr>
    </w:lvl>
    <w:lvl w:ilvl="6" w:tplc="41FA900A">
      <w:start w:val="1"/>
      <w:numFmt w:val="decimal"/>
      <w:lvlText w:val="%7."/>
      <w:lvlJc w:val="left"/>
      <w:pPr>
        <w:ind w:left="5040" w:hanging="360"/>
      </w:pPr>
    </w:lvl>
    <w:lvl w:ilvl="7" w:tplc="594E65A0">
      <w:start w:val="1"/>
      <w:numFmt w:val="lowerLetter"/>
      <w:lvlText w:val="%8."/>
      <w:lvlJc w:val="left"/>
      <w:pPr>
        <w:ind w:left="5760" w:hanging="360"/>
      </w:pPr>
    </w:lvl>
    <w:lvl w:ilvl="8" w:tplc="032059FA">
      <w:start w:val="1"/>
      <w:numFmt w:val="lowerRoman"/>
      <w:lvlText w:val="%9."/>
      <w:lvlJc w:val="right"/>
      <w:pPr>
        <w:ind w:left="6480" w:hanging="180"/>
      </w:pPr>
    </w:lvl>
  </w:abstractNum>
  <w:abstractNum w:abstractNumId="13" w15:restartNumberingAfterBreak="0">
    <w:nsid w:val="07905C1B"/>
    <w:multiLevelType w:val="hybridMultilevel"/>
    <w:tmpl w:val="7AC68E50"/>
    <w:lvl w:ilvl="0" w:tplc="64E28AE6">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DF2A54"/>
    <w:multiLevelType w:val="hybridMultilevel"/>
    <w:tmpl w:val="051E9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E812AD"/>
    <w:multiLevelType w:val="hybridMultilevel"/>
    <w:tmpl w:val="67C0B3EA"/>
    <w:lvl w:ilvl="0" w:tplc="3A24DFEC">
      <w:start w:val="77"/>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8B4169A"/>
    <w:multiLevelType w:val="hybridMultilevel"/>
    <w:tmpl w:val="E1B0C3CE"/>
    <w:lvl w:ilvl="0" w:tplc="11820858">
      <w:start w:val="70"/>
      <w:numFmt w:val="decimal"/>
      <w:lvlText w:val="A%1."/>
      <w:lvlJc w:val="left"/>
      <w:pPr>
        <w:ind w:left="360" w:hanging="360"/>
      </w:pPr>
      <w:rPr>
        <w:rFonts w:hint="default"/>
        <w:b w:val="0"/>
      </w:rPr>
    </w:lvl>
    <w:lvl w:ilvl="1" w:tplc="68A26A58">
      <w:start w:val="88"/>
      <w:numFmt w:val="decimal"/>
      <w:lvlText w:val="%2"/>
      <w:lvlJc w:val="left"/>
      <w:pPr>
        <w:ind w:left="720" w:hanging="360"/>
      </w:pPr>
      <w:rPr>
        <w:rFonts w:asciiTheme="minorHAnsi" w:eastAsia="Calibri" w:hAnsiTheme="minorHAnsi" w:cs="Times New Roman" w:hint="default"/>
        <w:b w:val="0"/>
        <w:color w:val="auto"/>
      </w:rPr>
    </w:lvl>
    <w:lvl w:ilvl="2" w:tplc="52842664">
      <w:start w:val="1"/>
      <w:numFmt w:val="lowerRoman"/>
      <w:lvlText w:val="%3)"/>
      <w:lvlJc w:val="left"/>
      <w:pPr>
        <w:ind w:left="1080" w:hanging="360"/>
      </w:pPr>
      <w:rPr>
        <w:rFonts w:hint="default"/>
      </w:rPr>
    </w:lvl>
    <w:lvl w:ilvl="3" w:tplc="2AF8D318">
      <w:start w:val="1"/>
      <w:numFmt w:val="decimal"/>
      <w:lvlText w:val="(%4)"/>
      <w:lvlJc w:val="left"/>
      <w:pPr>
        <w:ind w:left="1440" w:hanging="360"/>
      </w:pPr>
      <w:rPr>
        <w:rFonts w:hint="default"/>
      </w:rPr>
    </w:lvl>
    <w:lvl w:ilvl="4" w:tplc="C01A2D08">
      <w:start w:val="1"/>
      <w:numFmt w:val="lowerLetter"/>
      <w:lvlText w:val="(%5)"/>
      <w:lvlJc w:val="left"/>
      <w:pPr>
        <w:ind w:left="1800" w:hanging="360"/>
      </w:pPr>
      <w:rPr>
        <w:rFonts w:hint="default"/>
      </w:rPr>
    </w:lvl>
    <w:lvl w:ilvl="5" w:tplc="D670019C">
      <w:start w:val="1"/>
      <w:numFmt w:val="lowerRoman"/>
      <w:lvlText w:val="(%6)"/>
      <w:lvlJc w:val="left"/>
      <w:pPr>
        <w:ind w:left="2160" w:hanging="360"/>
      </w:pPr>
      <w:rPr>
        <w:rFonts w:hint="default"/>
      </w:rPr>
    </w:lvl>
    <w:lvl w:ilvl="6" w:tplc="20CCAFC4">
      <w:start w:val="1"/>
      <w:numFmt w:val="decimal"/>
      <w:lvlText w:val="%7."/>
      <w:lvlJc w:val="left"/>
      <w:pPr>
        <w:ind w:left="2520" w:hanging="360"/>
      </w:pPr>
      <w:rPr>
        <w:rFonts w:hint="default"/>
      </w:rPr>
    </w:lvl>
    <w:lvl w:ilvl="7" w:tplc="A27256EC">
      <w:start w:val="1"/>
      <w:numFmt w:val="lowerLetter"/>
      <w:lvlText w:val="%8."/>
      <w:lvlJc w:val="left"/>
      <w:pPr>
        <w:ind w:left="2880" w:hanging="360"/>
      </w:pPr>
      <w:rPr>
        <w:rFonts w:hint="default"/>
      </w:rPr>
    </w:lvl>
    <w:lvl w:ilvl="8" w:tplc="134C9952">
      <w:start w:val="1"/>
      <w:numFmt w:val="lowerRoman"/>
      <w:lvlText w:val="%9."/>
      <w:lvlJc w:val="left"/>
      <w:pPr>
        <w:ind w:left="3240" w:hanging="360"/>
      </w:pPr>
      <w:rPr>
        <w:rFonts w:hint="default"/>
      </w:rPr>
    </w:lvl>
  </w:abstractNum>
  <w:abstractNum w:abstractNumId="17" w15:restartNumberingAfterBreak="0">
    <w:nsid w:val="0AE46B9D"/>
    <w:multiLevelType w:val="hybridMultilevel"/>
    <w:tmpl w:val="6CAA20C0"/>
    <w:lvl w:ilvl="0" w:tplc="6B7870B0">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B6F5DE7"/>
    <w:multiLevelType w:val="hybridMultilevel"/>
    <w:tmpl w:val="20108574"/>
    <w:lvl w:ilvl="0" w:tplc="813ECB92">
      <w:start w:val="77"/>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BC77316"/>
    <w:multiLevelType w:val="hybridMultilevel"/>
    <w:tmpl w:val="DEA637C0"/>
    <w:lvl w:ilvl="0" w:tplc="5B88D1C2">
      <w:start w:val="161"/>
      <w:numFmt w:val="decimal"/>
      <w:lvlText w:val="A%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C16F76"/>
    <w:multiLevelType w:val="hybridMultilevel"/>
    <w:tmpl w:val="DCA8DD2A"/>
    <w:lvl w:ilvl="0" w:tplc="1BAE5DFA">
      <w:start w:val="77"/>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CD20C10"/>
    <w:multiLevelType w:val="hybridMultilevel"/>
    <w:tmpl w:val="D09C71EA"/>
    <w:lvl w:ilvl="0" w:tplc="E5965D34">
      <w:start w:val="77"/>
      <w:numFmt w:val="decimal"/>
      <w:lvlText w:val="%1"/>
      <w:lvlJc w:val="left"/>
      <w:pPr>
        <w:ind w:left="1620" w:hanging="360"/>
      </w:pPr>
      <w:rPr>
        <w:rFonts w:hint="default"/>
        <w:b w:val="0"/>
        <w:color w:val="auto"/>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0CDE4824"/>
    <w:multiLevelType w:val="hybridMultilevel"/>
    <w:tmpl w:val="85581E02"/>
    <w:lvl w:ilvl="0" w:tplc="44341028">
      <w:start w:val="109"/>
      <w:numFmt w:val="decimal"/>
      <w:lvlText w:val="A%1."/>
      <w:lvlJc w:val="left"/>
      <w:pPr>
        <w:ind w:left="360" w:hanging="360"/>
      </w:pPr>
      <w:rPr>
        <w:rFonts w:hint="default"/>
        <w:b w:val="0"/>
      </w:rPr>
    </w:lvl>
    <w:lvl w:ilvl="1" w:tplc="813ECB92">
      <w:numFmt w:val="decimal"/>
      <w:lvlText w:val="%2"/>
      <w:lvlJc w:val="left"/>
      <w:pPr>
        <w:ind w:left="720" w:hanging="360"/>
      </w:pPr>
      <w:rPr>
        <w:rFonts w:eastAsiaTheme="minorHAnsi" w:hint="default"/>
        <w:color w:val="auto"/>
      </w:rPr>
    </w:lvl>
    <w:lvl w:ilvl="2" w:tplc="B9FEF232">
      <w:start w:val="1"/>
      <w:numFmt w:val="lowerRoman"/>
      <w:lvlText w:val="%3)"/>
      <w:lvlJc w:val="left"/>
      <w:pPr>
        <w:ind w:left="1080" w:hanging="360"/>
      </w:pPr>
      <w:rPr>
        <w:rFonts w:hint="default"/>
      </w:rPr>
    </w:lvl>
    <w:lvl w:ilvl="3" w:tplc="FFEC8D62">
      <w:start w:val="1"/>
      <w:numFmt w:val="decimal"/>
      <w:lvlText w:val="(%4)"/>
      <w:lvlJc w:val="left"/>
      <w:pPr>
        <w:ind w:left="1440" w:hanging="360"/>
      </w:pPr>
      <w:rPr>
        <w:rFonts w:hint="default"/>
      </w:rPr>
    </w:lvl>
    <w:lvl w:ilvl="4" w:tplc="7CA8B5F8">
      <w:start w:val="1"/>
      <w:numFmt w:val="lowerLetter"/>
      <w:lvlText w:val="(%5)"/>
      <w:lvlJc w:val="left"/>
      <w:pPr>
        <w:ind w:left="1800" w:hanging="360"/>
      </w:pPr>
      <w:rPr>
        <w:rFonts w:hint="default"/>
      </w:rPr>
    </w:lvl>
    <w:lvl w:ilvl="5" w:tplc="A394F752">
      <w:start w:val="1"/>
      <w:numFmt w:val="lowerRoman"/>
      <w:lvlText w:val="(%6)"/>
      <w:lvlJc w:val="left"/>
      <w:pPr>
        <w:ind w:left="2160" w:hanging="360"/>
      </w:pPr>
      <w:rPr>
        <w:rFonts w:hint="default"/>
      </w:rPr>
    </w:lvl>
    <w:lvl w:ilvl="6" w:tplc="B9405FB0">
      <w:start w:val="1"/>
      <w:numFmt w:val="decimal"/>
      <w:lvlText w:val="%7."/>
      <w:lvlJc w:val="left"/>
      <w:pPr>
        <w:ind w:left="2520" w:hanging="360"/>
      </w:pPr>
      <w:rPr>
        <w:rFonts w:hint="default"/>
      </w:rPr>
    </w:lvl>
    <w:lvl w:ilvl="7" w:tplc="7A189116">
      <w:start w:val="1"/>
      <w:numFmt w:val="lowerLetter"/>
      <w:lvlText w:val="%8."/>
      <w:lvlJc w:val="left"/>
      <w:pPr>
        <w:ind w:left="2880" w:hanging="360"/>
      </w:pPr>
      <w:rPr>
        <w:rFonts w:hint="default"/>
      </w:rPr>
    </w:lvl>
    <w:lvl w:ilvl="8" w:tplc="890ADD72">
      <w:start w:val="1"/>
      <w:numFmt w:val="lowerRoman"/>
      <w:lvlText w:val="%9."/>
      <w:lvlJc w:val="left"/>
      <w:pPr>
        <w:ind w:left="3240" w:hanging="360"/>
      </w:pPr>
      <w:rPr>
        <w:rFonts w:hint="default"/>
      </w:rPr>
    </w:lvl>
  </w:abstractNum>
  <w:abstractNum w:abstractNumId="23" w15:restartNumberingAfterBreak="0">
    <w:nsid w:val="0E770C88"/>
    <w:multiLevelType w:val="hybridMultilevel"/>
    <w:tmpl w:val="F8FEC9B0"/>
    <w:lvl w:ilvl="0" w:tplc="D7B61BAC">
      <w:start w:val="1"/>
      <w:numFmt w:val="decimal"/>
      <w:lvlText w:val="%1."/>
      <w:lvlJc w:val="left"/>
      <w:pPr>
        <w:ind w:left="720" w:hanging="360"/>
      </w:pPr>
    </w:lvl>
    <w:lvl w:ilvl="1" w:tplc="093CA51E">
      <w:start w:val="1"/>
      <w:numFmt w:val="lowerLetter"/>
      <w:lvlText w:val="%2."/>
      <w:lvlJc w:val="left"/>
      <w:pPr>
        <w:ind w:left="1440" w:hanging="360"/>
      </w:pPr>
    </w:lvl>
    <w:lvl w:ilvl="2" w:tplc="E286EA7A">
      <w:start w:val="1"/>
      <w:numFmt w:val="lowerRoman"/>
      <w:lvlText w:val="%3."/>
      <w:lvlJc w:val="right"/>
      <w:pPr>
        <w:ind w:left="2160" w:hanging="180"/>
      </w:pPr>
    </w:lvl>
    <w:lvl w:ilvl="3" w:tplc="D278D68A">
      <w:start w:val="1"/>
      <w:numFmt w:val="decimal"/>
      <w:lvlText w:val="%4."/>
      <w:lvlJc w:val="left"/>
      <w:pPr>
        <w:ind w:left="2880" w:hanging="360"/>
      </w:pPr>
    </w:lvl>
    <w:lvl w:ilvl="4" w:tplc="22186B06">
      <w:start w:val="1"/>
      <w:numFmt w:val="lowerLetter"/>
      <w:lvlText w:val="%5."/>
      <w:lvlJc w:val="left"/>
      <w:pPr>
        <w:ind w:left="3600" w:hanging="360"/>
      </w:pPr>
    </w:lvl>
    <w:lvl w:ilvl="5" w:tplc="506A7E06">
      <w:start w:val="1"/>
      <w:numFmt w:val="lowerRoman"/>
      <w:lvlText w:val="%6."/>
      <w:lvlJc w:val="right"/>
      <w:pPr>
        <w:ind w:left="4320" w:hanging="180"/>
      </w:pPr>
    </w:lvl>
    <w:lvl w:ilvl="6" w:tplc="13CCD120">
      <w:start w:val="1"/>
      <w:numFmt w:val="decimal"/>
      <w:lvlText w:val="%7."/>
      <w:lvlJc w:val="left"/>
      <w:pPr>
        <w:ind w:left="5040" w:hanging="360"/>
      </w:pPr>
    </w:lvl>
    <w:lvl w:ilvl="7" w:tplc="57909BCA">
      <w:start w:val="1"/>
      <w:numFmt w:val="lowerLetter"/>
      <w:lvlText w:val="%8."/>
      <w:lvlJc w:val="left"/>
      <w:pPr>
        <w:ind w:left="5760" w:hanging="360"/>
      </w:pPr>
    </w:lvl>
    <w:lvl w:ilvl="8" w:tplc="0E4275F2">
      <w:start w:val="1"/>
      <w:numFmt w:val="lowerRoman"/>
      <w:lvlText w:val="%9."/>
      <w:lvlJc w:val="right"/>
      <w:pPr>
        <w:ind w:left="6480" w:hanging="180"/>
      </w:pPr>
    </w:lvl>
  </w:abstractNum>
  <w:abstractNum w:abstractNumId="24" w15:restartNumberingAfterBreak="0">
    <w:nsid w:val="0FAA217C"/>
    <w:multiLevelType w:val="hybridMultilevel"/>
    <w:tmpl w:val="F4144DB0"/>
    <w:lvl w:ilvl="0" w:tplc="9C70E5A6">
      <w:start w:val="201"/>
      <w:numFmt w:val="decimal"/>
      <w:lvlText w:val="A%1."/>
      <w:lvlJc w:val="left"/>
      <w:pPr>
        <w:ind w:left="360" w:hanging="360"/>
      </w:pPr>
      <w:rPr>
        <w:rFonts w:hint="default"/>
        <w:b w:val="0"/>
      </w:rPr>
    </w:lvl>
    <w:lvl w:ilvl="1" w:tplc="813ECB92">
      <w:numFmt w:val="decimal"/>
      <w:lvlText w:val="%2"/>
      <w:lvlJc w:val="left"/>
      <w:pPr>
        <w:ind w:left="720" w:hanging="360"/>
      </w:pPr>
      <w:rPr>
        <w:rFonts w:eastAsiaTheme="minorHAnsi" w:hint="default"/>
        <w:color w:val="auto"/>
      </w:rPr>
    </w:lvl>
    <w:lvl w:ilvl="2" w:tplc="0E58BB9C">
      <w:start w:val="1"/>
      <w:numFmt w:val="lowerRoman"/>
      <w:lvlText w:val="%3)"/>
      <w:lvlJc w:val="left"/>
      <w:pPr>
        <w:ind w:left="1080" w:hanging="360"/>
      </w:pPr>
      <w:rPr>
        <w:rFonts w:hint="default"/>
      </w:rPr>
    </w:lvl>
    <w:lvl w:ilvl="3" w:tplc="0AACB9B0">
      <w:start w:val="1"/>
      <w:numFmt w:val="decimal"/>
      <w:lvlText w:val="(%4)"/>
      <w:lvlJc w:val="left"/>
      <w:pPr>
        <w:ind w:left="1440" w:hanging="360"/>
      </w:pPr>
      <w:rPr>
        <w:rFonts w:hint="default"/>
      </w:rPr>
    </w:lvl>
    <w:lvl w:ilvl="4" w:tplc="1598C172">
      <w:start w:val="1"/>
      <w:numFmt w:val="lowerLetter"/>
      <w:lvlText w:val="(%5)"/>
      <w:lvlJc w:val="left"/>
      <w:pPr>
        <w:ind w:left="1800" w:hanging="360"/>
      </w:pPr>
      <w:rPr>
        <w:rFonts w:hint="default"/>
      </w:rPr>
    </w:lvl>
    <w:lvl w:ilvl="5" w:tplc="CA46690E">
      <w:start w:val="1"/>
      <w:numFmt w:val="lowerRoman"/>
      <w:lvlText w:val="(%6)"/>
      <w:lvlJc w:val="left"/>
      <w:pPr>
        <w:ind w:left="2160" w:hanging="360"/>
      </w:pPr>
      <w:rPr>
        <w:rFonts w:hint="default"/>
      </w:rPr>
    </w:lvl>
    <w:lvl w:ilvl="6" w:tplc="AC26C2E0">
      <w:start w:val="1"/>
      <w:numFmt w:val="decimal"/>
      <w:lvlText w:val="%7."/>
      <w:lvlJc w:val="left"/>
      <w:pPr>
        <w:ind w:left="2520" w:hanging="360"/>
      </w:pPr>
      <w:rPr>
        <w:rFonts w:hint="default"/>
      </w:rPr>
    </w:lvl>
    <w:lvl w:ilvl="7" w:tplc="A4F86190">
      <w:start w:val="1"/>
      <w:numFmt w:val="lowerLetter"/>
      <w:lvlText w:val="%8."/>
      <w:lvlJc w:val="left"/>
      <w:pPr>
        <w:ind w:left="2880" w:hanging="360"/>
      </w:pPr>
      <w:rPr>
        <w:rFonts w:hint="default"/>
      </w:rPr>
    </w:lvl>
    <w:lvl w:ilvl="8" w:tplc="2C0644D6">
      <w:start w:val="1"/>
      <w:numFmt w:val="lowerRoman"/>
      <w:lvlText w:val="%9."/>
      <w:lvlJc w:val="left"/>
      <w:pPr>
        <w:ind w:left="3240" w:hanging="360"/>
      </w:pPr>
      <w:rPr>
        <w:rFonts w:hint="default"/>
      </w:rPr>
    </w:lvl>
  </w:abstractNum>
  <w:abstractNum w:abstractNumId="25" w15:restartNumberingAfterBreak="0">
    <w:nsid w:val="11D420C7"/>
    <w:multiLevelType w:val="hybridMultilevel"/>
    <w:tmpl w:val="35A41E90"/>
    <w:lvl w:ilvl="0" w:tplc="FD429964">
      <w:numFmt w:val="decimal"/>
      <w:lvlText w:val="%1"/>
      <w:lvlJc w:val="left"/>
      <w:pPr>
        <w:ind w:left="720" w:hanging="360"/>
      </w:pPr>
      <w:rPr>
        <w:rFonts w:ascii="Calibri" w:eastAsia="Calibri" w:hAnsi="Calibr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1EC2C64"/>
    <w:multiLevelType w:val="hybridMultilevel"/>
    <w:tmpl w:val="723834F2"/>
    <w:lvl w:ilvl="0" w:tplc="531859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1F64811"/>
    <w:multiLevelType w:val="hybridMultilevel"/>
    <w:tmpl w:val="EAE0418C"/>
    <w:lvl w:ilvl="0" w:tplc="AD2C1E78">
      <w:start w:val="77"/>
      <w:numFmt w:val="decimal"/>
      <w:lvlText w:val="%1"/>
      <w:lvlJc w:val="left"/>
      <w:pPr>
        <w:ind w:left="1440" w:hanging="360"/>
      </w:pPr>
      <w:rPr>
        <w:rFonts w:asciiTheme="minorHAnsi" w:eastAsia="Calibri" w:hAnsiTheme="minorHAnsi"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44B316A"/>
    <w:multiLevelType w:val="hybridMultilevel"/>
    <w:tmpl w:val="D7EAD8B0"/>
    <w:lvl w:ilvl="0" w:tplc="6448AAC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559218F"/>
    <w:multiLevelType w:val="hybridMultilevel"/>
    <w:tmpl w:val="79D43B16"/>
    <w:lvl w:ilvl="0" w:tplc="8360973C">
      <w:start w:val="77"/>
      <w:numFmt w:val="decimal"/>
      <w:lvlText w:val="%1"/>
      <w:lvlJc w:val="left"/>
      <w:pPr>
        <w:ind w:left="720" w:hanging="360"/>
      </w:pPr>
      <w:rPr>
        <w:rFonts w:eastAsia="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61C55B6"/>
    <w:multiLevelType w:val="hybridMultilevel"/>
    <w:tmpl w:val="C92ACF96"/>
    <w:lvl w:ilvl="0" w:tplc="31088216">
      <w:start w:val="1"/>
      <w:numFmt w:val="upperLetter"/>
      <w:lvlText w:val="%1."/>
      <w:lvlJc w:val="left"/>
      <w:pPr>
        <w:ind w:left="720" w:hanging="360"/>
      </w:pPr>
    </w:lvl>
    <w:lvl w:ilvl="1" w:tplc="FC362A82">
      <w:start w:val="1"/>
      <w:numFmt w:val="decimal"/>
      <w:lvlText w:val="%2."/>
      <w:lvlJc w:val="left"/>
      <w:pPr>
        <w:ind w:left="1440" w:hanging="360"/>
      </w:pPr>
    </w:lvl>
    <w:lvl w:ilvl="2" w:tplc="0A7CB5F8">
      <w:start w:val="1"/>
      <w:numFmt w:val="lowerRoman"/>
      <w:lvlText w:val="%3."/>
      <w:lvlJc w:val="right"/>
      <w:pPr>
        <w:ind w:left="2160" w:hanging="180"/>
      </w:pPr>
    </w:lvl>
    <w:lvl w:ilvl="3" w:tplc="9DD2FEE2">
      <w:start w:val="1"/>
      <w:numFmt w:val="decimal"/>
      <w:lvlText w:val="%4."/>
      <w:lvlJc w:val="left"/>
      <w:pPr>
        <w:ind w:left="2880" w:hanging="360"/>
      </w:pPr>
    </w:lvl>
    <w:lvl w:ilvl="4" w:tplc="B484A506">
      <w:start w:val="1"/>
      <w:numFmt w:val="lowerLetter"/>
      <w:lvlText w:val="%5."/>
      <w:lvlJc w:val="left"/>
      <w:pPr>
        <w:ind w:left="3600" w:hanging="360"/>
      </w:pPr>
    </w:lvl>
    <w:lvl w:ilvl="5" w:tplc="8814F32C">
      <w:start w:val="1"/>
      <w:numFmt w:val="lowerRoman"/>
      <w:lvlText w:val="%6."/>
      <w:lvlJc w:val="right"/>
      <w:pPr>
        <w:ind w:left="4320" w:hanging="180"/>
      </w:pPr>
    </w:lvl>
    <w:lvl w:ilvl="6" w:tplc="90D608CE">
      <w:start w:val="1"/>
      <w:numFmt w:val="decimal"/>
      <w:lvlText w:val="%7."/>
      <w:lvlJc w:val="left"/>
      <w:pPr>
        <w:ind w:left="5040" w:hanging="360"/>
      </w:pPr>
    </w:lvl>
    <w:lvl w:ilvl="7" w:tplc="0AD25AB0">
      <w:start w:val="1"/>
      <w:numFmt w:val="lowerLetter"/>
      <w:lvlText w:val="%8."/>
      <w:lvlJc w:val="left"/>
      <w:pPr>
        <w:ind w:left="5760" w:hanging="360"/>
      </w:pPr>
    </w:lvl>
    <w:lvl w:ilvl="8" w:tplc="8E0A92CA">
      <w:start w:val="1"/>
      <w:numFmt w:val="lowerRoman"/>
      <w:lvlText w:val="%9."/>
      <w:lvlJc w:val="right"/>
      <w:pPr>
        <w:ind w:left="6480" w:hanging="180"/>
      </w:pPr>
    </w:lvl>
  </w:abstractNum>
  <w:abstractNum w:abstractNumId="31" w15:restartNumberingAfterBreak="0">
    <w:nsid w:val="168F2D11"/>
    <w:multiLevelType w:val="hybridMultilevel"/>
    <w:tmpl w:val="4F3C0E80"/>
    <w:lvl w:ilvl="0" w:tplc="C406A354">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17037360"/>
    <w:multiLevelType w:val="hybridMultilevel"/>
    <w:tmpl w:val="025A959E"/>
    <w:lvl w:ilvl="0" w:tplc="86168B26">
      <w:start w:val="245"/>
      <w:numFmt w:val="decimal"/>
      <w:lvlText w:val="A%1."/>
      <w:lvlJc w:val="left"/>
      <w:pPr>
        <w:ind w:left="360" w:hanging="360"/>
      </w:pPr>
      <w:rPr>
        <w:rFonts w:hint="default"/>
        <w:b w:val="0"/>
      </w:rPr>
    </w:lvl>
    <w:lvl w:ilvl="1" w:tplc="CEBA62BA">
      <w:start w:val="1"/>
      <w:numFmt w:val="bullet"/>
      <w:lvlText w:val=""/>
      <w:lvlJc w:val="left"/>
      <w:pPr>
        <w:ind w:left="720" w:hanging="360"/>
      </w:pPr>
      <w:rPr>
        <w:rFonts w:ascii="Symbol" w:hAnsi="Symbol" w:hint="default"/>
        <w:color w:val="auto"/>
      </w:rPr>
    </w:lvl>
    <w:lvl w:ilvl="2" w:tplc="DA7699F6">
      <w:start w:val="1"/>
      <w:numFmt w:val="lowerRoman"/>
      <w:lvlText w:val="%3)"/>
      <w:lvlJc w:val="left"/>
      <w:pPr>
        <w:ind w:left="1080" w:hanging="360"/>
      </w:pPr>
      <w:rPr>
        <w:rFonts w:hint="default"/>
      </w:rPr>
    </w:lvl>
    <w:lvl w:ilvl="3" w:tplc="1CAC4DD6">
      <w:start w:val="1"/>
      <w:numFmt w:val="decimal"/>
      <w:lvlText w:val="(%4)"/>
      <w:lvlJc w:val="left"/>
      <w:pPr>
        <w:ind w:left="1440" w:hanging="360"/>
      </w:pPr>
      <w:rPr>
        <w:rFonts w:hint="default"/>
      </w:rPr>
    </w:lvl>
    <w:lvl w:ilvl="4" w:tplc="92F897D0">
      <w:start w:val="1"/>
      <w:numFmt w:val="lowerLetter"/>
      <w:lvlText w:val="(%5)"/>
      <w:lvlJc w:val="left"/>
      <w:pPr>
        <w:ind w:left="1800" w:hanging="360"/>
      </w:pPr>
      <w:rPr>
        <w:rFonts w:hint="default"/>
      </w:rPr>
    </w:lvl>
    <w:lvl w:ilvl="5" w:tplc="A9E42188">
      <w:start w:val="1"/>
      <w:numFmt w:val="lowerRoman"/>
      <w:lvlText w:val="(%6)"/>
      <w:lvlJc w:val="left"/>
      <w:pPr>
        <w:ind w:left="2160" w:hanging="360"/>
      </w:pPr>
      <w:rPr>
        <w:rFonts w:hint="default"/>
      </w:rPr>
    </w:lvl>
    <w:lvl w:ilvl="6" w:tplc="C744026C">
      <w:start w:val="1"/>
      <w:numFmt w:val="decimal"/>
      <w:lvlText w:val="%7."/>
      <w:lvlJc w:val="left"/>
      <w:pPr>
        <w:ind w:left="2520" w:hanging="360"/>
      </w:pPr>
      <w:rPr>
        <w:rFonts w:hint="default"/>
      </w:rPr>
    </w:lvl>
    <w:lvl w:ilvl="7" w:tplc="6CA44ECC">
      <w:start w:val="1"/>
      <w:numFmt w:val="lowerLetter"/>
      <w:lvlText w:val="%8."/>
      <w:lvlJc w:val="left"/>
      <w:pPr>
        <w:ind w:left="2880" w:hanging="360"/>
      </w:pPr>
      <w:rPr>
        <w:rFonts w:hint="default"/>
      </w:rPr>
    </w:lvl>
    <w:lvl w:ilvl="8" w:tplc="6A7ED19A">
      <w:start w:val="1"/>
      <w:numFmt w:val="lowerRoman"/>
      <w:lvlText w:val="%9."/>
      <w:lvlJc w:val="left"/>
      <w:pPr>
        <w:ind w:left="3240" w:hanging="360"/>
      </w:pPr>
      <w:rPr>
        <w:rFonts w:hint="default"/>
      </w:rPr>
    </w:lvl>
  </w:abstractNum>
  <w:abstractNum w:abstractNumId="33" w15:restartNumberingAfterBreak="0">
    <w:nsid w:val="18151ED9"/>
    <w:multiLevelType w:val="hybridMultilevel"/>
    <w:tmpl w:val="65B4488E"/>
    <w:lvl w:ilvl="0" w:tplc="7B3E55F8">
      <w:numFmt w:val="decimal"/>
      <w:lvlText w:val="%1"/>
      <w:lvlJc w:val="left"/>
      <w:pPr>
        <w:ind w:left="720" w:hanging="360"/>
      </w:pPr>
      <w:rPr>
        <w:rFonts w:eastAsia="Calibri" w:cs="Times New Roman"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8896FDD"/>
    <w:multiLevelType w:val="hybridMultilevel"/>
    <w:tmpl w:val="7EA05D52"/>
    <w:lvl w:ilvl="0" w:tplc="0A305196">
      <w:start w:val="99"/>
      <w:numFmt w:val="decimal"/>
      <w:lvlText w:val="%1"/>
      <w:lvlJc w:val="left"/>
      <w:pPr>
        <w:ind w:left="1080" w:hanging="360"/>
      </w:pPr>
      <w:rPr>
        <w:rFonts w:hint="default"/>
      </w:rPr>
    </w:lvl>
    <w:lvl w:ilvl="1" w:tplc="C406A354">
      <w:numFmt w:val="decimal"/>
      <w:lvlText w:val="%2"/>
      <w:lvlJc w:val="left"/>
      <w:pPr>
        <w:ind w:left="1800" w:hanging="360"/>
      </w:pPr>
      <w:rPr>
        <w:rFonts w:asciiTheme="minorHAnsi" w:eastAsia="Calibri" w:hAnsiTheme="minorHAnsi" w:cstheme="minorBidi" w:hint="default"/>
        <w:color w:val="auto"/>
      </w:rPr>
    </w:lvl>
    <w:lvl w:ilvl="2" w:tplc="8A6CDFE4">
      <w:start w:val="99"/>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90A57AC"/>
    <w:multiLevelType w:val="hybridMultilevel"/>
    <w:tmpl w:val="308E1BC4"/>
    <w:lvl w:ilvl="0" w:tplc="59BAC716">
      <w:start w:val="77"/>
      <w:numFmt w:val="decimal"/>
      <w:lvlText w:val="%1"/>
      <w:lvlJc w:val="left"/>
      <w:pPr>
        <w:ind w:left="144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9144260"/>
    <w:multiLevelType w:val="hybridMultilevel"/>
    <w:tmpl w:val="63DED166"/>
    <w:lvl w:ilvl="0" w:tplc="5C046CD2">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9644B12"/>
    <w:multiLevelType w:val="hybridMultilevel"/>
    <w:tmpl w:val="10CE0470"/>
    <w:lvl w:ilvl="0" w:tplc="2B48EF6E">
      <w:start w:val="134"/>
      <w:numFmt w:val="decimal"/>
      <w:lvlText w:val="A%1."/>
      <w:lvlJc w:val="left"/>
      <w:pPr>
        <w:ind w:left="360" w:hanging="360"/>
      </w:pPr>
      <w:rPr>
        <w:rFonts w:hint="default"/>
        <w:b w:val="0"/>
      </w:rPr>
    </w:lvl>
    <w:lvl w:ilvl="1" w:tplc="E256A04A">
      <w:numFmt w:val="decimal"/>
      <w:lvlText w:val="%2"/>
      <w:lvlJc w:val="left"/>
      <w:pPr>
        <w:ind w:left="720" w:hanging="360"/>
      </w:pPr>
      <w:rPr>
        <w:rFonts w:hint="default"/>
        <w:b w:val="0"/>
        <w:color w:val="auto"/>
      </w:rPr>
    </w:lvl>
    <w:lvl w:ilvl="2" w:tplc="62E42770">
      <w:start w:val="1"/>
      <w:numFmt w:val="lowerRoman"/>
      <w:lvlText w:val="%3)"/>
      <w:lvlJc w:val="left"/>
      <w:pPr>
        <w:ind w:left="1080" w:hanging="360"/>
      </w:pPr>
      <w:rPr>
        <w:rFonts w:hint="default"/>
      </w:rPr>
    </w:lvl>
    <w:lvl w:ilvl="3" w:tplc="390009D0">
      <w:start w:val="1"/>
      <w:numFmt w:val="decimal"/>
      <w:lvlText w:val="(%4)"/>
      <w:lvlJc w:val="left"/>
      <w:pPr>
        <w:ind w:left="1440" w:hanging="360"/>
      </w:pPr>
      <w:rPr>
        <w:rFonts w:hint="default"/>
      </w:rPr>
    </w:lvl>
    <w:lvl w:ilvl="4" w:tplc="D938DFAC">
      <w:start w:val="1"/>
      <w:numFmt w:val="lowerLetter"/>
      <w:lvlText w:val="(%5)"/>
      <w:lvlJc w:val="left"/>
      <w:pPr>
        <w:ind w:left="1800" w:hanging="360"/>
      </w:pPr>
      <w:rPr>
        <w:rFonts w:hint="default"/>
      </w:rPr>
    </w:lvl>
    <w:lvl w:ilvl="5" w:tplc="59884FA6">
      <w:start w:val="1"/>
      <w:numFmt w:val="lowerRoman"/>
      <w:lvlText w:val="(%6)"/>
      <w:lvlJc w:val="left"/>
      <w:pPr>
        <w:ind w:left="2160" w:hanging="360"/>
      </w:pPr>
      <w:rPr>
        <w:rFonts w:hint="default"/>
      </w:rPr>
    </w:lvl>
    <w:lvl w:ilvl="6" w:tplc="EFAA1270">
      <w:start w:val="1"/>
      <w:numFmt w:val="decimal"/>
      <w:lvlText w:val="%7."/>
      <w:lvlJc w:val="left"/>
      <w:pPr>
        <w:ind w:left="2520" w:hanging="360"/>
      </w:pPr>
      <w:rPr>
        <w:rFonts w:hint="default"/>
      </w:rPr>
    </w:lvl>
    <w:lvl w:ilvl="7" w:tplc="C6D6B288">
      <w:start w:val="1"/>
      <w:numFmt w:val="lowerLetter"/>
      <w:lvlText w:val="%8."/>
      <w:lvlJc w:val="left"/>
      <w:pPr>
        <w:ind w:left="2880" w:hanging="360"/>
      </w:pPr>
      <w:rPr>
        <w:rFonts w:hint="default"/>
      </w:rPr>
    </w:lvl>
    <w:lvl w:ilvl="8" w:tplc="9DCC4650">
      <w:start w:val="1"/>
      <w:numFmt w:val="lowerRoman"/>
      <w:lvlText w:val="%9."/>
      <w:lvlJc w:val="left"/>
      <w:pPr>
        <w:ind w:left="3240" w:hanging="360"/>
      </w:pPr>
      <w:rPr>
        <w:rFonts w:hint="default"/>
      </w:rPr>
    </w:lvl>
  </w:abstractNum>
  <w:abstractNum w:abstractNumId="38" w15:restartNumberingAfterBreak="0">
    <w:nsid w:val="1A520010"/>
    <w:multiLevelType w:val="hybridMultilevel"/>
    <w:tmpl w:val="08482E34"/>
    <w:lvl w:ilvl="0" w:tplc="D4AC855A">
      <w:start w:val="99"/>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B542D3"/>
    <w:multiLevelType w:val="hybridMultilevel"/>
    <w:tmpl w:val="B36CC982"/>
    <w:lvl w:ilvl="0" w:tplc="FCE475A2">
      <w:start w:val="169"/>
      <w:numFmt w:val="decimal"/>
      <w:lvlText w:val="A%1."/>
      <w:lvlJc w:val="left"/>
      <w:pPr>
        <w:ind w:left="360" w:hanging="360"/>
      </w:pPr>
      <w:rPr>
        <w:rFonts w:hint="default"/>
        <w:b w:val="0"/>
      </w:rPr>
    </w:lvl>
    <w:lvl w:ilvl="1" w:tplc="6DE433CC">
      <w:start w:val="1"/>
      <w:numFmt w:val="bullet"/>
      <w:lvlText w:val=""/>
      <w:lvlJc w:val="left"/>
      <w:pPr>
        <w:ind w:left="720" w:hanging="360"/>
      </w:pPr>
      <w:rPr>
        <w:rFonts w:ascii="Symbol" w:hAnsi="Symbol" w:hint="default"/>
        <w:color w:val="auto"/>
      </w:rPr>
    </w:lvl>
    <w:lvl w:ilvl="2" w:tplc="62668166">
      <w:start w:val="1"/>
      <w:numFmt w:val="lowerRoman"/>
      <w:lvlText w:val="%3)"/>
      <w:lvlJc w:val="left"/>
      <w:pPr>
        <w:ind w:left="1080" w:hanging="360"/>
      </w:pPr>
      <w:rPr>
        <w:rFonts w:hint="default"/>
      </w:rPr>
    </w:lvl>
    <w:lvl w:ilvl="3" w:tplc="A6D2642A">
      <w:start w:val="1"/>
      <w:numFmt w:val="decimal"/>
      <w:lvlText w:val="(%4)"/>
      <w:lvlJc w:val="left"/>
      <w:pPr>
        <w:ind w:left="1440" w:hanging="360"/>
      </w:pPr>
      <w:rPr>
        <w:rFonts w:hint="default"/>
      </w:rPr>
    </w:lvl>
    <w:lvl w:ilvl="4" w:tplc="F732E888">
      <w:start w:val="1"/>
      <w:numFmt w:val="lowerLetter"/>
      <w:lvlText w:val="(%5)"/>
      <w:lvlJc w:val="left"/>
      <w:pPr>
        <w:ind w:left="1800" w:hanging="360"/>
      </w:pPr>
      <w:rPr>
        <w:rFonts w:hint="default"/>
      </w:rPr>
    </w:lvl>
    <w:lvl w:ilvl="5" w:tplc="6D5C03BC">
      <w:start w:val="1"/>
      <w:numFmt w:val="lowerRoman"/>
      <w:lvlText w:val="(%6)"/>
      <w:lvlJc w:val="left"/>
      <w:pPr>
        <w:ind w:left="2160" w:hanging="360"/>
      </w:pPr>
      <w:rPr>
        <w:rFonts w:hint="default"/>
      </w:rPr>
    </w:lvl>
    <w:lvl w:ilvl="6" w:tplc="90C085AC">
      <w:start w:val="1"/>
      <w:numFmt w:val="decimal"/>
      <w:lvlText w:val="%7."/>
      <w:lvlJc w:val="left"/>
      <w:pPr>
        <w:ind w:left="2520" w:hanging="360"/>
      </w:pPr>
      <w:rPr>
        <w:rFonts w:hint="default"/>
      </w:rPr>
    </w:lvl>
    <w:lvl w:ilvl="7" w:tplc="BBD45416">
      <w:start w:val="1"/>
      <w:numFmt w:val="lowerLetter"/>
      <w:lvlText w:val="%8."/>
      <w:lvlJc w:val="left"/>
      <w:pPr>
        <w:ind w:left="2880" w:hanging="360"/>
      </w:pPr>
      <w:rPr>
        <w:rFonts w:hint="default"/>
      </w:rPr>
    </w:lvl>
    <w:lvl w:ilvl="8" w:tplc="62D88E88">
      <w:start w:val="1"/>
      <w:numFmt w:val="lowerRoman"/>
      <w:lvlText w:val="%9."/>
      <w:lvlJc w:val="left"/>
      <w:pPr>
        <w:ind w:left="3240" w:hanging="360"/>
      </w:pPr>
      <w:rPr>
        <w:rFonts w:hint="default"/>
      </w:rPr>
    </w:lvl>
  </w:abstractNum>
  <w:abstractNum w:abstractNumId="40" w15:restartNumberingAfterBreak="0">
    <w:nsid w:val="1B5F349A"/>
    <w:multiLevelType w:val="hybridMultilevel"/>
    <w:tmpl w:val="976C71E0"/>
    <w:lvl w:ilvl="0" w:tplc="468273D6">
      <w:start w:val="94"/>
      <w:numFmt w:val="decimal"/>
      <w:lvlText w:val="A%1."/>
      <w:lvlJc w:val="left"/>
      <w:pPr>
        <w:ind w:left="360" w:hanging="360"/>
      </w:pPr>
      <w:rPr>
        <w:rFonts w:hint="default"/>
        <w:b w:val="0"/>
      </w:rPr>
    </w:lvl>
    <w:lvl w:ilvl="1" w:tplc="7D967238">
      <w:start w:val="1"/>
      <w:numFmt w:val="decimal"/>
      <w:lvlText w:val="%2"/>
      <w:lvlJc w:val="left"/>
      <w:pPr>
        <w:ind w:left="720" w:hanging="360"/>
      </w:pPr>
      <w:rPr>
        <w:rFonts w:asciiTheme="minorHAnsi" w:eastAsia="Calibri" w:hAnsiTheme="minorHAnsi" w:cs="Times New Roman" w:hint="default"/>
        <w:b w:val="0"/>
        <w:color w:val="auto"/>
      </w:rPr>
    </w:lvl>
    <w:lvl w:ilvl="2" w:tplc="48602250">
      <w:start w:val="1"/>
      <w:numFmt w:val="lowerRoman"/>
      <w:lvlText w:val="%3)"/>
      <w:lvlJc w:val="left"/>
      <w:pPr>
        <w:ind w:left="1080" w:hanging="360"/>
      </w:pPr>
      <w:rPr>
        <w:rFonts w:hint="default"/>
      </w:rPr>
    </w:lvl>
    <w:lvl w:ilvl="3" w:tplc="D1BCC3F8">
      <w:start w:val="1"/>
      <w:numFmt w:val="decimal"/>
      <w:lvlText w:val="(%4)"/>
      <w:lvlJc w:val="left"/>
      <w:pPr>
        <w:ind w:left="1440" w:hanging="360"/>
      </w:pPr>
      <w:rPr>
        <w:rFonts w:hint="default"/>
      </w:rPr>
    </w:lvl>
    <w:lvl w:ilvl="4" w:tplc="B80A01D4">
      <w:start w:val="1"/>
      <w:numFmt w:val="lowerLetter"/>
      <w:lvlText w:val="(%5)"/>
      <w:lvlJc w:val="left"/>
      <w:pPr>
        <w:ind w:left="1800" w:hanging="360"/>
      </w:pPr>
      <w:rPr>
        <w:rFonts w:hint="default"/>
      </w:rPr>
    </w:lvl>
    <w:lvl w:ilvl="5" w:tplc="75C4522E">
      <w:start w:val="1"/>
      <w:numFmt w:val="lowerRoman"/>
      <w:lvlText w:val="(%6)"/>
      <w:lvlJc w:val="left"/>
      <w:pPr>
        <w:ind w:left="2160" w:hanging="360"/>
      </w:pPr>
      <w:rPr>
        <w:rFonts w:hint="default"/>
      </w:rPr>
    </w:lvl>
    <w:lvl w:ilvl="6" w:tplc="00B6BF7C">
      <w:start w:val="1"/>
      <w:numFmt w:val="decimal"/>
      <w:lvlText w:val="%7."/>
      <w:lvlJc w:val="left"/>
      <w:pPr>
        <w:ind w:left="2520" w:hanging="360"/>
      </w:pPr>
      <w:rPr>
        <w:rFonts w:hint="default"/>
      </w:rPr>
    </w:lvl>
    <w:lvl w:ilvl="7" w:tplc="9D0688EE">
      <w:start w:val="1"/>
      <w:numFmt w:val="lowerLetter"/>
      <w:lvlText w:val="%8."/>
      <w:lvlJc w:val="left"/>
      <w:pPr>
        <w:ind w:left="2880" w:hanging="360"/>
      </w:pPr>
      <w:rPr>
        <w:rFonts w:hint="default"/>
      </w:rPr>
    </w:lvl>
    <w:lvl w:ilvl="8" w:tplc="80524F8A">
      <w:start w:val="1"/>
      <w:numFmt w:val="lowerRoman"/>
      <w:lvlText w:val="%9."/>
      <w:lvlJc w:val="left"/>
      <w:pPr>
        <w:ind w:left="3240" w:hanging="360"/>
      </w:pPr>
      <w:rPr>
        <w:rFonts w:hint="default"/>
      </w:rPr>
    </w:lvl>
  </w:abstractNum>
  <w:abstractNum w:abstractNumId="41" w15:restartNumberingAfterBreak="0">
    <w:nsid w:val="1B612118"/>
    <w:multiLevelType w:val="hybridMultilevel"/>
    <w:tmpl w:val="9D006F5E"/>
    <w:lvl w:ilvl="0" w:tplc="E256A04A">
      <w:numFmt w:val="decimal"/>
      <w:lvlText w:val="%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C506EDF"/>
    <w:multiLevelType w:val="hybridMultilevel"/>
    <w:tmpl w:val="549A1412"/>
    <w:lvl w:ilvl="0" w:tplc="1C36A71A">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D5B6E80"/>
    <w:multiLevelType w:val="hybridMultilevel"/>
    <w:tmpl w:val="FB9652B8"/>
    <w:lvl w:ilvl="0" w:tplc="DC424D56">
      <w:start w:val="77"/>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E14243A"/>
    <w:multiLevelType w:val="hybridMultilevel"/>
    <w:tmpl w:val="EA12602E"/>
    <w:lvl w:ilvl="0" w:tplc="37B0AF18">
      <w:start w:val="99"/>
      <w:numFmt w:val="decimal"/>
      <w:lvlText w:val="%1"/>
      <w:lvlJc w:val="left"/>
      <w:pPr>
        <w:ind w:left="1800" w:hanging="360"/>
      </w:pPr>
      <w:rPr>
        <w:rFonts w:hint="default"/>
      </w:rPr>
    </w:lvl>
    <w:lvl w:ilvl="1" w:tplc="1B02A560">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1E5717CB"/>
    <w:multiLevelType w:val="hybridMultilevel"/>
    <w:tmpl w:val="0C30DD0C"/>
    <w:lvl w:ilvl="0" w:tplc="AE06BFCA">
      <w:start w:val="99"/>
      <w:numFmt w:val="decimal"/>
      <w:lvlText w:val="%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EE97F0D"/>
    <w:multiLevelType w:val="hybridMultilevel"/>
    <w:tmpl w:val="2B129C5E"/>
    <w:lvl w:ilvl="0" w:tplc="813ECB92">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02E4140"/>
    <w:multiLevelType w:val="hybridMultilevel"/>
    <w:tmpl w:val="E002340A"/>
    <w:lvl w:ilvl="0" w:tplc="15581B0E">
      <w:start w:val="99"/>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0674E62"/>
    <w:multiLevelType w:val="hybridMultilevel"/>
    <w:tmpl w:val="8688A5C0"/>
    <w:lvl w:ilvl="0" w:tplc="3BBC221A">
      <w:start w:val="1"/>
      <w:numFmt w:val="bullet"/>
      <w:lvlText w:val=""/>
      <w:lvlJc w:val="left"/>
      <w:pPr>
        <w:ind w:left="720" w:hanging="360"/>
      </w:pPr>
      <w:rPr>
        <w:rFonts w:ascii="Symbol" w:hAnsi="Symbol" w:hint="default"/>
      </w:rPr>
    </w:lvl>
    <w:lvl w:ilvl="1" w:tplc="B2BC68D2">
      <w:start w:val="1"/>
      <w:numFmt w:val="bullet"/>
      <w:lvlText w:val=""/>
      <w:lvlJc w:val="left"/>
      <w:pPr>
        <w:ind w:left="1440" w:hanging="360"/>
      </w:pPr>
      <w:rPr>
        <w:rFonts w:ascii="Symbol" w:hAnsi="Symbol" w:hint="default"/>
      </w:rPr>
    </w:lvl>
    <w:lvl w:ilvl="2" w:tplc="A948C0CE">
      <w:start w:val="1"/>
      <w:numFmt w:val="bullet"/>
      <w:lvlText w:val=""/>
      <w:lvlJc w:val="left"/>
      <w:pPr>
        <w:ind w:left="2160" w:hanging="360"/>
      </w:pPr>
      <w:rPr>
        <w:rFonts w:ascii="Wingdings" w:hAnsi="Wingdings" w:hint="default"/>
      </w:rPr>
    </w:lvl>
    <w:lvl w:ilvl="3" w:tplc="384664E8">
      <w:start w:val="1"/>
      <w:numFmt w:val="bullet"/>
      <w:lvlText w:val=""/>
      <w:lvlJc w:val="left"/>
      <w:pPr>
        <w:ind w:left="2880" w:hanging="360"/>
      </w:pPr>
      <w:rPr>
        <w:rFonts w:ascii="Symbol" w:hAnsi="Symbol" w:hint="default"/>
      </w:rPr>
    </w:lvl>
    <w:lvl w:ilvl="4" w:tplc="AA32BC26">
      <w:start w:val="1"/>
      <w:numFmt w:val="bullet"/>
      <w:lvlText w:val="o"/>
      <w:lvlJc w:val="left"/>
      <w:pPr>
        <w:ind w:left="3600" w:hanging="360"/>
      </w:pPr>
      <w:rPr>
        <w:rFonts w:ascii="Courier New" w:hAnsi="Courier New" w:hint="default"/>
      </w:rPr>
    </w:lvl>
    <w:lvl w:ilvl="5" w:tplc="A86A90E6">
      <w:start w:val="1"/>
      <w:numFmt w:val="bullet"/>
      <w:lvlText w:val=""/>
      <w:lvlJc w:val="left"/>
      <w:pPr>
        <w:ind w:left="4320" w:hanging="360"/>
      </w:pPr>
      <w:rPr>
        <w:rFonts w:ascii="Wingdings" w:hAnsi="Wingdings" w:hint="default"/>
      </w:rPr>
    </w:lvl>
    <w:lvl w:ilvl="6" w:tplc="6C68390A">
      <w:start w:val="1"/>
      <w:numFmt w:val="bullet"/>
      <w:lvlText w:val=""/>
      <w:lvlJc w:val="left"/>
      <w:pPr>
        <w:ind w:left="5040" w:hanging="360"/>
      </w:pPr>
      <w:rPr>
        <w:rFonts w:ascii="Symbol" w:hAnsi="Symbol" w:hint="default"/>
      </w:rPr>
    </w:lvl>
    <w:lvl w:ilvl="7" w:tplc="9E500B78">
      <w:start w:val="1"/>
      <w:numFmt w:val="bullet"/>
      <w:lvlText w:val="o"/>
      <w:lvlJc w:val="left"/>
      <w:pPr>
        <w:ind w:left="5760" w:hanging="360"/>
      </w:pPr>
      <w:rPr>
        <w:rFonts w:ascii="Courier New" w:hAnsi="Courier New" w:hint="default"/>
      </w:rPr>
    </w:lvl>
    <w:lvl w:ilvl="8" w:tplc="6234F7F0">
      <w:start w:val="1"/>
      <w:numFmt w:val="bullet"/>
      <w:lvlText w:val=""/>
      <w:lvlJc w:val="left"/>
      <w:pPr>
        <w:ind w:left="6480" w:hanging="360"/>
      </w:pPr>
      <w:rPr>
        <w:rFonts w:ascii="Wingdings" w:hAnsi="Wingdings" w:hint="default"/>
      </w:rPr>
    </w:lvl>
  </w:abstractNum>
  <w:abstractNum w:abstractNumId="49" w15:restartNumberingAfterBreak="0">
    <w:nsid w:val="21A7291E"/>
    <w:multiLevelType w:val="hybridMultilevel"/>
    <w:tmpl w:val="2682AD56"/>
    <w:lvl w:ilvl="0" w:tplc="2D269406">
      <w:start w:val="1"/>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3ED6CB7"/>
    <w:multiLevelType w:val="hybridMultilevel"/>
    <w:tmpl w:val="D94CF032"/>
    <w:lvl w:ilvl="0" w:tplc="F68CE8F2">
      <w:numFmt w:val="decimal"/>
      <w:lvlText w:val="%1"/>
      <w:lvlJc w:val="left"/>
      <w:pPr>
        <w:ind w:left="720" w:hanging="360"/>
      </w:pPr>
      <w:rPr>
        <w:rFonts w:ascii="Calibri" w:eastAsia="Calibri" w:hAnsi="Calibr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44F34FD"/>
    <w:multiLevelType w:val="hybridMultilevel"/>
    <w:tmpl w:val="2E46A8BC"/>
    <w:lvl w:ilvl="0" w:tplc="371C8F12">
      <w:start w:val="77"/>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4A75307"/>
    <w:multiLevelType w:val="hybridMultilevel"/>
    <w:tmpl w:val="EAA8E9A2"/>
    <w:lvl w:ilvl="0" w:tplc="47B20372">
      <w:start w:val="1"/>
      <w:numFmt w:val="decimal"/>
      <w:lvlText w:val="D%1."/>
      <w:lvlJc w:val="left"/>
      <w:pPr>
        <w:ind w:left="720" w:hanging="360"/>
      </w:pPr>
    </w:lvl>
    <w:lvl w:ilvl="1" w:tplc="8464553C">
      <w:start w:val="1"/>
      <w:numFmt w:val="lowerLetter"/>
      <w:lvlText w:val="%2."/>
      <w:lvlJc w:val="left"/>
      <w:pPr>
        <w:ind w:left="1440" w:hanging="360"/>
      </w:pPr>
    </w:lvl>
    <w:lvl w:ilvl="2" w:tplc="6316C642">
      <w:start w:val="1"/>
      <w:numFmt w:val="lowerRoman"/>
      <w:lvlText w:val="%3."/>
      <w:lvlJc w:val="right"/>
      <w:pPr>
        <w:ind w:left="2160" w:hanging="180"/>
      </w:pPr>
    </w:lvl>
    <w:lvl w:ilvl="3" w:tplc="4A8086E0">
      <w:start w:val="1"/>
      <w:numFmt w:val="decimal"/>
      <w:lvlText w:val="%4."/>
      <w:lvlJc w:val="left"/>
      <w:pPr>
        <w:ind w:left="2880" w:hanging="360"/>
      </w:pPr>
    </w:lvl>
    <w:lvl w:ilvl="4" w:tplc="D5BA0176">
      <w:start w:val="1"/>
      <w:numFmt w:val="lowerLetter"/>
      <w:lvlText w:val="%5."/>
      <w:lvlJc w:val="left"/>
      <w:pPr>
        <w:ind w:left="3600" w:hanging="360"/>
      </w:pPr>
    </w:lvl>
    <w:lvl w:ilvl="5" w:tplc="66AA25DA">
      <w:start w:val="1"/>
      <w:numFmt w:val="lowerRoman"/>
      <w:lvlText w:val="%6."/>
      <w:lvlJc w:val="right"/>
      <w:pPr>
        <w:ind w:left="4320" w:hanging="180"/>
      </w:pPr>
    </w:lvl>
    <w:lvl w:ilvl="6" w:tplc="674671F0">
      <w:start w:val="1"/>
      <w:numFmt w:val="decimal"/>
      <w:lvlText w:val="%7."/>
      <w:lvlJc w:val="left"/>
      <w:pPr>
        <w:ind w:left="5040" w:hanging="360"/>
      </w:pPr>
    </w:lvl>
    <w:lvl w:ilvl="7" w:tplc="60C6E534">
      <w:start w:val="1"/>
      <w:numFmt w:val="lowerLetter"/>
      <w:lvlText w:val="%8."/>
      <w:lvlJc w:val="left"/>
      <w:pPr>
        <w:ind w:left="5760" w:hanging="360"/>
      </w:pPr>
    </w:lvl>
    <w:lvl w:ilvl="8" w:tplc="C250FE80">
      <w:start w:val="1"/>
      <w:numFmt w:val="lowerRoman"/>
      <w:lvlText w:val="%9."/>
      <w:lvlJc w:val="right"/>
      <w:pPr>
        <w:ind w:left="6480" w:hanging="180"/>
      </w:pPr>
    </w:lvl>
  </w:abstractNum>
  <w:abstractNum w:abstractNumId="53" w15:restartNumberingAfterBreak="0">
    <w:nsid w:val="27B03FF4"/>
    <w:multiLevelType w:val="hybridMultilevel"/>
    <w:tmpl w:val="C9CA0150"/>
    <w:lvl w:ilvl="0" w:tplc="14929098">
      <w:start w:val="80"/>
      <w:numFmt w:val="decimal"/>
      <w:lvlText w:val="A%1."/>
      <w:lvlJc w:val="left"/>
      <w:pPr>
        <w:ind w:left="360" w:hanging="360"/>
      </w:pPr>
      <w:rPr>
        <w:rFonts w:hint="default"/>
        <w:b w:val="0"/>
      </w:rPr>
    </w:lvl>
    <w:lvl w:ilvl="1" w:tplc="E256A04A">
      <w:numFmt w:val="decimal"/>
      <w:lvlText w:val="%2"/>
      <w:lvlJc w:val="left"/>
      <w:pPr>
        <w:ind w:left="720" w:hanging="360"/>
      </w:pPr>
      <w:rPr>
        <w:rFonts w:hint="default"/>
        <w:b w:val="0"/>
        <w:color w:val="auto"/>
      </w:rPr>
    </w:lvl>
    <w:lvl w:ilvl="2" w:tplc="4E88084E">
      <w:start w:val="1"/>
      <w:numFmt w:val="lowerRoman"/>
      <w:lvlText w:val="%3)"/>
      <w:lvlJc w:val="left"/>
      <w:pPr>
        <w:ind w:left="1080" w:hanging="360"/>
      </w:pPr>
      <w:rPr>
        <w:rFonts w:hint="default"/>
      </w:rPr>
    </w:lvl>
    <w:lvl w:ilvl="3" w:tplc="060C5C6A">
      <w:start w:val="1"/>
      <w:numFmt w:val="decimal"/>
      <w:lvlText w:val="(%4)"/>
      <w:lvlJc w:val="left"/>
      <w:pPr>
        <w:ind w:left="1440" w:hanging="360"/>
      </w:pPr>
      <w:rPr>
        <w:rFonts w:hint="default"/>
      </w:rPr>
    </w:lvl>
    <w:lvl w:ilvl="4" w:tplc="AA2618A8">
      <w:start w:val="1"/>
      <w:numFmt w:val="lowerLetter"/>
      <w:lvlText w:val="(%5)"/>
      <w:lvlJc w:val="left"/>
      <w:pPr>
        <w:ind w:left="1800" w:hanging="360"/>
      </w:pPr>
      <w:rPr>
        <w:rFonts w:hint="default"/>
      </w:rPr>
    </w:lvl>
    <w:lvl w:ilvl="5" w:tplc="6BFAB8C4">
      <w:start w:val="1"/>
      <w:numFmt w:val="lowerRoman"/>
      <w:lvlText w:val="(%6)"/>
      <w:lvlJc w:val="left"/>
      <w:pPr>
        <w:ind w:left="2160" w:hanging="360"/>
      </w:pPr>
      <w:rPr>
        <w:rFonts w:hint="default"/>
      </w:rPr>
    </w:lvl>
    <w:lvl w:ilvl="6" w:tplc="C3F2D37A">
      <w:start w:val="1"/>
      <w:numFmt w:val="decimal"/>
      <w:lvlText w:val="%7."/>
      <w:lvlJc w:val="left"/>
      <w:pPr>
        <w:ind w:left="2520" w:hanging="360"/>
      </w:pPr>
      <w:rPr>
        <w:rFonts w:hint="default"/>
      </w:rPr>
    </w:lvl>
    <w:lvl w:ilvl="7" w:tplc="8676E24A">
      <w:start w:val="1"/>
      <w:numFmt w:val="lowerLetter"/>
      <w:lvlText w:val="%8."/>
      <w:lvlJc w:val="left"/>
      <w:pPr>
        <w:ind w:left="2880" w:hanging="360"/>
      </w:pPr>
      <w:rPr>
        <w:rFonts w:hint="default"/>
      </w:rPr>
    </w:lvl>
    <w:lvl w:ilvl="8" w:tplc="F61ACEEA">
      <w:start w:val="1"/>
      <w:numFmt w:val="lowerRoman"/>
      <w:lvlText w:val="%9."/>
      <w:lvlJc w:val="left"/>
      <w:pPr>
        <w:ind w:left="3240" w:hanging="360"/>
      </w:pPr>
      <w:rPr>
        <w:rFonts w:hint="default"/>
      </w:rPr>
    </w:lvl>
  </w:abstractNum>
  <w:abstractNum w:abstractNumId="54" w15:restartNumberingAfterBreak="0">
    <w:nsid w:val="284E6053"/>
    <w:multiLevelType w:val="hybridMultilevel"/>
    <w:tmpl w:val="E40EA3EC"/>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5" w15:restartNumberingAfterBreak="0">
    <w:nsid w:val="286C7B90"/>
    <w:multiLevelType w:val="hybridMultilevel"/>
    <w:tmpl w:val="3E0CB758"/>
    <w:lvl w:ilvl="0" w:tplc="43848AC8">
      <w:start w:val="1"/>
      <w:numFmt w:val="bullet"/>
      <w:lvlText w:val=""/>
      <w:lvlJc w:val="left"/>
      <w:pPr>
        <w:ind w:left="720" w:hanging="360"/>
      </w:pPr>
      <w:rPr>
        <w:rFonts w:ascii="Symbol" w:hAnsi="Symbol" w:hint="default"/>
      </w:rPr>
    </w:lvl>
    <w:lvl w:ilvl="1" w:tplc="8B3ACFDC">
      <w:start w:val="1"/>
      <w:numFmt w:val="bullet"/>
      <w:lvlText w:val=""/>
      <w:lvlJc w:val="left"/>
      <w:pPr>
        <w:ind w:left="1440" w:hanging="360"/>
      </w:pPr>
      <w:rPr>
        <w:rFonts w:ascii="Symbol" w:hAnsi="Symbol" w:hint="default"/>
      </w:rPr>
    </w:lvl>
    <w:lvl w:ilvl="2" w:tplc="C1C8CBFC">
      <w:start w:val="1"/>
      <w:numFmt w:val="bullet"/>
      <w:lvlText w:val=""/>
      <w:lvlJc w:val="left"/>
      <w:pPr>
        <w:ind w:left="2160" w:hanging="360"/>
      </w:pPr>
      <w:rPr>
        <w:rFonts w:ascii="Wingdings" w:hAnsi="Wingdings" w:hint="default"/>
      </w:rPr>
    </w:lvl>
    <w:lvl w:ilvl="3" w:tplc="24263056">
      <w:start w:val="1"/>
      <w:numFmt w:val="bullet"/>
      <w:lvlText w:val=""/>
      <w:lvlJc w:val="left"/>
      <w:pPr>
        <w:ind w:left="2880" w:hanging="360"/>
      </w:pPr>
      <w:rPr>
        <w:rFonts w:ascii="Symbol" w:hAnsi="Symbol" w:hint="default"/>
      </w:rPr>
    </w:lvl>
    <w:lvl w:ilvl="4" w:tplc="B85AF640">
      <w:start w:val="1"/>
      <w:numFmt w:val="bullet"/>
      <w:lvlText w:val="o"/>
      <w:lvlJc w:val="left"/>
      <w:pPr>
        <w:ind w:left="3600" w:hanging="360"/>
      </w:pPr>
      <w:rPr>
        <w:rFonts w:ascii="Courier New" w:hAnsi="Courier New" w:hint="default"/>
      </w:rPr>
    </w:lvl>
    <w:lvl w:ilvl="5" w:tplc="9EF00076">
      <w:start w:val="1"/>
      <w:numFmt w:val="bullet"/>
      <w:lvlText w:val=""/>
      <w:lvlJc w:val="left"/>
      <w:pPr>
        <w:ind w:left="4320" w:hanging="360"/>
      </w:pPr>
      <w:rPr>
        <w:rFonts w:ascii="Wingdings" w:hAnsi="Wingdings" w:hint="default"/>
      </w:rPr>
    </w:lvl>
    <w:lvl w:ilvl="6" w:tplc="060E94F8">
      <w:start w:val="1"/>
      <w:numFmt w:val="bullet"/>
      <w:lvlText w:val=""/>
      <w:lvlJc w:val="left"/>
      <w:pPr>
        <w:ind w:left="5040" w:hanging="360"/>
      </w:pPr>
      <w:rPr>
        <w:rFonts w:ascii="Symbol" w:hAnsi="Symbol" w:hint="default"/>
      </w:rPr>
    </w:lvl>
    <w:lvl w:ilvl="7" w:tplc="533222C2">
      <w:start w:val="1"/>
      <w:numFmt w:val="bullet"/>
      <w:lvlText w:val="o"/>
      <w:lvlJc w:val="left"/>
      <w:pPr>
        <w:ind w:left="5760" w:hanging="360"/>
      </w:pPr>
      <w:rPr>
        <w:rFonts w:ascii="Courier New" w:hAnsi="Courier New" w:hint="default"/>
      </w:rPr>
    </w:lvl>
    <w:lvl w:ilvl="8" w:tplc="E3329A94">
      <w:start w:val="1"/>
      <w:numFmt w:val="bullet"/>
      <w:lvlText w:val=""/>
      <w:lvlJc w:val="left"/>
      <w:pPr>
        <w:ind w:left="6480" w:hanging="360"/>
      </w:pPr>
      <w:rPr>
        <w:rFonts w:ascii="Wingdings" w:hAnsi="Wingdings" w:hint="default"/>
      </w:rPr>
    </w:lvl>
  </w:abstractNum>
  <w:abstractNum w:abstractNumId="56" w15:restartNumberingAfterBreak="0">
    <w:nsid w:val="29F71C8B"/>
    <w:multiLevelType w:val="hybridMultilevel"/>
    <w:tmpl w:val="D4AA1CC8"/>
    <w:lvl w:ilvl="0" w:tplc="0A305196">
      <w:start w:val="99"/>
      <w:numFmt w:val="decimal"/>
      <w:lvlText w:val="%1"/>
      <w:lvlJc w:val="left"/>
      <w:pPr>
        <w:ind w:left="720" w:hanging="360"/>
      </w:pPr>
      <w:rPr>
        <w:rFonts w:hint="default"/>
      </w:rPr>
    </w:lvl>
    <w:lvl w:ilvl="1" w:tplc="C406A354">
      <w:numFmt w:val="decimal"/>
      <w:lvlText w:val="%2"/>
      <w:lvlJc w:val="left"/>
      <w:pPr>
        <w:ind w:left="1440" w:hanging="360"/>
      </w:pPr>
      <w:rPr>
        <w:rFonts w:asciiTheme="minorHAnsi" w:eastAsia="Calibri" w:hAnsiTheme="minorHAnsi" w:cstheme="minorBidi" w:hint="default"/>
        <w:color w:val="auto"/>
      </w:rPr>
    </w:lvl>
    <w:lvl w:ilvl="2" w:tplc="BADC3630">
      <w:start w:val="55"/>
      <w:numFmt w:val="decimal"/>
      <w:lvlText w:val="%3"/>
      <w:lvlJc w:val="left"/>
      <w:pPr>
        <w:ind w:left="2340" w:hanging="360"/>
      </w:pPr>
      <w:rPr>
        <w:rFonts w:hint="default"/>
        <w:i w:val="0"/>
      </w:rPr>
    </w:lvl>
    <w:lvl w:ilvl="3" w:tplc="ACDAB570">
      <w:start w:val="55"/>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510DAC"/>
    <w:multiLevelType w:val="hybridMultilevel"/>
    <w:tmpl w:val="7F183DF4"/>
    <w:lvl w:ilvl="0" w:tplc="EEB42942">
      <w:start w:val="99"/>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B7F5D2E"/>
    <w:multiLevelType w:val="hybridMultilevel"/>
    <w:tmpl w:val="ACF6F796"/>
    <w:lvl w:ilvl="0" w:tplc="D8EC7F4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CE62036"/>
    <w:multiLevelType w:val="hybridMultilevel"/>
    <w:tmpl w:val="54D0389A"/>
    <w:lvl w:ilvl="0" w:tplc="0E8437C6">
      <w:start w:val="1"/>
      <w:numFmt w:val="bullet"/>
      <w:lvlText w:val=""/>
      <w:lvlJc w:val="left"/>
      <w:pPr>
        <w:ind w:left="360" w:hanging="360"/>
      </w:pPr>
      <w:rPr>
        <w:rFonts w:ascii="Symbol" w:hAnsi="Symbol" w:hint="default"/>
        <w:b w:val="0"/>
        <w:i w:val="0"/>
      </w:rPr>
    </w:lvl>
    <w:lvl w:ilvl="1" w:tplc="C406A354">
      <w:numFmt w:val="decimal"/>
      <w:lvlText w:val="%2"/>
      <w:lvlJc w:val="left"/>
      <w:pPr>
        <w:ind w:left="720" w:hanging="360"/>
      </w:pPr>
      <w:rPr>
        <w:rFonts w:asciiTheme="minorHAnsi" w:eastAsia="Calibri" w:hAnsiTheme="minorHAnsi" w:cstheme="minorBidi" w:hint="default"/>
        <w:color w:val="auto"/>
      </w:rPr>
    </w:lvl>
    <w:lvl w:ilvl="2" w:tplc="B248E158">
      <w:start w:val="1"/>
      <w:numFmt w:val="lowerRoman"/>
      <w:lvlText w:val="%3)"/>
      <w:lvlJc w:val="left"/>
      <w:pPr>
        <w:ind w:left="1080" w:hanging="360"/>
      </w:pPr>
      <w:rPr>
        <w:rFonts w:hint="default"/>
      </w:rPr>
    </w:lvl>
    <w:lvl w:ilvl="3" w:tplc="92428D12">
      <w:start w:val="1"/>
      <w:numFmt w:val="decimal"/>
      <w:lvlText w:val="(%4)"/>
      <w:lvlJc w:val="left"/>
      <w:pPr>
        <w:ind w:left="1440" w:hanging="360"/>
      </w:pPr>
      <w:rPr>
        <w:rFonts w:hint="default"/>
      </w:rPr>
    </w:lvl>
    <w:lvl w:ilvl="4" w:tplc="5BFE872C">
      <w:start w:val="1"/>
      <w:numFmt w:val="lowerLetter"/>
      <w:lvlText w:val="(%5)"/>
      <w:lvlJc w:val="left"/>
      <w:pPr>
        <w:ind w:left="1800" w:hanging="360"/>
      </w:pPr>
      <w:rPr>
        <w:rFonts w:hint="default"/>
      </w:rPr>
    </w:lvl>
    <w:lvl w:ilvl="5" w:tplc="0B9CCDEE">
      <w:start w:val="1"/>
      <w:numFmt w:val="lowerRoman"/>
      <w:lvlText w:val="(%6)"/>
      <w:lvlJc w:val="left"/>
      <w:pPr>
        <w:ind w:left="2160" w:hanging="360"/>
      </w:pPr>
      <w:rPr>
        <w:rFonts w:hint="default"/>
      </w:rPr>
    </w:lvl>
    <w:lvl w:ilvl="6" w:tplc="DCF4355E">
      <w:start w:val="1"/>
      <w:numFmt w:val="decimal"/>
      <w:lvlText w:val="%7."/>
      <w:lvlJc w:val="left"/>
      <w:pPr>
        <w:ind w:left="2520" w:hanging="360"/>
      </w:pPr>
      <w:rPr>
        <w:rFonts w:hint="default"/>
      </w:rPr>
    </w:lvl>
    <w:lvl w:ilvl="7" w:tplc="DABC05D0">
      <w:start w:val="1"/>
      <w:numFmt w:val="lowerLetter"/>
      <w:lvlText w:val="%8."/>
      <w:lvlJc w:val="left"/>
      <w:pPr>
        <w:ind w:left="2880" w:hanging="360"/>
      </w:pPr>
      <w:rPr>
        <w:rFonts w:hint="default"/>
      </w:rPr>
    </w:lvl>
    <w:lvl w:ilvl="8" w:tplc="5094C3B6">
      <w:start w:val="1"/>
      <w:numFmt w:val="lowerRoman"/>
      <w:lvlText w:val="%9."/>
      <w:lvlJc w:val="left"/>
      <w:pPr>
        <w:ind w:left="3240" w:hanging="360"/>
      </w:pPr>
      <w:rPr>
        <w:rFonts w:hint="default"/>
      </w:rPr>
    </w:lvl>
  </w:abstractNum>
  <w:abstractNum w:abstractNumId="60" w15:restartNumberingAfterBreak="0">
    <w:nsid w:val="2DCA66A6"/>
    <w:multiLevelType w:val="hybridMultilevel"/>
    <w:tmpl w:val="894A6C16"/>
    <w:lvl w:ilvl="0" w:tplc="5318593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2E9016C1"/>
    <w:multiLevelType w:val="hybridMultilevel"/>
    <w:tmpl w:val="23B2D7B2"/>
    <w:lvl w:ilvl="0" w:tplc="500C6D38">
      <w:start w:val="5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09D2C15"/>
    <w:multiLevelType w:val="hybridMultilevel"/>
    <w:tmpl w:val="C27482FC"/>
    <w:lvl w:ilvl="0" w:tplc="D0340CB2">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1071560"/>
    <w:multiLevelType w:val="hybridMultilevel"/>
    <w:tmpl w:val="7114A4C4"/>
    <w:lvl w:ilvl="0" w:tplc="286407D8">
      <w:start w:val="1"/>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1F40C0D"/>
    <w:multiLevelType w:val="hybridMultilevel"/>
    <w:tmpl w:val="E402A074"/>
    <w:lvl w:ilvl="0" w:tplc="9A18148A">
      <w:start w:val="2"/>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2896E9D"/>
    <w:multiLevelType w:val="hybridMultilevel"/>
    <w:tmpl w:val="BAD05300"/>
    <w:lvl w:ilvl="0" w:tplc="2602A87A">
      <w:start w:val="55"/>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32E25645"/>
    <w:multiLevelType w:val="hybridMultilevel"/>
    <w:tmpl w:val="5B8ECF36"/>
    <w:lvl w:ilvl="0" w:tplc="CD4C59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5A961D2"/>
    <w:multiLevelType w:val="hybridMultilevel"/>
    <w:tmpl w:val="B0C87230"/>
    <w:lvl w:ilvl="0" w:tplc="0AE89FB4">
      <w:start w:val="259"/>
      <w:numFmt w:val="decimal"/>
      <w:lvlText w:val="A%1."/>
      <w:lvlJc w:val="left"/>
      <w:pPr>
        <w:ind w:left="720" w:hanging="360"/>
      </w:pPr>
    </w:lvl>
    <w:lvl w:ilvl="1" w:tplc="5690639A">
      <w:start w:val="1"/>
      <w:numFmt w:val="lowerLetter"/>
      <w:lvlText w:val="%2."/>
      <w:lvlJc w:val="left"/>
      <w:pPr>
        <w:ind w:left="1440" w:hanging="360"/>
      </w:pPr>
    </w:lvl>
    <w:lvl w:ilvl="2" w:tplc="7D76790A">
      <w:start w:val="1"/>
      <w:numFmt w:val="lowerRoman"/>
      <w:lvlText w:val="%3."/>
      <w:lvlJc w:val="right"/>
      <w:pPr>
        <w:ind w:left="2160" w:hanging="180"/>
      </w:pPr>
    </w:lvl>
    <w:lvl w:ilvl="3" w:tplc="E5F6CA34">
      <w:start w:val="1"/>
      <w:numFmt w:val="decimal"/>
      <w:lvlText w:val="%4."/>
      <w:lvlJc w:val="left"/>
      <w:pPr>
        <w:ind w:left="2880" w:hanging="360"/>
      </w:pPr>
    </w:lvl>
    <w:lvl w:ilvl="4" w:tplc="A2F64A6A">
      <w:start w:val="1"/>
      <w:numFmt w:val="lowerLetter"/>
      <w:lvlText w:val="%5."/>
      <w:lvlJc w:val="left"/>
      <w:pPr>
        <w:ind w:left="3600" w:hanging="360"/>
      </w:pPr>
    </w:lvl>
    <w:lvl w:ilvl="5" w:tplc="2684F8D6">
      <w:start w:val="1"/>
      <w:numFmt w:val="lowerRoman"/>
      <w:lvlText w:val="%6."/>
      <w:lvlJc w:val="right"/>
      <w:pPr>
        <w:ind w:left="4320" w:hanging="180"/>
      </w:pPr>
    </w:lvl>
    <w:lvl w:ilvl="6" w:tplc="E6FE2458">
      <w:start w:val="1"/>
      <w:numFmt w:val="decimal"/>
      <w:lvlText w:val="%7."/>
      <w:lvlJc w:val="left"/>
      <w:pPr>
        <w:ind w:left="5040" w:hanging="360"/>
      </w:pPr>
    </w:lvl>
    <w:lvl w:ilvl="7" w:tplc="B9103CEE">
      <w:start w:val="1"/>
      <w:numFmt w:val="lowerLetter"/>
      <w:lvlText w:val="%8."/>
      <w:lvlJc w:val="left"/>
      <w:pPr>
        <w:ind w:left="5760" w:hanging="360"/>
      </w:pPr>
    </w:lvl>
    <w:lvl w:ilvl="8" w:tplc="D1962732">
      <w:start w:val="1"/>
      <w:numFmt w:val="lowerRoman"/>
      <w:lvlText w:val="%9."/>
      <w:lvlJc w:val="right"/>
      <w:pPr>
        <w:ind w:left="6480" w:hanging="180"/>
      </w:pPr>
    </w:lvl>
  </w:abstractNum>
  <w:abstractNum w:abstractNumId="68" w15:restartNumberingAfterBreak="0">
    <w:nsid w:val="3654032F"/>
    <w:multiLevelType w:val="hybridMultilevel"/>
    <w:tmpl w:val="B2284070"/>
    <w:lvl w:ilvl="0" w:tplc="C6EE12EC">
      <w:start w:val="94"/>
      <w:numFmt w:val="decimal"/>
      <w:lvlText w:val="A%1."/>
      <w:lvlJc w:val="left"/>
      <w:pPr>
        <w:ind w:left="360" w:hanging="360"/>
      </w:pPr>
      <w:rPr>
        <w:rFonts w:hint="default"/>
        <w:b w:val="0"/>
      </w:rPr>
    </w:lvl>
    <w:lvl w:ilvl="1" w:tplc="6F2EC9C8">
      <w:start w:val="55"/>
      <w:numFmt w:val="decimal"/>
      <w:lvlText w:val="%2"/>
      <w:lvlJc w:val="left"/>
      <w:pPr>
        <w:ind w:left="720" w:hanging="360"/>
      </w:pPr>
      <w:rPr>
        <w:rFonts w:asciiTheme="minorHAnsi" w:eastAsia="Calibri" w:hAnsiTheme="minorHAnsi" w:cs="Times New Roman" w:hint="default"/>
        <w:b w:val="0"/>
        <w:color w:val="auto"/>
      </w:rPr>
    </w:lvl>
    <w:lvl w:ilvl="2" w:tplc="A558B82C">
      <w:start w:val="1"/>
      <w:numFmt w:val="lowerRoman"/>
      <w:lvlText w:val="%3)"/>
      <w:lvlJc w:val="left"/>
      <w:pPr>
        <w:ind w:left="1080" w:hanging="360"/>
      </w:pPr>
      <w:rPr>
        <w:rFonts w:hint="default"/>
      </w:rPr>
    </w:lvl>
    <w:lvl w:ilvl="3" w:tplc="EDA0949C">
      <w:start w:val="1"/>
      <w:numFmt w:val="decimal"/>
      <w:lvlText w:val="(%4)"/>
      <w:lvlJc w:val="left"/>
      <w:pPr>
        <w:ind w:left="1440" w:hanging="360"/>
      </w:pPr>
      <w:rPr>
        <w:rFonts w:hint="default"/>
      </w:rPr>
    </w:lvl>
    <w:lvl w:ilvl="4" w:tplc="CC265528">
      <w:start w:val="1"/>
      <w:numFmt w:val="lowerLetter"/>
      <w:lvlText w:val="(%5)"/>
      <w:lvlJc w:val="left"/>
      <w:pPr>
        <w:ind w:left="1800" w:hanging="360"/>
      </w:pPr>
      <w:rPr>
        <w:rFonts w:hint="default"/>
      </w:rPr>
    </w:lvl>
    <w:lvl w:ilvl="5" w:tplc="6D2A60BE">
      <w:start w:val="1"/>
      <w:numFmt w:val="lowerRoman"/>
      <w:lvlText w:val="(%6)"/>
      <w:lvlJc w:val="left"/>
      <w:pPr>
        <w:ind w:left="2160" w:hanging="360"/>
      </w:pPr>
      <w:rPr>
        <w:rFonts w:hint="default"/>
      </w:rPr>
    </w:lvl>
    <w:lvl w:ilvl="6" w:tplc="C6F8AD4C">
      <w:start w:val="1"/>
      <w:numFmt w:val="decimal"/>
      <w:lvlText w:val="%7."/>
      <w:lvlJc w:val="left"/>
      <w:pPr>
        <w:ind w:left="2520" w:hanging="360"/>
      </w:pPr>
      <w:rPr>
        <w:rFonts w:hint="default"/>
      </w:rPr>
    </w:lvl>
    <w:lvl w:ilvl="7" w:tplc="EA4C0F4C">
      <w:start w:val="1"/>
      <w:numFmt w:val="lowerLetter"/>
      <w:lvlText w:val="%8."/>
      <w:lvlJc w:val="left"/>
      <w:pPr>
        <w:ind w:left="2880" w:hanging="360"/>
      </w:pPr>
      <w:rPr>
        <w:rFonts w:hint="default"/>
      </w:rPr>
    </w:lvl>
    <w:lvl w:ilvl="8" w:tplc="2F6A5A22">
      <w:start w:val="1"/>
      <w:numFmt w:val="lowerRoman"/>
      <w:lvlText w:val="%9."/>
      <w:lvlJc w:val="left"/>
      <w:pPr>
        <w:ind w:left="3240" w:hanging="360"/>
      </w:pPr>
      <w:rPr>
        <w:rFonts w:hint="default"/>
      </w:rPr>
    </w:lvl>
  </w:abstractNum>
  <w:abstractNum w:abstractNumId="69" w15:restartNumberingAfterBreak="0">
    <w:nsid w:val="3772459A"/>
    <w:multiLevelType w:val="hybridMultilevel"/>
    <w:tmpl w:val="4DECE090"/>
    <w:lvl w:ilvl="0" w:tplc="601CAF8A">
      <w:start w:val="16"/>
      <w:numFmt w:val="decimal"/>
      <w:lvlText w:val="A%1."/>
      <w:lvlJc w:val="left"/>
      <w:pPr>
        <w:ind w:left="360" w:hanging="360"/>
      </w:pPr>
      <w:rPr>
        <w:rFonts w:hint="default"/>
        <w:b w:val="0"/>
      </w:rPr>
    </w:lvl>
    <w:lvl w:ilvl="1" w:tplc="E256A04A">
      <w:numFmt w:val="decimal"/>
      <w:lvlText w:val="%2"/>
      <w:lvlJc w:val="left"/>
      <w:pPr>
        <w:ind w:left="720" w:hanging="360"/>
      </w:pPr>
      <w:rPr>
        <w:rFonts w:hint="default"/>
        <w:b w:val="0"/>
        <w:color w:val="auto"/>
      </w:rPr>
    </w:lvl>
    <w:lvl w:ilvl="2" w:tplc="1A06CF7C">
      <w:start w:val="1"/>
      <w:numFmt w:val="lowerRoman"/>
      <w:lvlText w:val="%3)"/>
      <w:lvlJc w:val="left"/>
      <w:pPr>
        <w:ind w:left="1080" w:hanging="360"/>
      </w:pPr>
      <w:rPr>
        <w:rFonts w:hint="default"/>
      </w:rPr>
    </w:lvl>
    <w:lvl w:ilvl="3" w:tplc="627C9AC0">
      <w:start w:val="1"/>
      <w:numFmt w:val="decimal"/>
      <w:lvlText w:val="(%4)"/>
      <w:lvlJc w:val="left"/>
      <w:pPr>
        <w:ind w:left="1440" w:hanging="360"/>
      </w:pPr>
      <w:rPr>
        <w:rFonts w:hint="default"/>
      </w:rPr>
    </w:lvl>
    <w:lvl w:ilvl="4" w:tplc="669CF892">
      <w:start w:val="1"/>
      <w:numFmt w:val="lowerLetter"/>
      <w:lvlText w:val="(%5)"/>
      <w:lvlJc w:val="left"/>
      <w:pPr>
        <w:ind w:left="1800" w:hanging="360"/>
      </w:pPr>
      <w:rPr>
        <w:rFonts w:hint="default"/>
      </w:rPr>
    </w:lvl>
    <w:lvl w:ilvl="5" w:tplc="C05E7184">
      <w:start w:val="1"/>
      <w:numFmt w:val="lowerRoman"/>
      <w:lvlText w:val="(%6)"/>
      <w:lvlJc w:val="left"/>
      <w:pPr>
        <w:ind w:left="2160" w:hanging="360"/>
      </w:pPr>
      <w:rPr>
        <w:rFonts w:hint="default"/>
      </w:rPr>
    </w:lvl>
    <w:lvl w:ilvl="6" w:tplc="7904275A">
      <w:start w:val="1"/>
      <w:numFmt w:val="decimal"/>
      <w:lvlText w:val="%7."/>
      <w:lvlJc w:val="left"/>
      <w:pPr>
        <w:ind w:left="2520" w:hanging="360"/>
      </w:pPr>
      <w:rPr>
        <w:rFonts w:hint="default"/>
      </w:rPr>
    </w:lvl>
    <w:lvl w:ilvl="7" w:tplc="34949292">
      <w:start w:val="1"/>
      <w:numFmt w:val="lowerLetter"/>
      <w:lvlText w:val="%8."/>
      <w:lvlJc w:val="left"/>
      <w:pPr>
        <w:ind w:left="2880" w:hanging="360"/>
      </w:pPr>
      <w:rPr>
        <w:rFonts w:hint="default"/>
      </w:rPr>
    </w:lvl>
    <w:lvl w:ilvl="8" w:tplc="907A25F4">
      <w:start w:val="1"/>
      <w:numFmt w:val="lowerRoman"/>
      <w:lvlText w:val="%9."/>
      <w:lvlJc w:val="left"/>
      <w:pPr>
        <w:ind w:left="3240" w:hanging="360"/>
      </w:pPr>
      <w:rPr>
        <w:rFonts w:hint="default"/>
      </w:rPr>
    </w:lvl>
  </w:abstractNum>
  <w:abstractNum w:abstractNumId="70" w15:restartNumberingAfterBreak="0">
    <w:nsid w:val="39617B23"/>
    <w:multiLevelType w:val="hybridMultilevel"/>
    <w:tmpl w:val="BC242522"/>
    <w:lvl w:ilvl="0" w:tplc="D58C0926">
      <w:start w:val="55"/>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A1E54F3"/>
    <w:multiLevelType w:val="hybridMultilevel"/>
    <w:tmpl w:val="7AAEDC96"/>
    <w:lvl w:ilvl="0" w:tplc="DDBAC064">
      <w:start w:val="5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3B08A2"/>
    <w:multiLevelType w:val="hybridMultilevel"/>
    <w:tmpl w:val="D386785E"/>
    <w:lvl w:ilvl="0" w:tplc="531859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3CF94FAE"/>
    <w:multiLevelType w:val="hybridMultilevel"/>
    <w:tmpl w:val="F5C88122"/>
    <w:lvl w:ilvl="0" w:tplc="CCDA6CEA">
      <w:start w:val="200"/>
      <w:numFmt w:val="decimal"/>
      <w:lvlText w:val="A%1."/>
      <w:lvlJc w:val="left"/>
      <w:pPr>
        <w:ind w:left="360" w:hanging="360"/>
      </w:pPr>
      <w:rPr>
        <w:rFonts w:hint="default"/>
        <w:b w:val="0"/>
      </w:rPr>
    </w:lvl>
    <w:lvl w:ilvl="1" w:tplc="A4C6DA8E">
      <w:start w:val="1"/>
      <w:numFmt w:val="bullet"/>
      <w:lvlText w:val=""/>
      <w:lvlJc w:val="left"/>
      <w:pPr>
        <w:ind w:left="720" w:hanging="360"/>
      </w:pPr>
      <w:rPr>
        <w:rFonts w:ascii="Symbol" w:hAnsi="Symbol" w:hint="default"/>
        <w:color w:val="auto"/>
      </w:rPr>
    </w:lvl>
    <w:lvl w:ilvl="2" w:tplc="1C10DE66">
      <w:start w:val="1"/>
      <w:numFmt w:val="lowerRoman"/>
      <w:lvlText w:val="%3)"/>
      <w:lvlJc w:val="left"/>
      <w:pPr>
        <w:ind w:left="1080" w:hanging="360"/>
      </w:pPr>
      <w:rPr>
        <w:rFonts w:hint="default"/>
      </w:rPr>
    </w:lvl>
    <w:lvl w:ilvl="3" w:tplc="832CB832">
      <w:start w:val="1"/>
      <w:numFmt w:val="decimal"/>
      <w:lvlText w:val="(%4)"/>
      <w:lvlJc w:val="left"/>
      <w:pPr>
        <w:ind w:left="1440" w:hanging="360"/>
      </w:pPr>
      <w:rPr>
        <w:rFonts w:hint="default"/>
      </w:rPr>
    </w:lvl>
    <w:lvl w:ilvl="4" w:tplc="C51EC814">
      <w:start w:val="1"/>
      <w:numFmt w:val="lowerLetter"/>
      <w:lvlText w:val="(%5)"/>
      <w:lvlJc w:val="left"/>
      <w:pPr>
        <w:ind w:left="1800" w:hanging="360"/>
      </w:pPr>
      <w:rPr>
        <w:rFonts w:hint="default"/>
      </w:rPr>
    </w:lvl>
    <w:lvl w:ilvl="5" w:tplc="63229498">
      <w:start w:val="1"/>
      <w:numFmt w:val="lowerRoman"/>
      <w:lvlText w:val="(%6)"/>
      <w:lvlJc w:val="left"/>
      <w:pPr>
        <w:ind w:left="2160" w:hanging="360"/>
      </w:pPr>
      <w:rPr>
        <w:rFonts w:hint="default"/>
      </w:rPr>
    </w:lvl>
    <w:lvl w:ilvl="6" w:tplc="1E96A492">
      <w:start w:val="1"/>
      <w:numFmt w:val="decimal"/>
      <w:lvlText w:val="%7."/>
      <w:lvlJc w:val="left"/>
      <w:pPr>
        <w:ind w:left="2520" w:hanging="360"/>
      </w:pPr>
      <w:rPr>
        <w:rFonts w:hint="default"/>
      </w:rPr>
    </w:lvl>
    <w:lvl w:ilvl="7" w:tplc="F72E637A">
      <w:start w:val="1"/>
      <w:numFmt w:val="lowerLetter"/>
      <w:lvlText w:val="%8."/>
      <w:lvlJc w:val="left"/>
      <w:pPr>
        <w:ind w:left="2880" w:hanging="360"/>
      </w:pPr>
      <w:rPr>
        <w:rFonts w:hint="default"/>
      </w:rPr>
    </w:lvl>
    <w:lvl w:ilvl="8" w:tplc="AA3EB1FE">
      <w:start w:val="1"/>
      <w:numFmt w:val="lowerRoman"/>
      <w:lvlText w:val="%9."/>
      <w:lvlJc w:val="left"/>
      <w:pPr>
        <w:ind w:left="3240" w:hanging="360"/>
      </w:pPr>
      <w:rPr>
        <w:rFonts w:hint="default"/>
      </w:rPr>
    </w:lvl>
  </w:abstractNum>
  <w:abstractNum w:abstractNumId="74" w15:restartNumberingAfterBreak="0">
    <w:nsid w:val="3D8F514B"/>
    <w:multiLevelType w:val="hybridMultilevel"/>
    <w:tmpl w:val="F4FE4248"/>
    <w:lvl w:ilvl="0" w:tplc="B1523F3E">
      <w:start w:val="55"/>
      <w:numFmt w:val="decimal"/>
      <w:lvlText w:val="%1"/>
      <w:lvlJc w:val="left"/>
      <w:pPr>
        <w:ind w:left="1440" w:hanging="360"/>
      </w:pPr>
      <w:rPr>
        <w:rFonts w:asciiTheme="minorHAnsi" w:eastAsia="Calibri" w:hAnsiTheme="minorHAnsi"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3DD96FAC"/>
    <w:multiLevelType w:val="hybridMultilevel"/>
    <w:tmpl w:val="CFDA6DD6"/>
    <w:lvl w:ilvl="0" w:tplc="C406A354">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F8B7D6E"/>
    <w:multiLevelType w:val="hybridMultilevel"/>
    <w:tmpl w:val="780CFF0C"/>
    <w:lvl w:ilvl="0" w:tplc="B4F82A0C">
      <w:start w:val="55"/>
      <w:numFmt w:val="decimal"/>
      <w:lvlText w:val="%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F9C735B"/>
    <w:multiLevelType w:val="hybridMultilevel"/>
    <w:tmpl w:val="5BB460D2"/>
    <w:lvl w:ilvl="0" w:tplc="7EE22C22">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0A2462F"/>
    <w:multiLevelType w:val="hybridMultilevel"/>
    <w:tmpl w:val="895C1B80"/>
    <w:lvl w:ilvl="0" w:tplc="1CF2DA98">
      <w:start w:val="1"/>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1115ECE"/>
    <w:multiLevelType w:val="hybridMultilevel"/>
    <w:tmpl w:val="D79E66C2"/>
    <w:lvl w:ilvl="0" w:tplc="B88A0748">
      <w:start w:val="77"/>
      <w:numFmt w:val="decimal"/>
      <w:lvlText w:val="%1"/>
      <w:lvlJc w:val="left"/>
      <w:pPr>
        <w:ind w:left="1170" w:hanging="360"/>
      </w:pPr>
      <w:rPr>
        <w:rFonts w:eastAsia="Calibri" w:cs="Times New Roman"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0" w15:restartNumberingAfterBreak="0">
    <w:nsid w:val="43472AA0"/>
    <w:multiLevelType w:val="multilevel"/>
    <w:tmpl w:val="75ACDA08"/>
    <w:lvl w:ilvl="0">
      <w:start w:val="1"/>
      <w:numFmt w:val="decimal"/>
      <w:lvlText w:val="%1."/>
      <w:lvlJc w:val="left"/>
      <w:pPr>
        <w:ind w:left="720" w:hanging="360"/>
      </w:pPr>
    </w:lvl>
    <w:lvl w:ilvl="1">
      <w:start w:val="1"/>
      <w:numFmt w:val="decimal"/>
      <w:lvlText w:val="A%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435F567F"/>
    <w:multiLevelType w:val="hybridMultilevel"/>
    <w:tmpl w:val="3BDE3146"/>
    <w:lvl w:ilvl="0" w:tplc="506CA468">
      <w:start w:val="80"/>
      <w:numFmt w:val="decimal"/>
      <w:lvlText w:val="A%1."/>
      <w:lvlJc w:val="left"/>
      <w:pPr>
        <w:ind w:left="360" w:hanging="360"/>
      </w:pPr>
      <w:rPr>
        <w:rFonts w:hint="default"/>
        <w:b w:val="0"/>
      </w:rPr>
    </w:lvl>
    <w:lvl w:ilvl="1" w:tplc="B498BE2C">
      <w:numFmt w:val="decimal"/>
      <w:lvlText w:val="%2"/>
      <w:lvlJc w:val="left"/>
      <w:pPr>
        <w:ind w:left="720" w:hanging="360"/>
      </w:pPr>
      <w:rPr>
        <w:rFonts w:asciiTheme="minorHAnsi" w:eastAsia="Calibri" w:hAnsiTheme="minorHAnsi" w:cs="Times New Roman" w:hint="default"/>
        <w:b w:val="0"/>
        <w:color w:val="auto"/>
      </w:rPr>
    </w:lvl>
    <w:lvl w:ilvl="2" w:tplc="3858D368">
      <w:start w:val="1"/>
      <w:numFmt w:val="lowerRoman"/>
      <w:lvlText w:val="%3)"/>
      <w:lvlJc w:val="left"/>
      <w:pPr>
        <w:ind w:left="1080" w:hanging="360"/>
      </w:pPr>
      <w:rPr>
        <w:rFonts w:hint="default"/>
      </w:rPr>
    </w:lvl>
    <w:lvl w:ilvl="3" w:tplc="BA9A49D8">
      <w:start w:val="1"/>
      <w:numFmt w:val="decimal"/>
      <w:lvlText w:val="(%4)"/>
      <w:lvlJc w:val="left"/>
      <w:pPr>
        <w:ind w:left="1440" w:hanging="360"/>
      </w:pPr>
      <w:rPr>
        <w:rFonts w:hint="default"/>
      </w:rPr>
    </w:lvl>
    <w:lvl w:ilvl="4" w:tplc="538EF4DE">
      <w:start w:val="1"/>
      <w:numFmt w:val="lowerLetter"/>
      <w:lvlText w:val="(%5)"/>
      <w:lvlJc w:val="left"/>
      <w:pPr>
        <w:ind w:left="1800" w:hanging="360"/>
      </w:pPr>
      <w:rPr>
        <w:rFonts w:hint="default"/>
      </w:rPr>
    </w:lvl>
    <w:lvl w:ilvl="5" w:tplc="8FAAE0D4">
      <w:start w:val="1"/>
      <w:numFmt w:val="lowerRoman"/>
      <w:lvlText w:val="(%6)"/>
      <w:lvlJc w:val="left"/>
      <w:pPr>
        <w:ind w:left="2160" w:hanging="360"/>
      </w:pPr>
      <w:rPr>
        <w:rFonts w:hint="default"/>
      </w:rPr>
    </w:lvl>
    <w:lvl w:ilvl="6" w:tplc="B4024820">
      <w:start w:val="1"/>
      <w:numFmt w:val="decimal"/>
      <w:lvlText w:val="%7."/>
      <w:lvlJc w:val="left"/>
      <w:pPr>
        <w:ind w:left="2520" w:hanging="360"/>
      </w:pPr>
      <w:rPr>
        <w:rFonts w:hint="default"/>
      </w:rPr>
    </w:lvl>
    <w:lvl w:ilvl="7" w:tplc="70A49DE0">
      <w:start w:val="1"/>
      <w:numFmt w:val="lowerLetter"/>
      <w:lvlText w:val="%8."/>
      <w:lvlJc w:val="left"/>
      <w:pPr>
        <w:ind w:left="2880" w:hanging="360"/>
      </w:pPr>
      <w:rPr>
        <w:rFonts w:hint="default"/>
      </w:rPr>
    </w:lvl>
    <w:lvl w:ilvl="8" w:tplc="48766374">
      <w:start w:val="1"/>
      <w:numFmt w:val="lowerRoman"/>
      <w:lvlText w:val="%9."/>
      <w:lvlJc w:val="left"/>
      <w:pPr>
        <w:ind w:left="3240" w:hanging="360"/>
      </w:pPr>
      <w:rPr>
        <w:rFonts w:hint="default"/>
      </w:rPr>
    </w:lvl>
  </w:abstractNum>
  <w:abstractNum w:abstractNumId="82" w15:restartNumberingAfterBreak="0">
    <w:nsid w:val="439032ED"/>
    <w:multiLevelType w:val="hybridMultilevel"/>
    <w:tmpl w:val="FD6E32EA"/>
    <w:lvl w:ilvl="0" w:tplc="529ED310">
      <w:start w:val="169"/>
      <w:numFmt w:val="decimal"/>
      <w:lvlText w:val="A%1."/>
      <w:lvlJc w:val="left"/>
      <w:pPr>
        <w:ind w:left="360" w:hanging="360"/>
      </w:pPr>
      <w:rPr>
        <w:rFonts w:hint="default"/>
        <w:b w:val="0"/>
      </w:rPr>
    </w:lvl>
    <w:lvl w:ilvl="1" w:tplc="C69E3FF0">
      <w:start w:val="1"/>
      <w:numFmt w:val="bullet"/>
      <w:lvlText w:val=""/>
      <w:lvlJc w:val="left"/>
      <w:pPr>
        <w:ind w:left="720" w:hanging="360"/>
      </w:pPr>
      <w:rPr>
        <w:rFonts w:ascii="Symbol" w:hAnsi="Symbol" w:hint="default"/>
        <w:color w:val="auto"/>
      </w:rPr>
    </w:lvl>
    <w:lvl w:ilvl="2" w:tplc="4D9E1150">
      <w:start w:val="1"/>
      <w:numFmt w:val="lowerRoman"/>
      <w:lvlText w:val="%3)"/>
      <w:lvlJc w:val="left"/>
      <w:pPr>
        <w:ind w:left="1080" w:hanging="360"/>
      </w:pPr>
      <w:rPr>
        <w:rFonts w:hint="default"/>
      </w:rPr>
    </w:lvl>
    <w:lvl w:ilvl="3" w:tplc="8F145E62">
      <w:start w:val="1"/>
      <w:numFmt w:val="decimal"/>
      <w:lvlText w:val="(%4)"/>
      <w:lvlJc w:val="left"/>
      <w:pPr>
        <w:ind w:left="1440" w:hanging="360"/>
      </w:pPr>
      <w:rPr>
        <w:rFonts w:hint="default"/>
      </w:rPr>
    </w:lvl>
    <w:lvl w:ilvl="4" w:tplc="48C28A1A">
      <w:start w:val="1"/>
      <w:numFmt w:val="lowerLetter"/>
      <w:lvlText w:val="(%5)"/>
      <w:lvlJc w:val="left"/>
      <w:pPr>
        <w:ind w:left="1800" w:hanging="360"/>
      </w:pPr>
      <w:rPr>
        <w:rFonts w:hint="default"/>
      </w:rPr>
    </w:lvl>
    <w:lvl w:ilvl="5" w:tplc="94A29D2A">
      <w:start w:val="1"/>
      <w:numFmt w:val="lowerRoman"/>
      <w:lvlText w:val="(%6)"/>
      <w:lvlJc w:val="left"/>
      <w:pPr>
        <w:ind w:left="2160" w:hanging="360"/>
      </w:pPr>
      <w:rPr>
        <w:rFonts w:hint="default"/>
      </w:rPr>
    </w:lvl>
    <w:lvl w:ilvl="6" w:tplc="F35A6948">
      <w:start w:val="1"/>
      <w:numFmt w:val="decimal"/>
      <w:lvlText w:val="%7."/>
      <w:lvlJc w:val="left"/>
      <w:pPr>
        <w:ind w:left="2520" w:hanging="360"/>
      </w:pPr>
      <w:rPr>
        <w:rFonts w:hint="default"/>
      </w:rPr>
    </w:lvl>
    <w:lvl w:ilvl="7" w:tplc="5B40419E">
      <w:start w:val="1"/>
      <w:numFmt w:val="lowerLetter"/>
      <w:lvlText w:val="%8."/>
      <w:lvlJc w:val="left"/>
      <w:pPr>
        <w:ind w:left="2880" w:hanging="360"/>
      </w:pPr>
      <w:rPr>
        <w:rFonts w:hint="default"/>
      </w:rPr>
    </w:lvl>
    <w:lvl w:ilvl="8" w:tplc="CBC4AFDA">
      <w:start w:val="1"/>
      <w:numFmt w:val="lowerRoman"/>
      <w:lvlText w:val="%9."/>
      <w:lvlJc w:val="left"/>
      <w:pPr>
        <w:ind w:left="3240" w:hanging="360"/>
      </w:pPr>
      <w:rPr>
        <w:rFonts w:hint="default"/>
      </w:rPr>
    </w:lvl>
  </w:abstractNum>
  <w:abstractNum w:abstractNumId="83" w15:restartNumberingAfterBreak="0">
    <w:nsid w:val="439E4801"/>
    <w:multiLevelType w:val="hybridMultilevel"/>
    <w:tmpl w:val="4314E6D6"/>
    <w:lvl w:ilvl="0" w:tplc="10DC3C58">
      <w:start w:val="2"/>
      <w:numFmt w:val="decimal"/>
      <w:lvlText w:val="%1"/>
      <w:lvlJc w:val="left"/>
      <w:pPr>
        <w:ind w:left="720" w:hanging="360"/>
      </w:pPr>
      <w:rPr>
        <w:rFonts w:ascii="Calibri" w:eastAsia="Calibri" w:hAnsi="Calibr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3BF2707"/>
    <w:multiLevelType w:val="hybridMultilevel"/>
    <w:tmpl w:val="E79E31A4"/>
    <w:lvl w:ilvl="0" w:tplc="6F905D52">
      <w:start w:val="55"/>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41F1014"/>
    <w:multiLevelType w:val="hybridMultilevel"/>
    <w:tmpl w:val="F104CDAC"/>
    <w:lvl w:ilvl="0" w:tplc="F0908F2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6" w15:restartNumberingAfterBreak="0">
    <w:nsid w:val="44C32410"/>
    <w:multiLevelType w:val="hybridMultilevel"/>
    <w:tmpl w:val="81B810B4"/>
    <w:lvl w:ilvl="0" w:tplc="E256A04A">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45BB511E"/>
    <w:multiLevelType w:val="hybridMultilevel"/>
    <w:tmpl w:val="71428C56"/>
    <w:lvl w:ilvl="0" w:tplc="E256A04A">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5E23F7B"/>
    <w:multiLevelType w:val="hybridMultilevel"/>
    <w:tmpl w:val="F63C0184"/>
    <w:lvl w:ilvl="0" w:tplc="95B23672">
      <w:start w:val="55"/>
      <w:numFmt w:val="decimal"/>
      <w:lvlText w:val="%1"/>
      <w:lvlJc w:val="left"/>
      <w:pPr>
        <w:ind w:left="2160" w:hanging="360"/>
      </w:pPr>
      <w:rPr>
        <w:rFonts w:hint="default"/>
      </w:rPr>
    </w:lvl>
    <w:lvl w:ilvl="1" w:tplc="E256A04A">
      <w:numFmt w:val="decimal"/>
      <w:lvlText w:val="%2"/>
      <w:lvlJc w:val="left"/>
      <w:pPr>
        <w:ind w:left="2880" w:hanging="360"/>
      </w:pPr>
      <w:rPr>
        <w:rFonts w:hint="default"/>
        <w:b w:val="0"/>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9" w15:restartNumberingAfterBreak="0">
    <w:nsid w:val="46F912DE"/>
    <w:multiLevelType w:val="hybridMultilevel"/>
    <w:tmpl w:val="F8A68F08"/>
    <w:lvl w:ilvl="0" w:tplc="E5AEF974">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7CD3687"/>
    <w:multiLevelType w:val="hybridMultilevel"/>
    <w:tmpl w:val="084A4056"/>
    <w:lvl w:ilvl="0" w:tplc="9AEAAD72">
      <w:start w:val="1"/>
      <w:numFmt w:val="decimal"/>
      <w:lvlText w:val="%1"/>
      <w:lvlJc w:val="left"/>
      <w:pPr>
        <w:ind w:left="1080" w:hanging="360"/>
      </w:pPr>
      <w:rPr>
        <w:rFonts w:asciiTheme="minorHAnsi" w:eastAsiaTheme="minorHAnsi" w:hAnsiTheme="minorHAnsi" w:cstheme="minorBidi"/>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47D87DA0"/>
    <w:multiLevelType w:val="hybridMultilevel"/>
    <w:tmpl w:val="50A8C748"/>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86646AE"/>
    <w:multiLevelType w:val="hybridMultilevel"/>
    <w:tmpl w:val="92A0768A"/>
    <w:lvl w:ilvl="0" w:tplc="07742C58">
      <w:start w:val="88"/>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4A880DAF"/>
    <w:multiLevelType w:val="hybridMultilevel"/>
    <w:tmpl w:val="E84E9410"/>
    <w:lvl w:ilvl="0" w:tplc="0A305196">
      <w:start w:val="99"/>
      <w:numFmt w:val="decimal"/>
      <w:lvlText w:val="%1"/>
      <w:lvlJc w:val="left"/>
      <w:pPr>
        <w:ind w:left="1080" w:hanging="360"/>
      </w:pPr>
      <w:rPr>
        <w:rFonts w:hint="default"/>
      </w:rPr>
    </w:lvl>
    <w:lvl w:ilvl="1" w:tplc="C406A354">
      <w:numFmt w:val="decimal"/>
      <w:lvlText w:val="%2"/>
      <w:lvlJc w:val="left"/>
      <w:pPr>
        <w:ind w:left="1800" w:hanging="360"/>
      </w:pPr>
      <w:rPr>
        <w:rFonts w:asciiTheme="minorHAnsi" w:eastAsia="Calibri" w:hAnsiTheme="minorHAnsi" w:cstheme="minorBidi" w:hint="default"/>
        <w:color w:val="auto"/>
      </w:rPr>
    </w:lvl>
    <w:lvl w:ilvl="2" w:tplc="9E5EFBFA">
      <w:start w:val="99"/>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BE55B57"/>
    <w:multiLevelType w:val="hybridMultilevel"/>
    <w:tmpl w:val="8E70CD0A"/>
    <w:lvl w:ilvl="0" w:tplc="16B0A2EA">
      <w:start w:val="5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5" w15:restartNumberingAfterBreak="0">
    <w:nsid w:val="4E09681E"/>
    <w:multiLevelType w:val="hybridMultilevel"/>
    <w:tmpl w:val="3E0A865E"/>
    <w:lvl w:ilvl="0" w:tplc="9CE44B84">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E6F3670"/>
    <w:multiLevelType w:val="hybridMultilevel"/>
    <w:tmpl w:val="3540565C"/>
    <w:lvl w:ilvl="0" w:tplc="13B2104A">
      <w:start w:val="202"/>
      <w:numFmt w:val="decimal"/>
      <w:lvlText w:val="A%1."/>
      <w:lvlJc w:val="left"/>
      <w:pPr>
        <w:ind w:left="360" w:hanging="360"/>
      </w:pPr>
      <w:rPr>
        <w:rFonts w:hint="default"/>
        <w:b w:val="0"/>
      </w:rPr>
    </w:lvl>
    <w:lvl w:ilvl="1" w:tplc="664493D8">
      <w:start w:val="1"/>
      <w:numFmt w:val="bullet"/>
      <w:lvlText w:val=""/>
      <w:lvlJc w:val="left"/>
      <w:pPr>
        <w:ind w:left="720" w:hanging="360"/>
      </w:pPr>
      <w:rPr>
        <w:rFonts w:ascii="Symbol" w:hAnsi="Symbol" w:hint="default"/>
        <w:color w:val="auto"/>
      </w:rPr>
    </w:lvl>
    <w:lvl w:ilvl="2" w:tplc="318AEC40">
      <w:start w:val="1"/>
      <w:numFmt w:val="lowerRoman"/>
      <w:lvlText w:val="%3)"/>
      <w:lvlJc w:val="left"/>
      <w:pPr>
        <w:ind w:left="1080" w:hanging="360"/>
      </w:pPr>
      <w:rPr>
        <w:rFonts w:hint="default"/>
      </w:rPr>
    </w:lvl>
    <w:lvl w:ilvl="3" w:tplc="FB3CCCF0">
      <w:start w:val="1"/>
      <w:numFmt w:val="decimal"/>
      <w:lvlText w:val="(%4)"/>
      <w:lvlJc w:val="left"/>
      <w:pPr>
        <w:ind w:left="1440" w:hanging="360"/>
      </w:pPr>
      <w:rPr>
        <w:rFonts w:hint="default"/>
      </w:rPr>
    </w:lvl>
    <w:lvl w:ilvl="4" w:tplc="BDD641EC">
      <w:start w:val="1"/>
      <w:numFmt w:val="lowerLetter"/>
      <w:lvlText w:val="(%5)"/>
      <w:lvlJc w:val="left"/>
      <w:pPr>
        <w:ind w:left="1800" w:hanging="360"/>
      </w:pPr>
      <w:rPr>
        <w:rFonts w:hint="default"/>
      </w:rPr>
    </w:lvl>
    <w:lvl w:ilvl="5" w:tplc="752C8E14">
      <w:start w:val="1"/>
      <w:numFmt w:val="lowerRoman"/>
      <w:lvlText w:val="(%6)"/>
      <w:lvlJc w:val="left"/>
      <w:pPr>
        <w:ind w:left="2160" w:hanging="360"/>
      </w:pPr>
      <w:rPr>
        <w:rFonts w:hint="default"/>
      </w:rPr>
    </w:lvl>
    <w:lvl w:ilvl="6" w:tplc="24B81898">
      <w:start w:val="1"/>
      <w:numFmt w:val="decimal"/>
      <w:lvlText w:val="%7."/>
      <w:lvlJc w:val="left"/>
      <w:pPr>
        <w:ind w:left="2520" w:hanging="360"/>
      </w:pPr>
      <w:rPr>
        <w:rFonts w:hint="default"/>
      </w:rPr>
    </w:lvl>
    <w:lvl w:ilvl="7" w:tplc="06D696D0">
      <w:start w:val="1"/>
      <w:numFmt w:val="lowerLetter"/>
      <w:lvlText w:val="%8."/>
      <w:lvlJc w:val="left"/>
      <w:pPr>
        <w:ind w:left="2880" w:hanging="360"/>
      </w:pPr>
      <w:rPr>
        <w:rFonts w:hint="default"/>
      </w:rPr>
    </w:lvl>
    <w:lvl w:ilvl="8" w:tplc="59569892">
      <w:start w:val="1"/>
      <w:numFmt w:val="lowerRoman"/>
      <w:lvlText w:val="%9."/>
      <w:lvlJc w:val="left"/>
      <w:pPr>
        <w:ind w:left="3240" w:hanging="360"/>
      </w:pPr>
      <w:rPr>
        <w:rFonts w:hint="default"/>
      </w:rPr>
    </w:lvl>
  </w:abstractNum>
  <w:abstractNum w:abstractNumId="97" w15:restartNumberingAfterBreak="0">
    <w:nsid w:val="4F1F0C7D"/>
    <w:multiLevelType w:val="hybridMultilevel"/>
    <w:tmpl w:val="B29A4D74"/>
    <w:lvl w:ilvl="0" w:tplc="C9BE052A">
      <w:start w:val="99"/>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4F49747D"/>
    <w:multiLevelType w:val="hybridMultilevel"/>
    <w:tmpl w:val="48F419A4"/>
    <w:lvl w:ilvl="0" w:tplc="EF564FE8">
      <w:start w:val="259"/>
      <w:numFmt w:val="decimal"/>
      <w:lvlText w:val="A%1."/>
      <w:lvlJc w:val="left"/>
      <w:pPr>
        <w:ind w:left="720" w:hanging="360"/>
      </w:pPr>
    </w:lvl>
    <w:lvl w:ilvl="1" w:tplc="E13EB94C">
      <w:start w:val="1"/>
      <w:numFmt w:val="lowerLetter"/>
      <w:lvlText w:val="%2."/>
      <w:lvlJc w:val="left"/>
      <w:pPr>
        <w:ind w:left="1440" w:hanging="360"/>
      </w:pPr>
    </w:lvl>
    <w:lvl w:ilvl="2" w:tplc="3BF0EAE8">
      <w:start w:val="1"/>
      <w:numFmt w:val="lowerRoman"/>
      <w:lvlText w:val="%3."/>
      <w:lvlJc w:val="right"/>
      <w:pPr>
        <w:ind w:left="2160" w:hanging="180"/>
      </w:pPr>
    </w:lvl>
    <w:lvl w:ilvl="3" w:tplc="58BA580E">
      <w:start w:val="1"/>
      <w:numFmt w:val="decimal"/>
      <w:lvlText w:val="%4."/>
      <w:lvlJc w:val="left"/>
      <w:pPr>
        <w:ind w:left="2880" w:hanging="360"/>
      </w:pPr>
    </w:lvl>
    <w:lvl w:ilvl="4" w:tplc="8E2A42B0">
      <w:start w:val="1"/>
      <w:numFmt w:val="lowerLetter"/>
      <w:lvlText w:val="%5."/>
      <w:lvlJc w:val="left"/>
      <w:pPr>
        <w:ind w:left="3600" w:hanging="360"/>
      </w:pPr>
    </w:lvl>
    <w:lvl w:ilvl="5" w:tplc="AA8E97A0">
      <w:start w:val="1"/>
      <w:numFmt w:val="lowerRoman"/>
      <w:lvlText w:val="%6."/>
      <w:lvlJc w:val="right"/>
      <w:pPr>
        <w:ind w:left="4320" w:hanging="180"/>
      </w:pPr>
    </w:lvl>
    <w:lvl w:ilvl="6" w:tplc="4358FA38">
      <w:start w:val="1"/>
      <w:numFmt w:val="decimal"/>
      <w:lvlText w:val="%7."/>
      <w:lvlJc w:val="left"/>
      <w:pPr>
        <w:ind w:left="5040" w:hanging="360"/>
      </w:pPr>
    </w:lvl>
    <w:lvl w:ilvl="7" w:tplc="CF3E0242">
      <w:start w:val="1"/>
      <w:numFmt w:val="lowerLetter"/>
      <w:lvlText w:val="%8."/>
      <w:lvlJc w:val="left"/>
      <w:pPr>
        <w:ind w:left="5760" w:hanging="360"/>
      </w:pPr>
    </w:lvl>
    <w:lvl w:ilvl="8" w:tplc="FCF2569C">
      <w:start w:val="1"/>
      <w:numFmt w:val="lowerRoman"/>
      <w:lvlText w:val="%9."/>
      <w:lvlJc w:val="right"/>
      <w:pPr>
        <w:ind w:left="6480" w:hanging="180"/>
      </w:pPr>
    </w:lvl>
  </w:abstractNum>
  <w:abstractNum w:abstractNumId="99" w15:restartNumberingAfterBreak="0">
    <w:nsid w:val="508F3E11"/>
    <w:multiLevelType w:val="hybridMultilevel"/>
    <w:tmpl w:val="3DD47CB0"/>
    <w:lvl w:ilvl="0" w:tplc="5318593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519D4801"/>
    <w:multiLevelType w:val="hybridMultilevel"/>
    <w:tmpl w:val="3A10EDCE"/>
    <w:lvl w:ilvl="0" w:tplc="F822F3AA">
      <w:start w:val="196"/>
      <w:numFmt w:val="decimal"/>
      <w:lvlText w:val="A%1."/>
      <w:lvlJc w:val="left"/>
      <w:pPr>
        <w:ind w:left="360" w:hanging="360"/>
      </w:pPr>
      <w:rPr>
        <w:rFonts w:hint="default"/>
        <w:b w:val="0"/>
      </w:rPr>
    </w:lvl>
    <w:lvl w:ilvl="1" w:tplc="42E600D6">
      <w:start w:val="1"/>
      <w:numFmt w:val="bullet"/>
      <w:lvlText w:val=""/>
      <w:lvlJc w:val="left"/>
      <w:pPr>
        <w:ind w:left="720" w:hanging="360"/>
      </w:pPr>
      <w:rPr>
        <w:rFonts w:ascii="Symbol" w:hAnsi="Symbol" w:hint="default"/>
        <w:color w:val="auto"/>
      </w:rPr>
    </w:lvl>
    <w:lvl w:ilvl="2" w:tplc="942491CE">
      <w:start w:val="1"/>
      <w:numFmt w:val="lowerRoman"/>
      <w:lvlText w:val="%3)"/>
      <w:lvlJc w:val="left"/>
      <w:pPr>
        <w:ind w:left="1080" w:hanging="360"/>
      </w:pPr>
      <w:rPr>
        <w:rFonts w:hint="default"/>
      </w:rPr>
    </w:lvl>
    <w:lvl w:ilvl="3" w:tplc="10DC0C08">
      <w:start w:val="1"/>
      <w:numFmt w:val="decimal"/>
      <w:lvlText w:val="(%4)"/>
      <w:lvlJc w:val="left"/>
      <w:pPr>
        <w:ind w:left="1440" w:hanging="360"/>
      </w:pPr>
      <w:rPr>
        <w:rFonts w:hint="default"/>
      </w:rPr>
    </w:lvl>
    <w:lvl w:ilvl="4" w:tplc="EEA86662">
      <w:start w:val="1"/>
      <w:numFmt w:val="lowerLetter"/>
      <w:lvlText w:val="(%5)"/>
      <w:lvlJc w:val="left"/>
      <w:pPr>
        <w:ind w:left="1800" w:hanging="360"/>
      </w:pPr>
      <w:rPr>
        <w:rFonts w:hint="default"/>
      </w:rPr>
    </w:lvl>
    <w:lvl w:ilvl="5" w:tplc="4C40C954">
      <w:start w:val="1"/>
      <w:numFmt w:val="lowerRoman"/>
      <w:lvlText w:val="(%6)"/>
      <w:lvlJc w:val="left"/>
      <w:pPr>
        <w:ind w:left="2160" w:hanging="360"/>
      </w:pPr>
      <w:rPr>
        <w:rFonts w:hint="default"/>
      </w:rPr>
    </w:lvl>
    <w:lvl w:ilvl="6" w:tplc="4670CD40">
      <w:start w:val="1"/>
      <w:numFmt w:val="decimal"/>
      <w:lvlText w:val="%7."/>
      <w:lvlJc w:val="left"/>
      <w:pPr>
        <w:ind w:left="2520" w:hanging="360"/>
      </w:pPr>
      <w:rPr>
        <w:rFonts w:hint="default"/>
      </w:rPr>
    </w:lvl>
    <w:lvl w:ilvl="7" w:tplc="8A3CAA04">
      <w:start w:val="1"/>
      <w:numFmt w:val="lowerLetter"/>
      <w:lvlText w:val="%8."/>
      <w:lvlJc w:val="left"/>
      <w:pPr>
        <w:ind w:left="2880" w:hanging="360"/>
      </w:pPr>
      <w:rPr>
        <w:rFonts w:hint="default"/>
      </w:rPr>
    </w:lvl>
    <w:lvl w:ilvl="8" w:tplc="0840F0E4">
      <w:start w:val="1"/>
      <w:numFmt w:val="lowerRoman"/>
      <w:lvlText w:val="%9."/>
      <w:lvlJc w:val="left"/>
      <w:pPr>
        <w:ind w:left="3240" w:hanging="360"/>
      </w:pPr>
      <w:rPr>
        <w:rFonts w:hint="default"/>
      </w:rPr>
    </w:lvl>
  </w:abstractNum>
  <w:abstractNum w:abstractNumId="101" w15:restartNumberingAfterBreak="0">
    <w:nsid w:val="51E74271"/>
    <w:multiLevelType w:val="hybridMultilevel"/>
    <w:tmpl w:val="FFD29F40"/>
    <w:lvl w:ilvl="0" w:tplc="FFFFFFFF">
      <w:start w:val="161"/>
      <w:numFmt w:val="decimal"/>
      <w:lvlText w:val="A%1."/>
      <w:lvlJc w:val="left"/>
      <w:pPr>
        <w:ind w:left="360" w:hanging="360"/>
      </w:pPr>
      <w:rPr>
        <w:b w:val="0"/>
      </w:rPr>
    </w:lvl>
    <w:lvl w:ilvl="1" w:tplc="E256A04A">
      <w:numFmt w:val="decimal"/>
      <w:lvlText w:val="%2"/>
      <w:lvlJc w:val="left"/>
      <w:pPr>
        <w:ind w:left="720" w:hanging="360"/>
      </w:pPr>
      <w:rPr>
        <w:rFonts w:hint="default"/>
        <w:b w:val="0"/>
        <w:color w:val="auto"/>
      </w:rPr>
    </w:lvl>
    <w:lvl w:ilvl="2" w:tplc="D4D8FCF0">
      <w:start w:val="1"/>
      <w:numFmt w:val="lowerRoman"/>
      <w:lvlText w:val="%3)"/>
      <w:lvlJc w:val="left"/>
      <w:pPr>
        <w:ind w:left="1080" w:hanging="360"/>
      </w:pPr>
      <w:rPr>
        <w:rFonts w:hint="default"/>
      </w:rPr>
    </w:lvl>
    <w:lvl w:ilvl="3" w:tplc="4B6E4E28">
      <w:start w:val="1"/>
      <w:numFmt w:val="decimal"/>
      <w:lvlText w:val="(%4)"/>
      <w:lvlJc w:val="left"/>
      <w:pPr>
        <w:ind w:left="1440" w:hanging="360"/>
      </w:pPr>
      <w:rPr>
        <w:rFonts w:hint="default"/>
      </w:rPr>
    </w:lvl>
    <w:lvl w:ilvl="4" w:tplc="AB405932">
      <w:start w:val="1"/>
      <w:numFmt w:val="lowerLetter"/>
      <w:lvlText w:val="(%5)"/>
      <w:lvlJc w:val="left"/>
      <w:pPr>
        <w:ind w:left="1800" w:hanging="360"/>
      </w:pPr>
      <w:rPr>
        <w:rFonts w:hint="default"/>
      </w:rPr>
    </w:lvl>
    <w:lvl w:ilvl="5" w:tplc="69D6C30A">
      <w:start w:val="1"/>
      <w:numFmt w:val="lowerRoman"/>
      <w:lvlText w:val="(%6)"/>
      <w:lvlJc w:val="left"/>
      <w:pPr>
        <w:ind w:left="2160" w:hanging="360"/>
      </w:pPr>
      <w:rPr>
        <w:rFonts w:hint="default"/>
      </w:rPr>
    </w:lvl>
    <w:lvl w:ilvl="6" w:tplc="0166E272">
      <w:start w:val="1"/>
      <w:numFmt w:val="decimal"/>
      <w:lvlText w:val="%7."/>
      <w:lvlJc w:val="left"/>
      <w:pPr>
        <w:ind w:left="2520" w:hanging="360"/>
      </w:pPr>
      <w:rPr>
        <w:rFonts w:hint="default"/>
      </w:rPr>
    </w:lvl>
    <w:lvl w:ilvl="7" w:tplc="F03AA280">
      <w:start w:val="1"/>
      <w:numFmt w:val="lowerLetter"/>
      <w:lvlText w:val="%8."/>
      <w:lvlJc w:val="left"/>
      <w:pPr>
        <w:ind w:left="2880" w:hanging="360"/>
      </w:pPr>
      <w:rPr>
        <w:rFonts w:hint="default"/>
      </w:rPr>
    </w:lvl>
    <w:lvl w:ilvl="8" w:tplc="7FF2E92A">
      <w:start w:val="1"/>
      <w:numFmt w:val="lowerRoman"/>
      <w:lvlText w:val="%9."/>
      <w:lvlJc w:val="left"/>
      <w:pPr>
        <w:ind w:left="3240" w:hanging="360"/>
      </w:pPr>
      <w:rPr>
        <w:rFonts w:hint="default"/>
      </w:rPr>
    </w:lvl>
  </w:abstractNum>
  <w:abstractNum w:abstractNumId="102" w15:restartNumberingAfterBreak="0">
    <w:nsid w:val="52944B34"/>
    <w:multiLevelType w:val="hybridMultilevel"/>
    <w:tmpl w:val="A39AF25C"/>
    <w:lvl w:ilvl="0" w:tplc="E256A04A">
      <w:numFmt w:val="decimal"/>
      <w:lvlText w:val="%1"/>
      <w:lvlJc w:val="left"/>
      <w:pPr>
        <w:ind w:left="180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29F6AEA"/>
    <w:multiLevelType w:val="hybridMultilevel"/>
    <w:tmpl w:val="0FAED26E"/>
    <w:lvl w:ilvl="0" w:tplc="CBB8C8CE">
      <w:start w:val="9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4" w15:restartNumberingAfterBreak="0">
    <w:nsid w:val="52A420AD"/>
    <w:multiLevelType w:val="hybridMultilevel"/>
    <w:tmpl w:val="D1344060"/>
    <w:lvl w:ilvl="0" w:tplc="F3A2206A">
      <w:start w:val="259"/>
      <w:numFmt w:val="decimal"/>
      <w:lvlText w:val="A%1."/>
      <w:lvlJc w:val="left"/>
      <w:pPr>
        <w:ind w:left="360" w:hanging="360"/>
      </w:pPr>
      <w:rPr>
        <w:rFonts w:hint="default"/>
        <w:b w:val="0"/>
      </w:rPr>
    </w:lvl>
    <w:lvl w:ilvl="1" w:tplc="C3A4EA5A">
      <w:start w:val="1"/>
      <w:numFmt w:val="bullet"/>
      <w:lvlText w:val=""/>
      <w:lvlJc w:val="left"/>
      <w:pPr>
        <w:ind w:left="720" w:hanging="360"/>
      </w:pPr>
      <w:rPr>
        <w:rFonts w:ascii="Symbol" w:hAnsi="Symbol" w:hint="default"/>
        <w:color w:val="auto"/>
      </w:rPr>
    </w:lvl>
    <w:lvl w:ilvl="2" w:tplc="09321C0C">
      <w:start w:val="1"/>
      <w:numFmt w:val="lowerRoman"/>
      <w:lvlText w:val="%3)"/>
      <w:lvlJc w:val="left"/>
      <w:pPr>
        <w:ind w:left="1080" w:hanging="360"/>
      </w:pPr>
      <w:rPr>
        <w:rFonts w:hint="default"/>
      </w:rPr>
    </w:lvl>
    <w:lvl w:ilvl="3" w:tplc="73C03004">
      <w:start w:val="1"/>
      <w:numFmt w:val="decimal"/>
      <w:lvlText w:val="(%4)"/>
      <w:lvlJc w:val="left"/>
      <w:pPr>
        <w:ind w:left="1440" w:hanging="360"/>
      </w:pPr>
      <w:rPr>
        <w:rFonts w:hint="default"/>
      </w:rPr>
    </w:lvl>
    <w:lvl w:ilvl="4" w:tplc="60841A92">
      <w:start w:val="1"/>
      <w:numFmt w:val="lowerLetter"/>
      <w:lvlText w:val="(%5)"/>
      <w:lvlJc w:val="left"/>
      <w:pPr>
        <w:ind w:left="1800" w:hanging="360"/>
      </w:pPr>
      <w:rPr>
        <w:rFonts w:hint="default"/>
      </w:rPr>
    </w:lvl>
    <w:lvl w:ilvl="5" w:tplc="94D2AF04">
      <w:start w:val="1"/>
      <w:numFmt w:val="lowerRoman"/>
      <w:lvlText w:val="(%6)"/>
      <w:lvlJc w:val="left"/>
      <w:pPr>
        <w:ind w:left="2160" w:hanging="360"/>
      </w:pPr>
      <w:rPr>
        <w:rFonts w:hint="default"/>
      </w:rPr>
    </w:lvl>
    <w:lvl w:ilvl="6" w:tplc="D6783ED6">
      <w:start w:val="1"/>
      <w:numFmt w:val="decimal"/>
      <w:lvlText w:val="%7."/>
      <w:lvlJc w:val="left"/>
      <w:pPr>
        <w:ind w:left="2520" w:hanging="360"/>
      </w:pPr>
      <w:rPr>
        <w:rFonts w:hint="default"/>
      </w:rPr>
    </w:lvl>
    <w:lvl w:ilvl="7" w:tplc="FD043C74">
      <w:start w:val="1"/>
      <w:numFmt w:val="lowerLetter"/>
      <w:lvlText w:val="%8."/>
      <w:lvlJc w:val="left"/>
      <w:pPr>
        <w:ind w:left="2880" w:hanging="360"/>
      </w:pPr>
      <w:rPr>
        <w:rFonts w:hint="default"/>
      </w:rPr>
    </w:lvl>
    <w:lvl w:ilvl="8" w:tplc="B78C1640">
      <w:start w:val="1"/>
      <w:numFmt w:val="lowerRoman"/>
      <w:lvlText w:val="%9."/>
      <w:lvlJc w:val="left"/>
      <w:pPr>
        <w:ind w:left="3240" w:hanging="360"/>
      </w:pPr>
      <w:rPr>
        <w:rFonts w:hint="default"/>
      </w:rPr>
    </w:lvl>
  </w:abstractNum>
  <w:abstractNum w:abstractNumId="105" w15:restartNumberingAfterBreak="0">
    <w:nsid w:val="54E75AD1"/>
    <w:multiLevelType w:val="hybridMultilevel"/>
    <w:tmpl w:val="7E2031C2"/>
    <w:lvl w:ilvl="0" w:tplc="0E90F4A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55BE3316"/>
    <w:multiLevelType w:val="hybridMultilevel"/>
    <w:tmpl w:val="5DDE98E0"/>
    <w:lvl w:ilvl="0" w:tplc="41A243BE">
      <w:start w:val="77"/>
      <w:numFmt w:val="decimal"/>
      <w:lvlText w:val="A%1."/>
      <w:lvlJc w:val="left"/>
      <w:pPr>
        <w:ind w:left="360" w:hanging="360"/>
      </w:pPr>
      <w:rPr>
        <w:rFonts w:hint="default"/>
        <w:b w:val="0"/>
      </w:rPr>
    </w:lvl>
    <w:lvl w:ilvl="1" w:tplc="2F46D6E2">
      <w:start w:val="1"/>
      <w:numFmt w:val="decimal"/>
      <w:lvlText w:val="%2"/>
      <w:lvlJc w:val="left"/>
      <w:pPr>
        <w:ind w:left="720" w:hanging="360"/>
      </w:pPr>
      <w:rPr>
        <w:rFonts w:asciiTheme="minorHAnsi" w:eastAsia="Calibri" w:hAnsiTheme="minorHAnsi" w:cs="Times New Roman" w:hint="default"/>
        <w:b w:val="0"/>
        <w:color w:val="auto"/>
      </w:rPr>
    </w:lvl>
    <w:lvl w:ilvl="2" w:tplc="3FBA0D12">
      <w:start w:val="1"/>
      <w:numFmt w:val="lowerRoman"/>
      <w:lvlText w:val="%3)"/>
      <w:lvlJc w:val="left"/>
      <w:pPr>
        <w:ind w:left="1080" w:hanging="360"/>
      </w:pPr>
      <w:rPr>
        <w:rFonts w:hint="default"/>
      </w:rPr>
    </w:lvl>
    <w:lvl w:ilvl="3" w:tplc="AF222D0E">
      <w:start w:val="1"/>
      <w:numFmt w:val="decimal"/>
      <w:lvlText w:val="(%4)"/>
      <w:lvlJc w:val="left"/>
      <w:pPr>
        <w:ind w:left="1440" w:hanging="360"/>
      </w:pPr>
      <w:rPr>
        <w:rFonts w:hint="default"/>
      </w:rPr>
    </w:lvl>
    <w:lvl w:ilvl="4" w:tplc="F460AB9E">
      <w:start w:val="1"/>
      <w:numFmt w:val="lowerLetter"/>
      <w:lvlText w:val="(%5)"/>
      <w:lvlJc w:val="left"/>
      <w:pPr>
        <w:ind w:left="1800" w:hanging="360"/>
      </w:pPr>
      <w:rPr>
        <w:rFonts w:hint="default"/>
      </w:rPr>
    </w:lvl>
    <w:lvl w:ilvl="5" w:tplc="43240E0E">
      <w:start w:val="1"/>
      <w:numFmt w:val="lowerRoman"/>
      <w:lvlText w:val="(%6)"/>
      <w:lvlJc w:val="left"/>
      <w:pPr>
        <w:ind w:left="2160" w:hanging="360"/>
      </w:pPr>
      <w:rPr>
        <w:rFonts w:hint="default"/>
      </w:rPr>
    </w:lvl>
    <w:lvl w:ilvl="6" w:tplc="8014DE24">
      <w:start w:val="1"/>
      <w:numFmt w:val="decimal"/>
      <w:lvlText w:val="%7."/>
      <w:lvlJc w:val="left"/>
      <w:pPr>
        <w:ind w:left="2520" w:hanging="360"/>
      </w:pPr>
      <w:rPr>
        <w:rFonts w:hint="default"/>
      </w:rPr>
    </w:lvl>
    <w:lvl w:ilvl="7" w:tplc="CCC65492">
      <w:start w:val="1"/>
      <w:numFmt w:val="lowerLetter"/>
      <w:lvlText w:val="%8."/>
      <w:lvlJc w:val="left"/>
      <w:pPr>
        <w:ind w:left="2880" w:hanging="360"/>
      </w:pPr>
      <w:rPr>
        <w:rFonts w:hint="default"/>
      </w:rPr>
    </w:lvl>
    <w:lvl w:ilvl="8" w:tplc="B49C6938">
      <w:start w:val="1"/>
      <w:numFmt w:val="lowerRoman"/>
      <w:lvlText w:val="%9."/>
      <w:lvlJc w:val="left"/>
      <w:pPr>
        <w:ind w:left="3240" w:hanging="360"/>
      </w:pPr>
      <w:rPr>
        <w:rFonts w:hint="default"/>
      </w:rPr>
    </w:lvl>
  </w:abstractNum>
  <w:abstractNum w:abstractNumId="107" w15:restartNumberingAfterBreak="0">
    <w:nsid w:val="55BF3E11"/>
    <w:multiLevelType w:val="hybridMultilevel"/>
    <w:tmpl w:val="49A2569C"/>
    <w:lvl w:ilvl="0" w:tplc="80D4C3C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5704039D"/>
    <w:multiLevelType w:val="hybridMultilevel"/>
    <w:tmpl w:val="B6D6C8DA"/>
    <w:lvl w:ilvl="0" w:tplc="A1D03BC6">
      <w:start w:val="882"/>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7A5192F"/>
    <w:multiLevelType w:val="hybridMultilevel"/>
    <w:tmpl w:val="3BDE3146"/>
    <w:lvl w:ilvl="0" w:tplc="F9A28272">
      <w:start w:val="80"/>
      <w:numFmt w:val="decimal"/>
      <w:lvlText w:val="A%1."/>
      <w:lvlJc w:val="left"/>
      <w:pPr>
        <w:ind w:left="360" w:hanging="360"/>
      </w:pPr>
      <w:rPr>
        <w:rFonts w:hint="default"/>
        <w:b w:val="0"/>
      </w:rPr>
    </w:lvl>
    <w:lvl w:ilvl="1" w:tplc="ECA87FC2">
      <w:numFmt w:val="decimal"/>
      <w:lvlText w:val="%2"/>
      <w:lvlJc w:val="left"/>
      <w:pPr>
        <w:ind w:left="720" w:hanging="360"/>
      </w:pPr>
      <w:rPr>
        <w:rFonts w:asciiTheme="minorHAnsi" w:eastAsia="Calibri" w:hAnsiTheme="minorHAnsi" w:cs="Times New Roman" w:hint="default"/>
        <w:b w:val="0"/>
        <w:color w:val="auto"/>
      </w:rPr>
    </w:lvl>
    <w:lvl w:ilvl="2" w:tplc="99886D40">
      <w:start w:val="1"/>
      <w:numFmt w:val="lowerRoman"/>
      <w:lvlText w:val="%3)"/>
      <w:lvlJc w:val="left"/>
      <w:pPr>
        <w:ind w:left="1080" w:hanging="360"/>
      </w:pPr>
      <w:rPr>
        <w:rFonts w:hint="default"/>
      </w:rPr>
    </w:lvl>
    <w:lvl w:ilvl="3" w:tplc="CE10C4E2">
      <w:start w:val="1"/>
      <w:numFmt w:val="decimal"/>
      <w:lvlText w:val="(%4)"/>
      <w:lvlJc w:val="left"/>
      <w:pPr>
        <w:ind w:left="1440" w:hanging="360"/>
      </w:pPr>
      <w:rPr>
        <w:rFonts w:hint="default"/>
      </w:rPr>
    </w:lvl>
    <w:lvl w:ilvl="4" w:tplc="B442C9C6">
      <w:start w:val="1"/>
      <w:numFmt w:val="lowerLetter"/>
      <w:lvlText w:val="(%5)"/>
      <w:lvlJc w:val="left"/>
      <w:pPr>
        <w:ind w:left="1800" w:hanging="360"/>
      </w:pPr>
      <w:rPr>
        <w:rFonts w:hint="default"/>
      </w:rPr>
    </w:lvl>
    <w:lvl w:ilvl="5" w:tplc="670CC8B4">
      <w:start w:val="1"/>
      <w:numFmt w:val="lowerRoman"/>
      <w:lvlText w:val="(%6)"/>
      <w:lvlJc w:val="left"/>
      <w:pPr>
        <w:ind w:left="2160" w:hanging="360"/>
      </w:pPr>
      <w:rPr>
        <w:rFonts w:hint="default"/>
      </w:rPr>
    </w:lvl>
    <w:lvl w:ilvl="6" w:tplc="2FCAE30A">
      <w:start w:val="1"/>
      <w:numFmt w:val="decimal"/>
      <w:lvlText w:val="%7."/>
      <w:lvlJc w:val="left"/>
      <w:pPr>
        <w:ind w:left="2520" w:hanging="360"/>
      </w:pPr>
      <w:rPr>
        <w:rFonts w:hint="default"/>
      </w:rPr>
    </w:lvl>
    <w:lvl w:ilvl="7" w:tplc="7A58E1DA">
      <w:start w:val="1"/>
      <w:numFmt w:val="lowerLetter"/>
      <w:lvlText w:val="%8."/>
      <w:lvlJc w:val="left"/>
      <w:pPr>
        <w:ind w:left="2880" w:hanging="360"/>
      </w:pPr>
      <w:rPr>
        <w:rFonts w:hint="default"/>
      </w:rPr>
    </w:lvl>
    <w:lvl w:ilvl="8" w:tplc="E23EF78C">
      <w:start w:val="1"/>
      <w:numFmt w:val="lowerRoman"/>
      <w:lvlText w:val="%9."/>
      <w:lvlJc w:val="left"/>
      <w:pPr>
        <w:ind w:left="3240" w:hanging="360"/>
      </w:pPr>
      <w:rPr>
        <w:rFonts w:hint="default"/>
      </w:rPr>
    </w:lvl>
  </w:abstractNum>
  <w:abstractNum w:abstractNumId="110" w15:restartNumberingAfterBreak="0">
    <w:nsid w:val="58254D63"/>
    <w:multiLevelType w:val="hybridMultilevel"/>
    <w:tmpl w:val="6A967AF6"/>
    <w:lvl w:ilvl="0" w:tplc="95767234">
      <w:start w:val="168"/>
      <w:numFmt w:val="decimal"/>
      <w:lvlText w:val="A%1."/>
      <w:lvlJc w:val="left"/>
      <w:pPr>
        <w:ind w:left="360" w:hanging="360"/>
      </w:pPr>
      <w:rPr>
        <w:rFonts w:hint="default"/>
        <w:b w:val="0"/>
      </w:rPr>
    </w:lvl>
    <w:lvl w:ilvl="1" w:tplc="A1DCDFE8">
      <w:start w:val="77"/>
      <w:numFmt w:val="decimal"/>
      <w:lvlText w:val="%2"/>
      <w:lvlJc w:val="left"/>
      <w:pPr>
        <w:ind w:left="720" w:hanging="360"/>
      </w:pPr>
      <w:rPr>
        <w:rFonts w:hint="default"/>
        <w:b w:val="0"/>
        <w:color w:val="auto"/>
      </w:rPr>
    </w:lvl>
    <w:lvl w:ilvl="2" w:tplc="7AAA2AB2">
      <w:start w:val="1"/>
      <w:numFmt w:val="lowerRoman"/>
      <w:lvlText w:val="%3)"/>
      <w:lvlJc w:val="left"/>
      <w:pPr>
        <w:ind w:left="1080" w:hanging="360"/>
      </w:pPr>
      <w:rPr>
        <w:rFonts w:hint="default"/>
      </w:rPr>
    </w:lvl>
    <w:lvl w:ilvl="3" w:tplc="38A0CC62">
      <w:start w:val="1"/>
      <w:numFmt w:val="decimal"/>
      <w:lvlText w:val="(%4)"/>
      <w:lvlJc w:val="left"/>
      <w:pPr>
        <w:ind w:left="1440" w:hanging="360"/>
      </w:pPr>
      <w:rPr>
        <w:rFonts w:hint="default"/>
      </w:rPr>
    </w:lvl>
    <w:lvl w:ilvl="4" w:tplc="85FEFB62">
      <w:start w:val="1"/>
      <w:numFmt w:val="lowerLetter"/>
      <w:lvlText w:val="(%5)"/>
      <w:lvlJc w:val="left"/>
      <w:pPr>
        <w:ind w:left="1800" w:hanging="360"/>
      </w:pPr>
      <w:rPr>
        <w:rFonts w:hint="default"/>
      </w:rPr>
    </w:lvl>
    <w:lvl w:ilvl="5" w:tplc="AB042946">
      <w:start w:val="1"/>
      <w:numFmt w:val="lowerRoman"/>
      <w:lvlText w:val="(%6)"/>
      <w:lvlJc w:val="left"/>
      <w:pPr>
        <w:ind w:left="2160" w:hanging="360"/>
      </w:pPr>
      <w:rPr>
        <w:rFonts w:hint="default"/>
      </w:rPr>
    </w:lvl>
    <w:lvl w:ilvl="6" w:tplc="D36A1C3C">
      <w:start w:val="1"/>
      <w:numFmt w:val="decimal"/>
      <w:lvlText w:val="%7."/>
      <w:lvlJc w:val="left"/>
      <w:pPr>
        <w:ind w:left="2520" w:hanging="360"/>
      </w:pPr>
      <w:rPr>
        <w:rFonts w:hint="default"/>
      </w:rPr>
    </w:lvl>
    <w:lvl w:ilvl="7" w:tplc="9F60AB54">
      <w:start w:val="1"/>
      <w:numFmt w:val="lowerLetter"/>
      <w:lvlText w:val="%8."/>
      <w:lvlJc w:val="left"/>
      <w:pPr>
        <w:ind w:left="2880" w:hanging="360"/>
      </w:pPr>
      <w:rPr>
        <w:rFonts w:hint="default"/>
      </w:rPr>
    </w:lvl>
    <w:lvl w:ilvl="8" w:tplc="37A07586">
      <w:start w:val="1"/>
      <w:numFmt w:val="lowerRoman"/>
      <w:lvlText w:val="%9."/>
      <w:lvlJc w:val="left"/>
      <w:pPr>
        <w:ind w:left="3240" w:hanging="360"/>
      </w:pPr>
      <w:rPr>
        <w:rFonts w:hint="default"/>
      </w:rPr>
    </w:lvl>
  </w:abstractNum>
  <w:abstractNum w:abstractNumId="111" w15:restartNumberingAfterBreak="0">
    <w:nsid w:val="5B951E91"/>
    <w:multiLevelType w:val="hybridMultilevel"/>
    <w:tmpl w:val="A266CBC8"/>
    <w:lvl w:ilvl="0" w:tplc="5762B684">
      <w:start w:val="227"/>
      <w:numFmt w:val="decimal"/>
      <w:lvlText w:val="A%1."/>
      <w:lvlJc w:val="left"/>
      <w:pPr>
        <w:ind w:left="360" w:hanging="360"/>
      </w:pPr>
      <w:rPr>
        <w:rFonts w:hint="default"/>
        <w:b w:val="0"/>
      </w:rPr>
    </w:lvl>
    <w:lvl w:ilvl="1" w:tplc="C406A354">
      <w:numFmt w:val="decimal"/>
      <w:lvlText w:val="%2"/>
      <w:lvlJc w:val="left"/>
      <w:pPr>
        <w:ind w:left="720" w:hanging="360"/>
      </w:pPr>
      <w:rPr>
        <w:rFonts w:asciiTheme="minorHAnsi" w:eastAsia="Calibri" w:hAnsiTheme="minorHAnsi" w:cstheme="minorBidi" w:hint="default"/>
        <w:strike w:val="0"/>
        <w:color w:val="auto"/>
      </w:rPr>
    </w:lvl>
    <w:lvl w:ilvl="2" w:tplc="F6C2F602">
      <w:start w:val="1"/>
      <w:numFmt w:val="lowerRoman"/>
      <w:lvlText w:val="%3)"/>
      <w:lvlJc w:val="left"/>
      <w:pPr>
        <w:ind w:left="1080" w:hanging="360"/>
      </w:pPr>
      <w:rPr>
        <w:rFonts w:hint="default"/>
      </w:rPr>
    </w:lvl>
    <w:lvl w:ilvl="3" w:tplc="61CA068E">
      <w:start w:val="1"/>
      <w:numFmt w:val="decimal"/>
      <w:lvlText w:val="(%4)"/>
      <w:lvlJc w:val="left"/>
      <w:pPr>
        <w:ind w:left="1440" w:hanging="360"/>
      </w:pPr>
      <w:rPr>
        <w:rFonts w:hint="default"/>
      </w:rPr>
    </w:lvl>
    <w:lvl w:ilvl="4" w:tplc="ED0EF00E">
      <w:start w:val="1"/>
      <w:numFmt w:val="lowerLetter"/>
      <w:lvlText w:val="(%5)"/>
      <w:lvlJc w:val="left"/>
      <w:pPr>
        <w:ind w:left="1800" w:hanging="360"/>
      </w:pPr>
      <w:rPr>
        <w:rFonts w:hint="default"/>
      </w:rPr>
    </w:lvl>
    <w:lvl w:ilvl="5" w:tplc="E146BA4C">
      <w:start w:val="1"/>
      <w:numFmt w:val="lowerRoman"/>
      <w:lvlText w:val="(%6)"/>
      <w:lvlJc w:val="left"/>
      <w:pPr>
        <w:ind w:left="2160" w:hanging="360"/>
      </w:pPr>
      <w:rPr>
        <w:rFonts w:hint="default"/>
      </w:rPr>
    </w:lvl>
    <w:lvl w:ilvl="6" w:tplc="A51CA8A0">
      <w:start w:val="1"/>
      <w:numFmt w:val="decimal"/>
      <w:lvlText w:val="%7."/>
      <w:lvlJc w:val="left"/>
      <w:pPr>
        <w:ind w:left="2520" w:hanging="360"/>
      </w:pPr>
      <w:rPr>
        <w:rFonts w:hint="default"/>
      </w:rPr>
    </w:lvl>
    <w:lvl w:ilvl="7" w:tplc="8B942A16">
      <w:start w:val="1"/>
      <w:numFmt w:val="lowerLetter"/>
      <w:lvlText w:val="%8."/>
      <w:lvlJc w:val="left"/>
      <w:pPr>
        <w:ind w:left="2880" w:hanging="360"/>
      </w:pPr>
      <w:rPr>
        <w:rFonts w:hint="default"/>
      </w:rPr>
    </w:lvl>
    <w:lvl w:ilvl="8" w:tplc="F3662614">
      <w:start w:val="1"/>
      <w:numFmt w:val="lowerRoman"/>
      <w:lvlText w:val="%9."/>
      <w:lvlJc w:val="left"/>
      <w:pPr>
        <w:ind w:left="3240" w:hanging="360"/>
      </w:pPr>
      <w:rPr>
        <w:rFonts w:hint="default"/>
      </w:rPr>
    </w:lvl>
  </w:abstractNum>
  <w:abstractNum w:abstractNumId="112" w15:restartNumberingAfterBreak="0">
    <w:nsid w:val="5C4930B1"/>
    <w:multiLevelType w:val="hybridMultilevel"/>
    <w:tmpl w:val="CC6A9F6A"/>
    <w:lvl w:ilvl="0" w:tplc="813ECB92">
      <w:numFmt w:val="decimal"/>
      <w:lvlText w:val="%1"/>
      <w:lvlJc w:val="left"/>
      <w:pPr>
        <w:ind w:left="216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C951AD2"/>
    <w:multiLevelType w:val="hybridMultilevel"/>
    <w:tmpl w:val="5D669B7E"/>
    <w:lvl w:ilvl="0" w:tplc="7BF27D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E703733"/>
    <w:multiLevelType w:val="hybridMultilevel"/>
    <w:tmpl w:val="F1840C8A"/>
    <w:lvl w:ilvl="0" w:tplc="C3D68A4C">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F09245C"/>
    <w:multiLevelType w:val="hybridMultilevel"/>
    <w:tmpl w:val="42CA9F58"/>
    <w:lvl w:ilvl="0" w:tplc="B03EE6A4">
      <w:numFmt w:val="decimal"/>
      <w:lvlText w:val="%1"/>
      <w:lvlJc w:val="left"/>
      <w:pPr>
        <w:ind w:left="108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F1D31C8"/>
    <w:multiLevelType w:val="hybridMultilevel"/>
    <w:tmpl w:val="3894F376"/>
    <w:lvl w:ilvl="0" w:tplc="62F0FF7E">
      <w:numFmt w:val="decimal"/>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5F222BED"/>
    <w:multiLevelType w:val="hybridMultilevel"/>
    <w:tmpl w:val="BB622C88"/>
    <w:lvl w:ilvl="0" w:tplc="BC34A7BE">
      <w:start w:val="17"/>
      <w:numFmt w:val="decimal"/>
      <w:lvlText w:val="A%1."/>
      <w:lvlJc w:val="left"/>
      <w:pPr>
        <w:ind w:left="360" w:hanging="360"/>
      </w:pPr>
    </w:lvl>
    <w:lvl w:ilvl="1" w:tplc="AF68CAE0">
      <w:start w:val="1"/>
      <w:numFmt w:val="lowerLetter"/>
      <w:lvlText w:val="%2."/>
      <w:lvlJc w:val="left"/>
      <w:pPr>
        <w:ind w:left="720" w:hanging="360"/>
      </w:pPr>
    </w:lvl>
    <w:lvl w:ilvl="2" w:tplc="86F6F748">
      <w:start w:val="1"/>
      <w:numFmt w:val="lowerRoman"/>
      <w:lvlText w:val="%3."/>
      <w:lvlJc w:val="right"/>
      <w:pPr>
        <w:ind w:left="1080" w:hanging="180"/>
      </w:pPr>
    </w:lvl>
    <w:lvl w:ilvl="3" w:tplc="4C6C5328">
      <w:start w:val="1"/>
      <w:numFmt w:val="decimal"/>
      <w:lvlText w:val="%4."/>
      <w:lvlJc w:val="left"/>
      <w:pPr>
        <w:ind w:left="1440" w:hanging="360"/>
      </w:pPr>
    </w:lvl>
    <w:lvl w:ilvl="4" w:tplc="8618E136">
      <w:start w:val="1"/>
      <w:numFmt w:val="lowerLetter"/>
      <w:lvlText w:val="%5."/>
      <w:lvlJc w:val="left"/>
      <w:pPr>
        <w:ind w:left="1800" w:hanging="360"/>
      </w:pPr>
    </w:lvl>
    <w:lvl w:ilvl="5" w:tplc="66625470">
      <w:start w:val="1"/>
      <w:numFmt w:val="lowerRoman"/>
      <w:lvlText w:val="%6."/>
      <w:lvlJc w:val="right"/>
      <w:pPr>
        <w:ind w:left="2160" w:hanging="180"/>
      </w:pPr>
    </w:lvl>
    <w:lvl w:ilvl="6" w:tplc="B92698DE">
      <w:start w:val="1"/>
      <w:numFmt w:val="decimal"/>
      <w:lvlText w:val="%7."/>
      <w:lvlJc w:val="left"/>
      <w:pPr>
        <w:ind w:left="2520" w:hanging="360"/>
      </w:pPr>
    </w:lvl>
    <w:lvl w:ilvl="7" w:tplc="23D061AC">
      <w:start w:val="1"/>
      <w:numFmt w:val="lowerLetter"/>
      <w:lvlText w:val="%8."/>
      <w:lvlJc w:val="left"/>
      <w:pPr>
        <w:ind w:left="2880" w:hanging="360"/>
      </w:pPr>
    </w:lvl>
    <w:lvl w:ilvl="8" w:tplc="98CE9D12">
      <w:start w:val="1"/>
      <w:numFmt w:val="lowerRoman"/>
      <w:lvlText w:val="%9."/>
      <w:lvlJc w:val="right"/>
      <w:pPr>
        <w:ind w:left="3240" w:hanging="180"/>
      </w:pPr>
    </w:lvl>
  </w:abstractNum>
  <w:abstractNum w:abstractNumId="118" w15:restartNumberingAfterBreak="0">
    <w:nsid w:val="600B7770"/>
    <w:multiLevelType w:val="hybridMultilevel"/>
    <w:tmpl w:val="0828353C"/>
    <w:lvl w:ilvl="0" w:tplc="A544AD60">
      <w:start w:val="194"/>
      <w:numFmt w:val="decimal"/>
      <w:lvlText w:val="A%1."/>
      <w:lvlJc w:val="left"/>
      <w:pPr>
        <w:ind w:left="720" w:hanging="360"/>
      </w:pPr>
    </w:lvl>
    <w:lvl w:ilvl="1" w:tplc="DF5A41DA">
      <w:start w:val="1"/>
      <w:numFmt w:val="lowerLetter"/>
      <w:lvlText w:val="%2."/>
      <w:lvlJc w:val="left"/>
      <w:pPr>
        <w:ind w:left="1440" w:hanging="360"/>
      </w:pPr>
    </w:lvl>
    <w:lvl w:ilvl="2" w:tplc="B060C7C4">
      <w:start w:val="1"/>
      <w:numFmt w:val="lowerRoman"/>
      <w:lvlText w:val="%3."/>
      <w:lvlJc w:val="right"/>
      <w:pPr>
        <w:ind w:left="2160" w:hanging="180"/>
      </w:pPr>
    </w:lvl>
    <w:lvl w:ilvl="3" w:tplc="45985234">
      <w:start w:val="1"/>
      <w:numFmt w:val="decimal"/>
      <w:lvlText w:val="%4."/>
      <w:lvlJc w:val="left"/>
      <w:pPr>
        <w:ind w:left="2880" w:hanging="360"/>
      </w:pPr>
    </w:lvl>
    <w:lvl w:ilvl="4" w:tplc="1C0A1A9C">
      <w:start w:val="1"/>
      <w:numFmt w:val="lowerLetter"/>
      <w:lvlText w:val="%5."/>
      <w:lvlJc w:val="left"/>
      <w:pPr>
        <w:ind w:left="3600" w:hanging="360"/>
      </w:pPr>
    </w:lvl>
    <w:lvl w:ilvl="5" w:tplc="110ECD2A">
      <w:start w:val="1"/>
      <w:numFmt w:val="lowerRoman"/>
      <w:lvlText w:val="%6."/>
      <w:lvlJc w:val="right"/>
      <w:pPr>
        <w:ind w:left="4320" w:hanging="180"/>
      </w:pPr>
    </w:lvl>
    <w:lvl w:ilvl="6" w:tplc="593015C6">
      <w:start w:val="1"/>
      <w:numFmt w:val="decimal"/>
      <w:lvlText w:val="%7."/>
      <w:lvlJc w:val="left"/>
      <w:pPr>
        <w:ind w:left="5040" w:hanging="360"/>
      </w:pPr>
    </w:lvl>
    <w:lvl w:ilvl="7" w:tplc="943C5A44">
      <w:start w:val="1"/>
      <w:numFmt w:val="lowerLetter"/>
      <w:lvlText w:val="%8."/>
      <w:lvlJc w:val="left"/>
      <w:pPr>
        <w:ind w:left="5760" w:hanging="360"/>
      </w:pPr>
    </w:lvl>
    <w:lvl w:ilvl="8" w:tplc="79563940">
      <w:start w:val="1"/>
      <w:numFmt w:val="lowerRoman"/>
      <w:lvlText w:val="%9."/>
      <w:lvlJc w:val="right"/>
      <w:pPr>
        <w:ind w:left="6480" w:hanging="180"/>
      </w:pPr>
    </w:lvl>
  </w:abstractNum>
  <w:abstractNum w:abstractNumId="119" w15:restartNumberingAfterBreak="0">
    <w:nsid w:val="60B12184"/>
    <w:multiLevelType w:val="hybridMultilevel"/>
    <w:tmpl w:val="E7C28026"/>
    <w:lvl w:ilvl="0" w:tplc="C9CE57BA">
      <w:start w:val="1"/>
      <w:numFmt w:val="bullet"/>
      <w:lvlText w:val=""/>
      <w:lvlJc w:val="left"/>
      <w:pPr>
        <w:ind w:left="720" w:hanging="360"/>
      </w:pPr>
      <w:rPr>
        <w:rFonts w:ascii="Symbol" w:hAnsi="Symbol" w:hint="default"/>
      </w:rPr>
    </w:lvl>
    <w:lvl w:ilvl="1" w:tplc="EC2A8A44">
      <w:start w:val="1"/>
      <w:numFmt w:val="bullet"/>
      <w:lvlText w:val=""/>
      <w:lvlJc w:val="left"/>
      <w:pPr>
        <w:ind w:left="1440" w:hanging="360"/>
      </w:pPr>
      <w:rPr>
        <w:rFonts w:ascii="Symbol" w:hAnsi="Symbol" w:hint="default"/>
      </w:rPr>
    </w:lvl>
    <w:lvl w:ilvl="2" w:tplc="E334D85E">
      <w:start w:val="1"/>
      <w:numFmt w:val="bullet"/>
      <w:lvlText w:val=""/>
      <w:lvlJc w:val="left"/>
      <w:pPr>
        <w:ind w:left="2160" w:hanging="360"/>
      </w:pPr>
      <w:rPr>
        <w:rFonts w:ascii="Wingdings" w:hAnsi="Wingdings" w:hint="default"/>
      </w:rPr>
    </w:lvl>
    <w:lvl w:ilvl="3" w:tplc="33B86B00">
      <w:start w:val="1"/>
      <w:numFmt w:val="bullet"/>
      <w:lvlText w:val=""/>
      <w:lvlJc w:val="left"/>
      <w:pPr>
        <w:ind w:left="2880" w:hanging="360"/>
      </w:pPr>
      <w:rPr>
        <w:rFonts w:ascii="Symbol" w:hAnsi="Symbol" w:hint="default"/>
      </w:rPr>
    </w:lvl>
    <w:lvl w:ilvl="4" w:tplc="3BB64154">
      <w:start w:val="1"/>
      <w:numFmt w:val="bullet"/>
      <w:lvlText w:val="o"/>
      <w:lvlJc w:val="left"/>
      <w:pPr>
        <w:ind w:left="3600" w:hanging="360"/>
      </w:pPr>
      <w:rPr>
        <w:rFonts w:ascii="Courier New" w:hAnsi="Courier New" w:hint="default"/>
      </w:rPr>
    </w:lvl>
    <w:lvl w:ilvl="5" w:tplc="B11ACEE8">
      <w:start w:val="1"/>
      <w:numFmt w:val="bullet"/>
      <w:lvlText w:val=""/>
      <w:lvlJc w:val="left"/>
      <w:pPr>
        <w:ind w:left="4320" w:hanging="360"/>
      </w:pPr>
      <w:rPr>
        <w:rFonts w:ascii="Wingdings" w:hAnsi="Wingdings" w:hint="default"/>
      </w:rPr>
    </w:lvl>
    <w:lvl w:ilvl="6" w:tplc="36441E24">
      <w:start w:val="1"/>
      <w:numFmt w:val="bullet"/>
      <w:lvlText w:val=""/>
      <w:lvlJc w:val="left"/>
      <w:pPr>
        <w:ind w:left="5040" w:hanging="360"/>
      </w:pPr>
      <w:rPr>
        <w:rFonts w:ascii="Symbol" w:hAnsi="Symbol" w:hint="default"/>
      </w:rPr>
    </w:lvl>
    <w:lvl w:ilvl="7" w:tplc="CB0C2510">
      <w:start w:val="1"/>
      <w:numFmt w:val="bullet"/>
      <w:lvlText w:val="o"/>
      <w:lvlJc w:val="left"/>
      <w:pPr>
        <w:ind w:left="5760" w:hanging="360"/>
      </w:pPr>
      <w:rPr>
        <w:rFonts w:ascii="Courier New" w:hAnsi="Courier New" w:hint="default"/>
      </w:rPr>
    </w:lvl>
    <w:lvl w:ilvl="8" w:tplc="30521E14">
      <w:start w:val="1"/>
      <w:numFmt w:val="bullet"/>
      <w:lvlText w:val=""/>
      <w:lvlJc w:val="left"/>
      <w:pPr>
        <w:ind w:left="6480" w:hanging="360"/>
      </w:pPr>
      <w:rPr>
        <w:rFonts w:ascii="Wingdings" w:hAnsi="Wingdings" w:hint="default"/>
      </w:rPr>
    </w:lvl>
  </w:abstractNum>
  <w:abstractNum w:abstractNumId="120" w15:restartNumberingAfterBreak="0">
    <w:nsid w:val="616B0EDF"/>
    <w:multiLevelType w:val="hybridMultilevel"/>
    <w:tmpl w:val="0BD072EA"/>
    <w:lvl w:ilvl="0" w:tplc="EBE0722E">
      <w:start w:val="99"/>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271441E"/>
    <w:multiLevelType w:val="hybridMultilevel"/>
    <w:tmpl w:val="B61E432A"/>
    <w:lvl w:ilvl="0" w:tplc="E256A04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3434068"/>
    <w:multiLevelType w:val="hybridMultilevel"/>
    <w:tmpl w:val="4CE69830"/>
    <w:lvl w:ilvl="0" w:tplc="49BE74BC">
      <w:start w:val="1"/>
      <w:numFmt w:val="decimal"/>
      <w:lvlText w:val="%1"/>
      <w:lvlJc w:val="left"/>
      <w:pPr>
        <w:ind w:left="720" w:hanging="360"/>
      </w:pPr>
      <w:rPr>
        <w:rFonts w:asciiTheme="minorHAnsi" w:eastAsia="Calibri" w:hAnsiTheme="minorHAnsi" w:cstheme="minorBidi"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46E24E3"/>
    <w:multiLevelType w:val="hybridMultilevel"/>
    <w:tmpl w:val="150CD2E8"/>
    <w:lvl w:ilvl="0" w:tplc="DFB0DCD2">
      <w:start w:val="99"/>
      <w:numFmt w:val="decimal"/>
      <w:lvlText w:val="%1"/>
      <w:lvlJc w:val="left"/>
      <w:pPr>
        <w:ind w:left="180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4" w15:restartNumberingAfterBreak="0">
    <w:nsid w:val="647A627D"/>
    <w:multiLevelType w:val="hybridMultilevel"/>
    <w:tmpl w:val="2FFAD864"/>
    <w:lvl w:ilvl="0" w:tplc="C406A354">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6494169"/>
    <w:multiLevelType w:val="hybridMultilevel"/>
    <w:tmpl w:val="1C80D4D2"/>
    <w:lvl w:ilvl="0" w:tplc="31F85B6C">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65F16C4"/>
    <w:multiLevelType w:val="hybridMultilevel"/>
    <w:tmpl w:val="80164D98"/>
    <w:lvl w:ilvl="0" w:tplc="6BDEBEAE">
      <w:start w:val="55"/>
      <w:numFmt w:val="decimal"/>
      <w:lvlText w:val="%1"/>
      <w:lvlJc w:val="left"/>
      <w:pPr>
        <w:ind w:left="180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7A87ACE"/>
    <w:multiLevelType w:val="hybridMultilevel"/>
    <w:tmpl w:val="B64C0B36"/>
    <w:lvl w:ilvl="0" w:tplc="9260F7F6">
      <w:start w:val="161"/>
      <w:numFmt w:val="decimal"/>
      <w:lvlText w:val="A%1."/>
      <w:lvlJc w:val="left"/>
      <w:pPr>
        <w:ind w:left="720" w:hanging="360"/>
      </w:pPr>
    </w:lvl>
    <w:lvl w:ilvl="1" w:tplc="5C8619C2">
      <w:start w:val="1"/>
      <w:numFmt w:val="lowerLetter"/>
      <w:lvlText w:val="%2."/>
      <w:lvlJc w:val="left"/>
      <w:pPr>
        <w:ind w:left="1440" w:hanging="360"/>
      </w:pPr>
    </w:lvl>
    <w:lvl w:ilvl="2" w:tplc="830CF08C">
      <w:start w:val="1"/>
      <w:numFmt w:val="lowerRoman"/>
      <w:lvlText w:val="%3."/>
      <w:lvlJc w:val="right"/>
      <w:pPr>
        <w:ind w:left="2160" w:hanging="180"/>
      </w:pPr>
    </w:lvl>
    <w:lvl w:ilvl="3" w:tplc="CCC2C5DA">
      <w:start w:val="1"/>
      <w:numFmt w:val="decimal"/>
      <w:lvlText w:val="%4."/>
      <w:lvlJc w:val="left"/>
      <w:pPr>
        <w:ind w:left="2880" w:hanging="360"/>
      </w:pPr>
    </w:lvl>
    <w:lvl w:ilvl="4" w:tplc="E69C7B5A">
      <w:start w:val="1"/>
      <w:numFmt w:val="lowerLetter"/>
      <w:lvlText w:val="%5."/>
      <w:lvlJc w:val="left"/>
      <w:pPr>
        <w:ind w:left="3600" w:hanging="360"/>
      </w:pPr>
    </w:lvl>
    <w:lvl w:ilvl="5" w:tplc="BBB23A26">
      <w:start w:val="1"/>
      <w:numFmt w:val="lowerRoman"/>
      <w:lvlText w:val="%6."/>
      <w:lvlJc w:val="right"/>
      <w:pPr>
        <w:ind w:left="4320" w:hanging="180"/>
      </w:pPr>
    </w:lvl>
    <w:lvl w:ilvl="6" w:tplc="45962268">
      <w:start w:val="1"/>
      <w:numFmt w:val="decimal"/>
      <w:lvlText w:val="%7."/>
      <w:lvlJc w:val="left"/>
      <w:pPr>
        <w:ind w:left="5040" w:hanging="360"/>
      </w:pPr>
    </w:lvl>
    <w:lvl w:ilvl="7" w:tplc="36A25A66">
      <w:start w:val="1"/>
      <w:numFmt w:val="lowerLetter"/>
      <w:lvlText w:val="%8."/>
      <w:lvlJc w:val="left"/>
      <w:pPr>
        <w:ind w:left="5760" w:hanging="360"/>
      </w:pPr>
    </w:lvl>
    <w:lvl w:ilvl="8" w:tplc="7652B41C">
      <w:start w:val="1"/>
      <w:numFmt w:val="lowerRoman"/>
      <w:lvlText w:val="%9."/>
      <w:lvlJc w:val="right"/>
      <w:pPr>
        <w:ind w:left="6480" w:hanging="180"/>
      </w:pPr>
    </w:lvl>
  </w:abstractNum>
  <w:abstractNum w:abstractNumId="128" w15:restartNumberingAfterBreak="0">
    <w:nsid w:val="69454A04"/>
    <w:multiLevelType w:val="hybridMultilevel"/>
    <w:tmpl w:val="836A1EDA"/>
    <w:lvl w:ilvl="0" w:tplc="347CFF18">
      <w:start w:val="55"/>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9681247"/>
    <w:multiLevelType w:val="hybridMultilevel"/>
    <w:tmpl w:val="C616F6EA"/>
    <w:lvl w:ilvl="0" w:tplc="06869894">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991283E"/>
    <w:multiLevelType w:val="hybridMultilevel"/>
    <w:tmpl w:val="1556078E"/>
    <w:lvl w:ilvl="0" w:tplc="5484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9EE1A21"/>
    <w:multiLevelType w:val="hybridMultilevel"/>
    <w:tmpl w:val="5628BF3C"/>
    <w:lvl w:ilvl="0" w:tplc="374840AE">
      <w:start w:val="99"/>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A5D4666"/>
    <w:multiLevelType w:val="hybridMultilevel"/>
    <w:tmpl w:val="0100A6EE"/>
    <w:lvl w:ilvl="0" w:tplc="3D40257E">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6C860D61"/>
    <w:multiLevelType w:val="hybridMultilevel"/>
    <w:tmpl w:val="C9AE973A"/>
    <w:lvl w:ilvl="0" w:tplc="DA6840EA">
      <w:start w:val="55"/>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4" w15:restartNumberingAfterBreak="0">
    <w:nsid w:val="6CA37463"/>
    <w:multiLevelType w:val="hybridMultilevel"/>
    <w:tmpl w:val="87F08BE0"/>
    <w:lvl w:ilvl="0" w:tplc="E256A04A">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D9B20D3"/>
    <w:multiLevelType w:val="hybridMultilevel"/>
    <w:tmpl w:val="C9626374"/>
    <w:lvl w:ilvl="0" w:tplc="6D000846">
      <w:start w:val="178"/>
      <w:numFmt w:val="decimal"/>
      <w:lvlText w:val="A%1."/>
      <w:lvlJc w:val="left"/>
      <w:pPr>
        <w:ind w:left="360" w:hanging="360"/>
      </w:pPr>
      <w:rPr>
        <w:rFonts w:hint="default"/>
        <w:b w:val="0"/>
      </w:rPr>
    </w:lvl>
    <w:lvl w:ilvl="1" w:tplc="BE74F9B2">
      <w:numFmt w:val="decimal"/>
      <w:lvlText w:val="%2"/>
      <w:lvlJc w:val="left"/>
      <w:pPr>
        <w:ind w:left="720" w:hanging="360"/>
      </w:pPr>
      <w:rPr>
        <w:rFonts w:ascii="Calibri" w:eastAsia="Calibri" w:hAnsi="Calibri" w:cs="Times New Roman" w:hint="default"/>
        <w:b w:val="0"/>
        <w:bCs w:val="0"/>
        <w:color w:val="auto"/>
      </w:rPr>
    </w:lvl>
    <w:lvl w:ilvl="2" w:tplc="1A601A72">
      <w:start w:val="1"/>
      <w:numFmt w:val="lowerRoman"/>
      <w:lvlText w:val="%3)"/>
      <w:lvlJc w:val="left"/>
      <w:pPr>
        <w:ind w:left="1080" w:hanging="360"/>
      </w:pPr>
      <w:rPr>
        <w:rFonts w:hint="default"/>
      </w:rPr>
    </w:lvl>
    <w:lvl w:ilvl="3" w:tplc="E244EF4C">
      <w:start w:val="1"/>
      <w:numFmt w:val="decimal"/>
      <w:lvlText w:val="(%4)"/>
      <w:lvlJc w:val="left"/>
      <w:pPr>
        <w:ind w:left="1440" w:hanging="360"/>
      </w:pPr>
      <w:rPr>
        <w:rFonts w:hint="default"/>
      </w:rPr>
    </w:lvl>
    <w:lvl w:ilvl="4" w:tplc="D012EBC6">
      <w:start w:val="1"/>
      <w:numFmt w:val="lowerLetter"/>
      <w:lvlText w:val="(%5)"/>
      <w:lvlJc w:val="left"/>
      <w:pPr>
        <w:ind w:left="1800" w:hanging="360"/>
      </w:pPr>
      <w:rPr>
        <w:rFonts w:hint="default"/>
      </w:rPr>
    </w:lvl>
    <w:lvl w:ilvl="5" w:tplc="CC3EE86E">
      <w:start w:val="1"/>
      <w:numFmt w:val="lowerRoman"/>
      <w:lvlText w:val="(%6)"/>
      <w:lvlJc w:val="left"/>
      <w:pPr>
        <w:ind w:left="2160" w:hanging="360"/>
      </w:pPr>
      <w:rPr>
        <w:rFonts w:hint="default"/>
      </w:rPr>
    </w:lvl>
    <w:lvl w:ilvl="6" w:tplc="6EDEA2D2">
      <w:start w:val="1"/>
      <w:numFmt w:val="decimal"/>
      <w:lvlText w:val="%7."/>
      <w:lvlJc w:val="left"/>
      <w:pPr>
        <w:ind w:left="2520" w:hanging="360"/>
      </w:pPr>
      <w:rPr>
        <w:rFonts w:hint="default"/>
      </w:rPr>
    </w:lvl>
    <w:lvl w:ilvl="7" w:tplc="C264F1C8">
      <w:start w:val="1"/>
      <w:numFmt w:val="lowerLetter"/>
      <w:lvlText w:val="%8."/>
      <w:lvlJc w:val="left"/>
      <w:pPr>
        <w:ind w:left="2880" w:hanging="360"/>
      </w:pPr>
      <w:rPr>
        <w:rFonts w:hint="default"/>
      </w:rPr>
    </w:lvl>
    <w:lvl w:ilvl="8" w:tplc="2646BF62">
      <w:start w:val="1"/>
      <w:numFmt w:val="lowerRoman"/>
      <w:lvlText w:val="%9."/>
      <w:lvlJc w:val="left"/>
      <w:pPr>
        <w:ind w:left="3240" w:hanging="360"/>
      </w:pPr>
      <w:rPr>
        <w:rFonts w:hint="default"/>
      </w:rPr>
    </w:lvl>
  </w:abstractNum>
  <w:abstractNum w:abstractNumId="136" w15:restartNumberingAfterBreak="0">
    <w:nsid w:val="6F15554B"/>
    <w:multiLevelType w:val="hybridMultilevel"/>
    <w:tmpl w:val="E17E275A"/>
    <w:lvl w:ilvl="0" w:tplc="4D8C79B0">
      <w:start w:val="77"/>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FB95F63"/>
    <w:multiLevelType w:val="hybridMultilevel"/>
    <w:tmpl w:val="2CD65F3C"/>
    <w:lvl w:ilvl="0" w:tplc="5484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00C46A1"/>
    <w:multiLevelType w:val="hybridMultilevel"/>
    <w:tmpl w:val="B0BA7C8E"/>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9" w15:restartNumberingAfterBreak="0">
    <w:nsid w:val="70280D43"/>
    <w:multiLevelType w:val="hybridMultilevel"/>
    <w:tmpl w:val="F5D0CB0A"/>
    <w:lvl w:ilvl="0" w:tplc="634AA62E">
      <w:start w:val="88"/>
      <w:numFmt w:val="decimal"/>
      <w:lvlText w:val="%1"/>
      <w:lvlJc w:val="left"/>
      <w:pPr>
        <w:ind w:left="108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0" w15:restartNumberingAfterBreak="0">
    <w:nsid w:val="70AB29F2"/>
    <w:multiLevelType w:val="hybridMultilevel"/>
    <w:tmpl w:val="11AAF676"/>
    <w:lvl w:ilvl="0" w:tplc="61520762">
      <w:start w:val="168"/>
      <w:numFmt w:val="decimal"/>
      <w:lvlText w:val="A%1."/>
      <w:lvlJc w:val="left"/>
      <w:pPr>
        <w:ind w:left="360" w:hanging="360"/>
      </w:pPr>
      <w:rPr>
        <w:rFonts w:hint="default"/>
        <w:b w:val="0"/>
      </w:rPr>
    </w:lvl>
    <w:lvl w:ilvl="1" w:tplc="A2EA8A0C">
      <w:numFmt w:val="decimal"/>
      <w:lvlText w:val="%2"/>
      <w:lvlJc w:val="left"/>
      <w:pPr>
        <w:ind w:left="720" w:hanging="360"/>
      </w:pPr>
      <w:rPr>
        <w:rFonts w:hint="default"/>
        <w:b w:val="0"/>
        <w:color w:val="auto"/>
      </w:rPr>
    </w:lvl>
    <w:lvl w:ilvl="2" w:tplc="7D163BA6">
      <w:start w:val="1"/>
      <w:numFmt w:val="lowerRoman"/>
      <w:lvlText w:val="%3)"/>
      <w:lvlJc w:val="left"/>
      <w:pPr>
        <w:ind w:left="1080" w:hanging="360"/>
      </w:pPr>
      <w:rPr>
        <w:rFonts w:hint="default"/>
      </w:rPr>
    </w:lvl>
    <w:lvl w:ilvl="3" w:tplc="BDC6F322">
      <w:start w:val="1"/>
      <w:numFmt w:val="decimal"/>
      <w:lvlText w:val="(%4)"/>
      <w:lvlJc w:val="left"/>
      <w:pPr>
        <w:ind w:left="1440" w:hanging="360"/>
      </w:pPr>
      <w:rPr>
        <w:rFonts w:hint="default"/>
      </w:rPr>
    </w:lvl>
    <w:lvl w:ilvl="4" w:tplc="0F6AB08E">
      <w:start w:val="1"/>
      <w:numFmt w:val="lowerLetter"/>
      <w:lvlText w:val="(%5)"/>
      <w:lvlJc w:val="left"/>
      <w:pPr>
        <w:ind w:left="1800" w:hanging="360"/>
      </w:pPr>
      <w:rPr>
        <w:rFonts w:hint="default"/>
      </w:rPr>
    </w:lvl>
    <w:lvl w:ilvl="5" w:tplc="D8A825E8">
      <w:start w:val="1"/>
      <w:numFmt w:val="lowerRoman"/>
      <w:lvlText w:val="(%6)"/>
      <w:lvlJc w:val="left"/>
      <w:pPr>
        <w:ind w:left="2160" w:hanging="360"/>
      </w:pPr>
      <w:rPr>
        <w:rFonts w:hint="default"/>
      </w:rPr>
    </w:lvl>
    <w:lvl w:ilvl="6" w:tplc="7CDCAAB2">
      <w:start w:val="1"/>
      <w:numFmt w:val="decimal"/>
      <w:lvlText w:val="%7."/>
      <w:lvlJc w:val="left"/>
      <w:pPr>
        <w:ind w:left="2520" w:hanging="360"/>
      </w:pPr>
      <w:rPr>
        <w:rFonts w:hint="default"/>
      </w:rPr>
    </w:lvl>
    <w:lvl w:ilvl="7" w:tplc="06B4A8B0">
      <w:start w:val="1"/>
      <w:numFmt w:val="lowerLetter"/>
      <w:lvlText w:val="%8."/>
      <w:lvlJc w:val="left"/>
      <w:pPr>
        <w:ind w:left="2880" w:hanging="360"/>
      </w:pPr>
      <w:rPr>
        <w:rFonts w:hint="default"/>
      </w:rPr>
    </w:lvl>
    <w:lvl w:ilvl="8" w:tplc="DEC82758">
      <w:start w:val="1"/>
      <w:numFmt w:val="lowerRoman"/>
      <w:lvlText w:val="%9."/>
      <w:lvlJc w:val="left"/>
      <w:pPr>
        <w:ind w:left="3240" w:hanging="360"/>
      </w:pPr>
      <w:rPr>
        <w:rFonts w:hint="default"/>
      </w:rPr>
    </w:lvl>
  </w:abstractNum>
  <w:abstractNum w:abstractNumId="141" w15:restartNumberingAfterBreak="0">
    <w:nsid w:val="71336EC8"/>
    <w:multiLevelType w:val="hybridMultilevel"/>
    <w:tmpl w:val="7E4224B6"/>
    <w:lvl w:ilvl="0" w:tplc="18BE73E6">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2" w15:restartNumberingAfterBreak="0">
    <w:nsid w:val="720446A1"/>
    <w:multiLevelType w:val="hybridMultilevel"/>
    <w:tmpl w:val="32FE82CC"/>
    <w:lvl w:ilvl="0" w:tplc="E256A04A">
      <w:start w:val="7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27125B4"/>
    <w:multiLevelType w:val="hybridMultilevel"/>
    <w:tmpl w:val="4C04852E"/>
    <w:lvl w:ilvl="0" w:tplc="48C29F18">
      <w:start w:val="77"/>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276796F"/>
    <w:multiLevelType w:val="hybridMultilevel"/>
    <w:tmpl w:val="3A927196"/>
    <w:lvl w:ilvl="0" w:tplc="EFF41926">
      <w:start w:val="77"/>
      <w:numFmt w:val="decimal"/>
      <w:lvlText w:val="%1"/>
      <w:lvlJc w:val="left"/>
      <w:pPr>
        <w:ind w:left="720" w:hanging="360"/>
      </w:pPr>
      <w:rPr>
        <w:rFonts w:eastAsia="Calibri"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28A6507"/>
    <w:multiLevelType w:val="hybridMultilevel"/>
    <w:tmpl w:val="50A8C748"/>
    <w:lvl w:ilvl="0" w:tplc="813ECB92">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43B4590"/>
    <w:multiLevelType w:val="hybridMultilevel"/>
    <w:tmpl w:val="E30CC300"/>
    <w:lvl w:ilvl="0" w:tplc="FFFFFFFF">
      <w:start w:val="259"/>
      <w:numFmt w:val="decimal"/>
      <w:lvlText w:val="A%1."/>
      <w:lvlJc w:val="left"/>
      <w:pPr>
        <w:ind w:left="360" w:hanging="360"/>
      </w:pPr>
      <w:rPr>
        <w:b w:val="0"/>
      </w:rPr>
    </w:lvl>
    <w:lvl w:ilvl="1" w:tplc="61CC24F8">
      <w:numFmt w:val="decimal"/>
      <w:lvlText w:val="%2"/>
      <w:lvlJc w:val="left"/>
      <w:pPr>
        <w:ind w:left="720" w:hanging="360"/>
      </w:pPr>
      <w:rPr>
        <w:rFonts w:asciiTheme="minorHAnsi" w:eastAsia="Calibri" w:hAnsiTheme="minorHAnsi" w:cstheme="minorBidi" w:hint="default"/>
        <w:b w:val="0"/>
        <w:bCs w:val="0"/>
        <w:i w:val="0"/>
        <w:iCs w:val="0"/>
        <w:color w:val="auto"/>
      </w:rPr>
    </w:lvl>
    <w:lvl w:ilvl="2" w:tplc="3D984112">
      <w:start w:val="1"/>
      <w:numFmt w:val="lowerRoman"/>
      <w:lvlText w:val="%3)"/>
      <w:lvlJc w:val="left"/>
      <w:pPr>
        <w:ind w:left="1080" w:hanging="360"/>
      </w:pPr>
      <w:rPr>
        <w:rFonts w:hint="default"/>
      </w:rPr>
    </w:lvl>
    <w:lvl w:ilvl="3" w:tplc="CEA4F8DE">
      <w:start w:val="1"/>
      <w:numFmt w:val="decimal"/>
      <w:lvlText w:val="(%4)"/>
      <w:lvlJc w:val="left"/>
      <w:pPr>
        <w:ind w:left="1440" w:hanging="360"/>
      </w:pPr>
      <w:rPr>
        <w:rFonts w:hint="default"/>
      </w:rPr>
    </w:lvl>
    <w:lvl w:ilvl="4" w:tplc="0838BC92">
      <w:start w:val="1"/>
      <w:numFmt w:val="lowerLetter"/>
      <w:lvlText w:val="(%5)"/>
      <w:lvlJc w:val="left"/>
      <w:pPr>
        <w:ind w:left="1800" w:hanging="360"/>
      </w:pPr>
      <w:rPr>
        <w:rFonts w:hint="default"/>
      </w:rPr>
    </w:lvl>
    <w:lvl w:ilvl="5" w:tplc="DF02CC7E">
      <w:start w:val="1"/>
      <w:numFmt w:val="lowerRoman"/>
      <w:lvlText w:val="(%6)"/>
      <w:lvlJc w:val="left"/>
      <w:pPr>
        <w:ind w:left="2160" w:hanging="360"/>
      </w:pPr>
      <w:rPr>
        <w:rFonts w:hint="default"/>
      </w:rPr>
    </w:lvl>
    <w:lvl w:ilvl="6" w:tplc="A65ECCDE">
      <w:start w:val="1"/>
      <w:numFmt w:val="decimal"/>
      <w:lvlText w:val="%7."/>
      <w:lvlJc w:val="left"/>
      <w:pPr>
        <w:ind w:left="2520" w:hanging="360"/>
      </w:pPr>
      <w:rPr>
        <w:rFonts w:hint="default"/>
      </w:rPr>
    </w:lvl>
    <w:lvl w:ilvl="7" w:tplc="1DFC93AE">
      <w:start w:val="1"/>
      <w:numFmt w:val="lowerLetter"/>
      <w:lvlText w:val="%8."/>
      <w:lvlJc w:val="left"/>
      <w:pPr>
        <w:ind w:left="2880" w:hanging="360"/>
      </w:pPr>
      <w:rPr>
        <w:rFonts w:hint="default"/>
      </w:rPr>
    </w:lvl>
    <w:lvl w:ilvl="8" w:tplc="E9E6DAA2">
      <w:start w:val="1"/>
      <w:numFmt w:val="lowerRoman"/>
      <w:lvlText w:val="%9."/>
      <w:lvlJc w:val="left"/>
      <w:pPr>
        <w:ind w:left="3240" w:hanging="360"/>
      </w:pPr>
      <w:rPr>
        <w:rFonts w:hint="default"/>
      </w:rPr>
    </w:lvl>
  </w:abstractNum>
  <w:abstractNum w:abstractNumId="147" w15:restartNumberingAfterBreak="0">
    <w:nsid w:val="75CF50BB"/>
    <w:multiLevelType w:val="hybridMultilevel"/>
    <w:tmpl w:val="B72A7302"/>
    <w:lvl w:ilvl="0" w:tplc="2AF0B444">
      <w:start w:val="62"/>
      <w:numFmt w:val="decimal"/>
      <w:lvlText w:val="A%1."/>
      <w:lvlJc w:val="left"/>
      <w:pPr>
        <w:ind w:left="360" w:hanging="360"/>
      </w:pPr>
      <w:rPr>
        <w:rFonts w:hint="default"/>
        <w:b w:val="0"/>
      </w:rPr>
    </w:lvl>
    <w:lvl w:ilvl="1" w:tplc="49BAF656">
      <w:start w:val="1"/>
      <w:numFmt w:val="bullet"/>
      <w:lvlText w:val=""/>
      <w:lvlJc w:val="left"/>
      <w:pPr>
        <w:ind w:left="720" w:hanging="360"/>
      </w:pPr>
      <w:rPr>
        <w:rFonts w:ascii="Symbol" w:hAnsi="Symbol" w:hint="default"/>
        <w:color w:val="auto"/>
      </w:rPr>
    </w:lvl>
    <w:lvl w:ilvl="2" w:tplc="098ED39E">
      <w:start w:val="1"/>
      <w:numFmt w:val="lowerRoman"/>
      <w:lvlText w:val="%3)"/>
      <w:lvlJc w:val="left"/>
      <w:pPr>
        <w:ind w:left="1080" w:hanging="360"/>
      </w:pPr>
      <w:rPr>
        <w:rFonts w:hint="default"/>
      </w:rPr>
    </w:lvl>
    <w:lvl w:ilvl="3" w:tplc="CC1AA358">
      <w:start w:val="1"/>
      <w:numFmt w:val="decimal"/>
      <w:lvlText w:val="(%4)"/>
      <w:lvlJc w:val="left"/>
      <w:pPr>
        <w:ind w:left="1440" w:hanging="360"/>
      </w:pPr>
      <w:rPr>
        <w:rFonts w:hint="default"/>
      </w:rPr>
    </w:lvl>
    <w:lvl w:ilvl="4" w:tplc="F3C45948">
      <w:start w:val="1"/>
      <w:numFmt w:val="lowerLetter"/>
      <w:lvlText w:val="(%5)"/>
      <w:lvlJc w:val="left"/>
      <w:pPr>
        <w:ind w:left="1800" w:hanging="360"/>
      </w:pPr>
      <w:rPr>
        <w:rFonts w:hint="default"/>
      </w:rPr>
    </w:lvl>
    <w:lvl w:ilvl="5" w:tplc="B978E256">
      <w:start w:val="1"/>
      <w:numFmt w:val="lowerRoman"/>
      <w:lvlText w:val="(%6)"/>
      <w:lvlJc w:val="left"/>
      <w:pPr>
        <w:ind w:left="2160" w:hanging="360"/>
      </w:pPr>
      <w:rPr>
        <w:rFonts w:hint="default"/>
      </w:rPr>
    </w:lvl>
    <w:lvl w:ilvl="6" w:tplc="7F405DEE">
      <w:start w:val="1"/>
      <w:numFmt w:val="decimal"/>
      <w:lvlText w:val="%7."/>
      <w:lvlJc w:val="left"/>
      <w:pPr>
        <w:ind w:left="2520" w:hanging="360"/>
      </w:pPr>
      <w:rPr>
        <w:rFonts w:hint="default"/>
      </w:rPr>
    </w:lvl>
    <w:lvl w:ilvl="7" w:tplc="D9B4753A">
      <w:start w:val="1"/>
      <w:numFmt w:val="lowerLetter"/>
      <w:lvlText w:val="%8."/>
      <w:lvlJc w:val="left"/>
      <w:pPr>
        <w:ind w:left="2880" w:hanging="360"/>
      </w:pPr>
      <w:rPr>
        <w:rFonts w:hint="default"/>
      </w:rPr>
    </w:lvl>
    <w:lvl w:ilvl="8" w:tplc="AACE4A24">
      <w:start w:val="1"/>
      <w:numFmt w:val="lowerRoman"/>
      <w:lvlText w:val="%9."/>
      <w:lvlJc w:val="left"/>
      <w:pPr>
        <w:ind w:left="3240" w:hanging="360"/>
      </w:pPr>
      <w:rPr>
        <w:rFonts w:hint="default"/>
      </w:rPr>
    </w:lvl>
  </w:abstractNum>
  <w:abstractNum w:abstractNumId="148" w15:restartNumberingAfterBreak="0">
    <w:nsid w:val="76090A7F"/>
    <w:multiLevelType w:val="hybridMultilevel"/>
    <w:tmpl w:val="136C8DF2"/>
    <w:lvl w:ilvl="0" w:tplc="E078F27C">
      <w:start w:val="104"/>
      <w:numFmt w:val="decimal"/>
      <w:lvlText w:val="A%1."/>
      <w:lvlJc w:val="left"/>
      <w:pPr>
        <w:ind w:left="360" w:hanging="360"/>
      </w:pPr>
      <w:rPr>
        <w:rFonts w:hint="default"/>
        <w:b w:val="0"/>
      </w:rPr>
    </w:lvl>
    <w:lvl w:ilvl="1" w:tplc="C406A354">
      <w:numFmt w:val="decimal"/>
      <w:lvlText w:val="%2"/>
      <w:lvlJc w:val="left"/>
      <w:pPr>
        <w:ind w:left="720" w:hanging="360"/>
      </w:pPr>
      <w:rPr>
        <w:rFonts w:asciiTheme="minorHAnsi" w:eastAsia="Calibri" w:hAnsiTheme="minorHAnsi" w:cstheme="minorBidi" w:hint="default"/>
        <w:color w:val="auto"/>
      </w:rPr>
    </w:lvl>
    <w:lvl w:ilvl="2" w:tplc="68CCC192">
      <w:start w:val="1"/>
      <w:numFmt w:val="lowerRoman"/>
      <w:lvlText w:val="%3)"/>
      <w:lvlJc w:val="left"/>
      <w:pPr>
        <w:ind w:left="1080" w:hanging="360"/>
      </w:pPr>
      <w:rPr>
        <w:rFonts w:hint="default"/>
      </w:rPr>
    </w:lvl>
    <w:lvl w:ilvl="3" w:tplc="995CF436">
      <w:start w:val="1"/>
      <w:numFmt w:val="decimal"/>
      <w:lvlText w:val="(%4)"/>
      <w:lvlJc w:val="left"/>
      <w:pPr>
        <w:ind w:left="1440" w:hanging="360"/>
      </w:pPr>
      <w:rPr>
        <w:rFonts w:hint="default"/>
      </w:rPr>
    </w:lvl>
    <w:lvl w:ilvl="4" w:tplc="7EDE8966">
      <w:start w:val="1"/>
      <w:numFmt w:val="lowerLetter"/>
      <w:lvlText w:val="(%5)"/>
      <w:lvlJc w:val="left"/>
      <w:pPr>
        <w:ind w:left="1800" w:hanging="360"/>
      </w:pPr>
      <w:rPr>
        <w:rFonts w:hint="default"/>
      </w:rPr>
    </w:lvl>
    <w:lvl w:ilvl="5" w:tplc="6E1A428E">
      <w:start w:val="1"/>
      <w:numFmt w:val="lowerRoman"/>
      <w:lvlText w:val="(%6)"/>
      <w:lvlJc w:val="left"/>
      <w:pPr>
        <w:ind w:left="2160" w:hanging="360"/>
      </w:pPr>
      <w:rPr>
        <w:rFonts w:hint="default"/>
      </w:rPr>
    </w:lvl>
    <w:lvl w:ilvl="6" w:tplc="8C2262C8">
      <w:start w:val="1"/>
      <w:numFmt w:val="decimal"/>
      <w:lvlText w:val="%7."/>
      <w:lvlJc w:val="left"/>
      <w:pPr>
        <w:ind w:left="2520" w:hanging="360"/>
      </w:pPr>
      <w:rPr>
        <w:rFonts w:hint="default"/>
      </w:rPr>
    </w:lvl>
    <w:lvl w:ilvl="7" w:tplc="0570E874">
      <w:start w:val="1"/>
      <w:numFmt w:val="lowerLetter"/>
      <w:lvlText w:val="%8."/>
      <w:lvlJc w:val="left"/>
      <w:pPr>
        <w:ind w:left="2880" w:hanging="360"/>
      </w:pPr>
      <w:rPr>
        <w:rFonts w:hint="default"/>
      </w:rPr>
    </w:lvl>
    <w:lvl w:ilvl="8" w:tplc="49E8A72A">
      <w:start w:val="1"/>
      <w:numFmt w:val="lowerRoman"/>
      <w:lvlText w:val="%9."/>
      <w:lvlJc w:val="left"/>
      <w:pPr>
        <w:ind w:left="3240" w:hanging="360"/>
      </w:pPr>
      <w:rPr>
        <w:rFonts w:hint="default"/>
      </w:rPr>
    </w:lvl>
  </w:abstractNum>
  <w:abstractNum w:abstractNumId="149" w15:restartNumberingAfterBreak="0">
    <w:nsid w:val="763C1D70"/>
    <w:multiLevelType w:val="hybridMultilevel"/>
    <w:tmpl w:val="057825E0"/>
    <w:lvl w:ilvl="0" w:tplc="0A305196">
      <w:start w:val="99"/>
      <w:numFmt w:val="decimal"/>
      <w:lvlText w:val="%1"/>
      <w:lvlJc w:val="left"/>
      <w:pPr>
        <w:ind w:left="720" w:hanging="360"/>
      </w:pPr>
      <w:rPr>
        <w:rFonts w:hint="default"/>
      </w:rPr>
    </w:lvl>
    <w:lvl w:ilvl="1" w:tplc="5318593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6B56084"/>
    <w:multiLevelType w:val="hybridMultilevel"/>
    <w:tmpl w:val="CC36BD12"/>
    <w:lvl w:ilvl="0" w:tplc="9A16A352">
      <w:start w:val="55"/>
      <w:numFmt w:val="decimal"/>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75F7877"/>
    <w:multiLevelType w:val="hybridMultilevel"/>
    <w:tmpl w:val="9BE65D90"/>
    <w:lvl w:ilvl="0" w:tplc="B5D42CB6">
      <w:start w:val="194"/>
      <w:numFmt w:val="decimal"/>
      <w:lvlText w:val="A%1."/>
      <w:lvlJc w:val="left"/>
      <w:pPr>
        <w:ind w:left="720" w:hanging="360"/>
      </w:pPr>
    </w:lvl>
    <w:lvl w:ilvl="1" w:tplc="CA582F52">
      <w:start w:val="1"/>
      <w:numFmt w:val="lowerLetter"/>
      <w:lvlText w:val="%2."/>
      <w:lvlJc w:val="left"/>
      <w:pPr>
        <w:ind w:left="1440" w:hanging="360"/>
      </w:pPr>
    </w:lvl>
    <w:lvl w:ilvl="2" w:tplc="AFD65440">
      <w:start w:val="1"/>
      <w:numFmt w:val="lowerRoman"/>
      <w:lvlText w:val="%3."/>
      <w:lvlJc w:val="right"/>
      <w:pPr>
        <w:ind w:left="2160" w:hanging="180"/>
      </w:pPr>
    </w:lvl>
    <w:lvl w:ilvl="3" w:tplc="7D022852">
      <w:start w:val="1"/>
      <w:numFmt w:val="decimal"/>
      <w:lvlText w:val="%4."/>
      <w:lvlJc w:val="left"/>
      <w:pPr>
        <w:ind w:left="2880" w:hanging="360"/>
      </w:pPr>
    </w:lvl>
    <w:lvl w:ilvl="4" w:tplc="390037EC">
      <w:start w:val="1"/>
      <w:numFmt w:val="lowerLetter"/>
      <w:lvlText w:val="%5."/>
      <w:lvlJc w:val="left"/>
      <w:pPr>
        <w:ind w:left="3600" w:hanging="360"/>
      </w:pPr>
    </w:lvl>
    <w:lvl w:ilvl="5" w:tplc="A42CB252">
      <w:start w:val="1"/>
      <w:numFmt w:val="lowerRoman"/>
      <w:lvlText w:val="%6."/>
      <w:lvlJc w:val="right"/>
      <w:pPr>
        <w:ind w:left="4320" w:hanging="180"/>
      </w:pPr>
    </w:lvl>
    <w:lvl w:ilvl="6" w:tplc="6C3A4B58">
      <w:start w:val="1"/>
      <w:numFmt w:val="decimal"/>
      <w:lvlText w:val="%7."/>
      <w:lvlJc w:val="left"/>
      <w:pPr>
        <w:ind w:left="5040" w:hanging="360"/>
      </w:pPr>
    </w:lvl>
    <w:lvl w:ilvl="7" w:tplc="E12023E8">
      <w:start w:val="1"/>
      <w:numFmt w:val="lowerLetter"/>
      <w:lvlText w:val="%8."/>
      <w:lvlJc w:val="left"/>
      <w:pPr>
        <w:ind w:left="5760" w:hanging="360"/>
      </w:pPr>
    </w:lvl>
    <w:lvl w:ilvl="8" w:tplc="F368907A">
      <w:start w:val="1"/>
      <w:numFmt w:val="lowerRoman"/>
      <w:lvlText w:val="%9."/>
      <w:lvlJc w:val="right"/>
      <w:pPr>
        <w:ind w:left="6480" w:hanging="180"/>
      </w:pPr>
    </w:lvl>
  </w:abstractNum>
  <w:abstractNum w:abstractNumId="152" w15:restartNumberingAfterBreak="0">
    <w:nsid w:val="77CA460C"/>
    <w:multiLevelType w:val="hybridMultilevel"/>
    <w:tmpl w:val="CD56DAEC"/>
    <w:lvl w:ilvl="0" w:tplc="137A805E">
      <w:start w:val="106"/>
      <w:numFmt w:val="decimal"/>
      <w:lvlText w:val="A%1."/>
      <w:lvlJc w:val="left"/>
      <w:pPr>
        <w:ind w:left="360" w:hanging="360"/>
      </w:pPr>
      <w:rPr>
        <w:rFonts w:hint="default"/>
        <w:b w:val="0"/>
      </w:rPr>
    </w:lvl>
    <w:lvl w:ilvl="1" w:tplc="C406A354">
      <w:numFmt w:val="decimal"/>
      <w:lvlText w:val="%2"/>
      <w:lvlJc w:val="left"/>
      <w:pPr>
        <w:ind w:left="720" w:hanging="360"/>
      </w:pPr>
      <w:rPr>
        <w:rFonts w:asciiTheme="minorHAnsi" w:eastAsia="Calibri" w:hAnsiTheme="minorHAnsi" w:cstheme="minorBidi" w:hint="default"/>
        <w:color w:val="auto"/>
      </w:rPr>
    </w:lvl>
    <w:lvl w:ilvl="2" w:tplc="D4DE0280">
      <w:start w:val="1"/>
      <w:numFmt w:val="lowerRoman"/>
      <w:lvlText w:val="%3)"/>
      <w:lvlJc w:val="left"/>
      <w:pPr>
        <w:ind w:left="1080" w:hanging="360"/>
      </w:pPr>
      <w:rPr>
        <w:rFonts w:hint="default"/>
      </w:rPr>
    </w:lvl>
    <w:lvl w:ilvl="3" w:tplc="38BE5ABA">
      <w:start w:val="1"/>
      <w:numFmt w:val="decimal"/>
      <w:lvlText w:val="(%4)"/>
      <w:lvlJc w:val="left"/>
      <w:pPr>
        <w:ind w:left="1440" w:hanging="360"/>
      </w:pPr>
      <w:rPr>
        <w:rFonts w:hint="default"/>
      </w:rPr>
    </w:lvl>
    <w:lvl w:ilvl="4" w:tplc="E86AB0CC">
      <w:start w:val="1"/>
      <w:numFmt w:val="lowerLetter"/>
      <w:lvlText w:val="(%5)"/>
      <w:lvlJc w:val="left"/>
      <w:pPr>
        <w:ind w:left="1800" w:hanging="360"/>
      </w:pPr>
      <w:rPr>
        <w:rFonts w:hint="default"/>
      </w:rPr>
    </w:lvl>
    <w:lvl w:ilvl="5" w:tplc="0C9AEBF6">
      <w:start w:val="1"/>
      <w:numFmt w:val="lowerRoman"/>
      <w:lvlText w:val="(%6)"/>
      <w:lvlJc w:val="left"/>
      <w:pPr>
        <w:ind w:left="2160" w:hanging="360"/>
      </w:pPr>
      <w:rPr>
        <w:rFonts w:hint="default"/>
      </w:rPr>
    </w:lvl>
    <w:lvl w:ilvl="6" w:tplc="D9287C60">
      <w:start w:val="1"/>
      <w:numFmt w:val="decimal"/>
      <w:lvlText w:val="%7."/>
      <w:lvlJc w:val="left"/>
      <w:pPr>
        <w:ind w:left="2520" w:hanging="360"/>
      </w:pPr>
      <w:rPr>
        <w:rFonts w:hint="default"/>
      </w:rPr>
    </w:lvl>
    <w:lvl w:ilvl="7" w:tplc="E24E636C">
      <w:start w:val="1"/>
      <w:numFmt w:val="lowerLetter"/>
      <w:lvlText w:val="%8."/>
      <w:lvlJc w:val="left"/>
      <w:pPr>
        <w:ind w:left="2880" w:hanging="360"/>
      </w:pPr>
      <w:rPr>
        <w:rFonts w:hint="default"/>
      </w:rPr>
    </w:lvl>
    <w:lvl w:ilvl="8" w:tplc="8848BF9A">
      <w:start w:val="1"/>
      <w:numFmt w:val="lowerRoman"/>
      <w:lvlText w:val="%9."/>
      <w:lvlJc w:val="left"/>
      <w:pPr>
        <w:ind w:left="3240" w:hanging="360"/>
      </w:pPr>
      <w:rPr>
        <w:rFonts w:hint="default"/>
      </w:rPr>
    </w:lvl>
  </w:abstractNum>
  <w:abstractNum w:abstractNumId="153" w15:restartNumberingAfterBreak="0">
    <w:nsid w:val="79296C62"/>
    <w:multiLevelType w:val="hybridMultilevel"/>
    <w:tmpl w:val="D958B3A2"/>
    <w:lvl w:ilvl="0" w:tplc="A0BE1922">
      <w:start w:val="91"/>
      <w:numFmt w:val="decimal"/>
      <w:lvlText w:val="A%1."/>
      <w:lvlJc w:val="left"/>
      <w:pPr>
        <w:ind w:left="360" w:hanging="360"/>
      </w:pPr>
      <w:rPr>
        <w:rFonts w:hint="default"/>
        <w:b w:val="0"/>
      </w:rPr>
    </w:lvl>
    <w:lvl w:ilvl="1" w:tplc="AE3EEC74">
      <w:numFmt w:val="decimal"/>
      <w:lvlText w:val="%2"/>
      <w:lvlJc w:val="left"/>
      <w:pPr>
        <w:ind w:left="720" w:hanging="360"/>
      </w:pPr>
      <w:rPr>
        <w:rFonts w:asciiTheme="minorHAnsi" w:eastAsia="Calibri" w:hAnsiTheme="minorHAnsi" w:cs="Times New Roman" w:hint="default"/>
        <w:b w:val="0"/>
        <w:color w:val="auto"/>
      </w:rPr>
    </w:lvl>
    <w:lvl w:ilvl="2" w:tplc="D68EAAD0">
      <w:start w:val="1"/>
      <w:numFmt w:val="lowerRoman"/>
      <w:lvlText w:val="%3)"/>
      <w:lvlJc w:val="left"/>
      <w:pPr>
        <w:ind w:left="1080" w:hanging="360"/>
      </w:pPr>
      <w:rPr>
        <w:rFonts w:hint="default"/>
      </w:rPr>
    </w:lvl>
    <w:lvl w:ilvl="3" w:tplc="979CBA74">
      <w:start w:val="1"/>
      <w:numFmt w:val="decimal"/>
      <w:lvlText w:val="(%4)"/>
      <w:lvlJc w:val="left"/>
      <w:pPr>
        <w:ind w:left="1440" w:hanging="360"/>
      </w:pPr>
      <w:rPr>
        <w:rFonts w:hint="default"/>
      </w:rPr>
    </w:lvl>
    <w:lvl w:ilvl="4" w:tplc="9BE29C82">
      <w:start w:val="1"/>
      <w:numFmt w:val="lowerLetter"/>
      <w:lvlText w:val="(%5)"/>
      <w:lvlJc w:val="left"/>
      <w:pPr>
        <w:ind w:left="1800" w:hanging="360"/>
      </w:pPr>
      <w:rPr>
        <w:rFonts w:hint="default"/>
      </w:rPr>
    </w:lvl>
    <w:lvl w:ilvl="5" w:tplc="968AD73C">
      <w:start w:val="1"/>
      <w:numFmt w:val="lowerRoman"/>
      <w:lvlText w:val="(%6)"/>
      <w:lvlJc w:val="left"/>
      <w:pPr>
        <w:ind w:left="2160" w:hanging="360"/>
      </w:pPr>
      <w:rPr>
        <w:rFonts w:hint="default"/>
      </w:rPr>
    </w:lvl>
    <w:lvl w:ilvl="6" w:tplc="9CECB120">
      <w:start w:val="1"/>
      <w:numFmt w:val="decimal"/>
      <w:lvlText w:val="%7."/>
      <w:lvlJc w:val="left"/>
      <w:pPr>
        <w:ind w:left="2520" w:hanging="360"/>
      </w:pPr>
      <w:rPr>
        <w:rFonts w:hint="default"/>
      </w:rPr>
    </w:lvl>
    <w:lvl w:ilvl="7" w:tplc="8C0C4422">
      <w:start w:val="1"/>
      <w:numFmt w:val="lowerLetter"/>
      <w:lvlText w:val="%8."/>
      <w:lvlJc w:val="left"/>
      <w:pPr>
        <w:ind w:left="2880" w:hanging="360"/>
      </w:pPr>
      <w:rPr>
        <w:rFonts w:hint="default"/>
      </w:rPr>
    </w:lvl>
    <w:lvl w:ilvl="8" w:tplc="1E561CB0">
      <w:start w:val="1"/>
      <w:numFmt w:val="lowerRoman"/>
      <w:lvlText w:val="%9."/>
      <w:lvlJc w:val="left"/>
      <w:pPr>
        <w:ind w:left="3240" w:hanging="360"/>
      </w:pPr>
      <w:rPr>
        <w:rFonts w:hint="default"/>
      </w:rPr>
    </w:lvl>
  </w:abstractNum>
  <w:abstractNum w:abstractNumId="154" w15:restartNumberingAfterBreak="0">
    <w:nsid w:val="795D40BD"/>
    <w:multiLevelType w:val="hybridMultilevel"/>
    <w:tmpl w:val="D3DAFAA2"/>
    <w:lvl w:ilvl="0" w:tplc="FFFFFFFF">
      <w:start w:val="194"/>
      <w:numFmt w:val="decimal"/>
      <w:lvlText w:val="A%1."/>
      <w:lvlJc w:val="left"/>
      <w:pPr>
        <w:ind w:left="360" w:hanging="360"/>
      </w:pPr>
      <w:rPr>
        <w:b w:val="0"/>
      </w:rPr>
    </w:lvl>
    <w:lvl w:ilvl="1" w:tplc="E256A04A">
      <w:numFmt w:val="decimal"/>
      <w:lvlText w:val="%2"/>
      <w:lvlJc w:val="left"/>
      <w:pPr>
        <w:ind w:left="720" w:hanging="360"/>
      </w:pPr>
      <w:rPr>
        <w:rFonts w:hint="default"/>
        <w:b w:val="0"/>
        <w:color w:val="auto"/>
      </w:rPr>
    </w:lvl>
    <w:lvl w:ilvl="2" w:tplc="6B2CD0A8">
      <w:start w:val="1"/>
      <w:numFmt w:val="lowerRoman"/>
      <w:lvlText w:val="%3)"/>
      <w:lvlJc w:val="left"/>
      <w:pPr>
        <w:ind w:left="1080" w:hanging="360"/>
      </w:pPr>
      <w:rPr>
        <w:rFonts w:hint="default"/>
      </w:rPr>
    </w:lvl>
    <w:lvl w:ilvl="3" w:tplc="6742C1FA">
      <w:start w:val="1"/>
      <w:numFmt w:val="decimal"/>
      <w:lvlText w:val="(%4)"/>
      <w:lvlJc w:val="left"/>
      <w:pPr>
        <w:ind w:left="1440" w:hanging="360"/>
      </w:pPr>
      <w:rPr>
        <w:rFonts w:hint="default"/>
      </w:rPr>
    </w:lvl>
    <w:lvl w:ilvl="4" w:tplc="10C4A93E">
      <w:start w:val="1"/>
      <w:numFmt w:val="lowerLetter"/>
      <w:lvlText w:val="(%5)"/>
      <w:lvlJc w:val="left"/>
      <w:pPr>
        <w:ind w:left="1800" w:hanging="360"/>
      </w:pPr>
      <w:rPr>
        <w:rFonts w:hint="default"/>
      </w:rPr>
    </w:lvl>
    <w:lvl w:ilvl="5" w:tplc="4FCCB260">
      <w:start w:val="1"/>
      <w:numFmt w:val="lowerRoman"/>
      <w:lvlText w:val="(%6)"/>
      <w:lvlJc w:val="left"/>
      <w:pPr>
        <w:ind w:left="2160" w:hanging="360"/>
      </w:pPr>
      <w:rPr>
        <w:rFonts w:hint="default"/>
      </w:rPr>
    </w:lvl>
    <w:lvl w:ilvl="6" w:tplc="B3C89B32">
      <w:start w:val="1"/>
      <w:numFmt w:val="decimal"/>
      <w:lvlText w:val="%7."/>
      <w:lvlJc w:val="left"/>
      <w:pPr>
        <w:ind w:left="2520" w:hanging="360"/>
      </w:pPr>
      <w:rPr>
        <w:rFonts w:hint="default"/>
      </w:rPr>
    </w:lvl>
    <w:lvl w:ilvl="7" w:tplc="415E40E8">
      <w:start w:val="1"/>
      <w:numFmt w:val="lowerLetter"/>
      <w:lvlText w:val="%8."/>
      <w:lvlJc w:val="left"/>
      <w:pPr>
        <w:ind w:left="2880" w:hanging="360"/>
      </w:pPr>
      <w:rPr>
        <w:rFonts w:hint="default"/>
      </w:rPr>
    </w:lvl>
    <w:lvl w:ilvl="8" w:tplc="66D0B83A">
      <w:start w:val="1"/>
      <w:numFmt w:val="lowerRoman"/>
      <w:lvlText w:val="%9."/>
      <w:lvlJc w:val="left"/>
      <w:pPr>
        <w:ind w:left="3240" w:hanging="360"/>
      </w:pPr>
      <w:rPr>
        <w:rFonts w:hint="default"/>
      </w:rPr>
    </w:lvl>
  </w:abstractNum>
  <w:abstractNum w:abstractNumId="155" w15:restartNumberingAfterBreak="0">
    <w:nsid w:val="7A1B41F4"/>
    <w:multiLevelType w:val="hybridMultilevel"/>
    <w:tmpl w:val="DF80F596"/>
    <w:lvl w:ilvl="0" w:tplc="4F68D120">
      <w:start w:val="228"/>
      <w:numFmt w:val="decimal"/>
      <w:lvlText w:val="A%1."/>
      <w:lvlJc w:val="left"/>
      <w:pPr>
        <w:ind w:left="360" w:hanging="360"/>
      </w:pPr>
      <w:rPr>
        <w:rFonts w:hint="default"/>
        <w:b w:val="0"/>
      </w:rPr>
    </w:lvl>
    <w:lvl w:ilvl="1" w:tplc="5BECF780">
      <w:start w:val="1"/>
      <w:numFmt w:val="bullet"/>
      <w:lvlText w:val=""/>
      <w:lvlJc w:val="left"/>
      <w:pPr>
        <w:ind w:left="720" w:hanging="360"/>
      </w:pPr>
      <w:rPr>
        <w:rFonts w:ascii="Symbol" w:hAnsi="Symbol" w:hint="default"/>
        <w:color w:val="auto"/>
      </w:rPr>
    </w:lvl>
    <w:lvl w:ilvl="2" w:tplc="9A16E6DE">
      <w:start w:val="1"/>
      <w:numFmt w:val="lowerRoman"/>
      <w:lvlText w:val="%3)"/>
      <w:lvlJc w:val="left"/>
      <w:pPr>
        <w:ind w:left="1080" w:hanging="360"/>
      </w:pPr>
      <w:rPr>
        <w:rFonts w:hint="default"/>
      </w:rPr>
    </w:lvl>
    <w:lvl w:ilvl="3" w:tplc="8F1A5AC0">
      <w:start w:val="1"/>
      <w:numFmt w:val="decimal"/>
      <w:lvlText w:val="(%4)"/>
      <w:lvlJc w:val="left"/>
      <w:pPr>
        <w:ind w:left="1440" w:hanging="360"/>
      </w:pPr>
      <w:rPr>
        <w:rFonts w:hint="default"/>
      </w:rPr>
    </w:lvl>
    <w:lvl w:ilvl="4" w:tplc="DA8CE922">
      <w:start w:val="1"/>
      <w:numFmt w:val="lowerLetter"/>
      <w:lvlText w:val="(%5)"/>
      <w:lvlJc w:val="left"/>
      <w:pPr>
        <w:ind w:left="1800" w:hanging="360"/>
      </w:pPr>
      <w:rPr>
        <w:rFonts w:hint="default"/>
      </w:rPr>
    </w:lvl>
    <w:lvl w:ilvl="5" w:tplc="57360586">
      <w:start w:val="1"/>
      <w:numFmt w:val="lowerRoman"/>
      <w:lvlText w:val="(%6)"/>
      <w:lvlJc w:val="left"/>
      <w:pPr>
        <w:ind w:left="2160" w:hanging="360"/>
      </w:pPr>
      <w:rPr>
        <w:rFonts w:hint="default"/>
      </w:rPr>
    </w:lvl>
    <w:lvl w:ilvl="6" w:tplc="40AE9F68">
      <w:start w:val="1"/>
      <w:numFmt w:val="decimal"/>
      <w:lvlText w:val="%7."/>
      <w:lvlJc w:val="left"/>
      <w:pPr>
        <w:ind w:left="2520" w:hanging="360"/>
      </w:pPr>
      <w:rPr>
        <w:rFonts w:hint="default"/>
      </w:rPr>
    </w:lvl>
    <w:lvl w:ilvl="7" w:tplc="E4681F8A">
      <w:start w:val="1"/>
      <w:numFmt w:val="lowerLetter"/>
      <w:lvlText w:val="%8."/>
      <w:lvlJc w:val="left"/>
      <w:pPr>
        <w:ind w:left="2880" w:hanging="360"/>
      </w:pPr>
      <w:rPr>
        <w:rFonts w:hint="default"/>
      </w:rPr>
    </w:lvl>
    <w:lvl w:ilvl="8" w:tplc="4F282706">
      <w:start w:val="1"/>
      <w:numFmt w:val="lowerRoman"/>
      <w:lvlText w:val="%9."/>
      <w:lvlJc w:val="left"/>
      <w:pPr>
        <w:ind w:left="3240" w:hanging="360"/>
      </w:pPr>
      <w:rPr>
        <w:rFonts w:hint="default"/>
      </w:rPr>
    </w:lvl>
  </w:abstractNum>
  <w:abstractNum w:abstractNumId="156" w15:restartNumberingAfterBreak="0">
    <w:nsid w:val="7B245659"/>
    <w:multiLevelType w:val="hybridMultilevel"/>
    <w:tmpl w:val="D93EA3BC"/>
    <w:lvl w:ilvl="0" w:tplc="C7D25506">
      <w:start w:val="88"/>
      <w:numFmt w:val="decimal"/>
      <w:lvlText w:val="A%1."/>
      <w:lvlJc w:val="left"/>
      <w:pPr>
        <w:ind w:left="360" w:hanging="360"/>
      </w:pPr>
      <w:rPr>
        <w:rFonts w:hint="default"/>
        <w:b w:val="0"/>
      </w:rPr>
    </w:lvl>
    <w:lvl w:ilvl="1" w:tplc="57721744">
      <w:start w:val="55"/>
      <w:numFmt w:val="decimal"/>
      <w:lvlText w:val="%2"/>
      <w:lvlJc w:val="left"/>
      <w:pPr>
        <w:ind w:left="720" w:hanging="360"/>
      </w:pPr>
      <w:rPr>
        <w:rFonts w:asciiTheme="minorHAnsi" w:eastAsia="Calibri" w:hAnsiTheme="minorHAnsi" w:cs="Times New Roman" w:hint="default"/>
        <w:b w:val="0"/>
        <w:color w:val="auto"/>
      </w:rPr>
    </w:lvl>
    <w:lvl w:ilvl="2" w:tplc="F5E859BE">
      <w:start w:val="1"/>
      <w:numFmt w:val="lowerRoman"/>
      <w:lvlText w:val="%3)"/>
      <w:lvlJc w:val="left"/>
      <w:pPr>
        <w:ind w:left="1080" w:hanging="360"/>
      </w:pPr>
      <w:rPr>
        <w:rFonts w:hint="default"/>
      </w:rPr>
    </w:lvl>
    <w:lvl w:ilvl="3" w:tplc="26D416AE">
      <w:start w:val="1"/>
      <w:numFmt w:val="decimal"/>
      <w:lvlText w:val="(%4)"/>
      <w:lvlJc w:val="left"/>
      <w:pPr>
        <w:ind w:left="1440" w:hanging="360"/>
      </w:pPr>
      <w:rPr>
        <w:rFonts w:hint="default"/>
      </w:rPr>
    </w:lvl>
    <w:lvl w:ilvl="4" w:tplc="5A409C86">
      <w:start w:val="1"/>
      <w:numFmt w:val="lowerLetter"/>
      <w:lvlText w:val="(%5)"/>
      <w:lvlJc w:val="left"/>
      <w:pPr>
        <w:ind w:left="1800" w:hanging="360"/>
      </w:pPr>
      <w:rPr>
        <w:rFonts w:hint="default"/>
      </w:rPr>
    </w:lvl>
    <w:lvl w:ilvl="5" w:tplc="4E8A58B4">
      <w:start w:val="1"/>
      <w:numFmt w:val="lowerRoman"/>
      <w:lvlText w:val="(%6)"/>
      <w:lvlJc w:val="left"/>
      <w:pPr>
        <w:ind w:left="2160" w:hanging="360"/>
      </w:pPr>
      <w:rPr>
        <w:rFonts w:hint="default"/>
      </w:rPr>
    </w:lvl>
    <w:lvl w:ilvl="6" w:tplc="5360EF74">
      <w:start w:val="1"/>
      <w:numFmt w:val="decimal"/>
      <w:lvlText w:val="%7."/>
      <w:lvlJc w:val="left"/>
      <w:pPr>
        <w:ind w:left="2520" w:hanging="360"/>
      </w:pPr>
      <w:rPr>
        <w:rFonts w:hint="default"/>
      </w:rPr>
    </w:lvl>
    <w:lvl w:ilvl="7" w:tplc="C1DC9146">
      <w:start w:val="1"/>
      <w:numFmt w:val="lowerLetter"/>
      <w:lvlText w:val="%8."/>
      <w:lvlJc w:val="left"/>
      <w:pPr>
        <w:ind w:left="2880" w:hanging="360"/>
      </w:pPr>
      <w:rPr>
        <w:rFonts w:hint="default"/>
      </w:rPr>
    </w:lvl>
    <w:lvl w:ilvl="8" w:tplc="BA7E051C">
      <w:start w:val="1"/>
      <w:numFmt w:val="lowerRoman"/>
      <w:lvlText w:val="%9."/>
      <w:lvlJc w:val="left"/>
      <w:pPr>
        <w:ind w:left="3240" w:hanging="360"/>
      </w:pPr>
      <w:rPr>
        <w:rFonts w:hint="default"/>
      </w:rPr>
    </w:lvl>
  </w:abstractNum>
  <w:abstractNum w:abstractNumId="157" w15:restartNumberingAfterBreak="0">
    <w:nsid w:val="7B2D478C"/>
    <w:multiLevelType w:val="hybridMultilevel"/>
    <w:tmpl w:val="3078E952"/>
    <w:lvl w:ilvl="0" w:tplc="966A0A60">
      <w:start w:val="1"/>
      <w:numFmt w:val="bullet"/>
      <w:lvlText w:val=""/>
      <w:lvlJc w:val="left"/>
      <w:pPr>
        <w:ind w:left="720" w:hanging="360"/>
      </w:pPr>
      <w:rPr>
        <w:rFonts w:ascii="Symbol" w:hAnsi="Symbol" w:hint="default"/>
      </w:rPr>
    </w:lvl>
    <w:lvl w:ilvl="1" w:tplc="406CDA66">
      <w:start w:val="1"/>
      <w:numFmt w:val="bullet"/>
      <w:lvlText w:val=""/>
      <w:lvlJc w:val="left"/>
      <w:pPr>
        <w:ind w:left="1440" w:hanging="360"/>
      </w:pPr>
      <w:rPr>
        <w:rFonts w:ascii="Symbol" w:hAnsi="Symbol" w:hint="default"/>
      </w:rPr>
    </w:lvl>
    <w:lvl w:ilvl="2" w:tplc="FFD081F4">
      <w:start w:val="1"/>
      <w:numFmt w:val="bullet"/>
      <w:lvlText w:val=""/>
      <w:lvlJc w:val="left"/>
      <w:pPr>
        <w:ind w:left="2160" w:hanging="360"/>
      </w:pPr>
      <w:rPr>
        <w:rFonts w:ascii="Wingdings" w:hAnsi="Wingdings" w:hint="default"/>
      </w:rPr>
    </w:lvl>
    <w:lvl w:ilvl="3" w:tplc="E4D45DF6">
      <w:start w:val="1"/>
      <w:numFmt w:val="bullet"/>
      <w:lvlText w:val=""/>
      <w:lvlJc w:val="left"/>
      <w:pPr>
        <w:ind w:left="2880" w:hanging="360"/>
      </w:pPr>
      <w:rPr>
        <w:rFonts w:ascii="Symbol" w:hAnsi="Symbol" w:hint="default"/>
      </w:rPr>
    </w:lvl>
    <w:lvl w:ilvl="4" w:tplc="33584808">
      <w:start w:val="1"/>
      <w:numFmt w:val="bullet"/>
      <w:lvlText w:val="o"/>
      <w:lvlJc w:val="left"/>
      <w:pPr>
        <w:ind w:left="3600" w:hanging="360"/>
      </w:pPr>
      <w:rPr>
        <w:rFonts w:ascii="Courier New" w:hAnsi="Courier New" w:hint="default"/>
      </w:rPr>
    </w:lvl>
    <w:lvl w:ilvl="5" w:tplc="DD9E8C78">
      <w:start w:val="1"/>
      <w:numFmt w:val="bullet"/>
      <w:lvlText w:val=""/>
      <w:lvlJc w:val="left"/>
      <w:pPr>
        <w:ind w:left="4320" w:hanging="360"/>
      </w:pPr>
      <w:rPr>
        <w:rFonts w:ascii="Wingdings" w:hAnsi="Wingdings" w:hint="default"/>
      </w:rPr>
    </w:lvl>
    <w:lvl w:ilvl="6" w:tplc="3B42A2E2">
      <w:start w:val="1"/>
      <w:numFmt w:val="bullet"/>
      <w:lvlText w:val=""/>
      <w:lvlJc w:val="left"/>
      <w:pPr>
        <w:ind w:left="5040" w:hanging="360"/>
      </w:pPr>
      <w:rPr>
        <w:rFonts w:ascii="Symbol" w:hAnsi="Symbol" w:hint="default"/>
      </w:rPr>
    </w:lvl>
    <w:lvl w:ilvl="7" w:tplc="3D0A053C">
      <w:start w:val="1"/>
      <w:numFmt w:val="bullet"/>
      <w:lvlText w:val="o"/>
      <w:lvlJc w:val="left"/>
      <w:pPr>
        <w:ind w:left="5760" w:hanging="360"/>
      </w:pPr>
      <w:rPr>
        <w:rFonts w:ascii="Courier New" w:hAnsi="Courier New" w:hint="default"/>
      </w:rPr>
    </w:lvl>
    <w:lvl w:ilvl="8" w:tplc="29921F46">
      <w:start w:val="1"/>
      <w:numFmt w:val="bullet"/>
      <w:lvlText w:val=""/>
      <w:lvlJc w:val="left"/>
      <w:pPr>
        <w:ind w:left="6480" w:hanging="360"/>
      </w:pPr>
      <w:rPr>
        <w:rFonts w:ascii="Wingdings" w:hAnsi="Wingdings" w:hint="default"/>
      </w:rPr>
    </w:lvl>
  </w:abstractNum>
  <w:abstractNum w:abstractNumId="158" w15:restartNumberingAfterBreak="0">
    <w:nsid w:val="7B5D7BC9"/>
    <w:multiLevelType w:val="hybridMultilevel"/>
    <w:tmpl w:val="C2582CDE"/>
    <w:lvl w:ilvl="0" w:tplc="2A16088E">
      <w:start w:val="175"/>
      <w:numFmt w:val="decimal"/>
      <w:lvlText w:val="A%1."/>
      <w:lvlJc w:val="left"/>
      <w:pPr>
        <w:ind w:left="360" w:hanging="360"/>
      </w:pPr>
      <w:rPr>
        <w:rFonts w:hint="default"/>
      </w:rPr>
    </w:lvl>
    <w:lvl w:ilvl="1" w:tplc="B0EE1578">
      <w:start w:val="1"/>
      <w:numFmt w:val="bullet"/>
      <w:lvlText w:val=""/>
      <w:lvlJc w:val="left"/>
      <w:pPr>
        <w:ind w:left="720" w:hanging="360"/>
      </w:pPr>
      <w:rPr>
        <w:rFonts w:ascii="Symbol" w:hAnsi="Symbol" w:hint="default"/>
        <w:color w:val="auto"/>
      </w:rPr>
    </w:lvl>
    <w:lvl w:ilvl="2" w:tplc="1F8ED256">
      <w:start w:val="1"/>
      <w:numFmt w:val="lowerRoman"/>
      <w:lvlText w:val="%3)"/>
      <w:lvlJc w:val="left"/>
      <w:pPr>
        <w:ind w:left="1080" w:hanging="360"/>
      </w:pPr>
      <w:rPr>
        <w:rFonts w:hint="default"/>
      </w:rPr>
    </w:lvl>
    <w:lvl w:ilvl="3" w:tplc="DFEAA342">
      <w:start w:val="1"/>
      <w:numFmt w:val="decimal"/>
      <w:lvlText w:val="(%4)"/>
      <w:lvlJc w:val="left"/>
      <w:pPr>
        <w:ind w:left="1440" w:hanging="360"/>
      </w:pPr>
      <w:rPr>
        <w:rFonts w:hint="default"/>
      </w:rPr>
    </w:lvl>
    <w:lvl w:ilvl="4" w:tplc="A662A5C4">
      <w:start w:val="1"/>
      <w:numFmt w:val="lowerLetter"/>
      <w:lvlText w:val="(%5)"/>
      <w:lvlJc w:val="left"/>
      <w:pPr>
        <w:ind w:left="1800" w:hanging="360"/>
      </w:pPr>
      <w:rPr>
        <w:rFonts w:hint="default"/>
      </w:rPr>
    </w:lvl>
    <w:lvl w:ilvl="5" w:tplc="CBA87A0E">
      <w:start w:val="1"/>
      <w:numFmt w:val="lowerRoman"/>
      <w:lvlText w:val="(%6)"/>
      <w:lvlJc w:val="left"/>
      <w:pPr>
        <w:ind w:left="2160" w:hanging="360"/>
      </w:pPr>
      <w:rPr>
        <w:rFonts w:hint="default"/>
      </w:rPr>
    </w:lvl>
    <w:lvl w:ilvl="6" w:tplc="D8C477A6">
      <w:start w:val="1"/>
      <w:numFmt w:val="decimal"/>
      <w:lvlText w:val="%7."/>
      <w:lvlJc w:val="left"/>
      <w:pPr>
        <w:ind w:left="2520" w:hanging="360"/>
      </w:pPr>
      <w:rPr>
        <w:rFonts w:hint="default"/>
      </w:rPr>
    </w:lvl>
    <w:lvl w:ilvl="7" w:tplc="9D58AB0C">
      <w:start w:val="1"/>
      <w:numFmt w:val="lowerLetter"/>
      <w:lvlText w:val="%8."/>
      <w:lvlJc w:val="left"/>
      <w:pPr>
        <w:ind w:left="2880" w:hanging="360"/>
      </w:pPr>
      <w:rPr>
        <w:rFonts w:hint="default"/>
      </w:rPr>
    </w:lvl>
    <w:lvl w:ilvl="8" w:tplc="9B5EEA38">
      <w:start w:val="1"/>
      <w:numFmt w:val="lowerRoman"/>
      <w:lvlText w:val="%9."/>
      <w:lvlJc w:val="left"/>
      <w:pPr>
        <w:ind w:left="3240" w:hanging="360"/>
      </w:pPr>
      <w:rPr>
        <w:rFonts w:hint="default"/>
      </w:rPr>
    </w:lvl>
  </w:abstractNum>
  <w:abstractNum w:abstractNumId="159" w15:restartNumberingAfterBreak="0">
    <w:nsid w:val="7BD4374D"/>
    <w:multiLevelType w:val="hybridMultilevel"/>
    <w:tmpl w:val="90DCF46C"/>
    <w:lvl w:ilvl="0" w:tplc="AA8C57F6">
      <w:start w:val="99"/>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D155959"/>
    <w:multiLevelType w:val="hybridMultilevel"/>
    <w:tmpl w:val="F5BCBDFE"/>
    <w:lvl w:ilvl="0" w:tplc="73C4AF4E">
      <w:start w:val="99"/>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D7E22B5"/>
    <w:multiLevelType w:val="hybridMultilevel"/>
    <w:tmpl w:val="7BE4710E"/>
    <w:lvl w:ilvl="0" w:tplc="43382F12">
      <w:start w:val="139"/>
      <w:numFmt w:val="decimal"/>
      <w:lvlText w:val="A%1."/>
      <w:lvlJc w:val="left"/>
      <w:pPr>
        <w:ind w:left="360" w:hanging="360"/>
      </w:pPr>
      <w:rPr>
        <w:rFonts w:hint="default"/>
        <w:b w:val="0"/>
      </w:rPr>
    </w:lvl>
    <w:lvl w:ilvl="1" w:tplc="1C68091E">
      <w:start w:val="1"/>
      <w:numFmt w:val="bullet"/>
      <w:lvlText w:val=""/>
      <w:lvlJc w:val="left"/>
      <w:pPr>
        <w:ind w:left="720" w:hanging="360"/>
      </w:pPr>
      <w:rPr>
        <w:rFonts w:ascii="Symbol" w:hAnsi="Symbol" w:hint="default"/>
        <w:color w:val="auto"/>
      </w:rPr>
    </w:lvl>
    <w:lvl w:ilvl="2" w:tplc="48B00E5C">
      <w:start w:val="1"/>
      <w:numFmt w:val="lowerRoman"/>
      <w:lvlText w:val="%3)"/>
      <w:lvlJc w:val="left"/>
      <w:pPr>
        <w:ind w:left="1080" w:hanging="360"/>
      </w:pPr>
      <w:rPr>
        <w:rFonts w:hint="default"/>
      </w:rPr>
    </w:lvl>
    <w:lvl w:ilvl="3" w:tplc="5EE01436">
      <w:start w:val="1"/>
      <w:numFmt w:val="decimal"/>
      <w:lvlText w:val="(%4)"/>
      <w:lvlJc w:val="left"/>
      <w:pPr>
        <w:ind w:left="1440" w:hanging="360"/>
      </w:pPr>
      <w:rPr>
        <w:rFonts w:hint="default"/>
      </w:rPr>
    </w:lvl>
    <w:lvl w:ilvl="4" w:tplc="B7CCB7EC">
      <w:start w:val="1"/>
      <w:numFmt w:val="lowerLetter"/>
      <w:lvlText w:val="(%5)"/>
      <w:lvlJc w:val="left"/>
      <w:pPr>
        <w:ind w:left="1800" w:hanging="360"/>
      </w:pPr>
      <w:rPr>
        <w:rFonts w:hint="default"/>
      </w:rPr>
    </w:lvl>
    <w:lvl w:ilvl="5" w:tplc="7742849E">
      <w:start w:val="1"/>
      <w:numFmt w:val="lowerRoman"/>
      <w:lvlText w:val="(%6)"/>
      <w:lvlJc w:val="left"/>
      <w:pPr>
        <w:ind w:left="2160" w:hanging="360"/>
      </w:pPr>
      <w:rPr>
        <w:rFonts w:hint="default"/>
      </w:rPr>
    </w:lvl>
    <w:lvl w:ilvl="6" w:tplc="4BB859CA">
      <w:start w:val="1"/>
      <w:numFmt w:val="decimal"/>
      <w:lvlText w:val="%7."/>
      <w:lvlJc w:val="left"/>
      <w:pPr>
        <w:ind w:left="2520" w:hanging="360"/>
      </w:pPr>
      <w:rPr>
        <w:rFonts w:hint="default"/>
      </w:rPr>
    </w:lvl>
    <w:lvl w:ilvl="7" w:tplc="2FA4FED6">
      <w:start w:val="1"/>
      <w:numFmt w:val="lowerLetter"/>
      <w:lvlText w:val="%8."/>
      <w:lvlJc w:val="left"/>
      <w:pPr>
        <w:ind w:left="2880" w:hanging="360"/>
      </w:pPr>
      <w:rPr>
        <w:rFonts w:hint="default"/>
      </w:rPr>
    </w:lvl>
    <w:lvl w:ilvl="8" w:tplc="F522C194">
      <w:start w:val="1"/>
      <w:numFmt w:val="lowerRoman"/>
      <w:lvlText w:val="%9."/>
      <w:lvlJc w:val="left"/>
      <w:pPr>
        <w:ind w:left="3240" w:hanging="360"/>
      </w:pPr>
      <w:rPr>
        <w:rFonts w:hint="default"/>
      </w:rPr>
    </w:lvl>
  </w:abstractNum>
  <w:abstractNum w:abstractNumId="162" w15:restartNumberingAfterBreak="0">
    <w:nsid w:val="7DB67D47"/>
    <w:multiLevelType w:val="hybridMultilevel"/>
    <w:tmpl w:val="BAE8D1B6"/>
    <w:lvl w:ilvl="0" w:tplc="6672B4B4">
      <w:start w:val="88"/>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EA84BB2"/>
    <w:multiLevelType w:val="hybridMultilevel"/>
    <w:tmpl w:val="6798C532"/>
    <w:lvl w:ilvl="0" w:tplc="C5445B74">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EC0689D"/>
    <w:multiLevelType w:val="hybridMultilevel"/>
    <w:tmpl w:val="49A2569C"/>
    <w:lvl w:ilvl="0" w:tplc="80D4C3C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1411487">
    <w:abstractNumId w:val="67"/>
  </w:num>
  <w:num w:numId="2" w16cid:durableId="1998655393">
    <w:abstractNumId w:val="151"/>
  </w:num>
  <w:num w:numId="3" w16cid:durableId="97334642">
    <w:abstractNumId w:val="118"/>
  </w:num>
  <w:num w:numId="4" w16cid:durableId="1557666035">
    <w:abstractNumId w:val="0"/>
  </w:num>
  <w:num w:numId="5" w16cid:durableId="799303359">
    <w:abstractNumId w:val="127"/>
  </w:num>
  <w:num w:numId="6" w16cid:durableId="853300885">
    <w:abstractNumId w:val="117"/>
  </w:num>
  <w:num w:numId="7" w16cid:durableId="1703555549">
    <w:abstractNumId w:val="55"/>
  </w:num>
  <w:num w:numId="8" w16cid:durableId="197663245">
    <w:abstractNumId w:val="119"/>
  </w:num>
  <w:num w:numId="9" w16cid:durableId="1367943690">
    <w:abstractNumId w:val="48"/>
  </w:num>
  <w:num w:numId="10" w16cid:durableId="1887834834">
    <w:abstractNumId w:val="52"/>
  </w:num>
  <w:num w:numId="11" w16cid:durableId="42100908">
    <w:abstractNumId w:val="12"/>
  </w:num>
  <w:num w:numId="12" w16cid:durableId="1250891704">
    <w:abstractNumId w:val="30"/>
  </w:num>
  <w:num w:numId="13" w16cid:durableId="1472937594">
    <w:abstractNumId w:val="157"/>
  </w:num>
  <w:num w:numId="14" w16cid:durableId="1658265215">
    <w:abstractNumId w:val="23"/>
  </w:num>
  <w:num w:numId="15" w16cid:durableId="758021945">
    <w:abstractNumId w:val="80"/>
  </w:num>
  <w:num w:numId="16" w16cid:durableId="872812794">
    <w:abstractNumId w:val="98"/>
  </w:num>
  <w:num w:numId="17" w16cid:durableId="2141535292">
    <w:abstractNumId w:val="59"/>
  </w:num>
  <w:num w:numId="18" w16cid:durableId="1038161442">
    <w:abstractNumId w:val="69"/>
  </w:num>
  <w:num w:numId="19" w16cid:durableId="98913970">
    <w:abstractNumId w:val="101"/>
  </w:num>
  <w:num w:numId="20" w16cid:durableId="1524133075">
    <w:abstractNumId w:val="154"/>
  </w:num>
  <w:num w:numId="21" w16cid:durableId="124977507">
    <w:abstractNumId w:val="99"/>
  </w:num>
  <w:num w:numId="22" w16cid:durableId="629751877">
    <w:abstractNumId w:val="60"/>
  </w:num>
  <w:num w:numId="23" w16cid:durableId="464740830">
    <w:abstractNumId w:val="158"/>
  </w:num>
  <w:num w:numId="24" w16cid:durableId="178352543">
    <w:abstractNumId w:val="111"/>
  </w:num>
  <w:num w:numId="25" w16cid:durableId="493765344">
    <w:abstractNumId w:val="100"/>
  </w:num>
  <w:num w:numId="26" w16cid:durableId="2114400535">
    <w:abstractNumId w:val="32"/>
  </w:num>
  <w:num w:numId="27" w16cid:durableId="531696303">
    <w:abstractNumId w:val="155"/>
  </w:num>
  <w:num w:numId="28" w16cid:durableId="1184900145">
    <w:abstractNumId w:val="152"/>
  </w:num>
  <w:num w:numId="29" w16cid:durableId="1643004218">
    <w:abstractNumId w:val="22"/>
  </w:num>
  <w:num w:numId="30" w16cid:durableId="354693576">
    <w:abstractNumId w:val="82"/>
  </w:num>
  <w:num w:numId="31" w16cid:durableId="982193803">
    <w:abstractNumId w:val="135"/>
  </w:num>
  <w:num w:numId="32" w16cid:durableId="1638148937">
    <w:abstractNumId w:val="146"/>
  </w:num>
  <w:num w:numId="33" w16cid:durableId="1316684380">
    <w:abstractNumId w:val="9"/>
  </w:num>
  <w:num w:numId="34" w16cid:durableId="102919148">
    <w:abstractNumId w:val="81"/>
  </w:num>
  <w:num w:numId="35" w16cid:durableId="1097871000">
    <w:abstractNumId w:val="73"/>
  </w:num>
  <w:num w:numId="36" w16cid:durableId="453451544">
    <w:abstractNumId w:val="6"/>
  </w:num>
  <w:num w:numId="37" w16cid:durableId="2070765728">
    <w:abstractNumId w:val="53"/>
  </w:num>
  <w:num w:numId="38" w16cid:durableId="1108961336">
    <w:abstractNumId w:val="147"/>
  </w:num>
  <w:num w:numId="39" w16cid:durableId="1169976759">
    <w:abstractNumId w:val="148"/>
  </w:num>
  <w:num w:numId="40" w16cid:durableId="531505347">
    <w:abstractNumId w:val="37"/>
  </w:num>
  <w:num w:numId="41" w16cid:durableId="290289531">
    <w:abstractNumId w:val="161"/>
  </w:num>
  <w:num w:numId="42" w16cid:durableId="945579545">
    <w:abstractNumId w:val="140"/>
  </w:num>
  <w:num w:numId="43" w16cid:durableId="1450513243">
    <w:abstractNumId w:val="39"/>
  </w:num>
  <w:num w:numId="44" w16cid:durableId="1763990097">
    <w:abstractNumId w:val="24"/>
  </w:num>
  <w:num w:numId="45" w16cid:durableId="1375422431">
    <w:abstractNumId w:val="96"/>
  </w:num>
  <w:num w:numId="46" w16cid:durableId="1778140174">
    <w:abstractNumId w:val="137"/>
  </w:num>
  <w:num w:numId="47" w16cid:durableId="1407995753">
    <w:abstractNumId w:val="130"/>
  </w:num>
  <w:num w:numId="48" w16cid:durableId="39060995">
    <w:abstractNumId w:val="14"/>
  </w:num>
  <w:num w:numId="49" w16cid:durableId="1066731551">
    <w:abstractNumId w:val="66"/>
  </w:num>
  <w:num w:numId="50" w16cid:durableId="81264751">
    <w:abstractNumId w:val="113"/>
  </w:num>
  <w:num w:numId="51" w16cid:durableId="618610647">
    <w:abstractNumId w:val="114"/>
  </w:num>
  <w:num w:numId="52" w16cid:durableId="1247958952">
    <w:abstractNumId w:val="104"/>
  </w:num>
  <w:num w:numId="53" w16cid:durableId="547692805">
    <w:abstractNumId w:val="138"/>
  </w:num>
  <w:num w:numId="54" w16cid:durableId="409809652">
    <w:abstractNumId w:val="26"/>
  </w:num>
  <w:num w:numId="55" w16cid:durableId="1877548296">
    <w:abstractNumId w:val="72"/>
  </w:num>
  <w:num w:numId="56" w16cid:durableId="858591497">
    <w:abstractNumId w:val="19"/>
  </w:num>
  <w:num w:numId="57" w16cid:durableId="21828557">
    <w:abstractNumId w:val="149"/>
  </w:num>
  <w:num w:numId="58" w16cid:durableId="467819223">
    <w:abstractNumId w:val="56"/>
  </w:num>
  <w:num w:numId="59" w16cid:durableId="1276137802">
    <w:abstractNumId w:val="94"/>
  </w:num>
  <w:num w:numId="60" w16cid:durableId="276569777">
    <w:abstractNumId w:val="34"/>
  </w:num>
  <w:num w:numId="61" w16cid:durableId="507870895">
    <w:abstractNumId w:val="93"/>
  </w:num>
  <w:num w:numId="62" w16cid:durableId="2097744718">
    <w:abstractNumId w:val="103"/>
  </w:num>
  <w:num w:numId="63" w16cid:durableId="539128372">
    <w:abstractNumId w:val="133"/>
  </w:num>
  <w:num w:numId="64" w16cid:durableId="332339455">
    <w:abstractNumId w:val="123"/>
  </w:num>
  <w:num w:numId="65" w16cid:durableId="644238889">
    <w:abstractNumId w:val="102"/>
  </w:num>
  <w:num w:numId="66" w16cid:durableId="2050568487">
    <w:abstractNumId w:val="88"/>
  </w:num>
  <w:num w:numId="67" w16cid:durableId="684865795">
    <w:abstractNumId w:val="85"/>
  </w:num>
  <w:num w:numId="68" w16cid:durableId="881553558">
    <w:abstractNumId w:val="65"/>
  </w:num>
  <w:num w:numId="69" w16cid:durableId="1591892828">
    <w:abstractNumId w:val="44"/>
  </w:num>
  <w:num w:numId="70" w16cid:durableId="405536929">
    <w:abstractNumId w:val="31"/>
  </w:num>
  <w:num w:numId="71" w16cid:durableId="28922835">
    <w:abstractNumId w:val="70"/>
  </w:num>
  <w:num w:numId="72" w16cid:durableId="189103633">
    <w:abstractNumId w:val="11"/>
  </w:num>
  <w:num w:numId="73" w16cid:durableId="492456850">
    <w:abstractNumId w:val="124"/>
  </w:num>
  <w:num w:numId="74" w16cid:durableId="1252203157">
    <w:abstractNumId w:val="126"/>
  </w:num>
  <w:num w:numId="75" w16cid:durableId="384525443">
    <w:abstractNumId w:val="57"/>
  </w:num>
  <w:num w:numId="76" w16cid:durableId="807670898">
    <w:abstractNumId w:val="38"/>
  </w:num>
  <w:num w:numId="77" w16cid:durableId="1547376306">
    <w:abstractNumId w:val="13"/>
  </w:num>
  <w:num w:numId="78" w16cid:durableId="1442068499">
    <w:abstractNumId w:val="84"/>
  </w:num>
  <w:num w:numId="79" w16cid:durableId="1046757377">
    <w:abstractNumId w:val="86"/>
  </w:num>
  <w:num w:numId="80" w16cid:durableId="1881896686">
    <w:abstractNumId w:val="90"/>
  </w:num>
  <w:num w:numId="81" w16cid:durableId="94176189">
    <w:abstractNumId w:val="64"/>
  </w:num>
  <w:num w:numId="82" w16cid:durableId="262150864">
    <w:abstractNumId w:val="8"/>
  </w:num>
  <w:num w:numId="83" w16cid:durableId="329215653">
    <w:abstractNumId w:val="112"/>
  </w:num>
  <w:num w:numId="84" w16cid:durableId="122385369">
    <w:abstractNumId w:val="41"/>
  </w:num>
  <w:num w:numId="85" w16cid:durableId="564024980">
    <w:abstractNumId w:val="76"/>
  </w:num>
  <w:num w:numId="86" w16cid:durableId="608927209">
    <w:abstractNumId w:val="45"/>
  </w:num>
  <w:num w:numId="87" w16cid:durableId="840242872">
    <w:abstractNumId w:val="107"/>
  </w:num>
  <w:num w:numId="88" w16cid:durableId="1100294646">
    <w:abstractNumId w:val="2"/>
  </w:num>
  <w:num w:numId="89" w16cid:durableId="748429938">
    <w:abstractNumId w:val="125"/>
  </w:num>
  <w:num w:numId="90" w16cid:durableId="1385830815">
    <w:abstractNumId w:val="159"/>
  </w:num>
  <w:num w:numId="91" w16cid:durableId="92435652">
    <w:abstractNumId w:val="134"/>
  </w:num>
  <w:num w:numId="92" w16cid:durableId="112097818">
    <w:abstractNumId w:val="131"/>
  </w:num>
  <w:num w:numId="93" w16cid:durableId="399904980">
    <w:abstractNumId w:val="97"/>
  </w:num>
  <w:num w:numId="94" w16cid:durableId="2044595931">
    <w:abstractNumId w:val="21"/>
  </w:num>
  <w:num w:numId="95" w16cid:durableId="1432122909">
    <w:abstractNumId w:val="3"/>
  </w:num>
  <w:num w:numId="96" w16cid:durableId="96219863">
    <w:abstractNumId w:val="162"/>
  </w:num>
  <w:num w:numId="97" w16cid:durableId="127942156">
    <w:abstractNumId w:val="16"/>
  </w:num>
  <w:num w:numId="98" w16cid:durableId="667711301">
    <w:abstractNumId w:val="129"/>
  </w:num>
  <w:num w:numId="99" w16cid:durableId="2101558345">
    <w:abstractNumId w:val="89"/>
  </w:num>
  <w:num w:numId="100" w16cid:durableId="541720820">
    <w:abstractNumId w:val="95"/>
  </w:num>
  <w:num w:numId="101" w16cid:durableId="657266579">
    <w:abstractNumId w:val="108"/>
  </w:num>
  <w:num w:numId="102" w16cid:durableId="736586776">
    <w:abstractNumId w:val="132"/>
  </w:num>
  <w:num w:numId="103" w16cid:durableId="458761392">
    <w:abstractNumId w:val="106"/>
  </w:num>
  <w:num w:numId="104" w16cid:durableId="1030690891">
    <w:abstractNumId w:val="58"/>
  </w:num>
  <w:num w:numId="105" w16cid:durableId="1336222508">
    <w:abstractNumId w:val="109"/>
  </w:num>
  <w:num w:numId="106" w16cid:durableId="1141770677">
    <w:abstractNumId w:val="156"/>
  </w:num>
  <w:num w:numId="107" w16cid:durableId="1892686969">
    <w:abstractNumId w:val="75"/>
  </w:num>
  <w:num w:numId="108" w16cid:durableId="66613321">
    <w:abstractNumId w:val="153"/>
  </w:num>
  <w:num w:numId="109" w16cid:durableId="1632441572">
    <w:abstractNumId w:val="68"/>
  </w:num>
  <w:num w:numId="110" w16cid:durableId="1156725967">
    <w:abstractNumId w:val="10"/>
  </w:num>
  <w:num w:numId="111" w16cid:durableId="1412701786">
    <w:abstractNumId w:val="40"/>
  </w:num>
  <w:num w:numId="112" w16cid:durableId="2090031587">
    <w:abstractNumId w:val="33"/>
  </w:num>
  <w:num w:numId="113" w16cid:durableId="17319009">
    <w:abstractNumId w:val="46"/>
  </w:num>
  <w:num w:numId="114" w16cid:durableId="2137597532">
    <w:abstractNumId w:val="27"/>
  </w:num>
  <w:num w:numId="115" w16cid:durableId="1699575614">
    <w:abstractNumId w:val="105"/>
  </w:num>
  <w:num w:numId="116" w16cid:durableId="1222446993">
    <w:abstractNumId w:val="20"/>
  </w:num>
  <w:num w:numId="117" w16cid:durableId="1519351135">
    <w:abstractNumId w:val="79"/>
  </w:num>
  <w:num w:numId="118" w16cid:durableId="1962959812">
    <w:abstractNumId w:val="5"/>
  </w:num>
  <w:num w:numId="119" w16cid:durableId="137110014">
    <w:abstractNumId w:val="29"/>
  </w:num>
  <w:num w:numId="120" w16cid:durableId="945773988">
    <w:abstractNumId w:val="142"/>
  </w:num>
  <w:num w:numId="121" w16cid:durableId="1331248561">
    <w:abstractNumId w:val="121"/>
  </w:num>
  <w:num w:numId="122" w16cid:durableId="294063167">
    <w:abstractNumId w:val="116"/>
  </w:num>
  <w:num w:numId="123" w16cid:durableId="1525438391">
    <w:abstractNumId w:val="18"/>
  </w:num>
  <w:num w:numId="124" w16cid:durableId="612442733">
    <w:abstractNumId w:val="4"/>
  </w:num>
  <w:num w:numId="125" w16cid:durableId="1763646013">
    <w:abstractNumId w:val="7"/>
  </w:num>
  <w:num w:numId="126" w16cid:durableId="481889782">
    <w:abstractNumId w:val="50"/>
  </w:num>
  <w:num w:numId="127" w16cid:durableId="1702244783">
    <w:abstractNumId w:val="83"/>
  </w:num>
  <w:num w:numId="128" w16cid:durableId="1887334710">
    <w:abstractNumId w:val="28"/>
  </w:num>
  <w:num w:numId="129" w16cid:durableId="382103941">
    <w:abstractNumId w:val="17"/>
  </w:num>
  <w:num w:numId="130" w16cid:durableId="2068451965">
    <w:abstractNumId w:val="25"/>
  </w:num>
  <w:num w:numId="131" w16cid:durableId="1367830740">
    <w:abstractNumId w:val="136"/>
  </w:num>
  <w:num w:numId="132" w16cid:durableId="2068718054">
    <w:abstractNumId w:val="144"/>
  </w:num>
  <w:num w:numId="133" w16cid:durableId="1934702301">
    <w:abstractNumId w:val="1"/>
  </w:num>
  <w:num w:numId="134" w16cid:durableId="847527677">
    <w:abstractNumId w:val="51"/>
  </w:num>
  <w:num w:numId="135" w16cid:durableId="1223055302">
    <w:abstractNumId w:val="71"/>
  </w:num>
  <w:num w:numId="136" w16cid:durableId="2089886270">
    <w:abstractNumId w:val="61"/>
  </w:num>
  <w:num w:numId="137" w16cid:durableId="106312107">
    <w:abstractNumId w:val="160"/>
  </w:num>
  <w:num w:numId="138" w16cid:durableId="850873117">
    <w:abstractNumId w:val="54"/>
  </w:num>
  <w:num w:numId="139" w16cid:durableId="1914578954">
    <w:abstractNumId w:val="150"/>
  </w:num>
  <w:num w:numId="140" w16cid:durableId="1136332831">
    <w:abstractNumId w:val="145"/>
  </w:num>
  <w:num w:numId="141" w16cid:durableId="352804405">
    <w:abstractNumId w:val="42"/>
  </w:num>
  <w:num w:numId="142" w16cid:durableId="1134954534">
    <w:abstractNumId w:val="62"/>
  </w:num>
  <w:num w:numId="143" w16cid:durableId="2093040146">
    <w:abstractNumId w:val="91"/>
  </w:num>
  <w:num w:numId="144" w16cid:durableId="779838448">
    <w:abstractNumId w:val="128"/>
  </w:num>
  <w:num w:numId="145" w16cid:durableId="288556599">
    <w:abstractNumId w:val="43"/>
  </w:num>
  <w:num w:numId="146" w16cid:durableId="933320596">
    <w:abstractNumId w:val="143"/>
  </w:num>
  <w:num w:numId="147" w16cid:durableId="646595063">
    <w:abstractNumId w:val="47"/>
  </w:num>
  <w:num w:numId="148" w16cid:durableId="1229418159">
    <w:abstractNumId w:val="120"/>
  </w:num>
  <w:num w:numId="149" w16cid:durableId="942801495">
    <w:abstractNumId w:val="78"/>
  </w:num>
  <w:num w:numId="150" w16cid:durableId="1069230748">
    <w:abstractNumId w:val="115"/>
  </w:num>
  <w:num w:numId="151" w16cid:durableId="586115123">
    <w:abstractNumId w:val="141"/>
  </w:num>
  <w:num w:numId="152" w16cid:durableId="1598907556">
    <w:abstractNumId w:val="139"/>
  </w:num>
  <w:num w:numId="153" w16cid:durableId="1339773729">
    <w:abstractNumId w:val="36"/>
  </w:num>
  <w:num w:numId="154" w16cid:durableId="2121676683">
    <w:abstractNumId w:val="92"/>
  </w:num>
  <w:num w:numId="155" w16cid:durableId="1262910375">
    <w:abstractNumId w:val="87"/>
  </w:num>
  <w:num w:numId="156" w16cid:durableId="650986871">
    <w:abstractNumId w:val="63"/>
  </w:num>
  <w:num w:numId="157" w16cid:durableId="1913002939">
    <w:abstractNumId w:val="77"/>
  </w:num>
  <w:num w:numId="158" w16cid:durableId="229312571">
    <w:abstractNumId w:val="49"/>
  </w:num>
  <w:num w:numId="159" w16cid:durableId="1379664750">
    <w:abstractNumId w:val="122"/>
  </w:num>
  <w:num w:numId="160" w16cid:durableId="239675118">
    <w:abstractNumId w:val="74"/>
  </w:num>
  <w:num w:numId="161" w16cid:durableId="109974907">
    <w:abstractNumId w:val="35"/>
  </w:num>
  <w:num w:numId="162" w16cid:durableId="551967003">
    <w:abstractNumId w:val="110"/>
  </w:num>
  <w:num w:numId="163" w16cid:durableId="1015109669">
    <w:abstractNumId w:val="163"/>
  </w:num>
  <w:num w:numId="164" w16cid:durableId="2138179109">
    <w:abstractNumId w:val="15"/>
  </w:num>
  <w:num w:numId="165" w16cid:durableId="959259887">
    <w:abstractNumId w:val="164"/>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9C4"/>
    <w:rsid w:val="000007AF"/>
    <w:rsid w:val="000012C3"/>
    <w:rsid w:val="00006192"/>
    <w:rsid w:val="00007E1E"/>
    <w:rsid w:val="00007FD6"/>
    <w:rsid w:val="000122B2"/>
    <w:rsid w:val="0001682B"/>
    <w:rsid w:val="000205F0"/>
    <w:rsid w:val="00021F4A"/>
    <w:rsid w:val="00022E4E"/>
    <w:rsid w:val="00026C33"/>
    <w:rsid w:val="000276E8"/>
    <w:rsid w:val="000308F1"/>
    <w:rsid w:val="00032B12"/>
    <w:rsid w:val="0003373D"/>
    <w:rsid w:val="00034A45"/>
    <w:rsid w:val="00040D40"/>
    <w:rsid w:val="0004456F"/>
    <w:rsid w:val="00047255"/>
    <w:rsid w:val="000519B0"/>
    <w:rsid w:val="00051D4C"/>
    <w:rsid w:val="00052CBA"/>
    <w:rsid w:val="00054D9E"/>
    <w:rsid w:val="00055FCD"/>
    <w:rsid w:val="000562A0"/>
    <w:rsid w:val="00056BDB"/>
    <w:rsid w:val="00061514"/>
    <w:rsid w:val="000636C8"/>
    <w:rsid w:val="0006471B"/>
    <w:rsid w:val="00065938"/>
    <w:rsid w:val="00065974"/>
    <w:rsid w:val="00067240"/>
    <w:rsid w:val="0007011F"/>
    <w:rsid w:val="00072736"/>
    <w:rsid w:val="000728AB"/>
    <w:rsid w:val="000730C1"/>
    <w:rsid w:val="0007405F"/>
    <w:rsid w:val="0007467C"/>
    <w:rsid w:val="00075DC0"/>
    <w:rsid w:val="00076605"/>
    <w:rsid w:val="00080AB6"/>
    <w:rsid w:val="00082DD3"/>
    <w:rsid w:val="00082F4F"/>
    <w:rsid w:val="000835BB"/>
    <w:rsid w:val="00083744"/>
    <w:rsid w:val="00084A0F"/>
    <w:rsid w:val="00084F62"/>
    <w:rsid w:val="00085B51"/>
    <w:rsid w:val="000860E0"/>
    <w:rsid w:val="000904F2"/>
    <w:rsid w:val="00093B6A"/>
    <w:rsid w:val="00094693"/>
    <w:rsid w:val="00094A0B"/>
    <w:rsid w:val="000A12F7"/>
    <w:rsid w:val="000A1966"/>
    <w:rsid w:val="000A3201"/>
    <w:rsid w:val="000A4CE4"/>
    <w:rsid w:val="000A6A8E"/>
    <w:rsid w:val="000A6FF9"/>
    <w:rsid w:val="000B0A2A"/>
    <w:rsid w:val="000B107C"/>
    <w:rsid w:val="000B6436"/>
    <w:rsid w:val="000B796F"/>
    <w:rsid w:val="000C2D31"/>
    <w:rsid w:val="000C2FFC"/>
    <w:rsid w:val="000C330A"/>
    <w:rsid w:val="000C37F9"/>
    <w:rsid w:val="000C4D49"/>
    <w:rsid w:val="000C5CB7"/>
    <w:rsid w:val="000D228B"/>
    <w:rsid w:val="000D557C"/>
    <w:rsid w:val="000D6230"/>
    <w:rsid w:val="000D65FE"/>
    <w:rsid w:val="000D6758"/>
    <w:rsid w:val="000E01E4"/>
    <w:rsid w:val="000E16BC"/>
    <w:rsid w:val="000E4275"/>
    <w:rsid w:val="000F45DA"/>
    <w:rsid w:val="000F4ACF"/>
    <w:rsid w:val="000F4FFC"/>
    <w:rsid w:val="000F5661"/>
    <w:rsid w:val="00100762"/>
    <w:rsid w:val="001037F8"/>
    <w:rsid w:val="00110E40"/>
    <w:rsid w:val="00114124"/>
    <w:rsid w:val="00115BE7"/>
    <w:rsid w:val="001164AF"/>
    <w:rsid w:val="00117DBB"/>
    <w:rsid w:val="00120B15"/>
    <w:rsid w:val="00121D75"/>
    <w:rsid w:val="00124415"/>
    <w:rsid w:val="00124896"/>
    <w:rsid w:val="001261C1"/>
    <w:rsid w:val="00130032"/>
    <w:rsid w:val="00131E57"/>
    <w:rsid w:val="00132310"/>
    <w:rsid w:val="00133098"/>
    <w:rsid w:val="00135FCF"/>
    <w:rsid w:val="0013761D"/>
    <w:rsid w:val="00137DD5"/>
    <w:rsid w:val="001404DB"/>
    <w:rsid w:val="00140860"/>
    <w:rsid w:val="001414B9"/>
    <w:rsid w:val="00141B8F"/>
    <w:rsid w:val="00141C44"/>
    <w:rsid w:val="00141EB0"/>
    <w:rsid w:val="00144231"/>
    <w:rsid w:val="00146A68"/>
    <w:rsid w:val="00147D96"/>
    <w:rsid w:val="0015090E"/>
    <w:rsid w:val="00150FC0"/>
    <w:rsid w:val="00153131"/>
    <w:rsid w:val="001538A9"/>
    <w:rsid w:val="00153C78"/>
    <w:rsid w:val="00155153"/>
    <w:rsid w:val="00156E8D"/>
    <w:rsid w:val="001600AA"/>
    <w:rsid w:val="00160F03"/>
    <w:rsid w:val="00165B93"/>
    <w:rsid w:val="00165F65"/>
    <w:rsid w:val="001701E0"/>
    <w:rsid w:val="001709D7"/>
    <w:rsid w:val="00170E4C"/>
    <w:rsid w:val="001725E9"/>
    <w:rsid w:val="00173467"/>
    <w:rsid w:val="00173C01"/>
    <w:rsid w:val="00173C8D"/>
    <w:rsid w:val="0017796B"/>
    <w:rsid w:val="00180ED3"/>
    <w:rsid w:val="001829DD"/>
    <w:rsid w:val="00185500"/>
    <w:rsid w:val="00186A47"/>
    <w:rsid w:val="001876D2"/>
    <w:rsid w:val="00190779"/>
    <w:rsid w:val="00191612"/>
    <w:rsid w:val="001919BC"/>
    <w:rsid w:val="00193FE3"/>
    <w:rsid w:val="00195196"/>
    <w:rsid w:val="0019595C"/>
    <w:rsid w:val="001962AF"/>
    <w:rsid w:val="00196AE0"/>
    <w:rsid w:val="00197339"/>
    <w:rsid w:val="0019734A"/>
    <w:rsid w:val="001A43BA"/>
    <w:rsid w:val="001A4DA9"/>
    <w:rsid w:val="001A6A11"/>
    <w:rsid w:val="001B0326"/>
    <w:rsid w:val="001B0C26"/>
    <w:rsid w:val="001B15C6"/>
    <w:rsid w:val="001B3888"/>
    <w:rsid w:val="001B6F15"/>
    <w:rsid w:val="001C0E4B"/>
    <w:rsid w:val="001C339A"/>
    <w:rsid w:val="001C7003"/>
    <w:rsid w:val="001D0BA7"/>
    <w:rsid w:val="001D15DC"/>
    <w:rsid w:val="001D1A05"/>
    <w:rsid w:val="001D2710"/>
    <w:rsid w:val="001D3825"/>
    <w:rsid w:val="001D3D9F"/>
    <w:rsid w:val="001D4A66"/>
    <w:rsid w:val="001D59F4"/>
    <w:rsid w:val="001D5E06"/>
    <w:rsid w:val="001E0EEF"/>
    <w:rsid w:val="001E1A89"/>
    <w:rsid w:val="001E26DB"/>
    <w:rsid w:val="001E4215"/>
    <w:rsid w:val="001E618C"/>
    <w:rsid w:val="001E768C"/>
    <w:rsid w:val="001E79FB"/>
    <w:rsid w:val="001E7BF5"/>
    <w:rsid w:val="001F0C6D"/>
    <w:rsid w:val="001F368A"/>
    <w:rsid w:val="001F4AB4"/>
    <w:rsid w:val="001F55B2"/>
    <w:rsid w:val="001F6996"/>
    <w:rsid w:val="001F7CC7"/>
    <w:rsid w:val="002007B3"/>
    <w:rsid w:val="002010BA"/>
    <w:rsid w:val="002011CD"/>
    <w:rsid w:val="002018A2"/>
    <w:rsid w:val="00203AE2"/>
    <w:rsid w:val="00204504"/>
    <w:rsid w:val="002066F9"/>
    <w:rsid w:val="00206AD1"/>
    <w:rsid w:val="00207FA8"/>
    <w:rsid w:val="002142C9"/>
    <w:rsid w:val="0022029D"/>
    <w:rsid w:val="0022198E"/>
    <w:rsid w:val="00222C54"/>
    <w:rsid w:val="00222EA4"/>
    <w:rsid w:val="002269C4"/>
    <w:rsid w:val="0023139D"/>
    <w:rsid w:val="002346AC"/>
    <w:rsid w:val="00234F1E"/>
    <w:rsid w:val="0023539D"/>
    <w:rsid w:val="002358AB"/>
    <w:rsid w:val="00235BA2"/>
    <w:rsid w:val="002360F1"/>
    <w:rsid w:val="00236BCA"/>
    <w:rsid w:val="002379BD"/>
    <w:rsid w:val="002406DD"/>
    <w:rsid w:val="002409FB"/>
    <w:rsid w:val="00240EA3"/>
    <w:rsid w:val="00242C03"/>
    <w:rsid w:val="00243CA4"/>
    <w:rsid w:val="00247609"/>
    <w:rsid w:val="00251BD3"/>
    <w:rsid w:val="0025442C"/>
    <w:rsid w:val="00254576"/>
    <w:rsid w:val="00255C7B"/>
    <w:rsid w:val="00255CC0"/>
    <w:rsid w:val="00256182"/>
    <w:rsid w:val="002563A0"/>
    <w:rsid w:val="002574EA"/>
    <w:rsid w:val="002575F4"/>
    <w:rsid w:val="002624FF"/>
    <w:rsid w:val="0026417B"/>
    <w:rsid w:val="00264258"/>
    <w:rsid w:val="0026441F"/>
    <w:rsid w:val="00270B3B"/>
    <w:rsid w:val="00270DD9"/>
    <w:rsid w:val="00270DFC"/>
    <w:rsid w:val="0027181D"/>
    <w:rsid w:val="002731CB"/>
    <w:rsid w:val="00273375"/>
    <w:rsid w:val="00275BFF"/>
    <w:rsid w:val="00275F07"/>
    <w:rsid w:val="002767B9"/>
    <w:rsid w:val="00276D8A"/>
    <w:rsid w:val="002827E4"/>
    <w:rsid w:val="00285A58"/>
    <w:rsid w:val="0028786C"/>
    <w:rsid w:val="00290651"/>
    <w:rsid w:val="00291551"/>
    <w:rsid w:val="0029184B"/>
    <w:rsid w:val="00292FDD"/>
    <w:rsid w:val="00293FE7"/>
    <w:rsid w:val="002941EA"/>
    <w:rsid w:val="0029479B"/>
    <w:rsid w:val="0029603A"/>
    <w:rsid w:val="0029729A"/>
    <w:rsid w:val="002A2870"/>
    <w:rsid w:val="002A2DA8"/>
    <w:rsid w:val="002A366D"/>
    <w:rsid w:val="002A5210"/>
    <w:rsid w:val="002A58A9"/>
    <w:rsid w:val="002A6AF4"/>
    <w:rsid w:val="002B412D"/>
    <w:rsid w:val="002B61C0"/>
    <w:rsid w:val="002B63B5"/>
    <w:rsid w:val="002B6AE0"/>
    <w:rsid w:val="002C1311"/>
    <w:rsid w:val="002C3843"/>
    <w:rsid w:val="002C5DE5"/>
    <w:rsid w:val="002C6B4A"/>
    <w:rsid w:val="002D26D8"/>
    <w:rsid w:val="002D7EA3"/>
    <w:rsid w:val="002E1247"/>
    <w:rsid w:val="002E1468"/>
    <w:rsid w:val="002E4EE3"/>
    <w:rsid w:val="002E659C"/>
    <w:rsid w:val="002E6A71"/>
    <w:rsid w:val="002F0607"/>
    <w:rsid w:val="002F1F78"/>
    <w:rsid w:val="002F27DF"/>
    <w:rsid w:val="002F4A73"/>
    <w:rsid w:val="002F739D"/>
    <w:rsid w:val="003024C4"/>
    <w:rsid w:val="003033EB"/>
    <w:rsid w:val="003042C7"/>
    <w:rsid w:val="003046EA"/>
    <w:rsid w:val="00306E68"/>
    <w:rsid w:val="003116B6"/>
    <w:rsid w:val="00312125"/>
    <w:rsid w:val="003122D7"/>
    <w:rsid w:val="00313A39"/>
    <w:rsid w:val="00313C65"/>
    <w:rsid w:val="003157E8"/>
    <w:rsid w:val="00316A7B"/>
    <w:rsid w:val="003172EC"/>
    <w:rsid w:val="00317D65"/>
    <w:rsid w:val="00317EF6"/>
    <w:rsid w:val="0032055C"/>
    <w:rsid w:val="00321F02"/>
    <w:rsid w:val="00321FFC"/>
    <w:rsid w:val="0032303F"/>
    <w:rsid w:val="00323C2C"/>
    <w:rsid w:val="00324830"/>
    <w:rsid w:val="003248A6"/>
    <w:rsid w:val="0032534C"/>
    <w:rsid w:val="003255B2"/>
    <w:rsid w:val="00330E71"/>
    <w:rsid w:val="0033220F"/>
    <w:rsid w:val="00332FF0"/>
    <w:rsid w:val="00334A8E"/>
    <w:rsid w:val="00335983"/>
    <w:rsid w:val="003364E2"/>
    <w:rsid w:val="00341011"/>
    <w:rsid w:val="00342E05"/>
    <w:rsid w:val="00343B6F"/>
    <w:rsid w:val="00345BED"/>
    <w:rsid w:val="00346149"/>
    <w:rsid w:val="00354CBF"/>
    <w:rsid w:val="00362A91"/>
    <w:rsid w:val="00363D43"/>
    <w:rsid w:val="00370384"/>
    <w:rsid w:val="0037066A"/>
    <w:rsid w:val="00371DB6"/>
    <w:rsid w:val="00371FA0"/>
    <w:rsid w:val="00372241"/>
    <w:rsid w:val="0037296F"/>
    <w:rsid w:val="00372F6B"/>
    <w:rsid w:val="0037569F"/>
    <w:rsid w:val="0037624C"/>
    <w:rsid w:val="0037639E"/>
    <w:rsid w:val="003841D4"/>
    <w:rsid w:val="00384B4E"/>
    <w:rsid w:val="00386D5A"/>
    <w:rsid w:val="00387F0C"/>
    <w:rsid w:val="00393DC0"/>
    <w:rsid w:val="00393F9E"/>
    <w:rsid w:val="00394159"/>
    <w:rsid w:val="003945FE"/>
    <w:rsid w:val="00395C8A"/>
    <w:rsid w:val="00397435"/>
    <w:rsid w:val="00397DD0"/>
    <w:rsid w:val="003A249B"/>
    <w:rsid w:val="003A45FB"/>
    <w:rsid w:val="003A4B40"/>
    <w:rsid w:val="003A528B"/>
    <w:rsid w:val="003A54E4"/>
    <w:rsid w:val="003B2876"/>
    <w:rsid w:val="003B4418"/>
    <w:rsid w:val="003B44EC"/>
    <w:rsid w:val="003B66DC"/>
    <w:rsid w:val="003B7784"/>
    <w:rsid w:val="003C05A5"/>
    <w:rsid w:val="003C1C38"/>
    <w:rsid w:val="003C1FD6"/>
    <w:rsid w:val="003C1FDD"/>
    <w:rsid w:val="003C3490"/>
    <w:rsid w:val="003C3AD7"/>
    <w:rsid w:val="003C5311"/>
    <w:rsid w:val="003C573D"/>
    <w:rsid w:val="003C5762"/>
    <w:rsid w:val="003D0E6B"/>
    <w:rsid w:val="003D265C"/>
    <w:rsid w:val="003D3878"/>
    <w:rsid w:val="003E5545"/>
    <w:rsid w:val="003E58D9"/>
    <w:rsid w:val="003E60A8"/>
    <w:rsid w:val="003E6D95"/>
    <w:rsid w:val="003F010B"/>
    <w:rsid w:val="003F0C16"/>
    <w:rsid w:val="003F10EB"/>
    <w:rsid w:val="003F3895"/>
    <w:rsid w:val="003F4143"/>
    <w:rsid w:val="003F49D7"/>
    <w:rsid w:val="003F5C1D"/>
    <w:rsid w:val="003F7125"/>
    <w:rsid w:val="003F7ABB"/>
    <w:rsid w:val="003F7CC4"/>
    <w:rsid w:val="004022CA"/>
    <w:rsid w:val="0040591C"/>
    <w:rsid w:val="00407AD5"/>
    <w:rsid w:val="00407FD1"/>
    <w:rsid w:val="0041008E"/>
    <w:rsid w:val="004111FE"/>
    <w:rsid w:val="004113CA"/>
    <w:rsid w:val="00415254"/>
    <w:rsid w:val="0041779F"/>
    <w:rsid w:val="00420593"/>
    <w:rsid w:val="004207AE"/>
    <w:rsid w:val="00420801"/>
    <w:rsid w:val="004209FC"/>
    <w:rsid w:val="00421438"/>
    <w:rsid w:val="0042260F"/>
    <w:rsid w:val="0042357A"/>
    <w:rsid w:val="004237D2"/>
    <w:rsid w:val="004247B2"/>
    <w:rsid w:val="00426933"/>
    <w:rsid w:val="004269EF"/>
    <w:rsid w:val="00435C69"/>
    <w:rsid w:val="004361A4"/>
    <w:rsid w:val="00441DFC"/>
    <w:rsid w:val="00442F68"/>
    <w:rsid w:val="0044368C"/>
    <w:rsid w:val="00447127"/>
    <w:rsid w:val="0045351F"/>
    <w:rsid w:val="00455E6F"/>
    <w:rsid w:val="00455EC4"/>
    <w:rsid w:val="00456FB6"/>
    <w:rsid w:val="00460459"/>
    <w:rsid w:val="00460A73"/>
    <w:rsid w:val="004635A1"/>
    <w:rsid w:val="00463696"/>
    <w:rsid w:val="00463E79"/>
    <w:rsid w:val="00470FFF"/>
    <w:rsid w:val="00471466"/>
    <w:rsid w:val="004725FA"/>
    <w:rsid w:val="00472DD3"/>
    <w:rsid w:val="00472E1F"/>
    <w:rsid w:val="004733BE"/>
    <w:rsid w:val="00473DBC"/>
    <w:rsid w:val="0047443C"/>
    <w:rsid w:val="00480513"/>
    <w:rsid w:val="00482E31"/>
    <w:rsid w:val="0048355F"/>
    <w:rsid w:val="004835E9"/>
    <w:rsid w:val="004874F6"/>
    <w:rsid w:val="00491B79"/>
    <w:rsid w:val="00491FF1"/>
    <w:rsid w:val="00494062"/>
    <w:rsid w:val="0049586C"/>
    <w:rsid w:val="00495D7C"/>
    <w:rsid w:val="004A1D8C"/>
    <w:rsid w:val="004A338A"/>
    <w:rsid w:val="004A3D44"/>
    <w:rsid w:val="004A4EFE"/>
    <w:rsid w:val="004A5013"/>
    <w:rsid w:val="004A640D"/>
    <w:rsid w:val="004B04C8"/>
    <w:rsid w:val="004B0B27"/>
    <w:rsid w:val="004B36C8"/>
    <w:rsid w:val="004B4431"/>
    <w:rsid w:val="004B5DB9"/>
    <w:rsid w:val="004B6466"/>
    <w:rsid w:val="004B7BDD"/>
    <w:rsid w:val="004C1860"/>
    <w:rsid w:val="004C1FF8"/>
    <w:rsid w:val="004C23CB"/>
    <w:rsid w:val="004C54A6"/>
    <w:rsid w:val="004D0E1A"/>
    <w:rsid w:val="004D1F9C"/>
    <w:rsid w:val="004D303B"/>
    <w:rsid w:val="004D3A4E"/>
    <w:rsid w:val="004D3EC7"/>
    <w:rsid w:val="004D4B08"/>
    <w:rsid w:val="004D5C10"/>
    <w:rsid w:val="004D6CEF"/>
    <w:rsid w:val="004D6FA0"/>
    <w:rsid w:val="004D79C4"/>
    <w:rsid w:val="004E1C5E"/>
    <w:rsid w:val="004E307E"/>
    <w:rsid w:val="004E6233"/>
    <w:rsid w:val="004E69D9"/>
    <w:rsid w:val="004E6A7B"/>
    <w:rsid w:val="004E7BC6"/>
    <w:rsid w:val="004F0458"/>
    <w:rsid w:val="004F1A60"/>
    <w:rsid w:val="004F1EB7"/>
    <w:rsid w:val="004F21D0"/>
    <w:rsid w:val="004F6F0C"/>
    <w:rsid w:val="00500071"/>
    <w:rsid w:val="00501856"/>
    <w:rsid w:val="005040C0"/>
    <w:rsid w:val="00504276"/>
    <w:rsid w:val="00504569"/>
    <w:rsid w:val="00504A72"/>
    <w:rsid w:val="00505FD8"/>
    <w:rsid w:val="00505FF0"/>
    <w:rsid w:val="005066E9"/>
    <w:rsid w:val="0050670F"/>
    <w:rsid w:val="00506972"/>
    <w:rsid w:val="00507A59"/>
    <w:rsid w:val="00507CD8"/>
    <w:rsid w:val="005157E9"/>
    <w:rsid w:val="00515880"/>
    <w:rsid w:val="00516AC3"/>
    <w:rsid w:val="0051783E"/>
    <w:rsid w:val="005209E2"/>
    <w:rsid w:val="0052233C"/>
    <w:rsid w:val="005233DC"/>
    <w:rsid w:val="0052617A"/>
    <w:rsid w:val="00527FD2"/>
    <w:rsid w:val="00536793"/>
    <w:rsid w:val="00543643"/>
    <w:rsid w:val="005442E3"/>
    <w:rsid w:val="00546858"/>
    <w:rsid w:val="00546D65"/>
    <w:rsid w:val="00547790"/>
    <w:rsid w:val="00550685"/>
    <w:rsid w:val="0055159D"/>
    <w:rsid w:val="005527B2"/>
    <w:rsid w:val="0055389A"/>
    <w:rsid w:val="00553A8F"/>
    <w:rsid w:val="00554833"/>
    <w:rsid w:val="00555D8B"/>
    <w:rsid w:val="00557713"/>
    <w:rsid w:val="00563EBA"/>
    <w:rsid w:val="0056423F"/>
    <w:rsid w:val="00570B65"/>
    <w:rsid w:val="005721A8"/>
    <w:rsid w:val="0057295E"/>
    <w:rsid w:val="00574DD2"/>
    <w:rsid w:val="005778D4"/>
    <w:rsid w:val="0058133E"/>
    <w:rsid w:val="00583535"/>
    <w:rsid w:val="005836CF"/>
    <w:rsid w:val="00590C34"/>
    <w:rsid w:val="00595993"/>
    <w:rsid w:val="00597C71"/>
    <w:rsid w:val="005A034B"/>
    <w:rsid w:val="005A2E1C"/>
    <w:rsid w:val="005A32F2"/>
    <w:rsid w:val="005A357E"/>
    <w:rsid w:val="005A43ED"/>
    <w:rsid w:val="005A443E"/>
    <w:rsid w:val="005B008C"/>
    <w:rsid w:val="005B03E6"/>
    <w:rsid w:val="005B0F10"/>
    <w:rsid w:val="005B1A43"/>
    <w:rsid w:val="005B3F2E"/>
    <w:rsid w:val="005B457F"/>
    <w:rsid w:val="005B58FD"/>
    <w:rsid w:val="005B6C35"/>
    <w:rsid w:val="005B7F81"/>
    <w:rsid w:val="005C1489"/>
    <w:rsid w:val="005C252F"/>
    <w:rsid w:val="005C3E2F"/>
    <w:rsid w:val="005C4439"/>
    <w:rsid w:val="005C457B"/>
    <w:rsid w:val="005C4C21"/>
    <w:rsid w:val="005C4EF2"/>
    <w:rsid w:val="005C50D0"/>
    <w:rsid w:val="005C5F6D"/>
    <w:rsid w:val="005C6771"/>
    <w:rsid w:val="005C714D"/>
    <w:rsid w:val="005D26CD"/>
    <w:rsid w:val="005D31C5"/>
    <w:rsid w:val="005D5280"/>
    <w:rsid w:val="005D5C7E"/>
    <w:rsid w:val="005D5E65"/>
    <w:rsid w:val="005D641B"/>
    <w:rsid w:val="005E2AD0"/>
    <w:rsid w:val="005E4183"/>
    <w:rsid w:val="005E48B7"/>
    <w:rsid w:val="005E7683"/>
    <w:rsid w:val="005E7BD0"/>
    <w:rsid w:val="005F0FD0"/>
    <w:rsid w:val="005F1E00"/>
    <w:rsid w:val="005F4C35"/>
    <w:rsid w:val="005F5242"/>
    <w:rsid w:val="005F58ED"/>
    <w:rsid w:val="00600AD1"/>
    <w:rsid w:val="006016E7"/>
    <w:rsid w:val="00605593"/>
    <w:rsid w:val="00605611"/>
    <w:rsid w:val="00605730"/>
    <w:rsid w:val="00606C73"/>
    <w:rsid w:val="00607081"/>
    <w:rsid w:val="0061096F"/>
    <w:rsid w:val="00610C76"/>
    <w:rsid w:val="00614A0E"/>
    <w:rsid w:val="00616925"/>
    <w:rsid w:val="00620412"/>
    <w:rsid w:val="0062445F"/>
    <w:rsid w:val="00625689"/>
    <w:rsid w:val="00627126"/>
    <w:rsid w:val="00627C80"/>
    <w:rsid w:val="00627D78"/>
    <w:rsid w:val="00632406"/>
    <w:rsid w:val="006328A6"/>
    <w:rsid w:val="00633BEE"/>
    <w:rsid w:val="0063429F"/>
    <w:rsid w:val="00634FA2"/>
    <w:rsid w:val="00635AF6"/>
    <w:rsid w:val="00635D26"/>
    <w:rsid w:val="0064098D"/>
    <w:rsid w:val="00640BBF"/>
    <w:rsid w:val="006422DA"/>
    <w:rsid w:val="00643143"/>
    <w:rsid w:val="006476CC"/>
    <w:rsid w:val="00650895"/>
    <w:rsid w:val="00650EA0"/>
    <w:rsid w:val="00652557"/>
    <w:rsid w:val="0065260D"/>
    <w:rsid w:val="00655B7D"/>
    <w:rsid w:val="006567E4"/>
    <w:rsid w:val="006569A4"/>
    <w:rsid w:val="00660C0C"/>
    <w:rsid w:val="006676E6"/>
    <w:rsid w:val="00670F33"/>
    <w:rsid w:val="00671E01"/>
    <w:rsid w:val="00673E09"/>
    <w:rsid w:val="0067450C"/>
    <w:rsid w:val="00674709"/>
    <w:rsid w:val="006763F6"/>
    <w:rsid w:val="0068007D"/>
    <w:rsid w:val="00683213"/>
    <w:rsid w:val="00683341"/>
    <w:rsid w:val="006850D0"/>
    <w:rsid w:val="0068684E"/>
    <w:rsid w:val="0068688D"/>
    <w:rsid w:val="0068779C"/>
    <w:rsid w:val="006879EF"/>
    <w:rsid w:val="00690AFB"/>
    <w:rsid w:val="006944DE"/>
    <w:rsid w:val="00694F2B"/>
    <w:rsid w:val="00695D64"/>
    <w:rsid w:val="0069737B"/>
    <w:rsid w:val="00697FDB"/>
    <w:rsid w:val="006A1009"/>
    <w:rsid w:val="006A41C7"/>
    <w:rsid w:val="006A513E"/>
    <w:rsid w:val="006A53E2"/>
    <w:rsid w:val="006A5426"/>
    <w:rsid w:val="006A56D4"/>
    <w:rsid w:val="006A6015"/>
    <w:rsid w:val="006A6455"/>
    <w:rsid w:val="006B0F37"/>
    <w:rsid w:val="006B1420"/>
    <w:rsid w:val="006B1E71"/>
    <w:rsid w:val="006B20FF"/>
    <w:rsid w:val="006B54B4"/>
    <w:rsid w:val="006B5F2E"/>
    <w:rsid w:val="006B62AC"/>
    <w:rsid w:val="006C15B6"/>
    <w:rsid w:val="006C23EC"/>
    <w:rsid w:val="006C33A5"/>
    <w:rsid w:val="006C5184"/>
    <w:rsid w:val="006C5DD6"/>
    <w:rsid w:val="006C7B5B"/>
    <w:rsid w:val="006D1C17"/>
    <w:rsid w:val="006D1E18"/>
    <w:rsid w:val="006D2BC0"/>
    <w:rsid w:val="006D64F3"/>
    <w:rsid w:val="006D659F"/>
    <w:rsid w:val="006D6E82"/>
    <w:rsid w:val="006E63E1"/>
    <w:rsid w:val="006F6D30"/>
    <w:rsid w:val="006F6E66"/>
    <w:rsid w:val="006F7DC7"/>
    <w:rsid w:val="00700327"/>
    <w:rsid w:val="0070267E"/>
    <w:rsid w:val="007112A1"/>
    <w:rsid w:val="00712063"/>
    <w:rsid w:val="00713CCC"/>
    <w:rsid w:val="00714979"/>
    <w:rsid w:val="007157FD"/>
    <w:rsid w:val="0072489B"/>
    <w:rsid w:val="00725181"/>
    <w:rsid w:val="007253C4"/>
    <w:rsid w:val="00727CC6"/>
    <w:rsid w:val="007308C2"/>
    <w:rsid w:val="0073377B"/>
    <w:rsid w:val="00733E1E"/>
    <w:rsid w:val="00733F07"/>
    <w:rsid w:val="00737598"/>
    <w:rsid w:val="00737960"/>
    <w:rsid w:val="00740E5C"/>
    <w:rsid w:val="007413A7"/>
    <w:rsid w:val="007438B6"/>
    <w:rsid w:val="00744E53"/>
    <w:rsid w:val="00747AAD"/>
    <w:rsid w:val="00750905"/>
    <w:rsid w:val="00762BA2"/>
    <w:rsid w:val="0076707B"/>
    <w:rsid w:val="00771452"/>
    <w:rsid w:val="00771D68"/>
    <w:rsid w:val="007725BC"/>
    <w:rsid w:val="00775174"/>
    <w:rsid w:val="00776786"/>
    <w:rsid w:val="007770FE"/>
    <w:rsid w:val="00777DB8"/>
    <w:rsid w:val="0078032C"/>
    <w:rsid w:val="007812D5"/>
    <w:rsid w:val="00784CCE"/>
    <w:rsid w:val="007869B0"/>
    <w:rsid w:val="00786DA2"/>
    <w:rsid w:val="00791206"/>
    <w:rsid w:val="007916C0"/>
    <w:rsid w:val="00793F9A"/>
    <w:rsid w:val="00793FA9"/>
    <w:rsid w:val="00795A45"/>
    <w:rsid w:val="00796C48"/>
    <w:rsid w:val="007A1E00"/>
    <w:rsid w:val="007A200C"/>
    <w:rsid w:val="007A2C11"/>
    <w:rsid w:val="007A44A2"/>
    <w:rsid w:val="007A4DE7"/>
    <w:rsid w:val="007A6C43"/>
    <w:rsid w:val="007A7788"/>
    <w:rsid w:val="007B133A"/>
    <w:rsid w:val="007B208C"/>
    <w:rsid w:val="007B307F"/>
    <w:rsid w:val="007B34B7"/>
    <w:rsid w:val="007B6D6E"/>
    <w:rsid w:val="007B73A8"/>
    <w:rsid w:val="007B7992"/>
    <w:rsid w:val="007B7CB5"/>
    <w:rsid w:val="007C2DB0"/>
    <w:rsid w:val="007C395C"/>
    <w:rsid w:val="007C5E1B"/>
    <w:rsid w:val="007D1199"/>
    <w:rsid w:val="007D58C8"/>
    <w:rsid w:val="007D6D0F"/>
    <w:rsid w:val="007D7323"/>
    <w:rsid w:val="007E0689"/>
    <w:rsid w:val="007E2783"/>
    <w:rsid w:val="007E3FAD"/>
    <w:rsid w:val="007F3FA4"/>
    <w:rsid w:val="007F3FE4"/>
    <w:rsid w:val="007F4978"/>
    <w:rsid w:val="007F6BEA"/>
    <w:rsid w:val="007F6C44"/>
    <w:rsid w:val="007F7741"/>
    <w:rsid w:val="007F7D53"/>
    <w:rsid w:val="00804791"/>
    <w:rsid w:val="00806C93"/>
    <w:rsid w:val="00807959"/>
    <w:rsid w:val="008123F6"/>
    <w:rsid w:val="00813CE1"/>
    <w:rsid w:val="00814571"/>
    <w:rsid w:val="00816141"/>
    <w:rsid w:val="00821421"/>
    <w:rsid w:val="008240B4"/>
    <w:rsid w:val="00827654"/>
    <w:rsid w:val="00831499"/>
    <w:rsid w:val="00831893"/>
    <w:rsid w:val="00832B56"/>
    <w:rsid w:val="00837B48"/>
    <w:rsid w:val="00840FC9"/>
    <w:rsid w:val="00841884"/>
    <w:rsid w:val="00841D33"/>
    <w:rsid w:val="00842D7F"/>
    <w:rsid w:val="00843067"/>
    <w:rsid w:val="00843281"/>
    <w:rsid w:val="00843747"/>
    <w:rsid w:val="00847F56"/>
    <w:rsid w:val="008522DD"/>
    <w:rsid w:val="008554AE"/>
    <w:rsid w:val="0085794B"/>
    <w:rsid w:val="00860550"/>
    <w:rsid w:val="00861630"/>
    <w:rsid w:val="00861F2F"/>
    <w:rsid w:val="008660EA"/>
    <w:rsid w:val="0086654A"/>
    <w:rsid w:val="008674C8"/>
    <w:rsid w:val="00867C6A"/>
    <w:rsid w:val="0087017F"/>
    <w:rsid w:val="00870512"/>
    <w:rsid w:val="008727DE"/>
    <w:rsid w:val="008747E0"/>
    <w:rsid w:val="00875AC1"/>
    <w:rsid w:val="00876D0D"/>
    <w:rsid w:val="00883724"/>
    <w:rsid w:val="00884F3C"/>
    <w:rsid w:val="00885F08"/>
    <w:rsid w:val="008865C6"/>
    <w:rsid w:val="008865CA"/>
    <w:rsid w:val="00886775"/>
    <w:rsid w:val="00886BBB"/>
    <w:rsid w:val="00891A9A"/>
    <w:rsid w:val="008958CE"/>
    <w:rsid w:val="00896FE2"/>
    <w:rsid w:val="008A00E0"/>
    <w:rsid w:val="008A03C1"/>
    <w:rsid w:val="008A161E"/>
    <w:rsid w:val="008A194A"/>
    <w:rsid w:val="008A2E05"/>
    <w:rsid w:val="008A39F3"/>
    <w:rsid w:val="008A4069"/>
    <w:rsid w:val="008B012B"/>
    <w:rsid w:val="008B0540"/>
    <w:rsid w:val="008B170D"/>
    <w:rsid w:val="008B18C8"/>
    <w:rsid w:val="008B2A82"/>
    <w:rsid w:val="008B4794"/>
    <w:rsid w:val="008B5F1A"/>
    <w:rsid w:val="008C056F"/>
    <w:rsid w:val="008C0602"/>
    <w:rsid w:val="008C0B3D"/>
    <w:rsid w:val="008C3165"/>
    <w:rsid w:val="008C3DAD"/>
    <w:rsid w:val="008C4C8F"/>
    <w:rsid w:val="008C69B3"/>
    <w:rsid w:val="008C752B"/>
    <w:rsid w:val="008D0FBB"/>
    <w:rsid w:val="008D18C1"/>
    <w:rsid w:val="008D2725"/>
    <w:rsid w:val="008D2C5F"/>
    <w:rsid w:val="008D40F9"/>
    <w:rsid w:val="008D4A0D"/>
    <w:rsid w:val="008D53C0"/>
    <w:rsid w:val="008D5B3A"/>
    <w:rsid w:val="008D5BBF"/>
    <w:rsid w:val="008D6378"/>
    <w:rsid w:val="008E0228"/>
    <w:rsid w:val="008E11EE"/>
    <w:rsid w:val="008E1667"/>
    <w:rsid w:val="008E17B0"/>
    <w:rsid w:val="008E258E"/>
    <w:rsid w:val="008E4F01"/>
    <w:rsid w:val="008E5520"/>
    <w:rsid w:val="008E5641"/>
    <w:rsid w:val="008F1767"/>
    <w:rsid w:val="008F2DC1"/>
    <w:rsid w:val="008F5511"/>
    <w:rsid w:val="008F566B"/>
    <w:rsid w:val="008F5FD8"/>
    <w:rsid w:val="008F6525"/>
    <w:rsid w:val="008F6643"/>
    <w:rsid w:val="008F7402"/>
    <w:rsid w:val="009020A2"/>
    <w:rsid w:val="00902257"/>
    <w:rsid w:val="00902A05"/>
    <w:rsid w:val="0090336E"/>
    <w:rsid w:val="00903CA1"/>
    <w:rsid w:val="009048B8"/>
    <w:rsid w:val="0090594E"/>
    <w:rsid w:val="00905AC2"/>
    <w:rsid w:val="00906B54"/>
    <w:rsid w:val="009108DA"/>
    <w:rsid w:val="00910936"/>
    <w:rsid w:val="009147D4"/>
    <w:rsid w:val="009156B0"/>
    <w:rsid w:val="00915CAD"/>
    <w:rsid w:val="009201F5"/>
    <w:rsid w:val="0092268F"/>
    <w:rsid w:val="00922F95"/>
    <w:rsid w:val="0092357A"/>
    <w:rsid w:val="00925167"/>
    <w:rsid w:val="00925557"/>
    <w:rsid w:val="0092642B"/>
    <w:rsid w:val="009268BC"/>
    <w:rsid w:val="009276EF"/>
    <w:rsid w:val="00934507"/>
    <w:rsid w:val="00935A1D"/>
    <w:rsid w:val="00935FFC"/>
    <w:rsid w:val="00936652"/>
    <w:rsid w:val="00936670"/>
    <w:rsid w:val="009369C8"/>
    <w:rsid w:val="00940316"/>
    <w:rsid w:val="00941B31"/>
    <w:rsid w:val="009422DD"/>
    <w:rsid w:val="00946F33"/>
    <w:rsid w:val="00950BCE"/>
    <w:rsid w:val="00951A2E"/>
    <w:rsid w:val="00954852"/>
    <w:rsid w:val="00955B1B"/>
    <w:rsid w:val="0095684E"/>
    <w:rsid w:val="00956971"/>
    <w:rsid w:val="00961E3A"/>
    <w:rsid w:val="00962251"/>
    <w:rsid w:val="009631D3"/>
    <w:rsid w:val="0096791C"/>
    <w:rsid w:val="00967B7C"/>
    <w:rsid w:val="00972975"/>
    <w:rsid w:val="0097602F"/>
    <w:rsid w:val="0098170C"/>
    <w:rsid w:val="00984646"/>
    <w:rsid w:val="009852EA"/>
    <w:rsid w:val="00990202"/>
    <w:rsid w:val="00990935"/>
    <w:rsid w:val="0099248F"/>
    <w:rsid w:val="009949BA"/>
    <w:rsid w:val="009A120C"/>
    <w:rsid w:val="009A12FE"/>
    <w:rsid w:val="009A1504"/>
    <w:rsid w:val="009A15AC"/>
    <w:rsid w:val="009A2650"/>
    <w:rsid w:val="009A5B8D"/>
    <w:rsid w:val="009B220C"/>
    <w:rsid w:val="009B6A36"/>
    <w:rsid w:val="009B763A"/>
    <w:rsid w:val="009C20BC"/>
    <w:rsid w:val="009C394B"/>
    <w:rsid w:val="009C40CC"/>
    <w:rsid w:val="009C4700"/>
    <w:rsid w:val="009C4B7A"/>
    <w:rsid w:val="009D07D5"/>
    <w:rsid w:val="009E223B"/>
    <w:rsid w:val="009E2868"/>
    <w:rsid w:val="009E292C"/>
    <w:rsid w:val="009E2E76"/>
    <w:rsid w:val="009E3B36"/>
    <w:rsid w:val="009E418A"/>
    <w:rsid w:val="009E43DC"/>
    <w:rsid w:val="009E443E"/>
    <w:rsid w:val="009E4D44"/>
    <w:rsid w:val="009E54BF"/>
    <w:rsid w:val="009E7901"/>
    <w:rsid w:val="009E7D4F"/>
    <w:rsid w:val="009F269F"/>
    <w:rsid w:val="009F5CE4"/>
    <w:rsid w:val="00A00440"/>
    <w:rsid w:val="00A076EC"/>
    <w:rsid w:val="00A11004"/>
    <w:rsid w:val="00A12821"/>
    <w:rsid w:val="00A1435A"/>
    <w:rsid w:val="00A15646"/>
    <w:rsid w:val="00A172CB"/>
    <w:rsid w:val="00A20CD9"/>
    <w:rsid w:val="00A21DCE"/>
    <w:rsid w:val="00A22928"/>
    <w:rsid w:val="00A2297E"/>
    <w:rsid w:val="00A23710"/>
    <w:rsid w:val="00A249A9"/>
    <w:rsid w:val="00A263B6"/>
    <w:rsid w:val="00A2666D"/>
    <w:rsid w:val="00A27082"/>
    <w:rsid w:val="00A27539"/>
    <w:rsid w:val="00A2793C"/>
    <w:rsid w:val="00A305E9"/>
    <w:rsid w:val="00A3069D"/>
    <w:rsid w:val="00A33734"/>
    <w:rsid w:val="00A3428F"/>
    <w:rsid w:val="00A36281"/>
    <w:rsid w:val="00A36F2A"/>
    <w:rsid w:val="00A412D5"/>
    <w:rsid w:val="00A42877"/>
    <w:rsid w:val="00A4695A"/>
    <w:rsid w:val="00A46B68"/>
    <w:rsid w:val="00A46C18"/>
    <w:rsid w:val="00A52EC9"/>
    <w:rsid w:val="00A5315F"/>
    <w:rsid w:val="00A63820"/>
    <w:rsid w:val="00A64824"/>
    <w:rsid w:val="00A64C33"/>
    <w:rsid w:val="00A64E63"/>
    <w:rsid w:val="00A65F1C"/>
    <w:rsid w:val="00A665B8"/>
    <w:rsid w:val="00A675D7"/>
    <w:rsid w:val="00A676C2"/>
    <w:rsid w:val="00A702F3"/>
    <w:rsid w:val="00A70F1A"/>
    <w:rsid w:val="00A76B70"/>
    <w:rsid w:val="00A77009"/>
    <w:rsid w:val="00A77243"/>
    <w:rsid w:val="00A801B3"/>
    <w:rsid w:val="00A8103A"/>
    <w:rsid w:val="00A817B3"/>
    <w:rsid w:val="00A835FA"/>
    <w:rsid w:val="00A865CE"/>
    <w:rsid w:val="00A90A3C"/>
    <w:rsid w:val="00A949D6"/>
    <w:rsid w:val="00AA0781"/>
    <w:rsid w:val="00AA1AD8"/>
    <w:rsid w:val="00AA2E1B"/>
    <w:rsid w:val="00AA7267"/>
    <w:rsid w:val="00AA760E"/>
    <w:rsid w:val="00AA76FE"/>
    <w:rsid w:val="00AB0FD7"/>
    <w:rsid w:val="00AB13EC"/>
    <w:rsid w:val="00AB15BA"/>
    <w:rsid w:val="00AB180E"/>
    <w:rsid w:val="00AB1A77"/>
    <w:rsid w:val="00AB2543"/>
    <w:rsid w:val="00AB3224"/>
    <w:rsid w:val="00AB38D4"/>
    <w:rsid w:val="00AB4537"/>
    <w:rsid w:val="00AB6224"/>
    <w:rsid w:val="00AB7BB9"/>
    <w:rsid w:val="00AC14D0"/>
    <w:rsid w:val="00AC2583"/>
    <w:rsid w:val="00AC4817"/>
    <w:rsid w:val="00AC4D86"/>
    <w:rsid w:val="00AD2C6C"/>
    <w:rsid w:val="00AD39CD"/>
    <w:rsid w:val="00AD3C66"/>
    <w:rsid w:val="00AD50FA"/>
    <w:rsid w:val="00AD6EF0"/>
    <w:rsid w:val="00AE2BD2"/>
    <w:rsid w:val="00AE3371"/>
    <w:rsid w:val="00AE4085"/>
    <w:rsid w:val="00AE4AF2"/>
    <w:rsid w:val="00AE5456"/>
    <w:rsid w:val="00AE5E40"/>
    <w:rsid w:val="00AE6F4A"/>
    <w:rsid w:val="00AF2452"/>
    <w:rsid w:val="00AF506D"/>
    <w:rsid w:val="00AF5FFC"/>
    <w:rsid w:val="00AF6D38"/>
    <w:rsid w:val="00B000B7"/>
    <w:rsid w:val="00B00146"/>
    <w:rsid w:val="00B03571"/>
    <w:rsid w:val="00B0541F"/>
    <w:rsid w:val="00B1118A"/>
    <w:rsid w:val="00B12B76"/>
    <w:rsid w:val="00B15324"/>
    <w:rsid w:val="00B15B08"/>
    <w:rsid w:val="00B16090"/>
    <w:rsid w:val="00B16BBD"/>
    <w:rsid w:val="00B16D88"/>
    <w:rsid w:val="00B2162D"/>
    <w:rsid w:val="00B2186D"/>
    <w:rsid w:val="00B23157"/>
    <w:rsid w:val="00B24E12"/>
    <w:rsid w:val="00B264C0"/>
    <w:rsid w:val="00B279C1"/>
    <w:rsid w:val="00B31F2C"/>
    <w:rsid w:val="00B360DA"/>
    <w:rsid w:val="00B410E3"/>
    <w:rsid w:val="00B43D8E"/>
    <w:rsid w:val="00B46561"/>
    <w:rsid w:val="00B51CFA"/>
    <w:rsid w:val="00B53A4F"/>
    <w:rsid w:val="00B553E9"/>
    <w:rsid w:val="00B55917"/>
    <w:rsid w:val="00B562E2"/>
    <w:rsid w:val="00B57855"/>
    <w:rsid w:val="00B57A6F"/>
    <w:rsid w:val="00B61F3D"/>
    <w:rsid w:val="00B63CA8"/>
    <w:rsid w:val="00B66A1D"/>
    <w:rsid w:val="00B67A29"/>
    <w:rsid w:val="00B71E54"/>
    <w:rsid w:val="00B73B9B"/>
    <w:rsid w:val="00B75957"/>
    <w:rsid w:val="00B75A30"/>
    <w:rsid w:val="00B761DA"/>
    <w:rsid w:val="00B762DE"/>
    <w:rsid w:val="00B76E55"/>
    <w:rsid w:val="00B805C0"/>
    <w:rsid w:val="00B817B9"/>
    <w:rsid w:val="00B82B4F"/>
    <w:rsid w:val="00B85016"/>
    <w:rsid w:val="00B850FD"/>
    <w:rsid w:val="00B86BB2"/>
    <w:rsid w:val="00B912D6"/>
    <w:rsid w:val="00B943A7"/>
    <w:rsid w:val="00B94412"/>
    <w:rsid w:val="00B94F15"/>
    <w:rsid w:val="00BA2ABB"/>
    <w:rsid w:val="00BA4B14"/>
    <w:rsid w:val="00BA576C"/>
    <w:rsid w:val="00BA58EC"/>
    <w:rsid w:val="00BA599A"/>
    <w:rsid w:val="00BA5BC9"/>
    <w:rsid w:val="00BA5CDC"/>
    <w:rsid w:val="00BA7834"/>
    <w:rsid w:val="00BA7CFF"/>
    <w:rsid w:val="00BB07C9"/>
    <w:rsid w:val="00BB0F28"/>
    <w:rsid w:val="00BB1877"/>
    <w:rsid w:val="00BB1C77"/>
    <w:rsid w:val="00BB4287"/>
    <w:rsid w:val="00BB4396"/>
    <w:rsid w:val="00BB550D"/>
    <w:rsid w:val="00BB5848"/>
    <w:rsid w:val="00BB67C9"/>
    <w:rsid w:val="00BB6CE6"/>
    <w:rsid w:val="00BB6F03"/>
    <w:rsid w:val="00BC07F4"/>
    <w:rsid w:val="00BC0E2A"/>
    <w:rsid w:val="00BC2C88"/>
    <w:rsid w:val="00BC2D6B"/>
    <w:rsid w:val="00BC4510"/>
    <w:rsid w:val="00BC6165"/>
    <w:rsid w:val="00BD40B0"/>
    <w:rsid w:val="00BD46E9"/>
    <w:rsid w:val="00BD58DA"/>
    <w:rsid w:val="00BE109A"/>
    <w:rsid w:val="00BE4DED"/>
    <w:rsid w:val="00BE5A72"/>
    <w:rsid w:val="00BE643B"/>
    <w:rsid w:val="00BE7445"/>
    <w:rsid w:val="00BF1376"/>
    <w:rsid w:val="00BF1EFC"/>
    <w:rsid w:val="00BF214A"/>
    <w:rsid w:val="00BF43E6"/>
    <w:rsid w:val="00BF60A0"/>
    <w:rsid w:val="00BF63E9"/>
    <w:rsid w:val="00BF6ACA"/>
    <w:rsid w:val="00C03E64"/>
    <w:rsid w:val="00C040BE"/>
    <w:rsid w:val="00C058DF"/>
    <w:rsid w:val="00C05DBB"/>
    <w:rsid w:val="00C065D1"/>
    <w:rsid w:val="00C100A6"/>
    <w:rsid w:val="00C14F6A"/>
    <w:rsid w:val="00C16194"/>
    <w:rsid w:val="00C167CC"/>
    <w:rsid w:val="00C23771"/>
    <w:rsid w:val="00C24F2F"/>
    <w:rsid w:val="00C30C22"/>
    <w:rsid w:val="00C3214A"/>
    <w:rsid w:val="00C32AF3"/>
    <w:rsid w:val="00C342EC"/>
    <w:rsid w:val="00C34486"/>
    <w:rsid w:val="00C34BDB"/>
    <w:rsid w:val="00C350D7"/>
    <w:rsid w:val="00C3696E"/>
    <w:rsid w:val="00C410EB"/>
    <w:rsid w:val="00C424FD"/>
    <w:rsid w:val="00C45939"/>
    <w:rsid w:val="00C532D9"/>
    <w:rsid w:val="00C54127"/>
    <w:rsid w:val="00C550E3"/>
    <w:rsid w:val="00C55677"/>
    <w:rsid w:val="00C56A73"/>
    <w:rsid w:val="00C62370"/>
    <w:rsid w:val="00C62DEB"/>
    <w:rsid w:val="00C63BF8"/>
    <w:rsid w:val="00C66410"/>
    <w:rsid w:val="00C667E3"/>
    <w:rsid w:val="00C678E3"/>
    <w:rsid w:val="00C67D23"/>
    <w:rsid w:val="00C67DBC"/>
    <w:rsid w:val="00C707E5"/>
    <w:rsid w:val="00C70B24"/>
    <w:rsid w:val="00C7215A"/>
    <w:rsid w:val="00C733C3"/>
    <w:rsid w:val="00C76E17"/>
    <w:rsid w:val="00C77A26"/>
    <w:rsid w:val="00C80D69"/>
    <w:rsid w:val="00C80DDE"/>
    <w:rsid w:val="00C82FA4"/>
    <w:rsid w:val="00C832CA"/>
    <w:rsid w:val="00C8495D"/>
    <w:rsid w:val="00C879E9"/>
    <w:rsid w:val="00C91239"/>
    <w:rsid w:val="00C91549"/>
    <w:rsid w:val="00C93B4B"/>
    <w:rsid w:val="00C940A5"/>
    <w:rsid w:val="00C9500E"/>
    <w:rsid w:val="00C95D3B"/>
    <w:rsid w:val="00CA1DB4"/>
    <w:rsid w:val="00CA3599"/>
    <w:rsid w:val="00CA4045"/>
    <w:rsid w:val="00CA5A9D"/>
    <w:rsid w:val="00CA5D3C"/>
    <w:rsid w:val="00CA6C8C"/>
    <w:rsid w:val="00CA74BB"/>
    <w:rsid w:val="00CB1D76"/>
    <w:rsid w:val="00CB1F08"/>
    <w:rsid w:val="00CB38FF"/>
    <w:rsid w:val="00CB4496"/>
    <w:rsid w:val="00CB4DF9"/>
    <w:rsid w:val="00CB64A6"/>
    <w:rsid w:val="00CB705A"/>
    <w:rsid w:val="00CC0F6F"/>
    <w:rsid w:val="00CC4782"/>
    <w:rsid w:val="00CC6313"/>
    <w:rsid w:val="00CC6319"/>
    <w:rsid w:val="00CD05B9"/>
    <w:rsid w:val="00CD15B4"/>
    <w:rsid w:val="00CD3868"/>
    <w:rsid w:val="00CD3B8B"/>
    <w:rsid w:val="00CD495E"/>
    <w:rsid w:val="00CD513B"/>
    <w:rsid w:val="00CE0B56"/>
    <w:rsid w:val="00CE199B"/>
    <w:rsid w:val="00CE1A39"/>
    <w:rsid w:val="00CE52AA"/>
    <w:rsid w:val="00CE7387"/>
    <w:rsid w:val="00CF0710"/>
    <w:rsid w:val="00CF0C73"/>
    <w:rsid w:val="00CF2FF5"/>
    <w:rsid w:val="00CF3D46"/>
    <w:rsid w:val="00CF4B9B"/>
    <w:rsid w:val="00CF5BCE"/>
    <w:rsid w:val="00CF69CB"/>
    <w:rsid w:val="00CF7922"/>
    <w:rsid w:val="00CF7AC3"/>
    <w:rsid w:val="00D01F7A"/>
    <w:rsid w:val="00D047E6"/>
    <w:rsid w:val="00D054D6"/>
    <w:rsid w:val="00D05EA9"/>
    <w:rsid w:val="00D12066"/>
    <w:rsid w:val="00D12714"/>
    <w:rsid w:val="00D12A33"/>
    <w:rsid w:val="00D13F41"/>
    <w:rsid w:val="00D153BB"/>
    <w:rsid w:val="00D16068"/>
    <w:rsid w:val="00D16A44"/>
    <w:rsid w:val="00D20313"/>
    <w:rsid w:val="00D23764"/>
    <w:rsid w:val="00D248E2"/>
    <w:rsid w:val="00D250E7"/>
    <w:rsid w:val="00D251F8"/>
    <w:rsid w:val="00D25E5D"/>
    <w:rsid w:val="00D2687A"/>
    <w:rsid w:val="00D26A9A"/>
    <w:rsid w:val="00D274D5"/>
    <w:rsid w:val="00D30A89"/>
    <w:rsid w:val="00D32E75"/>
    <w:rsid w:val="00D3362E"/>
    <w:rsid w:val="00D35B33"/>
    <w:rsid w:val="00D373D4"/>
    <w:rsid w:val="00D405F8"/>
    <w:rsid w:val="00D410A1"/>
    <w:rsid w:val="00D41601"/>
    <w:rsid w:val="00D41CAB"/>
    <w:rsid w:val="00D434F0"/>
    <w:rsid w:val="00D449D2"/>
    <w:rsid w:val="00D462BC"/>
    <w:rsid w:val="00D50675"/>
    <w:rsid w:val="00D50DE2"/>
    <w:rsid w:val="00D5158E"/>
    <w:rsid w:val="00D51946"/>
    <w:rsid w:val="00D5256A"/>
    <w:rsid w:val="00D55516"/>
    <w:rsid w:val="00D57F58"/>
    <w:rsid w:val="00D61B86"/>
    <w:rsid w:val="00D6351F"/>
    <w:rsid w:val="00D6604B"/>
    <w:rsid w:val="00D77D58"/>
    <w:rsid w:val="00D8002A"/>
    <w:rsid w:val="00D81AA5"/>
    <w:rsid w:val="00D832D8"/>
    <w:rsid w:val="00D916E5"/>
    <w:rsid w:val="00D947D5"/>
    <w:rsid w:val="00D94AC5"/>
    <w:rsid w:val="00DA2646"/>
    <w:rsid w:val="00DA41DF"/>
    <w:rsid w:val="00DA51E4"/>
    <w:rsid w:val="00DB01C8"/>
    <w:rsid w:val="00DB1C1E"/>
    <w:rsid w:val="00DB1F27"/>
    <w:rsid w:val="00DB43D5"/>
    <w:rsid w:val="00DB511A"/>
    <w:rsid w:val="00DB5EBB"/>
    <w:rsid w:val="00DB772D"/>
    <w:rsid w:val="00DB7AB8"/>
    <w:rsid w:val="00DB7EE6"/>
    <w:rsid w:val="00DC4052"/>
    <w:rsid w:val="00DC5989"/>
    <w:rsid w:val="00DC720D"/>
    <w:rsid w:val="00DD03C4"/>
    <w:rsid w:val="00DD1B7F"/>
    <w:rsid w:val="00DD46A5"/>
    <w:rsid w:val="00DD4B41"/>
    <w:rsid w:val="00DD5A44"/>
    <w:rsid w:val="00DD68B6"/>
    <w:rsid w:val="00DD7A77"/>
    <w:rsid w:val="00DD7D7C"/>
    <w:rsid w:val="00DE0400"/>
    <w:rsid w:val="00DE07B1"/>
    <w:rsid w:val="00DE20E1"/>
    <w:rsid w:val="00DE4373"/>
    <w:rsid w:val="00DE45EA"/>
    <w:rsid w:val="00DE4EFD"/>
    <w:rsid w:val="00DF0405"/>
    <w:rsid w:val="00DF36B6"/>
    <w:rsid w:val="00DF4CA7"/>
    <w:rsid w:val="00DF4CD2"/>
    <w:rsid w:val="00DF75F2"/>
    <w:rsid w:val="00E00644"/>
    <w:rsid w:val="00E0186C"/>
    <w:rsid w:val="00E0187A"/>
    <w:rsid w:val="00E0203C"/>
    <w:rsid w:val="00E03E9B"/>
    <w:rsid w:val="00E04832"/>
    <w:rsid w:val="00E04BE6"/>
    <w:rsid w:val="00E06AA9"/>
    <w:rsid w:val="00E07618"/>
    <w:rsid w:val="00E1311C"/>
    <w:rsid w:val="00E134C4"/>
    <w:rsid w:val="00E15876"/>
    <w:rsid w:val="00E17EB2"/>
    <w:rsid w:val="00E20956"/>
    <w:rsid w:val="00E23796"/>
    <w:rsid w:val="00E249F4"/>
    <w:rsid w:val="00E24EE3"/>
    <w:rsid w:val="00E3091A"/>
    <w:rsid w:val="00E30FB5"/>
    <w:rsid w:val="00E314E0"/>
    <w:rsid w:val="00E3349B"/>
    <w:rsid w:val="00E40208"/>
    <w:rsid w:val="00E422A2"/>
    <w:rsid w:val="00E42BD0"/>
    <w:rsid w:val="00E44151"/>
    <w:rsid w:val="00E45E21"/>
    <w:rsid w:val="00E47613"/>
    <w:rsid w:val="00E47D3E"/>
    <w:rsid w:val="00E50323"/>
    <w:rsid w:val="00E536B4"/>
    <w:rsid w:val="00E608E6"/>
    <w:rsid w:val="00E612AD"/>
    <w:rsid w:val="00E6193A"/>
    <w:rsid w:val="00E633E1"/>
    <w:rsid w:val="00E67000"/>
    <w:rsid w:val="00E67B47"/>
    <w:rsid w:val="00E70469"/>
    <w:rsid w:val="00E7172A"/>
    <w:rsid w:val="00E727A2"/>
    <w:rsid w:val="00E803D0"/>
    <w:rsid w:val="00E814A5"/>
    <w:rsid w:val="00E81911"/>
    <w:rsid w:val="00E81A94"/>
    <w:rsid w:val="00E833ED"/>
    <w:rsid w:val="00E83C92"/>
    <w:rsid w:val="00E8506C"/>
    <w:rsid w:val="00E86022"/>
    <w:rsid w:val="00E86ED5"/>
    <w:rsid w:val="00E87A48"/>
    <w:rsid w:val="00E909FA"/>
    <w:rsid w:val="00E93372"/>
    <w:rsid w:val="00E96699"/>
    <w:rsid w:val="00E9696D"/>
    <w:rsid w:val="00E969C8"/>
    <w:rsid w:val="00EA134D"/>
    <w:rsid w:val="00EA14FA"/>
    <w:rsid w:val="00EA2F10"/>
    <w:rsid w:val="00EA38FD"/>
    <w:rsid w:val="00EA655B"/>
    <w:rsid w:val="00EA7110"/>
    <w:rsid w:val="00EA7458"/>
    <w:rsid w:val="00EB09CF"/>
    <w:rsid w:val="00EB0BC7"/>
    <w:rsid w:val="00EB27D5"/>
    <w:rsid w:val="00EB5452"/>
    <w:rsid w:val="00EB59B3"/>
    <w:rsid w:val="00EB634E"/>
    <w:rsid w:val="00EB69A3"/>
    <w:rsid w:val="00EB7ED4"/>
    <w:rsid w:val="00EC18EB"/>
    <w:rsid w:val="00EC2FF6"/>
    <w:rsid w:val="00EC49AF"/>
    <w:rsid w:val="00EC5790"/>
    <w:rsid w:val="00EC5EC3"/>
    <w:rsid w:val="00EC61E6"/>
    <w:rsid w:val="00ED0295"/>
    <w:rsid w:val="00ED041C"/>
    <w:rsid w:val="00ED0A47"/>
    <w:rsid w:val="00ED0B40"/>
    <w:rsid w:val="00ED0CCD"/>
    <w:rsid w:val="00ED4C76"/>
    <w:rsid w:val="00ED57ED"/>
    <w:rsid w:val="00ED6394"/>
    <w:rsid w:val="00EE0C77"/>
    <w:rsid w:val="00EE1B71"/>
    <w:rsid w:val="00EE447B"/>
    <w:rsid w:val="00EE5B57"/>
    <w:rsid w:val="00EF0412"/>
    <w:rsid w:val="00EF04FC"/>
    <w:rsid w:val="00EF0D8F"/>
    <w:rsid w:val="00EF2945"/>
    <w:rsid w:val="00EF5BFA"/>
    <w:rsid w:val="00EF70EA"/>
    <w:rsid w:val="00F009AB"/>
    <w:rsid w:val="00F0210F"/>
    <w:rsid w:val="00F04875"/>
    <w:rsid w:val="00F06ECD"/>
    <w:rsid w:val="00F0740E"/>
    <w:rsid w:val="00F0775D"/>
    <w:rsid w:val="00F11A84"/>
    <w:rsid w:val="00F1216A"/>
    <w:rsid w:val="00F1219D"/>
    <w:rsid w:val="00F1275E"/>
    <w:rsid w:val="00F153CE"/>
    <w:rsid w:val="00F1586E"/>
    <w:rsid w:val="00F15E46"/>
    <w:rsid w:val="00F1662B"/>
    <w:rsid w:val="00F20D7A"/>
    <w:rsid w:val="00F24BDF"/>
    <w:rsid w:val="00F260F6"/>
    <w:rsid w:val="00F262CA"/>
    <w:rsid w:val="00F30FE4"/>
    <w:rsid w:val="00F3112B"/>
    <w:rsid w:val="00F31728"/>
    <w:rsid w:val="00F31ECD"/>
    <w:rsid w:val="00F32BBB"/>
    <w:rsid w:val="00F3521E"/>
    <w:rsid w:val="00F35935"/>
    <w:rsid w:val="00F374A5"/>
    <w:rsid w:val="00F43A5E"/>
    <w:rsid w:val="00F43D99"/>
    <w:rsid w:val="00F44358"/>
    <w:rsid w:val="00F50E6D"/>
    <w:rsid w:val="00F51438"/>
    <w:rsid w:val="00F51C70"/>
    <w:rsid w:val="00F51F49"/>
    <w:rsid w:val="00F532DC"/>
    <w:rsid w:val="00F66D6E"/>
    <w:rsid w:val="00F677D6"/>
    <w:rsid w:val="00F67C3A"/>
    <w:rsid w:val="00F739C5"/>
    <w:rsid w:val="00F73C3C"/>
    <w:rsid w:val="00F75FF0"/>
    <w:rsid w:val="00F77104"/>
    <w:rsid w:val="00F827A3"/>
    <w:rsid w:val="00F82FE0"/>
    <w:rsid w:val="00F83CE7"/>
    <w:rsid w:val="00F851B9"/>
    <w:rsid w:val="00F908DA"/>
    <w:rsid w:val="00F92B97"/>
    <w:rsid w:val="00F941D9"/>
    <w:rsid w:val="00F947A6"/>
    <w:rsid w:val="00F94961"/>
    <w:rsid w:val="00F95DB0"/>
    <w:rsid w:val="00F961F4"/>
    <w:rsid w:val="00FA02C9"/>
    <w:rsid w:val="00FA11FA"/>
    <w:rsid w:val="00FA33B6"/>
    <w:rsid w:val="00FA3790"/>
    <w:rsid w:val="00FA737D"/>
    <w:rsid w:val="00FB165A"/>
    <w:rsid w:val="00FB16E0"/>
    <w:rsid w:val="00FB1EB7"/>
    <w:rsid w:val="00FB422B"/>
    <w:rsid w:val="00FB4BAF"/>
    <w:rsid w:val="00FC0354"/>
    <w:rsid w:val="00FC0A0A"/>
    <w:rsid w:val="00FC63BA"/>
    <w:rsid w:val="00FC7EF8"/>
    <w:rsid w:val="00FD19A3"/>
    <w:rsid w:val="00FD3550"/>
    <w:rsid w:val="00FD5C4A"/>
    <w:rsid w:val="00FD66A7"/>
    <w:rsid w:val="00FE06A4"/>
    <w:rsid w:val="00FE1420"/>
    <w:rsid w:val="00FE18BC"/>
    <w:rsid w:val="00FE42B9"/>
    <w:rsid w:val="00FE446D"/>
    <w:rsid w:val="00FE56A4"/>
    <w:rsid w:val="00FE5C27"/>
    <w:rsid w:val="00FE7BF5"/>
    <w:rsid w:val="00FF0C4D"/>
    <w:rsid w:val="00FF1002"/>
    <w:rsid w:val="00FF3200"/>
    <w:rsid w:val="01A6CE49"/>
    <w:rsid w:val="01B82216"/>
    <w:rsid w:val="02305C77"/>
    <w:rsid w:val="02F20FE2"/>
    <w:rsid w:val="058D6885"/>
    <w:rsid w:val="07E374CD"/>
    <w:rsid w:val="08C96759"/>
    <w:rsid w:val="0969327C"/>
    <w:rsid w:val="0AD86B7B"/>
    <w:rsid w:val="0B0C9CF9"/>
    <w:rsid w:val="0CBEECD9"/>
    <w:rsid w:val="0D066E0F"/>
    <w:rsid w:val="0E2112E3"/>
    <w:rsid w:val="118E7E0D"/>
    <w:rsid w:val="12D2F231"/>
    <w:rsid w:val="1342EBED"/>
    <w:rsid w:val="159D4802"/>
    <w:rsid w:val="16D5656D"/>
    <w:rsid w:val="192E99C2"/>
    <w:rsid w:val="1CC53A58"/>
    <w:rsid w:val="203C0025"/>
    <w:rsid w:val="204942E0"/>
    <w:rsid w:val="2142816E"/>
    <w:rsid w:val="217CBD9F"/>
    <w:rsid w:val="231A6A21"/>
    <w:rsid w:val="28FFF18B"/>
    <w:rsid w:val="2B00671F"/>
    <w:rsid w:val="2E01CDC2"/>
    <w:rsid w:val="2F2B563A"/>
    <w:rsid w:val="356494A3"/>
    <w:rsid w:val="359BE864"/>
    <w:rsid w:val="3D87FC76"/>
    <w:rsid w:val="3F7DE877"/>
    <w:rsid w:val="403C7CD7"/>
    <w:rsid w:val="4058E64E"/>
    <w:rsid w:val="40D34E1F"/>
    <w:rsid w:val="438CB919"/>
    <w:rsid w:val="441CD2E2"/>
    <w:rsid w:val="455D2FA3"/>
    <w:rsid w:val="45B16039"/>
    <w:rsid w:val="46D59FD0"/>
    <w:rsid w:val="4736E88F"/>
    <w:rsid w:val="47407293"/>
    <w:rsid w:val="4A685580"/>
    <w:rsid w:val="4C192351"/>
    <w:rsid w:val="4C9B4644"/>
    <w:rsid w:val="4CA715FE"/>
    <w:rsid w:val="4DD9129C"/>
    <w:rsid w:val="4E5BDBA8"/>
    <w:rsid w:val="4EB7419A"/>
    <w:rsid w:val="4FBE93B6"/>
    <w:rsid w:val="509A78D3"/>
    <w:rsid w:val="50D1D7B4"/>
    <w:rsid w:val="52E50BD9"/>
    <w:rsid w:val="540E5F4E"/>
    <w:rsid w:val="5436AC1D"/>
    <w:rsid w:val="546A3210"/>
    <w:rsid w:val="5B38DCB2"/>
    <w:rsid w:val="604BE0AB"/>
    <w:rsid w:val="60923EDB"/>
    <w:rsid w:val="61BD7665"/>
    <w:rsid w:val="624F8F5F"/>
    <w:rsid w:val="64D3EA98"/>
    <w:rsid w:val="65282B0B"/>
    <w:rsid w:val="6752AC1F"/>
    <w:rsid w:val="67E6951D"/>
    <w:rsid w:val="6838C06C"/>
    <w:rsid w:val="697E9C9A"/>
    <w:rsid w:val="6B1ABB90"/>
    <w:rsid w:val="6C0BBBB6"/>
    <w:rsid w:val="6C433F50"/>
    <w:rsid w:val="6CB0AA1F"/>
    <w:rsid w:val="6E9D2D16"/>
    <w:rsid w:val="6E9F94C5"/>
    <w:rsid w:val="6F16C925"/>
    <w:rsid w:val="72BE9A0B"/>
    <w:rsid w:val="74AB0B93"/>
    <w:rsid w:val="75A0438C"/>
    <w:rsid w:val="75E7A81C"/>
    <w:rsid w:val="77195840"/>
    <w:rsid w:val="7B77E145"/>
    <w:rsid w:val="7BF500EC"/>
    <w:rsid w:val="7D103809"/>
    <w:rsid w:val="7DD8BCC8"/>
    <w:rsid w:val="7F64E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3F81"/>
  <w15:chartTrackingRefBased/>
  <w15:docId w15:val="{9C8B83A8-0041-4BC4-9CAB-7AA0F6BA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F6D"/>
  </w:style>
  <w:style w:type="paragraph" w:styleId="Heading1">
    <w:name w:val="heading 1"/>
    <w:basedOn w:val="Normal"/>
    <w:next w:val="Normal"/>
    <w:link w:val="Heading1Char"/>
    <w:uiPriority w:val="9"/>
    <w:qFormat/>
    <w:rsid w:val="006D659F"/>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D659F"/>
    <w:pPr>
      <w:keepNext/>
      <w:keepLines/>
      <w:spacing w:before="200" w:after="24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577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C4"/>
    <w:pPr>
      <w:ind w:left="720"/>
      <w:contextualSpacing/>
    </w:pPr>
  </w:style>
  <w:style w:type="character" w:styleId="CommentReference">
    <w:name w:val="annotation reference"/>
    <w:basedOn w:val="DefaultParagraphFont"/>
    <w:uiPriority w:val="99"/>
    <w:semiHidden/>
    <w:unhideWhenUsed/>
    <w:rsid w:val="004D79C4"/>
    <w:rPr>
      <w:sz w:val="16"/>
      <w:szCs w:val="16"/>
    </w:rPr>
  </w:style>
  <w:style w:type="paragraph" w:styleId="CommentText">
    <w:name w:val="annotation text"/>
    <w:basedOn w:val="Normal"/>
    <w:link w:val="CommentTextChar"/>
    <w:uiPriority w:val="99"/>
    <w:unhideWhenUsed/>
    <w:rsid w:val="004D79C4"/>
    <w:pPr>
      <w:spacing w:line="240" w:lineRule="auto"/>
    </w:pPr>
    <w:rPr>
      <w:sz w:val="20"/>
      <w:szCs w:val="20"/>
    </w:rPr>
  </w:style>
  <w:style w:type="character" w:customStyle="1" w:styleId="CommentTextChar">
    <w:name w:val="Comment Text Char"/>
    <w:basedOn w:val="DefaultParagraphFont"/>
    <w:link w:val="CommentText"/>
    <w:uiPriority w:val="99"/>
    <w:rsid w:val="004D79C4"/>
    <w:rPr>
      <w:sz w:val="20"/>
      <w:szCs w:val="20"/>
    </w:rPr>
  </w:style>
  <w:style w:type="paragraph" w:styleId="BalloonText">
    <w:name w:val="Balloon Text"/>
    <w:basedOn w:val="Normal"/>
    <w:link w:val="BalloonTextChar"/>
    <w:uiPriority w:val="99"/>
    <w:semiHidden/>
    <w:unhideWhenUsed/>
    <w:rsid w:val="004D7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9C4"/>
    <w:rPr>
      <w:rFonts w:ascii="Segoe UI" w:hAnsi="Segoe UI" w:cs="Segoe UI"/>
      <w:sz w:val="18"/>
      <w:szCs w:val="18"/>
    </w:rPr>
  </w:style>
  <w:style w:type="character" w:customStyle="1" w:styleId="Heading1Char">
    <w:name w:val="Heading 1 Char"/>
    <w:basedOn w:val="DefaultParagraphFont"/>
    <w:link w:val="Heading1"/>
    <w:uiPriority w:val="9"/>
    <w:rsid w:val="006D659F"/>
    <w:rPr>
      <w:rFonts w:eastAsiaTheme="majorEastAsia" w:cstheme="majorBidi"/>
      <w:b/>
      <w:bCs/>
      <w:sz w:val="32"/>
      <w:szCs w:val="28"/>
    </w:rPr>
  </w:style>
  <w:style w:type="character" w:customStyle="1" w:styleId="Heading2Char">
    <w:name w:val="Heading 2 Char"/>
    <w:basedOn w:val="DefaultParagraphFont"/>
    <w:link w:val="Heading2"/>
    <w:uiPriority w:val="9"/>
    <w:rsid w:val="006D659F"/>
    <w:rPr>
      <w:rFonts w:eastAsiaTheme="majorEastAsia" w:cstheme="majorBidi"/>
      <w:b/>
      <w:bCs/>
      <w:sz w:val="28"/>
      <w:szCs w:val="26"/>
    </w:rPr>
  </w:style>
  <w:style w:type="numbering" w:customStyle="1" w:styleId="NoList1">
    <w:name w:val="No List1"/>
    <w:next w:val="NoList"/>
    <w:uiPriority w:val="99"/>
    <w:semiHidden/>
    <w:unhideWhenUsed/>
    <w:rsid w:val="006D659F"/>
  </w:style>
  <w:style w:type="paragraph" w:styleId="CommentSubject">
    <w:name w:val="annotation subject"/>
    <w:basedOn w:val="CommentText"/>
    <w:next w:val="CommentText"/>
    <w:link w:val="CommentSubjectChar"/>
    <w:uiPriority w:val="99"/>
    <w:semiHidden/>
    <w:unhideWhenUsed/>
    <w:rsid w:val="006D659F"/>
    <w:rPr>
      <w:b/>
      <w:bCs/>
    </w:rPr>
  </w:style>
  <w:style w:type="character" w:customStyle="1" w:styleId="CommentSubjectChar">
    <w:name w:val="Comment Subject Char"/>
    <w:basedOn w:val="CommentTextChar"/>
    <w:link w:val="CommentSubject"/>
    <w:uiPriority w:val="99"/>
    <w:semiHidden/>
    <w:rsid w:val="006D659F"/>
    <w:rPr>
      <w:b/>
      <w:bCs/>
      <w:sz w:val="20"/>
      <w:szCs w:val="20"/>
    </w:rPr>
  </w:style>
  <w:style w:type="table" w:styleId="TableGrid">
    <w:name w:val="Table Grid"/>
    <w:basedOn w:val="TableNormal"/>
    <w:uiPriority w:val="3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D6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59F"/>
  </w:style>
  <w:style w:type="paragraph" w:styleId="Footer">
    <w:name w:val="footer"/>
    <w:basedOn w:val="Normal"/>
    <w:link w:val="FooterChar"/>
    <w:uiPriority w:val="99"/>
    <w:unhideWhenUsed/>
    <w:rsid w:val="006D6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59F"/>
  </w:style>
  <w:style w:type="numbering" w:customStyle="1" w:styleId="NoList11">
    <w:name w:val="No List11"/>
    <w:next w:val="NoList"/>
    <w:uiPriority w:val="99"/>
    <w:semiHidden/>
    <w:unhideWhenUsed/>
    <w:rsid w:val="006D659F"/>
  </w:style>
  <w:style w:type="table" w:customStyle="1" w:styleId="GridTable6Colorful1">
    <w:name w:val="Grid Table 6 Colorful1"/>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6D659F"/>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6D659F"/>
    <w:pPr>
      <w:spacing w:after="0" w:line="240" w:lineRule="auto"/>
    </w:pPr>
    <w:rPr>
      <w:rFonts w:ascii="Arial" w:eastAsiaTheme="majorEastAsia" w:hAnsi="Arial" w:cstheme="majorBidi"/>
      <w:sz w:val="20"/>
      <w:szCs w:val="20"/>
    </w:rPr>
  </w:style>
  <w:style w:type="paragraph" w:styleId="TOCHeading">
    <w:name w:val="TOC Heading"/>
    <w:basedOn w:val="Heading1"/>
    <w:next w:val="Normal"/>
    <w:uiPriority w:val="39"/>
    <w:semiHidden/>
    <w:unhideWhenUsed/>
    <w:qFormat/>
    <w:rsid w:val="006D659F"/>
    <w:pPr>
      <w:spacing w:before="480" w:after="0"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6D659F"/>
    <w:pPr>
      <w:spacing w:after="100" w:line="240" w:lineRule="auto"/>
    </w:pPr>
    <w:rPr>
      <w:sz w:val="24"/>
    </w:rPr>
  </w:style>
  <w:style w:type="paragraph" w:styleId="TOC2">
    <w:name w:val="toc 2"/>
    <w:basedOn w:val="Normal"/>
    <w:next w:val="Normal"/>
    <w:autoRedefine/>
    <w:uiPriority w:val="39"/>
    <w:unhideWhenUsed/>
    <w:rsid w:val="006D659F"/>
    <w:pPr>
      <w:spacing w:after="100" w:line="240" w:lineRule="auto"/>
      <w:ind w:left="240"/>
    </w:pPr>
    <w:rPr>
      <w:sz w:val="24"/>
    </w:rPr>
  </w:style>
  <w:style w:type="character" w:styleId="Hyperlink">
    <w:name w:val="Hyperlink"/>
    <w:basedOn w:val="DefaultParagraphFont"/>
    <w:uiPriority w:val="99"/>
    <w:unhideWhenUsed/>
    <w:rsid w:val="006D659F"/>
    <w:rPr>
      <w:color w:val="0563C1" w:themeColor="hyperlink"/>
      <w:u w:val="single"/>
    </w:rPr>
  </w:style>
  <w:style w:type="paragraph" w:styleId="Revision">
    <w:name w:val="Revision"/>
    <w:hidden/>
    <w:uiPriority w:val="99"/>
    <w:semiHidden/>
    <w:rsid w:val="006D659F"/>
    <w:pPr>
      <w:spacing w:after="0" w:line="240" w:lineRule="auto"/>
    </w:pPr>
    <w:rPr>
      <w:sz w:val="24"/>
    </w:rPr>
  </w:style>
  <w:style w:type="paragraph" w:styleId="PlainText">
    <w:name w:val="Plain Text"/>
    <w:basedOn w:val="Normal"/>
    <w:link w:val="PlainTextChar"/>
    <w:uiPriority w:val="99"/>
    <w:unhideWhenUsed/>
    <w:rsid w:val="006D659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D659F"/>
    <w:rPr>
      <w:rFonts w:ascii="Calibri" w:hAnsi="Calibri"/>
      <w:szCs w:val="21"/>
    </w:rPr>
  </w:style>
  <w:style w:type="table" w:customStyle="1" w:styleId="TableGrid2">
    <w:name w:val="Table Grid2"/>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6D659F"/>
  </w:style>
  <w:style w:type="table" w:customStyle="1" w:styleId="TableGrid3">
    <w:name w:val="Table Grid3"/>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D659F"/>
  </w:style>
  <w:style w:type="table" w:customStyle="1" w:styleId="TableGrid5">
    <w:name w:val="Table Grid5"/>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
    <w:name w:val="Grid Table 6 Colorful2"/>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1">
    <w:name w:val="Table Grid1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6D65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41">
    <w:name w:val="Table Grid4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1">
    <w:name w:val="Grid Table 6 Colorful21"/>
    <w:basedOn w:val="TableNormal"/>
    <w:next w:val="GridTable6Colorful"/>
    <w:uiPriority w:val="51"/>
    <w:rsid w:val="006D65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11">
    <w:name w:val="Table Grid111"/>
    <w:basedOn w:val="TableNormal"/>
    <w:next w:val="TableGrid"/>
    <w:uiPriority w:val="59"/>
    <w:rsid w:val="006D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31">
    <w:name w:val="Grid Table 2 - Accent 31"/>
    <w:basedOn w:val="TableNormal"/>
    <w:next w:val="GridTable2-Accent3"/>
    <w:uiPriority w:val="47"/>
    <w:rsid w:val="006D659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22">
    <w:name w:val="Grid Table 6 Colorful22"/>
    <w:basedOn w:val="TableNormal"/>
    <w:next w:val="GridTable6Colorful"/>
    <w:uiPriority w:val="51"/>
    <w:rsid w:val="00F83CE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5778D4"/>
    <w:rPr>
      <w:rFonts w:asciiTheme="majorHAnsi" w:eastAsiaTheme="majorEastAsia" w:hAnsiTheme="majorHAnsi" w:cstheme="majorBidi"/>
      <w:color w:val="1F3763" w:themeColor="accent1" w:themeShade="7F"/>
      <w:sz w:val="24"/>
      <w:szCs w:val="24"/>
    </w:rPr>
  </w:style>
  <w:style w:type="paragraph" w:customStyle="1" w:styleId="Default">
    <w:name w:val="Default"/>
    <w:rsid w:val="006C5184"/>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597C71"/>
    <w:rPr>
      <w:color w:val="954F72" w:themeColor="followedHyperlink"/>
      <w:u w:val="single"/>
    </w:r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paragraph">
    <w:name w:val="paragraph"/>
    <w:basedOn w:val="Normal"/>
    <w:rsid w:val="007912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91206"/>
  </w:style>
  <w:style w:type="character" w:customStyle="1" w:styleId="eop">
    <w:name w:val="eop"/>
    <w:basedOn w:val="DefaultParagraphFont"/>
    <w:rsid w:val="00791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056316">
      <w:bodyDiv w:val="1"/>
      <w:marLeft w:val="0"/>
      <w:marRight w:val="0"/>
      <w:marTop w:val="0"/>
      <w:marBottom w:val="0"/>
      <w:divBdr>
        <w:top w:val="none" w:sz="0" w:space="0" w:color="auto"/>
        <w:left w:val="none" w:sz="0" w:space="0" w:color="auto"/>
        <w:bottom w:val="none" w:sz="0" w:space="0" w:color="auto"/>
        <w:right w:val="none" w:sz="0" w:space="0" w:color="auto"/>
      </w:divBdr>
    </w:div>
    <w:div w:id="552624114">
      <w:bodyDiv w:val="1"/>
      <w:marLeft w:val="0"/>
      <w:marRight w:val="0"/>
      <w:marTop w:val="0"/>
      <w:marBottom w:val="0"/>
      <w:divBdr>
        <w:top w:val="none" w:sz="0" w:space="0" w:color="auto"/>
        <w:left w:val="none" w:sz="0" w:space="0" w:color="auto"/>
        <w:bottom w:val="none" w:sz="0" w:space="0" w:color="auto"/>
        <w:right w:val="none" w:sz="0" w:space="0" w:color="auto"/>
      </w:divBdr>
    </w:div>
    <w:div w:id="906453390">
      <w:bodyDiv w:val="1"/>
      <w:marLeft w:val="0"/>
      <w:marRight w:val="0"/>
      <w:marTop w:val="0"/>
      <w:marBottom w:val="0"/>
      <w:divBdr>
        <w:top w:val="none" w:sz="0" w:space="0" w:color="auto"/>
        <w:left w:val="none" w:sz="0" w:space="0" w:color="auto"/>
        <w:bottom w:val="none" w:sz="0" w:space="0" w:color="auto"/>
        <w:right w:val="none" w:sz="0" w:space="0" w:color="auto"/>
      </w:divBdr>
    </w:div>
    <w:div w:id="980429393">
      <w:bodyDiv w:val="1"/>
      <w:marLeft w:val="0"/>
      <w:marRight w:val="0"/>
      <w:marTop w:val="0"/>
      <w:marBottom w:val="0"/>
      <w:divBdr>
        <w:top w:val="none" w:sz="0" w:space="0" w:color="auto"/>
        <w:left w:val="none" w:sz="0" w:space="0" w:color="auto"/>
        <w:bottom w:val="none" w:sz="0" w:space="0" w:color="auto"/>
        <w:right w:val="none" w:sz="0" w:space="0" w:color="auto"/>
      </w:divBdr>
    </w:div>
    <w:div w:id="999112684">
      <w:bodyDiv w:val="1"/>
      <w:marLeft w:val="0"/>
      <w:marRight w:val="0"/>
      <w:marTop w:val="0"/>
      <w:marBottom w:val="0"/>
      <w:divBdr>
        <w:top w:val="none" w:sz="0" w:space="0" w:color="auto"/>
        <w:left w:val="none" w:sz="0" w:space="0" w:color="auto"/>
        <w:bottom w:val="none" w:sz="0" w:space="0" w:color="auto"/>
        <w:right w:val="none" w:sz="0" w:space="0" w:color="auto"/>
      </w:divBdr>
    </w:div>
    <w:div w:id="1016538477">
      <w:bodyDiv w:val="1"/>
      <w:marLeft w:val="0"/>
      <w:marRight w:val="0"/>
      <w:marTop w:val="0"/>
      <w:marBottom w:val="0"/>
      <w:divBdr>
        <w:top w:val="none" w:sz="0" w:space="0" w:color="auto"/>
        <w:left w:val="none" w:sz="0" w:space="0" w:color="auto"/>
        <w:bottom w:val="none" w:sz="0" w:space="0" w:color="auto"/>
        <w:right w:val="none" w:sz="0" w:space="0" w:color="auto"/>
      </w:divBdr>
    </w:div>
    <w:div w:id="1376083568">
      <w:bodyDiv w:val="1"/>
      <w:marLeft w:val="0"/>
      <w:marRight w:val="0"/>
      <w:marTop w:val="0"/>
      <w:marBottom w:val="0"/>
      <w:divBdr>
        <w:top w:val="none" w:sz="0" w:space="0" w:color="auto"/>
        <w:left w:val="none" w:sz="0" w:space="0" w:color="auto"/>
        <w:bottom w:val="none" w:sz="0" w:space="0" w:color="auto"/>
        <w:right w:val="none" w:sz="0" w:space="0" w:color="auto"/>
      </w:divBdr>
    </w:div>
    <w:div w:id="1519418859">
      <w:bodyDiv w:val="1"/>
      <w:marLeft w:val="0"/>
      <w:marRight w:val="0"/>
      <w:marTop w:val="0"/>
      <w:marBottom w:val="0"/>
      <w:divBdr>
        <w:top w:val="none" w:sz="0" w:space="0" w:color="auto"/>
        <w:left w:val="none" w:sz="0" w:space="0" w:color="auto"/>
        <w:bottom w:val="none" w:sz="0" w:space="0" w:color="auto"/>
        <w:right w:val="none" w:sz="0" w:space="0" w:color="auto"/>
      </w:divBdr>
    </w:div>
    <w:div w:id="1858302820">
      <w:bodyDiv w:val="1"/>
      <w:marLeft w:val="0"/>
      <w:marRight w:val="0"/>
      <w:marTop w:val="0"/>
      <w:marBottom w:val="0"/>
      <w:divBdr>
        <w:top w:val="none" w:sz="0" w:space="0" w:color="auto"/>
        <w:left w:val="none" w:sz="0" w:space="0" w:color="auto"/>
        <w:bottom w:val="none" w:sz="0" w:space="0" w:color="auto"/>
        <w:right w:val="none" w:sz="0" w:space="0" w:color="auto"/>
      </w:divBdr>
    </w:div>
    <w:div w:id="1954748470">
      <w:bodyDiv w:val="1"/>
      <w:marLeft w:val="0"/>
      <w:marRight w:val="0"/>
      <w:marTop w:val="0"/>
      <w:marBottom w:val="0"/>
      <w:divBdr>
        <w:top w:val="none" w:sz="0" w:space="0" w:color="auto"/>
        <w:left w:val="none" w:sz="0" w:space="0" w:color="auto"/>
        <w:bottom w:val="none" w:sz="0" w:space="0" w:color="auto"/>
        <w:right w:val="none" w:sz="0" w:space="0" w:color="auto"/>
      </w:divBdr>
    </w:div>
    <w:div w:id="1967663042">
      <w:bodyDiv w:val="1"/>
      <w:marLeft w:val="0"/>
      <w:marRight w:val="0"/>
      <w:marTop w:val="0"/>
      <w:marBottom w:val="0"/>
      <w:divBdr>
        <w:top w:val="none" w:sz="0" w:space="0" w:color="auto"/>
        <w:left w:val="none" w:sz="0" w:space="0" w:color="auto"/>
        <w:bottom w:val="none" w:sz="0" w:space="0" w:color="auto"/>
        <w:right w:val="none" w:sz="0" w:space="0" w:color="auto"/>
      </w:divBdr>
      <w:divsChild>
        <w:div w:id="2040010459">
          <w:marLeft w:val="0"/>
          <w:marRight w:val="0"/>
          <w:marTop w:val="0"/>
          <w:marBottom w:val="0"/>
          <w:divBdr>
            <w:top w:val="none" w:sz="0" w:space="0" w:color="auto"/>
            <w:left w:val="none" w:sz="0" w:space="0" w:color="auto"/>
            <w:bottom w:val="none" w:sz="0" w:space="0" w:color="auto"/>
            <w:right w:val="none" w:sz="0" w:space="0" w:color="auto"/>
          </w:divBdr>
          <w:divsChild>
            <w:div w:id="803502942">
              <w:marLeft w:val="-75"/>
              <w:marRight w:val="0"/>
              <w:marTop w:val="30"/>
              <w:marBottom w:val="30"/>
              <w:divBdr>
                <w:top w:val="none" w:sz="0" w:space="0" w:color="auto"/>
                <w:left w:val="none" w:sz="0" w:space="0" w:color="auto"/>
                <w:bottom w:val="none" w:sz="0" w:space="0" w:color="auto"/>
                <w:right w:val="none" w:sz="0" w:space="0" w:color="auto"/>
              </w:divBdr>
              <w:divsChild>
                <w:div w:id="873469300">
                  <w:marLeft w:val="0"/>
                  <w:marRight w:val="0"/>
                  <w:marTop w:val="0"/>
                  <w:marBottom w:val="0"/>
                  <w:divBdr>
                    <w:top w:val="none" w:sz="0" w:space="0" w:color="auto"/>
                    <w:left w:val="none" w:sz="0" w:space="0" w:color="auto"/>
                    <w:bottom w:val="none" w:sz="0" w:space="0" w:color="auto"/>
                    <w:right w:val="none" w:sz="0" w:space="0" w:color="auto"/>
                  </w:divBdr>
                  <w:divsChild>
                    <w:div w:id="1355108936">
                      <w:marLeft w:val="0"/>
                      <w:marRight w:val="0"/>
                      <w:marTop w:val="0"/>
                      <w:marBottom w:val="0"/>
                      <w:divBdr>
                        <w:top w:val="none" w:sz="0" w:space="0" w:color="auto"/>
                        <w:left w:val="none" w:sz="0" w:space="0" w:color="auto"/>
                        <w:bottom w:val="none" w:sz="0" w:space="0" w:color="auto"/>
                        <w:right w:val="none" w:sz="0" w:space="0" w:color="auto"/>
                      </w:divBdr>
                    </w:div>
                  </w:divsChild>
                </w:div>
                <w:div w:id="1761754660">
                  <w:marLeft w:val="0"/>
                  <w:marRight w:val="0"/>
                  <w:marTop w:val="0"/>
                  <w:marBottom w:val="0"/>
                  <w:divBdr>
                    <w:top w:val="none" w:sz="0" w:space="0" w:color="auto"/>
                    <w:left w:val="none" w:sz="0" w:space="0" w:color="auto"/>
                    <w:bottom w:val="none" w:sz="0" w:space="0" w:color="auto"/>
                    <w:right w:val="none" w:sz="0" w:space="0" w:color="auto"/>
                  </w:divBdr>
                  <w:divsChild>
                    <w:div w:id="596331421">
                      <w:marLeft w:val="0"/>
                      <w:marRight w:val="0"/>
                      <w:marTop w:val="0"/>
                      <w:marBottom w:val="0"/>
                      <w:divBdr>
                        <w:top w:val="none" w:sz="0" w:space="0" w:color="auto"/>
                        <w:left w:val="none" w:sz="0" w:space="0" w:color="auto"/>
                        <w:bottom w:val="none" w:sz="0" w:space="0" w:color="auto"/>
                        <w:right w:val="none" w:sz="0" w:space="0" w:color="auto"/>
                      </w:divBdr>
                    </w:div>
                  </w:divsChild>
                </w:div>
                <w:div w:id="1733190363">
                  <w:marLeft w:val="0"/>
                  <w:marRight w:val="0"/>
                  <w:marTop w:val="0"/>
                  <w:marBottom w:val="0"/>
                  <w:divBdr>
                    <w:top w:val="none" w:sz="0" w:space="0" w:color="auto"/>
                    <w:left w:val="none" w:sz="0" w:space="0" w:color="auto"/>
                    <w:bottom w:val="none" w:sz="0" w:space="0" w:color="auto"/>
                    <w:right w:val="none" w:sz="0" w:space="0" w:color="auto"/>
                  </w:divBdr>
                  <w:divsChild>
                    <w:div w:id="2056197067">
                      <w:marLeft w:val="0"/>
                      <w:marRight w:val="0"/>
                      <w:marTop w:val="0"/>
                      <w:marBottom w:val="0"/>
                      <w:divBdr>
                        <w:top w:val="none" w:sz="0" w:space="0" w:color="auto"/>
                        <w:left w:val="none" w:sz="0" w:space="0" w:color="auto"/>
                        <w:bottom w:val="none" w:sz="0" w:space="0" w:color="auto"/>
                        <w:right w:val="none" w:sz="0" w:space="0" w:color="auto"/>
                      </w:divBdr>
                    </w:div>
                  </w:divsChild>
                </w:div>
                <w:div w:id="1757241119">
                  <w:marLeft w:val="0"/>
                  <w:marRight w:val="0"/>
                  <w:marTop w:val="0"/>
                  <w:marBottom w:val="0"/>
                  <w:divBdr>
                    <w:top w:val="none" w:sz="0" w:space="0" w:color="auto"/>
                    <w:left w:val="none" w:sz="0" w:space="0" w:color="auto"/>
                    <w:bottom w:val="none" w:sz="0" w:space="0" w:color="auto"/>
                    <w:right w:val="none" w:sz="0" w:space="0" w:color="auto"/>
                  </w:divBdr>
                  <w:divsChild>
                    <w:div w:id="250159316">
                      <w:marLeft w:val="0"/>
                      <w:marRight w:val="0"/>
                      <w:marTop w:val="0"/>
                      <w:marBottom w:val="0"/>
                      <w:divBdr>
                        <w:top w:val="none" w:sz="0" w:space="0" w:color="auto"/>
                        <w:left w:val="none" w:sz="0" w:space="0" w:color="auto"/>
                        <w:bottom w:val="none" w:sz="0" w:space="0" w:color="auto"/>
                        <w:right w:val="none" w:sz="0" w:space="0" w:color="auto"/>
                      </w:divBdr>
                    </w:div>
                  </w:divsChild>
                </w:div>
                <w:div w:id="612905243">
                  <w:marLeft w:val="0"/>
                  <w:marRight w:val="0"/>
                  <w:marTop w:val="0"/>
                  <w:marBottom w:val="0"/>
                  <w:divBdr>
                    <w:top w:val="none" w:sz="0" w:space="0" w:color="auto"/>
                    <w:left w:val="none" w:sz="0" w:space="0" w:color="auto"/>
                    <w:bottom w:val="none" w:sz="0" w:space="0" w:color="auto"/>
                    <w:right w:val="none" w:sz="0" w:space="0" w:color="auto"/>
                  </w:divBdr>
                  <w:divsChild>
                    <w:div w:id="1060977394">
                      <w:marLeft w:val="0"/>
                      <w:marRight w:val="0"/>
                      <w:marTop w:val="0"/>
                      <w:marBottom w:val="0"/>
                      <w:divBdr>
                        <w:top w:val="none" w:sz="0" w:space="0" w:color="auto"/>
                        <w:left w:val="none" w:sz="0" w:space="0" w:color="auto"/>
                        <w:bottom w:val="none" w:sz="0" w:space="0" w:color="auto"/>
                        <w:right w:val="none" w:sz="0" w:space="0" w:color="auto"/>
                      </w:divBdr>
                    </w:div>
                    <w:div w:id="1871455319">
                      <w:marLeft w:val="0"/>
                      <w:marRight w:val="0"/>
                      <w:marTop w:val="0"/>
                      <w:marBottom w:val="0"/>
                      <w:divBdr>
                        <w:top w:val="none" w:sz="0" w:space="0" w:color="auto"/>
                        <w:left w:val="none" w:sz="0" w:space="0" w:color="auto"/>
                        <w:bottom w:val="none" w:sz="0" w:space="0" w:color="auto"/>
                        <w:right w:val="none" w:sz="0" w:space="0" w:color="auto"/>
                      </w:divBdr>
                    </w:div>
                  </w:divsChild>
                </w:div>
                <w:div w:id="1344162824">
                  <w:marLeft w:val="0"/>
                  <w:marRight w:val="0"/>
                  <w:marTop w:val="0"/>
                  <w:marBottom w:val="0"/>
                  <w:divBdr>
                    <w:top w:val="none" w:sz="0" w:space="0" w:color="auto"/>
                    <w:left w:val="none" w:sz="0" w:space="0" w:color="auto"/>
                    <w:bottom w:val="none" w:sz="0" w:space="0" w:color="auto"/>
                    <w:right w:val="none" w:sz="0" w:space="0" w:color="auto"/>
                  </w:divBdr>
                  <w:divsChild>
                    <w:div w:id="1925675659">
                      <w:marLeft w:val="0"/>
                      <w:marRight w:val="0"/>
                      <w:marTop w:val="0"/>
                      <w:marBottom w:val="0"/>
                      <w:divBdr>
                        <w:top w:val="none" w:sz="0" w:space="0" w:color="auto"/>
                        <w:left w:val="none" w:sz="0" w:space="0" w:color="auto"/>
                        <w:bottom w:val="none" w:sz="0" w:space="0" w:color="auto"/>
                        <w:right w:val="none" w:sz="0" w:space="0" w:color="auto"/>
                      </w:divBdr>
                    </w:div>
                  </w:divsChild>
                </w:div>
                <w:div w:id="1248730956">
                  <w:marLeft w:val="0"/>
                  <w:marRight w:val="0"/>
                  <w:marTop w:val="0"/>
                  <w:marBottom w:val="0"/>
                  <w:divBdr>
                    <w:top w:val="none" w:sz="0" w:space="0" w:color="auto"/>
                    <w:left w:val="none" w:sz="0" w:space="0" w:color="auto"/>
                    <w:bottom w:val="none" w:sz="0" w:space="0" w:color="auto"/>
                    <w:right w:val="none" w:sz="0" w:space="0" w:color="auto"/>
                  </w:divBdr>
                  <w:divsChild>
                    <w:div w:id="1853033027">
                      <w:marLeft w:val="0"/>
                      <w:marRight w:val="0"/>
                      <w:marTop w:val="0"/>
                      <w:marBottom w:val="0"/>
                      <w:divBdr>
                        <w:top w:val="none" w:sz="0" w:space="0" w:color="auto"/>
                        <w:left w:val="none" w:sz="0" w:space="0" w:color="auto"/>
                        <w:bottom w:val="none" w:sz="0" w:space="0" w:color="auto"/>
                        <w:right w:val="none" w:sz="0" w:space="0" w:color="auto"/>
                      </w:divBdr>
                    </w:div>
                  </w:divsChild>
                </w:div>
                <w:div w:id="1289773169">
                  <w:marLeft w:val="0"/>
                  <w:marRight w:val="0"/>
                  <w:marTop w:val="0"/>
                  <w:marBottom w:val="0"/>
                  <w:divBdr>
                    <w:top w:val="none" w:sz="0" w:space="0" w:color="auto"/>
                    <w:left w:val="none" w:sz="0" w:space="0" w:color="auto"/>
                    <w:bottom w:val="none" w:sz="0" w:space="0" w:color="auto"/>
                    <w:right w:val="none" w:sz="0" w:space="0" w:color="auto"/>
                  </w:divBdr>
                  <w:divsChild>
                    <w:div w:id="983195815">
                      <w:marLeft w:val="0"/>
                      <w:marRight w:val="0"/>
                      <w:marTop w:val="0"/>
                      <w:marBottom w:val="0"/>
                      <w:divBdr>
                        <w:top w:val="none" w:sz="0" w:space="0" w:color="auto"/>
                        <w:left w:val="none" w:sz="0" w:space="0" w:color="auto"/>
                        <w:bottom w:val="none" w:sz="0" w:space="0" w:color="auto"/>
                        <w:right w:val="none" w:sz="0" w:space="0" w:color="auto"/>
                      </w:divBdr>
                    </w:div>
                    <w:div w:id="390613960">
                      <w:marLeft w:val="0"/>
                      <w:marRight w:val="0"/>
                      <w:marTop w:val="0"/>
                      <w:marBottom w:val="0"/>
                      <w:divBdr>
                        <w:top w:val="none" w:sz="0" w:space="0" w:color="auto"/>
                        <w:left w:val="none" w:sz="0" w:space="0" w:color="auto"/>
                        <w:bottom w:val="none" w:sz="0" w:space="0" w:color="auto"/>
                        <w:right w:val="none" w:sz="0" w:space="0" w:color="auto"/>
                      </w:divBdr>
                    </w:div>
                  </w:divsChild>
                </w:div>
                <w:div w:id="1769736371">
                  <w:marLeft w:val="0"/>
                  <w:marRight w:val="0"/>
                  <w:marTop w:val="0"/>
                  <w:marBottom w:val="0"/>
                  <w:divBdr>
                    <w:top w:val="none" w:sz="0" w:space="0" w:color="auto"/>
                    <w:left w:val="none" w:sz="0" w:space="0" w:color="auto"/>
                    <w:bottom w:val="none" w:sz="0" w:space="0" w:color="auto"/>
                    <w:right w:val="none" w:sz="0" w:space="0" w:color="auto"/>
                  </w:divBdr>
                  <w:divsChild>
                    <w:div w:id="2065399366">
                      <w:marLeft w:val="0"/>
                      <w:marRight w:val="0"/>
                      <w:marTop w:val="0"/>
                      <w:marBottom w:val="0"/>
                      <w:divBdr>
                        <w:top w:val="none" w:sz="0" w:space="0" w:color="auto"/>
                        <w:left w:val="none" w:sz="0" w:space="0" w:color="auto"/>
                        <w:bottom w:val="none" w:sz="0" w:space="0" w:color="auto"/>
                        <w:right w:val="none" w:sz="0" w:space="0" w:color="auto"/>
                      </w:divBdr>
                    </w:div>
                  </w:divsChild>
                </w:div>
                <w:div w:id="1713460918">
                  <w:marLeft w:val="0"/>
                  <w:marRight w:val="0"/>
                  <w:marTop w:val="0"/>
                  <w:marBottom w:val="0"/>
                  <w:divBdr>
                    <w:top w:val="none" w:sz="0" w:space="0" w:color="auto"/>
                    <w:left w:val="none" w:sz="0" w:space="0" w:color="auto"/>
                    <w:bottom w:val="none" w:sz="0" w:space="0" w:color="auto"/>
                    <w:right w:val="none" w:sz="0" w:space="0" w:color="auto"/>
                  </w:divBdr>
                  <w:divsChild>
                    <w:div w:id="1227105202">
                      <w:marLeft w:val="0"/>
                      <w:marRight w:val="0"/>
                      <w:marTop w:val="0"/>
                      <w:marBottom w:val="0"/>
                      <w:divBdr>
                        <w:top w:val="none" w:sz="0" w:space="0" w:color="auto"/>
                        <w:left w:val="none" w:sz="0" w:space="0" w:color="auto"/>
                        <w:bottom w:val="none" w:sz="0" w:space="0" w:color="auto"/>
                        <w:right w:val="none" w:sz="0" w:space="0" w:color="auto"/>
                      </w:divBdr>
                    </w:div>
                  </w:divsChild>
                </w:div>
                <w:div w:id="51007694">
                  <w:marLeft w:val="0"/>
                  <w:marRight w:val="0"/>
                  <w:marTop w:val="0"/>
                  <w:marBottom w:val="0"/>
                  <w:divBdr>
                    <w:top w:val="none" w:sz="0" w:space="0" w:color="auto"/>
                    <w:left w:val="none" w:sz="0" w:space="0" w:color="auto"/>
                    <w:bottom w:val="none" w:sz="0" w:space="0" w:color="auto"/>
                    <w:right w:val="none" w:sz="0" w:space="0" w:color="auto"/>
                  </w:divBdr>
                  <w:divsChild>
                    <w:div w:id="341275646">
                      <w:marLeft w:val="0"/>
                      <w:marRight w:val="0"/>
                      <w:marTop w:val="0"/>
                      <w:marBottom w:val="0"/>
                      <w:divBdr>
                        <w:top w:val="none" w:sz="0" w:space="0" w:color="auto"/>
                        <w:left w:val="none" w:sz="0" w:space="0" w:color="auto"/>
                        <w:bottom w:val="none" w:sz="0" w:space="0" w:color="auto"/>
                        <w:right w:val="none" w:sz="0" w:space="0" w:color="auto"/>
                      </w:divBdr>
                    </w:div>
                    <w:div w:id="212547421">
                      <w:marLeft w:val="0"/>
                      <w:marRight w:val="0"/>
                      <w:marTop w:val="0"/>
                      <w:marBottom w:val="0"/>
                      <w:divBdr>
                        <w:top w:val="none" w:sz="0" w:space="0" w:color="auto"/>
                        <w:left w:val="none" w:sz="0" w:space="0" w:color="auto"/>
                        <w:bottom w:val="none" w:sz="0" w:space="0" w:color="auto"/>
                        <w:right w:val="none" w:sz="0" w:space="0" w:color="auto"/>
                      </w:divBdr>
                    </w:div>
                  </w:divsChild>
                </w:div>
                <w:div w:id="400754436">
                  <w:marLeft w:val="0"/>
                  <w:marRight w:val="0"/>
                  <w:marTop w:val="0"/>
                  <w:marBottom w:val="0"/>
                  <w:divBdr>
                    <w:top w:val="none" w:sz="0" w:space="0" w:color="auto"/>
                    <w:left w:val="none" w:sz="0" w:space="0" w:color="auto"/>
                    <w:bottom w:val="none" w:sz="0" w:space="0" w:color="auto"/>
                    <w:right w:val="none" w:sz="0" w:space="0" w:color="auto"/>
                  </w:divBdr>
                  <w:divsChild>
                    <w:div w:id="2088267237">
                      <w:marLeft w:val="0"/>
                      <w:marRight w:val="0"/>
                      <w:marTop w:val="0"/>
                      <w:marBottom w:val="0"/>
                      <w:divBdr>
                        <w:top w:val="none" w:sz="0" w:space="0" w:color="auto"/>
                        <w:left w:val="none" w:sz="0" w:space="0" w:color="auto"/>
                        <w:bottom w:val="none" w:sz="0" w:space="0" w:color="auto"/>
                        <w:right w:val="none" w:sz="0" w:space="0" w:color="auto"/>
                      </w:divBdr>
                    </w:div>
                  </w:divsChild>
                </w:div>
                <w:div w:id="1783541">
                  <w:marLeft w:val="0"/>
                  <w:marRight w:val="0"/>
                  <w:marTop w:val="0"/>
                  <w:marBottom w:val="0"/>
                  <w:divBdr>
                    <w:top w:val="none" w:sz="0" w:space="0" w:color="auto"/>
                    <w:left w:val="none" w:sz="0" w:space="0" w:color="auto"/>
                    <w:bottom w:val="none" w:sz="0" w:space="0" w:color="auto"/>
                    <w:right w:val="none" w:sz="0" w:space="0" w:color="auto"/>
                  </w:divBdr>
                  <w:divsChild>
                    <w:div w:id="985014024">
                      <w:marLeft w:val="0"/>
                      <w:marRight w:val="0"/>
                      <w:marTop w:val="0"/>
                      <w:marBottom w:val="0"/>
                      <w:divBdr>
                        <w:top w:val="none" w:sz="0" w:space="0" w:color="auto"/>
                        <w:left w:val="none" w:sz="0" w:space="0" w:color="auto"/>
                        <w:bottom w:val="none" w:sz="0" w:space="0" w:color="auto"/>
                        <w:right w:val="none" w:sz="0" w:space="0" w:color="auto"/>
                      </w:divBdr>
                    </w:div>
                  </w:divsChild>
                </w:div>
                <w:div w:id="1865945815">
                  <w:marLeft w:val="0"/>
                  <w:marRight w:val="0"/>
                  <w:marTop w:val="0"/>
                  <w:marBottom w:val="0"/>
                  <w:divBdr>
                    <w:top w:val="none" w:sz="0" w:space="0" w:color="auto"/>
                    <w:left w:val="none" w:sz="0" w:space="0" w:color="auto"/>
                    <w:bottom w:val="none" w:sz="0" w:space="0" w:color="auto"/>
                    <w:right w:val="none" w:sz="0" w:space="0" w:color="auto"/>
                  </w:divBdr>
                  <w:divsChild>
                    <w:div w:id="1691641240">
                      <w:marLeft w:val="0"/>
                      <w:marRight w:val="0"/>
                      <w:marTop w:val="0"/>
                      <w:marBottom w:val="0"/>
                      <w:divBdr>
                        <w:top w:val="none" w:sz="0" w:space="0" w:color="auto"/>
                        <w:left w:val="none" w:sz="0" w:space="0" w:color="auto"/>
                        <w:bottom w:val="none" w:sz="0" w:space="0" w:color="auto"/>
                        <w:right w:val="none" w:sz="0" w:space="0" w:color="auto"/>
                      </w:divBdr>
                    </w:div>
                    <w:div w:id="694187288">
                      <w:marLeft w:val="0"/>
                      <w:marRight w:val="0"/>
                      <w:marTop w:val="0"/>
                      <w:marBottom w:val="0"/>
                      <w:divBdr>
                        <w:top w:val="none" w:sz="0" w:space="0" w:color="auto"/>
                        <w:left w:val="none" w:sz="0" w:space="0" w:color="auto"/>
                        <w:bottom w:val="none" w:sz="0" w:space="0" w:color="auto"/>
                        <w:right w:val="none" w:sz="0" w:space="0" w:color="auto"/>
                      </w:divBdr>
                    </w:div>
                    <w:div w:id="1376273839">
                      <w:marLeft w:val="0"/>
                      <w:marRight w:val="0"/>
                      <w:marTop w:val="0"/>
                      <w:marBottom w:val="0"/>
                      <w:divBdr>
                        <w:top w:val="none" w:sz="0" w:space="0" w:color="auto"/>
                        <w:left w:val="none" w:sz="0" w:space="0" w:color="auto"/>
                        <w:bottom w:val="none" w:sz="0" w:space="0" w:color="auto"/>
                        <w:right w:val="none" w:sz="0" w:space="0" w:color="auto"/>
                      </w:divBdr>
                    </w:div>
                  </w:divsChild>
                </w:div>
                <w:div w:id="1982811240">
                  <w:marLeft w:val="0"/>
                  <w:marRight w:val="0"/>
                  <w:marTop w:val="0"/>
                  <w:marBottom w:val="0"/>
                  <w:divBdr>
                    <w:top w:val="none" w:sz="0" w:space="0" w:color="auto"/>
                    <w:left w:val="none" w:sz="0" w:space="0" w:color="auto"/>
                    <w:bottom w:val="none" w:sz="0" w:space="0" w:color="auto"/>
                    <w:right w:val="none" w:sz="0" w:space="0" w:color="auto"/>
                  </w:divBdr>
                  <w:divsChild>
                    <w:div w:id="1108505141">
                      <w:marLeft w:val="0"/>
                      <w:marRight w:val="0"/>
                      <w:marTop w:val="0"/>
                      <w:marBottom w:val="0"/>
                      <w:divBdr>
                        <w:top w:val="none" w:sz="0" w:space="0" w:color="auto"/>
                        <w:left w:val="none" w:sz="0" w:space="0" w:color="auto"/>
                        <w:bottom w:val="none" w:sz="0" w:space="0" w:color="auto"/>
                        <w:right w:val="none" w:sz="0" w:space="0" w:color="auto"/>
                      </w:divBdr>
                    </w:div>
                  </w:divsChild>
                </w:div>
                <w:div w:id="1413354206">
                  <w:marLeft w:val="0"/>
                  <w:marRight w:val="0"/>
                  <w:marTop w:val="0"/>
                  <w:marBottom w:val="0"/>
                  <w:divBdr>
                    <w:top w:val="none" w:sz="0" w:space="0" w:color="auto"/>
                    <w:left w:val="none" w:sz="0" w:space="0" w:color="auto"/>
                    <w:bottom w:val="none" w:sz="0" w:space="0" w:color="auto"/>
                    <w:right w:val="none" w:sz="0" w:space="0" w:color="auto"/>
                  </w:divBdr>
                  <w:divsChild>
                    <w:div w:id="1203372067">
                      <w:marLeft w:val="0"/>
                      <w:marRight w:val="0"/>
                      <w:marTop w:val="0"/>
                      <w:marBottom w:val="0"/>
                      <w:divBdr>
                        <w:top w:val="none" w:sz="0" w:space="0" w:color="auto"/>
                        <w:left w:val="none" w:sz="0" w:space="0" w:color="auto"/>
                        <w:bottom w:val="none" w:sz="0" w:space="0" w:color="auto"/>
                        <w:right w:val="none" w:sz="0" w:space="0" w:color="auto"/>
                      </w:divBdr>
                    </w:div>
                  </w:divsChild>
                </w:div>
                <w:div w:id="800459566">
                  <w:marLeft w:val="0"/>
                  <w:marRight w:val="0"/>
                  <w:marTop w:val="0"/>
                  <w:marBottom w:val="0"/>
                  <w:divBdr>
                    <w:top w:val="none" w:sz="0" w:space="0" w:color="auto"/>
                    <w:left w:val="none" w:sz="0" w:space="0" w:color="auto"/>
                    <w:bottom w:val="none" w:sz="0" w:space="0" w:color="auto"/>
                    <w:right w:val="none" w:sz="0" w:space="0" w:color="auto"/>
                  </w:divBdr>
                  <w:divsChild>
                    <w:div w:id="1813446821">
                      <w:marLeft w:val="0"/>
                      <w:marRight w:val="0"/>
                      <w:marTop w:val="0"/>
                      <w:marBottom w:val="0"/>
                      <w:divBdr>
                        <w:top w:val="none" w:sz="0" w:space="0" w:color="auto"/>
                        <w:left w:val="none" w:sz="0" w:space="0" w:color="auto"/>
                        <w:bottom w:val="none" w:sz="0" w:space="0" w:color="auto"/>
                        <w:right w:val="none" w:sz="0" w:space="0" w:color="auto"/>
                      </w:divBdr>
                    </w:div>
                    <w:div w:id="987394004">
                      <w:marLeft w:val="0"/>
                      <w:marRight w:val="0"/>
                      <w:marTop w:val="0"/>
                      <w:marBottom w:val="0"/>
                      <w:divBdr>
                        <w:top w:val="none" w:sz="0" w:space="0" w:color="auto"/>
                        <w:left w:val="none" w:sz="0" w:space="0" w:color="auto"/>
                        <w:bottom w:val="none" w:sz="0" w:space="0" w:color="auto"/>
                        <w:right w:val="none" w:sz="0" w:space="0" w:color="auto"/>
                      </w:divBdr>
                    </w:div>
                  </w:divsChild>
                </w:div>
                <w:div w:id="188615690">
                  <w:marLeft w:val="0"/>
                  <w:marRight w:val="0"/>
                  <w:marTop w:val="0"/>
                  <w:marBottom w:val="0"/>
                  <w:divBdr>
                    <w:top w:val="none" w:sz="0" w:space="0" w:color="auto"/>
                    <w:left w:val="none" w:sz="0" w:space="0" w:color="auto"/>
                    <w:bottom w:val="none" w:sz="0" w:space="0" w:color="auto"/>
                    <w:right w:val="none" w:sz="0" w:space="0" w:color="auto"/>
                  </w:divBdr>
                  <w:divsChild>
                    <w:div w:id="2019234317">
                      <w:marLeft w:val="0"/>
                      <w:marRight w:val="0"/>
                      <w:marTop w:val="0"/>
                      <w:marBottom w:val="0"/>
                      <w:divBdr>
                        <w:top w:val="none" w:sz="0" w:space="0" w:color="auto"/>
                        <w:left w:val="none" w:sz="0" w:space="0" w:color="auto"/>
                        <w:bottom w:val="none" w:sz="0" w:space="0" w:color="auto"/>
                        <w:right w:val="none" w:sz="0" w:space="0" w:color="auto"/>
                      </w:divBdr>
                    </w:div>
                  </w:divsChild>
                </w:div>
                <w:div w:id="1599480964">
                  <w:marLeft w:val="0"/>
                  <w:marRight w:val="0"/>
                  <w:marTop w:val="0"/>
                  <w:marBottom w:val="0"/>
                  <w:divBdr>
                    <w:top w:val="none" w:sz="0" w:space="0" w:color="auto"/>
                    <w:left w:val="none" w:sz="0" w:space="0" w:color="auto"/>
                    <w:bottom w:val="none" w:sz="0" w:space="0" w:color="auto"/>
                    <w:right w:val="none" w:sz="0" w:space="0" w:color="auto"/>
                  </w:divBdr>
                  <w:divsChild>
                    <w:div w:id="1721049813">
                      <w:marLeft w:val="0"/>
                      <w:marRight w:val="0"/>
                      <w:marTop w:val="0"/>
                      <w:marBottom w:val="0"/>
                      <w:divBdr>
                        <w:top w:val="none" w:sz="0" w:space="0" w:color="auto"/>
                        <w:left w:val="none" w:sz="0" w:space="0" w:color="auto"/>
                        <w:bottom w:val="none" w:sz="0" w:space="0" w:color="auto"/>
                        <w:right w:val="none" w:sz="0" w:space="0" w:color="auto"/>
                      </w:divBdr>
                    </w:div>
                  </w:divsChild>
                </w:div>
                <w:div w:id="1790587241">
                  <w:marLeft w:val="0"/>
                  <w:marRight w:val="0"/>
                  <w:marTop w:val="0"/>
                  <w:marBottom w:val="0"/>
                  <w:divBdr>
                    <w:top w:val="none" w:sz="0" w:space="0" w:color="auto"/>
                    <w:left w:val="none" w:sz="0" w:space="0" w:color="auto"/>
                    <w:bottom w:val="none" w:sz="0" w:space="0" w:color="auto"/>
                    <w:right w:val="none" w:sz="0" w:space="0" w:color="auto"/>
                  </w:divBdr>
                  <w:divsChild>
                    <w:div w:id="1711371255">
                      <w:marLeft w:val="0"/>
                      <w:marRight w:val="0"/>
                      <w:marTop w:val="0"/>
                      <w:marBottom w:val="0"/>
                      <w:divBdr>
                        <w:top w:val="none" w:sz="0" w:space="0" w:color="auto"/>
                        <w:left w:val="none" w:sz="0" w:space="0" w:color="auto"/>
                        <w:bottom w:val="none" w:sz="0" w:space="0" w:color="auto"/>
                        <w:right w:val="none" w:sz="0" w:space="0" w:color="auto"/>
                      </w:divBdr>
                    </w:div>
                    <w:div w:id="2029328769">
                      <w:marLeft w:val="0"/>
                      <w:marRight w:val="0"/>
                      <w:marTop w:val="0"/>
                      <w:marBottom w:val="0"/>
                      <w:divBdr>
                        <w:top w:val="none" w:sz="0" w:space="0" w:color="auto"/>
                        <w:left w:val="none" w:sz="0" w:space="0" w:color="auto"/>
                        <w:bottom w:val="none" w:sz="0" w:space="0" w:color="auto"/>
                        <w:right w:val="none" w:sz="0" w:space="0" w:color="auto"/>
                      </w:divBdr>
                    </w:div>
                  </w:divsChild>
                </w:div>
                <w:div w:id="1929121785">
                  <w:marLeft w:val="0"/>
                  <w:marRight w:val="0"/>
                  <w:marTop w:val="0"/>
                  <w:marBottom w:val="0"/>
                  <w:divBdr>
                    <w:top w:val="none" w:sz="0" w:space="0" w:color="auto"/>
                    <w:left w:val="none" w:sz="0" w:space="0" w:color="auto"/>
                    <w:bottom w:val="none" w:sz="0" w:space="0" w:color="auto"/>
                    <w:right w:val="none" w:sz="0" w:space="0" w:color="auto"/>
                  </w:divBdr>
                  <w:divsChild>
                    <w:div w:id="646129836">
                      <w:marLeft w:val="0"/>
                      <w:marRight w:val="0"/>
                      <w:marTop w:val="0"/>
                      <w:marBottom w:val="0"/>
                      <w:divBdr>
                        <w:top w:val="none" w:sz="0" w:space="0" w:color="auto"/>
                        <w:left w:val="none" w:sz="0" w:space="0" w:color="auto"/>
                        <w:bottom w:val="none" w:sz="0" w:space="0" w:color="auto"/>
                        <w:right w:val="none" w:sz="0" w:space="0" w:color="auto"/>
                      </w:divBdr>
                    </w:div>
                  </w:divsChild>
                </w:div>
                <w:div w:id="1570459941">
                  <w:marLeft w:val="0"/>
                  <w:marRight w:val="0"/>
                  <w:marTop w:val="0"/>
                  <w:marBottom w:val="0"/>
                  <w:divBdr>
                    <w:top w:val="none" w:sz="0" w:space="0" w:color="auto"/>
                    <w:left w:val="none" w:sz="0" w:space="0" w:color="auto"/>
                    <w:bottom w:val="none" w:sz="0" w:space="0" w:color="auto"/>
                    <w:right w:val="none" w:sz="0" w:space="0" w:color="auto"/>
                  </w:divBdr>
                  <w:divsChild>
                    <w:div w:id="1243833040">
                      <w:marLeft w:val="0"/>
                      <w:marRight w:val="0"/>
                      <w:marTop w:val="0"/>
                      <w:marBottom w:val="0"/>
                      <w:divBdr>
                        <w:top w:val="none" w:sz="0" w:space="0" w:color="auto"/>
                        <w:left w:val="none" w:sz="0" w:space="0" w:color="auto"/>
                        <w:bottom w:val="none" w:sz="0" w:space="0" w:color="auto"/>
                        <w:right w:val="none" w:sz="0" w:space="0" w:color="auto"/>
                      </w:divBdr>
                    </w:div>
                  </w:divsChild>
                </w:div>
                <w:div w:id="1464617393">
                  <w:marLeft w:val="0"/>
                  <w:marRight w:val="0"/>
                  <w:marTop w:val="0"/>
                  <w:marBottom w:val="0"/>
                  <w:divBdr>
                    <w:top w:val="none" w:sz="0" w:space="0" w:color="auto"/>
                    <w:left w:val="none" w:sz="0" w:space="0" w:color="auto"/>
                    <w:bottom w:val="none" w:sz="0" w:space="0" w:color="auto"/>
                    <w:right w:val="none" w:sz="0" w:space="0" w:color="auto"/>
                  </w:divBdr>
                  <w:divsChild>
                    <w:div w:id="387732664">
                      <w:marLeft w:val="0"/>
                      <w:marRight w:val="0"/>
                      <w:marTop w:val="0"/>
                      <w:marBottom w:val="0"/>
                      <w:divBdr>
                        <w:top w:val="none" w:sz="0" w:space="0" w:color="auto"/>
                        <w:left w:val="none" w:sz="0" w:space="0" w:color="auto"/>
                        <w:bottom w:val="none" w:sz="0" w:space="0" w:color="auto"/>
                        <w:right w:val="none" w:sz="0" w:space="0" w:color="auto"/>
                      </w:divBdr>
                    </w:div>
                    <w:div w:id="733628353">
                      <w:marLeft w:val="0"/>
                      <w:marRight w:val="0"/>
                      <w:marTop w:val="0"/>
                      <w:marBottom w:val="0"/>
                      <w:divBdr>
                        <w:top w:val="none" w:sz="0" w:space="0" w:color="auto"/>
                        <w:left w:val="none" w:sz="0" w:space="0" w:color="auto"/>
                        <w:bottom w:val="none" w:sz="0" w:space="0" w:color="auto"/>
                        <w:right w:val="none" w:sz="0" w:space="0" w:color="auto"/>
                      </w:divBdr>
                    </w:div>
                  </w:divsChild>
                </w:div>
                <w:div w:id="95174452">
                  <w:marLeft w:val="0"/>
                  <w:marRight w:val="0"/>
                  <w:marTop w:val="0"/>
                  <w:marBottom w:val="0"/>
                  <w:divBdr>
                    <w:top w:val="none" w:sz="0" w:space="0" w:color="auto"/>
                    <w:left w:val="none" w:sz="0" w:space="0" w:color="auto"/>
                    <w:bottom w:val="none" w:sz="0" w:space="0" w:color="auto"/>
                    <w:right w:val="none" w:sz="0" w:space="0" w:color="auto"/>
                  </w:divBdr>
                  <w:divsChild>
                    <w:div w:id="961376000">
                      <w:marLeft w:val="0"/>
                      <w:marRight w:val="0"/>
                      <w:marTop w:val="0"/>
                      <w:marBottom w:val="0"/>
                      <w:divBdr>
                        <w:top w:val="none" w:sz="0" w:space="0" w:color="auto"/>
                        <w:left w:val="none" w:sz="0" w:space="0" w:color="auto"/>
                        <w:bottom w:val="none" w:sz="0" w:space="0" w:color="auto"/>
                        <w:right w:val="none" w:sz="0" w:space="0" w:color="auto"/>
                      </w:divBdr>
                    </w:div>
                  </w:divsChild>
                </w:div>
                <w:div w:id="2146770633">
                  <w:marLeft w:val="0"/>
                  <w:marRight w:val="0"/>
                  <w:marTop w:val="0"/>
                  <w:marBottom w:val="0"/>
                  <w:divBdr>
                    <w:top w:val="none" w:sz="0" w:space="0" w:color="auto"/>
                    <w:left w:val="none" w:sz="0" w:space="0" w:color="auto"/>
                    <w:bottom w:val="none" w:sz="0" w:space="0" w:color="auto"/>
                    <w:right w:val="none" w:sz="0" w:space="0" w:color="auto"/>
                  </w:divBdr>
                  <w:divsChild>
                    <w:div w:id="1512990921">
                      <w:marLeft w:val="0"/>
                      <w:marRight w:val="0"/>
                      <w:marTop w:val="0"/>
                      <w:marBottom w:val="0"/>
                      <w:divBdr>
                        <w:top w:val="none" w:sz="0" w:space="0" w:color="auto"/>
                        <w:left w:val="none" w:sz="0" w:space="0" w:color="auto"/>
                        <w:bottom w:val="none" w:sz="0" w:space="0" w:color="auto"/>
                        <w:right w:val="none" w:sz="0" w:space="0" w:color="auto"/>
                      </w:divBdr>
                    </w:div>
                  </w:divsChild>
                </w:div>
                <w:div w:id="623003542">
                  <w:marLeft w:val="0"/>
                  <w:marRight w:val="0"/>
                  <w:marTop w:val="0"/>
                  <w:marBottom w:val="0"/>
                  <w:divBdr>
                    <w:top w:val="none" w:sz="0" w:space="0" w:color="auto"/>
                    <w:left w:val="none" w:sz="0" w:space="0" w:color="auto"/>
                    <w:bottom w:val="none" w:sz="0" w:space="0" w:color="auto"/>
                    <w:right w:val="none" w:sz="0" w:space="0" w:color="auto"/>
                  </w:divBdr>
                  <w:divsChild>
                    <w:div w:id="456873355">
                      <w:marLeft w:val="0"/>
                      <w:marRight w:val="0"/>
                      <w:marTop w:val="0"/>
                      <w:marBottom w:val="0"/>
                      <w:divBdr>
                        <w:top w:val="none" w:sz="0" w:space="0" w:color="auto"/>
                        <w:left w:val="none" w:sz="0" w:space="0" w:color="auto"/>
                        <w:bottom w:val="none" w:sz="0" w:space="0" w:color="auto"/>
                        <w:right w:val="none" w:sz="0" w:space="0" w:color="auto"/>
                      </w:divBdr>
                    </w:div>
                    <w:div w:id="1492016913">
                      <w:marLeft w:val="0"/>
                      <w:marRight w:val="0"/>
                      <w:marTop w:val="0"/>
                      <w:marBottom w:val="0"/>
                      <w:divBdr>
                        <w:top w:val="none" w:sz="0" w:space="0" w:color="auto"/>
                        <w:left w:val="none" w:sz="0" w:space="0" w:color="auto"/>
                        <w:bottom w:val="none" w:sz="0" w:space="0" w:color="auto"/>
                        <w:right w:val="none" w:sz="0" w:space="0" w:color="auto"/>
                      </w:divBdr>
                    </w:div>
                  </w:divsChild>
                </w:div>
                <w:div w:id="1692877149">
                  <w:marLeft w:val="0"/>
                  <w:marRight w:val="0"/>
                  <w:marTop w:val="0"/>
                  <w:marBottom w:val="0"/>
                  <w:divBdr>
                    <w:top w:val="none" w:sz="0" w:space="0" w:color="auto"/>
                    <w:left w:val="none" w:sz="0" w:space="0" w:color="auto"/>
                    <w:bottom w:val="none" w:sz="0" w:space="0" w:color="auto"/>
                    <w:right w:val="none" w:sz="0" w:space="0" w:color="auto"/>
                  </w:divBdr>
                  <w:divsChild>
                    <w:div w:id="1766266344">
                      <w:marLeft w:val="0"/>
                      <w:marRight w:val="0"/>
                      <w:marTop w:val="0"/>
                      <w:marBottom w:val="0"/>
                      <w:divBdr>
                        <w:top w:val="none" w:sz="0" w:space="0" w:color="auto"/>
                        <w:left w:val="none" w:sz="0" w:space="0" w:color="auto"/>
                        <w:bottom w:val="none" w:sz="0" w:space="0" w:color="auto"/>
                        <w:right w:val="none" w:sz="0" w:space="0" w:color="auto"/>
                      </w:divBdr>
                    </w:div>
                  </w:divsChild>
                </w:div>
                <w:div w:id="75789535">
                  <w:marLeft w:val="0"/>
                  <w:marRight w:val="0"/>
                  <w:marTop w:val="0"/>
                  <w:marBottom w:val="0"/>
                  <w:divBdr>
                    <w:top w:val="none" w:sz="0" w:space="0" w:color="auto"/>
                    <w:left w:val="none" w:sz="0" w:space="0" w:color="auto"/>
                    <w:bottom w:val="none" w:sz="0" w:space="0" w:color="auto"/>
                    <w:right w:val="none" w:sz="0" w:space="0" w:color="auto"/>
                  </w:divBdr>
                  <w:divsChild>
                    <w:div w:id="793600831">
                      <w:marLeft w:val="0"/>
                      <w:marRight w:val="0"/>
                      <w:marTop w:val="0"/>
                      <w:marBottom w:val="0"/>
                      <w:divBdr>
                        <w:top w:val="none" w:sz="0" w:space="0" w:color="auto"/>
                        <w:left w:val="none" w:sz="0" w:space="0" w:color="auto"/>
                        <w:bottom w:val="none" w:sz="0" w:space="0" w:color="auto"/>
                        <w:right w:val="none" w:sz="0" w:space="0" w:color="auto"/>
                      </w:divBdr>
                    </w:div>
                  </w:divsChild>
                </w:div>
                <w:div w:id="1656103542">
                  <w:marLeft w:val="0"/>
                  <w:marRight w:val="0"/>
                  <w:marTop w:val="0"/>
                  <w:marBottom w:val="0"/>
                  <w:divBdr>
                    <w:top w:val="none" w:sz="0" w:space="0" w:color="auto"/>
                    <w:left w:val="none" w:sz="0" w:space="0" w:color="auto"/>
                    <w:bottom w:val="none" w:sz="0" w:space="0" w:color="auto"/>
                    <w:right w:val="none" w:sz="0" w:space="0" w:color="auto"/>
                  </w:divBdr>
                  <w:divsChild>
                    <w:div w:id="1006206921">
                      <w:marLeft w:val="0"/>
                      <w:marRight w:val="0"/>
                      <w:marTop w:val="0"/>
                      <w:marBottom w:val="0"/>
                      <w:divBdr>
                        <w:top w:val="none" w:sz="0" w:space="0" w:color="auto"/>
                        <w:left w:val="none" w:sz="0" w:space="0" w:color="auto"/>
                        <w:bottom w:val="none" w:sz="0" w:space="0" w:color="auto"/>
                        <w:right w:val="none" w:sz="0" w:space="0" w:color="auto"/>
                      </w:divBdr>
                    </w:div>
                    <w:div w:id="1881550827">
                      <w:marLeft w:val="0"/>
                      <w:marRight w:val="0"/>
                      <w:marTop w:val="0"/>
                      <w:marBottom w:val="0"/>
                      <w:divBdr>
                        <w:top w:val="none" w:sz="0" w:space="0" w:color="auto"/>
                        <w:left w:val="none" w:sz="0" w:space="0" w:color="auto"/>
                        <w:bottom w:val="none" w:sz="0" w:space="0" w:color="auto"/>
                        <w:right w:val="none" w:sz="0" w:space="0" w:color="auto"/>
                      </w:divBdr>
                    </w:div>
                  </w:divsChild>
                </w:div>
                <w:div w:id="2020426372">
                  <w:marLeft w:val="0"/>
                  <w:marRight w:val="0"/>
                  <w:marTop w:val="0"/>
                  <w:marBottom w:val="0"/>
                  <w:divBdr>
                    <w:top w:val="none" w:sz="0" w:space="0" w:color="auto"/>
                    <w:left w:val="none" w:sz="0" w:space="0" w:color="auto"/>
                    <w:bottom w:val="none" w:sz="0" w:space="0" w:color="auto"/>
                    <w:right w:val="none" w:sz="0" w:space="0" w:color="auto"/>
                  </w:divBdr>
                  <w:divsChild>
                    <w:div w:id="4003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3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E0EB5-F084-4478-99BE-63B716592403}">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TotalTime>
  <Pages>68</Pages>
  <Words>14969</Words>
  <Characters>85328</Characters>
  <Application>Microsoft Office Word</Application>
  <DocSecurity>0</DocSecurity>
  <Lines>711</Lines>
  <Paragraphs>200</Paragraphs>
  <ScaleCrop>false</ScaleCrop>
  <Company/>
  <LinksUpToDate>false</LinksUpToDate>
  <CharactersWithSpaces>100097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Shreves, Alaina (NIH/NCI) [F]</dc:creator>
  <cp:keywords/>
  <dc:description/>
  <cp:lastModifiedBy>Cusack, Julie (NIH/NCI) [C]</cp:lastModifiedBy>
  <cp:revision>3</cp:revision>
  <cp:lastPrinted>2019-12-13T17:53:00Z</cp:lastPrinted>
  <dcterms:created xsi:type="dcterms:W3CDTF">2023-07-06T19:49:00Z</dcterms:created>
  <dcterms:modified xsi:type="dcterms:W3CDTF">2023-07-06T19:49:00Z</dcterms:modified>
</cp:coreProperties>
</file>