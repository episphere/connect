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AE913" w14:textId="1673E355" w:rsidR="78E492FB" w:rsidRPr="00514D5D" w:rsidRDefault="66E702C5" w:rsidP="66E702C5">
      <w:pPr>
        <w:pStyle w:val="Heading1"/>
        <w:rPr>
          <w:rFonts w:asciiTheme="minorHAnsi" w:hAnsiTheme="minorHAnsi" w:cstheme="minorBidi"/>
          <w:b/>
          <w:bCs/>
          <w:color w:val="auto"/>
        </w:rPr>
      </w:pPr>
      <w:r w:rsidRPr="66E702C5">
        <w:rPr>
          <w:rFonts w:asciiTheme="minorHAnsi" w:hAnsiTheme="minorHAnsi"/>
          <w:b/>
          <w:bCs/>
          <w:color w:val="auto"/>
        </w:rPr>
        <w:t xml:space="preserve">[SrvCov_COVIDINTRO_v1r0] Encuesta sobre la COVID-19 </w:t>
      </w:r>
    </w:p>
    <w:p w14:paraId="2839F33C" w14:textId="4DA57546" w:rsidR="0023542F" w:rsidRPr="00514D5D" w:rsidRDefault="66E702C5" w:rsidP="66E702C5">
      <w:r w:rsidRPr="66E702C5">
        <w:t>La pandemia de COVID-19 empezó desde el año 2020 en los Estados Unidos. Nos gustaría hacerle algunas preguntas sobre si tuvo COVID-19 y alguno de sus síntomas, cómo fue su experiencia durante la pandemia y si se vacunó contra la COVID-19. Si se vacunó, le será útil tener consigo la tarjeta de vacunación mientras llena esta sección del cuestionario.</w:t>
      </w:r>
    </w:p>
    <w:p w14:paraId="5F86824A" w14:textId="77777777" w:rsidR="00E5040C" w:rsidRPr="00514D5D" w:rsidRDefault="00E5040C" w:rsidP="66E702C5">
      <w:pPr>
        <w:spacing w:after="0"/>
      </w:pPr>
    </w:p>
    <w:p w14:paraId="72921F6D" w14:textId="519FD8BE" w:rsidR="00D0534B" w:rsidRPr="00514D5D" w:rsidRDefault="66E702C5" w:rsidP="66E702C5">
      <w:pPr>
        <w:pStyle w:val="ListParagraph"/>
        <w:numPr>
          <w:ilvl w:val="0"/>
          <w:numId w:val="46"/>
        </w:numPr>
      </w:pPr>
      <w:bookmarkStart w:id="0" w:name="_Hlk92355236"/>
      <w:r w:rsidRPr="66E702C5">
        <w:t>[SrvCov_COV1_v1r0] ¿Tuvo alguna vez COVID-19?</w:t>
      </w:r>
    </w:p>
    <w:p w14:paraId="7454F2CC" w14:textId="4A80C999" w:rsidR="007C022C" w:rsidRPr="00514D5D" w:rsidRDefault="66E702C5" w:rsidP="66E702C5">
      <w:pPr>
        <w:spacing w:after="0"/>
        <w:ind w:left="720"/>
      </w:pPr>
      <w:r w:rsidRPr="66E702C5">
        <w:t>1</w:t>
      </w:r>
      <w:r w:rsidR="12FD8053">
        <w:tab/>
      </w:r>
      <w:proofErr w:type="gramStart"/>
      <w:r w:rsidRPr="66E702C5">
        <w:t>Sí</w:t>
      </w:r>
      <w:proofErr w:type="gramEnd"/>
    </w:p>
    <w:p w14:paraId="49C2D88F" w14:textId="681E22CB" w:rsidR="007C022C" w:rsidRPr="00514D5D" w:rsidRDefault="66E702C5" w:rsidP="66E702C5">
      <w:pPr>
        <w:spacing w:after="0"/>
        <w:ind w:left="720"/>
        <w:rPr>
          <w:rFonts w:ascii="Calibri" w:eastAsia="Calibri" w:hAnsi="Calibri" w:cs="Calibri"/>
        </w:rPr>
      </w:pPr>
      <w:r w:rsidRPr="66E702C5">
        <w:t>0</w:t>
      </w:r>
      <w:r w:rsidR="3F5F3BAB">
        <w:tab/>
      </w:r>
      <w:proofErr w:type="gramStart"/>
      <w:r w:rsidRPr="66E702C5">
        <w:t>No</w:t>
      </w:r>
      <w:proofErr w:type="gramEnd"/>
      <w:r w:rsidRPr="66E702C5">
        <w:t xml:space="preserve"> </w:t>
      </w:r>
      <w:r w:rsidRPr="66E702C5">
        <w:rPr>
          <w:rFonts w:ascii="Wingdings" w:eastAsia="Wingdings" w:hAnsi="Wingdings" w:cs="Wingdings"/>
          <w:b/>
          <w:bCs/>
        </w:rPr>
        <w:t>à</w:t>
      </w:r>
      <w:r w:rsidRPr="66E702C5">
        <w:t xml:space="preserve"> </w:t>
      </w:r>
      <w:r w:rsidRPr="66E702C5">
        <w:rPr>
          <w:rFonts w:ascii="Calibri" w:eastAsia="Calibri" w:hAnsi="Calibri" w:cs="Calibri"/>
          <w:b/>
          <w:bCs/>
        </w:rPr>
        <w:t>GO TO SrvCov_COV23_v1r0</w:t>
      </w:r>
    </w:p>
    <w:p w14:paraId="06217801" w14:textId="0347951E" w:rsidR="77F364D6" w:rsidRDefault="66E702C5" w:rsidP="66E702C5">
      <w:pPr>
        <w:ind w:left="720"/>
        <w:rPr>
          <w:rFonts w:ascii="Calibri" w:eastAsia="Calibri" w:hAnsi="Calibri" w:cs="Calibri"/>
          <w:b/>
          <w:bCs/>
          <w:color w:val="000000" w:themeColor="text1"/>
        </w:rPr>
      </w:pPr>
      <w:r w:rsidRPr="66E702C5">
        <w:t>77</w:t>
      </w:r>
      <w:r w:rsidR="77F364D6">
        <w:tab/>
      </w:r>
      <w:proofErr w:type="gramStart"/>
      <w:r w:rsidRPr="66E702C5">
        <w:t>No</w:t>
      </w:r>
      <w:proofErr w:type="gramEnd"/>
      <w:r w:rsidRPr="66E702C5">
        <w:t xml:space="preserve"> estoy seguro </w:t>
      </w:r>
      <w:r w:rsidRPr="66E702C5">
        <w:rPr>
          <w:rFonts w:ascii="Wingdings" w:eastAsia="Wingdings" w:hAnsi="Wingdings" w:cs="Wingdings"/>
          <w:b/>
          <w:bCs/>
        </w:rPr>
        <w:t>à</w:t>
      </w:r>
      <w:r w:rsidRPr="66E702C5">
        <w:rPr>
          <w:rFonts w:ascii="Calibri" w:eastAsia="Calibri" w:hAnsi="Calibri" w:cs="Calibri"/>
          <w:b/>
          <w:bCs/>
        </w:rPr>
        <w:t xml:space="preserve"> GO TO</w:t>
      </w:r>
      <w:r w:rsidRPr="66E702C5">
        <w:rPr>
          <w:rFonts w:ascii="Calibri" w:eastAsia="Calibri" w:hAnsi="Calibri" w:cs="Calibri"/>
        </w:rPr>
        <w:t xml:space="preserve"> </w:t>
      </w:r>
      <w:r w:rsidRPr="66E702C5">
        <w:rPr>
          <w:rFonts w:ascii="Calibri" w:eastAsia="Calibri" w:hAnsi="Calibri" w:cs="Calibri"/>
          <w:b/>
          <w:bCs/>
        </w:rPr>
        <w:t>SrvCov_COV23_v1r0</w:t>
      </w:r>
    </w:p>
    <w:p w14:paraId="694E9529" w14:textId="0F6656C0" w:rsidR="77F364D6" w:rsidRDefault="66E702C5" w:rsidP="66E702C5">
      <w:pPr>
        <w:ind w:left="720"/>
        <w:rPr>
          <w:rFonts w:ascii="Calibri" w:eastAsia="Calibri" w:hAnsi="Calibri" w:cs="Calibri"/>
        </w:rPr>
      </w:pPr>
      <w:r w:rsidRPr="66E702C5">
        <w:rPr>
          <w:rFonts w:ascii="Calibri" w:eastAsia="Calibri" w:hAnsi="Calibri" w:cs="Calibri"/>
          <w:i/>
          <w:iCs/>
        </w:rPr>
        <w:t xml:space="preserve">NO RESPONSE </w:t>
      </w:r>
      <w:r w:rsidRPr="66E702C5">
        <w:rPr>
          <w:rFonts w:ascii="Wingdings" w:eastAsia="Wingdings" w:hAnsi="Wingdings" w:cs="Wingdings"/>
          <w:b/>
          <w:bCs/>
        </w:rPr>
        <w:t>à</w:t>
      </w:r>
      <w:r w:rsidRPr="66E702C5">
        <w:rPr>
          <w:rFonts w:ascii="Calibri" w:eastAsia="Calibri" w:hAnsi="Calibri" w:cs="Calibri"/>
          <w:b/>
          <w:bCs/>
        </w:rPr>
        <w:t xml:space="preserve"> </w:t>
      </w:r>
      <w:r w:rsidRPr="66E702C5">
        <w:rPr>
          <w:rFonts w:ascii="Calibri" w:eastAsia="Calibri" w:hAnsi="Calibri" w:cs="Calibri"/>
          <w:b/>
          <w:bCs/>
          <w:i/>
          <w:iCs/>
        </w:rPr>
        <w:t>GO TO SrvCov_COV23_v1r0</w:t>
      </w:r>
    </w:p>
    <w:p w14:paraId="244C7A1E" w14:textId="0FD62A17" w:rsidR="000C024F" w:rsidRPr="00514D5D" w:rsidRDefault="66E702C5" w:rsidP="66E702C5">
      <w:pPr>
        <w:pStyle w:val="ListParagraph"/>
        <w:numPr>
          <w:ilvl w:val="0"/>
          <w:numId w:val="46"/>
        </w:numPr>
      </w:pPr>
      <w:r w:rsidRPr="66E702C5">
        <w:t>[SrvCov_COV2_v1r0]</w:t>
      </w:r>
      <w:bookmarkEnd w:id="0"/>
      <w:r w:rsidRPr="66E702C5">
        <w:t xml:space="preserve"> ¿Cuántas veces tuvo COVID-19?</w:t>
      </w:r>
    </w:p>
    <w:p w14:paraId="633930F0" w14:textId="3E3569FD" w:rsidR="00C6721A" w:rsidRPr="00597FFA" w:rsidRDefault="66E702C5" w:rsidP="66E702C5">
      <w:pPr>
        <w:ind w:left="720"/>
      </w:pPr>
      <w:r w:rsidRPr="66E702C5">
        <w:t>|_|_| veces</w:t>
      </w:r>
    </w:p>
    <w:p w14:paraId="4690A432" w14:textId="32552CFD" w:rsidR="77F364D6" w:rsidRDefault="66E702C5" w:rsidP="66E702C5">
      <w:pPr>
        <w:spacing w:before="240" w:after="0" w:line="257" w:lineRule="auto"/>
        <w:ind w:firstLine="720"/>
        <w:rPr>
          <w:rFonts w:ascii="Calibri" w:eastAsia="Calibri" w:hAnsi="Calibri" w:cs="Calibri"/>
          <w:i/>
          <w:iCs/>
          <w:color w:val="000000" w:themeColor="text1"/>
        </w:rPr>
      </w:pPr>
      <w:r w:rsidRPr="66E702C5">
        <w:rPr>
          <w:rFonts w:ascii="Calibri" w:eastAsia="Calibri" w:hAnsi="Calibri" w:cs="Calibri"/>
          <w:i/>
          <w:iCs/>
        </w:rPr>
        <w:t>[RANGE CHECK min= 1]</w:t>
      </w:r>
    </w:p>
    <w:p w14:paraId="66283B05" w14:textId="32D5521B" w:rsidR="77F364D6" w:rsidRDefault="66E702C5" w:rsidP="66E702C5">
      <w:pPr>
        <w:spacing w:line="257" w:lineRule="auto"/>
        <w:ind w:firstLine="720"/>
        <w:rPr>
          <w:rFonts w:ascii="Calibri" w:eastAsia="Calibri" w:hAnsi="Calibri" w:cs="Calibri"/>
          <w:b/>
          <w:bCs/>
          <w:i/>
          <w:iCs/>
          <w:color w:val="000000" w:themeColor="text1"/>
        </w:rPr>
      </w:pPr>
      <w:r w:rsidRPr="66E702C5">
        <w:rPr>
          <w:rFonts w:ascii="Calibri" w:eastAsia="Calibri" w:hAnsi="Calibri" w:cs="Calibri"/>
          <w:i/>
          <w:iCs/>
        </w:rPr>
        <w:t>NO RESPONSE</w:t>
      </w:r>
      <w:r w:rsidRPr="66E702C5">
        <w:rPr>
          <w:rFonts w:ascii="Calibri" w:eastAsia="Calibri" w:hAnsi="Calibri" w:cs="Calibri"/>
          <w:b/>
          <w:bCs/>
          <w:i/>
          <w:iCs/>
        </w:rPr>
        <w:t xml:space="preserve"> </w:t>
      </w:r>
      <w:r w:rsidRPr="66E702C5">
        <w:rPr>
          <w:rFonts w:ascii="Wingdings" w:eastAsia="Wingdings" w:hAnsi="Wingdings" w:cs="Wingdings"/>
          <w:b/>
          <w:bCs/>
        </w:rPr>
        <w:t>à</w:t>
      </w:r>
      <w:r w:rsidRPr="66E702C5">
        <w:rPr>
          <w:rFonts w:ascii="Calibri" w:eastAsia="Calibri" w:hAnsi="Calibri" w:cs="Calibri"/>
          <w:b/>
          <w:bCs/>
        </w:rPr>
        <w:t xml:space="preserve"> </w:t>
      </w:r>
      <w:r w:rsidRPr="66E702C5">
        <w:rPr>
          <w:rFonts w:ascii="Calibri" w:eastAsia="Calibri" w:hAnsi="Calibri" w:cs="Calibri"/>
          <w:b/>
          <w:bCs/>
          <w:i/>
          <w:iCs/>
        </w:rPr>
        <w:t>GO TO COV3 AND SET LOOP ITERATION TO 1</w:t>
      </w:r>
    </w:p>
    <w:p w14:paraId="7D7DC4DA" w14:textId="65071C3A" w:rsidR="77F364D6" w:rsidRDefault="7AA61E15" w:rsidP="70210875">
      <w:pPr>
        <w:spacing w:before="240" w:line="257" w:lineRule="auto"/>
        <w:rPr>
          <w:rFonts w:ascii="Calibri" w:eastAsia="Calibri" w:hAnsi="Calibri" w:cs="Calibri"/>
          <w:b/>
          <w:bCs/>
          <w:color w:val="000000" w:themeColor="text1"/>
        </w:rPr>
      </w:pPr>
      <w:r w:rsidRPr="7AA61E15">
        <w:rPr>
          <w:rFonts w:ascii="Calibri" w:eastAsia="Calibri" w:hAnsi="Calibri" w:cs="Calibri"/>
          <w:b/>
          <w:bCs/>
        </w:rPr>
        <w:t>[</w:t>
      </w:r>
      <w:proofErr w:type="spellStart"/>
      <w:proofErr w:type="gramStart"/>
      <w:r w:rsidRPr="7AA61E15">
        <w:rPr>
          <w:rFonts w:ascii="Calibri" w:eastAsia="Calibri" w:hAnsi="Calibri" w:cs="Calibri"/>
          <w:b/>
          <w:bCs/>
        </w:rPr>
        <w:t>Fill</w:t>
      </w:r>
      <w:proofErr w:type="spellEnd"/>
      <w:r w:rsidRPr="7AA61E15">
        <w:rPr>
          <w:rFonts w:ascii="Calibri" w:eastAsia="Calibri" w:hAnsi="Calibri" w:cs="Calibri"/>
          <w:b/>
          <w:bCs/>
        </w:rPr>
        <w:t xml:space="preserve"> </w:t>
      </w:r>
      <w:r w:rsidRPr="7AA61E15">
        <w:rPr>
          <w:rFonts w:ascii="Calibri" w:eastAsia="Calibri" w:hAnsi="Calibri" w:cs="Calibri"/>
        </w:rPr>
        <w:t xml:space="preserve"> 1</w:t>
      </w:r>
      <w:r w:rsidRPr="7AA61E15">
        <w:rPr>
          <w:rFonts w:ascii="Calibri" w:eastAsia="Calibri" w:hAnsi="Calibri" w:cs="Calibri"/>
          <w:vertAlign w:val="superscript"/>
        </w:rPr>
        <w:t>o</w:t>
      </w:r>
      <w:proofErr w:type="gramEnd"/>
      <w:r w:rsidRPr="7AA61E15">
        <w:rPr>
          <w:rFonts w:ascii="Calibri" w:eastAsia="Calibri" w:hAnsi="Calibri" w:cs="Calibri"/>
        </w:rPr>
        <w:t>, 2</w:t>
      </w:r>
      <w:r w:rsidRPr="7AA61E15">
        <w:rPr>
          <w:rFonts w:ascii="Calibri" w:eastAsia="Calibri" w:hAnsi="Calibri" w:cs="Calibri"/>
          <w:vertAlign w:val="superscript"/>
        </w:rPr>
        <w:t>o</w:t>
      </w:r>
      <w:r w:rsidRPr="7AA61E15">
        <w:rPr>
          <w:rFonts w:ascii="Calibri" w:eastAsia="Calibri" w:hAnsi="Calibri" w:cs="Calibri"/>
        </w:rPr>
        <w:t>, 3</w:t>
      </w:r>
      <w:r w:rsidRPr="7AA61E15">
        <w:rPr>
          <w:rFonts w:ascii="Calibri" w:eastAsia="Calibri" w:hAnsi="Calibri" w:cs="Calibri"/>
          <w:vertAlign w:val="superscript"/>
        </w:rPr>
        <w:t>o</w:t>
      </w:r>
      <w:r w:rsidRPr="7AA61E15">
        <w:rPr>
          <w:rFonts w:ascii="Calibri" w:eastAsia="Calibri" w:hAnsi="Calibri" w:cs="Calibri"/>
        </w:rPr>
        <w:t>,</w:t>
      </w:r>
      <w:r w:rsidRPr="7AA61E15">
        <w:rPr>
          <w:rFonts w:ascii="Calibri" w:eastAsia="Calibri" w:hAnsi="Calibri" w:cs="Calibri"/>
          <w:b/>
          <w:bCs/>
        </w:rPr>
        <w:t xml:space="preserve"> etc. </w:t>
      </w:r>
      <w:proofErr w:type="spellStart"/>
      <w:r w:rsidRPr="7AA61E15">
        <w:rPr>
          <w:rFonts w:ascii="Calibri" w:eastAsia="Calibri" w:hAnsi="Calibri" w:cs="Calibri"/>
          <w:b/>
          <w:bCs/>
        </w:rPr>
        <w:t>according</w:t>
      </w:r>
      <w:proofErr w:type="spellEnd"/>
      <w:r w:rsidRPr="7AA61E15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7AA61E15">
        <w:rPr>
          <w:rFonts w:ascii="Calibri" w:eastAsia="Calibri" w:hAnsi="Calibri" w:cs="Calibri"/>
          <w:b/>
          <w:bCs/>
        </w:rPr>
        <w:t>to</w:t>
      </w:r>
      <w:proofErr w:type="spellEnd"/>
      <w:r w:rsidRPr="7AA61E15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7AA61E15">
        <w:rPr>
          <w:rFonts w:ascii="Calibri" w:eastAsia="Calibri" w:hAnsi="Calibri" w:cs="Calibri"/>
          <w:b/>
          <w:bCs/>
        </w:rPr>
        <w:t>how</w:t>
      </w:r>
      <w:proofErr w:type="spellEnd"/>
      <w:r w:rsidRPr="7AA61E15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7AA61E15">
        <w:rPr>
          <w:rFonts w:ascii="Calibri" w:eastAsia="Calibri" w:hAnsi="Calibri" w:cs="Calibri"/>
          <w:b/>
          <w:bCs/>
        </w:rPr>
        <w:t>many</w:t>
      </w:r>
      <w:proofErr w:type="spellEnd"/>
      <w:r w:rsidRPr="7AA61E15">
        <w:rPr>
          <w:rFonts w:ascii="Calibri" w:eastAsia="Calibri" w:hAnsi="Calibri" w:cs="Calibri"/>
          <w:b/>
          <w:bCs/>
        </w:rPr>
        <w:t xml:space="preserve"> times </w:t>
      </w:r>
      <w:r w:rsidRPr="7AA61E15">
        <w:rPr>
          <w:rFonts w:ascii="Calibri" w:eastAsia="Calibri" w:hAnsi="Calibri" w:cs="Calibri"/>
        </w:rPr>
        <w:t>[SrvCov_COV3_SRC_v3r0]</w:t>
      </w:r>
      <w:r w:rsidRPr="7AA61E15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7AA61E15">
        <w:rPr>
          <w:rFonts w:ascii="Calibri" w:eastAsia="Calibri" w:hAnsi="Calibri" w:cs="Calibri"/>
          <w:b/>
          <w:bCs/>
        </w:rPr>
        <w:t>is</w:t>
      </w:r>
      <w:proofErr w:type="spellEnd"/>
      <w:r w:rsidRPr="7AA61E15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7AA61E15">
        <w:rPr>
          <w:rFonts w:ascii="Calibri" w:eastAsia="Calibri" w:hAnsi="Calibri" w:cs="Calibri"/>
          <w:b/>
          <w:bCs/>
        </w:rPr>
        <w:t>displayed</w:t>
      </w:r>
      <w:proofErr w:type="spellEnd"/>
      <w:r w:rsidRPr="7AA61E15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7AA61E15">
        <w:rPr>
          <w:rFonts w:ascii="Calibri" w:eastAsia="Calibri" w:hAnsi="Calibri" w:cs="Calibri"/>
          <w:b/>
          <w:bCs/>
        </w:rPr>
        <w:t>to</w:t>
      </w:r>
      <w:proofErr w:type="spellEnd"/>
      <w:r w:rsidRPr="7AA61E15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7AA61E15">
        <w:rPr>
          <w:rFonts w:ascii="Calibri" w:eastAsia="Calibri" w:hAnsi="Calibri" w:cs="Calibri"/>
          <w:b/>
          <w:bCs/>
        </w:rPr>
        <w:t>the</w:t>
      </w:r>
      <w:proofErr w:type="spellEnd"/>
      <w:r w:rsidRPr="7AA61E15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7AA61E15">
        <w:rPr>
          <w:rFonts w:ascii="Calibri" w:eastAsia="Calibri" w:hAnsi="Calibri" w:cs="Calibri"/>
          <w:b/>
          <w:bCs/>
        </w:rPr>
        <w:t>respondent</w:t>
      </w:r>
      <w:proofErr w:type="spellEnd"/>
      <w:r w:rsidRPr="7AA61E15">
        <w:rPr>
          <w:rFonts w:ascii="Calibri" w:eastAsia="Calibri" w:hAnsi="Calibri" w:cs="Calibri"/>
          <w:b/>
          <w:bCs/>
        </w:rPr>
        <w:t>]</w:t>
      </w:r>
    </w:p>
    <w:p w14:paraId="3888F02B" w14:textId="77D98EFF" w:rsidR="00524D4F" w:rsidRPr="00514D5D" w:rsidRDefault="73C049BF" w:rsidP="00514D5D">
      <w:pPr>
        <w:pStyle w:val="ListParagraph"/>
        <w:numPr>
          <w:ilvl w:val="0"/>
          <w:numId w:val="46"/>
        </w:numPr>
      </w:pPr>
      <w:r w:rsidRPr="73C049BF">
        <w:t>[SrvCov_COV3_SRC_v3r0] ¿Cuándo fue la [</w:t>
      </w:r>
      <w:r w:rsidRPr="73C049BF">
        <w:rPr>
          <w:rFonts w:ascii="Calibri" w:eastAsia="Calibri" w:hAnsi="Calibri" w:cs="Calibri"/>
        </w:rPr>
        <w:t>1</w:t>
      </w:r>
      <w:r w:rsidRPr="73C049BF">
        <w:rPr>
          <w:rFonts w:ascii="Calibri" w:eastAsia="Calibri" w:hAnsi="Calibri" w:cs="Calibri"/>
          <w:vertAlign w:val="superscript"/>
        </w:rPr>
        <w:t>o</w:t>
      </w:r>
      <w:r w:rsidRPr="73C049BF">
        <w:rPr>
          <w:rFonts w:ascii="Calibri" w:eastAsia="Calibri" w:hAnsi="Calibri" w:cs="Calibri"/>
        </w:rPr>
        <w:t>, 2</w:t>
      </w:r>
      <w:r w:rsidRPr="73C049BF">
        <w:rPr>
          <w:rFonts w:ascii="Calibri" w:eastAsia="Calibri" w:hAnsi="Calibri" w:cs="Calibri"/>
          <w:vertAlign w:val="superscript"/>
        </w:rPr>
        <w:t>o</w:t>
      </w:r>
      <w:r w:rsidRPr="73C049BF">
        <w:rPr>
          <w:rFonts w:ascii="Calibri" w:eastAsia="Calibri" w:hAnsi="Calibri" w:cs="Calibri"/>
        </w:rPr>
        <w:t>, 3</w:t>
      </w:r>
      <w:r w:rsidRPr="73C049BF">
        <w:rPr>
          <w:rFonts w:ascii="Calibri" w:eastAsia="Calibri" w:hAnsi="Calibri" w:cs="Calibri"/>
          <w:vertAlign w:val="superscript"/>
        </w:rPr>
        <w:t>o</w:t>
      </w:r>
      <w:r w:rsidRPr="73C049BF">
        <w:rPr>
          <w:rFonts w:ascii="Calibri" w:eastAsia="Calibri" w:hAnsi="Calibri" w:cs="Calibri"/>
        </w:rPr>
        <w:t xml:space="preserve">, </w:t>
      </w:r>
      <w:r w:rsidRPr="73C049BF">
        <w:rPr>
          <w:b/>
          <w:bCs/>
        </w:rPr>
        <w:t>etc.</w:t>
      </w:r>
      <w:r w:rsidRPr="73C049BF">
        <w:t>] vez que tuvo COVID-19? Si no está seguro, dé su mejor aproximación. Si está usando un teléfono o una tableta, pulse el recuadro gris para poner su respuesta.</w:t>
      </w:r>
    </w:p>
    <w:p w14:paraId="52DCE116" w14:textId="4BED009E" w:rsidR="00524D4F" w:rsidRPr="00514D5D" w:rsidRDefault="73C049BF" w:rsidP="66E702C5">
      <w:pPr>
        <w:spacing w:line="257" w:lineRule="auto"/>
        <w:ind w:firstLine="720"/>
        <w:rPr>
          <w:rFonts w:ascii="Calibri" w:eastAsia="Calibri" w:hAnsi="Calibri" w:cs="Calibri"/>
        </w:rPr>
      </w:pPr>
      <w:r w:rsidRPr="73C049BF">
        <w:t>__ mes</w:t>
      </w:r>
      <w:r w:rsidR="04449EE2">
        <w:tab/>
      </w:r>
      <w:r w:rsidRPr="73C049BF">
        <w:t xml:space="preserve">____ año </w:t>
      </w:r>
      <w:r w:rsidRPr="73C049BF">
        <w:rPr>
          <w:rFonts w:ascii="Calibri" w:eastAsia="Calibri" w:hAnsi="Calibri" w:cs="Calibri"/>
        </w:rPr>
        <w:t xml:space="preserve">[SrvCov_COV3_MY_v3r1]  </w:t>
      </w:r>
    </w:p>
    <w:p w14:paraId="04AB3E7D" w14:textId="0100CFAA" w:rsidR="00524D4F" w:rsidRPr="00514D5D" w:rsidRDefault="73C049BF" w:rsidP="73C049BF">
      <w:pPr>
        <w:spacing w:line="257" w:lineRule="auto"/>
        <w:ind w:firstLine="720"/>
        <w:rPr>
          <w:rFonts w:ascii="Calibri" w:eastAsia="Calibri" w:hAnsi="Calibri" w:cs="Calibri"/>
          <w:i/>
          <w:iCs/>
          <w:color w:val="000000" w:themeColor="text1"/>
        </w:rPr>
      </w:pPr>
      <w:r w:rsidRPr="73C049BF">
        <w:rPr>
          <w:rFonts w:ascii="Calibri" w:eastAsia="Calibri" w:hAnsi="Calibri" w:cs="Calibri"/>
          <w:i/>
          <w:iCs/>
        </w:rPr>
        <w:t xml:space="preserve">[RANGE CHECK min=1/2020 </w:t>
      </w:r>
      <w:proofErr w:type="spellStart"/>
      <w:r w:rsidRPr="73C049BF">
        <w:rPr>
          <w:rFonts w:ascii="Calibri" w:eastAsia="Calibri" w:hAnsi="Calibri" w:cs="Calibri"/>
          <w:i/>
          <w:iCs/>
        </w:rPr>
        <w:t>max</w:t>
      </w:r>
      <w:proofErr w:type="spellEnd"/>
      <w:r w:rsidRPr="73C049BF">
        <w:rPr>
          <w:rFonts w:ascii="Calibri" w:eastAsia="Calibri" w:hAnsi="Calibri" w:cs="Calibri"/>
          <w:i/>
          <w:iCs/>
        </w:rPr>
        <w:t xml:space="preserve">= </w:t>
      </w:r>
      <w:proofErr w:type="spellStart"/>
      <w:r w:rsidRPr="73C049BF">
        <w:rPr>
          <w:rFonts w:ascii="Calibri" w:eastAsia="Calibri" w:hAnsi="Calibri" w:cs="Calibri"/>
          <w:i/>
          <w:iCs/>
        </w:rPr>
        <w:t>current</w:t>
      </w:r>
      <w:proofErr w:type="spellEnd"/>
      <w:r w:rsidRPr="73C049BF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73C049BF">
        <w:rPr>
          <w:rFonts w:ascii="Calibri" w:eastAsia="Calibri" w:hAnsi="Calibri" w:cs="Calibri"/>
          <w:i/>
          <w:iCs/>
        </w:rPr>
        <w:t>month</w:t>
      </w:r>
      <w:proofErr w:type="spellEnd"/>
      <w:r w:rsidRPr="73C049BF">
        <w:rPr>
          <w:rFonts w:ascii="Calibri" w:eastAsia="Calibri" w:hAnsi="Calibri" w:cs="Calibri"/>
          <w:i/>
          <w:iCs/>
        </w:rPr>
        <w:t>/</w:t>
      </w:r>
      <w:proofErr w:type="spellStart"/>
      <w:r w:rsidRPr="73C049BF">
        <w:rPr>
          <w:rFonts w:ascii="Calibri" w:eastAsia="Calibri" w:hAnsi="Calibri" w:cs="Calibri"/>
          <w:i/>
          <w:iCs/>
        </w:rPr>
        <w:t>year</w:t>
      </w:r>
      <w:proofErr w:type="spellEnd"/>
      <w:r w:rsidRPr="73C049BF">
        <w:rPr>
          <w:rFonts w:ascii="Calibri" w:eastAsia="Calibri" w:hAnsi="Calibri" w:cs="Calibri"/>
          <w:i/>
          <w:iCs/>
        </w:rPr>
        <w:t>]</w:t>
      </w:r>
    </w:p>
    <w:p w14:paraId="5F9FF89D" w14:textId="4DE0FA5E" w:rsidR="008F03E9" w:rsidRPr="00514D5D" w:rsidRDefault="66E702C5" w:rsidP="66E702C5">
      <w:pPr>
        <w:pStyle w:val="ListParagraph"/>
        <w:numPr>
          <w:ilvl w:val="0"/>
          <w:numId w:val="46"/>
        </w:numPr>
        <w:ind w:right="-270"/>
      </w:pPr>
      <w:r w:rsidRPr="66E702C5">
        <w:t>[SrvCov_COV4_v1r0] La [</w:t>
      </w:r>
      <w:r w:rsidRPr="66E702C5">
        <w:rPr>
          <w:rFonts w:ascii="Calibri" w:eastAsia="Calibri" w:hAnsi="Calibri" w:cs="Calibri"/>
        </w:rPr>
        <w:t xml:space="preserve"> 1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 2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 3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</w:t>
      </w:r>
      <w:r w:rsidRPr="66E702C5">
        <w:t xml:space="preserve"> etc.] vez que tuvo COVID-19, ¿tuvo alguna prueba que dio </w:t>
      </w:r>
      <w:r w:rsidRPr="66E702C5">
        <w:rPr>
          <w:b/>
          <w:bCs/>
        </w:rPr>
        <w:t>positiva</w:t>
      </w:r>
      <w:r w:rsidRPr="66E702C5">
        <w:t xml:space="preserve">? </w:t>
      </w:r>
    </w:p>
    <w:p w14:paraId="171191AE" w14:textId="0FDFC47A" w:rsidR="008F03E9" w:rsidRPr="00514D5D" w:rsidRDefault="66E702C5" w:rsidP="66E702C5">
      <w:pPr>
        <w:spacing w:after="0"/>
        <w:ind w:left="720"/>
        <w:rPr>
          <w:rFonts w:ascii="Calibri" w:eastAsia="Calibri" w:hAnsi="Calibri" w:cs="Calibri"/>
        </w:rPr>
      </w:pPr>
      <w:r w:rsidRPr="66E702C5">
        <w:t>1</w:t>
      </w:r>
      <w:r w:rsidR="3F5F3BAB">
        <w:tab/>
      </w:r>
      <w:proofErr w:type="gramStart"/>
      <w:r w:rsidRPr="66E702C5">
        <w:t>Sí</w:t>
      </w:r>
      <w:proofErr w:type="gramEnd"/>
      <w:r w:rsidRPr="66E702C5">
        <w:t xml:space="preserve"> </w:t>
      </w:r>
      <w:r w:rsidRPr="66E702C5">
        <w:rPr>
          <w:rFonts w:ascii="Wingdings" w:eastAsia="Wingdings" w:hAnsi="Wingdings" w:cs="Wingdings"/>
          <w:b/>
          <w:bCs/>
        </w:rPr>
        <w:t>à</w:t>
      </w:r>
      <w:r w:rsidRPr="66E702C5">
        <w:rPr>
          <w:rFonts w:ascii="Calibri" w:eastAsia="Calibri" w:hAnsi="Calibri" w:cs="Calibri"/>
          <w:b/>
          <w:bCs/>
        </w:rPr>
        <w:t xml:space="preserve"> GO TO SrvCov_COV6_v1r0</w:t>
      </w:r>
    </w:p>
    <w:p w14:paraId="180E703E" w14:textId="1259916C" w:rsidR="008F03E9" w:rsidRPr="001B70F8" w:rsidRDefault="66E702C5" w:rsidP="66E702C5">
      <w:pPr>
        <w:spacing w:after="0"/>
        <w:ind w:left="720"/>
        <w:rPr>
          <w:rFonts w:ascii="Calibri" w:eastAsia="Calibri" w:hAnsi="Calibri" w:cs="Calibri"/>
        </w:rPr>
      </w:pPr>
      <w:r w:rsidRPr="66E702C5">
        <w:t>0</w:t>
      </w:r>
      <w:r w:rsidR="3F5F3BAB">
        <w:tab/>
      </w:r>
      <w:proofErr w:type="gramStart"/>
      <w:r w:rsidRPr="66E702C5">
        <w:t>No</w:t>
      </w:r>
      <w:proofErr w:type="gramEnd"/>
      <w:r w:rsidRPr="66E702C5">
        <w:t xml:space="preserve"> </w:t>
      </w:r>
      <w:r w:rsidRPr="66E702C5">
        <w:rPr>
          <w:rFonts w:ascii="Wingdings" w:eastAsia="Wingdings" w:hAnsi="Wingdings" w:cs="Wingdings"/>
          <w:b/>
          <w:bCs/>
        </w:rPr>
        <w:t>à</w:t>
      </w:r>
      <w:r w:rsidRPr="66E702C5">
        <w:rPr>
          <w:rFonts w:ascii="Calibri" w:eastAsia="Calibri" w:hAnsi="Calibri" w:cs="Calibri"/>
          <w:b/>
          <w:bCs/>
        </w:rPr>
        <w:t xml:space="preserve"> GO TO SrvCov_COV5_v1r0</w:t>
      </w:r>
    </w:p>
    <w:p w14:paraId="7F990CB1" w14:textId="113A0E0F" w:rsidR="00B0660A" w:rsidRPr="00480C81" w:rsidRDefault="66E702C5" w:rsidP="66E702C5">
      <w:pPr>
        <w:spacing w:line="257" w:lineRule="auto"/>
        <w:ind w:firstLine="720"/>
        <w:rPr>
          <w:rFonts w:ascii="Calibri" w:eastAsia="Calibri" w:hAnsi="Calibri" w:cs="Calibri"/>
          <w:b/>
          <w:bCs/>
          <w:color w:val="000000" w:themeColor="text1"/>
        </w:rPr>
      </w:pPr>
      <w:r w:rsidRPr="66E702C5">
        <w:t>77</w:t>
      </w:r>
      <w:r w:rsidR="3F5F3BAB">
        <w:tab/>
      </w:r>
      <w:proofErr w:type="gramStart"/>
      <w:r w:rsidRPr="66E702C5">
        <w:t>No</w:t>
      </w:r>
      <w:proofErr w:type="gramEnd"/>
      <w:r w:rsidRPr="66E702C5">
        <w:t xml:space="preserve"> estoy seguro </w:t>
      </w:r>
      <w:r w:rsidRPr="66E702C5">
        <w:rPr>
          <w:rFonts w:ascii="Wingdings" w:eastAsia="Wingdings" w:hAnsi="Wingdings" w:cs="Wingdings"/>
          <w:b/>
          <w:bCs/>
        </w:rPr>
        <w:t>à</w:t>
      </w:r>
      <w:r w:rsidRPr="66E702C5">
        <w:rPr>
          <w:rFonts w:ascii="Calibri" w:eastAsia="Calibri" w:hAnsi="Calibri" w:cs="Calibri"/>
          <w:b/>
          <w:bCs/>
        </w:rPr>
        <w:t xml:space="preserve"> GO TO SrvCov_COV5_v1r0</w:t>
      </w:r>
    </w:p>
    <w:p w14:paraId="06DF9F7F" w14:textId="1BCB6BEB" w:rsidR="00B0660A" w:rsidRPr="00480C81" w:rsidRDefault="66E702C5" w:rsidP="66E702C5">
      <w:pPr>
        <w:spacing w:line="257" w:lineRule="auto"/>
        <w:ind w:firstLine="720"/>
        <w:rPr>
          <w:rFonts w:ascii="Calibri" w:eastAsia="Calibri" w:hAnsi="Calibri" w:cs="Calibri"/>
          <w:b/>
          <w:bCs/>
          <w:i/>
          <w:iCs/>
          <w:color w:val="000000" w:themeColor="text1"/>
        </w:rPr>
      </w:pPr>
      <w:r w:rsidRPr="66E702C5">
        <w:rPr>
          <w:rFonts w:ascii="Calibri" w:eastAsia="Calibri" w:hAnsi="Calibri" w:cs="Calibri"/>
          <w:i/>
          <w:iCs/>
        </w:rPr>
        <w:t xml:space="preserve">NO RESPONSE </w:t>
      </w:r>
      <w:r w:rsidRPr="66E702C5">
        <w:rPr>
          <w:rFonts w:ascii="Wingdings" w:eastAsia="Wingdings" w:hAnsi="Wingdings" w:cs="Wingdings"/>
          <w:b/>
          <w:bCs/>
        </w:rPr>
        <w:t>à</w:t>
      </w:r>
      <w:r w:rsidRPr="66E702C5">
        <w:rPr>
          <w:rFonts w:ascii="Calibri" w:eastAsia="Calibri" w:hAnsi="Calibri" w:cs="Calibri"/>
          <w:b/>
          <w:bCs/>
        </w:rPr>
        <w:t xml:space="preserve"> </w:t>
      </w:r>
      <w:r w:rsidRPr="66E702C5">
        <w:rPr>
          <w:rFonts w:ascii="Calibri" w:eastAsia="Calibri" w:hAnsi="Calibri" w:cs="Calibri"/>
          <w:b/>
          <w:bCs/>
          <w:i/>
          <w:iCs/>
        </w:rPr>
        <w:t>GO TO SrvCov_COV5_v1r0</w:t>
      </w:r>
    </w:p>
    <w:p w14:paraId="44D00CE5" w14:textId="2C9D6C18" w:rsidR="00B0660A" w:rsidRPr="00480C81" w:rsidRDefault="66E702C5" w:rsidP="66E702C5">
      <w:pPr>
        <w:spacing w:before="240" w:after="0" w:line="257" w:lineRule="auto"/>
        <w:rPr>
          <w:rFonts w:ascii="Calibri" w:eastAsia="Calibri" w:hAnsi="Calibri" w:cs="Calibri"/>
          <w:color w:val="000000" w:themeColor="text1"/>
        </w:rPr>
      </w:pPr>
      <w:r w:rsidRPr="66E702C5">
        <w:rPr>
          <w:rFonts w:ascii="Calibri" w:eastAsia="Calibri" w:hAnsi="Calibri" w:cs="Calibri"/>
          <w:b/>
          <w:bCs/>
        </w:rPr>
        <w:t>[DISPLAY</w:t>
      </w:r>
      <w:r w:rsidRPr="66E702C5">
        <w:rPr>
          <w:rFonts w:ascii="Calibri" w:eastAsia="Calibri" w:hAnsi="Calibri" w:cs="Calibri"/>
        </w:rPr>
        <w:t xml:space="preserve"> SrvCov_COV5_v1r0 </w:t>
      </w:r>
      <w:r w:rsidRPr="66E702C5">
        <w:rPr>
          <w:rFonts w:ascii="Calibri" w:eastAsia="Calibri" w:hAnsi="Calibri" w:cs="Calibri"/>
          <w:b/>
          <w:bCs/>
        </w:rPr>
        <w:t>IF</w:t>
      </w:r>
      <w:r w:rsidRPr="66E702C5">
        <w:rPr>
          <w:rFonts w:ascii="Calibri" w:eastAsia="Calibri" w:hAnsi="Calibri" w:cs="Calibri"/>
        </w:rPr>
        <w:t xml:space="preserve"> (SrvCov_COV4_v1r0= 0, 77)</w:t>
      </w:r>
    </w:p>
    <w:p w14:paraId="4F178169" w14:textId="11BD0C48" w:rsidR="00B0660A" w:rsidRPr="00480C81" w:rsidRDefault="66E702C5" w:rsidP="66E702C5">
      <w:pPr>
        <w:spacing w:line="257" w:lineRule="auto"/>
        <w:rPr>
          <w:rFonts w:ascii="Calibri" w:eastAsia="Calibri" w:hAnsi="Calibri" w:cs="Calibri"/>
        </w:rPr>
      </w:pPr>
      <w:r w:rsidRPr="66E702C5">
        <w:rPr>
          <w:rFonts w:ascii="Calibri" w:eastAsia="Calibri" w:hAnsi="Calibri" w:cs="Calibri"/>
          <w:b/>
          <w:bCs/>
        </w:rPr>
        <w:t>ELSE, GO TO</w:t>
      </w:r>
      <w:r w:rsidRPr="66E702C5">
        <w:rPr>
          <w:rFonts w:ascii="Calibri" w:eastAsia="Calibri" w:hAnsi="Calibri" w:cs="Calibri"/>
        </w:rPr>
        <w:t xml:space="preserve"> SrvCov_COV6_v1r0</w:t>
      </w:r>
      <w:r w:rsidRPr="66E702C5">
        <w:rPr>
          <w:rFonts w:ascii="Calibri" w:eastAsia="Calibri" w:hAnsi="Calibri" w:cs="Calibri"/>
          <w:b/>
          <w:bCs/>
        </w:rPr>
        <w:t>]</w:t>
      </w:r>
    </w:p>
    <w:p w14:paraId="23FB65EA" w14:textId="21D6E085" w:rsidR="007B3A31" w:rsidRPr="00514D5D" w:rsidRDefault="66E702C5" w:rsidP="66E702C5">
      <w:pPr>
        <w:pStyle w:val="ListParagraph"/>
        <w:numPr>
          <w:ilvl w:val="0"/>
          <w:numId w:val="46"/>
        </w:numPr>
        <w:spacing w:line="257" w:lineRule="auto"/>
      </w:pPr>
      <w:r w:rsidRPr="66E702C5">
        <w:t>[SrvCov_COV5_v1r0] La [</w:t>
      </w:r>
      <w:r w:rsidRPr="66E702C5">
        <w:rPr>
          <w:rFonts w:ascii="Calibri" w:eastAsia="Calibri" w:hAnsi="Calibri" w:cs="Calibri"/>
        </w:rPr>
        <w:t xml:space="preserve"> 1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 2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 3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</w:t>
      </w:r>
      <w:r w:rsidRPr="66E702C5">
        <w:t xml:space="preserve"> etc.] vez que tuvo COVID-19, ¿le dijo alguna vez un proveedor médico que creía que usted tenía COVID-19?</w:t>
      </w:r>
    </w:p>
    <w:p w14:paraId="7E817B53" w14:textId="1DF7DDD9" w:rsidR="007B3A31" w:rsidRPr="00514D5D" w:rsidRDefault="66E702C5" w:rsidP="66E702C5">
      <w:pPr>
        <w:spacing w:after="0"/>
        <w:ind w:left="720"/>
      </w:pPr>
      <w:r w:rsidRPr="66E702C5">
        <w:t>0</w:t>
      </w:r>
      <w:r w:rsidR="12FD8053">
        <w:tab/>
      </w:r>
      <w:proofErr w:type="gramStart"/>
      <w:r w:rsidRPr="66E702C5">
        <w:t>No</w:t>
      </w:r>
      <w:proofErr w:type="gramEnd"/>
      <w:r w:rsidRPr="66E702C5">
        <w:t xml:space="preserve"> </w:t>
      </w:r>
    </w:p>
    <w:p w14:paraId="25FCC7E8" w14:textId="7C044D1A" w:rsidR="00480C81" w:rsidRPr="00514D5D" w:rsidRDefault="66E702C5" w:rsidP="66E702C5">
      <w:pPr>
        <w:ind w:left="720"/>
      </w:pPr>
      <w:r w:rsidRPr="66E702C5">
        <w:lastRenderedPageBreak/>
        <w:t>1</w:t>
      </w:r>
      <w:r w:rsidR="12FD8053">
        <w:tab/>
      </w:r>
      <w:proofErr w:type="gramStart"/>
      <w:r w:rsidRPr="66E702C5">
        <w:t>Sí</w:t>
      </w:r>
      <w:proofErr w:type="gramEnd"/>
    </w:p>
    <w:p w14:paraId="09924023" w14:textId="30A7E5BF" w:rsidR="00BF32D1" w:rsidRPr="00514D5D" w:rsidRDefault="66E702C5" w:rsidP="66E702C5">
      <w:pPr>
        <w:pStyle w:val="ListParagraph"/>
        <w:numPr>
          <w:ilvl w:val="0"/>
          <w:numId w:val="46"/>
        </w:numPr>
      </w:pPr>
      <w:r w:rsidRPr="66E702C5">
        <w:t>[SrvCov_COV6_v1r0] La [</w:t>
      </w:r>
      <w:r w:rsidRPr="66E702C5">
        <w:rPr>
          <w:rFonts w:ascii="Calibri" w:eastAsia="Calibri" w:hAnsi="Calibri" w:cs="Calibri"/>
        </w:rPr>
        <w:t xml:space="preserve"> 1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 2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 3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</w:t>
      </w:r>
      <w:r w:rsidRPr="66E702C5">
        <w:t xml:space="preserve"> etc.] vez que tuvo COVID-19, ¿tuvo algún síntoma?</w:t>
      </w:r>
    </w:p>
    <w:p w14:paraId="6B013534" w14:textId="6BDB4DFF" w:rsidR="00BF32D1" w:rsidRPr="00514D5D" w:rsidRDefault="66E702C5" w:rsidP="66E702C5">
      <w:pPr>
        <w:spacing w:after="0"/>
        <w:ind w:left="720"/>
        <w:rPr>
          <w:rFonts w:ascii="Calibri" w:eastAsia="Calibri" w:hAnsi="Calibri" w:cs="Calibri"/>
        </w:rPr>
      </w:pPr>
      <w:r w:rsidRPr="66E702C5">
        <w:t>0</w:t>
      </w:r>
      <w:r w:rsidR="3F5F3BAB">
        <w:tab/>
      </w:r>
      <w:proofErr w:type="gramStart"/>
      <w:r w:rsidRPr="66E702C5">
        <w:t>No</w:t>
      </w:r>
      <w:proofErr w:type="gramEnd"/>
      <w:r w:rsidRPr="66E702C5">
        <w:t xml:space="preserve"> </w:t>
      </w:r>
      <w:r w:rsidRPr="66E702C5">
        <w:rPr>
          <w:rFonts w:ascii="Wingdings" w:eastAsia="Wingdings" w:hAnsi="Wingdings" w:cs="Wingdings"/>
          <w:b/>
          <w:bCs/>
        </w:rPr>
        <w:t>à</w:t>
      </w:r>
      <w:r w:rsidRPr="66E702C5">
        <w:rPr>
          <w:rFonts w:ascii="Calibri" w:eastAsia="Calibri" w:hAnsi="Calibri" w:cs="Calibri"/>
          <w:b/>
          <w:bCs/>
        </w:rPr>
        <w:t xml:space="preserve"> GO TO SrvCov_COVSUMMARY_v1r0</w:t>
      </w:r>
    </w:p>
    <w:p w14:paraId="144E506F" w14:textId="4BD4B84A" w:rsidR="001E5D0E" w:rsidRPr="00514D5D" w:rsidRDefault="66E702C5" w:rsidP="66E702C5">
      <w:pPr>
        <w:ind w:left="720"/>
      </w:pPr>
      <w:r w:rsidRPr="66E702C5">
        <w:t>1</w:t>
      </w:r>
      <w:r w:rsidR="12FD8053">
        <w:tab/>
      </w:r>
      <w:proofErr w:type="gramStart"/>
      <w:r w:rsidRPr="66E702C5">
        <w:t>Sí</w:t>
      </w:r>
      <w:proofErr w:type="gramEnd"/>
    </w:p>
    <w:p w14:paraId="528AB926" w14:textId="1EE66B83" w:rsidR="00BF32D1" w:rsidRPr="00514D5D" w:rsidRDefault="66E702C5" w:rsidP="66E702C5">
      <w:pPr>
        <w:pStyle w:val="ListParagraph"/>
        <w:numPr>
          <w:ilvl w:val="0"/>
          <w:numId w:val="46"/>
        </w:numPr>
      </w:pPr>
      <w:r w:rsidRPr="66E702C5">
        <w:t>[SrvCov_COV7_v1r0] Cuando tuvo sus peores síntomas de COVID-19, la [</w:t>
      </w:r>
      <w:r w:rsidRPr="66E702C5">
        <w:rPr>
          <w:rFonts w:ascii="Calibri" w:eastAsia="Calibri" w:hAnsi="Calibri" w:cs="Calibri"/>
        </w:rPr>
        <w:t xml:space="preserve"> 1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 2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 3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</w:t>
      </w:r>
      <w:r w:rsidRPr="66E702C5">
        <w:t xml:space="preserve"> etc.] vez que tuvo esta enfermedad, ¿esos síntomas interfirieron en sus actividades cotidianas o le impidieron realizarlas? </w:t>
      </w:r>
    </w:p>
    <w:p w14:paraId="49FEB8AA" w14:textId="368A0784" w:rsidR="00631F50" w:rsidRPr="00514D5D" w:rsidRDefault="66E702C5" w:rsidP="66E702C5">
      <w:pPr>
        <w:spacing w:after="0"/>
        <w:ind w:left="720"/>
      </w:pPr>
      <w:r w:rsidRPr="66E702C5">
        <w:t>0</w:t>
      </w:r>
      <w:r w:rsidR="12FD8053">
        <w:tab/>
      </w:r>
      <w:proofErr w:type="gramStart"/>
      <w:r w:rsidRPr="66E702C5">
        <w:t>Para</w:t>
      </w:r>
      <w:proofErr w:type="gramEnd"/>
      <w:r w:rsidRPr="66E702C5">
        <w:t xml:space="preserve"> nada</w:t>
      </w:r>
    </w:p>
    <w:p w14:paraId="4BFF1D83" w14:textId="77777777" w:rsidR="00631F50" w:rsidRPr="00514D5D" w:rsidRDefault="66E702C5" w:rsidP="66E702C5">
      <w:pPr>
        <w:spacing w:after="0"/>
        <w:ind w:left="720"/>
      </w:pPr>
      <w:r w:rsidRPr="66E702C5">
        <w:t>1</w:t>
      </w:r>
      <w:r w:rsidR="12FD8053">
        <w:tab/>
      </w:r>
      <w:proofErr w:type="gramStart"/>
      <w:r w:rsidRPr="66E702C5">
        <w:t>Un</w:t>
      </w:r>
      <w:proofErr w:type="gramEnd"/>
      <w:r w:rsidRPr="66E702C5">
        <w:t xml:space="preserve"> poquito</w:t>
      </w:r>
    </w:p>
    <w:p w14:paraId="151BF692" w14:textId="77777777" w:rsidR="00631F50" w:rsidRPr="00514D5D" w:rsidRDefault="66E702C5" w:rsidP="66E702C5">
      <w:pPr>
        <w:spacing w:after="0"/>
        <w:ind w:left="720"/>
      </w:pPr>
      <w:r w:rsidRPr="66E702C5">
        <w:t>2</w:t>
      </w:r>
      <w:r w:rsidR="12FD8053">
        <w:tab/>
      </w:r>
      <w:proofErr w:type="gramStart"/>
      <w:r w:rsidRPr="66E702C5">
        <w:t>Algo</w:t>
      </w:r>
      <w:proofErr w:type="gramEnd"/>
    </w:p>
    <w:p w14:paraId="6CCEF98E" w14:textId="77777777" w:rsidR="00631F50" w:rsidRPr="00514D5D" w:rsidRDefault="66E702C5" w:rsidP="66E702C5">
      <w:pPr>
        <w:spacing w:after="0"/>
        <w:ind w:left="720"/>
      </w:pPr>
      <w:r w:rsidRPr="66E702C5">
        <w:t>3</w:t>
      </w:r>
      <w:r w:rsidR="12FD8053">
        <w:tab/>
      </w:r>
      <w:proofErr w:type="gramStart"/>
      <w:r w:rsidRPr="66E702C5">
        <w:t>Bastante</w:t>
      </w:r>
      <w:proofErr w:type="gramEnd"/>
    </w:p>
    <w:p w14:paraId="056DCB9F" w14:textId="2153008A" w:rsidR="00631F50" w:rsidRPr="00514D5D" w:rsidRDefault="66E702C5" w:rsidP="66E702C5">
      <w:pPr>
        <w:spacing w:after="0"/>
        <w:ind w:left="720"/>
      </w:pPr>
      <w:r w:rsidRPr="66E702C5">
        <w:t>4</w:t>
      </w:r>
      <w:r w:rsidR="12FD8053">
        <w:tab/>
      </w:r>
      <w:proofErr w:type="gramStart"/>
      <w:r w:rsidRPr="66E702C5">
        <w:t>Mucho</w:t>
      </w:r>
      <w:proofErr w:type="gramEnd"/>
    </w:p>
    <w:p w14:paraId="08486210" w14:textId="77777777" w:rsidR="00631F50" w:rsidRPr="00514D5D" w:rsidRDefault="00631F50" w:rsidP="66E702C5"/>
    <w:p w14:paraId="0206E3F6" w14:textId="04875C39" w:rsidR="00BF32D1" w:rsidRPr="00514D5D" w:rsidRDefault="66E702C5" w:rsidP="66E702C5">
      <w:pPr>
        <w:pStyle w:val="ListParagraph"/>
        <w:numPr>
          <w:ilvl w:val="0"/>
          <w:numId w:val="46"/>
        </w:numPr>
      </w:pPr>
      <w:r w:rsidRPr="66E702C5">
        <w:t>[SrvCov_COV8_v1r0] ¿Tuvo alguno de los siguientes síntomas la [</w:t>
      </w:r>
      <w:r w:rsidRPr="66E702C5">
        <w:rPr>
          <w:rFonts w:ascii="Calibri" w:eastAsia="Calibri" w:hAnsi="Calibri" w:cs="Calibri"/>
        </w:rPr>
        <w:t xml:space="preserve"> 1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 2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 3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</w:t>
      </w:r>
      <w:r w:rsidRPr="66E702C5">
        <w:t xml:space="preserve"> etc.] vez que tuvo COVID-19? Seleccione todas las opciones que correspondan. </w:t>
      </w:r>
    </w:p>
    <w:p w14:paraId="1BE1FA43" w14:textId="35249A91" w:rsidR="00BF32D1" w:rsidRPr="00514D5D" w:rsidRDefault="66E702C5" w:rsidP="66E702C5">
      <w:pPr>
        <w:spacing w:after="0"/>
        <w:ind w:left="720"/>
        <w:rPr>
          <w:rFonts w:ascii="Calibri" w:eastAsia="Calibri" w:hAnsi="Calibri" w:cs="Calibri"/>
        </w:rPr>
      </w:pPr>
      <w:r w:rsidRPr="66E702C5">
        <w:t>0</w:t>
      </w:r>
      <w:r w:rsidR="3F5F3BAB">
        <w:tab/>
      </w:r>
      <w:proofErr w:type="gramStart"/>
      <w:r w:rsidRPr="66E702C5">
        <w:t>Fiebre</w:t>
      </w:r>
      <w:proofErr w:type="gramEnd"/>
      <w:r w:rsidRPr="66E702C5">
        <w:t xml:space="preserve"> </w:t>
      </w:r>
      <w:r w:rsidRPr="66E702C5">
        <w:rPr>
          <w:rFonts w:ascii="Calibri" w:eastAsia="Calibri" w:hAnsi="Calibri" w:cs="Calibri"/>
        </w:rPr>
        <w:t>[SrvCov_COV8A_v1r0]</w:t>
      </w:r>
    </w:p>
    <w:p w14:paraId="51331316" w14:textId="0D2DC009" w:rsidR="00BF32D1" w:rsidRPr="00514D5D" w:rsidRDefault="66E702C5" w:rsidP="66E702C5">
      <w:pPr>
        <w:spacing w:after="0"/>
        <w:ind w:left="720"/>
        <w:rPr>
          <w:rFonts w:ascii="Calibri" w:eastAsia="Calibri" w:hAnsi="Calibri" w:cs="Calibri"/>
        </w:rPr>
      </w:pPr>
      <w:r w:rsidRPr="66E702C5">
        <w:t>1</w:t>
      </w:r>
      <w:r w:rsidR="3F5F3BAB">
        <w:tab/>
      </w:r>
      <w:proofErr w:type="gramStart"/>
      <w:r w:rsidRPr="66E702C5">
        <w:t>Escalofríos</w:t>
      </w:r>
      <w:proofErr w:type="gramEnd"/>
      <w:r w:rsidRPr="66E702C5">
        <w:t xml:space="preserve"> (por sensación de frío) </w:t>
      </w:r>
      <w:r w:rsidRPr="66E702C5">
        <w:rPr>
          <w:rFonts w:ascii="Calibri" w:eastAsia="Calibri" w:hAnsi="Calibri" w:cs="Calibri"/>
        </w:rPr>
        <w:t>[SrvCov_COV8B_v1r0]</w:t>
      </w:r>
    </w:p>
    <w:p w14:paraId="781B9A46" w14:textId="77FFABF1" w:rsidR="00BF32D1" w:rsidRPr="00514D5D" w:rsidRDefault="66E702C5" w:rsidP="66E702C5">
      <w:pPr>
        <w:spacing w:after="0"/>
        <w:ind w:left="720"/>
        <w:rPr>
          <w:rFonts w:ascii="Calibri" w:eastAsia="Calibri" w:hAnsi="Calibri" w:cs="Calibri"/>
        </w:rPr>
      </w:pPr>
      <w:r w:rsidRPr="66E702C5">
        <w:t>2</w:t>
      </w:r>
      <w:r w:rsidR="3F5F3BAB">
        <w:tab/>
      </w:r>
      <w:r w:rsidRPr="66E702C5">
        <w:t xml:space="preserve">Dolores corporales o musculares </w:t>
      </w:r>
      <w:r w:rsidRPr="66E702C5">
        <w:rPr>
          <w:rFonts w:ascii="Calibri" w:eastAsia="Calibri" w:hAnsi="Calibri" w:cs="Calibri"/>
        </w:rPr>
        <w:t>[SrvCov_COV8C_v1r0]</w:t>
      </w:r>
    </w:p>
    <w:p w14:paraId="540199D9" w14:textId="7F906A9B" w:rsidR="00BF32D1" w:rsidRPr="00514D5D" w:rsidRDefault="66E702C5" w:rsidP="66E702C5">
      <w:pPr>
        <w:spacing w:after="0"/>
        <w:ind w:left="720"/>
        <w:rPr>
          <w:rFonts w:ascii="Calibri" w:eastAsia="Calibri" w:hAnsi="Calibri" w:cs="Calibri"/>
        </w:rPr>
      </w:pPr>
      <w:r w:rsidRPr="66E702C5">
        <w:t>3</w:t>
      </w:r>
      <w:r w:rsidR="3F5F3BAB">
        <w:tab/>
      </w:r>
      <w:proofErr w:type="gramStart"/>
      <w:r w:rsidRPr="66E702C5">
        <w:t>Debilidad</w:t>
      </w:r>
      <w:proofErr w:type="gramEnd"/>
      <w:r w:rsidRPr="66E702C5">
        <w:t xml:space="preserve"> o fatiga (cansancio) </w:t>
      </w:r>
      <w:r w:rsidRPr="66E702C5">
        <w:rPr>
          <w:rFonts w:ascii="Calibri" w:eastAsia="Calibri" w:hAnsi="Calibri" w:cs="Calibri"/>
        </w:rPr>
        <w:t>[SrvCov_COV8D_v1r0]</w:t>
      </w:r>
    </w:p>
    <w:p w14:paraId="4A31706B" w14:textId="1281E2CE" w:rsidR="00BF32D1" w:rsidRPr="00514D5D" w:rsidRDefault="66E702C5" w:rsidP="66E702C5">
      <w:pPr>
        <w:spacing w:after="0"/>
        <w:ind w:left="720"/>
        <w:rPr>
          <w:rFonts w:ascii="Calibri" w:eastAsia="Calibri" w:hAnsi="Calibri" w:cs="Calibri"/>
        </w:rPr>
      </w:pPr>
      <w:r w:rsidRPr="66E702C5">
        <w:t>4</w:t>
      </w:r>
      <w:r w:rsidR="3F5F3BAB">
        <w:tab/>
      </w:r>
      <w:proofErr w:type="gramStart"/>
      <w:r w:rsidRPr="66E702C5">
        <w:t>Confusión</w:t>
      </w:r>
      <w:proofErr w:type="gramEnd"/>
      <w:r w:rsidRPr="66E702C5">
        <w:t xml:space="preserve"> </w:t>
      </w:r>
      <w:r w:rsidRPr="66E702C5">
        <w:rPr>
          <w:rFonts w:ascii="Calibri" w:eastAsia="Calibri" w:hAnsi="Calibri" w:cs="Calibri"/>
        </w:rPr>
        <w:t>[SrvCov_COV8E_v1r0]</w:t>
      </w:r>
    </w:p>
    <w:p w14:paraId="40BCB25C" w14:textId="2BE1B56B" w:rsidR="00BF32D1" w:rsidRPr="00514D5D" w:rsidRDefault="66E702C5" w:rsidP="66E702C5">
      <w:pPr>
        <w:spacing w:after="0"/>
        <w:ind w:left="720"/>
        <w:rPr>
          <w:rFonts w:ascii="Calibri" w:eastAsia="Calibri" w:hAnsi="Calibri" w:cs="Calibri"/>
        </w:rPr>
      </w:pPr>
      <w:r w:rsidRPr="66E702C5">
        <w:t>5</w:t>
      </w:r>
      <w:r w:rsidR="3F5F3BAB">
        <w:tab/>
      </w:r>
      <w:proofErr w:type="gramStart"/>
      <w:r w:rsidRPr="66E702C5">
        <w:t>Dificultad</w:t>
      </w:r>
      <w:proofErr w:type="gramEnd"/>
      <w:r w:rsidRPr="66E702C5">
        <w:t xml:space="preserve"> para conciliar el sueño </w:t>
      </w:r>
      <w:r w:rsidRPr="66E702C5">
        <w:rPr>
          <w:rFonts w:ascii="Calibri" w:eastAsia="Calibri" w:hAnsi="Calibri" w:cs="Calibri"/>
        </w:rPr>
        <w:t>[SrvCov_COV8F_v1r0]</w:t>
      </w:r>
    </w:p>
    <w:p w14:paraId="0F22EBB3" w14:textId="1842C8C7" w:rsidR="00BF32D1" w:rsidRPr="00514D5D" w:rsidRDefault="66E702C5" w:rsidP="66E702C5">
      <w:pPr>
        <w:spacing w:after="0"/>
        <w:ind w:left="720"/>
        <w:rPr>
          <w:rFonts w:ascii="Calibri" w:eastAsia="Calibri" w:hAnsi="Calibri" w:cs="Calibri"/>
        </w:rPr>
      </w:pPr>
      <w:r w:rsidRPr="66E702C5">
        <w:t>6</w:t>
      </w:r>
      <w:r w:rsidR="3F5F3BAB">
        <w:tab/>
      </w:r>
      <w:proofErr w:type="gramStart"/>
      <w:r w:rsidRPr="66E702C5">
        <w:t>Nueva</w:t>
      </w:r>
      <w:proofErr w:type="gramEnd"/>
      <w:r w:rsidRPr="66E702C5">
        <w:t xml:space="preserve"> pérdida del sentido del gusto o del olfato </w:t>
      </w:r>
      <w:r w:rsidRPr="66E702C5">
        <w:rPr>
          <w:rFonts w:ascii="Calibri" w:eastAsia="Calibri" w:hAnsi="Calibri" w:cs="Calibri"/>
        </w:rPr>
        <w:t>[SrvCov_COV8G_v1r0]</w:t>
      </w:r>
    </w:p>
    <w:p w14:paraId="134E88A1" w14:textId="532683CE" w:rsidR="00BF32D1" w:rsidRPr="00514D5D" w:rsidRDefault="66E702C5" w:rsidP="66E702C5">
      <w:pPr>
        <w:spacing w:after="0"/>
        <w:ind w:left="720"/>
        <w:rPr>
          <w:rFonts w:ascii="Calibri" w:eastAsia="Calibri" w:hAnsi="Calibri" w:cs="Calibri"/>
        </w:rPr>
      </w:pPr>
      <w:r w:rsidRPr="66E702C5">
        <w:t>7</w:t>
      </w:r>
      <w:r w:rsidR="3F5F3BAB">
        <w:tab/>
      </w:r>
      <w:proofErr w:type="gramStart"/>
      <w:r w:rsidRPr="66E702C5">
        <w:t>Nariz</w:t>
      </w:r>
      <w:proofErr w:type="gramEnd"/>
      <w:r w:rsidRPr="66E702C5">
        <w:t xml:space="preserve"> tapada (congestión nasal) </w:t>
      </w:r>
      <w:r w:rsidRPr="66E702C5">
        <w:rPr>
          <w:rFonts w:ascii="Calibri" w:eastAsia="Calibri" w:hAnsi="Calibri" w:cs="Calibri"/>
        </w:rPr>
        <w:t>[SrvCov_COV8H_v1r0]</w:t>
      </w:r>
    </w:p>
    <w:p w14:paraId="2C4D9010" w14:textId="7B20750E" w:rsidR="00BF32D1" w:rsidRPr="00514D5D" w:rsidRDefault="66E702C5" w:rsidP="66E702C5">
      <w:pPr>
        <w:spacing w:after="0"/>
        <w:ind w:left="720"/>
        <w:rPr>
          <w:rFonts w:ascii="Calibri" w:eastAsia="Calibri" w:hAnsi="Calibri" w:cs="Calibri"/>
        </w:rPr>
      </w:pPr>
      <w:r w:rsidRPr="66E702C5">
        <w:t>8</w:t>
      </w:r>
      <w:r w:rsidR="3F5F3BAB">
        <w:tab/>
      </w:r>
      <w:proofErr w:type="gramStart"/>
      <w:r w:rsidRPr="66E702C5">
        <w:t>Dolor</w:t>
      </w:r>
      <w:proofErr w:type="gramEnd"/>
      <w:r w:rsidRPr="66E702C5">
        <w:t xml:space="preserve"> de garganta </w:t>
      </w:r>
      <w:r w:rsidRPr="66E702C5">
        <w:rPr>
          <w:rFonts w:ascii="Calibri" w:eastAsia="Calibri" w:hAnsi="Calibri" w:cs="Calibri"/>
        </w:rPr>
        <w:t>[SrvCov_COV8I_v1r0]</w:t>
      </w:r>
    </w:p>
    <w:p w14:paraId="5AFBD9AE" w14:textId="1A1E0066" w:rsidR="00BF32D1" w:rsidRPr="00514D5D" w:rsidRDefault="66E702C5" w:rsidP="66E702C5">
      <w:pPr>
        <w:spacing w:after="0"/>
        <w:ind w:left="720"/>
        <w:rPr>
          <w:rFonts w:ascii="Calibri" w:eastAsia="Calibri" w:hAnsi="Calibri" w:cs="Calibri"/>
        </w:rPr>
      </w:pPr>
      <w:r w:rsidRPr="66E702C5">
        <w:t>9</w:t>
      </w:r>
      <w:r w:rsidR="3F5F3BAB">
        <w:tab/>
      </w:r>
      <w:proofErr w:type="gramStart"/>
      <w:r w:rsidRPr="66E702C5">
        <w:t>Tos</w:t>
      </w:r>
      <w:proofErr w:type="gramEnd"/>
      <w:r w:rsidRPr="66E702C5">
        <w:t xml:space="preserve"> </w:t>
      </w:r>
      <w:r w:rsidRPr="66E702C5">
        <w:rPr>
          <w:rFonts w:ascii="Calibri" w:eastAsia="Calibri" w:hAnsi="Calibri" w:cs="Calibri"/>
        </w:rPr>
        <w:t>[SrvCov_COV8J_v1r0]</w:t>
      </w:r>
    </w:p>
    <w:p w14:paraId="2E167D34" w14:textId="26EEDC1A" w:rsidR="00BF32D1" w:rsidRPr="00514D5D" w:rsidRDefault="66E702C5" w:rsidP="66E702C5">
      <w:pPr>
        <w:spacing w:after="0"/>
        <w:ind w:left="720"/>
        <w:rPr>
          <w:rFonts w:ascii="Calibri" w:eastAsia="Calibri" w:hAnsi="Calibri" w:cs="Calibri"/>
        </w:rPr>
      </w:pPr>
      <w:r w:rsidRPr="66E702C5">
        <w:t>10</w:t>
      </w:r>
      <w:r w:rsidR="3F5F3BAB">
        <w:tab/>
      </w:r>
      <w:proofErr w:type="gramStart"/>
      <w:r w:rsidRPr="66E702C5">
        <w:t>Falta</w:t>
      </w:r>
      <w:proofErr w:type="gramEnd"/>
      <w:r w:rsidRPr="66E702C5">
        <w:t xml:space="preserve"> de aliento (dificultad para respirar) </w:t>
      </w:r>
      <w:r w:rsidRPr="66E702C5">
        <w:rPr>
          <w:rFonts w:ascii="Calibri" w:eastAsia="Calibri" w:hAnsi="Calibri" w:cs="Calibri"/>
        </w:rPr>
        <w:t>[SrvCov_COV8K_v1r0]</w:t>
      </w:r>
    </w:p>
    <w:p w14:paraId="232E893F" w14:textId="7A8F6D9B" w:rsidR="00BF32D1" w:rsidRPr="00514D5D" w:rsidRDefault="66E702C5" w:rsidP="66E702C5">
      <w:pPr>
        <w:spacing w:after="0"/>
        <w:ind w:left="720"/>
        <w:rPr>
          <w:rFonts w:ascii="Calibri" w:eastAsia="Calibri" w:hAnsi="Calibri" w:cs="Calibri"/>
        </w:rPr>
      </w:pPr>
      <w:r w:rsidRPr="66E702C5">
        <w:t>11</w:t>
      </w:r>
      <w:r w:rsidR="3F5F3BAB">
        <w:tab/>
      </w:r>
      <w:proofErr w:type="gramStart"/>
      <w:r w:rsidRPr="66E702C5">
        <w:t>Opresión</w:t>
      </w:r>
      <w:proofErr w:type="gramEnd"/>
      <w:r w:rsidRPr="66E702C5">
        <w:t xml:space="preserve"> en el pecho </w:t>
      </w:r>
      <w:r w:rsidRPr="66E702C5">
        <w:rPr>
          <w:rFonts w:ascii="Calibri" w:eastAsia="Calibri" w:hAnsi="Calibri" w:cs="Calibri"/>
        </w:rPr>
        <w:t>[SrvCov_COV8L_v1r0]</w:t>
      </w:r>
    </w:p>
    <w:p w14:paraId="36A10359" w14:textId="017C625D" w:rsidR="00BF32D1" w:rsidRPr="00514D5D" w:rsidRDefault="66E702C5" w:rsidP="66E702C5">
      <w:pPr>
        <w:spacing w:after="0"/>
        <w:ind w:left="720"/>
        <w:rPr>
          <w:rFonts w:ascii="Calibri" w:eastAsia="Calibri" w:hAnsi="Calibri" w:cs="Calibri"/>
        </w:rPr>
      </w:pPr>
      <w:r w:rsidRPr="66E702C5">
        <w:t>12</w:t>
      </w:r>
      <w:r w:rsidR="3F5F3BAB">
        <w:tab/>
      </w:r>
      <w:proofErr w:type="gramStart"/>
      <w:r w:rsidRPr="66E702C5">
        <w:t>Dolor</w:t>
      </w:r>
      <w:proofErr w:type="gramEnd"/>
      <w:r w:rsidRPr="66E702C5">
        <w:t xml:space="preserve"> de estómago </w:t>
      </w:r>
      <w:r w:rsidRPr="66E702C5">
        <w:rPr>
          <w:rFonts w:ascii="Calibri" w:eastAsia="Calibri" w:hAnsi="Calibri" w:cs="Calibri"/>
        </w:rPr>
        <w:t>[SrvCov_COV8M_v1r0]</w:t>
      </w:r>
    </w:p>
    <w:p w14:paraId="71DB5ED0" w14:textId="7B49DF29" w:rsidR="00BF32D1" w:rsidRPr="00514D5D" w:rsidRDefault="66E702C5" w:rsidP="66E702C5">
      <w:pPr>
        <w:spacing w:after="0"/>
        <w:ind w:left="720"/>
        <w:rPr>
          <w:rFonts w:ascii="Calibri" w:eastAsia="Calibri" w:hAnsi="Calibri" w:cs="Calibri"/>
        </w:rPr>
      </w:pPr>
      <w:r w:rsidRPr="66E702C5">
        <w:t>13</w:t>
      </w:r>
      <w:r w:rsidR="3F5F3BAB">
        <w:tab/>
      </w:r>
      <w:proofErr w:type="gramStart"/>
      <w:r w:rsidRPr="66E702C5">
        <w:t>Diarrea</w:t>
      </w:r>
      <w:proofErr w:type="gramEnd"/>
      <w:r w:rsidRPr="66E702C5">
        <w:t xml:space="preserve"> o materia fecal (popó) suelta o líquida </w:t>
      </w:r>
      <w:r w:rsidRPr="66E702C5">
        <w:rPr>
          <w:rFonts w:ascii="Calibri" w:eastAsia="Calibri" w:hAnsi="Calibri" w:cs="Calibri"/>
        </w:rPr>
        <w:t>[SrvCov_COV8N_v1r0]</w:t>
      </w:r>
    </w:p>
    <w:p w14:paraId="4EB20DC0" w14:textId="1351EFBC" w:rsidR="00BF32D1" w:rsidRPr="00514D5D" w:rsidRDefault="66E702C5" w:rsidP="66E702C5">
      <w:pPr>
        <w:spacing w:after="0"/>
        <w:ind w:left="720"/>
        <w:rPr>
          <w:rFonts w:ascii="Calibri" w:eastAsia="Calibri" w:hAnsi="Calibri" w:cs="Calibri"/>
        </w:rPr>
      </w:pPr>
      <w:r w:rsidRPr="66E702C5">
        <w:t>14</w:t>
      </w:r>
      <w:r w:rsidR="3F5F3BAB">
        <w:tab/>
      </w:r>
      <w:proofErr w:type="gramStart"/>
      <w:r w:rsidRPr="66E702C5">
        <w:t>Náuseas</w:t>
      </w:r>
      <w:proofErr w:type="gramEnd"/>
      <w:r w:rsidRPr="66E702C5">
        <w:t xml:space="preserve"> (tener ganas de vomitar) </w:t>
      </w:r>
      <w:r w:rsidRPr="66E702C5">
        <w:rPr>
          <w:rFonts w:ascii="Calibri" w:eastAsia="Calibri" w:hAnsi="Calibri" w:cs="Calibri"/>
        </w:rPr>
        <w:t>[SrvCov_COV8O_v1r0]</w:t>
      </w:r>
    </w:p>
    <w:p w14:paraId="5F3ADEAE" w14:textId="43985604" w:rsidR="00BF32D1" w:rsidRPr="00514D5D" w:rsidRDefault="66E702C5" w:rsidP="66E702C5">
      <w:pPr>
        <w:spacing w:after="0"/>
        <w:ind w:left="720"/>
        <w:rPr>
          <w:rFonts w:ascii="Calibri" w:eastAsia="Calibri" w:hAnsi="Calibri" w:cs="Calibri"/>
        </w:rPr>
      </w:pPr>
      <w:r w:rsidRPr="66E702C5">
        <w:t>15</w:t>
      </w:r>
      <w:r w:rsidR="3F5F3BAB">
        <w:tab/>
      </w:r>
      <w:proofErr w:type="gramStart"/>
      <w:r w:rsidRPr="66E702C5">
        <w:t>Vómitos</w:t>
      </w:r>
      <w:proofErr w:type="gramEnd"/>
      <w:r w:rsidRPr="66E702C5">
        <w:t xml:space="preserve"> </w:t>
      </w:r>
      <w:r w:rsidRPr="66E702C5">
        <w:rPr>
          <w:rFonts w:ascii="Calibri" w:eastAsia="Calibri" w:hAnsi="Calibri" w:cs="Calibri"/>
        </w:rPr>
        <w:t>[SrvCov_COV8P_v1r0]</w:t>
      </w:r>
    </w:p>
    <w:p w14:paraId="521CFED9" w14:textId="11F5FB13" w:rsidR="00BF32D1" w:rsidRPr="00514D5D" w:rsidRDefault="66E702C5" w:rsidP="66E702C5">
      <w:pPr>
        <w:spacing w:after="0"/>
        <w:ind w:left="720"/>
        <w:rPr>
          <w:rFonts w:ascii="Calibri" w:eastAsia="Calibri" w:hAnsi="Calibri" w:cs="Calibri"/>
        </w:rPr>
      </w:pPr>
      <w:r w:rsidRPr="66E702C5">
        <w:t>16</w:t>
      </w:r>
      <w:r w:rsidR="3F5F3BAB">
        <w:tab/>
      </w:r>
      <w:proofErr w:type="gramStart"/>
      <w:r w:rsidRPr="66E702C5">
        <w:t>Sarpullido</w:t>
      </w:r>
      <w:proofErr w:type="gramEnd"/>
      <w:r w:rsidRPr="66E702C5">
        <w:t xml:space="preserve"> u otros cambios en la piel </w:t>
      </w:r>
      <w:r w:rsidRPr="66E702C5">
        <w:rPr>
          <w:rFonts w:ascii="Calibri" w:eastAsia="Calibri" w:hAnsi="Calibri" w:cs="Calibri"/>
        </w:rPr>
        <w:t>[SrvCov_COV8Q_v1r0]</w:t>
      </w:r>
    </w:p>
    <w:p w14:paraId="252AA9E4" w14:textId="3A4A2A7B" w:rsidR="00BF32D1" w:rsidRPr="00514D5D" w:rsidRDefault="66E702C5" w:rsidP="66E702C5">
      <w:pPr>
        <w:spacing w:after="0"/>
        <w:ind w:left="720"/>
        <w:rPr>
          <w:rFonts w:ascii="Calibri" w:eastAsia="Calibri" w:hAnsi="Calibri" w:cs="Calibri"/>
        </w:rPr>
      </w:pPr>
      <w:r w:rsidRPr="66E702C5">
        <w:t>17</w:t>
      </w:r>
      <w:r w:rsidR="3F5F3BAB">
        <w:tab/>
      </w:r>
      <w:proofErr w:type="gramStart"/>
      <w:r w:rsidRPr="66E702C5">
        <w:t>Conjuntivitis</w:t>
      </w:r>
      <w:proofErr w:type="gramEnd"/>
      <w:r w:rsidRPr="66E702C5">
        <w:t xml:space="preserve"> </w:t>
      </w:r>
      <w:r w:rsidRPr="66E702C5">
        <w:rPr>
          <w:rFonts w:ascii="Calibri" w:eastAsia="Calibri" w:hAnsi="Calibri" w:cs="Calibri"/>
        </w:rPr>
        <w:t>[SrvCov_COV8R_v1r0]</w:t>
      </w:r>
    </w:p>
    <w:p w14:paraId="5DEDA94D" w14:textId="793FB4D4" w:rsidR="00BF32D1" w:rsidRDefault="66E702C5" w:rsidP="66E702C5">
      <w:pPr>
        <w:ind w:left="720"/>
        <w:rPr>
          <w:rFonts w:ascii="Calibri" w:eastAsia="Calibri" w:hAnsi="Calibri" w:cs="Calibri"/>
        </w:rPr>
      </w:pPr>
      <w:r w:rsidRPr="66E702C5">
        <w:t>55</w:t>
      </w:r>
      <w:r w:rsidR="3F5F3BAB">
        <w:tab/>
      </w:r>
      <w:proofErr w:type="gramStart"/>
      <w:r w:rsidRPr="66E702C5">
        <w:t>Otro</w:t>
      </w:r>
      <w:proofErr w:type="gramEnd"/>
      <w:r w:rsidRPr="66E702C5">
        <w:t xml:space="preserve"> [</w:t>
      </w:r>
      <w:r w:rsidRPr="66E702C5">
        <w:rPr>
          <w:rFonts w:ascii="Calibri" w:eastAsia="Calibri" w:hAnsi="Calibri" w:cs="Calibri"/>
        </w:rPr>
        <w:t xml:space="preserve">Free </w:t>
      </w:r>
      <w:proofErr w:type="spellStart"/>
      <w:r w:rsidRPr="66E702C5">
        <w:rPr>
          <w:rFonts w:ascii="Calibri" w:eastAsia="Calibri" w:hAnsi="Calibri" w:cs="Calibri"/>
        </w:rPr>
        <w:t>text</w:t>
      </w:r>
      <w:proofErr w:type="spellEnd"/>
      <w:r w:rsidRPr="66E702C5">
        <w:rPr>
          <w:rFonts w:ascii="Calibri" w:eastAsia="Calibri" w:hAnsi="Calibri" w:cs="Calibri"/>
        </w:rPr>
        <w:t xml:space="preserve"> box</w:t>
      </w:r>
      <w:r w:rsidRPr="66E702C5">
        <w:t xml:space="preserve">] </w:t>
      </w:r>
      <w:r w:rsidRPr="66E702C5">
        <w:rPr>
          <w:rFonts w:ascii="Calibri" w:eastAsia="Calibri" w:hAnsi="Calibri" w:cs="Calibri"/>
        </w:rPr>
        <w:t>[SrvCov_COV8S_v1r0] [SrvCov_COV8S_OTH_v1r0]</w:t>
      </w:r>
    </w:p>
    <w:p w14:paraId="5EDA74D8" w14:textId="6CDBB69E" w:rsidR="00613F6E" w:rsidRPr="00613F6E" w:rsidRDefault="66E702C5" w:rsidP="66E702C5">
      <w:pPr>
        <w:pStyle w:val="Heading1"/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r w:rsidRPr="66E702C5">
        <w:rPr>
          <w:rFonts w:asciiTheme="minorHAnsi" w:hAnsiTheme="minorHAnsi"/>
          <w:b/>
          <w:bCs/>
          <w:color w:val="auto"/>
          <w:sz w:val="28"/>
          <w:szCs w:val="28"/>
        </w:rPr>
        <w:t>Complicaciones</w:t>
      </w:r>
    </w:p>
    <w:p w14:paraId="4903F213" w14:textId="530FDC7A" w:rsidR="00580E29" w:rsidRPr="00514D5D" w:rsidRDefault="7AA61E15" w:rsidP="66E702C5">
      <w:pPr>
        <w:pStyle w:val="ListParagraph"/>
        <w:numPr>
          <w:ilvl w:val="0"/>
          <w:numId w:val="46"/>
        </w:numPr>
      </w:pPr>
      <w:r w:rsidRPr="7AA61E15">
        <w:t>[SrvCov_COV9_v2r0] Durante la [</w:t>
      </w:r>
      <w:r w:rsidRPr="7AA61E15">
        <w:rPr>
          <w:rFonts w:ascii="Calibri" w:eastAsia="Calibri" w:hAnsi="Calibri" w:cs="Calibri"/>
        </w:rPr>
        <w:t>1</w:t>
      </w:r>
      <w:r w:rsidRPr="7AA61E15">
        <w:rPr>
          <w:rFonts w:ascii="Calibri" w:eastAsia="Calibri" w:hAnsi="Calibri" w:cs="Calibri"/>
          <w:vertAlign w:val="superscript"/>
        </w:rPr>
        <w:t>o</w:t>
      </w:r>
      <w:r w:rsidRPr="7AA61E15">
        <w:rPr>
          <w:rFonts w:ascii="Calibri" w:eastAsia="Calibri" w:hAnsi="Calibri" w:cs="Calibri"/>
        </w:rPr>
        <w:t>, 2</w:t>
      </w:r>
      <w:r w:rsidRPr="7AA61E15">
        <w:rPr>
          <w:rFonts w:ascii="Calibri" w:eastAsia="Calibri" w:hAnsi="Calibri" w:cs="Calibri"/>
          <w:vertAlign w:val="superscript"/>
        </w:rPr>
        <w:t>o</w:t>
      </w:r>
      <w:r w:rsidRPr="7AA61E15">
        <w:rPr>
          <w:rFonts w:ascii="Calibri" w:eastAsia="Calibri" w:hAnsi="Calibri" w:cs="Calibri"/>
        </w:rPr>
        <w:t>, 3</w:t>
      </w:r>
      <w:r w:rsidRPr="7AA61E15">
        <w:rPr>
          <w:rFonts w:ascii="Calibri" w:eastAsia="Calibri" w:hAnsi="Calibri" w:cs="Calibri"/>
          <w:vertAlign w:val="superscript"/>
        </w:rPr>
        <w:t>o</w:t>
      </w:r>
      <w:r w:rsidRPr="7AA61E15">
        <w:rPr>
          <w:rFonts w:ascii="Calibri" w:eastAsia="Calibri" w:hAnsi="Calibri" w:cs="Calibri"/>
        </w:rPr>
        <w:t xml:space="preserve">, </w:t>
      </w:r>
      <w:r w:rsidRPr="7AA61E15">
        <w:t xml:space="preserve">etc.] vez que tuvo COVID-19, ¿tuvo un choque séptico (una afección potencialmente mortal con síntomas como dificultad para respirar, escalofríos, confusión y orinar menos) como complicación de la COVID-19? </w:t>
      </w:r>
      <w:r w:rsidR="3F5F3BAB">
        <w:tab/>
      </w:r>
    </w:p>
    <w:p w14:paraId="376AA955" w14:textId="77777777" w:rsidR="00580E29" w:rsidRPr="00514D5D" w:rsidRDefault="66E702C5" w:rsidP="66E702C5">
      <w:pPr>
        <w:spacing w:after="0"/>
        <w:ind w:left="720"/>
      </w:pPr>
      <w:r w:rsidRPr="66E702C5">
        <w:t>1</w:t>
      </w:r>
      <w:r w:rsidR="12FD8053">
        <w:tab/>
      </w:r>
      <w:proofErr w:type="gramStart"/>
      <w:r w:rsidRPr="66E702C5">
        <w:t>Sí</w:t>
      </w:r>
      <w:proofErr w:type="gramEnd"/>
    </w:p>
    <w:p w14:paraId="11EEE0F9" w14:textId="77777777" w:rsidR="00580E29" w:rsidRPr="00514D5D" w:rsidRDefault="66E702C5" w:rsidP="66E702C5">
      <w:pPr>
        <w:spacing w:after="0"/>
        <w:ind w:left="720"/>
      </w:pPr>
      <w:r w:rsidRPr="66E702C5">
        <w:t>0</w:t>
      </w:r>
      <w:r w:rsidR="12FD8053">
        <w:tab/>
      </w:r>
      <w:proofErr w:type="gramStart"/>
      <w:r w:rsidRPr="66E702C5">
        <w:t>No</w:t>
      </w:r>
      <w:proofErr w:type="gramEnd"/>
    </w:p>
    <w:p w14:paraId="78655D5F" w14:textId="0EAE5BA1" w:rsidR="00580E29" w:rsidRPr="00514D5D" w:rsidRDefault="66E702C5" w:rsidP="66E702C5">
      <w:pPr>
        <w:ind w:left="720"/>
      </w:pPr>
      <w:r w:rsidRPr="66E702C5">
        <w:lastRenderedPageBreak/>
        <w:t>77</w:t>
      </w:r>
      <w:r w:rsidR="12FD8053">
        <w:tab/>
      </w:r>
      <w:proofErr w:type="gramStart"/>
      <w:r w:rsidRPr="66E702C5">
        <w:t>No</w:t>
      </w:r>
      <w:proofErr w:type="gramEnd"/>
      <w:r w:rsidRPr="66E702C5">
        <w:t xml:space="preserve"> estoy seguro</w:t>
      </w:r>
    </w:p>
    <w:p w14:paraId="63BC0DCE" w14:textId="0B8E836F" w:rsidR="00580E29" w:rsidRPr="00514D5D" w:rsidRDefault="66E702C5" w:rsidP="66E702C5">
      <w:pPr>
        <w:pStyle w:val="ListParagraph"/>
        <w:numPr>
          <w:ilvl w:val="0"/>
          <w:numId w:val="46"/>
        </w:numPr>
      </w:pPr>
      <w:r w:rsidRPr="66E702C5">
        <w:t>[SrvCov_COV10_v1r0] Durante la [</w:t>
      </w:r>
      <w:r w:rsidRPr="66E702C5">
        <w:rPr>
          <w:rFonts w:ascii="Calibri" w:eastAsia="Calibri" w:hAnsi="Calibri" w:cs="Calibri"/>
        </w:rPr>
        <w:t xml:space="preserve"> 1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 2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 3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</w:t>
      </w:r>
      <w:r w:rsidRPr="66E702C5">
        <w:t xml:space="preserve"> etc.] vez que tuvo COVID-19, ¿se le diagnosticó neumonía (una infección pulmonar o respiratoria) como complicación de la COVID-19? </w:t>
      </w:r>
    </w:p>
    <w:p w14:paraId="25F16ECC" w14:textId="77777777" w:rsidR="00946F33" w:rsidRPr="00514D5D" w:rsidRDefault="66E702C5" w:rsidP="66E702C5">
      <w:pPr>
        <w:spacing w:after="0"/>
        <w:ind w:left="720"/>
      </w:pPr>
      <w:r w:rsidRPr="66E702C5">
        <w:t>1</w:t>
      </w:r>
      <w:r w:rsidR="00946F33">
        <w:tab/>
      </w:r>
      <w:proofErr w:type="gramStart"/>
      <w:r w:rsidRPr="66E702C5">
        <w:t>Sí</w:t>
      </w:r>
      <w:proofErr w:type="gramEnd"/>
    </w:p>
    <w:p w14:paraId="3A344EC4" w14:textId="77777777" w:rsidR="00946F33" w:rsidRPr="00514D5D" w:rsidRDefault="66E702C5" w:rsidP="66E702C5">
      <w:pPr>
        <w:spacing w:after="0"/>
        <w:ind w:left="720"/>
      </w:pPr>
      <w:r w:rsidRPr="66E702C5">
        <w:t>0</w:t>
      </w:r>
      <w:r w:rsidR="00946F33">
        <w:tab/>
      </w:r>
      <w:proofErr w:type="gramStart"/>
      <w:r w:rsidRPr="66E702C5">
        <w:t>No</w:t>
      </w:r>
      <w:proofErr w:type="gramEnd"/>
    </w:p>
    <w:p w14:paraId="4228F7A8" w14:textId="753278D2" w:rsidR="00946F33" w:rsidRPr="00514D5D" w:rsidRDefault="66E702C5" w:rsidP="66E702C5">
      <w:pPr>
        <w:ind w:left="720"/>
      </w:pPr>
      <w:r w:rsidRPr="66E702C5">
        <w:t>77</w:t>
      </w:r>
      <w:r w:rsidR="00946F33">
        <w:tab/>
      </w:r>
      <w:proofErr w:type="gramStart"/>
      <w:r w:rsidRPr="66E702C5">
        <w:t>No</w:t>
      </w:r>
      <w:proofErr w:type="gramEnd"/>
      <w:r w:rsidRPr="66E702C5">
        <w:t xml:space="preserve"> estoy seguro</w:t>
      </w:r>
    </w:p>
    <w:p w14:paraId="31C6B4B0" w14:textId="1487F28E" w:rsidR="00580E29" w:rsidRPr="00514D5D" w:rsidRDefault="66E702C5" w:rsidP="66E702C5">
      <w:pPr>
        <w:pStyle w:val="ListParagraph"/>
        <w:numPr>
          <w:ilvl w:val="0"/>
          <w:numId w:val="46"/>
        </w:numPr>
      </w:pPr>
      <w:r w:rsidRPr="66E702C5">
        <w:t>[SrvCov_COV11_v1r0] Durante la [</w:t>
      </w:r>
      <w:r w:rsidRPr="66E702C5">
        <w:rPr>
          <w:rFonts w:ascii="Calibri" w:eastAsia="Calibri" w:hAnsi="Calibri" w:cs="Calibri"/>
        </w:rPr>
        <w:t xml:space="preserve"> 1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 2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 3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</w:t>
      </w:r>
      <w:r w:rsidRPr="66E702C5">
        <w:t xml:space="preserve"> etc.] vez que tuvo COVID-19, ¿le diagnosticaron coágulos sanguíneos como complicación de la COVID-19?</w:t>
      </w:r>
    </w:p>
    <w:p w14:paraId="0154282F" w14:textId="77777777" w:rsidR="00946F33" w:rsidRPr="00514D5D" w:rsidRDefault="66E702C5" w:rsidP="66E702C5">
      <w:pPr>
        <w:spacing w:after="0"/>
        <w:ind w:left="720"/>
      </w:pPr>
      <w:r w:rsidRPr="66E702C5">
        <w:t>1</w:t>
      </w:r>
      <w:r w:rsidR="00946F33">
        <w:tab/>
      </w:r>
      <w:proofErr w:type="gramStart"/>
      <w:r w:rsidRPr="66E702C5">
        <w:t>Sí</w:t>
      </w:r>
      <w:proofErr w:type="gramEnd"/>
    </w:p>
    <w:p w14:paraId="149643B5" w14:textId="77777777" w:rsidR="00946F33" w:rsidRPr="00514D5D" w:rsidRDefault="66E702C5" w:rsidP="66E702C5">
      <w:pPr>
        <w:spacing w:after="0"/>
        <w:ind w:left="720"/>
      </w:pPr>
      <w:r w:rsidRPr="66E702C5">
        <w:t>0</w:t>
      </w:r>
      <w:r w:rsidR="00946F33">
        <w:tab/>
      </w:r>
      <w:proofErr w:type="gramStart"/>
      <w:r w:rsidRPr="66E702C5">
        <w:t>No</w:t>
      </w:r>
      <w:proofErr w:type="gramEnd"/>
    </w:p>
    <w:p w14:paraId="63B025CF" w14:textId="77777777" w:rsidR="00946F33" w:rsidRPr="00514D5D" w:rsidRDefault="66E702C5" w:rsidP="66E702C5">
      <w:pPr>
        <w:spacing w:after="0"/>
        <w:ind w:left="720"/>
      </w:pPr>
      <w:r w:rsidRPr="66E702C5">
        <w:t>77</w:t>
      </w:r>
      <w:r w:rsidR="00946F33">
        <w:tab/>
      </w:r>
      <w:proofErr w:type="gramStart"/>
      <w:r w:rsidRPr="66E702C5">
        <w:t>No</w:t>
      </w:r>
      <w:proofErr w:type="gramEnd"/>
      <w:r w:rsidRPr="66E702C5">
        <w:t xml:space="preserve"> estoy seguro</w:t>
      </w:r>
    </w:p>
    <w:p w14:paraId="77A75E3C" w14:textId="77777777" w:rsidR="00946F33" w:rsidRPr="00514D5D" w:rsidRDefault="00946F33" w:rsidP="66E702C5"/>
    <w:p w14:paraId="215BB109" w14:textId="586D9E64" w:rsidR="00580E29" w:rsidRPr="00514D5D" w:rsidRDefault="66E702C5" w:rsidP="66E702C5">
      <w:pPr>
        <w:pStyle w:val="ListParagraph"/>
        <w:numPr>
          <w:ilvl w:val="0"/>
          <w:numId w:val="46"/>
        </w:numPr>
      </w:pPr>
      <w:r w:rsidRPr="66E702C5">
        <w:t>[SrvCov_COV12_v1r0] Durante la [</w:t>
      </w:r>
      <w:r w:rsidRPr="66E702C5">
        <w:rPr>
          <w:rFonts w:ascii="Calibri" w:eastAsia="Calibri" w:hAnsi="Calibri" w:cs="Calibri"/>
        </w:rPr>
        <w:t xml:space="preserve"> 1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 2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 3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</w:t>
      </w:r>
      <w:r w:rsidRPr="66E702C5">
        <w:t xml:space="preserve"> etc.] vez que tuvo COVID-19, ¿permaneció hospitalizado durante la noche por algún síntoma o enfermedad relacionado con COVID-19? </w:t>
      </w:r>
      <w:r w:rsidR="3F5F3BAB">
        <w:tab/>
      </w:r>
    </w:p>
    <w:p w14:paraId="55A37312" w14:textId="77777777" w:rsidR="00580E29" w:rsidRPr="00514D5D" w:rsidRDefault="66E702C5" w:rsidP="66E702C5">
      <w:pPr>
        <w:spacing w:after="0"/>
        <w:ind w:left="720"/>
      </w:pPr>
      <w:r w:rsidRPr="66E702C5">
        <w:t>1</w:t>
      </w:r>
      <w:r w:rsidR="12FD8053">
        <w:tab/>
      </w:r>
      <w:proofErr w:type="gramStart"/>
      <w:r w:rsidRPr="66E702C5">
        <w:t>Sí</w:t>
      </w:r>
      <w:proofErr w:type="gramEnd"/>
    </w:p>
    <w:p w14:paraId="7A825A58" w14:textId="3FEADA2C" w:rsidR="00580E29" w:rsidRPr="00514D5D" w:rsidRDefault="66E702C5" w:rsidP="66E702C5">
      <w:pPr>
        <w:spacing w:after="0"/>
        <w:ind w:left="720"/>
        <w:rPr>
          <w:rFonts w:ascii="Calibri" w:eastAsia="Calibri" w:hAnsi="Calibri" w:cs="Calibri"/>
        </w:rPr>
      </w:pPr>
      <w:r w:rsidRPr="66E702C5">
        <w:t>0</w:t>
      </w:r>
      <w:r w:rsidR="3F5F3BAB">
        <w:tab/>
      </w:r>
      <w:proofErr w:type="gramStart"/>
      <w:r w:rsidRPr="66E702C5">
        <w:t>No</w:t>
      </w:r>
      <w:proofErr w:type="gramEnd"/>
      <w:r w:rsidRPr="66E702C5">
        <w:t xml:space="preserve"> </w:t>
      </w:r>
      <w:r w:rsidRPr="66E702C5">
        <w:rPr>
          <w:rFonts w:ascii="Wingdings" w:eastAsia="Wingdings" w:hAnsi="Wingdings" w:cs="Wingdings"/>
          <w:b/>
          <w:bCs/>
        </w:rPr>
        <w:t>à</w:t>
      </w:r>
      <w:r w:rsidRPr="66E702C5">
        <w:rPr>
          <w:rFonts w:ascii="Calibri" w:eastAsia="Calibri" w:hAnsi="Calibri" w:cs="Calibri"/>
          <w:b/>
          <w:bCs/>
        </w:rPr>
        <w:t xml:space="preserve"> GO TO SrvCov_COVSUMMARY_v1r0</w:t>
      </w:r>
    </w:p>
    <w:p w14:paraId="43881284" w14:textId="323C91B6" w:rsidR="00580E29" w:rsidRPr="00514D5D" w:rsidRDefault="66E702C5" w:rsidP="66E702C5">
      <w:pPr>
        <w:spacing w:after="0" w:line="257" w:lineRule="auto"/>
        <w:ind w:firstLine="720"/>
        <w:rPr>
          <w:rFonts w:ascii="Calibri" w:eastAsia="Calibri" w:hAnsi="Calibri" w:cs="Calibri"/>
          <w:b/>
          <w:bCs/>
          <w:color w:val="000000" w:themeColor="text1"/>
        </w:rPr>
      </w:pPr>
      <w:r w:rsidRPr="66E702C5">
        <w:t>77</w:t>
      </w:r>
      <w:r w:rsidR="3F5F3BAB">
        <w:tab/>
      </w:r>
      <w:proofErr w:type="gramStart"/>
      <w:r w:rsidRPr="66E702C5">
        <w:t>No</w:t>
      </w:r>
      <w:proofErr w:type="gramEnd"/>
      <w:r w:rsidRPr="66E702C5">
        <w:t xml:space="preserve"> estoy seguro </w:t>
      </w:r>
      <w:r w:rsidRPr="66E702C5">
        <w:rPr>
          <w:rFonts w:ascii="Wingdings" w:eastAsia="Wingdings" w:hAnsi="Wingdings" w:cs="Wingdings"/>
          <w:b/>
          <w:bCs/>
        </w:rPr>
        <w:t>à</w:t>
      </w:r>
      <w:r w:rsidRPr="66E702C5">
        <w:rPr>
          <w:rFonts w:ascii="Calibri" w:eastAsia="Calibri" w:hAnsi="Calibri" w:cs="Calibri"/>
          <w:b/>
          <w:bCs/>
        </w:rPr>
        <w:t xml:space="preserve"> GO TO SrvCov_COVSUMMARY_v1r0</w:t>
      </w:r>
    </w:p>
    <w:p w14:paraId="75D0D5E1" w14:textId="0F3E490C" w:rsidR="00580E29" w:rsidRPr="00514D5D" w:rsidRDefault="66E702C5" w:rsidP="66E702C5">
      <w:pPr>
        <w:spacing w:after="0"/>
        <w:ind w:left="720"/>
        <w:rPr>
          <w:rFonts w:ascii="Calibri" w:eastAsia="Calibri" w:hAnsi="Calibri" w:cs="Calibri"/>
        </w:rPr>
      </w:pPr>
      <w:r w:rsidRPr="66E702C5">
        <w:rPr>
          <w:rFonts w:ascii="Calibri" w:eastAsia="Calibri" w:hAnsi="Calibri" w:cs="Calibri"/>
          <w:i/>
          <w:iCs/>
        </w:rPr>
        <w:t xml:space="preserve">NO RESPONSE </w:t>
      </w:r>
      <w:r w:rsidRPr="66E702C5">
        <w:rPr>
          <w:rFonts w:ascii="Wingdings" w:eastAsia="Wingdings" w:hAnsi="Wingdings" w:cs="Wingdings"/>
          <w:b/>
          <w:bCs/>
        </w:rPr>
        <w:t>à</w:t>
      </w:r>
      <w:r w:rsidRPr="66E702C5">
        <w:rPr>
          <w:rFonts w:ascii="Calibri" w:eastAsia="Calibri" w:hAnsi="Calibri" w:cs="Calibri"/>
          <w:b/>
          <w:bCs/>
        </w:rPr>
        <w:t xml:space="preserve"> </w:t>
      </w:r>
      <w:r w:rsidRPr="66E702C5">
        <w:rPr>
          <w:rFonts w:ascii="Calibri" w:eastAsia="Calibri" w:hAnsi="Calibri" w:cs="Calibri"/>
          <w:b/>
          <w:bCs/>
          <w:i/>
          <w:iCs/>
        </w:rPr>
        <w:t>GO TO SrvCov_COVSUMMARY_v1r0</w:t>
      </w:r>
    </w:p>
    <w:p w14:paraId="7C58E892" w14:textId="77777777" w:rsidR="00946F33" w:rsidRPr="00514D5D" w:rsidRDefault="00946F33" w:rsidP="66E702C5">
      <w:pPr>
        <w:ind w:left="720"/>
      </w:pPr>
    </w:p>
    <w:p w14:paraId="038BA74D" w14:textId="3D5F69FC" w:rsidR="00580E29" w:rsidRPr="00514D5D" w:rsidRDefault="73C049BF" w:rsidP="66E702C5">
      <w:pPr>
        <w:pStyle w:val="ListParagraph"/>
        <w:numPr>
          <w:ilvl w:val="0"/>
          <w:numId w:val="46"/>
        </w:numPr>
      </w:pPr>
      <w:r w:rsidRPr="73C049BF">
        <w:t>[SrvCov_COV13_v2r0] ¿Cuántas noches estuvo hospitalizado la [</w:t>
      </w:r>
      <w:r w:rsidRPr="73C049BF">
        <w:rPr>
          <w:rFonts w:ascii="Calibri" w:eastAsia="Calibri" w:hAnsi="Calibri" w:cs="Calibri"/>
        </w:rPr>
        <w:t>1</w:t>
      </w:r>
      <w:r w:rsidRPr="73C049BF">
        <w:rPr>
          <w:rFonts w:ascii="Calibri" w:eastAsia="Calibri" w:hAnsi="Calibri" w:cs="Calibri"/>
          <w:vertAlign w:val="superscript"/>
        </w:rPr>
        <w:t>o</w:t>
      </w:r>
      <w:r w:rsidRPr="73C049BF">
        <w:rPr>
          <w:rFonts w:ascii="Calibri" w:eastAsia="Calibri" w:hAnsi="Calibri" w:cs="Calibri"/>
        </w:rPr>
        <w:t>, 2</w:t>
      </w:r>
      <w:r w:rsidRPr="73C049BF">
        <w:rPr>
          <w:rFonts w:ascii="Calibri" w:eastAsia="Calibri" w:hAnsi="Calibri" w:cs="Calibri"/>
          <w:vertAlign w:val="superscript"/>
        </w:rPr>
        <w:t>o</w:t>
      </w:r>
      <w:r w:rsidRPr="73C049BF">
        <w:rPr>
          <w:rFonts w:ascii="Calibri" w:eastAsia="Calibri" w:hAnsi="Calibri" w:cs="Calibri"/>
        </w:rPr>
        <w:t>, 3</w:t>
      </w:r>
      <w:r w:rsidRPr="73C049BF">
        <w:rPr>
          <w:rFonts w:ascii="Calibri" w:eastAsia="Calibri" w:hAnsi="Calibri" w:cs="Calibri"/>
          <w:vertAlign w:val="superscript"/>
        </w:rPr>
        <w:t>o</w:t>
      </w:r>
      <w:r w:rsidRPr="73C049BF">
        <w:rPr>
          <w:rFonts w:ascii="Calibri" w:eastAsia="Calibri" w:hAnsi="Calibri" w:cs="Calibri"/>
        </w:rPr>
        <w:t xml:space="preserve">, </w:t>
      </w:r>
      <w:r w:rsidRPr="73C049BF">
        <w:t>etc.] vez que tuvo COVID-19? Si tuvo varias hospitalizaciones, sume todas las noches de cada una.</w:t>
      </w:r>
    </w:p>
    <w:p w14:paraId="1F9DEEF8" w14:textId="4779921F" w:rsidR="00580E29" w:rsidRPr="00514D5D" w:rsidRDefault="66E702C5" w:rsidP="66E702C5">
      <w:pPr>
        <w:ind w:left="720"/>
      </w:pPr>
      <w:r w:rsidRPr="66E702C5">
        <w:t>____________ noches</w:t>
      </w:r>
    </w:p>
    <w:p w14:paraId="55B1F870" w14:textId="43A2299B" w:rsidR="1BBE6BD4" w:rsidRDefault="66E702C5" w:rsidP="66E702C5">
      <w:pPr>
        <w:ind w:left="720"/>
        <w:rPr>
          <w:rFonts w:ascii="Calibri" w:eastAsia="Calibri" w:hAnsi="Calibri" w:cs="Calibri"/>
        </w:rPr>
      </w:pPr>
      <w:r w:rsidRPr="66E702C5">
        <w:rPr>
          <w:rFonts w:ascii="Calibri" w:eastAsia="Calibri" w:hAnsi="Calibri" w:cs="Calibri"/>
          <w:i/>
          <w:iCs/>
          <w:lang w:val="en-US"/>
        </w:rPr>
        <w:t>[RANGE CHECK min= 1]</w:t>
      </w:r>
    </w:p>
    <w:p w14:paraId="2DED5887" w14:textId="2F82525B" w:rsidR="1BBE6BD4" w:rsidRDefault="1BBE6BD4" w:rsidP="66E702C5">
      <w:pPr>
        <w:ind w:left="720"/>
        <w:rPr>
          <w:rFonts w:ascii="Calibri" w:eastAsia="Calibri" w:hAnsi="Calibri" w:cs="Calibri"/>
          <w:i/>
          <w:iCs/>
          <w:color w:val="000000" w:themeColor="text1"/>
          <w:lang w:val="en-US"/>
        </w:rPr>
      </w:pPr>
    </w:p>
    <w:p w14:paraId="08E56A34" w14:textId="4250C59C" w:rsidR="00580E29" w:rsidRPr="00514D5D" w:rsidRDefault="66E702C5" w:rsidP="66E702C5">
      <w:pPr>
        <w:pStyle w:val="ListParagraph"/>
        <w:numPr>
          <w:ilvl w:val="0"/>
          <w:numId w:val="46"/>
        </w:numPr>
      </w:pPr>
      <w:r w:rsidRPr="66E702C5">
        <w:t>[SrvCov_COV14A_v1r0] Mientras estuvo hospitalizado la [</w:t>
      </w:r>
      <w:r w:rsidRPr="66E702C5">
        <w:rPr>
          <w:rFonts w:ascii="Calibri" w:eastAsia="Calibri" w:hAnsi="Calibri" w:cs="Calibri"/>
        </w:rPr>
        <w:t xml:space="preserve"> 1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 2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 3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</w:t>
      </w:r>
      <w:r w:rsidRPr="66E702C5">
        <w:t xml:space="preserve"> etc.] vez que tuvo COVID-19, ¿se le administró </w:t>
      </w:r>
      <w:r w:rsidRPr="66E702C5">
        <w:rPr>
          <w:b/>
          <w:bCs/>
        </w:rPr>
        <w:t>oxígeno (con una mascarilla o tubos en la nariz)</w:t>
      </w:r>
      <w:r w:rsidRPr="66E702C5">
        <w:t xml:space="preserve"> en algún momento? Si no está seguro, dé su mejor aproximación.</w:t>
      </w:r>
    </w:p>
    <w:p w14:paraId="7C2CC392" w14:textId="197D464A" w:rsidR="775944F3" w:rsidRPr="00514D5D" w:rsidRDefault="66E702C5" w:rsidP="66E702C5">
      <w:pPr>
        <w:spacing w:after="0"/>
        <w:ind w:left="720"/>
      </w:pPr>
      <w:r w:rsidRPr="66E702C5">
        <w:t>1</w:t>
      </w:r>
      <w:r w:rsidR="12FD8053">
        <w:tab/>
      </w:r>
      <w:proofErr w:type="gramStart"/>
      <w:r w:rsidRPr="66E702C5">
        <w:t>Sí</w:t>
      </w:r>
      <w:proofErr w:type="gramEnd"/>
    </w:p>
    <w:p w14:paraId="5E878572" w14:textId="4A728E7B" w:rsidR="775944F3" w:rsidRPr="00514D5D" w:rsidRDefault="66E702C5" w:rsidP="66E702C5">
      <w:pPr>
        <w:spacing w:after="0"/>
        <w:ind w:left="720"/>
      </w:pPr>
      <w:r w:rsidRPr="66E702C5">
        <w:t>0</w:t>
      </w:r>
      <w:r w:rsidR="12FD8053">
        <w:tab/>
      </w:r>
      <w:proofErr w:type="gramStart"/>
      <w:r w:rsidRPr="66E702C5">
        <w:t>No</w:t>
      </w:r>
      <w:proofErr w:type="gramEnd"/>
    </w:p>
    <w:p w14:paraId="4375074B" w14:textId="7E32820B" w:rsidR="67B997F2" w:rsidRPr="00514D5D" w:rsidRDefault="66E702C5" w:rsidP="66E702C5">
      <w:pPr>
        <w:spacing w:after="0"/>
        <w:ind w:left="720"/>
      </w:pPr>
      <w:r w:rsidRPr="66E702C5">
        <w:t xml:space="preserve">77 </w:t>
      </w:r>
      <w:r w:rsidR="12FD8053">
        <w:tab/>
      </w:r>
      <w:proofErr w:type="gramStart"/>
      <w:r w:rsidRPr="66E702C5">
        <w:t>No</w:t>
      </w:r>
      <w:proofErr w:type="gramEnd"/>
      <w:r w:rsidRPr="66E702C5">
        <w:t xml:space="preserve"> sé</w:t>
      </w:r>
    </w:p>
    <w:p w14:paraId="4F2401DD" w14:textId="60BB40FF" w:rsidR="775944F3" w:rsidRPr="00F33644" w:rsidRDefault="775944F3" w:rsidP="66E702C5">
      <w:pPr>
        <w:rPr>
          <w:b/>
          <w:bCs/>
        </w:rPr>
      </w:pPr>
      <w:ins w:id="1" w:author="Aminat Oki Sahid" w:date="2024-02-27T20:55:00Z">
        <w:r>
          <w:tab/>
        </w:r>
      </w:ins>
      <w:r w:rsidR="77F364D6" w:rsidRPr="66E702C5">
        <w:rPr>
          <w:rFonts w:ascii="Calibri" w:eastAsia="Calibri" w:hAnsi="Calibri" w:cs="Calibri"/>
          <w:i/>
          <w:iCs/>
          <w:color w:val="000000" w:themeColor="text1"/>
        </w:rPr>
        <w:t xml:space="preserve">NO RESPONSE </w:t>
      </w:r>
      <w:r w:rsidR="77F364D6" w:rsidRPr="66E702C5">
        <w:rPr>
          <w:rFonts w:ascii="Wingdings" w:eastAsia="Wingdings" w:hAnsi="Wingdings" w:cs="Wingdings"/>
          <w:b/>
          <w:bCs/>
        </w:rPr>
        <w:t>à</w:t>
      </w:r>
      <w:r w:rsidR="77F364D6" w:rsidRPr="66E702C5">
        <w:rPr>
          <w:rFonts w:ascii="Calibri" w:eastAsia="Calibri" w:hAnsi="Calibri" w:cs="Calibri"/>
          <w:b/>
          <w:bCs/>
        </w:rPr>
        <w:t xml:space="preserve"> </w:t>
      </w:r>
      <w:r w:rsidR="77F364D6" w:rsidRPr="66E702C5">
        <w:rPr>
          <w:rFonts w:ascii="Calibri" w:eastAsia="Calibri" w:hAnsi="Calibri" w:cs="Calibri"/>
          <w:b/>
          <w:bCs/>
          <w:i/>
          <w:iCs/>
          <w:color w:val="000000" w:themeColor="text1"/>
        </w:rPr>
        <w:t>GO TO SrvCov_COV15A_v1r0</w:t>
      </w:r>
    </w:p>
    <w:p w14:paraId="63DE3626" w14:textId="6F74348C" w:rsidR="775944F3" w:rsidRPr="00F33644" w:rsidRDefault="66E702C5" w:rsidP="66E702C5">
      <w:pPr>
        <w:rPr>
          <w:rFonts w:ascii="Calibri" w:eastAsia="Calibri" w:hAnsi="Calibri" w:cs="Calibri"/>
        </w:rPr>
      </w:pPr>
      <w:r w:rsidRPr="66E702C5">
        <w:rPr>
          <w:rFonts w:ascii="Calibri" w:eastAsia="Calibri" w:hAnsi="Calibri" w:cs="Calibri"/>
        </w:rPr>
        <w:t xml:space="preserve"> </w:t>
      </w:r>
    </w:p>
    <w:p w14:paraId="081BE0E4" w14:textId="2B74BD34" w:rsidR="775944F3" w:rsidRPr="00F33644" w:rsidRDefault="66E702C5" w:rsidP="66E702C5">
      <w:pPr>
        <w:spacing w:after="0"/>
        <w:rPr>
          <w:rFonts w:ascii="Calibri" w:eastAsia="Calibri" w:hAnsi="Calibri" w:cs="Calibri"/>
        </w:rPr>
      </w:pPr>
      <w:r w:rsidRPr="66E702C5">
        <w:rPr>
          <w:rFonts w:ascii="Calibri" w:eastAsia="Calibri" w:hAnsi="Calibri" w:cs="Calibri"/>
          <w:b/>
          <w:bCs/>
        </w:rPr>
        <w:t xml:space="preserve">[DISPLAY </w:t>
      </w:r>
      <w:r w:rsidRPr="66E702C5">
        <w:rPr>
          <w:rFonts w:ascii="Calibri" w:eastAsia="Calibri" w:hAnsi="Calibri" w:cs="Calibri"/>
        </w:rPr>
        <w:t xml:space="preserve">SrvCov_COV14B_v1r0 </w:t>
      </w:r>
      <w:r w:rsidRPr="66E702C5">
        <w:rPr>
          <w:rFonts w:ascii="Calibri" w:eastAsia="Calibri" w:hAnsi="Calibri" w:cs="Calibri"/>
          <w:b/>
          <w:bCs/>
        </w:rPr>
        <w:t xml:space="preserve">IF </w:t>
      </w:r>
      <w:r w:rsidRPr="66E702C5">
        <w:rPr>
          <w:rFonts w:ascii="Calibri" w:eastAsia="Calibri" w:hAnsi="Calibri" w:cs="Calibri"/>
        </w:rPr>
        <w:t>SrvCov_COV14A_v1r0= 1</w:t>
      </w:r>
    </w:p>
    <w:p w14:paraId="2FD8FF1A" w14:textId="46D7D465" w:rsidR="775944F3" w:rsidRPr="00F33644" w:rsidRDefault="66E702C5" w:rsidP="66E702C5">
      <w:pPr>
        <w:rPr>
          <w:rFonts w:ascii="Calibri" w:eastAsia="Calibri" w:hAnsi="Calibri" w:cs="Calibri"/>
        </w:rPr>
      </w:pPr>
      <w:r w:rsidRPr="66E702C5">
        <w:rPr>
          <w:rFonts w:ascii="Calibri" w:eastAsia="Calibri" w:hAnsi="Calibri" w:cs="Calibri"/>
          <w:b/>
          <w:bCs/>
        </w:rPr>
        <w:t xml:space="preserve">ELSE, GO TO </w:t>
      </w:r>
      <w:r w:rsidRPr="66E702C5">
        <w:rPr>
          <w:rFonts w:ascii="Calibri" w:eastAsia="Calibri" w:hAnsi="Calibri" w:cs="Calibri"/>
        </w:rPr>
        <w:t>SrvCov_COV15A_v1r0</w:t>
      </w:r>
      <w:r w:rsidRPr="66E702C5">
        <w:rPr>
          <w:rFonts w:ascii="Calibri" w:eastAsia="Calibri" w:hAnsi="Calibri" w:cs="Calibri"/>
          <w:b/>
          <w:bCs/>
        </w:rPr>
        <w:t>]</w:t>
      </w:r>
    </w:p>
    <w:p w14:paraId="441925F7" w14:textId="6F367CC8" w:rsidR="775944F3" w:rsidRPr="00514D5D" w:rsidRDefault="66E702C5" w:rsidP="66E702C5">
      <w:pPr>
        <w:pStyle w:val="ListParagraph"/>
        <w:numPr>
          <w:ilvl w:val="0"/>
          <w:numId w:val="46"/>
        </w:numPr>
      </w:pPr>
      <w:r w:rsidRPr="66E702C5">
        <w:t xml:space="preserve">[SrvCov_COV14B_v1r0] ¿Cuántos días recibió tratamiento con </w:t>
      </w:r>
      <w:r w:rsidRPr="66E702C5">
        <w:rPr>
          <w:b/>
          <w:bCs/>
        </w:rPr>
        <w:t>oxígeno (con una mascarilla o tubos en la nariz)</w:t>
      </w:r>
      <w:r w:rsidRPr="66E702C5">
        <w:t xml:space="preserve"> cuando tuvo COVID-19 la [</w:t>
      </w:r>
      <w:r w:rsidRPr="66E702C5">
        <w:rPr>
          <w:rFonts w:ascii="Calibri" w:eastAsia="Calibri" w:hAnsi="Calibri" w:cs="Calibri"/>
        </w:rPr>
        <w:t xml:space="preserve"> 1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 2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 3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</w:t>
      </w:r>
      <w:r w:rsidRPr="66E702C5">
        <w:t xml:space="preserve"> etc.] vez?</w:t>
      </w:r>
    </w:p>
    <w:p w14:paraId="092B2458" w14:textId="64E27203" w:rsidR="775944F3" w:rsidRPr="00514D5D" w:rsidRDefault="66E702C5" w:rsidP="66E702C5">
      <w:pPr>
        <w:ind w:left="720"/>
      </w:pPr>
      <w:r w:rsidRPr="66E702C5">
        <w:lastRenderedPageBreak/>
        <w:t>__ días</w:t>
      </w:r>
    </w:p>
    <w:p w14:paraId="3FC7C288" w14:textId="6E2B98A7" w:rsidR="1BBE6BD4" w:rsidRDefault="66E702C5" w:rsidP="66E702C5">
      <w:pPr>
        <w:spacing w:after="0" w:line="240" w:lineRule="auto"/>
        <w:ind w:firstLine="720"/>
        <w:rPr>
          <w:rFonts w:ascii="Calibri" w:eastAsia="Calibri" w:hAnsi="Calibri" w:cs="Calibri"/>
        </w:rPr>
      </w:pPr>
      <w:r w:rsidRPr="66E702C5">
        <w:rPr>
          <w:rFonts w:ascii="Calibri" w:eastAsia="Calibri" w:hAnsi="Calibri" w:cs="Calibri"/>
          <w:i/>
          <w:iCs/>
          <w:lang w:val="en-US"/>
        </w:rPr>
        <w:t>[RANGE CHECK min= 0 max= COV13 response or 180 if COV13= null]</w:t>
      </w:r>
    </w:p>
    <w:p w14:paraId="2E6CABB3" w14:textId="65C11220" w:rsidR="775944F3" w:rsidRPr="00514D5D" w:rsidRDefault="73C049BF" w:rsidP="66E702C5">
      <w:pPr>
        <w:pStyle w:val="ListParagraph"/>
        <w:numPr>
          <w:ilvl w:val="0"/>
          <w:numId w:val="46"/>
        </w:numPr>
      </w:pPr>
      <w:r w:rsidRPr="73C049BF">
        <w:t>[SrvCov_COV15A_v1r0] Mientras estuvo hospitalizado la [</w:t>
      </w:r>
      <w:r w:rsidRPr="73C049BF">
        <w:rPr>
          <w:rFonts w:ascii="Calibri" w:eastAsia="Calibri" w:hAnsi="Calibri" w:cs="Calibri"/>
        </w:rPr>
        <w:t>1</w:t>
      </w:r>
      <w:r w:rsidRPr="73C049BF">
        <w:rPr>
          <w:rFonts w:ascii="Calibri" w:eastAsia="Calibri" w:hAnsi="Calibri" w:cs="Calibri"/>
          <w:vertAlign w:val="superscript"/>
        </w:rPr>
        <w:t>o</w:t>
      </w:r>
      <w:r w:rsidRPr="73C049BF">
        <w:rPr>
          <w:rFonts w:ascii="Calibri" w:eastAsia="Calibri" w:hAnsi="Calibri" w:cs="Calibri"/>
        </w:rPr>
        <w:t>, 2</w:t>
      </w:r>
      <w:r w:rsidRPr="73C049BF">
        <w:rPr>
          <w:rFonts w:ascii="Calibri" w:eastAsia="Calibri" w:hAnsi="Calibri" w:cs="Calibri"/>
          <w:vertAlign w:val="superscript"/>
        </w:rPr>
        <w:t>o</w:t>
      </w:r>
      <w:r w:rsidRPr="73C049BF">
        <w:rPr>
          <w:rFonts w:ascii="Calibri" w:eastAsia="Calibri" w:hAnsi="Calibri" w:cs="Calibri"/>
        </w:rPr>
        <w:t>, 3</w:t>
      </w:r>
      <w:r w:rsidRPr="73C049BF">
        <w:rPr>
          <w:rFonts w:ascii="Calibri" w:eastAsia="Calibri" w:hAnsi="Calibri" w:cs="Calibri"/>
          <w:vertAlign w:val="superscript"/>
        </w:rPr>
        <w:t>o</w:t>
      </w:r>
      <w:r w:rsidRPr="73C049BF">
        <w:rPr>
          <w:rFonts w:ascii="Calibri" w:eastAsia="Calibri" w:hAnsi="Calibri" w:cs="Calibri"/>
        </w:rPr>
        <w:t xml:space="preserve">, </w:t>
      </w:r>
      <w:r w:rsidRPr="73C049BF">
        <w:t xml:space="preserve">etc.] vez que tuvo COVID-19, ¿se le puso </w:t>
      </w:r>
      <w:r w:rsidRPr="73C049BF">
        <w:rPr>
          <w:b/>
          <w:bCs/>
        </w:rPr>
        <w:t>un tubo endotraqueal o estuvo conectado a</w:t>
      </w:r>
      <w:r w:rsidRPr="73C049BF">
        <w:t xml:space="preserve"> </w:t>
      </w:r>
      <w:r w:rsidRPr="73C049BF">
        <w:rPr>
          <w:b/>
          <w:bCs/>
        </w:rPr>
        <w:t xml:space="preserve">un respirador </w:t>
      </w:r>
      <w:r w:rsidRPr="73C049BF">
        <w:t>en algún momento? Si no está seguro, dé su mejor aproximación.</w:t>
      </w:r>
    </w:p>
    <w:p w14:paraId="64318622" w14:textId="197D464A" w:rsidR="775944F3" w:rsidRPr="00514D5D" w:rsidRDefault="66E702C5" w:rsidP="66E702C5">
      <w:pPr>
        <w:spacing w:after="0"/>
        <w:ind w:left="720"/>
      </w:pPr>
      <w:r w:rsidRPr="66E702C5">
        <w:t>1</w:t>
      </w:r>
      <w:r w:rsidR="12FD8053">
        <w:tab/>
      </w:r>
      <w:proofErr w:type="gramStart"/>
      <w:r w:rsidRPr="66E702C5">
        <w:t>Sí</w:t>
      </w:r>
      <w:proofErr w:type="gramEnd"/>
    </w:p>
    <w:p w14:paraId="0029F033" w14:textId="4A728E7B" w:rsidR="775944F3" w:rsidRPr="00514D5D" w:rsidRDefault="66E702C5" w:rsidP="66E702C5">
      <w:pPr>
        <w:spacing w:after="0"/>
        <w:ind w:left="720"/>
      </w:pPr>
      <w:r w:rsidRPr="66E702C5">
        <w:t>0</w:t>
      </w:r>
      <w:r w:rsidR="12FD8053">
        <w:tab/>
      </w:r>
      <w:proofErr w:type="gramStart"/>
      <w:r w:rsidRPr="66E702C5">
        <w:t>No</w:t>
      </w:r>
      <w:proofErr w:type="gramEnd"/>
    </w:p>
    <w:p w14:paraId="5D0038E7" w14:textId="34DA05C9" w:rsidR="67B997F2" w:rsidRPr="00514D5D" w:rsidRDefault="66E702C5" w:rsidP="66E702C5">
      <w:pPr>
        <w:spacing w:after="0"/>
        <w:ind w:left="720"/>
      </w:pPr>
      <w:r w:rsidRPr="66E702C5">
        <w:t xml:space="preserve">77 </w:t>
      </w:r>
      <w:r w:rsidR="12FD8053">
        <w:tab/>
      </w:r>
      <w:proofErr w:type="gramStart"/>
      <w:r w:rsidRPr="66E702C5">
        <w:t>No</w:t>
      </w:r>
      <w:proofErr w:type="gramEnd"/>
      <w:r w:rsidRPr="66E702C5">
        <w:t xml:space="preserve"> sé</w:t>
      </w:r>
    </w:p>
    <w:p w14:paraId="40E524FE" w14:textId="70BF609B" w:rsidR="775944F3" w:rsidRPr="00F33644" w:rsidRDefault="775944F3" w:rsidP="66E702C5">
      <w:pPr>
        <w:rPr>
          <w:b/>
          <w:bCs/>
        </w:rPr>
      </w:pPr>
      <w:ins w:id="2" w:author="Aminat Oki Sahid" w:date="2024-02-27T20:56:00Z">
        <w:r>
          <w:tab/>
        </w:r>
      </w:ins>
      <w:r w:rsidR="77F364D6" w:rsidRPr="66E702C5">
        <w:rPr>
          <w:rFonts w:ascii="Calibri" w:eastAsia="Calibri" w:hAnsi="Calibri" w:cs="Calibri"/>
          <w:i/>
          <w:iCs/>
          <w:color w:val="000000" w:themeColor="text1"/>
        </w:rPr>
        <w:t xml:space="preserve">NO RESPONSE </w:t>
      </w:r>
      <w:r w:rsidR="77F364D6" w:rsidRPr="66E702C5">
        <w:rPr>
          <w:rFonts w:ascii="Wingdings" w:eastAsia="Wingdings" w:hAnsi="Wingdings" w:cs="Wingdings"/>
          <w:b/>
          <w:bCs/>
        </w:rPr>
        <w:t>à</w:t>
      </w:r>
      <w:r w:rsidR="77F364D6" w:rsidRPr="66E702C5">
        <w:rPr>
          <w:rFonts w:ascii="Calibri" w:eastAsia="Calibri" w:hAnsi="Calibri" w:cs="Calibri"/>
          <w:b/>
          <w:bCs/>
        </w:rPr>
        <w:t xml:space="preserve"> </w:t>
      </w:r>
      <w:r w:rsidR="77F364D6" w:rsidRPr="66E702C5">
        <w:rPr>
          <w:rFonts w:ascii="Calibri" w:eastAsia="Calibri" w:hAnsi="Calibri" w:cs="Calibri"/>
          <w:b/>
          <w:bCs/>
          <w:i/>
          <w:iCs/>
          <w:color w:val="000000" w:themeColor="text1"/>
        </w:rPr>
        <w:t>GO TO SrvCov_COV16A_v1r0</w:t>
      </w:r>
    </w:p>
    <w:p w14:paraId="7A3B696D" w14:textId="3939800B" w:rsidR="775944F3" w:rsidRPr="00F33644" w:rsidRDefault="66E702C5" w:rsidP="66E702C5">
      <w:pPr>
        <w:spacing w:after="0"/>
        <w:rPr>
          <w:rFonts w:ascii="Calibri" w:eastAsia="Calibri" w:hAnsi="Calibri" w:cs="Calibri"/>
        </w:rPr>
      </w:pPr>
      <w:r w:rsidRPr="66E702C5">
        <w:rPr>
          <w:rFonts w:ascii="Calibri" w:eastAsia="Calibri" w:hAnsi="Calibri" w:cs="Calibri"/>
          <w:b/>
          <w:bCs/>
        </w:rPr>
        <w:t xml:space="preserve">[DISPLAY </w:t>
      </w:r>
      <w:r w:rsidRPr="66E702C5">
        <w:rPr>
          <w:rFonts w:ascii="Calibri" w:eastAsia="Calibri" w:hAnsi="Calibri" w:cs="Calibri"/>
        </w:rPr>
        <w:t xml:space="preserve">SrvCov_COV15B_v1r0 </w:t>
      </w:r>
      <w:r w:rsidRPr="66E702C5">
        <w:rPr>
          <w:rFonts w:ascii="Calibri" w:eastAsia="Calibri" w:hAnsi="Calibri" w:cs="Calibri"/>
          <w:b/>
          <w:bCs/>
        </w:rPr>
        <w:t xml:space="preserve">IF </w:t>
      </w:r>
      <w:r w:rsidRPr="66E702C5">
        <w:rPr>
          <w:rFonts w:ascii="Calibri" w:eastAsia="Calibri" w:hAnsi="Calibri" w:cs="Calibri"/>
        </w:rPr>
        <w:t>SrvCov_COV15A_v1r0= 1</w:t>
      </w:r>
    </w:p>
    <w:p w14:paraId="00F8F098" w14:textId="39A0EE8E" w:rsidR="775944F3" w:rsidRPr="00F33644" w:rsidRDefault="66E702C5" w:rsidP="66E702C5">
      <w:pPr>
        <w:rPr>
          <w:rFonts w:ascii="Calibri" w:eastAsia="Calibri" w:hAnsi="Calibri" w:cs="Calibri"/>
          <w:b/>
          <w:bCs/>
        </w:rPr>
      </w:pPr>
      <w:r w:rsidRPr="66E702C5">
        <w:rPr>
          <w:rFonts w:ascii="Calibri" w:eastAsia="Calibri" w:hAnsi="Calibri" w:cs="Calibri"/>
          <w:b/>
          <w:bCs/>
        </w:rPr>
        <w:t xml:space="preserve">ELSE, GO TO </w:t>
      </w:r>
      <w:r w:rsidRPr="66E702C5">
        <w:rPr>
          <w:rFonts w:ascii="Calibri" w:eastAsia="Calibri" w:hAnsi="Calibri" w:cs="Calibri"/>
        </w:rPr>
        <w:t>SrvCov_COV16A_v1r0</w:t>
      </w:r>
      <w:r w:rsidRPr="66E702C5">
        <w:rPr>
          <w:rFonts w:ascii="Calibri" w:eastAsia="Calibri" w:hAnsi="Calibri" w:cs="Calibri"/>
          <w:b/>
          <w:bCs/>
        </w:rPr>
        <w:t>]</w:t>
      </w:r>
    </w:p>
    <w:p w14:paraId="4E8C9ACF" w14:textId="5A35D3B4" w:rsidR="775944F3" w:rsidRPr="00514D5D" w:rsidRDefault="66E702C5" w:rsidP="66E702C5">
      <w:pPr>
        <w:pStyle w:val="ListParagraph"/>
        <w:numPr>
          <w:ilvl w:val="0"/>
          <w:numId w:val="46"/>
        </w:numPr>
      </w:pPr>
      <w:r w:rsidRPr="66E702C5">
        <w:t xml:space="preserve">[SrvCov_COV15B_v1r0] ¿Cuántos días recibió tratamiento con </w:t>
      </w:r>
      <w:r w:rsidRPr="66E702C5">
        <w:rPr>
          <w:b/>
          <w:bCs/>
        </w:rPr>
        <w:t>un tubo endotraqueal o un respirador</w:t>
      </w:r>
      <w:r w:rsidRPr="66E702C5">
        <w:t xml:space="preserve"> cuando tuvo COVID-19 la [</w:t>
      </w:r>
      <w:r w:rsidRPr="66E702C5">
        <w:rPr>
          <w:rFonts w:ascii="Calibri" w:eastAsia="Calibri" w:hAnsi="Calibri" w:cs="Calibri"/>
        </w:rPr>
        <w:t xml:space="preserve"> 1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 2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 3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</w:t>
      </w:r>
      <w:r w:rsidRPr="66E702C5">
        <w:t xml:space="preserve"> etc.] vez?</w:t>
      </w:r>
    </w:p>
    <w:p w14:paraId="03EE0419" w14:textId="77777777" w:rsidR="775944F3" w:rsidRPr="00514D5D" w:rsidRDefault="66E702C5" w:rsidP="66E702C5">
      <w:pPr>
        <w:ind w:left="720"/>
      </w:pPr>
      <w:r w:rsidRPr="66E702C5">
        <w:t>__ días</w:t>
      </w:r>
    </w:p>
    <w:p w14:paraId="6AB7CD18" w14:textId="66BB5BF2" w:rsidR="775944F3" w:rsidRPr="00514D5D" w:rsidRDefault="66E702C5" w:rsidP="66E702C5">
      <w:pPr>
        <w:spacing w:after="0"/>
        <w:ind w:firstLine="720"/>
        <w:rPr>
          <w:rFonts w:ascii="Calibri" w:eastAsia="Calibri" w:hAnsi="Calibri" w:cs="Calibri"/>
        </w:rPr>
      </w:pPr>
      <w:r w:rsidRPr="66E702C5">
        <w:rPr>
          <w:rFonts w:ascii="Calibri" w:eastAsia="Calibri" w:hAnsi="Calibri" w:cs="Calibri"/>
          <w:i/>
          <w:iCs/>
        </w:rPr>
        <w:t xml:space="preserve">[RANGE CHECK min= 0 </w:t>
      </w:r>
      <w:proofErr w:type="spellStart"/>
      <w:r w:rsidRPr="66E702C5">
        <w:rPr>
          <w:rFonts w:ascii="Calibri" w:eastAsia="Calibri" w:hAnsi="Calibri" w:cs="Calibri"/>
          <w:i/>
          <w:iCs/>
        </w:rPr>
        <w:t>max</w:t>
      </w:r>
      <w:proofErr w:type="spellEnd"/>
      <w:r w:rsidRPr="66E702C5">
        <w:rPr>
          <w:rFonts w:ascii="Calibri" w:eastAsia="Calibri" w:hAnsi="Calibri" w:cs="Calibri"/>
          <w:i/>
          <w:iCs/>
        </w:rPr>
        <w:t xml:space="preserve">= COV13 response </w:t>
      </w:r>
      <w:proofErr w:type="spellStart"/>
      <w:r w:rsidRPr="66E702C5">
        <w:rPr>
          <w:rFonts w:ascii="Calibri" w:eastAsia="Calibri" w:hAnsi="Calibri" w:cs="Calibri"/>
          <w:i/>
          <w:iCs/>
        </w:rPr>
        <w:t>or</w:t>
      </w:r>
      <w:proofErr w:type="spellEnd"/>
      <w:r w:rsidRPr="66E702C5">
        <w:rPr>
          <w:rFonts w:ascii="Calibri" w:eastAsia="Calibri" w:hAnsi="Calibri" w:cs="Calibri"/>
          <w:i/>
          <w:iCs/>
        </w:rPr>
        <w:t xml:space="preserve"> 180 </w:t>
      </w:r>
      <w:proofErr w:type="spellStart"/>
      <w:r w:rsidRPr="66E702C5">
        <w:rPr>
          <w:rFonts w:ascii="Calibri" w:eastAsia="Calibri" w:hAnsi="Calibri" w:cs="Calibri"/>
          <w:i/>
          <w:iCs/>
        </w:rPr>
        <w:t>if</w:t>
      </w:r>
      <w:proofErr w:type="spellEnd"/>
      <w:r w:rsidRPr="66E702C5">
        <w:rPr>
          <w:rFonts w:ascii="Calibri" w:eastAsia="Calibri" w:hAnsi="Calibri" w:cs="Calibri"/>
          <w:i/>
          <w:iCs/>
        </w:rPr>
        <w:t xml:space="preserve"> COV13= </w:t>
      </w:r>
      <w:proofErr w:type="spellStart"/>
      <w:r w:rsidRPr="66E702C5">
        <w:rPr>
          <w:rFonts w:ascii="Calibri" w:eastAsia="Calibri" w:hAnsi="Calibri" w:cs="Calibri"/>
          <w:i/>
          <w:iCs/>
        </w:rPr>
        <w:t>null</w:t>
      </w:r>
      <w:proofErr w:type="spellEnd"/>
      <w:r w:rsidRPr="66E702C5">
        <w:rPr>
          <w:rFonts w:ascii="Calibri" w:eastAsia="Calibri" w:hAnsi="Calibri" w:cs="Calibri"/>
          <w:i/>
          <w:iCs/>
        </w:rPr>
        <w:t>]</w:t>
      </w:r>
    </w:p>
    <w:p w14:paraId="558FBFE3" w14:textId="776ED208" w:rsidR="1BBE6BD4" w:rsidRDefault="1BBE6BD4" w:rsidP="66E702C5">
      <w:pPr>
        <w:spacing w:after="0"/>
        <w:ind w:firstLine="720"/>
        <w:rPr>
          <w:rFonts w:ascii="Calibri" w:eastAsia="Calibri" w:hAnsi="Calibri" w:cs="Calibri"/>
          <w:i/>
          <w:iCs/>
          <w:color w:val="000000" w:themeColor="text1"/>
        </w:rPr>
      </w:pPr>
    </w:p>
    <w:p w14:paraId="0828F9C9" w14:textId="73CB05E6" w:rsidR="775944F3" w:rsidRPr="00514D5D" w:rsidRDefault="66E702C5" w:rsidP="66E702C5">
      <w:pPr>
        <w:pStyle w:val="ListParagraph"/>
        <w:numPr>
          <w:ilvl w:val="0"/>
          <w:numId w:val="46"/>
        </w:numPr>
      </w:pPr>
      <w:r w:rsidRPr="66E702C5">
        <w:t>[SrvCov_COV16A_v1r0] Mientras estuvo hospitalizado la [</w:t>
      </w:r>
      <w:r w:rsidRPr="66E702C5">
        <w:rPr>
          <w:rFonts w:ascii="Calibri" w:eastAsia="Calibri" w:hAnsi="Calibri" w:cs="Calibri"/>
        </w:rPr>
        <w:t xml:space="preserve"> 1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 2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 3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</w:t>
      </w:r>
      <w:r w:rsidRPr="66E702C5">
        <w:t xml:space="preserve"> etc.] vez que tuvo COVID-19, ¿recibió </w:t>
      </w:r>
      <w:r w:rsidRPr="66E702C5">
        <w:rPr>
          <w:b/>
          <w:bCs/>
        </w:rPr>
        <w:t>tratamiento en una “unidad de cuidados intensivos (UCI)” o con monitoreo de la UCI</w:t>
      </w:r>
      <w:r w:rsidRPr="66E702C5">
        <w:t>? Si no está seguro, dé su mejor aproximación.</w:t>
      </w:r>
    </w:p>
    <w:p w14:paraId="3D40DF5E" w14:textId="197D464A" w:rsidR="775944F3" w:rsidRPr="00514D5D" w:rsidRDefault="66E702C5" w:rsidP="66E702C5">
      <w:pPr>
        <w:spacing w:after="0"/>
        <w:ind w:left="720"/>
      </w:pPr>
      <w:r w:rsidRPr="66E702C5">
        <w:t>1</w:t>
      </w:r>
      <w:r w:rsidR="12FD8053">
        <w:tab/>
      </w:r>
      <w:proofErr w:type="gramStart"/>
      <w:r w:rsidRPr="66E702C5">
        <w:t>Sí</w:t>
      </w:r>
      <w:proofErr w:type="gramEnd"/>
    </w:p>
    <w:p w14:paraId="2557F505" w14:textId="4A728E7B" w:rsidR="775944F3" w:rsidRPr="00514D5D" w:rsidRDefault="66E702C5" w:rsidP="66E702C5">
      <w:pPr>
        <w:spacing w:after="0"/>
        <w:ind w:left="720"/>
      </w:pPr>
      <w:r w:rsidRPr="66E702C5">
        <w:t>0</w:t>
      </w:r>
      <w:r w:rsidR="12FD8053">
        <w:tab/>
      </w:r>
      <w:proofErr w:type="gramStart"/>
      <w:r w:rsidRPr="66E702C5">
        <w:t>No</w:t>
      </w:r>
      <w:proofErr w:type="gramEnd"/>
    </w:p>
    <w:p w14:paraId="28B0FA74" w14:textId="1BAFEF22" w:rsidR="67B997F2" w:rsidRPr="00514D5D" w:rsidRDefault="66E702C5" w:rsidP="66E702C5">
      <w:pPr>
        <w:spacing w:after="0"/>
        <w:ind w:left="720"/>
      </w:pPr>
      <w:r w:rsidRPr="66E702C5">
        <w:t xml:space="preserve">77 </w:t>
      </w:r>
      <w:r w:rsidR="12FD8053">
        <w:tab/>
      </w:r>
      <w:proofErr w:type="gramStart"/>
      <w:r w:rsidRPr="66E702C5">
        <w:t>No</w:t>
      </w:r>
      <w:proofErr w:type="gramEnd"/>
      <w:r w:rsidRPr="66E702C5">
        <w:t xml:space="preserve"> sé</w:t>
      </w:r>
    </w:p>
    <w:p w14:paraId="3909AAF0" w14:textId="606E37DA" w:rsidR="775944F3" w:rsidRPr="00936B2B" w:rsidRDefault="775944F3" w:rsidP="66E702C5">
      <w:pPr>
        <w:rPr>
          <w:b/>
          <w:bCs/>
        </w:rPr>
      </w:pPr>
      <w:ins w:id="3" w:author="Aminat Oki Sahid" w:date="2024-02-28T22:00:00Z">
        <w:r>
          <w:tab/>
        </w:r>
      </w:ins>
      <w:r w:rsidR="6EC93A23" w:rsidRPr="66E702C5">
        <w:rPr>
          <w:rFonts w:ascii="Calibri" w:eastAsia="Calibri" w:hAnsi="Calibri" w:cs="Calibri"/>
          <w:i/>
          <w:iCs/>
          <w:color w:val="000000" w:themeColor="text1"/>
        </w:rPr>
        <w:t xml:space="preserve">NO RESPONSE </w:t>
      </w:r>
      <w:r w:rsidR="6EC93A23" w:rsidRPr="66E702C5">
        <w:rPr>
          <w:rFonts w:ascii="Wingdings" w:eastAsia="Wingdings" w:hAnsi="Wingdings" w:cs="Wingdings"/>
          <w:b/>
          <w:bCs/>
        </w:rPr>
        <w:t>à</w:t>
      </w:r>
      <w:r w:rsidR="6EC93A23" w:rsidRPr="66E702C5">
        <w:rPr>
          <w:rFonts w:ascii="Calibri" w:eastAsia="Calibri" w:hAnsi="Calibri" w:cs="Calibri"/>
          <w:b/>
          <w:bCs/>
        </w:rPr>
        <w:t xml:space="preserve"> </w:t>
      </w:r>
      <w:r w:rsidR="6EC93A23" w:rsidRPr="66E702C5">
        <w:rPr>
          <w:rFonts w:ascii="Calibri" w:eastAsia="Calibri" w:hAnsi="Calibri" w:cs="Calibri"/>
          <w:b/>
          <w:bCs/>
          <w:i/>
          <w:iCs/>
          <w:color w:val="000000" w:themeColor="text1"/>
        </w:rPr>
        <w:t>GO TO SrvCov_COV17A_v1r0</w:t>
      </w:r>
    </w:p>
    <w:p w14:paraId="5F3E68C1" w14:textId="41D65002" w:rsidR="775944F3" w:rsidRPr="00936B2B" w:rsidRDefault="66E702C5" w:rsidP="66E702C5">
      <w:pPr>
        <w:rPr>
          <w:rFonts w:ascii="Calibri" w:eastAsia="Calibri" w:hAnsi="Calibri" w:cs="Calibri"/>
        </w:rPr>
      </w:pPr>
      <w:r w:rsidRPr="66E702C5">
        <w:rPr>
          <w:rFonts w:ascii="Calibri" w:eastAsia="Calibri" w:hAnsi="Calibri" w:cs="Calibri"/>
        </w:rPr>
        <w:t xml:space="preserve"> </w:t>
      </w:r>
    </w:p>
    <w:p w14:paraId="4D1EE63F" w14:textId="61469A9D" w:rsidR="775944F3" w:rsidRPr="00936B2B" w:rsidRDefault="66E702C5" w:rsidP="66E702C5">
      <w:pPr>
        <w:spacing w:after="0"/>
        <w:rPr>
          <w:rFonts w:ascii="Calibri" w:eastAsia="Calibri" w:hAnsi="Calibri" w:cs="Calibri"/>
        </w:rPr>
      </w:pPr>
      <w:r w:rsidRPr="66E702C5">
        <w:rPr>
          <w:rFonts w:ascii="Calibri" w:eastAsia="Calibri" w:hAnsi="Calibri" w:cs="Calibri"/>
          <w:b/>
          <w:bCs/>
        </w:rPr>
        <w:t xml:space="preserve">[DISPLAY </w:t>
      </w:r>
      <w:r w:rsidRPr="66E702C5">
        <w:rPr>
          <w:rFonts w:ascii="Calibri" w:eastAsia="Calibri" w:hAnsi="Calibri" w:cs="Calibri"/>
        </w:rPr>
        <w:t xml:space="preserve">SrvCov_COV16B_v1r0 </w:t>
      </w:r>
      <w:r w:rsidRPr="66E702C5">
        <w:rPr>
          <w:rFonts w:ascii="Calibri" w:eastAsia="Calibri" w:hAnsi="Calibri" w:cs="Calibri"/>
          <w:b/>
          <w:bCs/>
        </w:rPr>
        <w:t xml:space="preserve">IF </w:t>
      </w:r>
      <w:r w:rsidRPr="66E702C5">
        <w:rPr>
          <w:rFonts w:ascii="Calibri" w:eastAsia="Calibri" w:hAnsi="Calibri" w:cs="Calibri"/>
        </w:rPr>
        <w:t>SrvCov_COV16A_v1r0= 1</w:t>
      </w:r>
    </w:p>
    <w:p w14:paraId="6ED82E21" w14:textId="5040E347" w:rsidR="775944F3" w:rsidRPr="00936B2B" w:rsidRDefault="66E702C5" w:rsidP="66E702C5">
      <w:pPr>
        <w:rPr>
          <w:rFonts w:ascii="Calibri" w:eastAsia="Calibri" w:hAnsi="Calibri" w:cs="Calibri"/>
          <w:b/>
          <w:bCs/>
        </w:rPr>
      </w:pPr>
      <w:r w:rsidRPr="66E702C5">
        <w:rPr>
          <w:rFonts w:ascii="Calibri" w:eastAsia="Calibri" w:hAnsi="Calibri" w:cs="Calibri"/>
          <w:b/>
          <w:bCs/>
        </w:rPr>
        <w:t xml:space="preserve">ELSE, GO TO </w:t>
      </w:r>
      <w:r w:rsidRPr="66E702C5">
        <w:rPr>
          <w:rFonts w:ascii="Calibri" w:eastAsia="Calibri" w:hAnsi="Calibri" w:cs="Calibri"/>
        </w:rPr>
        <w:t>SrvCov_COV17A_v1r0</w:t>
      </w:r>
      <w:r w:rsidRPr="66E702C5">
        <w:rPr>
          <w:rFonts w:ascii="Calibri" w:eastAsia="Calibri" w:hAnsi="Calibri" w:cs="Calibri"/>
          <w:b/>
          <w:bCs/>
        </w:rPr>
        <w:t>]</w:t>
      </w:r>
    </w:p>
    <w:p w14:paraId="5EEDEA4A" w14:textId="57377C3B" w:rsidR="775944F3" w:rsidRPr="00514D5D" w:rsidRDefault="66E702C5" w:rsidP="66E702C5">
      <w:pPr>
        <w:pStyle w:val="ListParagraph"/>
        <w:numPr>
          <w:ilvl w:val="0"/>
          <w:numId w:val="46"/>
        </w:numPr>
      </w:pPr>
      <w:r w:rsidRPr="66E702C5">
        <w:t xml:space="preserve">[SrvCov_COV16B_v1r0] ¿Cuántos días recibió </w:t>
      </w:r>
      <w:r w:rsidRPr="66E702C5">
        <w:rPr>
          <w:b/>
          <w:bCs/>
        </w:rPr>
        <w:t>tratamiento en una “unidad de cuidados intensivos (UCI)” o con monitoreo de la UCI</w:t>
      </w:r>
      <w:r w:rsidRPr="66E702C5">
        <w:t xml:space="preserve"> cuando tuvo COVID-19 la [</w:t>
      </w:r>
      <w:r w:rsidRPr="66E702C5">
        <w:rPr>
          <w:rFonts w:ascii="Calibri" w:eastAsia="Calibri" w:hAnsi="Calibri" w:cs="Calibri"/>
        </w:rPr>
        <w:t xml:space="preserve"> 1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 2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 3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</w:t>
      </w:r>
      <w:r w:rsidRPr="66E702C5">
        <w:t xml:space="preserve"> etc.] vez?</w:t>
      </w:r>
    </w:p>
    <w:p w14:paraId="45445208" w14:textId="060A41CF" w:rsidR="775944F3" w:rsidRDefault="66E702C5" w:rsidP="66E702C5">
      <w:pPr>
        <w:ind w:left="720"/>
      </w:pPr>
      <w:r w:rsidRPr="66E702C5">
        <w:t>__ días</w:t>
      </w:r>
    </w:p>
    <w:p w14:paraId="528B457D" w14:textId="70D23A55" w:rsidR="00936B2B" w:rsidRPr="00514D5D" w:rsidRDefault="66E702C5" w:rsidP="66E702C5">
      <w:pPr>
        <w:spacing w:after="0"/>
        <w:ind w:left="720"/>
        <w:rPr>
          <w:rFonts w:ascii="Calibri" w:eastAsia="Calibri" w:hAnsi="Calibri" w:cs="Calibri"/>
        </w:rPr>
      </w:pPr>
      <w:r w:rsidRPr="66E702C5">
        <w:rPr>
          <w:rFonts w:ascii="Calibri" w:eastAsia="Calibri" w:hAnsi="Calibri" w:cs="Calibri"/>
          <w:i/>
          <w:iCs/>
        </w:rPr>
        <w:t xml:space="preserve">[RANGE CHECK min= 0 </w:t>
      </w:r>
      <w:proofErr w:type="spellStart"/>
      <w:r w:rsidRPr="66E702C5">
        <w:rPr>
          <w:rFonts w:ascii="Calibri" w:eastAsia="Calibri" w:hAnsi="Calibri" w:cs="Calibri"/>
          <w:i/>
          <w:iCs/>
        </w:rPr>
        <w:t>max</w:t>
      </w:r>
      <w:proofErr w:type="spellEnd"/>
      <w:r w:rsidRPr="66E702C5">
        <w:rPr>
          <w:rFonts w:ascii="Calibri" w:eastAsia="Calibri" w:hAnsi="Calibri" w:cs="Calibri"/>
          <w:i/>
          <w:iCs/>
        </w:rPr>
        <w:t xml:space="preserve">= COV13 response </w:t>
      </w:r>
      <w:proofErr w:type="spellStart"/>
      <w:r w:rsidRPr="66E702C5">
        <w:rPr>
          <w:rFonts w:ascii="Calibri" w:eastAsia="Calibri" w:hAnsi="Calibri" w:cs="Calibri"/>
          <w:i/>
          <w:iCs/>
        </w:rPr>
        <w:t>or</w:t>
      </w:r>
      <w:proofErr w:type="spellEnd"/>
      <w:r w:rsidRPr="66E702C5">
        <w:rPr>
          <w:rFonts w:ascii="Calibri" w:eastAsia="Calibri" w:hAnsi="Calibri" w:cs="Calibri"/>
          <w:i/>
          <w:iCs/>
        </w:rPr>
        <w:t xml:space="preserve"> 180 </w:t>
      </w:r>
      <w:proofErr w:type="spellStart"/>
      <w:r w:rsidRPr="66E702C5">
        <w:rPr>
          <w:rFonts w:ascii="Calibri" w:eastAsia="Calibri" w:hAnsi="Calibri" w:cs="Calibri"/>
          <w:i/>
          <w:iCs/>
        </w:rPr>
        <w:t>if</w:t>
      </w:r>
      <w:proofErr w:type="spellEnd"/>
      <w:r w:rsidRPr="66E702C5">
        <w:rPr>
          <w:rFonts w:ascii="Calibri" w:eastAsia="Calibri" w:hAnsi="Calibri" w:cs="Calibri"/>
          <w:i/>
          <w:iCs/>
        </w:rPr>
        <w:t xml:space="preserve"> COV13= </w:t>
      </w:r>
      <w:proofErr w:type="spellStart"/>
      <w:r w:rsidRPr="66E702C5">
        <w:rPr>
          <w:rFonts w:ascii="Calibri" w:eastAsia="Calibri" w:hAnsi="Calibri" w:cs="Calibri"/>
          <w:i/>
          <w:iCs/>
        </w:rPr>
        <w:t>null</w:t>
      </w:r>
      <w:proofErr w:type="spellEnd"/>
      <w:r w:rsidRPr="66E702C5">
        <w:rPr>
          <w:rFonts w:ascii="Calibri" w:eastAsia="Calibri" w:hAnsi="Calibri" w:cs="Calibri"/>
          <w:i/>
          <w:iCs/>
        </w:rPr>
        <w:t>]</w:t>
      </w:r>
    </w:p>
    <w:p w14:paraId="59CE5582" w14:textId="2B03834B" w:rsidR="1BBE6BD4" w:rsidRDefault="1BBE6BD4" w:rsidP="66E702C5">
      <w:pPr>
        <w:spacing w:after="0"/>
        <w:ind w:left="720"/>
        <w:rPr>
          <w:rFonts w:ascii="Calibri" w:eastAsia="Calibri" w:hAnsi="Calibri" w:cs="Calibri"/>
          <w:i/>
          <w:iCs/>
          <w:color w:val="000000" w:themeColor="text1"/>
        </w:rPr>
      </w:pPr>
    </w:p>
    <w:p w14:paraId="6BD2AB59" w14:textId="1C703D8F" w:rsidR="775944F3" w:rsidRPr="00514D5D" w:rsidRDefault="66E702C5" w:rsidP="66E702C5">
      <w:pPr>
        <w:pStyle w:val="ListParagraph"/>
        <w:numPr>
          <w:ilvl w:val="0"/>
          <w:numId w:val="46"/>
        </w:numPr>
      </w:pPr>
      <w:r w:rsidRPr="66E702C5">
        <w:t>[SrvCov_COV17A_v1r0] Mientras estuvo hospitalizado la [</w:t>
      </w:r>
      <w:r w:rsidRPr="66E702C5">
        <w:rPr>
          <w:rFonts w:ascii="Calibri" w:eastAsia="Calibri" w:hAnsi="Calibri" w:cs="Calibri"/>
        </w:rPr>
        <w:t xml:space="preserve"> 1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 2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 3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</w:t>
      </w:r>
      <w:r w:rsidRPr="66E702C5">
        <w:t xml:space="preserve"> etc.] vez que tuvo COVID-19, ¿</w:t>
      </w:r>
      <w:r w:rsidRPr="66E702C5">
        <w:rPr>
          <w:b/>
          <w:bCs/>
        </w:rPr>
        <w:t>recibió tratamiento con diálisis</w:t>
      </w:r>
      <w:r w:rsidRPr="66E702C5">
        <w:t>? Si no está seguro, dé su mejor aproximación.</w:t>
      </w:r>
    </w:p>
    <w:p w14:paraId="4F4964B0" w14:textId="197D464A" w:rsidR="775944F3" w:rsidRPr="00514D5D" w:rsidRDefault="66E702C5" w:rsidP="66E702C5">
      <w:pPr>
        <w:spacing w:after="0"/>
        <w:ind w:left="720"/>
      </w:pPr>
      <w:r w:rsidRPr="66E702C5">
        <w:t>1</w:t>
      </w:r>
      <w:r w:rsidR="12FD8053">
        <w:tab/>
      </w:r>
      <w:proofErr w:type="gramStart"/>
      <w:r w:rsidRPr="66E702C5">
        <w:t>Sí</w:t>
      </w:r>
      <w:proofErr w:type="gramEnd"/>
    </w:p>
    <w:p w14:paraId="5CFD8428" w14:textId="4A728E7B" w:rsidR="775944F3" w:rsidRPr="00514D5D" w:rsidRDefault="66E702C5" w:rsidP="66E702C5">
      <w:pPr>
        <w:spacing w:after="0"/>
        <w:ind w:left="720"/>
      </w:pPr>
      <w:r w:rsidRPr="66E702C5">
        <w:t>0</w:t>
      </w:r>
      <w:r w:rsidR="12FD8053">
        <w:tab/>
      </w:r>
      <w:proofErr w:type="gramStart"/>
      <w:r w:rsidRPr="66E702C5">
        <w:t>No</w:t>
      </w:r>
      <w:proofErr w:type="gramEnd"/>
    </w:p>
    <w:p w14:paraId="3284D635" w14:textId="493D1A7D" w:rsidR="67B997F2" w:rsidRPr="00514D5D" w:rsidRDefault="66E702C5" w:rsidP="66E702C5">
      <w:pPr>
        <w:spacing w:after="0"/>
        <w:ind w:left="720"/>
      </w:pPr>
      <w:r w:rsidRPr="66E702C5">
        <w:t xml:space="preserve">77 </w:t>
      </w:r>
      <w:r w:rsidR="12FD8053">
        <w:tab/>
      </w:r>
      <w:proofErr w:type="gramStart"/>
      <w:r w:rsidRPr="66E702C5">
        <w:t>No</w:t>
      </w:r>
      <w:proofErr w:type="gramEnd"/>
      <w:r w:rsidRPr="66E702C5">
        <w:t xml:space="preserve"> sé</w:t>
      </w:r>
    </w:p>
    <w:p w14:paraId="36DD88D4" w14:textId="6B7DDFAC" w:rsidR="775944F3" w:rsidRPr="007B07DB" w:rsidRDefault="775944F3" w:rsidP="66E702C5">
      <w:pPr>
        <w:rPr>
          <w:b/>
          <w:bCs/>
        </w:rPr>
      </w:pPr>
      <w:ins w:id="4" w:author="Aminat Oki Sahid" w:date="2024-02-28T22:00:00Z">
        <w:r>
          <w:tab/>
        </w:r>
      </w:ins>
      <w:r w:rsidR="6EC93A23" w:rsidRPr="66E702C5">
        <w:rPr>
          <w:rFonts w:ascii="Calibri" w:eastAsia="Calibri" w:hAnsi="Calibri" w:cs="Calibri"/>
          <w:i/>
          <w:iCs/>
          <w:color w:val="000000" w:themeColor="text1"/>
        </w:rPr>
        <w:t xml:space="preserve">NO RESPONSE </w:t>
      </w:r>
      <w:r w:rsidR="6EC93A23" w:rsidRPr="66E702C5">
        <w:rPr>
          <w:rFonts w:ascii="Wingdings" w:eastAsia="Wingdings" w:hAnsi="Wingdings" w:cs="Wingdings"/>
          <w:b/>
          <w:bCs/>
        </w:rPr>
        <w:t>à</w:t>
      </w:r>
      <w:r w:rsidR="6EC93A23" w:rsidRPr="66E702C5">
        <w:rPr>
          <w:rFonts w:ascii="Calibri" w:eastAsia="Calibri" w:hAnsi="Calibri" w:cs="Calibri"/>
          <w:b/>
          <w:bCs/>
        </w:rPr>
        <w:t xml:space="preserve"> </w:t>
      </w:r>
      <w:r w:rsidR="6EC93A23" w:rsidRPr="66E702C5">
        <w:rPr>
          <w:rFonts w:ascii="Calibri" w:eastAsia="Calibri" w:hAnsi="Calibri" w:cs="Calibri"/>
          <w:b/>
          <w:bCs/>
          <w:i/>
          <w:iCs/>
          <w:color w:val="000000" w:themeColor="text1"/>
        </w:rPr>
        <w:t>GO TO SrvCov_COVSUMMARY_v1r0</w:t>
      </w:r>
    </w:p>
    <w:p w14:paraId="00B95B99" w14:textId="1374D8FE" w:rsidR="775944F3" w:rsidRPr="007B07DB" w:rsidRDefault="66E702C5" w:rsidP="66E702C5">
      <w:pPr>
        <w:spacing w:after="0"/>
        <w:rPr>
          <w:rFonts w:ascii="Calibri" w:eastAsia="Calibri" w:hAnsi="Calibri" w:cs="Calibri"/>
        </w:rPr>
      </w:pPr>
      <w:r w:rsidRPr="66E702C5">
        <w:rPr>
          <w:rFonts w:ascii="Calibri" w:eastAsia="Calibri" w:hAnsi="Calibri" w:cs="Calibri"/>
          <w:b/>
          <w:bCs/>
        </w:rPr>
        <w:lastRenderedPageBreak/>
        <w:t xml:space="preserve">[DISPLAY </w:t>
      </w:r>
      <w:r w:rsidRPr="66E702C5">
        <w:rPr>
          <w:rFonts w:ascii="Calibri" w:eastAsia="Calibri" w:hAnsi="Calibri" w:cs="Calibri"/>
        </w:rPr>
        <w:t xml:space="preserve">SrvCov_COV17B_v1r0 </w:t>
      </w:r>
      <w:r w:rsidRPr="66E702C5">
        <w:rPr>
          <w:rFonts w:ascii="Calibri" w:eastAsia="Calibri" w:hAnsi="Calibri" w:cs="Calibri"/>
          <w:b/>
          <w:bCs/>
        </w:rPr>
        <w:t xml:space="preserve">IF </w:t>
      </w:r>
      <w:r w:rsidRPr="66E702C5">
        <w:rPr>
          <w:rFonts w:ascii="Calibri" w:eastAsia="Calibri" w:hAnsi="Calibri" w:cs="Calibri"/>
        </w:rPr>
        <w:t>SrvCov_COV17A_v1r0= 1</w:t>
      </w:r>
    </w:p>
    <w:p w14:paraId="551FA53D" w14:textId="26F084C2" w:rsidR="775944F3" w:rsidRPr="007B07DB" w:rsidRDefault="66E702C5" w:rsidP="66E702C5">
      <w:pPr>
        <w:rPr>
          <w:rFonts w:ascii="Calibri" w:eastAsia="Calibri" w:hAnsi="Calibri" w:cs="Calibri"/>
        </w:rPr>
      </w:pPr>
      <w:r w:rsidRPr="66E702C5">
        <w:rPr>
          <w:rFonts w:ascii="Calibri" w:eastAsia="Calibri" w:hAnsi="Calibri" w:cs="Calibri"/>
          <w:b/>
          <w:bCs/>
        </w:rPr>
        <w:t xml:space="preserve">ELSE, GO TO </w:t>
      </w:r>
      <w:r w:rsidRPr="66E702C5">
        <w:rPr>
          <w:rFonts w:ascii="Calibri" w:eastAsia="Calibri" w:hAnsi="Calibri" w:cs="Calibri"/>
        </w:rPr>
        <w:t>SrvCov_COVSUMMARY_v1r0</w:t>
      </w:r>
      <w:r w:rsidRPr="66E702C5">
        <w:rPr>
          <w:rFonts w:ascii="Calibri" w:eastAsia="Calibri" w:hAnsi="Calibri" w:cs="Calibri"/>
          <w:b/>
          <w:bCs/>
        </w:rPr>
        <w:t>]</w:t>
      </w:r>
    </w:p>
    <w:p w14:paraId="131F6E7C" w14:textId="0029472C" w:rsidR="775944F3" w:rsidRPr="00514D5D" w:rsidRDefault="66E702C5" w:rsidP="66E702C5">
      <w:pPr>
        <w:pStyle w:val="ListParagraph"/>
        <w:numPr>
          <w:ilvl w:val="0"/>
          <w:numId w:val="46"/>
        </w:numPr>
      </w:pPr>
      <w:r w:rsidRPr="66E702C5">
        <w:t xml:space="preserve">[SrvCov_COV17B_v1r0] ¿Cuántos días </w:t>
      </w:r>
      <w:r w:rsidRPr="66E702C5">
        <w:rPr>
          <w:b/>
          <w:bCs/>
        </w:rPr>
        <w:t>recibió tratamiento con diálisis</w:t>
      </w:r>
      <w:r w:rsidRPr="66E702C5">
        <w:t xml:space="preserve"> cuando tuvo COVID-19 la [</w:t>
      </w:r>
      <w:r w:rsidRPr="66E702C5">
        <w:rPr>
          <w:rFonts w:ascii="Calibri" w:eastAsia="Calibri" w:hAnsi="Calibri" w:cs="Calibri"/>
        </w:rPr>
        <w:t xml:space="preserve"> 1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 2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 3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</w:t>
      </w:r>
      <w:r w:rsidRPr="66E702C5">
        <w:t xml:space="preserve"> etc.] vez?</w:t>
      </w:r>
    </w:p>
    <w:p w14:paraId="1A83B002" w14:textId="32416E10" w:rsidR="00580E29" w:rsidRPr="00514D5D" w:rsidRDefault="66E702C5" w:rsidP="66E702C5">
      <w:pPr>
        <w:ind w:left="1440"/>
      </w:pPr>
      <w:r w:rsidRPr="66E702C5">
        <w:t>__ días</w:t>
      </w:r>
    </w:p>
    <w:p w14:paraId="15DD8EF7" w14:textId="5AD8D29F" w:rsidR="6EC93A23" w:rsidRDefault="66E702C5" w:rsidP="66E702C5">
      <w:pPr>
        <w:ind w:left="1440"/>
        <w:rPr>
          <w:rFonts w:ascii="Calibri" w:eastAsia="Calibri" w:hAnsi="Calibri" w:cs="Calibri"/>
        </w:rPr>
      </w:pPr>
      <w:r w:rsidRPr="66E702C5">
        <w:rPr>
          <w:rFonts w:ascii="Calibri" w:eastAsia="Calibri" w:hAnsi="Calibri" w:cs="Calibri"/>
          <w:i/>
          <w:iCs/>
        </w:rPr>
        <w:t xml:space="preserve">[RANGE CHECK min= 0 </w:t>
      </w:r>
      <w:proofErr w:type="spellStart"/>
      <w:r w:rsidRPr="66E702C5">
        <w:rPr>
          <w:rFonts w:ascii="Calibri" w:eastAsia="Calibri" w:hAnsi="Calibri" w:cs="Calibri"/>
          <w:i/>
          <w:iCs/>
        </w:rPr>
        <w:t>max</w:t>
      </w:r>
      <w:proofErr w:type="spellEnd"/>
      <w:r w:rsidRPr="66E702C5">
        <w:rPr>
          <w:rFonts w:ascii="Calibri" w:eastAsia="Calibri" w:hAnsi="Calibri" w:cs="Calibri"/>
          <w:i/>
          <w:iCs/>
        </w:rPr>
        <w:t xml:space="preserve">= COV13 response </w:t>
      </w:r>
      <w:proofErr w:type="spellStart"/>
      <w:r w:rsidRPr="66E702C5">
        <w:rPr>
          <w:rFonts w:ascii="Calibri" w:eastAsia="Calibri" w:hAnsi="Calibri" w:cs="Calibri"/>
          <w:i/>
          <w:iCs/>
        </w:rPr>
        <w:t>or</w:t>
      </w:r>
      <w:proofErr w:type="spellEnd"/>
      <w:r w:rsidRPr="66E702C5">
        <w:rPr>
          <w:rFonts w:ascii="Calibri" w:eastAsia="Calibri" w:hAnsi="Calibri" w:cs="Calibri"/>
          <w:i/>
          <w:iCs/>
        </w:rPr>
        <w:t xml:space="preserve"> 180 </w:t>
      </w:r>
      <w:proofErr w:type="spellStart"/>
      <w:r w:rsidRPr="66E702C5">
        <w:rPr>
          <w:rFonts w:ascii="Calibri" w:eastAsia="Calibri" w:hAnsi="Calibri" w:cs="Calibri"/>
          <w:i/>
          <w:iCs/>
        </w:rPr>
        <w:t>if</w:t>
      </w:r>
      <w:proofErr w:type="spellEnd"/>
      <w:r w:rsidRPr="66E702C5">
        <w:rPr>
          <w:rFonts w:ascii="Calibri" w:eastAsia="Calibri" w:hAnsi="Calibri" w:cs="Calibri"/>
          <w:i/>
          <w:iCs/>
        </w:rPr>
        <w:t xml:space="preserve"> COV13= </w:t>
      </w:r>
      <w:proofErr w:type="spellStart"/>
      <w:r w:rsidRPr="66E702C5">
        <w:rPr>
          <w:rFonts w:ascii="Calibri" w:eastAsia="Calibri" w:hAnsi="Calibri" w:cs="Calibri"/>
          <w:i/>
          <w:iCs/>
        </w:rPr>
        <w:t>null</w:t>
      </w:r>
      <w:proofErr w:type="spellEnd"/>
      <w:r w:rsidRPr="66E702C5">
        <w:rPr>
          <w:rFonts w:ascii="Calibri" w:eastAsia="Calibri" w:hAnsi="Calibri" w:cs="Calibri"/>
          <w:i/>
          <w:iCs/>
        </w:rPr>
        <w:t>]</w:t>
      </w:r>
    </w:p>
    <w:p w14:paraId="4C59ABFE" w14:textId="4C26D613" w:rsidR="535B39C2" w:rsidRPr="00C502F7" w:rsidRDefault="66E702C5" w:rsidP="66E702C5">
      <w:pPr>
        <w:pStyle w:val="ListParagraph"/>
        <w:numPr>
          <w:ilvl w:val="0"/>
          <w:numId w:val="46"/>
        </w:numPr>
      </w:pPr>
      <w:r w:rsidRPr="66E702C5">
        <w:t>[SrvCov_COVSUMMARY_v1r0] El siguiente es un resumen de la información que nos dio sobre cuando tuvo COVID-19 la [</w:t>
      </w:r>
      <w:r w:rsidRPr="66E702C5">
        <w:rPr>
          <w:rFonts w:ascii="Calibri" w:eastAsia="Calibri" w:hAnsi="Calibri" w:cs="Calibri"/>
        </w:rPr>
        <w:t xml:space="preserve"> 1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 2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 3</w:t>
      </w:r>
      <w:r w:rsidRPr="66E702C5">
        <w:rPr>
          <w:rFonts w:ascii="Calibri" w:eastAsia="Calibri" w:hAnsi="Calibri" w:cs="Calibri"/>
          <w:vertAlign w:val="superscript"/>
        </w:rPr>
        <w:t>o</w:t>
      </w:r>
      <w:r w:rsidRPr="66E702C5">
        <w:rPr>
          <w:rFonts w:ascii="Calibri" w:eastAsia="Calibri" w:hAnsi="Calibri" w:cs="Calibri"/>
        </w:rPr>
        <w:t>,</w:t>
      </w:r>
      <w:r w:rsidRPr="66E702C5">
        <w:t xml:space="preserve"> etc.] vez. Si alguna parte de la información es incorrecta, seleccione el botón “Atrás” para actualizar su respuesta. Si toda la información es correcta, seleccione el botón “Siguiente” para avanzar.</w:t>
      </w:r>
    </w:p>
    <w:p w14:paraId="05C512B9" w14:textId="11DCAC49" w:rsidR="6EC93A23" w:rsidRDefault="66E702C5" w:rsidP="66E702C5">
      <w:pPr>
        <w:spacing w:line="257" w:lineRule="auto"/>
        <w:rPr>
          <w:rFonts w:ascii="Calibri" w:eastAsia="Calibri" w:hAnsi="Calibri" w:cs="Calibri"/>
          <w:b/>
          <w:bCs/>
          <w:color w:val="000000" w:themeColor="text1"/>
        </w:rPr>
      </w:pPr>
      <w:r w:rsidRPr="66E702C5">
        <w:rPr>
          <w:rFonts w:ascii="Calibri" w:eastAsia="Calibri" w:hAnsi="Calibri" w:cs="Calibri"/>
          <w:b/>
          <w:bCs/>
        </w:rPr>
        <w:t>*DISPLAY IF COV3, COV4, COV6, COV8, COV12 WERE DISPLAYED TO THE RESPONDANT]</w:t>
      </w:r>
    </w:p>
    <w:p w14:paraId="49D38F4F" w14:textId="017B36F6" w:rsidR="006E525C" w:rsidRPr="00514D5D" w:rsidRDefault="7AA61E15" w:rsidP="66E702C5">
      <w:pPr>
        <w:spacing w:after="0"/>
        <w:ind w:firstLine="720"/>
        <w:rPr>
          <w:rFonts w:ascii="Calibri" w:eastAsia="Calibri" w:hAnsi="Calibri" w:cs="Calibri"/>
        </w:rPr>
      </w:pPr>
      <w:r w:rsidRPr="7AA61E15">
        <w:t xml:space="preserve">Fecha: </w:t>
      </w:r>
      <w:r w:rsidRPr="7AA61E15">
        <w:rPr>
          <w:rFonts w:ascii="Calibri" w:eastAsia="Calibri" w:hAnsi="Calibri" w:cs="Calibri"/>
        </w:rPr>
        <w:t xml:space="preserve">[response </w:t>
      </w:r>
      <w:proofErr w:type="spellStart"/>
      <w:r w:rsidRPr="7AA61E15">
        <w:rPr>
          <w:rFonts w:ascii="Calibri" w:eastAsia="Calibri" w:hAnsi="Calibri" w:cs="Calibri"/>
        </w:rPr>
        <w:t>from</w:t>
      </w:r>
      <w:proofErr w:type="spellEnd"/>
      <w:r w:rsidRPr="7AA61E15">
        <w:rPr>
          <w:rFonts w:ascii="Calibri" w:eastAsia="Calibri" w:hAnsi="Calibri" w:cs="Calibri"/>
        </w:rPr>
        <w:t xml:space="preserve"> [SrvCov_COV3_SRC_v2r0]*</w:t>
      </w:r>
    </w:p>
    <w:p w14:paraId="542D9560" w14:textId="3F9AD03C" w:rsidR="006E525C" w:rsidRPr="00514D5D" w:rsidRDefault="66E702C5" w:rsidP="66E702C5">
      <w:pPr>
        <w:spacing w:after="0"/>
        <w:ind w:left="720"/>
        <w:rPr>
          <w:rFonts w:ascii="Calibri" w:eastAsia="Calibri" w:hAnsi="Calibri" w:cs="Calibri"/>
        </w:rPr>
      </w:pPr>
      <w:r w:rsidRPr="66E702C5">
        <w:t xml:space="preserve">Prueba que dio positiva: </w:t>
      </w:r>
      <w:r w:rsidRPr="66E702C5">
        <w:rPr>
          <w:rFonts w:ascii="Calibri" w:eastAsia="Calibri" w:hAnsi="Calibri" w:cs="Calibri"/>
        </w:rPr>
        <w:t xml:space="preserve">[response </w:t>
      </w:r>
      <w:proofErr w:type="spellStart"/>
      <w:r w:rsidRPr="66E702C5">
        <w:rPr>
          <w:rFonts w:ascii="Calibri" w:eastAsia="Calibri" w:hAnsi="Calibri" w:cs="Calibri"/>
        </w:rPr>
        <w:t>from</w:t>
      </w:r>
      <w:proofErr w:type="spellEnd"/>
      <w:r w:rsidRPr="66E702C5">
        <w:rPr>
          <w:rFonts w:ascii="Calibri" w:eastAsia="Calibri" w:hAnsi="Calibri" w:cs="Calibri"/>
        </w:rPr>
        <w:t xml:space="preserve"> [SrvCov_COV4_v1r0]*</w:t>
      </w:r>
    </w:p>
    <w:p w14:paraId="73C86F3F" w14:textId="672E560B" w:rsidR="006E525C" w:rsidRPr="00514D5D" w:rsidRDefault="66E702C5" w:rsidP="66E702C5">
      <w:pPr>
        <w:spacing w:after="0"/>
        <w:ind w:left="720"/>
        <w:rPr>
          <w:rFonts w:ascii="Calibri" w:eastAsia="Calibri" w:hAnsi="Calibri" w:cs="Calibri"/>
        </w:rPr>
      </w:pPr>
      <w:r w:rsidRPr="66E702C5">
        <w:t xml:space="preserve">Síntomas presentes: </w:t>
      </w:r>
      <w:r w:rsidRPr="66E702C5">
        <w:rPr>
          <w:rFonts w:ascii="Calibri" w:eastAsia="Calibri" w:hAnsi="Calibri" w:cs="Calibri"/>
        </w:rPr>
        <w:t xml:space="preserve">[response </w:t>
      </w:r>
      <w:proofErr w:type="spellStart"/>
      <w:r w:rsidRPr="66E702C5">
        <w:rPr>
          <w:rFonts w:ascii="Calibri" w:eastAsia="Calibri" w:hAnsi="Calibri" w:cs="Calibri"/>
        </w:rPr>
        <w:t>from</w:t>
      </w:r>
      <w:proofErr w:type="spellEnd"/>
      <w:r w:rsidRPr="66E702C5">
        <w:rPr>
          <w:rFonts w:ascii="Calibri" w:eastAsia="Calibri" w:hAnsi="Calibri" w:cs="Calibri"/>
        </w:rPr>
        <w:t xml:space="preserve"> [SrvCov_COV6_v1r0]*</w:t>
      </w:r>
    </w:p>
    <w:p w14:paraId="6B60A8E3" w14:textId="431BA8EB" w:rsidR="006E525C" w:rsidRPr="00514D5D" w:rsidRDefault="66E702C5" w:rsidP="66E702C5">
      <w:pPr>
        <w:spacing w:after="0"/>
        <w:ind w:left="720"/>
        <w:rPr>
          <w:rFonts w:ascii="Calibri" w:eastAsia="Calibri" w:hAnsi="Calibri" w:cs="Calibri"/>
        </w:rPr>
      </w:pPr>
      <w:r w:rsidRPr="66E702C5">
        <w:t xml:space="preserve">Síntomas: </w:t>
      </w:r>
      <w:r w:rsidRPr="66E702C5">
        <w:rPr>
          <w:rFonts w:ascii="Calibri" w:eastAsia="Calibri" w:hAnsi="Calibri" w:cs="Calibri"/>
        </w:rPr>
        <w:t xml:space="preserve">[response(s) </w:t>
      </w:r>
      <w:proofErr w:type="spellStart"/>
      <w:r w:rsidRPr="66E702C5">
        <w:rPr>
          <w:rFonts w:ascii="Calibri" w:eastAsia="Calibri" w:hAnsi="Calibri" w:cs="Calibri"/>
        </w:rPr>
        <w:t>from</w:t>
      </w:r>
      <w:proofErr w:type="spellEnd"/>
      <w:r w:rsidRPr="66E702C5">
        <w:rPr>
          <w:rFonts w:ascii="Calibri" w:eastAsia="Calibri" w:hAnsi="Calibri" w:cs="Calibri"/>
        </w:rPr>
        <w:t xml:space="preserve"> [SrvCov_COV8C_v1r0]*</w:t>
      </w:r>
    </w:p>
    <w:p w14:paraId="116D19B0" w14:textId="69AFDC29" w:rsidR="75C908BB" w:rsidRDefault="66E702C5" w:rsidP="66E702C5">
      <w:pPr>
        <w:spacing w:line="257" w:lineRule="auto"/>
        <w:ind w:firstLine="720"/>
        <w:rPr>
          <w:rFonts w:ascii="Calibri" w:eastAsia="Calibri" w:hAnsi="Calibri" w:cs="Calibri"/>
          <w:b/>
          <w:bCs/>
          <w:color w:val="000000" w:themeColor="text1"/>
        </w:rPr>
      </w:pPr>
      <w:r w:rsidRPr="66E702C5">
        <w:t xml:space="preserve">Hospitalizaciones en las que se quedó a pasar la noche: </w:t>
      </w:r>
      <w:r w:rsidRPr="66E702C5">
        <w:rPr>
          <w:rFonts w:ascii="Calibri" w:eastAsia="Calibri" w:hAnsi="Calibri" w:cs="Calibri"/>
        </w:rPr>
        <w:t xml:space="preserve">[response </w:t>
      </w:r>
      <w:proofErr w:type="spellStart"/>
      <w:r w:rsidRPr="66E702C5">
        <w:rPr>
          <w:rFonts w:ascii="Calibri" w:eastAsia="Calibri" w:hAnsi="Calibri" w:cs="Calibri"/>
        </w:rPr>
        <w:t>from</w:t>
      </w:r>
      <w:proofErr w:type="spellEnd"/>
      <w:r w:rsidRPr="66E702C5">
        <w:rPr>
          <w:rFonts w:ascii="Calibri" w:eastAsia="Calibri" w:hAnsi="Calibri" w:cs="Calibri"/>
        </w:rPr>
        <w:t xml:space="preserve"> [SrvCov_COV12_v1r0]*</w:t>
      </w:r>
      <w:r w:rsidRPr="66E702C5">
        <w:rPr>
          <w:rFonts w:ascii="Calibri" w:eastAsia="Calibri" w:hAnsi="Calibri" w:cs="Calibri"/>
          <w:b/>
          <w:bCs/>
        </w:rPr>
        <w:t xml:space="preserve"> </w:t>
      </w:r>
    </w:p>
    <w:p w14:paraId="67F6281C" w14:textId="6CB09C33" w:rsidR="75C908BB" w:rsidRDefault="66E702C5" w:rsidP="66E702C5">
      <w:pPr>
        <w:spacing w:line="257" w:lineRule="auto"/>
        <w:ind w:firstLine="720"/>
        <w:rPr>
          <w:rFonts w:ascii="Calibri" w:eastAsia="Calibri" w:hAnsi="Calibri" w:cs="Calibri"/>
          <w:b/>
          <w:bCs/>
          <w:color w:val="000000" w:themeColor="text1"/>
        </w:rPr>
      </w:pPr>
      <w:r w:rsidRPr="66E702C5">
        <w:rPr>
          <w:rFonts w:ascii="Calibri" w:eastAsia="Calibri" w:hAnsi="Calibri" w:cs="Calibri"/>
          <w:b/>
          <w:bCs/>
        </w:rPr>
        <w:t xml:space="preserve">LOOP OR END DEPENDING ON RESPONSES IN </w:t>
      </w:r>
      <w:r w:rsidRPr="66E702C5">
        <w:rPr>
          <w:rFonts w:ascii="Calibri" w:eastAsia="Calibri" w:hAnsi="Calibri" w:cs="Calibri"/>
        </w:rPr>
        <w:t>SrvCov_COV2_v1r0</w:t>
      </w:r>
      <w:r w:rsidRPr="66E702C5">
        <w:rPr>
          <w:rFonts w:ascii="Calibri" w:eastAsia="Calibri" w:hAnsi="Calibri" w:cs="Calibri"/>
          <w:b/>
          <w:bCs/>
        </w:rPr>
        <w:t xml:space="preserve"> </w:t>
      </w:r>
    </w:p>
    <w:p w14:paraId="7357DDCA" w14:textId="4133A77D" w:rsidR="75C908BB" w:rsidRDefault="66E702C5" w:rsidP="66E702C5">
      <w:pPr>
        <w:rPr>
          <w:rFonts w:ascii="Calibri" w:eastAsia="Calibri" w:hAnsi="Calibri" w:cs="Calibri"/>
          <w:b/>
          <w:bCs/>
        </w:rPr>
      </w:pPr>
      <w:r w:rsidRPr="66E702C5">
        <w:rPr>
          <w:rFonts w:ascii="Calibri" w:eastAsia="Calibri" w:hAnsi="Calibri" w:cs="Calibri"/>
          <w:b/>
          <w:bCs/>
        </w:rPr>
        <w:t xml:space="preserve"> </w:t>
      </w:r>
    </w:p>
    <w:p w14:paraId="2CF5788A" w14:textId="3C73BD47" w:rsidR="75C908BB" w:rsidRDefault="66E702C5" w:rsidP="66E702C5">
      <w:pPr>
        <w:spacing w:after="0"/>
        <w:rPr>
          <w:rFonts w:ascii="Calibri" w:eastAsia="Calibri" w:hAnsi="Calibri" w:cs="Calibri"/>
          <w:b/>
          <w:bCs/>
        </w:rPr>
      </w:pPr>
      <w:r w:rsidRPr="66E702C5">
        <w:rPr>
          <w:rFonts w:ascii="Calibri" w:eastAsia="Calibri" w:hAnsi="Calibri" w:cs="Calibri"/>
          <w:b/>
          <w:bCs/>
        </w:rPr>
        <w:t xml:space="preserve">[DISPLAY </w:t>
      </w:r>
      <w:r w:rsidRPr="66E702C5">
        <w:rPr>
          <w:rFonts w:ascii="Calibri" w:eastAsia="Calibri" w:hAnsi="Calibri" w:cs="Calibri"/>
        </w:rPr>
        <w:t xml:space="preserve">[SrvCov_COV19_v1r0] </w:t>
      </w:r>
      <w:r w:rsidRPr="66E702C5">
        <w:rPr>
          <w:rFonts w:ascii="Calibri" w:eastAsia="Calibri" w:hAnsi="Calibri" w:cs="Calibri"/>
          <w:b/>
          <w:bCs/>
        </w:rPr>
        <w:t xml:space="preserve">IF at </w:t>
      </w:r>
      <w:proofErr w:type="spellStart"/>
      <w:r w:rsidRPr="66E702C5">
        <w:rPr>
          <w:rFonts w:ascii="Calibri" w:eastAsia="Calibri" w:hAnsi="Calibri" w:cs="Calibri"/>
          <w:b/>
          <w:bCs/>
        </w:rPr>
        <w:t>least</w:t>
      </w:r>
      <w:proofErr w:type="spellEnd"/>
      <w:r w:rsidRPr="66E702C5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6E702C5">
        <w:rPr>
          <w:rFonts w:ascii="Calibri" w:eastAsia="Calibri" w:hAnsi="Calibri" w:cs="Calibri"/>
          <w:b/>
          <w:bCs/>
        </w:rPr>
        <w:t>one</w:t>
      </w:r>
      <w:proofErr w:type="spellEnd"/>
      <w:r w:rsidRPr="66E702C5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6E702C5">
        <w:rPr>
          <w:rFonts w:ascii="Calibri" w:eastAsia="Calibri" w:hAnsi="Calibri" w:cs="Calibri"/>
          <w:b/>
          <w:bCs/>
        </w:rPr>
        <w:t>of</w:t>
      </w:r>
      <w:proofErr w:type="spellEnd"/>
      <w:r w:rsidRPr="66E702C5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66E702C5">
        <w:rPr>
          <w:rFonts w:ascii="Calibri" w:eastAsia="Calibri" w:hAnsi="Calibri" w:cs="Calibri"/>
          <w:b/>
          <w:bCs/>
        </w:rPr>
        <w:t>the</w:t>
      </w:r>
      <w:proofErr w:type="spellEnd"/>
      <w:r w:rsidRPr="66E702C5">
        <w:rPr>
          <w:rFonts w:ascii="Calibri" w:eastAsia="Calibri" w:hAnsi="Calibri" w:cs="Calibri"/>
          <w:b/>
          <w:bCs/>
        </w:rPr>
        <w:t xml:space="preserve"> </w:t>
      </w:r>
      <w:r w:rsidRPr="66E702C5">
        <w:rPr>
          <w:rFonts w:ascii="Calibri" w:eastAsia="Calibri" w:hAnsi="Calibri" w:cs="Calibri"/>
        </w:rPr>
        <w:t>[SrvCov_COV6_v1r0 = 1]</w:t>
      </w:r>
      <w:r w:rsidRPr="66E702C5">
        <w:rPr>
          <w:rFonts w:ascii="Calibri" w:eastAsia="Calibri" w:hAnsi="Calibri" w:cs="Calibri"/>
          <w:b/>
          <w:bCs/>
        </w:rPr>
        <w:t xml:space="preserve">, </w:t>
      </w:r>
    </w:p>
    <w:p w14:paraId="266FFBF5" w14:textId="129713E5" w:rsidR="75C908BB" w:rsidRDefault="66E702C5" w:rsidP="66E702C5">
      <w:pPr>
        <w:rPr>
          <w:rFonts w:ascii="Calibri" w:eastAsia="Calibri" w:hAnsi="Calibri" w:cs="Calibri"/>
          <w:b/>
          <w:bCs/>
        </w:rPr>
      </w:pPr>
      <w:r w:rsidRPr="66E702C5">
        <w:rPr>
          <w:rFonts w:ascii="Calibri" w:eastAsia="Calibri" w:hAnsi="Calibri" w:cs="Calibri"/>
          <w:b/>
          <w:bCs/>
        </w:rPr>
        <w:t xml:space="preserve">ELSE, GO TO </w:t>
      </w:r>
      <w:r w:rsidRPr="66E702C5">
        <w:rPr>
          <w:rFonts w:ascii="Calibri" w:eastAsia="Calibri" w:hAnsi="Calibri" w:cs="Calibri"/>
        </w:rPr>
        <w:t>SrvCov_COV23_v1r0</w:t>
      </w:r>
      <w:r w:rsidRPr="66E702C5">
        <w:rPr>
          <w:rFonts w:ascii="Calibri" w:eastAsia="Calibri" w:hAnsi="Calibri" w:cs="Calibri"/>
          <w:b/>
          <w:bCs/>
        </w:rPr>
        <w:t>]</w:t>
      </w:r>
    </w:p>
    <w:p w14:paraId="09E148E1" w14:textId="7F5B4C27" w:rsidR="00053EE2" w:rsidRPr="00053EE2" w:rsidRDefault="66E702C5" w:rsidP="66E702C5">
      <w:pPr>
        <w:pStyle w:val="Heading1"/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r w:rsidRPr="66E702C5">
        <w:rPr>
          <w:rFonts w:asciiTheme="minorHAnsi" w:hAnsiTheme="minorHAnsi"/>
          <w:b/>
          <w:bCs/>
          <w:color w:val="auto"/>
          <w:sz w:val="28"/>
          <w:szCs w:val="28"/>
        </w:rPr>
        <w:t>COVID-19 persistente</w:t>
      </w:r>
    </w:p>
    <w:p w14:paraId="4A336503" w14:textId="59CD29ED" w:rsidR="00BF32D1" w:rsidRPr="00514D5D" w:rsidRDefault="66E702C5" w:rsidP="66E702C5">
      <w:r w:rsidRPr="66E702C5">
        <w:t xml:space="preserve">[SrvCov_COV19_v1r0] Algunas personas que tuvieron COVID-19 informaron de efectos a largo plazo de su enfermedad y de haber vivido durante la pandemia de COVID-19. Desde su diagnóstico de COVID-19, ¿ha tenido alguno de los siguientes síntomas? </w:t>
      </w:r>
    </w:p>
    <w:p w14:paraId="6156B437" w14:textId="388012E5" w:rsidR="4F1AF232" w:rsidRPr="00514D5D" w:rsidRDefault="4F1AF232" w:rsidP="66E702C5">
      <w:pPr>
        <w:spacing w:after="0"/>
      </w:pPr>
    </w:p>
    <w:p w14:paraId="3E1219B4" w14:textId="4C40BBA7" w:rsidR="4F1AF232" w:rsidRPr="00514D5D" w:rsidRDefault="66E702C5" w:rsidP="66E702C5">
      <w:pPr>
        <w:pStyle w:val="ListParagraph"/>
        <w:numPr>
          <w:ilvl w:val="0"/>
          <w:numId w:val="46"/>
        </w:numPr>
      </w:pPr>
      <w:r w:rsidRPr="66E702C5">
        <w:t>[GRID_SRVCOV_COV19A_V1R0] Desde su diagnóstico de COVID-19, ¿ha tenido alguno de los siguientes síntomas?</w:t>
      </w:r>
    </w:p>
    <w:tbl>
      <w:tblPr>
        <w:tblStyle w:val="TableGridLight"/>
        <w:tblW w:w="9895" w:type="dxa"/>
        <w:tblLook w:val="0400" w:firstRow="0" w:lastRow="0" w:firstColumn="0" w:lastColumn="0" w:noHBand="0" w:noVBand="1"/>
      </w:tblPr>
      <w:tblGrid>
        <w:gridCol w:w="4495"/>
        <w:gridCol w:w="1735"/>
        <w:gridCol w:w="2025"/>
        <w:gridCol w:w="1640"/>
      </w:tblGrid>
      <w:tr w:rsidR="4F1AF232" w:rsidRPr="00514D5D" w14:paraId="7DB731B3" w14:textId="77777777" w:rsidTr="66E702C5">
        <w:trPr>
          <w:trHeight w:val="300"/>
        </w:trPr>
        <w:tc>
          <w:tcPr>
            <w:tcW w:w="4495" w:type="dxa"/>
          </w:tcPr>
          <w:p w14:paraId="71264217" w14:textId="6163B0DA" w:rsidR="4F1AF232" w:rsidRPr="00514D5D" w:rsidRDefault="66E702C5" w:rsidP="66E702C5">
            <w:r w:rsidRPr="66E702C5">
              <w:t xml:space="preserve"> </w:t>
            </w:r>
          </w:p>
        </w:tc>
        <w:tc>
          <w:tcPr>
            <w:tcW w:w="1735" w:type="dxa"/>
          </w:tcPr>
          <w:p w14:paraId="1ED72D6A" w14:textId="4876F57C" w:rsidR="0083117B" w:rsidRDefault="66E702C5" w:rsidP="66E702C5">
            <w:pPr>
              <w:jc w:val="center"/>
            </w:pPr>
            <w:r w:rsidRPr="66E702C5">
              <w:t>1</w:t>
            </w:r>
          </w:p>
          <w:p w14:paraId="5A720751" w14:textId="3446E54B" w:rsidR="4F1AF232" w:rsidRPr="00514D5D" w:rsidRDefault="66E702C5" w:rsidP="66E702C5">
            <w:pPr>
              <w:jc w:val="center"/>
            </w:pPr>
            <w:r w:rsidRPr="66E702C5">
              <w:t>Sí, tengo este síntoma ahora.</w:t>
            </w:r>
          </w:p>
        </w:tc>
        <w:tc>
          <w:tcPr>
            <w:tcW w:w="2025" w:type="dxa"/>
          </w:tcPr>
          <w:p w14:paraId="59932312" w14:textId="16B48458" w:rsidR="0083117B" w:rsidRDefault="66E702C5" w:rsidP="66E702C5">
            <w:pPr>
              <w:jc w:val="center"/>
            </w:pPr>
            <w:r w:rsidRPr="66E702C5">
              <w:t>2</w:t>
            </w:r>
          </w:p>
          <w:p w14:paraId="46AE7067" w14:textId="3FF5F3B4" w:rsidR="4F1AF232" w:rsidRPr="00514D5D" w:rsidRDefault="66E702C5" w:rsidP="66E702C5">
            <w:pPr>
              <w:jc w:val="center"/>
            </w:pPr>
            <w:r w:rsidRPr="66E702C5">
              <w:t>Sí, lo tuve, pero no lo tengo ahora.</w:t>
            </w:r>
          </w:p>
        </w:tc>
        <w:tc>
          <w:tcPr>
            <w:tcW w:w="1640" w:type="dxa"/>
          </w:tcPr>
          <w:p w14:paraId="522B834C" w14:textId="2645E5D5" w:rsidR="0083117B" w:rsidRDefault="66E702C5" w:rsidP="66E702C5">
            <w:pPr>
              <w:jc w:val="center"/>
            </w:pPr>
            <w:r w:rsidRPr="66E702C5">
              <w:t>0</w:t>
            </w:r>
          </w:p>
          <w:p w14:paraId="4F300806" w14:textId="628EE941" w:rsidR="4F1AF232" w:rsidRPr="00514D5D" w:rsidRDefault="66E702C5" w:rsidP="66E702C5">
            <w:pPr>
              <w:jc w:val="center"/>
            </w:pPr>
            <w:r w:rsidRPr="66E702C5">
              <w:t>No, nunca tuve este síntoma.</w:t>
            </w:r>
          </w:p>
        </w:tc>
      </w:tr>
      <w:tr w:rsidR="4F1AF232" w:rsidRPr="00514D5D" w14:paraId="2228C78D" w14:textId="77777777" w:rsidTr="66E702C5">
        <w:trPr>
          <w:trHeight w:val="300"/>
        </w:trPr>
        <w:tc>
          <w:tcPr>
            <w:tcW w:w="4495" w:type="dxa"/>
          </w:tcPr>
          <w:p w14:paraId="0D638BB9" w14:textId="7D6E9106" w:rsidR="4F1AF232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Pérdida del sentido del gusto o del olfato </w:t>
            </w:r>
            <w:r w:rsidRPr="66E702C5">
              <w:rPr>
                <w:rFonts w:ascii="Calibri" w:eastAsia="Calibri" w:hAnsi="Calibri" w:cs="Calibri"/>
              </w:rPr>
              <w:t>[SrvCov_COV19A1_v1r0]</w:t>
            </w:r>
          </w:p>
        </w:tc>
        <w:tc>
          <w:tcPr>
            <w:tcW w:w="1735" w:type="dxa"/>
          </w:tcPr>
          <w:p w14:paraId="4A63355A" w14:textId="380E9D53" w:rsidR="4F1AF232" w:rsidRPr="00514D5D" w:rsidRDefault="4F1AF232" w:rsidP="66E702C5"/>
        </w:tc>
        <w:tc>
          <w:tcPr>
            <w:tcW w:w="2025" w:type="dxa"/>
          </w:tcPr>
          <w:p w14:paraId="1D8DF799" w14:textId="676D099E" w:rsidR="4F1AF232" w:rsidRPr="00514D5D" w:rsidRDefault="4F1AF232" w:rsidP="66E702C5"/>
        </w:tc>
        <w:tc>
          <w:tcPr>
            <w:tcW w:w="1640" w:type="dxa"/>
          </w:tcPr>
          <w:p w14:paraId="79586416" w14:textId="2AC651DD" w:rsidR="4F1AF232" w:rsidRPr="00514D5D" w:rsidRDefault="4F1AF232" w:rsidP="66E702C5"/>
        </w:tc>
      </w:tr>
      <w:tr w:rsidR="4F1AF232" w:rsidRPr="00514D5D" w14:paraId="1A4B6902" w14:textId="77777777" w:rsidTr="66E702C5">
        <w:trPr>
          <w:trHeight w:val="300"/>
        </w:trPr>
        <w:tc>
          <w:tcPr>
            <w:tcW w:w="4495" w:type="dxa"/>
          </w:tcPr>
          <w:p w14:paraId="3F574101" w14:textId="751038A2" w:rsidR="4F1AF232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Cambios en el apetito </w:t>
            </w:r>
            <w:r w:rsidRPr="66E702C5">
              <w:rPr>
                <w:rFonts w:ascii="Calibri" w:eastAsia="Calibri" w:hAnsi="Calibri" w:cs="Calibri"/>
              </w:rPr>
              <w:t>[SrvCov_COV19A2_v1r0]</w:t>
            </w:r>
          </w:p>
        </w:tc>
        <w:tc>
          <w:tcPr>
            <w:tcW w:w="1735" w:type="dxa"/>
          </w:tcPr>
          <w:p w14:paraId="576DBA2C" w14:textId="6E286B84" w:rsidR="4F1AF232" w:rsidRPr="00514D5D" w:rsidRDefault="4F1AF232" w:rsidP="66E702C5"/>
        </w:tc>
        <w:tc>
          <w:tcPr>
            <w:tcW w:w="2025" w:type="dxa"/>
          </w:tcPr>
          <w:p w14:paraId="0A4D9EB8" w14:textId="39F00339" w:rsidR="4F1AF232" w:rsidRPr="00514D5D" w:rsidRDefault="4F1AF232" w:rsidP="66E702C5"/>
        </w:tc>
        <w:tc>
          <w:tcPr>
            <w:tcW w:w="1640" w:type="dxa"/>
          </w:tcPr>
          <w:p w14:paraId="1351DD69" w14:textId="4243ADA8" w:rsidR="4F1AF232" w:rsidRPr="00514D5D" w:rsidRDefault="4F1AF232" w:rsidP="66E702C5"/>
        </w:tc>
      </w:tr>
      <w:tr w:rsidR="4F1AF232" w:rsidRPr="00514D5D" w14:paraId="0CDE7339" w14:textId="77777777" w:rsidTr="66E702C5">
        <w:trPr>
          <w:trHeight w:val="300"/>
        </w:trPr>
        <w:tc>
          <w:tcPr>
            <w:tcW w:w="4495" w:type="dxa"/>
          </w:tcPr>
          <w:p w14:paraId="5E63CF79" w14:textId="7F0C7914" w:rsidR="4F1AF232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Sentirse en general más cansado de lo que solía </w:t>
            </w:r>
            <w:r w:rsidRPr="66E702C5">
              <w:rPr>
                <w:rFonts w:ascii="Calibri" w:eastAsia="Calibri" w:hAnsi="Calibri" w:cs="Calibri"/>
              </w:rPr>
              <w:t>[SrvCov_COV19A3_v1r0]</w:t>
            </w:r>
          </w:p>
        </w:tc>
        <w:tc>
          <w:tcPr>
            <w:tcW w:w="1735" w:type="dxa"/>
          </w:tcPr>
          <w:p w14:paraId="3B0163F2" w14:textId="436B058A" w:rsidR="4F1AF232" w:rsidRPr="00514D5D" w:rsidRDefault="4F1AF232" w:rsidP="66E702C5"/>
        </w:tc>
        <w:tc>
          <w:tcPr>
            <w:tcW w:w="2025" w:type="dxa"/>
          </w:tcPr>
          <w:p w14:paraId="79B0D2B3" w14:textId="4D966C56" w:rsidR="4F1AF232" w:rsidRPr="00514D5D" w:rsidRDefault="4F1AF232" w:rsidP="66E702C5"/>
        </w:tc>
        <w:tc>
          <w:tcPr>
            <w:tcW w:w="1640" w:type="dxa"/>
          </w:tcPr>
          <w:p w14:paraId="29285BC7" w14:textId="621B776D" w:rsidR="4F1AF232" w:rsidRPr="00514D5D" w:rsidRDefault="4F1AF232" w:rsidP="66E702C5"/>
        </w:tc>
      </w:tr>
      <w:tr w:rsidR="4F1AF232" w:rsidRPr="00514D5D" w14:paraId="490B159C" w14:textId="77777777" w:rsidTr="66E702C5">
        <w:trPr>
          <w:trHeight w:val="300"/>
        </w:trPr>
        <w:tc>
          <w:tcPr>
            <w:tcW w:w="4495" w:type="dxa"/>
          </w:tcPr>
          <w:p w14:paraId="0F20DB73" w14:textId="75DCAA23" w:rsidR="4F1AF232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>Dificultad para recordar cosas [</w:t>
            </w:r>
            <w:r w:rsidRPr="66E702C5">
              <w:rPr>
                <w:rFonts w:ascii="Calibri" w:eastAsia="Calibri" w:hAnsi="Calibri" w:cs="Calibri"/>
              </w:rPr>
              <w:t>SrvCov_COV19A4_v1r0]</w:t>
            </w:r>
          </w:p>
        </w:tc>
        <w:tc>
          <w:tcPr>
            <w:tcW w:w="1735" w:type="dxa"/>
          </w:tcPr>
          <w:p w14:paraId="0EEB064A" w14:textId="5C7BB048" w:rsidR="4F1AF232" w:rsidRPr="00514D5D" w:rsidRDefault="4F1AF232" w:rsidP="66E702C5"/>
        </w:tc>
        <w:tc>
          <w:tcPr>
            <w:tcW w:w="2025" w:type="dxa"/>
          </w:tcPr>
          <w:p w14:paraId="3C8F45FB" w14:textId="1466C05C" w:rsidR="4F1AF232" w:rsidRPr="00514D5D" w:rsidRDefault="4F1AF232" w:rsidP="66E702C5"/>
        </w:tc>
        <w:tc>
          <w:tcPr>
            <w:tcW w:w="1640" w:type="dxa"/>
          </w:tcPr>
          <w:p w14:paraId="0AC15A27" w14:textId="4C9AB634" w:rsidR="4F1AF232" w:rsidRPr="00514D5D" w:rsidRDefault="4F1AF232" w:rsidP="66E702C5"/>
        </w:tc>
      </w:tr>
      <w:tr w:rsidR="4F1AF232" w:rsidRPr="00514D5D" w14:paraId="63B21D3F" w14:textId="77777777" w:rsidTr="66E702C5">
        <w:trPr>
          <w:trHeight w:val="300"/>
        </w:trPr>
        <w:tc>
          <w:tcPr>
            <w:tcW w:w="4495" w:type="dxa"/>
          </w:tcPr>
          <w:p w14:paraId="1A9E105A" w14:textId="60E2D674" w:rsidR="4F1AF232" w:rsidRPr="00514D5D" w:rsidRDefault="66E702C5" w:rsidP="66E702C5">
            <w:r w:rsidRPr="66E702C5">
              <w:lastRenderedPageBreak/>
              <w:t>Dificultad para prestar atención</w:t>
            </w:r>
            <w:r w:rsidRPr="66E702C5">
              <w:rPr>
                <w:rFonts w:ascii="Calibri" w:eastAsia="Calibri" w:hAnsi="Calibri" w:cs="Calibri"/>
              </w:rPr>
              <w:t xml:space="preserve"> [SrvCov_COV19A5_v1r0]</w:t>
            </w:r>
            <w:r w:rsidRPr="66E702C5">
              <w:t xml:space="preserve"> </w:t>
            </w:r>
          </w:p>
        </w:tc>
        <w:tc>
          <w:tcPr>
            <w:tcW w:w="1735" w:type="dxa"/>
          </w:tcPr>
          <w:p w14:paraId="4CB35CFF" w14:textId="39354434" w:rsidR="4F1AF232" w:rsidRPr="00514D5D" w:rsidRDefault="4F1AF232" w:rsidP="66E702C5"/>
        </w:tc>
        <w:tc>
          <w:tcPr>
            <w:tcW w:w="2025" w:type="dxa"/>
          </w:tcPr>
          <w:p w14:paraId="437F9821" w14:textId="1E8222A0" w:rsidR="4F1AF232" w:rsidRPr="00514D5D" w:rsidRDefault="4F1AF232" w:rsidP="66E702C5"/>
        </w:tc>
        <w:tc>
          <w:tcPr>
            <w:tcW w:w="1640" w:type="dxa"/>
          </w:tcPr>
          <w:p w14:paraId="1FF10E0E" w14:textId="209F6C42" w:rsidR="4F1AF232" w:rsidRPr="00514D5D" w:rsidRDefault="4F1AF232" w:rsidP="66E702C5"/>
        </w:tc>
      </w:tr>
      <w:tr w:rsidR="4F1AF232" w:rsidRPr="00514D5D" w14:paraId="3282B1F5" w14:textId="77777777" w:rsidTr="66E702C5">
        <w:trPr>
          <w:trHeight w:val="300"/>
        </w:trPr>
        <w:tc>
          <w:tcPr>
            <w:tcW w:w="4495" w:type="dxa"/>
          </w:tcPr>
          <w:p w14:paraId="6E462B9D" w14:textId="51023A64" w:rsidR="4F1AF232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Dificultad para pensar o tomar decisiones </w:t>
            </w:r>
            <w:r w:rsidRPr="66E702C5">
              <w:rPr>
                <w:rFonts w:ascii="Calibri" w:eastAsia="Calibri" w:hAnsi="Calibri" w:cs="Calibri"/>
              </w:rPr>
              <w:t>[SrvCov_COV19A6_v1r0]</w:t>
            </w:r>
          </w:p>
        </w:tc>
        <w:tc>
          <w:tcPr>
            <w:tcW w:w="1735" w:type="dxa"/>
          </w:tcPr>
          <w:p w14:paraId="363203B5" w14:textId="07F594AC" w:rsidR="4F1AF232" w:rsidRPr="00514D5D" w:rsidRDefault="4F1AF232" w:rsidP="66E702C5"/>
        </w:tc>
        <w:tc>
          <w:tcPr>
            <w:tcW w:w="2025" w:type="dxa"/>
          </w:tcPr>
          <w:p w14:paraId="1C8B7A56" w14:textId="270505AF" w:rsidR="4F1AF232" w:rsidRPr="00514D5D" w:rsidRDefault="4F1AF232" w:rsidP="66E702C5"/>
        </w:tc>
        <w:tc>
          <w:tcPr>
            <w:tcW w:w="1640" w:type="dxa"/>
          </w:tcPr>
          <w:p w14:paraId="3122667A" w14:textId="729F77E7" w:rsidR="4F1AF232" w:rsidRPr="00514D5D" w:rsidRDefault="4F1AF232" w:rsidP="66E702C5"/>
        </w:tc>
      </w:tr>
    </w:tbl>
    <w:p w14:paraId="7AD7D846" w14:textId="6C6C1207" w:rsidR="4F1AF232" w:rsidRPr="00514D5D" w:rsidRDefault="4F1AF232" w:rsidP="66E702C5"/>
    <w:p w14:paraId="36A36487" w14:textId="31BFC71F" w:rsidR="4F1AF232" w:rsidRPr="00514D5D" w:rsidRDefault="66E702C5" w:rsidP="66E702C5">
      <w:pPr>
        <w:pStyle w:val="ListParagraph"/>
        <w:numPr>
          <w:ilvl w:val="0"/>
          <w:numId w:val="46"/>
        </w:numPr>
      </w:pPr>
      <w:r w:rsidRPr="66E702C5">
        <w:t>[GRID_SRVCOV_COV19B_V1R0] Desde su diagnóstico de COVID-19, ¿ha tenido alguno de los siguientes síntomas?</w:t>
      </w:r>
    </w:p>
    <w:tbl>
      <w:tblPr>
        <w:tblStyle w:val="TableGridLight"/>
        <w:tblW w:w="9895" w:type="dxa"/>
        <w:tblLook w:val="0400" w:firstRow="0" w:lastRow="0" w:firstColumn="0" w:lastColumn="0" w:noHBand="0" w:noVBand="1"/>
      </w:tblPr>
      <w:tblGrid>
        <w:gridCol w:w="4665"/>
        <w:gridCol w:w="1665"/>
        <w:gridCol w:w="1930"/>
        <w:gridCol w:w="1635"/>
      </w:tblGrid>
      <w:tr w:rsidR="13D0DAC0" w:rsidRPr="00514D5D" w14:paraId="4CC9F2A5" w14:textId="77777777" w:rsidTr="66E702C5">
        <w:trPr>
          <w:trHeight w:val="300"/>
        </w:trPr>
        <w:tc>
          <w:tcPr>
            <w:tcW w:w="4665" w:type="dxa"/>
          </w:tcPr>
          <w:p w14:paraId="06A01C26" w14:textId="389028DD" w:rsidR="13D0DAC0" w:rsidRPr="00514D5D" w:rsidRDefault="66E702C5" w:rsidP="66E702C5">
            <w:r w:rsidRPr="66E702C5">
              <w:t xml:space="preserve"> </w:t>
            </w:r>
          </w:p>
        </w:tc>
        <w:tc>
          <w:tcPr>
            <w:tcW w:w="1665" w:type="dxa"/>
          </w:tcPr>
          <w:p w14:paraId="51E8B8FE" w14:textId="0E431258" w:rsidR="0083117B" w:rsidRDefault="66E702C5" w:rsidP="66E702C5">
            <w:pPr>
              <w:jc w:val="center"/>
            </w:pPr>
            <w:r w:rsidRPr="66E702C5">
              <w:t>1</w:t>
            </w:r>
          </w:p>
          <w:p w14:paraId="25D103AB" w14:textId="3D7BD009" w:rsidR="13D0DAC0" w:rsidRPr="00514D5D" w:rsidRDefault="66E702C5" w:rsidP="66E702C5">
            <w:pPr>
              <w:jc w:val="center"/>
            </w:pPr>
            <w:r w:rsidRPr="66E702C5">
              <w:t>Sí, tengo este síntoma ahora.</w:t>
            </w:r>
          </w:p>
        </w:tc>
        <w:tc>
          <w:tcPr>
            <w:tcW w:w="1930" w:type="dxa"/>
          </w:tcPr>
          <w:p w14:paraId="7463929E" w14:textId="3E237370" w:rsidR="0083117B" w:rsidRDefault="66E702C5" w:rsidP="66E702C5">
            <w:pPr>
              <w:jc w:val="center"/>
            </w:pPr>
            <w:r w:rsidRPr="66E702C5">
              <w:t>2</w:t>
            </w:r>
          </w:p>
          <w:p w14:paraId="3FD9EBB6" w14:textId="680DCC4D" w:rsidR="13D0DAC0" w:rsidRPr="00514D5D" w:rsidRDefault="66E702C5" w:rsidP="66E702C5">
            <w:pPr>
              <w:jc w:val="center"/>
            </w:pPr>
            <w:r w:rsidRPr="66E702C5">
              <w:t>Sí, lo tuve, pero no lo tengo ahora.</w:t>
            </w:r>
          </w:p>
        </w:tc>
        <w:tc>
          <w:tcPr>
            <w:tcW w:w="1635" w:type="dxa"/>
          </w:tcPr>
          <w:p w14:paraId="388A49D2" w14:textId="711075BD" w:rsidR="0083117B" w:rsidRDefault="66E702C5" w:rsidP="66E702C5">
            <w:pPr>
              <w:jc w:val="center"/>
            </w:pPr>
            <w:r w:rsidRPr="66E702C5">
              <w:t>0</w:t>
            </w:r>
          </w:p>
          <w:p w14:paraId="3657A170" w14:textId="2AFC9FC6" w:rsidR="13D0DAC0" w:rsidRPr="00514D5D" w:rsidRDefault="66E702C5" w:rsidP="66E702C5">
            <w:pPr>
              <w:jc w:val="center"/>
            </w:pPr>
            <w:r w:rsidRPr="66E702C5">
              <w:t>No, nunca tuve este síntoma.</w:t>
            </w:r>
          </w:p>
        </w:tc>
      </w:tr>
      <w:tr w:rsidR="13D0DAC0" w:rsidRPr="00514D5D" w14:paraId="0C022A76" w14:textId="77777777" w:rsidTr="66E702C5">
        <w:trPr>
          <w:trHeight w:val="300"/>
        </w:trPr>
        <w:tc>
          <w:tcPr>
            <w:tcW w:w="4665" w:type="dxa"/>
          </w:tcPr>
          <w:p w14:paraId="5B5D6F0C" w14:textId="473C0C90" w:rsidR="13D0DAC0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Dificultad para respirar </w:t>
            </w:r>
            <w:r w:rsidRPr="66E702C5">
              <w:rPr>
                <w:rFonts w:ascii="Calibri" w:eastAsia="Calibri" w:hAnsi="Calibri" w:cs="Calibri"/>
              </w:rPr>
              <w:t>[SrvCov_COV19B1_v1r0]</w:t>
            </w:r>
          </w:p>
        </w:tc>
        <w:tc>
          <w:tcPr>
            <w:tcW w:w="1665" w:type="dxa"/>
          </w:tcPr>
          <w:p w14:paraId="30E22B97" w14:textId="7DA6FEAC" w:rsidR="13D0DAC0" w:rsidRPr="00514D5D" w:rsidRDefault="13D0DAC0" w:rsidP="66E702C5"/>
        </w:tc>
        <w:tc>
          <w:tcPr>
            <w:tcW w:w="1930" w:type="dxa"/>
          </w:tcPr>
          <w:p w14:paraId="7FCE5D69" w14:textId="2054F8A7" w:rsidR="13D0DAC0" w:rsidRPr="00514D5D" w:rsidRDefault="13D0DAC0" w:rsidP="66E702C5"/>
        </w:tc>
        <w:tc>
          <w:tcPr>
            <w:tcW w:w="1635" w:type="dxa"/>
          </w:tcPr>
          <w:p w14:paraId="65422C75" w14:textId="7FEB83BB" w:rsidR="13D0DAC0" w:rsidRPr="00514D5D" w:rsidRDefault="13D0DAC0" w:rsidP="66E702C5"/>
        </w:tc>
      </w:tr>
      <w:tr w:rsidR="13D0DAC0" w:rsidRPr="00514D5D" w14:paraId="4EB174A4" w14:textId="77777777" w:rsidTr="66E702C5">
        <w:trPr>
          <w:trHeight w:val="300"/>
        </w:trPr>
        <w:tc>
          <w:tcPr>
            <w:tcW w:w="4665" w:type="dxa"/>
          </w:tcPr>
          <w:p w14:paraId="6277F46E" w14:textId="2319FF7F" w:rsidR="13D0DAC0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No poder hacer ejercicio a su nivel habitual </w:t>
            </w:r>
            <w:r w:rsidRPr="66E702C5">
              <w:rPr>
                <w:rFonts w:ascii="Calibri" w:eastAsia="Calibri" w:hAnsi="Calibri" w:cs="Calibri"/>
              </w:rPr>
              <w:t>[SrvCov_COV19B2_v1r0]</w:t>
            </w:r>
          </w:p>
        </w:tc>
        <w:tc>
          <w:tcPr>
            <w:tcW w:w="1665" w:type="dxa"/>
          </w:tcPr>
          <w:p w14:paraId="7E03BF46" w14:textId="6AB27490" w:rsidR="13D0DAC0" w:rsidRPr="00514D5D" w:rsidRDefault="13D0DAC0" w:rsidP="66E702C5"/>
        </w:tc>
        <w:tc>
          <w:tcPr>
            <w:tcW w:w="1930" w:type="dxa"/>
          </w:tcPr>
          <w:p w14:paraId="75DD81E6" w14:textId="44AD7BE5" w:rsidR="13D0DAC0" w:rsidRPr="00514D5D" w:rsidRDefault="13D0DAC0" w:rsidP="66E702C5"/>
        </w:tc>
        <w:tc>
          <w:tcPr>
            <w:tcW w:w="1635" w:type="dxa"/>
          </w:tcPr>
          <w:p w14:paraId="24C01DAB" w14:textId="7CA79ED7" w:rsidR="13D0DAC0" w:rsidRPr="00514D5D" w:rsidRDefault="13D0DAC0" w:rsidP="66E702C5"/>
        </w:tc>
      </w:tr>
      <w:tr w:rsidR="13D0DAC0" w:rsidRPr="00514D5D" w14:paraId="670AC584" w14:textId="77777777" w:rsidTr="66E702C5">
        <w:trPr>
          <w:trHeight w:val="300"/>
        </w:trPr>
        <w:tc>
          <w:tcPr>
            <w:tcW w:w="4665" w:type="dxa"/>
          </w:tcPr>
          <w:p w14:paraId="19D251E9" w14:textId="3E4D8096" w:rsidR="13D0DAC0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No poder volver al trabajo o a la escuela </w:t>
            </w:r>
            <w:r w:rsidRPr="66E702C5">
              <w:rPr>
                <w:rFonts w:ascii="Calibri" w:eastAsia="Calibri" w:hAnsi="Calibri" w:cs="Calibri"/>
              </w:rPr>
              <w:t>[SrvCov_COV19B3_v1r0]</w:t>
            </w:r>
          </w:p>
        </w:tc>
        <w:tc>
          <w:tcPr>
            <w:tcW w:w="1665" w:type="dxa"/>
          </w:tcPr>
          <w:p w14:paraId="04F06532" w14:textId="57B9D251" w:rsidR="13D0DAC0" w:rsidRPr="00514D5D" w:rsidRDefault="13D0DAC0" w:rsidP="66E702C5"/>
        </w:tc>
        <w:tc>
          <w:tcPr>
            <w:tcW w:w="1930" w:type="dxa"/>
          </w:tcPr>
          <w:p w14:paraId="00EBDF6E" w14:textId="5E2BF341" w:rsidR="13D0DAC0" w:rsidRPr="00514D5D" w:rsidRDefault="13D0DAC0" w:rsidP="66E702C5"/>
        </w:tc>
        <w:tc>
          <w:tcPr>
            <w:tcW w:w="1635" w:type="dxa"/>
          </w:tcPr>
          <w:p w14:paraId="108F25C8" w14:textId="3E49DC44" w:rsidR="13D0DAC0" w:rsidRPr="00514D5D" w:rsidRDefault="13D0DAC0" w:rsidP="66E702C5"/>
        </w:tc>
      </w:tr>
      <w:tr w:rsidR="13D0DAC0" w:rsidRPr="00514D5D" w14:paraId="3CFE35D9" w14:textId="77777777" w:rsidTr="66E702C5">
        <w:trPr>
          <w:trHeight w:val="300"/>
        </w:trPr>
        <w:tc>
          <w:tcPr>
            <w:tcW w:w="4665" w:type="dxa"/>
          </w:tcPr>
          <w:p w14:paraId="54E264CD" w14:textId="2619C59D" w:rsidR="13D0DAC0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No poder reanudar sus actividades habituales </w:t>
            </w:r>
            <w:r w:rsidRPr="66E702C5">
              <w:rPr>
                <w:rFonts w:ascii="Calibri" w:eastAsia="Calibri" w:hAnsi="Calibri" w:cs="Calibri"/>
              </w:rPr>
              <w:t>[SrvCov_COV19B4_v1r0]</w:t>
            </w:r>
          </w:p>
        </w:tc>
        <w:tc>
          <w:tcPr>
            <w:tcW w:w="1665" w:type="dxa"/>
          </w:tcPr>
          <w:p w14:paraId="2B501308" w14:textId="542E5FB8" w:rsidR="13D0DAC0" w:rsidRPr="00514D5D" w:rsidRDefault="13D0DAC0" w:rsidP="66E702C5"/>
        </w:tc>
        <w:tc>
          <w:tcPr>
            <w:tcW w:w="1930" w:type="dxa"/>
          </w:tcPr>
          <w:p w14:paraId="33C3080C" w14:textId="416F513C" w:rsidR="13D0DAC0" w:rsidRPr="00514D5D" w:rsidRDefault="13D0DAC0" w:rsidP="66E702C5"/>
        </w:tc>
        <w:tc>
          <w:tcPr>
            <w:tcW w:w="1635" w:type="dxa"/>
          </w:tcPr>
          <w:p w14:paraId="42C886F0" w14:textId="3414996B" w:rsidR="13D0DAC0" w:rsidRPr="00514D5D" w:rsidRDefault="13D0DAC0" w:rsidP="66E702C5"/>
        </w:tc>
      </w:tr>
      <w:tr w:rsidR="13D0DAC0" w:rsidRPr="00514D5D" w14:paraId="73F27619" w14:textId="77777777" w:rsidTr="66E702C5">
        <w:trPr>
          <w:trHeight w:val="300"/>
        </w:trPr>
        <w:tc>
          <w:tcPr>
            <w:tcW w:w="4665" w:type="dxa"/>
          </w:tcPr>
          <w:p w14:paraId="6FF9CC43" w14:textId="2F9E30B6" w:rsidR="13D0DAC0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Sentirse débil, cansado o enfermo de 24 a 48 horas después de hacer actividad física o ejercicio </w:t>
            </w:r>
            <w:r w:rsidRPr="66E702C5">
              <w:rPr>
                <w:rFonts w:ascii="Calibri" w:eastAsia="Calibri" w:hAnsi="Calibri" w:cs="Calibri"/>
              </w:rPr>
              <w:t>[SrvCov_COV19B5_v1r0]</w:t>
            </w:r>
          </w:p>
        </w:tc>
        <w:tc>
          <w:tcPr>
            <w:tcW w:w="1665" w:type="dxa"/>
          </w:tcPr>
          <w:p w14:paraId="0F43D28C" w14:textId="117A110F" w:rsidR="13D0DAC0" w:rsidRPr="00514D5D" w:rsidRDefault="13D0DAC0" w:rsidP="66E702C5"/>
        </w:tc>
        <w:tc>
          <w:tcPr>
            <w:tcW w:w="1930" w:type="dxa"/>
          </w:tcPr>
          <w:p w14:paraId="5848FBB4" w14:textId="2D0AA977" w:rsidR="13D0DAC0" w:rsidRPr="00514D5D" w:rsidRDefault="13D0DAC0" w:rsidP="66E702C5"/>
        </w:tc>
        <w:tc>
          <w:tcPr>
            <w:tcW w:w="1635" w:type="dxa"/>
          </w:tcPr>
          <w:p w14:paraId="00294D4E" w14:textId="3071C852" w:rsidR="13D0DAC0" w:rsidRPr="00514D5D" w:rsidRDefault="13D0DAC0" w:rsidP="66E702C5"/>
        </w:tc>
      </w:tr>
    </w:tbl>
    <w:p w14:paraId="1DAE449D" w14:textId="4AF61086" w:rsidR="13D0DAC0" w:rsidRPr="00BB5A10" w:rsidRDefault="13D0DAC0" w:rsidP="66E702C5">
      <w:pPr>
        <w:rPr>
          <w:sz w:val="16"/>
          <w:szCs w:val="16"/>
        </w:rPr>
      </w:pPr>
    </w:p>
    <w:p w14:paraId="2B139182" w14:textId="62F45106" w:rsidR="19DEE8BD" w:rsidRPr="00514D5D" w:rsidRDefault="66E702C5" w:rsidP="66E702C5">
      <w:pPr>
        <w:pStyle w:val="ListParagraph"/>
        <w:numPr>
          <w:ilvl w:val="0"/>
          <w:numId w:val="46"/>
        </w:numPr>
      </w:pPr>
      <w:r w:rsidRPr="66E702C5">
        <w:t>[GRID_SRVCOV_COV19C_V1R0] Desde su diagnóstico de COVID-19, ¿ha tenido alguno de los siguientes síntomas?</w:t>
      </w:r>
    </w:p>
    <w:tbl>
      <w:tblPr>
        <w:tblStyle w:val="TableGridLight"/>
        <w:tblW w:w="10075" w:type="dxa"/>
        <w:tblLook w:val="0400" w:firstRow="0" w:lastRow="0" w:firstColumn="0" w:lastColumn="0" w:noHBand="0" w:noVBand="1"/>
      </w:tblPr>
      <w:tblGrid>
        <w:gridCol w:w="4665"/>
        <w:gridCol w:w="1720"/>
        <w:gridCol w:w="2070"/>
        <w:gridCol w:w="1620"/>
      </w:tblGrid>
      <w:tr w:rsidR="19DEE8BD" w:rsidRPr="00514D5D" w14:paraId="1766F9FF" w14:textId="77777777" w:rsidTr="66E702C5">
        <w:trPr>
          <w:trHeight w:val="300"/>
        </w:trPr>
        <w:tc>
          <w:tcPr>
            <w:tcW w:w="4665" w:type="dxa"/>
          </w:tcPr>
          <w:p w14:paraId="195BBC4A" w14:textId="1068513D" w:rsidR="19DEE8BD" w:rsidRPr="00514D5D" w:rsidRDefault="19DEE8BD" w:rsidP="66E702C5"/>
        </w:tc>
        <w:tc>
          <w:tcPr>
            <w:tcW w:w="1720" w:type="dxa"/>
          </w:tcPr>
          <w:p w14:paraId="4F2E7F1F" w14:textId="2D674FEE" w:rsidR="0083117B" w:rsidRDefault="66E702C5" w:rsidP="66E702C5">
            <w:pPr>
              <w:jc w:val="center"/>
            </w:pPr>
            <w:r w:rsidRPr="66E702C5">
              <w:t>1</w:t>
            </w:r>
          </w:p>
          <w:p w14:paraId="32CD0A1A" w14:textId="1F81BCA3" w:rsidR="19DEE8BD" w:rsidRPr="00514D5D" w:rsidRDefault="66E702C5" w:rsidP="66E702C5">
            <w:pPr>
              <w:jc w:val="center"/>
            </w:pPr>
            <w:r w:rsidRPr="66E702C5">
              <w:t>Sí, tengo este síntoma ahora.</w:t>
            </w:r>
          </w:p>
        </w:tc>
        <w:tc>
          <w:tcPr>
            <w:tcW w:w="2070" w:type="dxa"/>
          </w:tcPr>
          <w:p w14:paraId="4C3F51F3" w14:textId="6F72229E" w:rsidR="0083117B" w:rsidRDefault="66E702C5" w:rsidP="66E702C5">
            <w:pPr>
              <w:jc w:val="center"/>
            </w:pPr>
            <w:r w:rsidRPr="66E702C5">
              <w:t>2</w:t>
            </w:r>
          </w:p>
          <w:p w14:paraId="613A5248" w14:textId="45CFB429" w:rsidR="19DEE8BD" w:rsidRPr="00514D5D" w:rsidRDefault="66E702C5" w:rsidP="66E702C5">
            <w:pPr>
              <w:jc w:val="center"/>
            </w:pPr>
            <w:r w:rsidRPr="66E702C5">
              <w:t>Sí, lo tuve, pero no lo tengo ahora.</w:t>
            </w:r>
          </w:p>
        </w:tc>
        <w:tc>
          <w:tcPr>
            <w:tcW w:w="1620" w:type="dxa"/>
          </w:tcPr>
          <w:p w14:paraId="582536F9" w14:textId="08A6FA58" w:rsidR="0083117B" w:rsidRDefault="66E702C5" w:rsidP="66E702C5">
            <w:pPr>
              <w:jc w:val="center"/>
            </w:pPr>
            <w:r w:rsidRPr="66E702C5">
              <w:t>0</w:t>
            </w:r>
          </w:p>
          <w:p w14:paraId="6A375E57" w14:textId="3437B4F0" w:rsidR="19DEE8BD" w:rsidRPr="00514D5D" w:rsidRDefault="66E702C5" w:rsidP="66E702C5">
            <w:pPr>
              <w:jc w:val="center"/>
            </w:pPr>
            <w:r w:rsidRPr="66E702C5">
              <w:t>No, nunca tuve este síntoma.</w:t>
            </w:r>
          </w:p>
        </w:tc>
      </w:tr>
      <w:tr w:rsidR="19DEE8BD" w:rsidRPr="00514D5D" w14:paraId="08C22461" w14:textId="77777777" w:rsidTr="66E702C5">
        <w:trPr>
          <w:trHeight w:val="300"/>
        </w:trPr>
        <w:tc>
          <w:tcPr>
            <w:tcW w:w="4665" w:type="dxa"/>
          </w:tcPr>
          <w:p w14:paraId="461351EB" w14:textId="5E779071" w:rsidR="19DEE8BD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Sensación de mareo o vértigo </w:t>
            </w:r>
            <w:r w:rsidRPr="66E702C5">
              <w:rPr>
                <w:rFonts w:ascii="Calibri" w:eastAsia="Calibri" w:hAnsi="Calibri" w:cs="Calibri"/>
              </w:rPr>
              <w:t>[SrvCov_COV19C1_v1r0]</w:t>
            </w:r>
          </w:p>
        </w:tc>
        <w:tc>
          <w:tcPr>
            <w:tcW w:w="1720" w:type="dxa"/>
          </w:tcPr>
          <w:p w14:paraId="7353C5EF" w14:textId="12599F47" w:rsidR="19DEE8BD" w:rsidRPr="00514D5D" w:rsidRDefault="19DEE8BD" w:rsidP="66E702C5"/>
        </w:tc>
        <w:tc>
          <w:tcPr>
            <w:tcW w:w="2070" w:type="dxa"/>
          </w:tcPr>
          <w:p w14:paraId="6E79664D" w14:textId="3EBF155C" w:rsidR="19DEE8BD" w:rsidRPr="00514D5D" w:rsidRDefault="19DEE8BD" w:rsidP="66E702C5"/>
        </w:tc>
        <w:tc>
          <w:tcPr>
            <w:tcW w:w="1620" w:type="dxa"/>
          </w:tcPr>
          <w:p w14:paraId="1CF46F6C" w14:textId="611A0AD4" w:rsidR="19DEE8BD" w:rsidRPr="00514D5D" w:rsidRDefault="19DEE8BD" w:rsidP="66E702C5"/>
        </w:tc>
      </w:tr>
      <w:tr w:rsidR="19DEE8BD" w:rsidRPr="00514D5D" w14:paraId="7DEB21EC" w14:textId="77777777" w:rsidTr="66E702C5">
        <w:trPr>
          <w:trHeight w:val="300"/>
        </w:trPr>
        <w:tc>
          <w:tcPr>
            <w:tcW w:w="4665" w:type="dxa"/>
          </w:tcPr>
          <w:p w14:paraId="37EAB7CD" w14:textId="1C0E5C91" w:rsidR="19DEE8BD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Períodos de frecuencia cardíaca acelerada </w:t>
            </w:r>
            <w:r w:rsidRPr="66E702C5">
              <w:rPr>
                <w:rFonts w:ascii="Calibri" w:eastAsia="Calibri" w:hAnsi="Calibri" w:cs="Calibri"/>
              </w:rPr>
              <w:t>[SrvCov_COV19C2_v1r0]</w:t>
            </w:r>
          </w:p>
        </w:tc>
        <w:tc>
          <w:tcPr>
            <w:tcW w:w="1720" w:type="dxa"/>
          </w:tcPr>
          <w:p w14:paraId="17CF4978" w14:textId="0F9AD89C" w:rsidR="19DEE8BD" w:rsidRPr="00514D5D" w:rsidRDefault="19DEE8BD" w:rsidP="66E702C5"/>
        </w:tc>
        <w:tc>
          <w:tcPr>
            <w:tcW w:w="2070" w:type="dxa"/>
          </w:tcPr>
          <w:p w14:paraId="3CFBE90D" w14:textId="1095EA33" w:rsidR="19DEE8BD" w:rsidRPr="00514D5D" w:rsidRDefault="19DEE8BD" w:rsidP="66E702C5"/>
        </w:tc>
        <w:tc>
          <w:tcPr>
            <w:tcW w:w="1620" w:type="dxa"/>
          </w:tcPr>
          <w:p w14:paraId="6E3E19B9" w14:textId="606FAD59" w:rsidR="19DEE8BD" w:rsidRPr="00514D5D" w:rsidRDefault="19DEE8BD" w:rsidP="66E702C5"/>
        </w:tc>
      </w:tr>
      <w:tr w:rsidR="19DEE8BD" w:rsidRPr="00514D5D" w14:paraId="16777EB5" w14:textId="77777777" w:rsidTr="66E702C5">
        <w:trPr>
          <w:trHeight w:val="300"/>
        </w:trPr>
        <w:tc>
          <w:tcPr>
            <w:tcW w:w="4665" w:type="dxa"/>
          </w:tcPr>
          <w:p w14:paraId="10BB9970" w14:textId="23CCA54E" w:rsidR="19DEE8BD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Dificultad para conciliar el sueño </w:t>
            </w:r>
            <w:r w:rsidRPr="66E702C5">
              <w:rPr>
                <w:rFonts w:ascii="Calibri" w:eastAsia="Calibri" w:hAnsi="Calibri" w:cs="Calibri"/>
              </w:rPr>
              <w:t>[SrvCov_COV19C3_v1r0]</w:t>
            </w:r>
          </w:p>
        </w:tc>
        <w:tc>
          <w:tcPr>
            <w:tcW w:w="1720" w:type="dxa"/>
          </w:tcPr>
          <w:p w14:paraId="3A5F4674" w14:textId="3B90FF0E" w:rsidR="19DEE8BD" w:rsidRPr="00514D5D" w:rsidRDefault="19DEE8BD" w:rsidP="66E702C5"/>
        </w:tc>
        <w:tc>
          <w:tcPr>
            <w:tcW w:w="2070" w:type="dxa"/>
          </w:tcPr>
          <w:p w14:paraId="1A35A7C1" w14:textId="2A886F03" w:rsidR="19DEE8BD" w:rsidRPr="00514D5D" w:rsidRDefault="19DEE8BD" w:rsidP="66E702C5"/>
        </w:tc>
        <w:tc>
          <w:tcPr>
            <w:tcW w:w="1620" w:type="dxa"/>
          </w:tcPr>
          <w:p w14:paraId="0E84D5A7" w14:textId="6BB11EEE" w:rsidR="19DEE8BD" w:rsidRPr="00514D5D" w:rsidRDefault="19DEE8BD" w:rsidP="66E702C5"/>
        </w:tc>
      </w:tr>
      <w:tr w:rsidR="19DEE8BD" w:rsidRPr="00514D5D" w14:paraId="04F355EA" w14:textId="77777777" w:rsidTr="66E702C5">
        <w:trPr>
          <w:trHeight w:val="300"/>
        </w:trPr>
        <w:tc>
          <w:tcPr>
            <w:tcW w:w="4665" w:type="dxa"/>
          </w:tcPr>
          <w:p w14:paraId="7D1D7C61" w14:textId="7E7E85E5" w:rsidR="19DEE8BD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Cambios en el estado de ánimo y emociones (como sentirse triste, ansioso o molesto más de lo habitual) </w:t>
            </w:r>
            <w:r w:rsidRPr="66E702C5">
              <w:rPr>
                <w:rFonts w:ascii="Calibri" w:eastAsia="Calibri" w:hAnsi="Calibri" w:cs="Calibri"/>
              </w:rPr>
              <w:t>[SrvCov_COV19C4_v1r0]</w:t>
            </w:r>
          </w:p>
        </w:tc>
        <w:tc>
          <w:tcPr>
            <w:tcW w:w="1720" w:type="dxa"/>
          </w:tcPr>
          <w:p w14:paraId="27E14F2C" w14:textId="59C79124" w:rsidR="19DEE8BD" w:rsidRPr="00514D5D" w:rsidRDefault="19DEE8BD" w:rsidP="66E702C5"/>
        </w:tc>
        <w:tc>
          <w:tcPr>
            <w:tcW w:w="2070" w:type="dxa"/>
          </w:tcPr>
          <w:p w14:paraId="55F2BA24" w14:textId="0A2A0AFC" w:rsidR="19DEE8BD" w:rsidRPr="00514D5D" w:rsidRDefault="19DEE8BD" w:rsidP="66E702C5"/>
        </w:tc>
        <w:tc>
          <w:tcPr>
            <w:tcW w:w="1620" w:type="dxa"/>
          </w:tcPr>
          <w:p w14:paraId="1BFFA6D1" w14:textId="3BCE44E1" w:rsidR="19DEE8BD" w:rsidRPr="00514D5D" w:rsidRDefault="19DEE8BD" w:rsidP="66E702C5"/>
        </w:tc>
      </w:tr>
      <w:tr w:rsidR="19DEE8BD" w:rsidRPr="00514D5D" w14:paraId="7DAC6A94" w14:textId="77777777" w:rsidTr="66E702C5">
        <w:trPr>
          <w:trHeight w:val="300"/>
        </w:trPr>
        <w:tc>
          <w:tcPr>
            <w:tcW w:w="4665" w:type="dxa"/>
          </w:tcPr>
          <w:p w14:paraId="6C6630C5" w14:textId="4DB74F1C" w:rsidR="19DEE8BD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Dolores musculares </w:t>
            </w:r>
            <w:r w:rsidRPr="66E702C5">
              <w:rPr>
                <w:rFonts w:ascii="Calibri" w:eastAsia="Calibri" w:hAnsi="Calibri" w:cs="Calibri"/>
              </w:rPr>
              <w:t>[SrvCov_COV19C5_v1r0]</w:t>
            </w:r>
          </w:p>
        </w:tc>
        <w:tc>
          <w:tcPr>
            <w:tcW w:w="1720" w:type="dxa"/>
          </w:tcPr>
          <w:p w14:paraId="79BD0344" w14:textId="3AF5CF7C" w:rsidR="19DEE8BD" w:rsidRPr="00514D5D" w:rsidRDefault="19DEE8BD" w:rsidP="66E702C5"/>
        </w:tc>
        <w:tc>
          <w:tcPr>
            <w:tcW w:w="2070" w:type="dxa"/>
          </w:tcPr>
          <w:p w14:paraId="30FE0493" w14:textId="438AACC0" w:rsidR="19DEE8BD" w:rsidRPr="00514D5D" w:rsidRDefault="19DEE8BD" w:rsidP="66E702C5"/>
        </w:tc>
        <w:tc>
          <w:tcPr>
            <w:tcW w:w="1620" w:type="dxa"/>
          </w:tcPr>
          <w:p w14:paraId="4BA2557A" w14:textId="55BC1B93" w:rsidR="19DEE8BD" w:rsidRPr="00514D5D" w:rsidRDefault="19DEE8BD" w:rsidP="66E702C5"/>
        </w:tc>
      </w:tr>
    </w:tbl>
    <w:p w14:paraId="36FC91D0" w14:textId="1AD8EF82" w:rsidR="2671B0E7" w:rsidRPr="00BB5A10" w:rsidRDefault="2671B0E7" w:rsidP="66E702C5">
      <w:pPr>
        <w:rPr>
          <w:sz w:val="16"/>
          <w:szCs w:val="16"/>
        </w:rPr>
      </w:pPr>
    </w:p>
    <w:p w14:paraId="15F229A3" w14:textId="3BB82F79" w:rsidR="6F302920" w:rsidRPr="00514D5D" w:rsidRDefault="73C049BF" w:rsidP="66E702C5">
      <w:pPr>
        <w:pStyle w:val="ListParagraph"/>
        <w:numPr>
          <w:ilvl w:val="0"/>
          <w:numId w:val="46"/>
        </w:numPr>
      </w:pPr>
      <w:r w:rsidRPr="73C049BF">
        <w:t xml:space="preserve">[SrvCov_COV19C6A_SRC_v2r0] Desde su diagnóstico de COVID-19, ¿ha tenido algún otro síntoma? </w:t>
      </w:r>
    </w:p>
    <w:p w14:paraId="6A666A91" w14:textId="2A60B7AE" w:rsidR="2671B0E7" w:rsidRPr="00514D5D" w:rsidRDefault="66E702C5" w:rsidP="66E702C5">
      <w:pPr>
        <w:spacing w:after="0"/>
        <w:ind w:left="720"/>
        <w:rPr>
          <w:rFonts w:ascii="Calibri" w:eastAsia="Calibri" w:hAnsi="Calibri" w:cs="Calibri"/>
        </w:rPr>
      </w:pPr>
      <w:r w:rsidRPr="66E702C5">
        <w:t>0</w:t>
      </w:r>
      <w:r w:rsidR="2671B0E7">
        <w:tab/>
      </w:r>
      <w:proofErr w:type="gramStart"/>
      <w:r w:rsidRPr="66E702C5">
        <w:t>No</w:t>
      </w:r>
      <w:proofErr w:type="gramEnd"/>
      <w:r w:rsidRPr="66E702C5">
        <w:t xml:space="preserve"> </w:t>
      </w:r>
      <w:r w:rsidRPr="66E702C5">
        <w:rPr>
          <w:rFonts w:ascii="Wingdings" w:eastAsia="Wingdings" w:hAnsi="Wingdings" w:cs="Wingdings"/>
          <w:b/>
          <w:bCs/>
        </w:rPr>
        <w:t>à</w:t>
      </w:r>
      <w:r w:rsidRPr="66E702C5">
        <w:rPr>
          <w:rFonts w:ascii="Calibri" w:eastAsia="Calibri" w:hAnsi="Calibri" w:cs="Calibri"/>
          <w:b/>
          <w:bCs/>
        </w:rPr>
        <w:t xml:space="preserve"> GO TO [SrvCov_COV20A_v1r0]</w:t>
      </w:r>
    </w:p>
    <w:p w14:paraId="4D570AC8" w14:textId="0AC37A85" w:rsidR="67B997F2" w:rsidRPr="00736939" w:rsidRDefault="66E702C5" w:rsidP="66E702C5">
      <w:pPr>
        <w:spacing w:after="0" w:line="257" w:lineRule="auto"/>
        <w:ind w:firstLine="720"/>
        <w:rPr>
          <w:rFonts w:ascii="Calibri" w:eastAsia="Calibri" w:hAnsi="Calibri" w:cs="Calibri"/>
          <w:color w:val="000000" w:themeColor="text1"/>
        </w:rPr>
      </w:pPr>
      <w:r w:rsidRPr="66E702C5">
        <w:t>1</w:t>
      </w:r>
      <w:r w:rsidR="17928DFD">
        <w:tab/>
      </w:r>
      <w:proofErr w:type="gramStart"/>
      <w:r w:rsidRPr="66E702C5">
        <w:t>Sí</w:t>
      </w:r>
      <w:proofErr w:type="gramEnd"/>
      <w:r w:rsidRPr="66E702C5">
        <w:t>, [</w:t>
      </w:r>
      <w:r w:rsidRPr="66E702C5">
        <w:rPr>
          <w:rFonts w:ascii="Calibri" w:eastAsia="Calibri" w:hAnsi="Calibri" w:cs="Calibri"/>
        </w:rPr>
        <w:t xml:space="preserve">Free </w:t>
      </w:r>
      <w:proofErr w:type="spellStart"/>
      <w:r w:rsidRPr="66E702C5">
        <w:rPr>
          <w:rFonts w:ascii="Calibri" w:eastAsia="Calibri" w:hAnsi="Calibri" w:cs="Calibri"/>
        </w:rPr>
        <w:t>text</w:t>
      </w:r>
      <w:proofErr w:type="spellEnd"/>
      <w:r w:rsidRPr="66E702C5">
        <w:rPr>
          <w:rFonts w:ascii="Calibri" w:eastAsia="Calibri" w:hAnsi="Calibri" w:cs="Calibri"/>
        </w:rPr>
        <w:t xml:space="preserve"> box</w:t>
      </w:r>
      <w:r w:rsidRPr="66E702C5">
        <w:t xml:space="preserve">] </w:t>
      </w:r>
      <w:r w:rsidRPr="66E702C5">
        <w:rPr>
          <w:rFonts w:ascii="Calibri" w:eastAsia="Calibri" w:hAnsi="Calibri" w:cs="Calibri"/>
        </w:rPr>
        <w:t>[SrvCov_COV19C6ADesc_v1r0]</w:t>
      </w:r>
    </w:p>
    <w:p w14:paraId="3881E1B1" w14:textId="35624009" w:rsidR="67B997F2" w:rsidRPr="00736939" w:rsidRDefault="66E702C5" w:rsidP="66E702C5">
      <w:pPr>
        <w:spacing w:line="257" w:lineRule="auto"/>
        <w:ind w:firstLine="720"/>
        <w:rPr>
          <w:rFonts w:ascii="Calibri" w:eastAsia="Calibri" w:hAnsi="Calibri" w:cs="Calibri"/>
          <w:b/>
          <w:bCs/>
          <w:i/>
          <w:iCs/>
          <w:color w:val="000000" w:themeColor="text1"/>
        </w:rPr>
      </w:pPr>
      <w:r w:rsidRPr="66E702C5">
        <w:rPr>
          <w:rFonts w:ascii="Calibri" w:eastAsia="Calibri" w:hAnsi="Calibri" w:cs="Calibri"/>
          <w:i/>
          <w:iCs/>
        </w:rPr>
        <w:t xml:space="preserve">NO RESPONSE </w:t>
      </w:r>
      <w:r w:rsidRPr="66E702C5">
        <w:rPr>
          <w:rFonts w:ascii="Wingdings" w:eastAsia="Wingdings" w:hAnsi="Wingdings" w:cs="Wingdings"/>
          <w:b/>
          <w:bCs/>
        </w:rPr>
        <w:t>à</w:t>
      </w:r>
      <w:r w:rsidRPr="66E702C5">
        <w:rPr>
          <w:rFonts w:ascii="Calibri" w:eastAsia="Calibri" w:hAnsi="Calibri" w:cs="Calibri"/>
          <w:b/>
          <w:bCs/>
        </w:rPr>
        <w:t xml:space="preserve"> </w:t>
      </w:r>
      <w:r w:rsidRPr="66E702C5">
        <w:rPr>
          <w:rFonts w:ascii="Calibri" w:eastAsia="Calibri" w:hAnsi="Calibri" w:cs="Calibri"/>
          <w:b/>
          <w:bCs/>
          <w:i/>
          <w:iCs/>
        </w:rPr>
        <w:t>GO TO SrvCov_COV20A_v1r0</w:t>
      </w:r>
    </w:p>
    <w:p w14:paraId="695EAAAE" w14:textId="4C1E6CDA" w:rsidR="67B997F2" w:rsidRPr="00736939" w:rsidRDefault="66E702C5" w:rsidP="66E702C5">
      <w:pPr>
        <w:spacing w:after="0" w:line="257" w:lineRule="auto"/>
        <w:rPr>
          <w:rFonts w:ascii="Calibri" w:eastAsia="Calibri" w:hAnsi="Calibri" w:cs="Calibri"/>
          <w:b/>
          <w:bCs/>
          <w:color w:val="000000" w:themeColor="text1"/>
        </w:rPr>
      </w:pPr>
      <w:r w:rsidRPr="66E702C5">
        <w:rPr>
          <w:rFonts w:ascii="Calibri" w:eastAsia="Calibri" w:hAnsi="Calibri" w:cs="Calibri"/>
          <w:b/>
          <w:bCs/>
        </w:rPr>
        <w:t xml:space="preserve"> </w:t>
      </w:r>
    </w:p>
    <w:p w14:paraId="7F3E4653" w14:textId="67883D15" w:rsidR="67B997F2" w:rsidRPr="00736939" w:rsidRDefault="73C049BF" w:rsidP="40428B58">
      <w:pPr>
        <w:spacing w:after="0" w:line="257" w:lineRule="auto"/>
        <w:rPr>
          <w:rFonts w:ascii="Calibri" w:eastAsia="Calibri" w:hAnsi="Calibri" w:cs="Calibri"/>
          <w:color w:val="000000" w:themeColor="text1"/>
        </w:rPr>
      </w:pPr>
      <w:r w:rsidRPr="73C049BF">
        <w:rPr>
          <w:rFonts w:ascii="Calibri" w:eastAsia="Calibri" w:hAnsi="Calibri" w:cs="Calibri"/>
          <w:b/>
          <w:bCs/>
        </w:rPr>
        <w:t xml:space="preserve">[DISPLAY </w:t>
      </w:r>
      <w:r w:rsidRPr="73C049BF">
        <w:rPr>
          <w:rFonts w:ascii="Calibri" w:eastAsia="Calibri" w:hAnsi="Calibri" w:cs="Calibri"/>
        </w:rPr>
        <w:t xml:space="preserve">SrvCov_COV19C6B_v1r0 </w:t>
      </w:r>
      <w:r w:rsidRPr="73C049BF">
        <w:rPr>
          <w:rFonts w:ascii="Calibri" w:eastAsia="Calibri" w:hAnsi="Calibri" w:cs="Calibri"/>
          <w:b/>
          <w:bCs/>
        </w:rPr>
        <w:t xml:space="preserve">IF </w:t>
      </w:r>
      <w:r w:rsidRPr="73C049BF">
        <w:rPr>
          <w:rFonts w:ascii="Calibri" w:eastAsia="Calibri" w:hAnsi="Calibri" w:cs="Calibri"/>
        </w:rPr>
        <w:t xml:space="preserve">SrvCov_COV19C6A_SRC_v2r0= 1 </w:t>
      </w:r>
    </w:p>
    <w:p w14:paraId="6F88AE1F" w14:textId="40F97358" w:rsidR="67B997F2" w:rsidRPr="00736939" w:rsidRDefault="66E702C5" w:rsidP="66E702C5">
      <w:pPr>
        <w:spacing w:after="0" w:line="257" w:lineRule="auto"/>
        <w:rPr>
          <w:rFonts w:ascii="Calibri" w:eastAsia="Calibri" w:hAnsi="Calibri" w:cs="Calibri"/>
          <w:b/>
          <w:bCs/>
          <w:color w:val="000000" w:themeColor="text1"/>
        </w:rPr>
      </w:pPr>
      <w:r w:rsidRPr="66E702C5">
        <w:rPr>
          <w:rFonts w:ascii="Calibri" w:eastAsia="Calibri" w:hAnsi="Calibri" w:cs="Calibri"/>
          <w:b/>
          <w:bCs/>
        </w:rPr>
        <w:lastRenderedPageBreak/>
        <w:t xml:space="preserve">ELSE, GO TO </w:t>
      </w:r>
      <w:r w:rsidRPr="66E702C5">
        <w:rPr>
          <w:rFonts w:ascii="Calibri" w:eastAsia="Calibri" w:hAnsi="Calibri" w:cs="Calibri"/>
        </w:rPr>
        <w:t>SrvCov_COV20A_v1r0</w:t>
      </w:r>
      <w:r w:rsidRPr="66E702C5">
        <w:rPr>
          <w:rFonts w:ascii="Calibri" w:eastAsia="Calibri" w:hAnsi="Calibri" w:cs="Calibri"/>
          <w:b/>
          <w:bCs/>
        </w:rPr>
        <w:t>]</w:t>
      </w:r>
    </w:p>
    <w:p w14:paraId="7B2E8654" w14:textId="2AAE7E6E" w:rsidR="5869B99E" w:rsidRPr="00BB5A10" w:rsidRDefault="66E702C5" w:rsidP="66E702C5">
      <w:pPr>
        <w:spacing w:line="257" w:lineRule="auto"/>
        <w:rPr>
          <w:rFonts w:ascii="Calibri" w:eastAsia="Calibri" w:hAnsi="Calibri" w:cs="Calibri"/>
          <w:b/>
          <w:bCs/>
        </w:rPr>
      </w:pPr>
      <w:r w:rsidRPr="66E702C5">
        <w:rPr>
          <w:rFonts w:ascii="Calibri" w:eastAsia="Calibri" w:hAnsi="Calibri" w:cs="Calibri"/>
          <w:b/>
          <w:bCs/>
        </w:rPr>
        <w:t xml:space="preserve">[FILL RESPONSE FROM </w:t>
      </w:r>
      <w:r w:rsidRPr="66E702C5">
        <w:rPr>
          <w:rFonts w:ascii="Calibri" w:eastAsia="Calibri" w:hAnsi="Calibri" w:cs="Calibri"/>
        </w:rPr>
        <w:t>SrvCov_COV19C6ADesc_v1r0</w:t>
      </w:r>
      <w:r w:rsidRPr="66E702C5">
        <w:rPr>
          <w:rFonts w:ascii="Calibri" w:eastAsia="Calibri" w:hAnsi="Calibri" w:cs="Calibri"/>
          <w:b/>
          <w:bCs/>
        </w:rPr>
        <w:t xml:space="preserve">. IF NO TEXT PROVIDED AT </w:t>
      </w:r>
      <w:r w:rsidRPr="66E702C5">
        <w:rPr>
          <w:rFonts w:ascii="Calibri" w:eastAsia="Calibri" w:hAnsi="Calibri" w:cs="Calibri"/>
        </w:rPr>
        <w:t>SrvCov_COV19C6ADesc_v1r0</w:t>
      </w:r>
      <w:r w:rsidRPr="66E702C5">
        <w:rPr>
          <w:rFonts w:ascii="Calibri" w:eastAsia="Calibri" w:hAnsi="Calibri" w:cs="Calibri"/>
          <w:b/>
          <w:bCs/>
        </w:rPr>
        <w:t>, FILL “THESE OTHER SYMPTOMS”]</w:t>
      </w:r>
    </w:p>
    <w:p w14:paraId="0E2D724F" w14:textId="7BF7E1C0" w:rsidR="2671B0E7" w:rsidRPr="00514D5D" w:rsidRDefault="66E702C5" w:rsidP="66E702C5">
      <w:pPr>
        <w:pStyle w:val="ListParagraph"/>
        <w:numPr>
          <w:ilvl w:val="0"/>
          <w:numId w:val="46"/>
        </w:numPr>
      </w:pPr>
      <w:r w:rsidRPr="66E702C5">
        <w:t>[SrvCov_COV19C6B_v1r0] ¿Sigue teniendo [</w:t>
      </w:r>
      <w:proofErr w:type="spellStart"/>
      <w:r w:rsidRPr="66E702C5">
        <w:rPr>
          <w:rFonts w:ascii="Calibri" w:eastAsia="Calibri" w:hAnsi="Calibri" w:cs="Calibri"/>
        </w:rPr>
        <w:t>piped</w:t>
      </w:r>
      <w:proofErr w:type="spellEnd"/>
      <w:r w:rsidRPr="66E702C5">
        <w:rPr>
          <w:rFonts w:ascii="Calibri" w:eastAsia="Calibri" w:hAnsi="Calibri" w:cs="Calibri"/>
        </w:rPr>
        <w:t xml:space="preserve"> response </w:t>
      </w:r>
      <w:proofErr w:type="spellStart"/>
      <w:r w:rsidRPr="66E702C5">
        <w:rPr>
          <w:rFonts w:ascii="Calibri" w:eastAsia="Calibri" w:hAnsi="Calibri" w:cs="Calibri"/>
        </w:rPr>
        <w:t>from</w:t>
      </w:r>
      <w:proofErr w:type="spellEnd"/>
      <w:r w:rsidRPr="66E702C5">
        <w:rPr>
          <w:rFonts w:ascii="Calibri" w:eastAsia="Calibri" w:hAnsi="Calibri" w:cs="Calibri"/>
        </w:rPr>
        <w:t xml:space="preserve"> SrvCov_COV19C6ADesc_v1r0/</w:t>
      </w:r>
      <w:r w:rsidRPr="66E702C5">
        <w:t xml:space="preserve"> estos otros síntomas]?</w:t>
      </w:r>
    </w:p>
    <w:p w14:paraId="06B3E6BB" w14:textId="76B3855D" w:rsidR="2671B0E7" w:rsidRPr="00514D5D" w:rsidRDefault="2671B0E7" w:rsidP="66E702C5">
      <w:pPr>
        <w:spacing w:after="0"/>
      </w:pPr>
      <w:r>
        <w:tab/>
      </w:r>
      <w:r w:rsidRPr="66E702C5">
        <w:t>1</w:t>
      </w:r>
      <w:r>
        <w:tab/>
      </w:r>
      <w:proofErr w:type="gramStart"/>
      <w:r w:rsidRPr="66E702C5">
        <w:t>Sí</w:t>
      </w:r>
      <w:proofErr w:type="gramEnd"/>
    </w:p>
    <w:p w14:paraId="0D6468B1" w14:textId="4C72E0F0" w:rsidR="2671B0E7" w:rsidRDefault="2671B0E7" w:rsidP="66E702C5">
      <w:r>
        <w:tab/>
      </w:r>
      <w:r w:rsidRPr="66E702C5">
        <w:t>0</w:t>
      </w:r>
      <w:r>
        <w:tab/>
      </w:r>
      <w:proofErr w:type="gramStart"/>
      <w:r w:rsidRPr="66E702C5">
        <w:t>No</w:t>
      </w:r>
      <w:proofErr w:type="gramEnd"/>
    </w:p>
    <w:p w14:paraId="7895974B" w14:textId="5926B4A8" w:rsidR="00727357" w:rsidRPr="00BB5A10" w:rsidRDefault="66E702C5" w:rsidP="66E702C5">
      <w:pPr>
        <w:spacing w:after="0" w:line="257" w:lineRule="auto"/>
        <w:rPr>
          <w:rFonts w:ascii="Calibri" w:eastAsia="Calibri" w:hAnsi="Calibri" w:cs="Calibri"/>
          <w:b/>
          <w:bCs/>
        </w:rPr>
      </w:pPr>
      <w:r w:rsidRPr="66E702C5">
        <w:rPr>
          <w:rFonts w:ascii="Calibri" w:eastAsia="Calibri" w:hAnsi="Calibri" w:cs="Calibri"/>
          <w:b/>
          <w:bCs/>
        </w:rPr>
        <w:t xml:space="preserve">[DISPLAY </w:t>
      </w:r>
      <w:r w:rsidRPr="66E702C5">
        <w:rPr>
          <w:rFonts w:ascii="Calibri" w:eastAsia="Calibri" w:hAnsi="Calibri" w:cs="Calibri"/>
        </w:rPr>
        <w:t xml:space="preserve">GRID_SRVCOV_COV20A_V1R0 </w:t>
      </w:r>
      <w:r w:rsidRPr="66E702C5">
        <w:rPr>
          <w:rFonts w:ascii="Calibri" w:eastAsia="Calibri" w:hAnsi="Calibri" w:cs="Calibri"/>
          <w:b/>
          <w:bCs/>
        </w:rPr>
        <w:t>IF (</w:t>
      </w:r>
      <w:r w:rsidRPr="66E702C5">
        <w:rPr>
          <w:rFonts w:ascii="Calibri" w:eastAsia="Calibri" w:hAnsi="Calibri" w:cs="Calibri"/>
        </w:rPr>
        <w:t>COV19A1, COV19A2, COV19A3, COV19A4, COV19A5, COV19A6, COV19B1, COV19B2, COV19B3, COV19B4, COV19B5,</w:t>
      </w:r>
      <w:r w:rsidRPr="66E702C5">
        <w:rPr>
          <w:rFonts w:ascii="Calibri" w:eastAsia="Calibri" w:hAnsi="Calibri" w:cs="Calibri"/>
          <w:b/>
          <w:bCs/>
        </w:rPr>
        <w:t xml:space="preserve"> </w:t>
      </w:r>
      <w:r w:rsidRPr="66E702C5">
        <w:rPr>
          <w:rFonts w:ascii="Calibri" w:eastAsia="Calibri" w:hAnsi="Calibri" w:cs="Calibri"/>
        </w:rPr>
        <w:t>COV19C1, COV19C2, COV19C3, COV19C4, OR COV19C5 =1, 2</w:t>
      </w:r>
      <w:r w:rsidRPr="66E702C5">
        <w:rPr>
          <w:rFonts w:ascii="Calibri" w:eastAsia="Calibri" w:hAnsi="Calibri" w:cs="Calibri"/>
          <w:b/>
          <w:bCs/>
        </w:rPr>
        <w:t xml:space="preserve">)  </w:t>
      </w:r>
    </w:p>
    <w:p w14:paraId="6E2C37B1" w14:textId="08338E6A" w:rsidR="00727357" w:rsidRPr="00BB5A10" w:rsidRDefault="66E702C5" w:rsidP="66E702C5">
      <w:pPr>
        <w:spacing w:after="0"/>
        <w:rPr>
          <w:rFonts w:ascii="Calibri" w:eastAsia="Calibri" w:hAnsi="Calibri" w:cs="Calibri"/>
          <w:sz w:val="16"/>
          <w:szCs w:val="16"/>
        </w:rPr>
      </w:pPr>
      <w:r w:rsidRPr="66E702C5">
        <w:rPr>
          <w:rFonts w:ascii="Calibri" w:eastAsia="Calibri" w:hAnsi="Calibri" w:cs="Calibri"/>
          <w:b/>
          <w:bCs/>
        </w:rPr>
        <w:t xml:space="preserve">ELSE, GO TO </w:t>
      </w:r>
      <w:r w:rsidRPr="66E702C5">
        <w:rPr>
          <w:rFonts w:ascii="Calibri" w:eastAsia="Calibri" w:hAnsi="Calibri" w:cs="Calibri"/>
        </w:rPr>
        <w:t>SrvCov_COV20A17_v1r0</w:t>
      </w:r>
      <w:r w:rsidRPr="66E702C5">
        <w:rPr>
          <w:rFonts w:ascii="Calibri" w:eastAsia="Calibri" w:hAnsi="Calibri" w:cs="Calibri"/>
          <w:b/>
          <w:bCs/>
        </w:rPr>
        <w:t>]</w:t>
      </w:r>
    </w:p>
    <w:p w14:paraId="6C16ADB1" w14:textId="7DE8393D" w:rsidR="0002725F" w:rsidRPr="00514D5D" w:rsidRDefault="66E702C5" w:rsidP="66E702C5">
      <w:pPr>
        <w:pStyle w:val="ListParagraph"/>
        <w:numPr>
          <w:ilvl w:val="0"/>
          <w:numId w:val="46"/>
        </w:numPr>
      </w:pPr>
      <w:r w:rsidRPr="66E702C5">
        <w:t>[GRID_SRVCOV_COV20A_V1R0] ¿Cuánto tiempo tuvo los siguientes síntomas?</w:t>
      </w:r>
    </w:p>
    <w:tbl>
      <w:tblPr>
        <w:tblStyle w:val="TableGridLight"/>
        <w:tblW w:w="9715" w:type="dxa"/>
        <w:tblLook w:val="0400" w:firstRow="0" w:lastRow="0" w:firstColumn="0" w:lastColumn="0" w:noHBand="0" w:noVBand="1"/>
      </w:tblPr>
      <w:tblGrid>
        <w:gridCol w:w="6300"/>
        <w:gridCol w:w="1125"/>
        <w:gridCol w:w="1030"/>
        <w:gridCol w:w="1260"/>
      </w:tblGrid>
      <w:tr w:rsidR="2CF5C735" w:rsidRPr="00514D5D" w14:paraId="47DACEAB" w14:textId="77777777" w:rsidTr="66E702C5">
        <w:trPr>
          <w:trHeight w:val="584"/>
        </w:trPr>
        <w:tc>
          <w:tcPr>
            <w:tcW w:w="6300" w:type="dxa"/>
          </w:tcPr>
          <w:p w14:paraId="58D96E83" w14:textId="41488A1D" w:rsidR="2CF5C735" w:rsidRPr="00514D5D" w:rsidRDefault="2CF5C735" w:rsidP="66E702C5"/>
        </w:tc>
        <w:tc>
          <w:tcPr>
            <w:tcW w:w="1125" w:type="dxa"/>
          </w:tcPr>
          <w:p w14:paraId="60D2BFE1" w14:textId="0DB7D03F" w:rsidR="0083117B" w:rsidRDefault="66E702C5" w:rsidP="66E702C5">
            <w:pPr>
              <w:jc w:val="center"/>
            </w:pPr>
            <w:r w:rsidRPr="66E702C5">
              <w:t>0</w:t>
            </w:r>
          </w:p>
          <w:p w14:paraId="775CBCB9" w14:textId="08DEA7A9" w:rsidR="2CF5C735" w:rsidRPr="00514D5D" w:rsidRDefault="66E702C5" w:rsidP="66E702C5">
            <w:pPr>
              <w:jc w:val="center"/>
            </w:pPr>
            <w:r w:rsidRPr="66E702C5">
              <w:t>Menos de un mes</w:t>
            </w:r>
          </w:p>
        </w:tc>
        <w:tc>
          <w:tcPr>
            <w:tcW w:w="1030" w:type="dxa"/>
          </w:tcPr>
          <w:p w14:paraId="06643186" w14:textId="5FBCC5D2" w:rsidR="0083117B" w:rsidRDefault="66E702C5" w:rsidP="66E702C5">
            <w:pPr>
              <w:jc w:val="center"/>
            </w:pPr>
            <w:r w:rsidRPr="66E702C5">
              <w:t>1</w:t>
            </w:r>
          </w:p>
          <w:p w14:paraId="26D4DB86" w14:textId="10181181" w:rsidR="2CF5C735" w:rsidRPr="00514D5D" w:rsidRDefault="66E702C5" w:rsidP="66E702C5">
            <w:pPr>
              <w:jc w:val="center"/>
            </w:pPr>
            <w:r w:rsidRPr="66E702C5">
              <w:t>Entre 1 y 3 meses</w:t>
            </w:r>
          </w:p>
        </w:tc>
        <w:tc>
          <w:tcPr>
            <w:tcW w:w="1260" w:type="dxa"/>
          </w:tcPr>
          <w:p w14:paraId="5CC590C2" w14:textId="67FDE752" w:rsidR="0083117B" w:rsidRDefault="66E702C5" w:rsidP="66E702C5">
            <w:pPr>
              <w:jc w:val="center"/>
            </w:pPr>
            <w:r w:rsidRPr="66E702C5">
              <w:t>2</w:t>
            </w:r>
          </w:p>
          <w:p w14:paraId="1C9D1A76" w14:textId="12A0336C" w:rsidR="2CF5C735" w:rsidRPr="00514D5D" w:rsidRDefault="66E702C5" w:rsidP="66E702C5">
            <w:pPr>
              <w:jc w:val="center"/>
            </w:pPr>
            <w:r w:rsidRPr="66E702C5">
              <w:t>Más de tres meses</w:t>
            </w:r>
          </w:p>
        </w:tc>
      </w:tr>
      <w:tr w:rsidR="2CF5C735" w:rsidRPr="00514D5D" w14:paraId="7FE16E3A" w14:textId="77777777" w:rsidTr="66E702C5">
        <w:trPr>
          <w:trHeight w:val="300"/>
        </w:trPr>
        <w:tc>
          <w:tcPr>
            <w:tcW w:w="6300" w:type="dxa"/>
          </w:tcPr>
          <w:p w14:paraId="3E6ADDA4" w14:textId="32D2384C" w:rsidR="2CF5C735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Pérdida del sentido del gusto o del olfato </w:t>
            </w:r>
            <w:r w:rsidRPr="66E702C5">
              <w:rPr>
                <w:rFonts w:ascii="Calibri" w:eastAsia="Calibri" w:hAnsi="Calibri" w:cs="Calibri"/>
              </w:rPr>
              <w:t>[SrvCov_COV20A1_v1r0]</w:t>
            </w:r>
          </w:p>
        </w:tc>
        <w:tc>
          <w:tcPr>
            <w:tcW w:w="1125" w:type="dxa"/>
          </w:tcPr>
          <w:p w14:paraId="78C7605B" w14:textId="380E9D53" w:rsidR="2CF5C735" w:rsidRPr="00514D5D" w:rsidRDefault="2CF5C735" w:rsidP="66E702C5"/>
        </w:tc>
        <w:tc>
          <w:tcPr>
            <w:tcW w:w="1030" w:type="dxa"/>
          </w:tcPr>
          <w:p w14:paraId="25434D41" w14:textId="676D099E" w:rsidR="2CF5C735" w:rsidRPr="00514D5D" w:rsidRDefault="2CF5C735" w:rsidP="66E702C5"/>
        </w:tc>
        <w:tc>
          <w:tcPr>
            <w:tcW w:w="1260" w:type="dxa"/>
          </w:tcPr>
          <w:p w14:paraId="5A831534" w14:textId="2AC651DD" w:rsidR="2CF5C735" w:rsidRPr="00514D5D" w:rsidRDefault="2CF5C735" w:rsidP="66E702C5"/>
        </w:tc>
      </w:tr>
      <w:tr w:rsidR="2CF5C735" w:rsidRPr="00514D5D" w14:paraId="567E5C62" w14:textId="77777777" w:rsidTr="66E702C5">
        <w:trPr>
          <w:trHeight w:val="300"/>
        </w:trPr>
        <w:tc>
          <w:tcPr>
            <w:tcW w:w="6300" w:type="dxa"/>
          </w:tcPr>
          <w:p w14:paraId="40C97B4A" w14:textId="095F22C7" w:rsidR="2CF5C735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Sentirse en general más cansado de lo que solía </w:t>
            </w:r>
            <w:r w:rsidRPr="66E702C5">
              <w:rPr>
                <w:rFonts w:ascii="Calibri" w:eastAsia="Calibri" w:hAnsi="Calibri" w:cs="Calibri"/>
              </w:rPr>
              <w:t>[SrvCov_COV20A2_v1r0]</w:t>
            </w:r>
          </w:p>
        </w:tc>
        <w:tc>
          <w:tcPr>
            <w:tcW w:w="1125" w:type="dxa"/>
          </w:tcPr>
          <w:p w14:paraId="505BE39E" w14:textId="436B058A" w:rsidR="2CF5C735" w:rsidRPr="00514D5D" w:rsidRDefault="2CF5C735" w:rsidP="66E702C5"/>
        </w:tc>
        <w:tc>
          <w:tcPr>
            <w:tcW w:w="1030" w:type="dxa"/>
          </w:tcPr>
          <w:p w14:paraId="5D6C3AD5" w14:textId="4D966C56" w:rsidR="2CF5C735" w:rsidRPr="00514D5D" w:rsidRDefault="2CF5C735" w:rsidP="66E702C5"/>
        </w:tc>
        <w:tc>
          <w:tcPr>
            <w:tcW w:w="1260" w:type="dxa"/>
          </w:tcPr>
          <w:p w14:paraId="709910EB" w14:textId="621B776D" w:rsidR="2CF5C735" w:rsidRPr="00514D5D" w:rsidRDefault="2CF5C735" w:rsidP="66E702C5"/>
        </w:tc>
      </w:tr>
      <w:tr w:rsidR="2CF5C735" w:rsidRPr="00514D5D" w14:paraId="31E0F3FA" w14:textId="77777777" w:rsidTr="66E702C5">
        <w:trPr>
          <w:trHeight w:val="300"/>
        </w:trPr>
        <w:tc>
          <w:tcPr>
            <w:tcW w:w="6300" w:type="dxa"/>
          </w:tcPr>
          <w:p w14:paraId="6F45ECAF" w14:textId="41343904" w:rsidR="2CF5C735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Dificultad para recordar cosas </w:t>
            </w:r>
            <w:r w:rsidRPr="66E702C5">
              <w:rPr>
                <w:rFonts w:ascii="Calibri" w:eastAsia="Calibri" w:hAnsi="Calibri" w:cs="Calibri"/>
              </w:rPr>
              <w:t>[SrvCov_COV20A3_v1r0]</w:t>
            </w:r>
          </w:p>
        </w:tc>
        <w:tc>
          <w:tcPr>
            <w:tcW w:w="1125" w:type="dxa"/>
          </w:tcPr>
          <w:p w14:paraId="444B526A" w14:textId="5C7BB048" w:rsidR="2CF5C735" w:rsidRPr="00514D5D" w:rsidRDefault="2CF5C735" w:rsidP="66E702C5"/>
        </w:tc>
        <w:tc>
          <w:tcPr>
            <w:tcW w:w="1030" w:type="dxa"/>
          </w:tcPr>
          <w:p w14:paraId="7DD8797F" w14:textId="1466C05C" w:rsidR="2CF5C735" w:rsidRPr="00514D5D" w:rsidRDefault="2CF5C735" w:rsidP="66E702C5"/>
        </w:tc>
        <w:tc>
          <w:tcPr>
            <w:tcW w:w="1260" w:type="dxa"/>
          </w:tcPr>
          <w:p w14:paraId="287DFCA1" w14:textId="4C9AB634" w:rsidR="2CF5C735" w:rsidRPr="00514D5D" w:rsidRDefault="2CF5C735" w:rsidP="66E702C5"/>
        </w:tc>
      </w:tr>
      <w:tr w:rsidR="2CF5C735" w:rsidRPr="00514D5D" w14:paraId="3CD9623B" w14:textId="77777777" w:rsidTr="66E702C5">
        <w:trPr>
          <w:trHeight w:val="300"/>
        </w:trPr>
        <w:tc>
          <w:tcPr>
            <w:tcW w:w="6300" w:type="dxa"/>
          </w:tcPr>
          <w:p w14:paraId="5E60BF13" w14:textId="3B5B770F" w:rsidR="2CF5C735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Dificultad para prestar atención </w:t>
            </w:r>
            <w:r w:rsidRPr="66E702C5">
              <w:rPr>
                <w:rFonts w:ascii="Calibri" w:eastAsia="Calibri" w:hAnsi="Calibri" w:cs="Calibri"/>
              </w:rPr>
              <w:t>[SrvCov_COV20A4_v1r0]</w:t>
            </w:r>
          </w:p>
        </w:tc>
        <w:tc>
          <w:tcPr>
            <w:tcW w:w="1125" w:type="dxa"/>
          </w:tcPr>
          <w:p w14:paraId="0FB653F9" w14:textId="39354434" w:rsidR="2CF5C735" w:rsidRPr="00514D5D" w:rsidRDefault="2CF5C735" w:rsidP="66E702C5"/>
        </w:tc>
        <w:tc>
          <w:tcPr>
            <w:tcW w:w="1030" w:type="dxa"/>
          </w:tcPr>
          <w:p w14:paraId="2BA0B10D" w14:textId="1E8222A0" w:rsidR="2CF5C735" w:rsidRPr="00514D5D" w:rsidRDefault="2CF5C735" w:rsidP="66E702C5"/>
        </w:tc>
        <w:tc>
          <w:tcPr>
            <w:tcW w:w="1260" w:type="dxa"/>
          </w:tcPr>
          <w:p w14:paraId="3A7249C5" w14:textId="209F6C42" w:rsidR="2CF5C735" w:rsidRPr="00514D5D" w:rsidRDefault="2CF5C735" w:rsidP="66E702C5"/>
        </w:tc>
      </w:tr>
      <w:tr w:rsidR="2CF5C735" w:rsidRPr="00514D5D" w14:paraId="355274D7" w14:textId="77777777" w:rsidTr="66E702C5">
        <w:trPr>
          <w:trHeight w:val="300"/>
        </w:trPr>
        <w:tc>
          <w:tcPr>
            <w:tcW w:w="6300" w:type="dxa"/>
          </w:tcPr>
          <w:p w14:paraId="252F0E7C" w14:textId="262CE64D" w:rsidR="2CF5C735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Dificultad para pensar o tomar decisiones </w:t>
            </w:r>
            <w:r w:rsidRPr="66E702C5">
              <w:rPr>
                <w:rFonts w:ascii="Calibri" w:eastAsia="Calibri" w:hAnsi="Calibri" w:cs="Calibri"/>
              </w:rPr>
              <w:t>[SrvCov_COV20A5_v1r0]</w:t>
            </w:r>
          </w:p>
        </w:tc>
        <w:tc>
          <w:tcPr>
            <w:tcW w:w="1125" w:type="dxa"/>
          </w:tcPr>
          <w:p w14:paraId="73E21607" w14:textId="07F594AC" w:rsidR="2CF5C735" w:rsidRPr="00514D5D" w:rsidRDefault="2CF5C735" w:rsidP="66E702C5"/>
        </w:tc>
        <w:tc>
          <w:tcPr>
            <w:tcW w:w="1030" w:type="dxa"/>
          </w:tcPr>
          <w:p w14:paraId="670D597A" w14:textId="270505AF" w:rsidR="2CF5C735" w:rsidRPr="00514D5D" w:rsidRDefault="2CF5C735" w:rsidP="66E702C5"/>
        </w:tc>
        <w:tc>
          <w:tcPr>
            <w:tcW w:w="1260" w:type="dxa"/>
          </w:tcPr>
          <w:p w14:paraId="59C731FF" w14:textId="729F77E7" w:rsidR="2CF5C735" w:rsidRPr="00514D5D" w:rsidRDefault="2CF5C735" w:rsidP="66E702C5"/>
        </w:tc>
      </w:tr>
      <w:tr w:rsidR="2CF5C735" w:rsidRPr="00514D5D" w14:paraId="3579E2A1" w14:textId="77777777" w:rsidTr="66E702C5">
        <w:trPr>
          <w:trHeight w:val="300"/>
        </w:trPr>
        <w:tc>
          <w:tcPr>
            <w:tcW w:w="6300" w:type="dxa"/>
          </w:tcPr>
          <w:p w14:paraId="3C7CDEE3" w14:textId="78379B03" w:rsidR="2CF5C735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Cambios en el apetito </w:t>
            </w:r>
            <w:r w:rsidRPr="66E702C5">
              <w:rPr>
                <w:rFonts w:ascii="Calibri" w:eastAsia="Calibri" w:hAnsi="Calibri" w:cs="Calibri"/>
              </w:rPr>
              <w:t>[SrvCov_COV20A6_v1r0]</w:t>
            </w:r>
          </w:p>
        </w:tc>
        <w:tc>
          <w:tcPr>
            <w:tcW w:w="1125" w:type="dxa"/>
          </w:tcPr>
          <w:p w14:paraId="41706614" w14:textId="66EC151D" w:rsidR="2CF5C735" w:rsidRPr="00514D5D" w:rsidRDefault="2CF5C735" w:rsidP="66E702C5"/>
        </w:tc>
        <w:tc>
          <w:tcPr>
            <w:tcW w:w="1030" w:type="dxa"/>
          </w:tcPr>
          <w:p w14:paraId="35FF892F" w14:textId="1029C9A4" w:rsidR="2CF5C735" w:rsidRPr="00514D5D" w:rsidRDefault="2CF5C735" w:rsidP="66E702C5"/>
        </w:tc>
        <w:tc>
          <w:tcPr>
            <w:tcW w:w="1260" w:type="dxa"/>
          </w:tcPr>
          <w:p w14:paraId="5BE902EF" w14:textId="73600676" w:rsidR="2CF5C735" w:rsidRPr="00514D5D" w:rsidRDefault="2CF5C735" w:rsidP="66E702C5"/>
        </w:tc>
      </w:tr>
      <w:tr w:rsidR="2CF5C735" w:rsidRPr="00514D5D" w14:paraId="4669660A" w14:textId="77777777" w:rsidTr="66E702C5">
        <w:trPr>
          <w:trHeight w:val="300"/>
        </w:trPr>
        <w:tc>
          <w:tcPr>
            <w:tcW w:w="6300" w:type="dxa"/>
          </w:tcPr>
          <w:p w14:paraId="22108F9D" w14:textId="678AE18A" w:rsidR="2CF5C735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Sensación de mareo o vértigo </w:t>
            </w:r>
            <w:r w:rsidRPr="66E702C5">
              <w:rPr>
                <w:rFonts w:ascii="Calibri" w:eastAsia="Calibri" w:hAnsi="Calibri" w:cs="Calibri"/>
              </w:rPr>
              <w:t>[SrvCov_COV20A7_v1r0]</w:t>
            </w:r>
          </w:p>
        </w:tc>
        <w:tc>
          <w:tcPr>
            <w:tcW w:w="1125" w:type="dxa"/>
          </w:tcPr>
          <w:p w14:paraId="216DF200" w14:textId="6A0C30E6" w:rsidR="2CF5C735" w:rsidRPr="00514D5D" w:rsidRDefault="2CF5C735" w:rsidP="66E702C5"/>
        </w:tc>
        <w:tc>
          <w:tcPr>
            <w:tcW w:w="1030" w:type="dxa"/>
          </w:tcPr>
          <w:p w14:paraId="6CC7B4C3" w14:textId="74C88763" w:rsidR="2CF5C735" w:rsidRPr="00514D5D" w:rsidRDefault="2CF5C735" w:rsidP="66E702C5"/>
        </w:tc>
        <w:tc>
          <w:tcPr>
            <w:tcW w:w="1260" w:type="dxa"/>
          </w:tcPr>
          <w:p w14:paraId="54252B14" w14:textId="34204DD4" w:rsidR="2CF5C735" w:rsidRPr="00514D5D" w:rsidRDefault="2CF5C735" w:rsidP="66E702C5"/>
        </w:tc>
      </w:tr>
      <w:tr w:rsidR="2CF5C735" w:rsidRPr="00514D5D" w14:paraId="5A784FC4" w14:textId="77777777" w:rsidTr="66E702C5">
        <w:trPr>
          <w:trHeight w:val="300"/>
        </w:trPr>
        <w:tc>
          <w:tcPr>
            <w:tcW w:w="6300" w:type="dxa"/>
          </w:tcPr>
          <w:p w14:paraId="068445B0" w14:textId="1AAFC594" w:rsidR="2CF5C735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Períodos de frecuencia cardíaca acelerada </w:t>
            </w:r>
            <w:r w:rsidRPr="66E702C5">
              <w:rPr>
                <w:rFonts w:ascii="Calibri" w:eastAsia="Calibri" w:hAnsi="Calibri" w:cs="Calibri"/>
              </w:rPr>
              <w:t>[SrvCov_COV20A8_v1r0]</w:t>
            </w:r>
          </w:p>
        </w:tc>
        <w:tc>
          <w:tcPr>
            <w:tcW w:w="1125" w:type="dxa"/>
          </w:tcPr>
          <w:p w14:paraId="149E38FE" w14:textId="366406B3" w:rsidR="2CF5C735" w:rsidRPr="00514D5D" w:rsidRDefault="2CF5C735" w:rsidP="66E702C5"/>
        </w:tc>
        <w:tc>
          <w:tcPr>
            <w:tcW w:w="1030" w:type="dxa"/>
          </w:tcPr>
          <w:p w14:paraId="2AC9E1A4" w14:textId="2A7A7B5E" w:rsidR="2CF5C735" w:rsidRPr="00514D5D" w:rsidRDefault="2CF5C735" w:rsidP="66E702C5"/>
        </w:tc>
        <w:tc>
          <w:tcPr>
            <w:tcW w:w="1260" w:type="dxa"/>
          </w:tcPr>
          <w:p w14:paraId="08847E10" w14:textId="2500C7B0" w:rsidR="2CF5C735" w:rsidRPr="00514D5D" w:rsidRDefault="2CF5C735" w:rsidP="66E702C5"/>
        </w:tc>
      </w:tr>
      <w:tr w:rsidR="2CF5C735" w:rsidRPr="00514D5D" w14:paraId="1CD85FBB" w14:textId="77777777" w:rsidTr="66E702C5">
        <w:trPr>
          <w:trHeight w:val="300"/>
        </w:trPr>
        <w:tc>
          <w:tcPr>
            <w:tcW w:w="6300" w:type="dxa"/>
          </w:tcPr>
          <w:p w14:paraId="28422944" w14:textId="59345901" w:rsidR="2CF5C735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Dificultad para respirar </w:t>
            </w:r>
            <w:r w:rsidRPr="66E702C5">
              <w:rPr>
                <w:rFonts w:ascii="Calibri" w:eastAsia="Calibri" w:hAnsi="Calibri" w:cs="Calibri"/>
              </w:rPr>
              <w:t>[SrvCov_COV20A9_v1r0]</w:t>
            </w:r>
          </w:p>
        </w:tc>
        <w:tc>
          <w:tcPr>
            <w:tcW w:w="1125" w:type="dxa"/>
          </w:tcPr>
          <w:p w14:paraId="64F3655B" w14:textId="7DA6FEAC" w:rsidR="2CF5C735" w:rsidRPr="00514D5D" w:rsidRDefault="2CF5C735" w:rsidP="66E702C5"/>
        </w:tc>
        <w:tc>
          <w:tcPr>
            <w:tcW w:w="1030" w:type="dxa"/>
          </w:tcPr>
          <w:p w14:paraId="7F15357C" w14:textId="2054F8A7" w:rsidR="2CF5C735" w:rsidRPr="00514D5D" w:rsidRDefault="2CF5C735" w:rsidP="66E702C5"/>
        </w:tc>
        <w:tc>
          <w:tcPr>
            <w:tcW w:w="1260" w:type="dxa"/>
          </w:tcPr>
          <w:p w14:paraId="0DCBE4F8" w14:textId="7FEB83BB" w:rsidR="2CF5C735" w:rsidRPr="00514D5D" w:rsidRDefault="2CF5C735" w:rsidP="66E702C5"/>
        </w:tc>
      </w:tr>
      <w:tr w:rsidR="2CF5C735" w:rsidRPr="00514D5D" w14:paraId="220C5097" w14:textId="77777777" w:rsidTr="66E702C5">
        <w:trPr>
          <w:trHeight w:val="300"/>
        </w:trPr>
        <w:tc>
          <w:tcPr>
            <w:tcW w:w="6300" w:type="dxa"/>
          </w:tcPr>
          <w:p w14:paraId="3A554814" w14:textId="32D37A57" w:rsidR="2CF5C735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No poder hacer ejercicio a su nivel habitual </w:t>
            </w:r>
            <w:r w:rsidRPr="66E702C5">
              <w:rPr>
                <w:rFonts w:ascii="Calibri" w:eastAsia="Calibri" w:hAnsi="Calibri" w:cs="Calibri"/>
              </w:rPr>
              <w:t>[SrvCov_COV20A10_v1r0]</w:t>
            </w:r>
          </w:p>
        </w:tc>
        <w:tc>
          <w:tcPr>
            <w:tcW w:w="1125" w:type="dxa"/>
          </w:tcPr>
          <w:p w14:paraId="3AB45FA1" w14:textId="6AB27490" w:rsidR="2CF5C735" w:rsidRPr="00514D5D" w:rsidRDefault="2CF5C735" w:rsidP="66E702C5"/>
        </w:tc>
        <w:tc>
          <w:tcPr>
            <w:tcW w:w="1030" w:type="dxa"/>
          </w:tcPr>
          <w:p w14:paraId="7A9AB655" w14:textId="44AD7BE5" w:rsidR="2CF5C735" w:rsidRPr="00514D5D" w:rsidRDefault="2CF5C735" w:rsidP="66E702C5"/>
        </w:tc>
        <w:tc>
          <w:tcPr>
            <w:tcW w:w="1260" w:type="dxa"/>
          </w:tcPr>
          <w:p w14:paraId="33B49998" w14:textId="7CA79ED7" w:rsidR="2CF5C735" w:rsidRPr="00514D5D" w:rsidRDefault="2CF5C735" w:rsidP="66E702C5"/>
        </w:tc>
      </w:tr>
      <w:tr w:rsidR="2CF5C735" w:rsidRPr="00514D5D" w14:paraId="3C1C68DA" w14:textId="77777777" w:rsidTr="66E702C5">
        <w:trPr>
          <w:trHeight w:val="300"/>
        </w:trPr>
        <w:tc>
          <w:tcPr>
            <w:tcW w:w="6300" w:type="dxa"/>
          </w:tcPr>
          <w:p w14:paraId="47EFCB89" w14:textId="2C96D60E" w:rsidR="2CF5C735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No poder volver al trabajo o a la escuela </w:t>
            </w:r>
            <w:r w:rsidRPr="66E702C5">
              <w:rPr>
                <w:rFonts w:ascii="Calibri" w:eastAsia="Calibri" w:hAnsi="Calibri" w:cs="Calibri"/>
              </w:rPr>
              <w:t>[SrvCov_COV20A11_v1r0]</w:t>
            </w:r>
          </w:p>
        </w:tc>
        <w:tc>
          <w:tcPr>
            <w:tcW w:w="1125" w:type="dxa"/>
          </w:tcPr>
          <w:p w14:paraId="30D53F1C" w14:textId="57B9D251" w:rsidR="2CF5C735" w:rsidRPr="00514D5D" w:rsidRDefault="2CF5C735" w:rsidP="66E702C5"/>
        </w:tc>
        <w:tc>
          <w:tcPr>
            <w:tcW w:w="1030" w:type="dxa"/>
          </w:tcPr>
          <w:p w14:paraId="561CCB6B" w14:textId="5E2BF341" w:rsidR="2CF5C735" w:rsidRPr="00514D5D" w:rsidRDefault="2CF5C735" w:rsidP="66E702C5"/>
        </w:tc>
        <w:tc>
          <w:tcPr>
            <w:tcW w:w="1260" w:type="dxa"/>
          </w:tcPr>
          <w:p w14:paraId="1C2D3F4F" w14:textId="3E49DC44" w:rsidR="2CF5C735" w:rsidRPr="00514D5D" w:rsidRDefault="2CF5C735" w:rsidP="66E702C5"/>
        </w:tc>
      </w:tr>
      <w:tr w:rsidR="2CF5C735" w:rsidRPr="00514D5D" w14:paraId="3B68ED49" w14:textId="77777777" w:rsidTr="66E702C5">
        <w:trPr>
          <w:trHeight w:val="300"/>
        </w:trPr>
        <w:tc>
          <w:tcPr>
            <w:tcW w:w="6300" w:type="dxa"/>
          </w:tcPr>
          <w:p w14:paraId="5C23A0BB" w14:textId="6B77FCEA" w:rsidR="2CF5C735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No poder reanudar sus actividades habituales </w:t>
            </w:r>
            <w:r w:rsidRPr="66E702C5">
              <w:rPr>
                <w:rFonts w:ascii="Calibri" w:eastAsia="Calibri" w:hAnsi="Calibri" w:cs="Calibri"/>
              </w:rPr>
              <w:t>[SrvCov_COV20A12_v1r0]</w:t>
            </w:r>
          </w:p>
        </w:tc>
        <w:tc>
          <w:tcPr>
            <w:tcW w:w="1125" w:type="dxa"/>
          </w:tcPr>
          <w:p w14:paraId="3230B0BC" w14:textId="542E5FB8" w:rsidR="2CF5C735" w:rsidRPr="00514D5D" w:rsidRDefault="2CF5C735" w:rsidP="66E702C5"/>
        </w:tc>
        <w:tc>
          <w:tcPr>
            <w:tcW w:w="1030" w:type="dxa"/>
          </w:tcPr>
          <w:p w14:paraId="0DCEB679" w14:textId="416F513C" w:rsidR="2CF5C735" w:rsidRPr="00514D5D" w:rsidRDefault="2CF5C735" w:rsidP="66E702C5"/>
        </w:tc>
        <w:tc>
          <w:tcPr>
            <w:tcW w:w="1260" w:type="dxa"/>
          </w:tcPr>
          <w:p w14:paraId="23A99CC2" w14:textId="3414996B" w:rsidR="2CF5C735" w:rsidRPr="00514D5D" w:rsidRDefault="2CF5C735" w:rsidP="66E702C5"/>
        </w:tc>
      </w:tr>
      <w:tr w:rsidR="2CF5C735" w:rsidRPr="00514D5D" w14:paraId="7FFCE191" w14:textId="77777777" w:rsidTr="66E702C5">
        <w:trPr>
          <w:trHeight w:val="300"/>
        </w:trPr>
        <w:tc>
          <w:tcPr>
            <w:tcW w:w="6300" w:type="dxa"/>
          </w:tcPr>
          <w:p w14:paraId="00E3E68C" w14:textId="72C6C692" w:rsidR="2CF5C735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Sentirse débil, cansado o enfermo de 24 a 48 horas después de hacer actividad física o ejercicio </w:t>
            </w:r>
            <w:r w:rsidRPr="66E702C5">
              <w:rPr>
                <w:rFonts w:ascii="Calibri" w:eastAsia="Calibri" w:hAnsi="Calibri" w:cs="Calibri"/>
              </w:rPr>
              <w:t>[SrvCov_COV20A13_v1r0]</w:t>
            </w:r>
          </w:p>
        </w:tc>
        <w:tc>
          <w:tcPr>
            <w:tcW w:w="1125" w:type="dxa"/>
          </w:tcPr>
          <w:p w14:paraId="78E27422" w14:textId="117A110F" w:rsidR="2CF5C735" w:rsidRPr="00514D5D" w:rsidRDefault="2CF5C735" w:rsidP="66E702C5"/>
        </w:tc>
        <w:tc>
          <w:tcPr>
            <w:tcW w:w="1030" w:type="dxa"/>
          </w:tcPr>
          <w:p w14:paraId="5684DD79" w14:textId="2D0AA977" w:rsidR="2CF5C735" w:rsidRPr="00514D5D" w:rsidRDefault="2CF5C735" w:rsidP="66E702C5"/>
        </w:tc>
        <w:tc>
          <w:tcPr>
            <w:tcW w:w="1260" w:type="dxa"/>
          </w:tcPr>
          <w:p w14:paraId="1ABF682E" w14:textId="3071C852" w:rsidR="2CF5C735" w:rsidRPr="00514D5D" w:rsidRDefault="2CF5C735" w:rsidP="66E702C5"/>
        </w:tc>
      </w:tr>
      <w:tr w:rsidR="2CF5C735" w:rsidRPr="00514D5D" w14:paraId="40122A36" w14:textId="77777777" w:rsidTr="66E702C5">
        <w:trPr>
          <w:trHeight w:val="300"/>
        </w:trPr>
        <w:tc>
          <w:tcPr>
            <w:tcW w:w="6300" w:type="dxa"/>
          </w:tcPr>
          <w:p w14:paraId="26359979" w14:textId="5827B31F" w:rsidR="2CF5C735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Dificultad para conciliar el sueño </w:t>
            </w:r>
            <w:r w:rsidRPr="66E702C5">
              <w:rPr>
                <w:rFonts w:ascii="Calibri" w:eastAsia="Calibri" w:hAnsi="Calibri" w:cs="Calibri"/>
              </w:rPr>
              <w:t>[SrvCov_COV20A14_v1r0]</w:t>
            </w:r>
          </w:p>
        </w:tc>
        <w:tc>
          <w:tcPr>
            <w:tcW w:w="1125" w:type="dxa"/>
          </w:tcPr>
          <w:p w14:paraId="500EA36B" w14:textId="3B90FF0E" w:rsidR="2CF5C735" w:rsidRPr="00514D5D" w:rsidRDefault="2CF5C735" w:rsidP="66E702C5"/>
        </w:tc>
        <w:tc>
          <w:tcPr>
            <w:tcW w:w="1030" w:type="dxa"/>
          </w:tcPr>
          <w:p w14:paraId="5C2BD00D" w14:textId="2A886F03" w:rsidR="2CF5C735" w:rsidRPr="00514D5D" w:rsidRDefault="2CF5C735" w:rsidP="66E702C5"/>
        </w:tc>
        <w:tc>
          <w:tcPr>
            <w:tcW w:w="1260" w:type="dxa"/>
          </w:tcPr>
          <w:p w14:paraId="1F0A3A6F" w14:textId="6BB11EEE" w:rsidR="2CF5C735" w:rsidRPr="00514D5D" w:rsidRDefault="2CF5C735" w:rsidP="66E702C5"/>
        </w:tc>
      </w:tr>
      <w:tr w:rsidR="2CF5C735" w:rsidRPr="00514D5D" w14:paraId="70A831B3" w14:textId="77777777" w:rsidTr="66E702C5">
        <w:trPr>
          <w:trHeight w:val="300"/>
        </w:trPr>
        <w:tc>
          <w:tcPr>
            <w:tcW w:w="6300" w:type="dxa"/>
          </w:tcPr>
          <w:p w14:paraId="71302619" w14:textId="3440D582" w:rsidR="2CF5C735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Cambios en el estado de ánimo y emociones (como sentirse triste, ansioso o molesto más de lo habitual) </w:t>
            </w:r>
            <w:r w:rsidRPr="66E702C5">
              <w:rPr>
                <w:rFonts w:ascii="Calibri" w:eastAsia="Calibri" w:hAnsi="Calibri" w:cs="Calibri"/>
              </w:rPr>
              <w:t>[SrvCov_COV20A15_v1r0]</w:t>
            </w:r>
          </w:p>
        </w:tc>
        <w:tc>
          <w:tcPr>
            <w:tcW w:w="1125" w:type="dxa"/>
          </w:tcPr>
          <w:p w14:paraId="09773C6D" w14:textId="59C79124" w:rsidR="2CF5C735" w:rsidRPr="00514D5D" w:rsidRDefault="2CF5C735" w:rsidP="66E702C5"/>
        </w:tc>
        <w:tc>
          <w:tcPr>
            <w:tcW w:w="1030" w:type="dxa"/>
          </w:tcPr>
          <w:p w14:paraId="5BA98D4D" w14:textId="0A2A0AFC" w:rsidR="2CF5C735" w:rsidRPr="00514D5D" w:rsidRDefault="2CF5C735" w:rsidP="66E702C5"/>
        </w:tc>
        <w:tc>
          <w:tcPr>
            <w:tcW w:w="1260" w:type="dxa"/>
          </w:tcPr>
          <w:p w14:paraId="2ECC8FAF" w14:textId="3BCE44E1" w:rsidR="2CF5C735" w:rsidRPr="00514D5D" w:rsidRDefault="2CF5C735" w:rsidP="66E702C5"/>
        </w:tc>
      </w:tr>
      <w:tr w:rsidR="2CF5C735" w:rsidRPr="00514D5D" w14:paraId="408B160E" w14:textId="77777777" w:rsidTr="66E702C5">
        <w:trPr>
          <w:trHeight w:val="300"/>
        </w:trPr>
        <w:tc>
          <w:tcPr>
            <w:tcW w:w="6300" w:type="dxa"/>
          </w:tcPr>
          <w:p w14:paraId="51696D18" w14:textId="3758B3FA" w:rsidR="2CF5C735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Dolores musculares </w:t>
            </w:r>
            <w:r w:rsidRPr="66E702C5">
              <w:rPr>
                <w:rFonts w:ascii="Calibri" w:eastAsia="Calibri" w:hAnsi="Calibri" w:cs="Calibri"/>
              </w:rPr>
              <w:t>[SrvCov_COV20A16_v1r0]</w:t>
            </w:r>
          </w:p>
        </w:tc>
        <w:tc>
          <w:tcPr>
            <w:tcW w:w="1125" w:type="dxa"/>
          </w:tcPr>
          <w:p w14:paraId="5A4413EA" w14:textId="3AF5CF7C" w:rsidR="2CF5C735" w:rsidRPr="00514D5D" w:rsidRDefault="2CF5C735" w:rsidP="66E702C5"/>
        </w:tc>
        <w:tc>
          <w:tcPr>
            <w:tcW w:w="1030" w:type="dxa"/>
          </w:tcPr>
          <w:p w14:paraId="333564D5" w14:textId="438AACC0" w:rsidR="2CF5C735" w:rsidRPr="00514D5D" w:rsidRDefault="2CF5C735" w:rsidP="66E702C5"/>
        </w:tc>
        <w:tc>
          <w:tcPr>
            <w:tcW w:w="1260" w:type="dxa"/>
          </w:tcPr>
          <w:p w14:paraId="031EC5C9" w14:textId="55BC1B93" w:rsidR="2CF5C735" w:rsidRPr="00514D5D" w:rsidRDefault="2CF5C735" w:rsidP="66E702C5"/>
        </w:tc>
      </w:tr>
    </w:tbl>
    <w:p w14:paraId="5CDC8840" w14:textId="04AE6743" w:rsidR="1BBE6BD4" w:rsidRDefault="1BBE6BD4" w:rsidP="66E702C5">
      <w:pPr>
        <w:spacing w:after="0" w:line="257" w:lineRule="auto"/>
        <w:rPr>
          <w:rFonts w:ascii="Calibri" w:eastAsia="Calibri" w:hAnsi="Calibri" w:cs="Calibri"/>
          <w:b/>
          <w:bCs/>
        </w:rPr>
      </w:pPr>
    </w:p>
    <w:p w14:paraId="4F053626" w14:textId="575C2FAA" w:rsidR="2671B0E7" w:rsidRPr="00BB5A10" w:rsidRDefault="73C049BF" w:rsidP="40428B58">
      <w:pPr>
        <w:spacing w:after="0" w:line="257" w:lineRule="auto"/>
        <w:rPr>
          <w:rFonts w:ascii="Calibri" w:eastAsia="Calibri" w:hAnsi="Calibri" w:cs="Calibri"/>
          <w:color w:val="000000" w:themeColor="text1"/>
        </w:rPr>
      </w:pPr>
      <w:r w:rsidRPr="73C049BF">
        <w:rPr>
          <w:rFonts w:ascii="Calibri" w:eastAsia="Calibri" w:hAnsi="Calibri" w:cs="Calibri"/>
          <w:b/>
          <w:bCs/>
        </w:rPr>
        <w:t xml:space="preserve">[DISPLAY </w:t>
      </w:r>
      <w:r w:rsidRPr="73C049BF">
        <w:rPr>
          <w:rFonts w:ascii="Calibri" w:eastAsia="Calibri" w:hAnsi="Calibri" w:cs="Calibri"/>
        </w:rPr>
        <w:t xml:space="preserve">SrvCov_COV20A17_v1r0 </w:t>
      </w:r>
      <w:r w:rsidRPr="73C049BF">
        <w:rPr>
          <w:rFonts w:ascii="Calibri" w:eastAsia="Calibri" w:hAnsi="Calibri" w:cs="Calibri"/>
          <w:b/>
          <w:bCs/>
        </w:rPr>
        <w:t xml:space="preserve">IF </w:t>
      </w:r>
      <w:r w:rsidRPr="73C049BF">
        <w:rPr>
          <w:rFonts w:ascii="Calibri" w:eastAsia="Calibri" w:hAnsi="Calibri" w:cs="Calibri"/>
        </w:rPr>
        <w:t>(SrvCov_COV19C6A_SRC_v2r0 = 1)</w:t>
      </w:r>
    </w:p>
    <w:p w14:paraId="24D61AC7" w14:textId="032BA442" w:rsidR="2671B0E7" w:rsidRPr="00BB5A10" w:rsidRDefault="66E702C5" w:rsidP="66E702C5">
      <w:pPr>
        <w:spacing w:after="0" w:line="257" w:lineRule="auto"/>
        <w:rPr>
          <w:rFonts w:ascii="Calibri" w:eastAsia="Calibri" w:hAnsi="Calibri" w:cs="Calibri"/>
          <w:b/>
          <w:bCs/>
        </w:rPr>
      </w:pPr>
      <w:r w:rsidRPr="66E702C5">
        <w:rPr>
          <w:rFonts w:ascii="Calibri" w:eastAsia="Calibri" w:hAnsi="Calibri" w:cs="Calibri"/>
          <w:b/>
          <w:bCs/>
        </w:rPr>
        <w:t xml:space="preserve">ELSE, GO TO </w:t>
      </w:r>
      <w:r w:rsidRPr="66E702C5">
        <w:rPr>
          <w:rFonts w:ascii="Calibri" w:eastAsia="Calibri" w:hAnsi="Calibri" w:cs="Calibri"/>
        </w:rPr>
        <w:t>SrvCov_COV25INTRO_v1r0</w:t>
      </w:r>
      <w:r w:rsidRPr="66E702C5">
        <w:rPr>
          <w:rFonts w:ascii="Calibri" w:eastAsia="Calibri" w:hAnsi="Calibri" w:cs="Calibri"/>
          <w:b/>
          <w:bCs/>
        </w:rPr>
        <w:t>]</w:t>
      </w:r>
    </w:p>
    <w:p w14:paraId="25EADFCA" w14:textId="61811CFB" w:rsidR="2671B0E7" w:rsidRPr="00BB5A10" w:rsidRDefault="66E702C5" w:rsidP="66E702C5">
      <w:pPr>
        <w:spacing w:line="257" w:lineRule="auto"/>
        <w:rPr>
          <w:rFonts w:ascii="Calibri" w:eastAsia="Calibri" w:hAnsi="Calibri" w:cs="Calibri"/>
          <w:b/>
          <w:bCs/>
        </w:rPr>
      </w:pPr>
      <w:r w:rsidRPr="66E702C5">
        <w:rPr>
          <w:rFonts w:ascii="Calibri" w:eastAsia="Calibri" w:hAnsi="Calibri" w:cs="Calibri"/>
          <w:b/>
          <w:bCs/>
        </w:rPr>
        <w:t xml:space="preserve">[FILL RESPONSE FROM </w:t>
      </w:r>
      <w:r w:rsidRPr="66E702C5">
        <w:rPr>
          <w:rFonts w:ascii="Calibri" w:eastAsia="Calibri" w:hAnsi="Calibri" w:cs="Calibri"/>
        </w:rPr>
        <w:t>SrvCov_COV19C6ADesc_v1r0</w:t>
      </w:r>
      <w:r w:rsidRPr="66E702C5">
        <w:rPr>
          <w:rFonts w:ascii="Calibri" w:eastAsia="Calibri" w:hAnsi="Calibri" w:cs="Calibri"/>
          <w:b/>
          <w:bCs/>
        </w:rPr>
        <w:t xml:space="preserve">. IF NO TEXT PROVIDED AT </w:t>
      </w:r>
      <w:r w:rsidRPr="66E702C5">
        <w:rPr>
          <w:rFonts w:ascii="Calibri" w:eastAsia="Calibri" w:hAnsi="Calibri" w:cs="Calibri"/>
        </w:rPr>
        <w:t>SrvCov_COV19C6ADesc_v1r0</w:t>
      </w:r>
      <w:r w:rsidRPr="66E702C5">
        <w:rPr>
          <w:rFonts w:ascii="Calibri" w:eastAsia="Calibri" w:hAnsi="Calibri" w:cs="Calibri"/>
          <w:b/>
          <w:bCs/>
        </w:rPr>
        <w:t>, FILL “THESE OTHER SYMPTOMS”]</w:t>
      </w:r>
    </w:p>
    <w:p w14:paraId="0570EB35" w14:textId="2806EAB6" w:rsidR="2671B0E7" w:rsidRPr="00514D5D" w:rsidRDefault="66E702C5" w:rsidP="66E702C5">
      <w:pPr>
        <w:pStyle w:val="ListParagraph"/>
        <w:numPr>
          <w:ilvl w:val="0"/>
          <w:numId w:val="46"/>
        </w:numPr>
      </w:pPr>
      <w:r w:rsidRPr="66E702C5">
        <w:t>[SrvCov_COV20A17_v1r0] ¿Cuánto tiempo tuvo [estos otros síntomas]?</w:t>
      </w:r>
    </w:p>
    <w:p w14:paraId="45C10797" w14:textId="66ED88CF" w:rsidR="2671B0E7" w:rsidRPr="00514D5D" w:rsidRDefault="2671B0E7" w:rsidP="66E702C5">
      <w:pPr>
        <w:spacing w:after="0"/>
      </w:pPr>
      <w:r>
        <w:lastRenderedPageBreak/>
        <w:tab/>
      </w:r>
      <w:r>
        <w:tab/>
      </w:r>
      <w:r w:rsidRPr="66E702C5">
        <w:t>0</w:t>
      </w:r>
      <w:r>
        <w:tab/>
      </w:r>
      <w:proofErr w:type="gramStart"/>
      <w:r w:rsidRPr="66E702C5">
        <w:t>Menos</w:t>
      </w:r>
      <w:proofErr w:type="gramEnd"/>
      <w:r w:rsidRPr="66E702C5">
        <w:t xml:space="preserve"> de un mes</w:t>
      </w:r>
    </w:p>
    <w:p w14:paraId="38B77198" w14:textId="32FDD726" w:rsidR="2671B0E7" w:rsidRPr="00514D5D" w:rsidRDefault="2671B0E7" w:rsidP="66E702C5">
      <w:pPr>
        <w:spacing w:after="0"/>
      </w:pPr>
      <w:r>
        <w:tab/>
      </w:r>
      <w:r>
        <w:tab/>
      </w:r>
      <w:r w:rsidRPr="66E702C5">
        <w:t>1</w:t>
      </w:r>
      <w:r>
        <w:tab/>
      </w:r>
      <w:proofErr w:type="gramStart"/>
      <w:r w:rsidRPr="66E702C5">
        <w:t>Entre</w:t>
      </w:r>
      <w:proofErr w:type="gramEnd"/>
      <w:r w:rsidRPr="66E702C5">
        <w:t xml:space="preserve"> 1 y 3 meses</w:t>
      </w:r>
    </w:p>
    <w:p w14:paraId="502C1974" w14:textId="4FE74348" w:rsidR="00215300" w:rsidRDefault="2671B0E7" w:rsidP="66E702C5">
      <w:pPr>
        <w:spacing w:after="0"/>
      </w:pPr>
      <w:r>
        <w:tab/>
      </w:r>
      <w:r>
        <w:tab/>
      </w:r>
      <w:r w:rsidRPr="66E702C5">
        <w:t xml:space="preserve">2 </w:t>
      </w:r>
      <w:r>
        <w:tab/>
      </w:r>
      <w:proofErr w:type="gramStart"/>
      <w:r w:rsidRPr="66E702C5">
        <w:t>Más</w:t>
      </w:r>
      <w:proofErr w:type="gramEnd"/>
      <w:r w:rsidRPr="66E702C5">
        <w:t xml:space="preserve"> de tres meses</w:t>
      </w:r>
    </w:p>
    <w:p w14:paraId="760CEEA1" w14:textId="77777777" w:rsidR="00C502F7" w:rsidRPr="00BB5A10" w:rsidRDefault="00C502F7" w:rsidP="66E702C5">
      <w:pPr>
        <w:spacing w:after="0"/>
        <w:rPr>
          <w:sz w:val="16"/>
          <w:szCs w:val="16"/>
        </w:rPr>
      </w:pPr>
    </w:p>
    <w:p w14:paraId="632F2C1D" w14:textId="79BECCE5" w:rsidR="00BF32D1" w:rsidRPr="00514D5D" w:rsidRDefault="73C049BF" w:rsidP="66E702C5">
      <w:pPr>
        <w:pStyle w:val="ListParagraph"/>
        <w:numPr>
          <w:ilvl w:val="0"/>
          <w:numId w:val="46"/>
        </w:numPr>
      </w:pPr>
      <w:r w:rsidRPr="73C049BF">
        <w:t>[SrvCov_COV21_v1r0] Después de haberse infectado por el virus de la COVID-19 en [FILL IN DATES FROM SrvCov_COV3_SRC_v13r0], ¿considera que se ha recuperado por completo y que ahora goza de su estado de salud habitual?</w:t>
      </w:r>
    </w:p>
    <w:p w14:paraId="4EB2CC20" w14:textId="3EDD9E92" w:rsidR="00BF32D1" w:rsidRPr="00514D5D" w:rsidRDefault="66E702C5" w:rsidP="66E702C5">
      <w:pPr>
        <w:spacing w:after="0"/>
        <w:ind w:left="720"/>
      </w:pPr>
      <w:r w:rsidRPr="66E702C5">
        <w:t>1</w:t>
      </w:r>
      <w:r w:rsidR="12FD8053">
        <w:tab/>
      </w:r>
      <w:proofErr w:type="gramStart"/>
      <w:r w:rsidRPr="66E702C5">
        <w:t>Sí</w:t>
      </w:r>
      <w:proofErr w:type="gramEnd"/>
    </w:p>
    <w:p w14:paraId="03C2D166" w14:textId="50696787" w:rsidR="00BF32D1" w:rsidRPr="00514D5D" w:rsidRDefault="66E702C5" w:rsidP="66E702C5">
      <w:pPr>
        <w:spacing w:after="0"/>
        <w:ind w:left="720"/>
      </w:pPr>
      <w:r w:rsidRPr="66E702C5">
        <w:t>2</w:t>
      </w:r>
      <w:r w:rsidR="12FD8053">
        <w:tab/>
      </w:r>
      <w:proofErr w:type="gramStart"/>
      <w:r w:rsidRPr="66E702C5">
        <w:t>Sí</w:t>
      </w:r>
      <w:proofErr w:type="gramEnd"/>
      <w:r w:rsidRPr="66E702C5">
        <w:t>, casi por completo</w:t>
      </w:r>
    </w:p>
    <w:p w14:paraId="1C63F98A" w14:textId="14996998" w:rsidR="00BF32D1" w:rsidRDefault="66E702C5" w:rsidP="66E702C5">
      <w:pPr>
        <w:spacing w:after="0"/>
        <w:ind w:left="720"/>
        <w:rPr>
          <w:rFonts w:ascii="Calibri" w:eastAsia="Calibri" w:hAnsi="Calibri" w:cs="Calibri"/>
        </w:rPr>
      </w:pPr>
      <w:r w:rsidRPr="66E702C5">
        <w:t xml:space="preserve">0 </w:t>
      </w:r>
      <w:r w:rsidR="3F5F3BAB">
        <w:tab/>
      </w:r>
      <w:proofErr w:type="gramStart"/>
      <w:r w:rsidRPr="66E702C5">
        <w:t>No</w:t>
      </w:r>
      <w:proofErr w:type="gramEnd"/>
      <w:r w:rsidRPr="66E702C5">
        <w:t xml:space="preserve"> </w:t>
      </w:r>
      <w:r w:rsidRPr="66E702C5">
        <w:rPr>
          <w:rFonts w:ascii="Wingdings" w:eastAsia="Wingdings" w:hAnsi="Wingdings" w:cs="Wingdings"/>
          <w:b/>
          <w:bCs/>
        </w:rPr>
        <w:t>à</w:t>
      </w:r>
      <w:r w:rsidRPr="66E702C5">
        <w:rPr>
          <w:rFonts w:ascii="Calibri" w:eastAsia="Calibri" w:hAnsi="Calibri" w:cs="Calibri"/>
          <w:b/>
          <w:bCs/>
        </w:rPr>
        <w:t xml:space="preserve"> GO TO SrvCov_COV25INTRO_v1r0</w:t>
      </w:r>
    </w:p>
    <w:p w14:paraId="667DE649" w14:textId="77777777" w:rsidR="00AA38C5" w:rsidRPr="00BB5A10" w:rsidRDefault="00AA38C5" w:rsidP="66E702C5">
      <w:pPr>
        <w:ind w:left="720"/>
        <w:rPr>
          <w:sz w:val="16"/>
          <w:szCs w:val="16"/>
        </w:rPr>
      </w:pPr>
    </w:p>
    <w:p w14:paraId="54AEA6B0" w14:textId="678F244F" w:rsidR="00C502F7" w:rsidRDefault="66E702C5" w:rsidP="66E702C5">
      <w:pPr>
        <w:pStyle w:val="ListParagraph"/>
        <w:numPr>
          <w:ilvl w:val="0"/>
          <w:numId w:val="46"/>
        </w:numPr>
        <w:rPr>
          <w:i/>
          <w:iCs/>
        </w:rPr>
      </w:pPr>
      <w:r w:rsidRPr="66E702C5">
        <w:t>[SrvCov_COV22_v1r0] ¿Cuánto tiempo tardó en recuperar su estado de salud habitual desde la fecha en que se dio cuenta por primera vez de que tenía COVID-19? [</w:t>
      </w:r>
      <w:r w:rsidRPr="66E702C5">
        <w:rPr>
          <w:i/>
          <w:iCs/>
        </w:rPr>
        <w:t xml:space="preserve">NOTE TO PROGRAMMERS: </w:t>
      </w:r>
      <w:proofErr w:type="spellStart"/>
      <w:r w:rsidRPr="66E702C5">
        <w:rPr>
          <w:i/>
          <w:iCs/>
        </w:rPr>
        <w:t>There</w:t>
      </w:r>
      <w:proofErr w:type="spellEnd"/>
      <w:r w:rsidRPr="66E702C5">
        <w:rPr>
          <w:i/>
          <w:iCs/>
        </w:rPr>
        <w:t xml:space="preserve"> </w:t>
      </w:r>
      <w:proofErr w:type="spellStart"/>
      <w:r w:rsidRPr="66E702C5">
        <w:rPr>
          <w:i/>
          <w:iCs/>
        </w:rPr>
        <w:t>is</w:t>
      </w:r>
      <w:proofErr w:type="spellEnd"/>
      <w:r w:rsidRPr="66E702C5">
        <w:rPr>
          <w:i/>
          <w:iCs/>
        </w:rPr>
        <w:t xml:space="preserve"> no </w:t>
      </w:r>
      <w:proofErr w:type="spellStart"/>
      <w:r w:rsidRPr="66E702C5">
        <w:rPr>
          <w:i/>
          <w:iCs/>
        </w:rPr>
        <w:t>range</w:t>
      </w:r>
      <w:proofErr w:type="spellEnd"/>
      <w:r w:rsidRPr="66E702C5">
        <w:rPr>
          <w:i/>
          <w:iCs/>
        </w:rPr>
        <w:t xml:space="preserve"> </w:t>
      </w:r>
      <w:proofErr w:type="spellStart"/>
      <w:r w:rsidRPr="66E702C5">
        <w:rPr>
          <w:i/>
          <w:iCs/>
        </w:rPr>
        <w:t>check</w:t>
      </w:r>
      <w:proofErr w:type="spellEnd"/>
      <w:r w:rsidRPr="66E702C5">
        <w:rPr>
          <w:i/>
          <w:iCs/>
        </w:rPr>
        <w:t xml:space="preserve"> </w:t>
      </w:r>
      <w:proofErr w:type="spellStart"/>
      <w:r w:rsidRPr="66E702C5">
        <w:rPr>
          <w:i/>
          <w:iCs/>
        </w:rPr>
        <w:t>for</w:t>
      </w:r>
      <w:proofErr w:type="spellEnd"/>
      <w:r w:rsidRPr="66E702C5">
        <w:rPr>
          <w:i/>
          <w:iCs/>
        </w:rPr>
        <w:t xml:space="preserve"> </w:t>
      </w:r>
      <w:proofErr w:type="spellStart"/>
      <w:r w:rsidRPr="66E702C5">
        <w:rPr>
          <w:i/>
          <w:iCs/>
        </w:rPr>
        <w:t>months</w:t>
      </w:r>
      <w:proofErr w:type="spellEnd"/>
      <w:r w:rsidRPr="66E702C5">
        <w:rPr>
          <w:i/>
          <w:iCs/>
        </w:rPr>
        <w:t xml:space="preserve"> </w:t>
      </w:r>
      <w:proofErr w:type="spellStart"/>
      <w:r w:rsidRPr="66E702C5">
        <w:rPr>
          <w:i/>
          <w:iCs/>
        </w:rPr>
        <w:t>or</w:t>
      </w:r>
      <w:proofErr w:type="spellEnd"/>
      <w:r w:rsidRPr="66E702C5">
        <w:rPr>
          <w:i/>
          <w:iCs/>
        </w:rPr>
        <w:t xml:space="preserve"> </w:t>
      </w:r>
      <w:proofErr w:type="spellStart"/>
      <w:r w:rsidRPr="66E702C5">
        <w:rPr>
          <w:i/>
          <w:iCs/>
        </w:rPr>
        <w:t>days</w:t>
      </w:r>
      <w:proofErr w:type="spellEnd"/>
      <w:r w:rsidRPr="66E702C5">
        <w:rPr>
          <w:i/>
          <w:iCs/>
        </w:rPr>
        <w:t>]</w:t>
      </w:r>
    </w:p>
    <w:p w14:paraId="4E5926E3" w14:textId="691662C4" w:rsidR="00573D06" w:rsidRPr="00C502F7" w:rsidRDefault="66E702C5" w:rsidP="66E702C5">
      <w:pPr>
        <w:spacing w:line="257" w:lineRule="auto"/>
        <w:ind w:left="720"/>
        <w:rPr>
          <w:rFonts w:ascii="Calibri" w:eastAsia="Calibri" w:hAnsi="Calibri" w:cs="Calibri"/>
          <w:color w:val="000000" w:themeColor="text1"/>
        </w:rPr>
      </w:pPr>
      <w:r w:rsidRPr="66E702C5">
        <w:t xml:space="preserve">____ meses </w:t>
      </w:r>
      <w:r w:rsidRPr="66E702C5">
        <w:rPr>
          <w:rFonts w:ascii="Calibri" w:eastAsia="Calibri" w:hAnsi="Calibri" w:cs="Calibri"/>
        </w:rPr>
        <w:t xml:space="preserve">[SrvCov_COV22_MONTHS_v1r0] </w:t>
      </w:r>
      <w:r w:rsidRPr="66E702C5">
        <w:t xml:space="preserve">_____ días </w:t>
      </w:r>
      <w:r w:rsidRPr="66E702C5">
        <w:rPr>
          <w:rFonts w:ascii="Calibri" w:eastAsia="Calibri" w:hAnsi="Calibri" w:cs="Calibri"/>
        </w:rPr>
        <w:t>[SrvCov_COV22_DAYS_v1r0]</w:t>
      </w:r>
    </w:p>
    <w:p w14:paraId="5481A38D" w14:textId="26E55A2A" w:rsidR="00573D06" w:rsidRPr="00C502F7" w:rsidRDefault="66E702C5" w:rsidP="66E702C5">
      <w:pPr>
        <w:spacing w:line="257" w:lineRule="auto"/>
        <w:ind w:left="720"/>
        <w:rPr>
          <w:rFonts w:ascii="Calibri" w:eastAsia="Calibri" w:hAnsi="Calibri" w:cs="Calibri"/>
          <w:b/>
          <w:bCs/>
          <w:color w:val="000000" w:themeColor="text1"/>
        </w:rPr>
      </w:pPr>
      <w:r w:rsidRPr="66E702C5">
        <w:rPr>
          <w:rFonts w:ascii="Wingdings" w:eastAsia="Wingdings" w:hAnsi="Wingdings" w:cs="Wingdings"/>
          <w:b/>
          <w:bCs/>
        </w:rPr>
        <w:t>à</w:t>
      </w:r>
      <w:r w:rsidRPr="66E702C5">
        <w:rPr>
          <w:rFonts w:ascii="Calibri" w:eastAsia="Calibri" w:hAnsi="Calibri" w:cs="Calibri"/>
          <w:b/>
          <w:bCs/>
        </w:rPr>
        <w:t xml:space="preserve"> GO TO SrvCov_COV25INTRO_v1r0</w:t>
      </w:r>
    </w:p>
    <w:p w14:paraId="0890F834" w14:textId="40A503FC" w:rsidR="00573D06" w:rsidRPr="00C502F7" w:rsidRDefault="66E702C5" w:rsidP="66E702C5">
      <w:pPr>
        <w:spacing w:after="0" w:line="257" w:lineRule="auto"/>
        <w:rPr>
          <w:rFonts w:ascii="Calibri" w:eastAsia="Calibri" w:hAnsi="Calibri" w:cs="Calibri"/>
          <w:color w:val="000000" w:themeColor="text1"/>
        </w:rPr>
      </w:pPr>
      <w:r w:rsidRPr="66E702C5">
        <w:rPr>
          <w:rFonts w:ascii="Calibri" w:eastAsia="Calibri" w:hAnsi="Calibri" w:cs="Calibri"/>
          <w:b/>
          <w:bCs/>
        </w:rPr>
        <w:t xml:space="preserve">[DISPLAY </w:t>
      </w:r>
      <w:r w:rsidRPr="66E702C5">
        <w:rPr>
          <w:rFonts w:ascii="Calibri" w:eastAsia="Calibri" w:hAnsi="Calibri" w:cs="Calibri"/>
        </w:rPr>
        <w:t>SrvCov_COV23_v1r0</w:t>
      </w:r>
      <w:r w:rsidRPr="66E702C5">
        <w:rPr>
          <w:rFonts w:ascii="Calibri" w:eastAsia="Calibri" w:hAnsi="Calibri" w:cs="Calibri"/>
          <w:b/>
          <w:bCs/>
        </w:rPr>
        <w:t xml:space="preserve"> IF</w:t>
      </w:r>
      <w:r w:rsidRPr="66E702C5">
        <w:rPr>
          <w:rFonts w:ascii="Calibri" w:eastAsia="Calibri" w:hAnsi="Calibri" w:cs="Calibri"/>
        </w:rPr>
        <w:t xml:space="preserve"> ((SrvCov_COV1_v1r0 =0, 77, non-response) </w:t>
      </w:r>
      <w:r w:rsidRPr="66E702C5">
        <w:rPr>
          <w:rFonts w:ascii="Calibri" w:eastAsia="Calibri" w:hAnsi="Calibri" w:cs="Calibri"/>
          <w:b/>
          <w:bCs/>
        </w:rPr>
        <w:t>OR</w:t>
      </w:r>
      <w:r w:rsidRPr="66E702C5">
        <w:rPr>
          <w:rFonts w:ascii="Calibri" w:eastAsia="Calibri" w:hAnsi="Calibri" w:cs="Calibri"/>
        </w:rPr>
        <w:t xml:space="preserve"> (SrvCov_COV5_v1r0 =0) </w:t>
      </w:r>
      <w:r w:rsidRPr="66E702C5">
        <w:rPr>
          <w:rFonts w:ascii="Calibri" w:eastAsia="Calibri" w:hAnsi="Calibri" w:cs="Calibri"/>
          <w:b/>
          <w:bCs/>
        </w:rPr>
        <w:t xml:space="preserve">OR </w:t>
      </w:r>
      <w:r w:rsidRPr="66E702C5">
        <w:rPr>
          <w:rFonts w:ascii="Calibri" w:eastAsia="Calibri" w:hAnsi="Calibri" w:cs="Calibri"/>
        </w:rPr>
        <w:t>(SrvCov_COV6_v1r0= 0))</w:t>
      </w:r>
    </w:p>
    <w:p w14:paraId="5FC26868" w14:textId="56D2B00E" w:rsidR="00573D06" w:rsidRPr="00C502F7" w:rsidRDefault="66E702C5" w:rsidP="66E702C5">
      <w:pPr>
        <w:spacing w:line="257" w:lineRule="auto"/>
        <w:rPr>
          <w:rFonts w:ascii="Calibri" w:eastAsia="Calibri" w:hAnsi="Calibri" w:cs="Calibri"/>
          <w:color w:val="000000" w:themeColor="text1"/>
        </w:rPr>
      </w:pPr>
      <w:r w:rsidRPr="66E702C5">
        <w:rPr>
          <w:rFonts w:ascii="Calibri" w:eastAsia="Calibri" w:hAnsi="Calibri" w:cs="Calibri"/>
          <w:b/>
          <w:bCs/>
        </w:rPr>
        <w:t>ELSE, GO TO</w:t>
      </w:r>
      <w:r w:rsidRPr="66E702C5">
        <w:rPr>
          <w:rFonts w:ascii="Calibri" w:eastAsia="Calibri" w:hAnsi="Calibri" w:cs="Calibri"/>
        </w:rPr>
        <w:t xml:space="preserve"> SrvCov_COV25INTRO_v1r0]</w:t>
      </w:r>
    </w:p>
    <w:p w14:paraId="336510ED" w14:textId="2D41186E" w:rsidR="00E5195A" w:rsidRPr="009873E5" w:rsidRDefault="66E702C5" w:rsidP="66E702C5">
      <w:pPr>
        <w:pStyle w:val="Heading1"/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r w:rsidRPr="66E702C5">
        <w:rPr>
          <w:rFonts w:asciiTheme="minorHAnsi" w:hAnsiTheme="minorHAnsi"/>
          <w:b/>
          <w:bCs/>
          <w:color w:val="auto"/>
          <w:sz w:val="28"/>
          <w:szCs w:val="28"/>
        </w:rPr>
        <w:t>Efectos de la pandemia en la salud</w:t>
      </w:r>
    </w:p>
    <w:p w14:paraId="2150EE06" w14:textId="54151377" w:rsidR="00DD1AD9" w:rsidRPr="00BB5A10" w:rsidRDefault="66E702C5" w:rsidP="66E702C5">
      <w:pPr>
        <w:spacing w:before="240"/>
      </w:pPr>
      <w:r w:rsidRPr="66E702C5">
        <w:t xml:space="preserve">[SrvCov_COV23_v1r0] Muchas personas informaron de problemas relacionados con la vida durante la pandemia de COVID-19 que afectaron su salud.  </w:t>
      </w:r>
    </w:p>
    <w:p w14:paraId="1D47FB04" w14:textId="3F157B52" w:rsidR="13D0DAC0" w:rsidRPr="00514D5D" w:rsidRDefault="66E702C5" w:rsidP="66E702C5">
      <w:pPr>
        <w:pStyle w:val="ListParagraph"/>
        <w:numPr>
          <w:ilvl w:val="0"/>
          <w:numId w:val="46"/>
        </w:numPr>
        <w:spacing w:before="240"/>
      </w:pPr>
      <w:r w:rsidRPr="66E702C5">
        <w:t>[GRID_SRVCOV_COV23A_V1R0] Desde principios de 2020, ¿ha tenido alguno de los siguientes síntomas?</w:t>
      </w:r>
    </w:p>
    <w:tbl>
      <w:tblPr>
        <w:tblStyle w:val="TableGridLight"/>
        <w:tblW w:w="9715" w:type="dxa"/>
        <w:tblLook w:val="0400" w:firstRow="0" w:lastRow="0" w:firstColumn="0" w:lastColumn="0" w:noHBand="0" w:noVBand="1"/>
      </w:tblPr>
      <w:tblGrid>
        <w:gridCol w:w="5370"/>
        <w:gridCol w:w="1245"/>
        <w:gridCol w:w="1930"/>
        <w:gridCol w:w="1170"/>
      </w:tblGrid>
      <w:tr w:rsidR="13D0DAC0" w:rsidRPr="00514D5D" w14:paraId="6E8D3647" w14:textId="77777777" w:rsidTr="66E702C5">
        <w:trPr>
          <w:trHeight w:val="300"/>
        </w:trPr>
        <w:tc>
          <w:tcPr>
            <w:tcW w:w="5370" w:type="dxa"/>
          </w:tcPr>
          <w:p w14:paraId="69D5EDE6" w14:textId="105FEAEA" w:rsidR="13D0DAC0" w:rsidRPr="00514D5D" w:rsidRDefault="66E702C5" w:rsidP="66E702C5">
            <w:r w:rsidRPr="66E702C5">
              <w:t xml:space="preserve"> </w:t>
            </w:r>
          </w:p>
        </w:tc>
        <w:tc>
          <w:tcPr>
            <w:tcW w:w="1245" w:type="dxa"/>
          </w:tcPr>
          <w:p w14:paraId="3078FE9A" w14:textId="7F20B238" w:rsidR="0083117B" w:rsidRDefault="66E702C5" w:rsidP="66E702C5">
            <w:pPr>
              <w:jc w:val="center"/>
            </w:pPr>
            <w:r w:rsidRPr="66E702C5">
              <w:t>1</w:t>
            </w:r>
          </w:p>
          <w:p w14:paraId="765D18E6" w14:textId="24620EB3" w:rsidR="13D0DAC0" w:rsidRPr="00514D5D" w:rsidRDefault="66E702C5" w:rsidP="66E702C5">
            <w:pPr>
              <w:jc w:val="center"/>
            </w:pPr>
            <w:r w:rsidRPr="66E702C5">
              <w:t>Sí, lo tengo ahora.</w:t>
            </w:r>
          </w:p>
        </w:tc>
        <w:tc>
          <w:tcPr>
            <w:tcW w:w="1930" w:type="dxa"/>
          </w:tcPr>
          <w:p w14:paraId="2E001951" w14:textId="60DAA259" w:rsidR="0083117B" w:rsidRDefault="66E702C5" w:rsidP="66E702C5">
            <w:pPr>
              <w:jc w:val="center"/>
            </w:pPr>
            <w:r w:rsidRPr="66E702C5">
              <w:t>2</w:t>
            </w:r>
          </w:p>
          <w:p w14:paraId="43059F46" w14:textId="3E930873" w:rsidR="13D0DAC0" w:rsidRPr="00514D5D" w:rsidRDefault="66E702C5" w:rsidP="66E702C5">
            <w:pPr>
              <w:jc w:val="center"/>
            </w:pPr>
            <w:r w:rsidRPr="66E702C5">
              <w:t>Sí, lo tuve, pero no lo tengo ahora.</w:t>
            </w:r>
          </w:p>
        </w:tc>
        <w:tc>
          <w:tcPr>
            <w:tcW w:w="1170" w:type="dxa"/>
          </w:tcPr>
          <w:p w14:paraId="7FC8D1CE" w14:textId="29B7EEA2" w:rsidR="0083117B" w:rsidRDefault="66E702C5" w:rsidP="66E702C5">
            <w:pPr>
              <w:jc w:val="center"/>
            </w:pPr>
            <w:r w:rsidRPr="66E702C5">
              <w:t>0</w:t>
            </w:r>
          </w:p>
          <w:p w14:paraId="6EC75967" w14:textId="54D80F1E" w:rsidR="13D0DAC0" w:rsidRPr="00514D5D" w:rsidRDefault="66E702C5" w:rsidP="66E702C5">
            <w:pPr>
              <w:jc w:val="center"/>
            </w:pPr>
            <w:r w:rsidRPr="66E702C5">
              <w:t>No, nunca lo tuve.</w:t>
            </w:r>
          </w:p>
        </w:tc>
      </w:tr>
      <w:tr w:rsidR="13D0DAC0" w:rsidRPr="00514D5D" w14:paraId="13CA97A6" w14:textId="77777777" w:rsidTr="66E702C5">
        <w:trPr>
          <w:trHeight w:val="300"/>
        </w:trPr>
        <w:tc>
          <w:tcPr>
            <w:tcW w:w="5370" w:type="dxa"/>
          </w:tcPr>
          <w:p w14:paraId="0D136A87" w14:textId="471015DF" w:rsidR="13D0DAC0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Pérdida del sentido del gusto o del olfato </w:t>
            </w:r>
            <w:r w:rsidRPr="66E702C5">
              <w:rPr>
                <w:rFonts w:ascii="Calibri" w:eastAsia="Calibri" w:hAnsi="Calibri" w:cs="Calibri"/>
              </w:rPr>
              <w:t>[SrvCov_COV23A1_v1r0]</w:t>
            </w:r>
          </w:p>
        </w:tc>
        <w:tc>
          <w:tcPr>
            <w:tcW w:w="1245" w:type="dxa"/>
          </w:tcPr>
          <w:p w14:paraId="4FC58B7C" w14:textId="69F31401" w:rsidR="13D0DAC0" w:rsidRPr="00514D5D" w:rsidRDefault="13D0DAC0" w:rsidP="66E702C5"/>
        </w:tc>
        <w:tc>
          <w:tcPr>
            <w:tcW w:w="1930" w:type="dxa"/>
          </w:tcPr>
          <w:p w14:paraId="75A8D261" w14:textId="487B07FD" w:rsidR="13D0DAC0" w:rsidRPr="00514D5D" w:rsidRDefault="13D0DAC0" w:rsidP="66E702C5"/>
        </w:tc>
        <w:tc>
          <w:tcPr>
            <w:tcW w:w="1170" w:type="dxa"/>
          </w:tcPr>
          <w:p w14:paraId="63684658" w14:textId="097E7BD3" w:rsidR="13D0DAC0" w:rsidRPr="00514D5D" w:rsidRDefault="13D0DAC0" w:rsidP="66E702C5"/>
        </w:tc>
      </w:tr>
      <w:tr w:rsidR="13D0DAC0" w:rsidRPr="00514D5D" w14:paraId="2F53C0C1" w14:textId="77777777" w:rsidTr="66E702C5">
        <w:trPr>
          <w:trHeight w:val="300"/>
        </w:trPr>
        <w:tc>
          <w:tcPr>
            <w:tcW w:w="5370" w:type="dxa"/>
          </w:tcPr>
          <w:p w14:paraId="7B9A7B3E" w14:textId="65F6485E" w:rsidR="13D0DAC0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Cambios en el apetito </w:t>
            </w:r>
            <w:r w:rsidRPr="66E702C5">
              <w:rPr>
                <w:rFonts w:ascii="Calibri" w:eastAsia="Calibri" w:hAnsi="Calibri" w:cs="Calibri"/>
              </w:rPr>
              <w:t>[SrvCov_COV23A2_v1r0]</w:t>
            </w:r>
          </w:p>
        </w:tc>
        <w:tc>
          <w:tcPr>
            <w:tcW w:w="1245" w:type="dxa"/>
          </w:tcPr>
          <w:p w14:paraId="7B68C150" w14:textId="6EA057E4" w:rsidR="13D0DAC0" w:rsidRPr="00514D5D" w:rsidRDefault="13D0DAC0" w:rsidP="66E702C5"/>
        </w:tc>
        <w:tc>
          <w:tcPr>
            <w:tcW w:w="1930" w:type="dxa"/>
          </w:tcPr>
          <w:p w14:paraId="03A153C2" w14:textId="70618252" w:rsidR="13D0DAC0" w:rsidRPr="00514D5D" w:rsidRDefault="13D0DAC0" w:rsidP="66E702C5"/>
        </w:tc>
        <w:tc>
          <w:tcPr>
            <w:tcW w:w="1170" w:type="dxa"/>
          </w:tcPr>
          <w:p w14:paraId="70D9451F" w14:textId="55BA3140" w:rsidR="13D0DAC0" w:rsidRPr="00514D5D" w:rsidRDefault="13D0DAC0" w:rsidP="66E702C5"/>
        </w:tc>
      </w:tr>
      <w:tr w:rsidR="13D0DAC0" w:rsidRPr="00514D5D" w14:paraId="123C4C89" w14:textId="77777777" w:rsidTr="66E702C5">
        <w:trPr>
          <w:trHeight w:val="300"/>
        </w:trPr>
        <w:tc>
          <w:tcPr>
            <w:tcW w:w="5370" w:type="dxa"/>
          </w:tcPr>
          <w:p w14:paraId="4098A481" w14:textId="64973A8D" w:rsidR="13D0DAC0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Sentirse en general más cansado de lo que solía </w:t>
            </w:r>
            <w:r w:rsidRPr="66E702C5">
              <w:rPr>
                <w:rFonts w:ascii="Calibri" w:eastAsia="Calibri" w:hAnsi="Calibri" w:cs="Calibri"/>
              </w:rPr>
              <w:t>[SrvCov_COV23A3_v1r0]</w:t>
            </w:r>
          </w:p>
        </w:tc>
        <w:tc>
          <w:tcPr>
            <w:tcW w:w="1245" w:type="dxa"/>
          </w:tcPr>
          <w:p w14:paraId="7E13BC95" w14:textId="405D7F1E" w:rsidR="13D0DAC0" w:rsidRPr="00514D5D" w:rsidRDefault="13D0DAC0" w:rsidP="66E702C5"/>
        </w:tc>
        <w:tc>
          <w:tcPr>
            <w:tcW w:w="1930" w:type="dxa"/>
          </w:tcPr>
          <w:p w14:paraId="1742255D" w14:textId="3B05A650" w:rsidR="13D0DAC0" w:rsidRPr="00514D5D" w:rsidRDefault="13D0DAC0" w:rsidP="66E702C5"/>
        </w:tc>
        <w:tc>
          <w:tcPr>
            <w:tcW w:w="1170" w:type="dxa"/>
          </w:tcPr>
          <w:p w14:paraId="267B48CB" w14:textId="0C0D66CE" w:rsidR="13D0DAC0" w:rsidRPr="00514D5D" w:rsidRDefault="13D0DAC0" w:rsidP="66E702C5"/>
        </w:tc>
      </w:tr>
      <w:tr w:rsidR="13D0DAC0" w:rsidRPr="00514D5D" w14:paraId="722CD088" w14:textId="77777777" w:rsidTr="66E702C5">
        <w:trPr>
          <w:trHeight w:val="300"/>
        </w:trPr>
        <w:tc>
          <w:tcPr>
            <w:tcW w:w="5370" w:type="dxa"/>
          </w:tcPr>
          <w:p w14:paraId="06D72297" w14:textId="51A5779A" w:rsidR="13D0DAC0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Dificultad para recordar cosas </w:t>
            </w:r>
            <w:r w:rsidRPr="66E702C5">
              <w:rPr>
                <w:rFonts w:ascii="Calibri" w:eastAsia="Calibri" w:hAnsi="Calibri" w:cs="Calibri"/>
              </w:rPr>
              <w:t>[SrvCov_COV23A4_v1r0]</w:t>
            </w:r>
          </w:p>
        </w:tc>
        <w:tc>
          <w:tcPr>
            <w:tcW w:w="1245" w:type="dxa"/>
          </w:tcPr>
          <w:p w14:paraId="64926791" w14:textId="4DFDF38C" w:rsidR="13D0DAC0" w:rsidRPr="00514D5D" w:rsidRDefault="13D0DAC0" w:rsidP="66E702C5"/>
        </w:tc>
        <w:tc>
          <w:tcPr>
            <w:tcW w:w="1930" w:type="dxa"/>
          </w:tcPr>
          <w:p w14:paraId="6053B51A" w14:textId="71F4A232" w:rsidR="13D0DAC0" w:rsidRPr="00514D5D" w:rsidRDefault="13D0DAC0" w:rsidP="66E702C5"/>
        </w:tc>
        <w:tc>
          <w:tcPr>
            <w:tcW w:w="1170" w:type="dxa"/>
          </w:tcPr>
          <w:p w14:paraId="6C5A93FD" w14:textId="436F7DEE" w:rsidR="13D0DAC0" w:rsidRPr="00514D5D" w:rsidRDefault="13D0DAC0" w:rsidP="66E702C5"/>
        </w:tc>
      </w:tr>
      <w:tr w:rsidR="13D0DAC0" w:rsidRPr="00514D5D" w14:paraId="5A2F5ABE" w14:textId="77777777" w:rsidTr="66E702C5">
        <w:trPr>
          <w:trHeight w:val="300"/>
        </w:trPr>
        <w:tc>
          <w:tcPr>
            <w:tcW w:w="5370" w:type="dxa"/>
          </w:tcPr>
          <w:p w14:paraId="059DE843" w14:textId="62598832" w:rsidR="13D0DAC0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Dificultad para prestar atención </w:t>
            </w:r>
            <w:r w:rsidRPr="66E702C5">
              <w:rPr>
                <w:rFonts w:ascii="Calibri" w:eastAsia="Calibri" w:hAnsi="Calibri" w:cs="Calibri"/>
              </w:rPr>
              <w:t>[SrvCov_COV23A5_v1r0]</w:t>
            </w:r>
          </w:p>
        </w:tc>
        <w:tc>
          <w:tcPr>
            <w:tcW w:w="1245" w:type="dxa"/>
          </w:tcPr>
          <w:p w14:paraId="1830AF09" w14:textId="0237FF9F" w:rsidR="13D0DAC0" w:rsidRPr="00514D5D" w:rsidRDefault="13D0DAC0" w:rsidP="66E702C5"/>
        </w:tc>
        <w:tc>
          <w:tcPr>
            <w:tcW w:w="1930" w:type="dxa"/>
          </w:tcPr>
          <w:p w14:paraId="5A0BD912" w14:textId="4E7CEC97" w:rsidR="13D0DAC0" w:rsidRPr="00514D5D" w:rsidRDefault="13D0DAC0" w:rsidP="66E702C5"/>
        </w:tc>
        <w:tc>
          <w:tcPr>
            <w:tcW w:w="1170" w:type="dxa"/>
          </w:tcPr>
          <w:p w14:paraId="644521EE" w14:textId="689AF043" w:rsidR="13D0DAC0" w:rsidRPr="00514D5D" w:rsidRDefault="13D0DAC0" w:rsidP="66E702C5"/>
        </w:tc>
      </w:tr>
      <w:tr w:rsidR="13D0DAC0" w:rsidRPr="00514D5D" w14:paraId="7F262443" w14:textId="77777777" w:rsidTr="66E702C5">
        <w:trPr>
          <w:trHeight w:val="300"/>
        </w:trPr>
        <w:tc>
          <w:tcPr>
            <w:tcW w:w="5370" w:type="dxa"/>
          </w:tcPr>
          <w:p w14:paraId="7A6D28FF" w14:textId="7B00B5C3" w:rsidR="13D0DAC0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Dificultad para pensar o tomar decisiones </w:t>
            </w:r>
            <w:r w:rsidRPr="66E702C5">
              <w:rPr>
                <w:rFonts w:ascii="Calibri" w:eastAsia="Calibri" w:hAnsi="Calibri" w:cs="Calibri"/>
              </w:rPr>
              <w:t>[SrvCov_COV23A6_v1r0]</w:t>
            </w:r>
          </w:p>
        </w:tc>
        <w:tc>
          <w:tcPr>
            <w:tcW w:w="1245" w:type="dxa"/>
          </w:tcPr>
          <w:p w14:paraId="412861B6" w14:textId="60AAAF3F" w:rsidR="13D0DAC0" w:rsidRPr="00514D5D" w:rsidRDefault="13D0DAC0" w:rsidP="66E702C5"/>
        </w:tc>
        <w:tc>
          <w:tcPr>
            <w:tcW w:w="1930" w:type="dxa"/>
          </w:tcPr>
          <w:p w14:paraId="37B8B188" w14:textId="0081E006" w:rsidR="13D0DAC0" w:rsidRPr="00514D5D" w:rsidRDefault="13D0DAC0" w:rsidP="66E702C5"/>
        </w:tc>
        <w:tc>
          <w:tcPr>
            <w:tcW w:w="1170" w:type="dxa"/>
          </w:tcPr>
          <w:p w14:paraId="1C181BC5" w14:textId="33BC4851" w:rsidR="13D0DAC0" w:rsidRPr="00514D5D" w:rsidRDefault="13D0DAC0" w:rsidP="66E702C5"/>
        </w:tc>
      </w:tr>
    </w:tbl>
    <w:p w14:paraId="3F87023E" w14:textId="0FC2DFC2" w:rsidR="13D0DAC0" w:rsidRPr="0083117B" w:rsidRDefault="13D0DAC0" w:rsidP="66E702C5">
      <w:pPr>
        <w:rPr>
          <w:sz w:val="8"/>
          <w:szCs w:val="8"/>
        </w:rPr>
      </w:pPr>
    </w:p>
    <w:p w14:paraId="0ABDA6DC" w14:textId="189E5B7D" w:rsidR="13D0DAC0" w:rsidRPr="00514D5D" w:rsidRDefault="66E702C5" w:rsidP="66E702C5">
      <w:pPr>
        <w:pStyle w:val="ListParagraph"/>
        <w:numPr>
          <w:ilvl w:val="0"/>
          <w:numId w:val="46"/>
        </w:numPr>
      </w:pPr>
      <w:r w:rsidRPr="66E702C5">
        <w:t>[GRID_SRVCOV_COV23B_V1R0] Desde principios de 2020, ¿ha tenido alguno de los siguientes síntomas?</w:t>
      </w:r>
    </w:p>
    <w:tbl>
      <w:tblPr>
        <w:tblStyle w:val="TableGridLight"/>
        <w:tblW w:w="9715" w:type="dxa"/>
        <w:tblLook w:val="0400" w:firstRow="0" w:lastRow="0" w:firstColumn="0" w:lastColumn="0" w:noHBand="0" w:noVBand="1"/>
      </w:tblPr>
      <w:tblGrid>
        <w:gridCol w:w="5415"/>
        <w:gridCol w:w="1230"/>
        <w:gridCol w:w="1922"/>
        <w:gridCol w:w="1148"/>
      </w:tblGrid>
      <w:tr w:rsidR="19DEE8BD" w:rsidRPr="00514D5D" w14:paraId="15793FBB" w14:textId="77777777" w:rsidTr="66E702C5">
        <w:trPr>
          <w:trHeight w:val="300"/>
        </w:trPr>
        <w:tc>
          <w:tcPr>
            <w:tcW w:w="5415" w:type="dxa"/>
          </w:tcPr>
          <w:p w14:paraId="770707D2" w14:textId="506D95F0" w:rsidR="19DEE8BD" w:rsidRPr="00514D5D" w:rsidRDefault="19DEE8BD" w:rsidP="66E702C5"/>
        </w:tc>
        <w:tc>
          <w:tcPr>
            <w:tcW w:w="1230" w:type="dxa"/>
          </w:tcPr>
          <w:p w14:paraId="156799CC" w14:textId="060CA4C0" w:rsidR="0083117B" w:rsidRDefault="66E702C5" w:rsidP="66E702C5">
            <w:pPr>
              <w:jc w:val="center"/>
            </w:pPr>
            <w:r w:rsidRPr="66E702C5">
              <w:t>1</w:t>
            </w:r>
          </w:p>
          <w:p w14:paraId="475317FC" w14:textId="104A81F0" w:rsidR="19DEE8BD" w:rsidRPr="00514D5D" w:rsidRDefault="66E702C5" w:rsidP="66E702C5">
            <w:pPr>
              <w:jc w:val="center"/>
            </w:pPr>
            <w:r w:rsidRPr="66E702C5">
              <w:t>Sí, lo tengo ahora.</w:t>
            </w:r>
          </w:p>
        </w:tc>
        <w:tc>
          <w:tcPr>
            <w:tcW w:w="1922" w:type="dxa"/>
          </w:tcPr>
          <w:p w14:paraId="5BACACE4" w14:textId="2E190D3A" w:rsidR="0083117B" w:rsidRDefault="66E702C5" w:rsidP="66E702C5">
            <w:pPr>
              <w:jc w:val="center"/>
            </w:pPr>
            <w:r w:rsidRPr="66E702C5">
              <w:t>2</w:t>
            </w:r>
          </w:p>
          <w:p w14:paraId="15B6C9DD" w14:textId="4283F722" w:rsidR="19DEE8BD" w:rsidRPr="00514D5D" w:rsidRDefault="66E702C5" w:rsidP="66E702C5">
            <w:pPr>
              <w:jc w:val="center"/>
            </w:pPr>
            <w:r w:rsidRPr="66E702C5">
              <w:t>Sí, lo tuve, pero no lo tengo ahora.</w:t>
            </w:r>
          </w:p>
        </w:tc>
        <w:tc>
          <w:tcPr>
            <w:tcW w:w="1148" w:type="dxa"/>
          </w:tcPr>
          <w:p w14:paraId="3FBB0DC9" w14:textId="121D3BBF" w:rsidR="0083117B" w:rsidRDefault="66E702C5" w:rsidP="66E702C5">
            <w:pPr>
              <w:jc w:val="center"/>
            </w:pPr>
            <w:r w:rsidRPr="66E702C5">
              <w:t>0</w:t>
            </w:r>
          </w:p>
          <w:p w14:paraId="14EED07F" w14:textId="0A7182FE" w:rsidR="19DEE8BD" w:rsidRPr="00514D5D" w:rsidRDefault="66E702C5" w:rsidP="66E702C5">
            <w:pPr>
              <w:jc w:val="center"/>
            </w:pPr>
            <w:r w:rsidRPr="66E702C5">
              <w:t>No, nunca lo tuve.</w:t>
            </w:r>
          </w:p>
        </w:tc>
      </w:tr>
      <w:tr w:rsidR="19DEE8BD" w:rsidRPr="00514D5D" w14:paraId="298E4615" w14:textId="77777777" w:rsidTr="66E702C5">
        <w:trPr>
          <w:trHeight w:val="300"/>
        </w:trPr>
        <w:tc>
          <w:tcPr>
            <w:tcW w:w="5415" w:type="dxa"/>
          </w:tcPr>
          <w:p w14:paraId="432F3B12" w14:textId="10C8BB4C" w:rsidR="19DEE8BD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Sensación de mareo o vértigo </w:t>
            </w:r>
            <w:r w:rsidRPr="66E702C5">
              <w:rPr>
                <w:rFonts w:ascii="Calibri" w:eastAsia="Calibri" w:hAnsi="Calibri" w:cs="Calibri"/>
              </w:rPr>
              <w:t>[SrvCov_COV23B1_v1r0]</w:t>
            </w:r>
          </w:p>
        </w:tc>
        <w:tc>
          <w:tcPr>
            <w:tcW w:w="1230" w:type="dxa"/>
          </w:tcPr>
          <w:p w14:paraId="4CCFBFD6" w14:textId="1DACE2EE" w:rsidR="19DEE8BD" w:rsidRPr="00514D5D" w:rsidRDefault="19DEE8BD" w:rsidP="66E702C5"/>
        </w:tc>
        <w:tc>
          <w:tcPr>
            <w:tcW w:w="1922" w:type="dxa"/>
          </w:tcPr>
          <w:p w14:paraId="5C71AFBF" w14:textId="2A9F9835" w:rsidR="19DEE8BD" w:rsidRPr="00514D5D" w:rsidRDefault="19DEE8BD" w:rsidP="66E702C5"/>
        </w:tc>
        <w:tc>
          <w:tcPr>
            <w:tcW w:w="1148" w:type="dxa"/>
          </w:tcPr>
          <w:p w14:paraId="29716913" w14:textId="3E447F4D" w:rsidR="19DEE8BD" w:rsidRPr="00514D5D" w:rsidRDefault="19DEE8BD" w:rsidP="66E702C5"/>
        </w:tc>
      </w:tr>
      <w:tr w:rsidR="19DEE8BD" w:rsidRPr="00514D5D" w14:paraId="6D51CD2D" w14:textId="77777777" w:rsidTr="66E702C5">
        <w:trPr>
          <w:trHeight w:val="300"/>
        </w:trPr>
        <w:tc>
          <w:tcPr>
            <w:tcW w:w="5415" w:type="dxa"/>
          </w:tcPr>
          <w:p w14:paraId="3577EFD9" w14:textId="6DAC5313" w:rsidR="19DEE8BD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>Períodos de frecuencia cardíaca acelerada [</w:t>
            </w:r>
            <w:r w:rsidRPr="66E702C5">
              <w:rPr>
                <w:rFonts w:ascii="Calibri" w:eastAsia="Calibri" w:hAnsi="Calibri" w:cs="Calibri"/>
              </w:rPr>
              <w:t>SrvCov_COV23B2_v1r0]</w:t>
            </w:r>
          </w:p>
        </w:tc>
        <w:tc>
          <w:tcPr>
            <w:tcW w:w="1230" w:type="dxa"/>
          </w:tcPr>
          <w:p w14:paraId="780A4291" w14:textId="2B2071E2" w:rsidR="19DEE8BD" w:rsidRPr="00514D5D" w:rsidRDefault="19DEE8BD" w:rsidP="66E702C5"/>
        </w:tc>
        <w:tc>
          <w:tcPr>
            <w:tcW w:w="1922" w:type="dxa"/>
          </w:tcPr>
          <w:p w14:paraId="05907F31" w14:textId="1EC6C150" w:rsidR="19DEE8BD" w:rsidRPr="00514D5D" w:rsidRDefault="19DEE8BD" w:rsidP="66E702C5"/>
        </w:tc>
        <w:tc>
          <w:tcPr>
            <w:tcW w:w="1148" w:type="dxa"/>
          </w:tcPr>
          <w:p w14:paraId="722EE3B0" w14:textId="0624EA18" w:rsidR="19DEE8BD" w:rsidRPr="00514D5D" w:rsidRDefault="19DEE8BD" w:rsidP="66E702C5"/>
        </w:tc>
      </w:tr>
      <w:tr w:rsidR="19DEE8BD" w:rsidRPr="00514D5D" w14:paraId="24FA6125" w14:textId="77777777" w:rsidTr="66E702C5">
        <w:trPr>
          <w:trHeight w:val="300"/>
        </w:trPr>
        <w:tc>
          <w:tcPr>
            <w:tcW w:w="5415" w:type="dxa"/>
          </w:tcPr>
          <w:p w14:paraId="5F95166B" w14:textId="7B1B5CD2" w:rsidR="19DEE8BD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>Dificultad para respirar [</w:t>
            </w:r>
            <w:r w:rsidRPr="66E702C5">
              <w:rPr>
                <w:rFonts w:ascii="Calibri" w:eastAsia="Calibri" w:hAnsi="Calibri" w:cs="Calibri"/>
              </w:rPr>
              <w:t>SrvCov_COV23B3_v1r0]</w:t>
            </w:r>
          </w:p>
        </w:tc>
        <w:tc>
          <w:tcPr>
            <w:tcW w:w="1230" w:type="dxa"/>
          </w:tcPr>
          <w:p w14:paraId="4D7AE580" w14:textId="16D7C17B" w:rsidR="19DEE8BD" w:rsidRPr="00514D5D" w:rsidRDefault="19DEE8BD" w:rsidP="66E702C5"/>
        </w:tc>
        <w:tc>
          <w:tcPr>
            <w:tcW w:w="1922" w:type="dxa"/>
          </w:tcPr>
          <w:p w14:paraId="31DDD4CB" w14:textId="002F0EE4" w:rsidR="19DEE8BD" w:rsidRPr="00514D5D" w:rsidRDefault="19DEE8BD" w:rsidP="66E702C5"/>
        </w:tc>
        <w:tc>
          <w:tcPr>
            <w:tcW w:w="1148" w:type="dxa"/>
          </w:tcPr>
          <w:p w14:paraId="422C6E1E" w14:textId="3635287F" w:rsidR="19DEE8BD" w:rsidRPr="00514D5D" w:rsidRDefault="19DEE8BD" w:rsidP="66E702C5"/>
        </w:tc>
      </w:tr>
      <w:tr w:rsidR="19DEE8BD" w:rsidRPr="00514D5D" w14:paraId="4CAC7C9E" w14:textId="77777777" w:rsidTr="66E702C5">
        <w:trPr>
          <w:trHeight w:val="300"/>
        </w:trPr>
        <w:tc>
          <w:tcPr>
            <w:tcW w:w="5415" w:type="dxa"/>
          </w:tcPr>
          <w:p w14:paraId="034F8349" w14:textId="7E4A4208" w:rsidR="19DEE8BD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Sentirse débil, cansado o enfermo de 24 a 48 horas después de hacer actividad física o ejercicio </w:t>
            </w:r>
            <w:r w:rsidRPr="66E702C5">
              <w:rPr>
                <w:rFonts w:ascii="Calibri" w:eastAsia="Calibri" w:hAnsi="Calibri" w:cs="Calibri"/>
              </w:rPr>
              <w:t>[SrvCov_COV23B4_v1r0]</w:t>
            </w:r>
          </w:p>
        </w:tc>
        <w:tc>
          <w:tcPr>
            <w:tcW w:w="1230" w:type="dxa"/>
          </w:tcPr>
          <w:p w14:paraId="63B11148" w14:textId="59B1DAA2" w:rsidR="19DEE8BD" w:rsidRPr="00514D5D" w:rsidRDefault="19DEE8BD" w:rsidP="66E702C5"/>
        </w:tc>
        <w:tc>
          <w:tcPr>
            <w:tcW w:w="1922" w:type="dxa"/>
          </w:tcPr>
          <w:p w14:paraId="2160BEDF" w14:textId="069B327E" w:rsidR="19DEE8BD" w:rsidRPr="00514D5D" w:rsidRDefault="19DEE8BD" w:rsidP="66E702C5"/>
        </w:tc>
        <w:tc>
          <w:tcPr>
            <w:tcW w:w="1148" w:type="dxa"/>
          </w:tcPr>
          <w:p w14:paraId="0737473E" w14:textId="591B4820" w:rsidR="19DEE8BD" w:rsidRPr="00514D5D" w:rsidRDefault="19DEE8BD" w:rsidP="66E702C5"/>
        </w:tc>
      </w:tr>
      <w:tr w:rsidR="19DEE8BD" w:rsidRPr="00514D5D" w14:paraId="7A55EF0B" w14:textId="77777777" w:rsidTr="66E702C5">
        <w:trPr>
          <w:trHeight w:val="300"/>
        </w:trPr>
        <w:tc>
          <w:tcPr>
            <w:tcW w:w="5415" w:type="dxa"/>
          </w:tcPr>
          <w:p w14:paraId="21A70016" w14:textId="55733CFB" w:rsidR="19DEE8BD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Dificultad para conciliar el sueño </w:t>
            </w:r>
            <w:r w:rsidRPr="66E702C5">
              <w:rPr>
                <w:rFonts w:ascii="Calibri" w:eastAsia="Calibri" w:hAnsi="Calibri" w:cs="Calibri"/>
              </w:rPr>
              <w:t>[SrvCov_COV23B5_v1r0]</w:t>
            </w:r>
          </w:p>
        </w:tc>
        <w:tc>
          <w:tcPr>
            <w:tcW w:w="1230" w:type="dxa"/>
          </w:tcPr>
          <w:p w14:paraId="64077CA1" w14:textId="7624D9CB" w:rsidR="19DEE8BD" w:rsidRPr="00514D5D" w:rsidRDefault="19DEE8BD" w:rsidP="66E702C5"/>
        </w:tc>
        <w:tc>
          <w:tcPr>
            <w:tcW w:w="1922" w:type="dxa"/>
          </w:tcPr>
          <w:p w14:paraId="51F6C427" w14:textId="3486CFAA" w:rsidR="19DEE8BD" w:rsidRPr="00514D5D" w:rsidRDefault="19DEE8BD" w:rsidP="66E702C5"/>
        </w:tc>
        <w:tc>
          <w:tcPr>
            <w:tcW w:w="1148" w:type="dxa"/>
          </w:tcPr>
          <w:p w14:paraId="04759B8A" w14:textId="10C5C5C0" w:rsidR="19DEE8BD" w:rsidRPr="00514D5D" w:rsidRDefault="19DEE8BD" w:rsidP="66E702C5"/>
        </w:tc>
      </w:tr>
      <w:tr w:rsidR="19DEE8BD" w:rsidRPr="00514D5D" w14:paraId="09BC1352" w14:textId="77777777" w:rsidTr="66E702C5">
        <w:trPr>
          <w:trHeight w:val="300"/>
        </w:trPr>
        <w:tc>
          <w:tcPr>
            <w:tcW w:w="5415" w:type="dxa"/>
          </w:tcPr>
          <w:p w14:paraId="05BF4B27" w14:textId="3E235239" w:rsidR="19DEE8BD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Cambios en el estado de ánimo y emociones (como sentirse triste, ansioso o molesto más de lo habitual) </w:t>
            </w:r>
            <w:r w:rsidRPr="66E702C5">
              <w:rPr>
                <w:rFonts w:ascii="Calibri" w:eastAsia="Calibri" w:hAnsi="Calibri" w:cs="Calibri"/>
              </w:rPr>
              <w:t>[SrvCov_COV23B6_v1r0]</w:t>
            </w:r>
          </w:p>
        </w:tc>
        <w:tc>
          <w:tcPr>
            <w:tcW w:w="1230" w:type="dxa"/>
          </w:tcPr>
          <w:p w14:paraId="1BA2513C" w14:textId="4BCA1AC9" w:rsidR="19DEE8BD" w:rsidRPr="00514D5D" w:rsidRDefault="19DEE8BD" w:rsidP="66E702C5"/>
        </w:tc>
        <w:tc>
          <w:tcPr>
            <w:tcW w:w="1922" w:type="dxa"/>
          </w:tcPr>
          <w:p w14:paraId="6E78D3C2" w14:textId="19D5C997" w:rsidR="19DEE8BD" w:rsidRPr="00514D5D" w:rsidRDefault="19DEE8BD" w:rsidP="66E702C5"/>
        </w:tc>
        <w:tc>
          <w:tcPr>
            <w:tcW w:w="1148" w:type="dxa"/>
          </w:tcPr>
          <w:p w14:paraId="0A0BA058" w14:textId="7D8EBB1A" w:rsidR="19DEE8BD" w:rsidRPr="00514D5D" w:rsidRDefault="19DEE8BD" w:rsidP="66E702C5"/>
        </w:tc>
      </w:tr>
      <w:tr w:rsidR="19DEE8BD" w:rsidRPr="00514D5D" w14:paraId="259612CA" w14:textId="77777777" w:rsidTr="66E702C5">
        <w:trPr>
          <w:trHeight w:val="300"/>
        </w:trPr>
        <w:tc>
          <w:tcPr>
            <w:tcW w:w="5415" w:type="dxa"/>
          </w:tcPr>
          <w:p w14:paraId="44D97756" w14:textId="20B6D533" w:rsidR="19DEE8BD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Dolores musculares </w:t>
            </w:r>
            <w:r w:rsidRPr="66E702C5">
              <w:rPr>
                <w:rFonts w:ascii="Calibri" w:eastAsia="Calibri" w:hAnsi="Calibri" w:cs="Calibri"/>
              </w:rPr>
              <w:t>[SrvCov_COV23B7_v1r0]</w:t>
            </w:r>
          </w:p>
        </w:tc>
        <w:tc>
          <w:tcPr>
            <w:tcW w:w="1230" w:type="dxa"/>
          </w:tcPr>
          <w:p w14:paraId="122CB194" w14:textId="513BB7CD" w:rsidR="19DEE8BD" w:rsidRPr="00514D5D" w:rsidRDefault="19DEE8BD" w:rsidP="66E702C5"/>
        </w:tc>
        <w:tc>
          <w:tcPr>
            <w:tcW w:w="1922" w:type="dxa"/>
          </w:tcPr>
          <w:p w14:paraId="29FDB677" w14:textId="6B442593" w:rsidR="19DEE8BD" w:rsidRPr="00514D5D" w:rsidRDefault="19DEE8BD" w:rsidP="66E702C5"/>
        </w:tc>
        <w:tc>
          <w:tcPr>
            <w:tcW w:w="1148" w:type="dxa"/>
          </w:tcPr>
          <w:p w14:paraId="53D920C5" w14:textId="07E556BF" w:rsidR="19DEE8BD" w:rsidRPr="00514D5D" w:rsidRDefault="19DEE8BD" w:rsidP="66E702C5"/>
        </w:tc>
      </w:tr>
    </w:tbl>
    <w:p w14:paraId="01D4A4AF" w14:textId="35EF97EB" w:rsidR="2671B0E7" w:rsidRPr="0083117B" w:rsidRDefault="2671B0E7" w:rsidP="66E702C5">
      <w:pPr>
        <w:rPr>
          <w:sz w:val="16"/>
          <w:szCs w:val="16"/>
        </w:rPr>
      </w:pPr>
    </w:p>
    <w:p w14:paraId="4E9E3A1E" w14:textId="672CFC09" w:rsidR="6EC93A23" w:rsidRDefault="66E702C5" w:rsidP="66E702C5">
      <w:pPr>
        <w:spacing w:after="0" w:line="257" w:lineRule="auto"/>
        <w:rPr>
          <w:rFonts w:ascii="Calibri" w:eastAsia="Calibri" w:hAnsi="Calibri" w:cs="Calibri"/>
        </w:rPr>
      </w:pPr>
      <w:r w:rsidRPr="66E702C5">
        <w:rPr>
          <w:rFonts w:ascii="Calibri" w:eastAsia="Calibri" w:hAnsi="Calibri" w:cs="Calibri"/>
          <w:b/>
          <w:bCs/>
        </w:rPr>
        <w:t>[DISPLAY</w:t>
      </w:r>
      <w:r w:rsidRPr="66E702C5">
        <w:rPr>
          <w:rFonts w:ascii="Calibri" w:eastAsia="Calibri" w:hAnsi="Calibri" w:cs="Calibri"/>
        </w:rPr>
        <w:t xml:space="preserve"> GRID_SRVCOV_COV24A_V1R0 </w:t>
      </w:r>
      <w:r w:rsidRPr="66E702C5">
        <w:rPr>
          <w:rFonts w:ascii="Calibri" w:eastAsia="Calibri" w:hAnsi="Calibri" w:cs="Calibri"/>
          <w:b/>
          <w:bCs/>
        </w:rPr>
        <w:t xml:space="preserve">IF </w:t>
      </w:r>
      <w:r w:rsidRPr="66E702C5">
        <w:rPr>
          <w:rFonts w:ascii="Calibri" w:eastAsia="Calibri" w:hAnsi="Calibri" w:cs="Calibri"/>
        </w:rPr>
        <w:t>COV23A1, COV23A2, COV23A3, COV23A4, COV23A5, COV23A6, COV23B1, COV23B2, COV23B3, COV23B4, COV23B5, COV23B6, OR COV23B7 = 1, 2</w:t>
      </w:r>
    </w:p>
    <w:p w14:paraId="0A6AC545" w14:textId="6924BC78" w:rsidR="6EC93A23" w:rsidRDefault="66E702C5" w:rsidP="66E702C5">
      <w:pPr>
        <w:spacing w:line="257" w:lineRule="auto"/>
        <w:rPr>
          <w:rFonts w:ascii="Calibri" w:eastAsia="Calibri" w:hAnsi="Calibri" w:cs="Calibri"/>
          <w:b/>
          <w:bCs/>
        </w:rPr>
      </w:pPr>
      <w:r w:rsidRPr="66E702C5">
        <w:rPr>
          <w:rFonts w:ascii="Calibri" w:eastAsia="Calibri" w:hAnsi="Calibri" w:cs="Calibri"/>
          <w:b/>
          <w:bCs/>
        </w:rPr>
        <w:t xml:space="preserve">ELSE, GO TO </w:t>
      </w:r>
      <w:r w:rsidRPr="66E702C5">
        <w:rPr>
          <w:rFonts w:ascii="Calibri" w:eastAsia="Calibri" w:hAnsi="Calibri" w:cs="Calibri"/>
        </w:rPr>
        <w:t>SrvCov_COV25INTRO_v1r0</w:t>
      </w:r>
      <w:r w:rsidRPr="66E702C5">
        <w:rPr>
          <w:rFonts w:ascii="Calibri" w:eastAsia="Calibri" w:hAnsi="Calibri" w:cs="Calibri"/>
          <w:b/>
          <w:bCs/>
        </w:rPr>
        <w:t>]</w:t>
      </w:r>
    </w:p>
    <w:p w14:paraId="7737B95F" w14:textId="1E553FB4" w:rsidR="007203D3" w:rsidRPr="00514D5D" w:rsidRDefault="66E702C5" w:rsidP="66E702C5">
      <w:pPr>
        <w:pStyle w:val="ListParagraph"/>
        <w:numPr>
          <w:ilvl w:val="0"/>
          <w:numId w:val="46"/>
        </w:numPr>
        <w:spacing w:line="257" w:lineRule="auto"/>
      </w:pPr>
      <w:r w:rsidRPr="66E702C5">
        <w:t>[GRID_SRVCOV_COV24A_V1R0] ¿Cuánto tiempo tuvo los siguientes síntomas?</w:t>
      </w:r>
    </w:p>
    <w:tbl>
      <w:tblPr>
        <w:tblStyle w:val="TableGridLight"/>
        <w:tblW w:w="9715" w:type="dxa"/>
        <w:tblLook w:val="0400" w:firstRow="0" w:lastRow="0" w:firstColumn="0" w:lastColumn="0" w:noHBand="0" w:noVBand="1"/>
      </w:tblPr>
      <w:tblGrid>
        <w:gridCol w:w="6255"/>
        <w:gridCol w:w="1135"/>
        <w:gridCol w:w="1065"/>
        <w:gridCol w:w="1260"/>
      </w:tblGrid>
      <w:tr w:rsidR="1253B599" w:rsidRPr="00514D5D" w14:paraId="7E4EED1E" w14:textId="77777777" w:rsidTr="66E702C5">
        <w:trPr>
          <w:trHeight w:val="300"/>
        </w:trPr>
        <w:tc>
          <w:tcPr>
            <w:tcW w:w="6255" w:type="dxa"/>
          </w:tcPr>
          <w:p w14:paraId="1D67AD66" w14:textId="543CD11D" w:rsidR="1253B599" w:rsidRPr="00514D5D" w:rsidRDefault="66E702C5" w:rsidP="66E702C5">
            <w:r w:rsidRPr="66E702C5">
              <w:t xml:space="preserve"> </w:t>
            </w:r>
          </w:p>
        </w:tc>
        <w:tc>
          <w:tcPr>
            <w:tcW w:w="1135" w:type="dxa"/>
          </w:tcPr>
          <w:p w14:paraId="727A4321" w14:textId="583965D3" w:rsidR="0083117B" w:rsidRDefault="66E702C5" w:rsidP="66E702C5">
            <w:pPr>
              <w:jc w:val="center"/>
            </w:pPr>
            <w:r w:rsidRPr="66E702C5">
              <w:t>0</w:t>
            </w:r>
          </w:p>
          <w:p w14:paraId="7824FD50" w14:textId="55608279" w:rsidR="1253B599" w:rsidRPr="00514D5D" w:rsidRDefault="66E702C5" w:rsidP="66E702C5">
            <w:pPr>
              <w:jc w:val="center"/>
            </w:pPr>
            <w:r w:rsidRPr="66E702C5">
              <w:t>Menos de un mes</w:t>
            </w:r>
          </w:p>
        </w:tc>
        <w:tc>
          <w:tcPr>
            <w:tcW w:w="1065" w:type="dxa"/>
          </w:tcPr>
          <w:p w14:paraId="3DAA0696" w14:textId="2D0440A5" w:rsidR="0083117B" w:rsidRDefault="66E702C5" w:rsidP="66E702C5">
            <w:pPr>
              <w:jc w:val="center"/>
            </w:pPr>
            <w:r w:rsidRPr="66E702C5">
              <w:t>1</w:t>
            </w:r>
          </w:p>
          <w:p w14:paraId="08E6A4D9" w14:textId="576E4DC3" w:rsidR="1253B599" w:rsidRPr="00514D5D" w:rsidRDefault="66E702C5" w:rsidP="66E702C5">
            <w:pPr>
              <w:jc w:val="center"/>
            </w:pPr>
            <w:r w:rsidRPr="66E702C5">
              <w:t>Entre 1 y 3 meses</w:t>
            </w:r>
          </w:p>
        </w:tc>
        <w:tc>
          <w:tcPr>
            <w:tcW w:w="1260" w:type="dxa"/>
          </w:tcPr>
          <w:p w14:paraId="1D150DEE" w14:textId="1730D07D" w:rsidR="0083117B" w:rsidRDefault="66E702C5" w:rsidP="66E702C5">
            <w:pPr>
              <w:jc w:val="center"/>
            </w:pPr>
            <w:r w:rsidRPr="66E702C5">
              <w:t>2</w:t>
            </w:r>
          </w:p>
          <w:p w14:paraId="27944195" w14:textId="46BAF705" w:rsidR="1253B599" w:rsidRPr="00514D5D" w:rsidRDefault="66E702C5" w:rsidP="66E702C5">
            <w:pPr>
              <w:jc w:val="center"/>
            </w:pPr>
            <w:r w:rsidRPr="66E702C5">
              <w:t>Más de tres meses</w:t>
            </w:r>
          </w:p>
        </w:tc>
      </w:tr>
      <w:tr w:rsidR="1253B599" w:rsidRPr="00514D5D" w14:paraId="5A4D723A" w14:textId="77777777" w:rsidTr="66E702C5">
        <w:trPr>
          <w:trHeight w:val="300"/>
        </w:trPr>
        <w:tc>
          <w:tcPr>
            <w:tcW w:w="6255" w:type="dxa"/>
          </w:tcPr>
          <w:p w14:paraId="2035CD3D" w14:textId="6DC26231" w:rsidR="1253B599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Pérdida del sentido del gusto o del olfato </w:t>
            </w:r>
            <w:r w:rsidRPr="66E702C5">
              <w:rPr>
                <w:rFonts w:ascii="Calibri" w:eastAsia="Calibri" w:hAnsi="Calibri" w:cs="Calibri"/>
              </w:rPr>
              <w:t>[SrvCov_COV24A1_v1r0]</w:t>
            </w:r>
          </w:p>
        </w:tc>
        <w:tc>
          <w:tcPr>
            <w:tcW w:w="1135" w:type="dxa"/>
          </w:tcPr>
          <w:p w14:paraId="4168930B" w14:textId="380E9D53" w:rsidR="1253B599" w:rsidRPr="00514D5D" w:rsidRDefault="1253B599" w:rsidP="66E702C5"/>
        </w:tc>
        <w:tc>
          <w:tcPr>
            <w:tcW w:w="1065" w:type="dxa"/>
          </w:tcPr>
          <w:p w14:paraId="3E1A516B" w14:textId="676D099E" w:rsidR="1253B599" w:rsidRPr="00514D5D" w:rsidRDefault="1253B599" w:rsidP="66E702C5"/>
        </w:tc>
        <w:tc>
          <w:tcPr>
            <w:tcW w:w="1260" w:type="dxa"/>
          </w:tcPr>
          <w:p w14:paraId="00F5216B" w14:textId="2AC651DD" w:rsidR="1253B599" w:rsidRPr="00514D5D" w:rsidRDefault="1253B599" w:rsidP="66E702C5"/>
        </w:tc>
      </w:tr>
      <w:tr w:rsidR="1253B599" w:rsidRPr="00514D5D" w14:paraId="2D0BF1A7" w14:textId="77777777" w:rsidTr="66E702C5">
        <w:trPr>
          <w:trHeight w:val="300"/>
        </w:trPr>
        <w:tc>
          <w:tcPr>
            <w:tcW w:w="6255" w:type="dxa"/>
          </w:tcPr>
          <w:p w14:paraId="5E9A6517" w14:textId="5628C906" w:rsidR="1253B599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Cambios en el apetito </w:t>
            </w:r>
            <w:r w:rsidRPr="66E702C5">
              <w:rPr>
                <w:rFonts w:ascii="Calibri" w:eastAsia="Calibri" w:hAnsi="Calibri" w:cs="Calibri"/>
              </w:rPr>
              <w:t>[SrvCov_COV24A2_v1r0]</w:t>
            </w:r>
          </w:p>
        </w:tc>
        <w:tc>
          <w:tcPr>
            <w:tcW w:w="1135" w:type="dxa"/>
          </w:tcPr>
          <w:p w14:paraId="64C56746" w14:textId="078429B3" w:rsidR="1253B599" w:rsidRPr="00514D5D" w:rsidRDefault="1253B599" w:rsidP="66E702C5"/>
        </w:tc>
        <w:tc>
          <w:tcPr>
            <w:tcW w:w="1065" w:type="dxa"/>
          </w:tcPr>
          <w:p w14:paraId="1BBCDD4B" w14:textId="587C24F5" w:rsidR="1253B599" w:rsidRPr="00514D5D" w:rsidRDefault="1253B599" w:rsidP="66E702C5"/>
        </w:tc>
        <w:tc>
          <w:tcPr>
            <w:tcW w:w="1260" w:type="dxa"/>
          </w:tcPr>
          <w:p w14:paraId="5EAB436E" w14:textId="4090185F" w:rsidR="1253B599" w:rsidRPr="00514D5D" w:rsidRDefault="1253B599" w:rsidP="66E702C5"/>
        </w:tc>
      </w:tr>
      <w:tr w:rsidR="1253B599" w:rsidRPr="00514D5D" w14:paraId="66E1F624" w14:textId="77777777" w:rsidTr="66E702C5">
        <w:trPr>
          <w:trHeight w:val="300"/>
        </w:trPr>
        <w:tc>
          <w:tcPr>
            <w:tcW w:w="6255" w:type="dxa"/>
          </w:tcPr>
          <w:p w14:paraId="74E34122" w14:textId="01B6DFD3" w:rsidR="1253B599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>Sentirse en general más cansado de lo que solía [</w:t>
            </w:r>
            <w:r w:rsidRPr="66E702C5">
              <w:rPr>
                <w:rFonts w:ascii="Calibri" w:eastAsia="Calibri" w:hAnsi="Calibri" w:cs="Calibri"/>
              </w:rPr>
              <w:t>SrvCov_COV24A3_v1r0]</w:t>
            </w:r>
          </w:p>
        </w:tc>
        <w:tc>
          <w:tcPr>
            <w:tcW w:w="1135" w:type="dxa"/>
          </w:tcPr>
          <w:p w14:paraId="7B7760F9" w14:textId="4563BC30" w:rsidR="1253B599" w:rsidRPr="00514D5D" w:rsidRDefault="1253B599" w:rsidP="66E702C5"/>
        </w:tc>
        <w:tc>
          <w:tcPr>
            <w:tcW w:w="1065" w:type="dxa"/>
          </w:tcPr>
          <w:p w14:paraId="205FBE1C" w14:textId="3FE9AAEE" w:rsidR="1253B599" w:rsidRPr="00514D5D" w:rsidRDefault="1253B599" w:rsidP="66E702C5"/>
        </w:tc>
        <w:tc>
          <w:tcPr>
            <w:tcW w:w="1260" w:type="dxa"/>
          </w:tcPr>
          <w:p w14:paraId="6BF2CADE" w14:textId="047F9DAA" w:rsidR="1253B599" w:rsidRPr="00514D5D" w:rsidRDefault="1253B599" w:rsidP="66E702C5"/>
        </w:tc>
      </w:tr>
      <w:tr w:rsidR="1253B599" w:rsidRPr="00514D5D" w14:paraId="78352191" w14:textId="77777777" w:rsidTr="66E702C5">
        <w:trPr>
          <w:trHeight w:val="300"/>
        </w:trPr>
        <w:tc>
          <w:tcPr>
            <w:tcW w:w="6255" w:type="dxa"/>
          </w:tcPr>
          <w:p w14:paraId="133FDBAC" w14:textId="12776435" w:rsidR="1253B599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Dificultad para recordar cosas </w:t>
            </w:r>
            <w:r w:rsidRPr="66E702C5">
              <w:rPr>
                <w:rFonts w:ascii="Calibri" w:eastAsia="Calibri" w:hAnsi="Calibri" w:cs="Calibri"/>
              </w:rPr>
              <w:t>[SrvCov_COV24A4_v1r0]</w:t>
            </w:r>
          </w:p>
        </w:tc>
        <w:tc>
          <w:tcPr>
            <w:tcW w:w="1135" w:type="dxa"/>
          </w:tcPr>
          <w:p w14:paraId="721053EC" w14:textId="52E679CF" w:rsidR="1253B599" w:rsidRPr="00514D5D" w:rsidRDefault="1253B599" w:rsidP="66E702C5"/>
        </w:tc>
        <w:tc>
          <w:tcPr>
            <w:tcW w:w="1065" w:type="dxa"/>
          </w:tcPr>
          <w:p w14:paraId="3A217450" w14:textId="1491E6C4" w:rsidR="1253B599" w:rsidRPr="00514D5D" w:rsidRDefault="1253B599" w:rsidP="66E702C5"/>
        </w:tc>
        <w:tc>
          <w:tcPr>
            <w:tcW w:w="1260" w:type="dxa"/>
          </w:tcPr>
          <w:p w14:paraId="1D917F56" w14:textId="5415CDD7" w:rsidR="1253B599" w:rsidRPr="00514D5D" w:rsidRDefault="1253B599" w:rsidP="66E702C5"/>
        </w:tc>
      </w:tr>
      <w:tr w:rsidR="1253B599" w:rsidRPr="00514D5D" w14:paraId="6D14AEB3" w14:textId="77777777" w:rsidTr="66E702C5">
        <w:trPr>
          <w:trHeight w:val="300"/>
        </w:trPr>
        <w:tc>
          <w:tcPr>
            <w:tcW w:w="6255" w:type="dxa"/>
          </w:tcPr>
          <w:p w14:paraId="522ADDB1" w14:textId="210AE980" w:rsidR="1253B599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>Dificultad para prestar atención [</w:t>
            </w:r>
            <w:r w:rsidRPr="66E702C5">
              <w:rPr>
                <w:rFonts w:ascii="Calibri" w:eastAsia="Calibri" w:hAnsi="Calibri" w:cs="Calibri"/>
              </w:rPr>
              <w:t>SrvCov_COV24A5_v1r0]</w:t>
            </w:r>
          </w:p>
        </w:tc>
        <w:tc>
          <w:tcPr>
            <w:tcW w:w="1135" w:type="dxa"/>
          </w:tcPr>
          <w:p w14:paraId="5F213F66" w14:textId="29FE3682" w:rsidR="1253B599" w:rsidRPr="00514D5D" w:rsidRDefault="1253B599" w:rsidP="66E702C5"/>
        </w:tc>
        <w:tc>
          <w:tcPr>
            <w:tcW w:w="1065" w:type="dxa"/>
          </w:tcPr>
          <w:p w14:paraId="09120CB0" w14:textId="5A250948" w:rsidR="1253B599" w:rsidRPr="00514D5D" w:rsidRDefault="1253B599" w:rsidP="66E702C5"/>
        </w:tc>
        <w:tc>
          <w:tcPr>
            <w:tcW w:w="1260" w:type="dxa"/>
          </w:tcPr>
          <w:p w14:paraId="09BE9B49" w14:textId="757F6F16" w:rsidR="1253B599" w:rsidRPr="00514D5D" w:rsidRDefault="1253B599" w:rsidP="66E702C5"/>
        </w:tc>
      </w:tr>
      <w:tr w:rsidR="1253B599" w:rsidRPr="00514D5D" w14:paraId="5DCEEDDB" w14:textId="77777777" w:rsidTr="66E702C5">
        <w:trPr>
          <w:trHeight w:val="300"/>
        </w:trPr>
        <w:tc>
          <w:tcPr>
            <w:tcW w:w="6255" w:type="dxa"/>
          </w:tcPr>
          <w:p w14:paraId="050FA6E7" w14:textId="1DE2E439" w:rsidR="1253B599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>Dificultad para pensar o tomar decisiones [</w:t>
            </w:r>
            <w:r w:rsidRPr="66E702C5">
              <w:rPr>
                <w:rFonts w:ascii="Calibri" w:eastAsia="Calibri" w:hAnsi="Calibri" w:cs="Calibri"/>
              </w:rPr>
              <w:t>SrvCov_COV24A6_v1r0]</w:t>
            </w:r>
          </w:p>
        </w:tc>
        <w:tc>
          <w:tcPr>
            <w:tcW w:w="1135" w:type="dxa"/>
          </w:tcPr>
          <w:p w14:paraId="5B62A68C" w14:textId="796FED7C" w:rsidR="1253B599" w:rsidRPr="00514D5D" w:rsidRDefault="1253B599" w:rsidP="66E702C5"/>
        </w:tc>
        <w:tc>
          <w:tcPr>
            <w:tcW w:w="1065" w:type="dxa"/>
          </w:tcPr>
          <w:p w14:paraId="763DF97B" w14:textId="28E729D8" w:rsidR="1253B599" w:rsidRPr="00514D5D" w:rsidRDefault="1253B599" w:rsidP="66E702C5"/>
        </w:tc>
        <w:tc>
          <w:tcPr>
            <w:tcW w:w="1260" w:type="dxa"/>
          </w:tcPr>
          <w:p w14:paraId="23C59A5E" w14:textId="29B76160" w:rsidR="1253B599" w:rsidRPr="00514D5D" w:rsidRDefault="1253B599" w:rsidP="66E702C5"/>
        </w:tc>
      </w:tr>
      <w:tr w:rsidR="1253B599" w:rsidRPr="00514D5D" w14:paraId="0FC95C36" w14:textId="77777777" w:rsidTr="66E702C5">
        <w:trPr>
          <w:trHeight w:val="300"/>
        </w:trPr>
        <w:tc>
          <w:tcPr>
            <w:tcW w:w="6255" w:type="dxa"/>
          </w:tcPr>
          <w:p w14:paraId="55E00759" w14:textId="2FC333A1" w:rsidR="1253B599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>Sensación de mareo o vértigo [</w:t>
            </w:r>
            <w:r w:rsidRPr="66E702C5">
              <w:rPr>
                <w:rFonts w:ascii="Calibri" w:eastAsia="Calibri" w:hAnsi="Calibri" w:cs="Calibri"/>
              </w:rPr>
              <w:t>SrvCov_COV24A7_v1r0]</w:t>
            </w:r>
          </w:p>
        </w:tc>
        <w:tc>
          <w:tcPr>
            <w:tcW w:w="1135" w:type="dxa"/>
          </w:tcPr>
          <w:p w14:paraId="7D46CE2F" w14:textId="5CCE5E4C" w:rsidR="1253B599" w:rsidRPr="00514D5D" w:rsidRDefault="1253B599" w:rsidP="66E702C5"/>
        </w:tc>
        <w:tc>
          <w:tcPr>
            <w:tcW w:w="1065" w:type="dxa"/>
          </w:tcPr>
          <w:p w14:paraId="04174414" w14:textId="328A69D0" w:rsidR="1253B599" w:rsidRPr="00514D5D" w:rsidRDefault="1253B599" w:rsidP="66E702C5"/>
        </w:tc>
        <w:tc>
          <w:tcPr>
            <w:tcW w:w="1260" w:type="dxa"/>
          </w:tcPr>
          <w:p w14:paraId="16D46FD4" w14:textId="6D48426C" w:rsidR="1253B599" w:rsidRPr="00514D5D" w:rsidRDefault="1253B599" w:rsidP="66E702C5"/>
        </w:tc>
      </w:tr>
      <w:tr w:rsidR="1253B599" w:rsidRPr="00514D5D" w14:paraId="1C19CE58" w14:textId="77777777" w:rsidTr="66E702C5">
        <w:trPr>
          <w:trHeight w:val="300"/>
        </w:trPr>
        <w:tc>
          <w:tcPr>
            <w:tcW w:w="6255" w:type="dxa"/>
          </w:tcPr>
          <w:p w14:paraId="323A327F" w14:textId="45C7885A" w:rsidR="1253B599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>Períodos de frecuencia cardíaca acelerada [</w:t>
            </w:r>
            <w:r w:rsidRPr="66E702C5">
              <w:rPr>
                <w:rFonts w:ascii="Calibri" w:eastAsia="Calibri" w:hAnsi="Calibri" w:cs="Calibri"/>
              </w:rPr>
              <w:t>SrvCov_COV24A8_v1r0]</w:t>
            </w:r>
          </w:p>
        </w:tc>
        <w:tc>
          <w:tcPr>
            <w:tcW w:w="1135" w:type="dxa"/>
          </w:tcPr>
          <w:p w14:paraId="10565972" w14:textId="7F0DE993" w:rsidR="1253B599" w:rsidRPr="00514D5D" w:rsidRDefault="1253B599" w:rsidP="66E702C5"/>
        </w:tc>
        <w:tc>
          <w:tcPr>
            <w:tcW w:w="1065" w:type="dxa"/>
          </w:tcPr>
          <w:p w14:paraId="62622DD7" w14:textId="27C4E567" w:rsidR="1253B599" w:rsidRPr="00514D5D" w:rsidRDefault="1253B599" w:rsidP="66E702C5"/>
        </w:tc>
        <w:tc>
          <w:tcPr>
            <w:tcW w:w="1260" w:type="dxa"/>
          </w:tcPr>
          <w:p w14:paraId="30ACC2E0" w14:textId="39AB84DD" w:rsidR="1253B599" w:rsidRPr="00514D5D" w:rsidRDefault="1253B599" w:rsidP="66E702C5"/>
        </w:tc>
      </w:tr>
      <w:tr w:rsidR="1253B599" w:rsidRPr="00514D5D" w14:paraId="08D509DA" w14:textId="77777777" w:rsidTr="66E702C5">
        <w:trPr>
          <w:trHeight w:val="300"/>
        </w:trPr>
        <w:tc>
          <w:tcPr>
            <w:tcW w:w="6255" w:type="dxa"/>
          </w:tcPr>
          <w:p w14:paraId="0E4E42D9" w14:textId="3C40F309" w:rsidR="1253B599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Dificultad para respirar </w:t>
            </w:r>
            <w:r w:rsidRPr="66E702C5">
              <w:rPr>
                <w:rFonts w:ascii="Calibri" w:eastAsia="Calibri" w:hAnsi="Calibri" w:cs="Calibri"/>
              </w:rPr>
              <w:t>[SrvCov_COV24A9_v1r0]</w:t>
            </w:r>
          </w:p>
        </w:tc>
        <w:tc>
          <w:tcPr>
            <w:tcW w:w="1135" w:type="dxa"/>
          </w:tcPr>
          <w:p w14:paraId="6F3A4ACE" w14:textId="62F7B422" w:rsidR="1253B599" w:rsidRPr="00514D5D" w:rsidRDefault="1253B599" w:rsidP="66E702C5"/>
        </w:tc>
        <w:tc>
          <w:tcPr>
            <w:tcW w:w="1065" w:type="dxa"/>
          </w:tcPr>
          <w:p w14:paraId="7BFCA47B" w14:textId="6E9DDF64" w:rsidR="1253B599" w:rsidRPr="00514D5D" w:rsidRDefault="1253B599" w:rsidP="66E702C5"/>
        </w:tc>
        <w:tc>
          <w:tcPr>
            <w:tcW w:w="1260" w:type="dxa"/>
          </w:tcPr>
          <w:p w14:paraId="077A8C85" w14:textId="37E88637" w:rsidR="1253B599" w:rsidRPr="00514D5D" w:rsidRDefault="1253B599" w:rsidP="66E702C5"/>
        </w:tc>
      </w:tr>
      <w:tr w:rsidR="1253B599" w:rsidRPr="00514D5D" w14:paraId="580E56C4" w14:textId="77777777" w:rsidTr="66E702C5">
        <w:trPr>
          <w:trHeight w:val="300"/>
        </w:trPr>
        <w:tc>
          <w:tcPr>
            <w:tcW w:w="6255" w:type="dxa"/>
          </w:tcPr>
          <w:p w14:paraId="330CAFEF" w14:textId="764C3AE6" w:rsidR="1253B599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Sentirse débil, cansado o enfermo de 24 a 48 horas después de hacer actividad física o ejercicio </w:t>
            </w:r>
            <w:r w:rsidRPr="66E702C5">
              <w:rPr>
                <w:rFonts w:ascii="Calibri" w:eastAsia="Calibri" w:hAnsi="Calibri" w:cs="Calibri"/>
              </w:rPr>
              <w:t>[SrvCov_COV24A10_v1r0]</w:t>
            </w:r>
          </w:p>
        </w:tc>
        <w:tc>
          <w:tcPr>
            <w:tcW w:w="1135" w:type="dxa"/>
          </w:tcPr>
          <w:p w14:paraId="6781E0EC" w14:textId="42832F95" w:rsidR="1253B599" w:rsidRPr="00514D5D" w:rsidRDefault="1253B599" w:rsidP="66E702C5"/>
        </w:tc>
        <w:tc>
          <w:tcPr>
            <w:tcW w:w="1065" w:type="dxa"/>
          </w:tcPr>
          <w:p w14:paraId="4516B8FE" w14:textId="2388973C" w:rsidR="1253B599" w:rsidRPr="00514D5D" w:rsidRDefault="1253B599" w:rsidP="66E702C5"/>
        </w:tc>
        <w:tc>
          <w:tcPr>
            <w:tcW w:w="1260" w:type="dxa"/>
          </w:tcPr>
          <w:p w14:paraId="194B37C9" w14:textId="129312AB" w:rsidR="1253B599" w:rsidRPr="00514D5D" w:rsidRDefault="1253B599" w:rsidP="66E702C5"/>
        </w:tc>
      </w:tr>
      <w:tr w:rsidR="1253B599" w:rsidRPr="00514D5D" w14:paraId="588E38DD" w14:textId="77777777" w:rsidTr="66E702C5">
        <w:trPr>
          <w:trHeight w:val="300"/>
        </w:trPr>
        <w:tc>
          <w:tcPr>
            <w:tcW w:w="6255" w:type="dxa"/>
          </w:tcPr>
          <w:p w14:paraId="7B2ECCCC" w14:textId="6ED3817C" w:rsidR="1253B599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Dificultad para conciliar el sueño </w:t>
            </w:r>
            <w:r w:rsidRPr="66E702C5">
              <w:rPr>
                <w:rFonts w:ascii="Calibri" w:eastAsia="Calibri" w:hAnsi="Calibri" w:cs="Calibri"/>
              </w:rPr>
              <w:t>[SrvCov_COV24A11_v1r0]</w:t>
            </w:r>
          </w:p>
        </w:tc>
        <w:tc>
          <w:tcPr>
            <w:tcW w:w="1135" w:type="dxa"/>
          </w:tcPr>
          <w:p w14:paraId="6EB798EC" w14:textId="2E825FE5" w:rsidR="1253B599" w:rsidRPr="00514D5D" w:rsidRDefault="1253B599" w:rsidP="66E702C5"/>
        </w:tc>
        <w:tc>
          <w:tcPr>
            <w:tcW w:w="1065" w:type="dxa"/>
          </w:tcPr>
          <w:p w14:paraId="7DFDD185" w14:textId="4806F848" w:rsidR="1253B599" w:rsidRPr="00514D5D" w:rsidRDefault="1253B599" w:rsidP="66E702C5"/>
        </w:tc>
        <w:tc>
          <w:tcPr>
            <w:tcW w:w="1260" w:type="dxa"/>
          </w:tcPr>
          <w:p w14:paraId="07D06274" w14:textId="5912CE52" w:rsidR="1253B599" w:rsidRPr="00514D5D" w:rsidRDefault="1253B599" w:rsidP="66E702C5"/>
        </w:tc>
      </w:tr>
      <w:tr w:rsidR="1253B599" w:rsidRPr="00514D5D" w14:paraId="71E00D4B" w14:textId="77777777" w:rsidTr="66E702C5">
        <w:trPr>
          <w:trHeight w:val="300"/>
        </w:trPr>
        <w:tc>
          <w:tcPr>
            <w:tcW w:w="6255" w:type="dxa"/>
          </w:tcPr>
          <w:p w14:paraId="76EBFF1D" w14:textId="0F8B6E54" w:rsidR="1253B599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Cambios en el estado de ánimo y emociones (como sentirse triste, ansioso o molesto más de lo habitual) </w:t>
            </w:r>
            <w:r w:rsidRPr="66E702C5">
              <w:rPr>
                <w:rFonts w:ascii="Calibri" w:eastAsia="Calibri" w:hAnsi="Calibri" w:cs="Calibri"/>
              </w:rPr>
              <w:t>[SrvCov_COV24A12_v1r0]</w:t>
            </w:r>
          </w:p>
        </w:tc>
        <w:tc>
          <w:tcPr>
            <w:tcW w:w="1135" w:type="dxa"/>
          </w:tcPr>
          <w:p w14:paraId="177A4EDC" w14:textId="7B1A867D" w:rsidR="1253B599" w:rsidRPr="00514D5D" w:rsidRDefault="1253B599" w:rsidP="66E702C5"/>
        </w:tc>
        <w:tc>
          <w:tcPr>
            <w:tcW w:w="1065" w:type="dxa"/>
          </w:tcPr>
          <w:p w14:paraId="5AD3F860" w14:textId="7D4E406C" w:rsidR="1253B599" w:rsidRPr="00514D5D" w:rsidRDefault="1253B599" w:rsidP="66E702C5"/>
        </w:tc>
        <w:tc>
          <w:tcPr>
            <w:tcW w:w="1260" w:type="dxa"/>
          </w:tcPr>
          <w:p w14:paraId="38EF96B8" w14:textId="6C58259A" w:rsidR="1253B599" w:rsidRPr="00514D5D" w:rsidRDefault="1253B599" w:rsidP="66E702C5"/>
        </w:tc>
      </w:tr>
      <w:tr w:rsidR="1253B599" w:rsidRPr="00514D5D" w14:paraId="3F07B9A3" w14:textId="77777777" w:rsidTr="66E702C5">
        <w:trPr>
          <w:trHeight w:val="300"/>
        </w:trPr>
        <w:tc>
          <w:tcPr>
            <w:tcW w:w="6255" w:type="dxa"/>
          </w:tcPr>
          <w:p w14:paraId="5D117E61" w14:textId="6574D931" w:rsidR="1253B599" w:rsidRPr="00514D5D" w:rsidRDefault="66E702C5" w:rsidP="66E702C5">
            <w:pPr>
              <w:rPr>
                <w:rFonts w:ascii="Calibri" w:eastAsia="Calibri" w:hAnsi="Calibri" w:cs="Calibri"/>
              </w:rPr>
            </w:pPr>
            <w:r w:rsidRPr="66E702C5">
              <w:t xml:space="preserve">Dolores musculares </w:t>
            </w:r>
            <w:r w:rsidRPr="66E702C5">
              <w:rPr>
                <w:rFonts w:ascii="Calibri" w:eastAsia="Calibri" w:hAnsi="Calibri" w:cs="Calibri"/>
              </w:rPr>
              <w:t>[SrvCov_COV24A13_v1r0]</w:t>
            </w:r>
          </w:p>
        </w:tc>
        <w:tc>
          <w:tcPr>
            <w:tcW w:w="1135" w:type="dxa"/>
          </w:tcPr>
          <w:p w14:paraId="03E880F9" w14:textId="3BF18D34" w:rsidR="1253B599" w:rsidRPr="00514D5D" w:rsidRDefault="1253B599" w:rsidP="66E702C5"/>
        </w:tc>
        <w:tc>
          <w:tcPr>
            <w:tcW w:w="1065" w:type="dxa"/>
          </w:tcPr>
          <w:p w14:paraId="480E79A1" w14:textId="70769637" w:rsidR="1253B599" w:rsidRPr="00514D5D" w:rsidRDefault="1253B599" w:rsidP="66E702C5"/>
        </w:tc>
        <w:tc>
          <w:tcPr>
            <w:tcW w:w="1260" w:type="dxa"/>
          </w:tcPr>
          <w:p w14:paraId="539E627D" w14:textId="3DC3E5E6" w:rsidR="1253B599" w:rsidRPr="00514D5D" w:rsidRDefault="1253B599" w:rsidP="66E702C5"/>
        </w:tc>
      </w:tr>
    </w:tbl>
    <w:p w14:paraId="775C3AB3" w14:textId="51A36D18" w:rsidR="2671B0E7" w:rsidRPr="00452CBB" w:rsidRDefault="66E702C5" w:rsidP="66E702C5">
      <w:pPr>
        <w:pStyle w:val="Heading1"/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r w:rsidRPr="66E702C5">
        <w:rPr>
          <w:rFonts w:asciiTheme="minorHAnsi" w:hAnsiTheme="minorHAnsi"/>
          <w:b/>
          <w:bCs/>
          <w:color w:val="auto"/>
          <w:sz w:val="28"/>
          <w:szCs w:val="28"/>
        </w:rPr>
        <w:t>Vacunación</w:t>
      </w:r>
    </w:p>
    <w:p w14:paraId="4C063417" w14:textId="33D765AE" w:rsidR="5DEF8727" w:rsidRPr="00514D5D" w:rsidRDefault="66E702C5" w:rsidP="66E702C5">
      <w:r w:rsidRPr="66E702C5">
        <w:t>[SrvCov_COV25INTRO_v1r0] Las preguntas en la siguiente sección tratan sobre la vacunación contra COVID-19 y las vacunas de refuerzo. Si se vacunó contra la COVID-19, le será útil tener consigo la tarjeta de vacunación mientras llena esta sección del cuestionario.</w:t>
      </w:r>
    </w:p>
    <w:p w14:paraId="2FCDA22C" w14:textId="12CE1286" w:rsidR="00BF32D1" w:rsidRPr="00514D5D" w:rsidRDefault="66E702C5" w:rsidP="66E702C5">
      <w:pPr>
        <w:pStyle w:val="ListParagraph"/>
        <w:numPr>
          <w:ilvl w:val="0"/>
          <w:numId w:val="46"/>
        </w:numPr>
      </w:pPr>
      <w:r w:rsidRPr="66E702C5">
        <w:lastRenderedPageBreak/>
        <w:t>[SrvCov_COV25_v1r0] ¿Lo vacunaron contra la COVID-19?</w:t>
      </w:r>
    </w:p>
    <w:p w14:paraId="092756EC" w14:textId="5036D899" w:rsidR="00BF32D1" w:rsidRPr="00514D5D" w:rsidRDefault="66E702C5" w:rsidP="66E702C5">
      <w:pPr>
        <w:spacing w:after="0"/>
        <w:ind w:left="720"/>
      </w:pPr>
      <w:r w:rsidRPr="66E702C5">
        <w:t>1</w:t>
      </w:r>
      <w:r w:rsidR="12FD8053">
        <w:tab/>
      </w:r>
      <w:proofErr w:type="gramStart"/>
      <w:r w:rsidRPr="66E702C5">
        <w:t>Sí</w:t>
      </w:r>
      <w:proofErr w:type="gramEnd"/>
    </w:p>
    <w:p w14:paraId="5EAC69CB" w14:textId="34383ED1" w:rsidR="00BF32D1" w:rsidRPr="00514D5D" w:rsidRDefault="66E702C5" w:rsidP="66E702C5">
      <w:pPr>
        <w:spacing w:after="0"/>
        <w:ind w:left="720"/>
        <w:rPr>
          <w:rFonts w:ascii="Calibri" w:eastAsia="Calibri" w:hAnsi="Calibri" w:cs="Calibri"/>
          <w:b/>
          <w:bCs/>
          <w:color w:val="000000" w:themeColor="text1"/>
        </w:rPr>
      </w:pPr>
      <w:r w:rsidRPr="66E702C5">
        <w:t>0</w:t>
      </w:r>
      <w:r w:rsidR="12FD8053">
        <w:tab/>
      </w:r>
      <w:proofErr w:type="gramStart"/>
      <w:r w:rsidRPr="66E702C5">
        <w:t>No</w:t>
      </w:r>
      <w:proofErr w:type="gramEnd"/>
      <w:r w:rsidRPr="66E702C5">
        <w:t xml:space="preserve"> </w:t>
      </w:r>
      <w:r w:rsidRPr="66E702C5">
        <w:rPr>
          <w:rFonts w:ascii="Wingdings" w:eastAsia="Wingdings" w:hAnsi="Wingdings" w:cs="Wingdings"/>
          <w:b/>
          <w:bCs/>
        </w:rPr>
        <w:t>à</w:t>
      </w:r>
      <w:r w:rsidRPr="66E702C5">
        <w:rPr>
          <w:rFonts w:ascii="Calibri" w:eastAsia="Calibri" w:hAnsi="Calibri" w:cs="Calibri"/>
          <w:b/>
          <w:bCs/>
        </w:rPr>
        <w:t xml:space="preserve"> GO TO END</w:t>
      </w:r>
    </w:p>
    <w:p w14:paraId="39E0B115" w14:textId="6768EF10" w:rsidR="67B997F2" w:rsidRPr="00B653C4" w:rsidRDefault="66E702C5" w:rsidP="66E702C5">
      <w:pPr>
        <w:spacing w:after="0" w:line="257" w:lineRule="auto"/>
        <w:ind w:left="720"/>
        <w:rPr>
          <w:rFonts w:ascii="Calibri" w:eastAsia="Calibri" w:hAnsi="Calibri" w:cs="Calibri"/>
          <w:b/>
          <w:bCs/>
          <w:color w:val="000000" w:themeColor="text1"/>
        </w:rPr>
      </w:pPr>
      <w:r w:rsidRPr="66E702C5">
        <w:t>77</w:t>
      </w:r>
      <w:r w:rsidR="12FD8053">
        <w:tab/>
      </w:r>
      <w:proofErr w:type="gramStart"/>
      <w:r w:rsidRPr="66E702C5">
        <w:t>No</w:t>
      </w:r>
      <w:proofErr w:type="gramEnd"/>
      <w:r w:rsidRPr="66E702C5">
        <w:t xml:space="preserve"> sé </w:t>
      </w:r>
      <w:r w:rsidRPr="66E702C5">
        <w:rPr>
          <w:rFonts w:ascii="Wingdings" w:eastAsia="Wingdings" w:hAnsi="Wingdings" w:cs="Wingdings"/>
          <w:b/>
          <w:bCs/>
        </w:rPr>
        <w:t>à</w:t>
      </w:r>
      <w:r w:rsidRPr="66E702C5">
        <w:rPr>
          <w:rFonts w:ascii="Calibri" w:eastAsia="Calibri" w:hAnsi="Calibri" w:cs="Calibri"/>
          <w:b/>
          <w:bCs/>
        </w:rPr>
        <w:t xml:space="preserve"> GO TO END </w:t>
      </w:r>
    </w:p>
    <w:p w14:paraId="7C662D51" w14:textId="5F458406" w:rsidR="67B997F2" w:rsidRPr="00B653C4" w:rsidRDefault="66E702C5" w:rsidP="66E702C5">
      <w:pPr>
        <w:spacing w:after="0"/>
        <w:ind w:left="720"/>
        <w:rPr>
          <w:rFonts w:ascii="Calibri" w:eastAsia="Calibri" w:hAnsi="Calibri" w:cs="Calibri"/>
        </w:rPr>
      </w:pPr>
      <w:r w:rsidRPr="66E702C5">
        <w:rPr>
          <w:rFonts w:ascii="Calibri" w:eastAsia="Calibri" w:hAnsi="Calibri" w:cs="Calibri"/>
          <w:i/>
          <w:iCs/>
        </w:rPr>
        <w:t xml:space="preserve">NO RESPONSE </w:t>
      </w:r>
      <w:r w:rsidRPr="66E702C5">
        <w:rPr>
          <w:rFonts w:ascii="Wingdings" w:eastAsia="Wingdings" w:hAnsi="Wingdings" w:cs="Wingdings"/>
          <w:b/>
          <w:bCs/>
        </w:rPr>
        <w:t>à</w:t>
      </w:r>
      <w:r w:rsidRPr="66E702C5">
        <w:rPr>
          <w:rFonts w:ascii="Calibri" w:eastAsia="Calibri" w:hAnsi="Calibri" w:cs="Calibri"/>
          <w:b/>
          <w:bCs/>
        </w:rPr>
        <w:t xml:space="preserve"> </w:t>
      </w:r>
      <w:r w:rsidRPr="66E702C5">
        <w:rPr>
          <w:rFonts w:ascii="Calibri" w:eastAsia="Calibri" w:hAnsi="Calibri" w:cs="Calibri"/>
          <w:b/>
          <w:bCs/>
          <w:i/>
          <w:iCs/>
        </w:rPr>
        <w:t>GO TO END</w:t>
      </w:r>
    </w:p>
    <w:p w14:paraId="103E2940" w14:textId="77777777" w:rsidR="00B653C4" w:rsidRPr="00514D5D" w:rsidRDefault="00B653C4" w:rsidP="66E702C5">
      <w:pPr>
        <w:ind w:left="720"/>
      </w:pPr>
    </w:p>
    <w:p w14:paraId="5A3D3A0B" w14:textId="719F96D5" w:rsidR="070AA56C" w:rsidRPr="00514D5D" w:rsidRDefault="66E702C5" w:rsidP="66E702C5">
      <w:pPr>
        <w:pStyle w:val="ListParagraph"/>
        <w:numPr>
          <w:ilvl w:val="0"/>
          <w:numId w:val="46"/>
        </w:numPr>
      </w:pPr>
      <w:r w:rsidRPr="66E702C5">
        <w:t>[SrvCov_COV26_v1r0] ¿Cuántas inyecciones le pusieron de la vacuna contra la COVID-19? Incluya su vacunación inicial y cualquier vacuna de refuerzo posterior.</w:t>
      </w:r>
    </w:p>
    <w:p w14:paraId="114E9886" w14:textId="4A2D60C2" w:rsidR="070AA56C" w:rsidRDefault="66E702C5" w:rsidP="66E702C5">
      <w:pPr>
        <w:spacing w:line="257" w:lineRule="auto"/>
        <w:ind w:firstLine="720"/>
        <w:rPr>
          <w:rFonts w:ascii="Calibri" w:eastAsia="Calibri" w:hAnsi="Calibri" w:cs="Calibri"/>
          <w:color w:val="000000" w:themeColor="text1"/>
        </w:rPr>
      </w:pPr>
      <w:r w:rsidRPr="66E702C5">
        <w:t xml:space="preserve">___ </w:t>
      </w:r>
      <w:r w:rsidRPr="66E702C5">
        <w:rPr>
          <w:rFonts w:ascii="Calibri" w:eastAsia="Calibri" w:hAnsi="Calibri" w:cs="Calibri"/>
        </w:rPr>
        <w:t>[</w:t>
      </w:r>
      <w:proofErr w:type="spellStart"/>
      <w:r w:rsidRPr="66E702C5">
        <w:rPr>
          <w:rFonts w:ascii="Calibri" w:eastAsia="Calibri" w:hAnsi="Calibri" w:cs="Calibri"/>
        </w:rPr>
        <w:t>please</w:t>
      </w:r>
      <w:proofErr w:type="spellEnd"/>
      <w:r w:rsidRPr="66E702C5">
        <w:rPr>
          <w:rFonts w:ascii="Calibri" w:eastAsia="Calibri" w:hAnsi="Calibri" w:cs="Calibri"/>
        </w:rPr>
        <w:t xml:space="preserve"> </w:t>
      </w:r>
      <w:proofErr w:type="spellStart"/>
      <w:r w:rsidRPr="66E702C5">
        <w:rPr>
          <w:rFonts w:ascii="Calibri" w:eastAsia="Calibri" w:hAnsi="Calibri" w:cs="Calibri"/>
        </w:rPr>
        <w:t>have</w:t>
      </w:r>
      <w:proofErr w:type="spellEnd"/>
      <w:r w:rsidRPr="66E702C5">
        <w:rPr>
          <w:rFonts w:ascii="Calibri" w:eastAsia="Calibri" w:hAnsi="Calibri" w:cs="Calibri"/>
        </w:rPr>
        <w:t xml:space="preserve"> </w:t>
      </w:r>
      <w:proofErr w:type="spellStart"/>
      <w:r w:rsidRPr="66E702C5">
        <w:rPr>
          <w:rFonts w:ascii="Calibri" w:eastAsia="Calibri" w:hAnsi="Calibri" w:cs="Calibri"/>
        </w:rPr>
        <w:t>drop</w:t>
      </w:r>
      <w:proofErr w:type="spellEnd"/>
      <w:r w:rsidRPr="66E702C5">
        <w:rPr>
          <w:rFonts w:ascii="Calibri" w:eastAsia="Calibri" w:hAnsi="Calibri" w:cs="Calibri"/>
        </w:rPr>
        <w:t xml:space="preserve"> </w:t>
      </w:r>
      <w:proofErr w:type="spellStart"/>
      <w:r w:rsidRPr="66E702C5">
        <w:rPr>
          <w:rFonts w:ascii="Calibri" w:eastAsia="Calibri" w:hAnsi="Calibri" w:cs="Calibri"/>
        </w:rPr>
        <w:t>down</w:t>
      </w:r>
      <w:proofErr w:type="spellEnd"/>
      <w:r w:rsidRPr="66E702C5">
        <w:rPr>
          <w:rFonts w:ascii="Calibri" w:eastAsia="Calibri" w:hAnsi="Calibri" w:cs="Calibri"/>
        </w:rPr>
        <w:t xml:space="preserve"> (</w:t>
      </w:r>
      <w:proofErr w:type="spellStart"/>
      <w:r w:rsidRPr="66E702C5">
        <w:rPr>
          <w:rFonts w:ascii="Calibri" w:eastAsia="Calibri" w:hAnsi="Calibri" w:cs="Calibri"/>
        </w:rPr>
        <w:t>numeric</w:t>
      </w:r>
      <w:proofErr w:type="spellEnd"/>
      <w:r w:rsidRPr="66E702C5">
        <w:rPr>
          <w:rFonts w:ascii="Calibri" w:eastAsia="Calibri" w:hAnsi="Calibri" w:cs="Calibri"/>
        </w:rPr>
        <w:t>)]</w:t>
      </w:r>
    </w:p>
    <w:p w14:paraId="3BA7A2FA" w14:textId="41E1FEF1" w:rsidR="070AA56C" w:rsidRDefault="66E702C5" w:rsidP="66E702C5">
      <w:pPr>
        <w:spacing w:line="257" w:lineRule="auto"/>
        <w:ind w:firstLine="720"/>
        <w:rPr>
          <w:rFonts w:ascii="Calibri" w:eastAsia="Calibri" w:hAnsi="Calibri" w:cs="Calibri"/>
          <w:i/>
          <w:iCs/>
          <w:color w:val="000000" w:themeColor="text1"/>
        </w:rPr>
      </w:pPr>
      <w:r w:rsidRPr="66E702C5">
        <w:rPr>
          <w:rFonts w:ascii="Calibri" w:eastAsia="Calibri" w:hAnsi="Calibri" w:cs="Calibri"/>
          <w:i/>
          <w:iCs/>
        </w:rPr>
        <w:t xml:space="preserve">[RANGE CHECK min= 1 </w:t>
      </w:r>
      <w:proofErr w:type="spellStart"/>
      <w:r w:rsidRPr="66E702C5">
        <w:rPr>
          <w:rFonts w:ascii="Calibri" w:eastAsia="Calibri" w:hAnsi="Calibri" w:cs="Calibri"/>
          <w:i/>
          <w:iCs/>
        </w:rPr>
        <w:t>max</w:t>
      </w:r>
      <w:proofErr w:type="spellEnd"/>
      <w:r w:rsidRPr="66E702C5">
        <w:rPr>
          <w:rFonts w:ascii="Calibri" w:eastAsia="Calibri" w:hAnsi="Calibri" w:cs="Calibri"/>
          <w:i/>
          <w:iCs/>
        </w:rPr>
        <w:t>=10]</w:t>
      </w:r>
    </w:p>
    <w:p w14:paraId="6EBC31B7" w14:textId="53A31F2A" w:rsidR="070AA56C" w:rsidRDefault="66E702C5" w:rsidP="66E702C5">
      <w:pPr>
        <w:spacing w:line="257" w:lineRule="auto"/>
        <w:rPr>
          <w:rFonts w:ascii="Calibri" w:eastAsia="Calibri" w:hAnsi="Calibri" w:cs="Calibri"/>
          <w:color w:val="000000" w:themeColor="text1"/>
        </w:rPr>
      </w:pPr>
      <w:proofErr w:type="spellStart"/>
      <w:r w:rsidRPr="66E702C5">
        <w:rPr>
          <w:rFonts w:ascii="Calibri" w:eastAsia="Calibri" w:hAnsi="Calibri" w:cs="Calibri"/>
        </w:rPr>
        <w:t>For</w:t>
      </w:r>
      <w:proofErr w:type="spellEnd"/>
      <w:r w:rsidRPr="66E702C5">
        <w:rPr>
          <w:rFonts w:ascii="Calibri" w:eastAsia="Calibri" w:hAnsi="Calibri" w:cs="Calibri"/>
        </w:rPr>
        <w:t xml:space="preserve"> </w:t>
      </w:r>
      <w:proofErr w:type="spellStart"/>
      <w:r w:rsidRPr="66E702C5">
        <w:rPr>
          <w:rFonts w:ascii="Calibri" w:eastAsia="Calibri" w:hAnsi="Calibri" w:cs="Calibri"/>
        </w:rPr>
        <w:t>each</w:t>
      </w:r>
      <w:proofErr w:type="spellEnd"/>
      <w:r w:rsidRPr="66E702C5">
        <w:rPr>
          <w:rFonts w:ascii="Calibri" w:eastAsia="Calibri" w:hAnsi="Calibri" w:cs="Calibri"/>
        </w:rPr>
        <w:t xml:space="preserve"> </w:t>
      </w:r>
      <w:proofErr w:type="spellStart"/>
      <w:r w:rsidRPr="66E702C5">
        <w:rPr>
          <w:rFonts w:ascii="Calibri" w:eastAsia="Calibri" w:hAnsi="Calibri" w:cs="Calibri"/>
        </w:rPr>
        <w:t>vaccination</w:t>
      </w:r>
      <w:proofErr w:type="spellEnd"/>
      <w:r w:rsidRPr="66E702C5">
        <w:rPr>
          <w:rFonts w:ascii="Calibri" w:eastAsia="Calibri" w:hAnsi="Calibri" w:cs="Calibri"/>
        </w:rPr>
        <w:t xml:space="preserve"> </w:t>
      </w:r>
      <w:proofErr w:type="spellStart"/>
      <w:r w:rsidRPr="66E702C5">
        <w:rPr>
          <w:rFonts w:ascii="Calibri" w:eastAsia="Calibri" w:hAnsi="Calibri" w:cs="Calibri"/>
        </w:rPr>
        <w:t>based</w:t>
      </w:r>
      <w:proofErr w:type="spellEnd"/>
      <w:r w:rsidRPr="66E702C5">
        <w:rPr>
          <w:rFonts w:ascii="Calibri" w:eastAsia="Calibri" w:hAnsi="Calibri" w:cs="Calibri"/>
        </w:rPr>
        <w:t xml:space="preserve"> </w:t>
      </w:r>
      <w:proofErr w:type="spellStart"/>
      <w:r w:rsidRPr="66E702C5">
        <w:rPr>
          <w:rFonts w:ascii="Calibri" w:eastAsia="Calibri" w:hAnsi="Calibri" w:cs="Calibri"/>
        </w:rPr>
        <w:t>on</w:t>
      </w:r>
      <w:proofErr w:type="spellEnd"/>
      <w:r w:rsidRPr="66E702C5">
        <w:rPr>
          <w:rFonts w:ascii="Calibri" w:eastAsia="Calibri" w:hAnsi="Calibri" w:cs="Calibri"/>
        </w:rPr>
        <w:t xml:space="preserve"> [SrvCov_COV26_v2r0], [can </w:t>
      </w:r>
      <w:proofErr w:type="spellStart"/>
      <w:r w:rsidRPr="66E702C5">
        <w:rPr>
          <w:rFonts w:ascii="Calibri" w:eastAsia="Calibri" w:hAnsi="Calibri" w:cs="Calibri"/>
        </w:rPr>
        <w:t>we</w:t>
      </w:r>
      <w:proofErr w:type="spellEnd"/>
      <w:r w:rsidRPr="66E702C5">
        <w:rPr>
          <w:rFonts w:ascii="Calibri" w:eastAsia="Calibri" w:hAnsi="Calibri" w:cs="Calibri"/>
        </w:rPr>
        <w:t xml:space="preserve"> </w:t>
      </w:r>
      <w:proofErr w:type="spellStart"/>
      <w:r w:rsidRPr="66E702C5">
        <w:rPr>
          <w:rFonts w:ascii="Calibri" w:eastAsia="Calibri" w:hAnsi="Calibri" w:cs="Calibri"/>
        </w:rPr>
        <w:t>include</w:t>
      </w:r>
      <w:proofErr w:type="spellEnd"/>
      <w:r w:rsidRPr="66E702C5">
        <w:rPr>
          <w:rFonts w:ascii="Calibri" w:eastAsia="Calibri" w:hAnsi="Calibri" w:cs="Calibri"/>
        </w:rPr>
        <w:t xml:space="preserve"> </w:t>
      </w:r>
      <w:proofErr w:type="spellStart"/>
      <w:r w:rsidRPr="66E702C5">
        <w:rPr>
          <w:rFonts w:ascii="Calibri" w:eastAsia="Calibri" w:hAnsi="Calibri" w:cs="Calibri"/>
        </w:rPr>
        <w:t>an</w:t>
      </w:r>
      <w:proofErr w:type="spellEnd"/>
      <w:r w:rsidRPr="66E702C5">
        <w:rPr>
          <w:rFonts w:ascii="Calibri" w:eastAsia="Calibri" w:hAnsi="Calibri" w:cs="Calibri"/>
        </w:rPr>
        <w:t xml:space="preserve"> </w:t>
      </w:r>
      <w:proofErr w:type="spellStart"/>
      <w:r w:rsidRPr="66E702C5">
        <w:rPr>
          <w:rFonts w:ascii="Calibri" w:eastAsia="Calibri" w:hAnsi="Calibri" w:cs="Calibri"/>
        </w:rPr>
        <w:t>indicator</w:t>
      </w:r>
      <w:proofErr w:type="spellEnd"/>
      <w:r w:rsidRPr="66E702C5">
        <w:rPr>
          <w:rFonts w:ascii="Calibri" w:eastAsia="Calibri" w:hAnsi="Calibri" w:cs="Calibri"/>
        </w:rPr>
        <w:t xml:space="preserve"> </w:t>
      </w:r>
      <w:proofErr w:type="spellStart"/>
      <w:r w:rsidRPr="66E702C5">
        <w:rPr>
          <w:rFonts w:ascii="Calibri" w:eastAsia="Calibri" w:hAnsi="Calibri" w:cs="Calibri"/>
        </w:rPr>
        <w:t>of</w:t>
      </w:r>
      <w:proofErr w:type="spellEnd"/>
      <w:r w:rsidRPr="66E702C5">
        <w:rPr>
          <w:rFonts w:ascii="Calibri" w:eastAsia="Calibri" w:hAnsi="Calibri" w:cs="Calibri"/>
        </w:rPr>
        <w:t xml:space="preserve"> </w:t>
      </w:r>
      <w:proofErr w:type="spellStart"/>
      <w:r w:rsidRPr="66E702C5">
        <w:rPr>
          <w:rFonts w:ascii="Calibri" w:eastAsia="Calibri" w:hAnsi="Calibri" w:cs="Calibri"/>
        </w:rPr>
        <w:t>which</w:t>
      </w:r>
      <w:proofErr w:type="spellEnd"/>
      <w:r w:rsidRPr="66E702C5">
        <w:rPr>
          <w:rFonts w:ascii="Calibri" w:eastAsia="Calibri" w:hAnsi="Calibri" w:cs="Calibri"/>
        </w:rPr>
        <w:t xml:space="preserve"> </w:t>
      </w:r>
      <w:proofErr w:type="spellStart"/>
      <w:r w:rsidRPr="66E702C5">
        <w:rPr>
          <w:rFonts w:ascii="Calibri" w:eastAsia="Calibri" w:hAnsi="Calibri" w:cs="Calibri"/>
        </w:rPr>
        <w:t>shot</w:t>
      </w:r>
      <w:proofErr w:type="spellEnd"/>
      <w:r w:rsidRPr="66E702C5">
        <w:rPr>
          <w:rFonts w:ascii="Calibri" w:eastAsia="Calibri" w:hAnsi="Calibri" w:cs="Calibri"/>
        </w:rPr>
        <w:t xml:space="preserve">?] i.e., </w:t>
      </w:r>
      <w:proofErr w:type="spellStart"/>
      <w:r w:rsidRPr="66E702C5">
        <w:rPr>
          <w:rFonts w:ascii="Calibri" w:eastAsia="Calibri" w:hAnsi="Calibri" w:cs="Calibri"/>
        </w:rPr>
        <w:t>with</w:t>
      </w:r>
      <w:proofErr w:type="spellEnd"/>
      <w:r w:rsidRPr="66E702C5">
        <w:rPr>
          <w:rFonts w:ascii="Calibri" w:eastAsia="Calibri" w:hAnsi="Calibri" w:cs="Calibri"/>
        </w:rPr>
        <w:t xml:space="preserve"> </w:t>
      </w:r>
      <w:proofErr w:type="spellStart"/>
      <w:r w:rsidRPr="66E702C5">
        <w:rPr>
          <w:rFonts w:ascii="Calibri" w:eastAsia="Calibri" w:hAnsi="Calibri" w:cs="Calibri"/>
        </w:rPr>
        <w:t>your</w:t>
      </w:r>
      <w:proofErr w:type="spellEnd"/>
      <w:r w:rsidRPr="66E702C5">
        <w:rPr>
          <w:rFonts w:ascii="Calibri" w:eastAsia="Calibri" w:hAnsi="Calibri" w:cs="Calibri"/>
        </w:rPr>
        <w:t xml:space="preserve"> </w:t>
      </w:r>
      <w:proofErr w:type="spellStart"/>
      <w:r w:rsidRPr="66E702C5">
        <w:rPr>
          <w:rFonts w:ascii="Calibri" w:eastAsia="Calibri" w:hAnsi="Calibri" w:cs="Calibri"/>
        </w:rPr>
        <w:t>first</w:t>
      </w:r>
      <w:proofErr w:type="spellEnd"/>
      <w:r w:rsidRPr="66E702C5">
        <w:rPr>
          <w:rFonts w:ascii="Calibri" w:eastAsia="Calibri" w:hAnsi="Calibri" w:cs="Calibri"/>
        </w:rPr>
        <w:t xml:space="preserve"> </w:t>
      </w:r>
      <w:proofErr w:type="spellStart"/>
      <w:r w:rsidRPr="66E702C5">
        <w:rPr>
          <w:rFonts w:ascii="Calibri" w:eastAsia="Calibri" w:hAnsi="Calibri" w:cs="Calibri"/>
        </w:rPr>
        <w:t>shot</w:t>
      </w:r>
      <w:proofErr w:type="spellEnd"/>
      <w:r w:rsidRPr="66E702C5">
        <w:rPr>
          <w:rFonts w:ascii="Calibri" w:eastAsia="Calibri" w:hAnsi="Calibri" w:cs="Calibri"/>
        </w:rPr>
        <w:t xml:space="preserve">, </w:t>
      </w:r>
      <w:proofErr w:type="spellStart"/>
      <w:r w:rsidRPr="66E702C5">
        <w:rPr>
          <w:rFonts w:ascii="Calibri" w:eastAsia="Calibri" w:hAnsi="Calibri" w:cs="Calibri"/>
        </w:rPr>
        <w:t>with</w:t>
      </w:r>
      <w:proofErr w:type="spellEnd"/>
      <w:r w:rsidRPr="66E702C5">
        <w:rPr>
          <w:rFonts w:ascii="Calibri" w:eastAsia="Calibri" w:hAnsi="Calibri" w:cs="Calibri"/>
        </w:rPr>
        <w:t xml:space="preserve"> </w:t>
      </w:r>
      <w:proofErr w:type="spellStart"/>
      <w:r w:rsidRPr="66E702C5">
        <w:rPr>
          <w:rFonts w:ascii="Calibri" w:eastAsia="Calibri" w:hAnsi="Calibri" w:cs="Calibri"/>
        </w:rPr>
        <w:t>your</w:t>
      </w:r>
      <w:proofErr w:type="spellEnd"/>
      <w:r w:rsidRPr="66E702C5">
        <w:rPr>
          <w:rFonts w:ascii="Calibri" w:eastAsia="Calibri" w:hAnsi="Calibri" w:cs="Calibri"/>
        </w:rPr>
        <w:t xml:space="preserve"> </w:t>
      </w:r>
      <w:proofErr w:type="spellStart"/>
      <w:r w:rsidRPr="66E702C5">
        <w:rPr>
          <w:rFonts w:ascii="Calibri" w:eastAsia="Calibri" w:hAnsi="Calibri" w:cs="Calibri"/>
        </w:rPr>
        <w:t>second</w:t>
      </w:r>
      <w:proofErr w:type="spellEnd"/>
      <w:r w:rsidRPr="66E702C5">
        <w:rPr>
          <w:rFonts w:ascii="Calibri" w:eastAsia="Calibri" w:hAnsi="Calibri" w:cs="Calibri"/>
        </w:rPr>
        <w:t xml:space="preserve"> </w:t>
      </w:r>
      <w:proofErr w:type="spellStart"/>
      <w:r w:rsidRPr="66E702C5">
        <w:rPr>
          <w:rFonts w:ascii="Calibri" w:eastAsia="Calibri" w:hAnsi="Calibri" w:cs="Calibri"/>
        </w:rPr>
        <w:t>shot</w:t>
      </w:r>
      <w:proofErr w:type="spellEnd"/>
      <w:r w:rsidRPr="66E702C5">
        <w:rPr>
          <w:rFonts w:ascii="Calibri" w:eastAsia="Calibri" w:hAnsi="Calibri" w:cs="Calibri"/>
        </w:rPr>
        <w:t xml:space="preserve">, </w:t>
      </w:r>
      <w:proofErr w:type="spellStart"/>
      <w:r w:rsidRPr="66E702C5">
        <w:rPr>
          <w:rFonts w:ascii="Calibri" w:eastAsia="Calibri" w:hAnsi="Calibri" w:cs="Calibri"/>
        </w:rPr>
        <w:t>with</w:t>
      </w:r>
      <w:proofErr w:type="spellEnd"/>
      <w:r w:rsidRPr="66E702C5">
        <w:rPr>
          <w:rFonts w:ascii="Calibri" w:eastAsia="Calibri" w:hAnsi="Calibri" w:cs="Calibri"/>
        </w:rPr>
        <w:t xml:space="preserve"> </w:t>
      </w:r>
      <w:proofErr w:type="spellStart"/>
      <w:r w:rsidRPr="66E702C5">
        <w:rPr>
          <w:rFonts w:ascii="Calibri" w:eastAsia="Calibri" w:hAnsi="Calibri" w:cs="Calibri"/>
        </w:rPr>
        <w:t>your</w:t>
      </w:r>
      <w:proofErr w:type="spellEnd"/>
      <w:r w:rsidRPr="66E702C5">
        <w:rPr>
          <w:rFonts w:ascii="Calibri" w:eastAsia="Calibri" w:hAnsi="Calibri" w:cs="Calibri"/>
        </w:rPr>
        <w:t xml:space="preserve"> </w:t>
      </w:r>
      <w:proofErr w:type="spellStart"/>
      <w:r w:rsidRPr="66E702C5">
        <w:rPr>
          <w:rFonts w:ascii="Calibri" w:eastAsia="Calibri" w:hAnsi="Calibri" w:cs="Calibri"/>
        </w:rPr>
        <w:t>third</w:t>
      </w:r>
      <w:proofErr w:type="spellEnd"/>
      <w:r w:rsidRPr="66E702C5">
        <w:rPr>
          <w:rFonts w:ascii="Calibri" w:eastAsia="Calibri" w:hAnsi="Calibri" w:cs="Calibri"/>
        </w:rPr>
        <w:t xml:space="preserve"> </w:t>
      </w:r>
      <w:proofErr w:type="spellStart"/>
      <w:r w:rsidRPr="66E702C5">
        <w:rPr>
          <w:rFonts w:ascii="Calibri" w:eastAsia="Calibri" w:hAnsi="Calibri" w:cs="Calibri"/>
        </w:rPr>
        <w:t>shot</w:t>
      </w:r>
      <w:proofErr w:type="spellEnd"/>
      <w:r w:rsidRPr="66E702C5">
        <w:rPr>
          <w:rFonts w:ascii="Calibri" w:eastAsia="Calibri" w:hAnsi="Calibri" w:cs="Calibri"/>
        </w:rPr>
        <w:t>...</w:t>
      </w:r>
    </w:p>
    <w:p w14:paraId="6C5CCF3A" w14:textId="77777777" w:rsidR="00B653C4" w:rsidRPr="00514D5D" w:rsidRDefault="00B653C4" w:rsidP="66E702C5">
      <w:pPr>
        <w:spacing w:after="0"/>
        <w:ind w:left="720"/>
      </w:pPr>
    </w:p>
    <w:p w14:paraId="5F00B1D8" w14:textId="4E9AFDB4" w:rsidR="00BF32D1" w:rsidRPr="00514D5D" w:rsidRDefault="7AA61E15" w:rsidP="00B653C4">
      <w:pPr>
        <w:pStyle w:val="ListParagraph"/>
        <w:numPr>
          <w:ilvl w:val="0"/>
          <w:numId w:val="46"/>
        </w:numPr>
      </w:pPr>
      <w:r w:rsidRPr="7AA61E15">
        <w:t>[SrvCov_COV27_SRC_v3r0] ¿Cuándo se vacunó? Si está usando un teléfono o una tableta, pulse el recuadro gris para poner su respuesta.</w:t>
      </w:r>
    </w:p>
    <w:p w14:paraId="5B6C4613" w14:textId="08FF88C5" w:rsidR="00BF32D1" w:rsidRPr="00514D5D" w:rsidRDefault="73C049BF" w:rsidP="03BF6E22">
      <w:pPr>
        <w:spacing w:line="257" w:lineRule="auto"/>
        <w:ind w:left="1440"/>
        <w:rPr>
          <w:rFonts w:ascii="Calibri" w:eastAsia="Calibri" w:hAnsi="Calibri" w:cs="Calibri"/>
          <w:color w:val="000000" w:themeColor="text1"/>
        </w:rPr>
      </w:pPr>
      <w:r w:rsidRPr="73C049BF">
        <w:t xml:space="preserve">____ mes _____ año </w:t>
      </w:r>
      <w:proofErr w:type="spellStart"/>
      <w:proofErr w:type="gramStart"/>
      <w:r w:rsidRPr="73C049BF">
        <w:rPr>
          <w:rFonts w:ascii="Calibri" w:eastAsia="Calibri" w:hAnsi="Calibri" w:cs="Calibri"/>
        </w:rPr>
        <w:t>year</w:t>
      </w:r>
      <w:proofErr w:type="spellEnd"/>
      <w:r w:rsidRPr="73C049BF">
        <w:rPr>
          <w:rFonts w:ascii="Calibri" w:eastAsia="Calibri" w:hAnsi="Calibri" w:cs="Calibri"/>
        </w:rPr>
        <w:t xml:space="preserve">  [</w:t>
      </w:r>
      <w:proofErr w:type="gramEnd"/>
      <w:r w:rsidRPr="73C049BF">
        <w:rPr>
          <w:rFonts w:ascii="Calibri" w:eastAsia="Calibri" w:hAnsi="Calibri" w:cs="Calibri"/>
        </w:rPr>
        <w:t>SrvCov_COV27_MY_v3r0]</w:t>
      </w:r>
    </w:p>
    <w:p w14:paraId="1D21B41F" w14:textId="04F06600" w:rsidR="00BF32D1" w:rsidRPr="00514D5D" w:rsidRDefault="66E702C5" w:rsidP="66E702C5">
      <w:pPr>
        <w:ind w:left="1440"/>
        <w:rPr>
          <w:rFonts w:ascii="Calibri" w:eastAsia="Calibri" w:hAnsi="Calibri" w:cs="Calibri"/>
        </w:rPr>
      </w:pPr>
      <w:r w:rsidRPr="66E702C5">
        <w:rPr>
          <w:rFonts w:ascii="Calibri" w:eastAsia="Calibri" w:hAnsi="Calibri" w:cs="Calibri"/>
          <w:i/>
          <w:iCs/>
        </w:rPr>
        <w:t>[</w:t>
      </w:r>
      <w:proofErr w:type="spellStart"/>
      <w:r w:rsidRPr="66E702C5">
        <w:rPr>
          <w:rFonts w:ascii="Calibri" w:eastAsia="Calibri" w:hAnsi="Calibri" w:cs="Calibri"/>
          <w:i/>
          <w:iCs/>
        </w:rPr>
        <w:t>Month</w:t>
      </w:r>
      <w:proofErr w:type="spellEnd"/>
      <w:r w:rsidRPr="66E702C5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66E702C5">
        <w:rPr>
          <w:rFonts w:ascii="Calibri" w:eastAsia="Calibri" w:hAnsi="Calibri" w:cs="Calibri"/>
          <w:i/>
          <w:iCs/>
        </w:rPr>
        <w:t>picker</w:t>
      </w:r>
      <w:proofErr w:type="spellEnd"/>
      <w:r w:rsidRPr="66E702C5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66E702C5">
        <w:rPr>
          <w:rFonts w:ascii="Calibri" w:eastAsia="Calibri" w:hAnsi="Calibri" w:cs="Calibri"/>
          <w:i/>
          <w:iCs/>
        </w:rPr>
        <w:t>Soft</w:t>
      </w:r>
      <w:proofErr w:type="spellEnd"/>
      <w:r w:rsidRPr="66E702C5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66E702C5">
        <w:rPr>
          <w:rFonts w:ascii="Calibri" w:eastAsia="Calibri" w:hAnsi="Calibri" w:cs="Calibri"/>
          <w:i/>
          <w:iCs/>
        </w:rPr>
        <w:t>edit</w:t>
      </w:r>
      <w:proofErr w:type="spellEnd"/>
      <w:r w:rsidRPr="66E702C5">
        <w:rPr>
          <w:rFonts w:ascii="Calibri" w:eastAsia="Calibri" w:hAnsi="Calibri" w:cs="Calibri"/>
          <w:i/>
          <w:iCs/>
        </w:rPr>
        <w:t xml:space="preserve">- </w:t>
      </w:r>
      <w:proofErr w:type="spellStart"/>
      <w:r w:rsidRPr="66E702C5">
        <w:rPr>
          <w:rFonts w:ascii="Calibri" w:eastAsia="Calibri" w:hAnsi="Calibri" w:cs="Calibri"/>
          <w:i/>
          <w:iCs/>
        </w:rPr>
        <w:t>cannot</w:t>
      </w:r>
      <w:proofErr w:type="spellEnd"/>
      <w:r w:rsidRPr="66E702C5">
        <w:rPr>
          <w:rFonts w:ascii="Calibri" w:eastAsia="Calibri" w:hAnsi="Calibri" w:cs="Calibri"/>
          <w:i/>
          <w:iCs/>
        </w:rPr>
        <w:t xml:space="preserve"> be </w:t>
      </w:r>
      <w:proofErr w:type="spellStart"/>
      <w:r w:rsidRPr="66E702C5">
        <w:rPr>
          <w:rFonts w:ascii="Calibri" w:eastAsia="Calibri" w:hAnsi="Calibri" w:cs="Calibri"/>
          <w:i/>
          <w:iCs/>
        </w:rPr>
        <w:t>before</w:t>
      </w:r>
      <w:proofErr w:type="spellEnd"/>
      <w:r w:rsidRPr="66E702C5">
        <w:rPr>
          <w:rFonts w:ascii="Calibri" w:eastAsia="Calibri" w:hAnsi="Calibri" w:cs="Calibri"/>
          <w:i/>
          <w:iCs/>
        </w:rPr>
        <w:t xml:space="preserve"> 2020 </w:t>
      </w:r>
      <w:proofErr w:type="spellStart"/>
      <w:r w:rsidRPr="66E702C5">
        <w:rPr>
          <w:rFonts w:ascii="Calibri" w:eastAsia="Calibri" w:hAnsi="Calibri" w:cs="Calibri"/>
          <w:i/>
          <w:iCs/>
        </w:rPr>
        <w:t>or</w:t>
      </w:r>
      <w:proofErr w:type="spellEnd"/>
      <w:r w:rsidRPr="66E702C5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66E702C5">
        <w:rPr>
          <w:rFonts w:ascii="Calibri" w:eastAsia="Calibri" w:hAnsi="Calibri" w:cs="Calibri"/>
          <w:i/>
          <w:iCs/>
        </w:rPr>
        <w:t>past</w:t>
      </w:r>
      <w:proofErr w:type="spellEnd"/>
      <w:r w:rsidRPr="66E702C5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66E702C5">
        <w:rPr>
          <w:rFonts w:ascii="Calibri" w:eastAsia="Calibri" w:hAnsi="Calibri" w:cs="Calibri"/>
          <w:i/>
          <w:iCs/>
        </w:rPr>
        <w:t>current</w:t>
      </w:r>
      <w:proofErr w:type="spellEnd"/>
      <w:r w:rsidRPr="66E702C5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66E702C5">
        <w:rPr>
          <w:rFonts w:ascii="Calibri" w:eastAsia="Calibri" w:hAnsi="Calibri" w:cs="Calibri"/>
          <w:i/>
          <w:iCs/>
        </w:rPr>
        <w:t>year</w:t>
      </w:r>
      <w:proofErr w:type="spellEnd"/>
      <w:r w:rsidRPr="66E702C5">
        <w:rPr>
          <w:rFonts w:ascii="Calibri" w:eastAsia="Calibri" w:hAnsi="Calibri" w:cs="Calibri"/>
          <w:i/>
          <w:iCs/>
        </w:rPr>
        <w:t>]</w:t>
      </w:r>
    </w:p>
    <w:p w14:paraId="6F492A70" w14:textId="77777777" w:rsidR="00B653C4" w:rsidRPr="00514D5D" w:rsidRDefault="00B653C4" w:rsidP="66E702C5">
      <w:pPr>
        <w:spacing w:after="0"/>
        <w:ind w:left="720"/>
      </w:pPr>
    </w:p>
    <w:p w14:paraId="366D1848" w14:textId="3AF79226" w:rsidR="00BF32D1" w:rsidRPr="00514D5D" w:rsidRDefault="73C049BF" w:rsidP="66E702C5">
      <w:pPr>
        <w:pStyle w:val="ListParagraph"/>
        <w:numPr>
          <w:ilvl w:val="0"/>
          <w:numId w:val="46"/>
        </w:numPr>
      </w:pPr>
      <w:r w:rsidRPr="73C049BF">
        <w:t xml:space="preserve">[SrvCov_COV28_SRC_v2r0] ¿Qué vacuna le pusieron contra la COVID-19? </w:t>
      </w:r>
    </w:p>
    <w:p w14:paraId="685FB0E0" w14:textId="256190F1" w:rsidR="00BF32D1" w:rsidRPr="00514D5D" w:rsidRDefault="66E702C5" w:rsidP="66E702C5">
      <w:pPr>
        <w:spacing w:after="0"/>
        <w:ind w:left="1440"/>
      </w:pPr>
      <w:r w:rsidRPr="66E702C5">
        <w:t>0</w:t>
      </w:r>
      <w:r w:rsidR="12FD8053">
        <w:tab/>
      </w:r>
      <w:r w:rsidRPr="66E702C5">
        <w:t>Moderna</w:t>
      </w:r>
    </w:p>
    <w:p w14:paraId="02F5297A" w14:textId="1F391B07" w:rsidR="00BF32D1" w:rsidRPr="00514D5D" w:rsidRDefault="66E702C5" w:rsidP="66E702C5">
      <w:pPr>
        <w:spacing w:after="0"/>
        <w:ind w:left="1440"/>
      </w:pPr>
      <w:r w:rsidRPr="66E702C5">
        <w:t>1</w:t>
      </w:r>
      <w:r w:rsidR="12FD8053">
        <w:tab/>
      </w:r>
      <w:r w:rsidRPr="66E702C5">
        <w:t>Pfizer</w:t>
      </w:r>
    </w:p>
    <w:p w14:paraId="5A9F3DA0" w14:textId="589F9D9D" w:rsidR="00BF32D1" w:rsidRPr="00514D5D" w:rsidRDefault="66E702C5" w:rsidP="66E702C5">
      <w:pPr>
        <w:spacing w:after="0"/>
        <w:ind w:left="1440"/>
      </w:pPr>
      <w:r w:rsidRPr="66E702C5">
        <w:t>2</w:t>
      </w:r>
      <w:r w:rsidR="12FD8053">
        <w:tab/>
      </w:r>
      <w:r w:rsidRPr="66E702C5">
        <w:t>Johnson &amp; Johnson</w:t>
      </w:r>
    </w:p>
    <w:p w14:paraId="3E868A6D" w14:textId="110979F3" w:rsidR="00BF32D1" w:rsidRPr="00514D5D" w:rsidRDefault="66E702C5" w:rsidP="66E702C5">
      <w:pPr>
        <w:spacing w:after="0"/>
        <w:ind w:left="1440"/>
      </w:pPr>
      <w:r w:rsidRPr="66E702C5">
        <w:t>3</w:t>
      </w:r>
      <w:r w:rsidR="12FD8053">
        <w:tab/>
      </w:r>
      <w:r w:rsidRPr="66E702C5">
        <w:t>AstraZeneca</w:t>
      </w:r>
    </w:p>
    <w:p w14:paraId="46293CC1" w14:textId="77777777" w:rsidR="00095506" w:rsidRDefault="66E702C5" w:rsidP="66E702C5">
      <w:pPr>
        <w:spacing w:after="0"/>
        <w:ind w:left="1440"/>
      </w:pPr>
      <w:r w:rsidRPr="66E702C5">
        <w:t>4</w:t>
      </w:r>
      <w:r w:rsidR="008E6E69">
        <w:tab/>
      </w:r>
      <w:r w:rsidRPr="66E702C5">
        <w:t>Novavax</w:t>
      </w:r>
    </w:p>
    <w:p w14:paraId="37F2303D" w14:textId="5D740C3E" w:rsidR="4D170EF1" w:rsidRPr="00514D5D" w:rsidRDefault="66E702C5" w:rsidP="66E702C5">
      <w:pPr>
        <w:spacing w:after="0"/>
        <w:ind w:left="1440"/>
        <w:rPr>
          <w:rFonts w:ascii="Calibri" w:eastAsia="Calibri" w:hAnsi="Calibri" w:cs="Calibri"/>
        </w:rPr>
      </w:pPr>
      <w:r w:rsidRPr="66E702C5">
        <w:t>55</w:t>
      </w:r>
      <w:r w:rsidR="3F5F3BAB">
        <w:tab/>
      </w:r>
      <w:proofErr w:type="gramStart"/>
      <w:r w:rsidRPr="66E702C5">
        <w:t>Otra</w:t>
      </w:r>
      <w:proofErr w:type="gramEnd"/>
      <w:r w:rsidRPr="66E702C5">
        <w:t xml:space="preserve"> ___________ </w:t>
      </w:r>
      <w:r w:rsidRPr="66E702C5">
        <w:rPr>
          <w:rFonts w:ascii="Calibri" w:eastAsia="Calibri" w:hAnsi="Calibri" w:cs="Calibri"/>
        </w:rPr>
        <w:t>[SrvCov_COV28Desc_v1r0]</w:t>
      </w:r>
    </w:p>
    <w:p w14:paraId="772D2C7B" w14:textId="1F04CF8D" w:rsidR="17B3F4FD" w:rsidRDefault="66E702C5" w:rsidP="66E702C5">
      <w:pPr>
        <w:ind w:left="1440"/>
      </w:pPr>
      <w:r w:rsidRPr="66E702C5">
        <w:t>77</w:t>
      </w:r>
      <w:r w:rsidR="12FD8053">
        <w:tab/>
      </w:r>
      <w:proofErr w:type="gramStart"/>
      <w:r w:rsidRPr="66E702C5">
        <w:t>No</w:t>
      </w:r>
      <w:proofErr w:type="gramEnd"/>
      <w:r w:rsidRPr="66E702C5">
        <w:t xml:space="preserve"> sé </w:t>
      </w:r>
    </w:p>
    <w:p w14:paraId="169B1351" w14:textId="77777777" w:rsidR="00095506" w:rsidRPr="00514D5D" w:rsidRDefault="00095506" w:rsidP="66E702C5">
      <w:pPr>
        <w:spacing w:after="0"/>
        <w:ind w:left="720"/>
      </w:pPr>
    </w:p>
    <w:p w14:paraId="570AFAFF" w14:textId="43C724EF" w:rsidR="00E431BB" w:rsidRPr="00514D5D" w:rsidRDefault="66E702C5" w:rsidP="66E702C5">
      <w:pPr>
        <w:pStyle w:val="ListParagraph"/>
        <w:numPr>
          <w:ilvl w:val="0"/>
          <w:numId w:val="46"/>
        </w:numPr>
      </w:pPr>
      <w:r w:rsidRPr="66E702C5">
        <w:t>[SrvCov_COV29_v1r0] El siguiente es un resumen de la información que nos dio sobre su vacunación contra la COVID-19. Si alguna parte de la información es incorrecta, seleccione el botón “Atrás” para actualizar sus respuestas. Si toda la información es correcta, seleccione el botón “Siguiente” para avanzar.</w:t>
      </w:r>
    </w:p>
    <w:p w14:paraId="198081FE" w14:textId="5E83EBC5" w:rsidR="00BF32D1" w:rsidRPr="00514D5D" w:rsidRDefault="00BF32D1" w:rsidP="66E702C5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3057B454" w14:textId="34C3EB57" w:rsidR="00BF32D1" w:rsidRPr="00514D5D" w:rsidRDefault="66E702C5" w:rsidP="66E702C5">
      <w:pPr>
        <w:rPr>
          <w:rFonts w:ascii="Calibri" w:eastAsia="Calibri" w:hAnsi="Calibri" w:cs="Calibri"/>
        </w:rPr>
      </w:pPr>
      <w:r w:rsidRPr="66E702C5">
        <w:rPr>
          <w:rFonts w:ascii="Calibri" w:eastAsia="Calibri" w:hAnsi="Calibri" w:cs="Calibri"/>
          <w:lang w:val="en-US"/>
        </w:rPr>
        <w:t>Repeat up to total number of vaccinations reported above.</w:t>
      </w:r>
    </w:p>
    <w:p w14:paraId="765E8C9C" w14:textId="0D248EA3" w:rsidR="00BF32D1" w:rsidRPr="00514D5D" w:rsidRDefault="00BF32D1" w:rsidP="66E702C5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3AD54DAA" w14:textId="73DFC98D" w:rsidR="00BF32D1" w:rsidRPr="00514D5D" w:rsidRDefault="73C049BF" w:rsidP="66E702C5">
      <w:r w:rsidRPr="73C049BF">
        <w:rPr>
          <w:rFonts w:ascii="Calibri" w:eastAsia="Calibri" w:hAnsi="Calibri" w:cs="Calibri"/>
          <w:lang w:val="en-US"/>
        </w:rPr>
        <w:t xml:space="preserve">Closing remark on submit survey screen: </w:t>
      </w:r>
      <w:proofErr w:type="gramStart"/>
      <w:r w:rsidRPr="73C049BF">
        <w:rPr>
          <w:rFonts w:ascii="Calibri" w:eastAsia="Calibri" w:hAnsi="Calibri" w:cs="Calibri"/>
          <w:lang w:val="en-US"/>
        </w:rPr>
        <w:t>“</w:t>
      </w:r>
      <w:r w:rsidRPr="73C049BF">
        <w:rPr>
          <w:rFonts w:ascii="Calibri" w:eastAsia="Calibri" w:hAnsi="Calibri" w:cs="Calibri"/>
        </w:rPr>
        <w:t xml:space="preserve"> </w:t>
      </w:r>
      <w:r w:rsidRPr="73C049BF">
        <w:t>Respondió</w:t>
      </w:r>
      <w:proofErr w:type="gramEnd"/>
      <w:r w:rsidRPr="73C049BF">
        <w:t xml:space="preserve"> a todas las preguntas de este cuestionario. Para enviar sus respuestas, seleccione el botón “Enviar</w:t>
      </w:r>
      <w:r w:rsidRPr="73C049BF">
        <w:rPr>
          <w:rFonts w:ascii="Aptos" w:eastAsia="Aptos" w:hAnsi="Aptos" w:cs="Aptos"/>
          <w:sz w:val="24"/>
          <w:szCs w:val="24"/>
          <w:lang w:val="en-US"/>
        </w:rPr>
        <w:t xml:space="preserve"> </w:t>
      </w:r>
      <w:proofErr w:type="spellStart"/>
      <w:r w:rsidRPr="73C049BF">
        <w:rPr>
          <w:rFonts w:eastAsiaTheme="minorEastAsia"/>
          <w:lang w:val="en-US"/>
        </w:rPr>
        <w:t>Encuesta</w:t>
      </w:r>
      <w:proofErr w:type="spellEnd"/>
      <w:r w:rsidRPr="73C049BF">
        <w:rPr>
          <w:rFonts w:eastAsiaTheme="minorEastAsia"/>
        </w:rPr>
        <w:t>”</w:t>
      </w:r>
      <w:r w:rsidRPr="73C049BF">
        <w:t>.”</w:t>
      </w:r>
    </w:p>
    <w:p w14:paraId="541F0AF7" w14:textId="1C4E7487" w:rsidR="00BF32D1" w:rsidRPr="00514D5D" w:rsidRDefault="00BF32D1" w:rsidP="66E702C5"/>
    <w:p w14:paraId="58C61026" w14:textId="0D489E54" w:rsidR="775F1CC9" w:rsidRPr="00514D5D" w:rsidRDefault="775F1CC9" w:rsidP="66E702C5"/>
    <w:sectPr w:rsidR="775F1CC9" w:rsidRPr="00514D5D" w:rsidSect="0083117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170" w:bottom="12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C6608" w14:textId="77777777" w:rsidR="00AB01A5" w:rsidRDefault="00AB01A5">
      <w:pPr>
        <w:spacing w:after="0" w:line="240" w:lineRule="auto"/>
      </w:pPr>
      <w:r>
        <w:separator/>
      </w:r>
    </w:p>
  </w:endnote>
  <w:endnote w:type="continuationSeparator" w:id="0">
    <w:p w14:paraId="175919F4" w14:textId="77777777" w:rsidR="00AB01A5" w:rsidRDefault="00AB0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756939" w14:paraId="19A89CA3" w14:textId="77777777" w:rsidTr="5B11A42C">
      <w:tc>
        <w:tcPr>
          <w:tcW w:w="3120" w:type="dxa"/>
        </w:tcPr>
        <w:p w14:paraId="3005B38A" w14:textId="3BB3F310" w:rsidR="00756939" w:rsidRDefault="00756939" w:rsidP="5B11A42C">
          <w:pPr>
            <w:pStyle w:val="Header"/>
            <w:ind w:left="-115"/>
          </w:pPr>
        </w:p>
      </w:tc>
      <w:tc>
        <w:tcPr>
          <w:tcW w:w="3120" w:type="dxa"/>
        </w:tcPr>
        <w:p w14:paraId="419B735F" w14:textId="31FABE4C" w:rsidR="00756939" w:rsidRDefault="00756939" w:rsidP="5B11A42C">
          <w:pPr>
            <w:pStyle w:val="Header"/>
            <w:jc w:val="center"/>
          </w:pPr>
        </w:p>
      </w:tc>
      <w:tc>
        <w:tcPr>
          <w:tcW w:w="3120" w:type="dxa"/>
        </w:tcPr>
        <w:p w14:paraId="5C872B94" w14:textId="078ED7F9" w:rsidR="00756939" w:rsidRDefault="00756939" w:rsidP="5B11A42C">
          <w:pPr>
            <w:pStyle w:val="Header"/>
            <w:ind w:right="-115"/>
            <w:jc w:val="right"/>
          </w:pPr>
        </w:p>
      </w:tc>
    </w:tr>
  </w:tbl>
  <w:p w14:paraId="1390B8E3" w14:textId="6ED49031" w:rsidR="00756939" w:rsidRDefault="00756939" w:rsidP="5B11A4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25DDF9D" w14:paraId="0E52DA09" w14:textId="77777777" w:rsidTr="425DDF9D">
      <w:trPr>
        <w:trHeight w:val="300"/>
      </w:trPr>
      <w:tc>
        <w:tcPr>
          <w:tcW w:w="3210" w:type="dxa"/>
        </w:tcPr>
        <w:p w14:paraId="1FE6DD4A" w14:textId="7CD3EDDA" w:rsidR="425DDF9D" w:rsidRDefault="425DDF9D" w:rsidP="425DDF9D">
          <w:pPr>
            <w:pStyle w:val="Header"/>
            <w:ind w:left="-115"/>
          </w:pPr>
        </w:p>
      </w:tc>
      <w:tc>
        <w:tcPr>
          <w:tcW w:w="3210" w:type="dxa"/>
        </w:tcPr>
        <w:p w14:paraId="21343E73" w14:textId="63D4274D" w:rsidR="425DDF9D" w:rsidRDefault="425DDF9D" w:rsidP="425DDF9D">
          <w:pPr>
            <w:pStyle w:val="Header"/>
            <w:jc w:val="center"/>
          </w:pPr>
        </w:p>
      </w:tc>
      <w:tc>
        <w:tcPr>
          <w:tcW w:w="3210" w:type="dxa"/>
        </w:tcPr>
        <w:p w14:paraId="6E2324E3" w14:textId="40A455F8" w:rsidR="425DDF9D" w:rsidRDefault="425DDF9D" w:rsidP="425DDF9D">
          <w:pPr>
            <w:pStyle w:val="Header"/>
            <w:ind w:right="-115"/>
            <w:jc w:val="right"/>
          </w:pPr>
        </w:p>
      </w:tc>
    </w:tr>
  </w:tbl>
  <w:p w14:paraId="3B0E4E23" w14:textId="53B73305" w:rsidR="425DDF9D" w:rsidRDefault="425DDF9D" w:rsidP="425DD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06AB6" w14:textId="77777777" w:rsidR="00AB01A5" w:rsidRDefault="00AB01A5">
      <w:pPr>
        <w:spacing w:after="0" w:line="240" w:lineRule="auto"/>
      </w:pPr>
      <w:r>
        <w:separator/>
      </w:r>
    </w:p>
  </w:footnote>
  <w:footnote w:type="continuationSeparator" w:id="0">
    <w:p w14:paraId="43585BBF" w14:textId="77777777" w:rsidR="00AB01A5" w:rsidRDefault="00AB0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756939" w14:paraId="3E32CC05" w14:textId="77777777" w:rsidTr="47D9FABB">
      <w:tc>
        <w:tcPr>
          <w:tcW w:w="3120" w:type="dxa"/>
        </w:tcPr>
        <w:p w14:paraId="1B9414D5" w14:textId="7DD47548" w:rsidR="00756939" w:rsidRDefault="00756939" w:rsidP="47D9FABB">
          <w:pPr>
            <w:spacing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120" w:type="dxa"/>
        </w:tcPr>
        <w:p w14:paraId="79AF50D3" w14:textId="4C128711" w:rsidR="00756939" w:rsidRDefault="00756939" w:rsidP="5B11A42C">
          <w:pPr>
            <w:pStyle w:val="Header"/>
            <w:jc w:val="center"/>
          </w:pPr>
        </w:p>
      </w:tc>
      <w:tc>
        <w:tcPr>
          <w:tcW w:w="3120" w:type="dxa"/>
        </w:tcPr>
        <w:p w14:paraId="37F200F7" w14:textId="2C261579" w:rsidR="00756939" w:rsidRDefault="00756939" w:rsidP="5B11A42C">
          <w:pPr>
            <w:pStyle w:val="Header"/>
            <w:ind w:right="-115"/>
            <w:jc w:val="right"/>
          </w:pPr>
        </w:p>
      </w:tc>
    </w:tr>
  </w:tbl>
  <w:p w14:paraId="23684F19" w14:textId="71C9C623" w:rsidR="00756939" w:rsidRPr="006D2B7A" w:rsidRDefault="00756939" w:rsidP="006D2B7A">
    <w:pPr>
      <w:pStyle w:val="Header"/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455"/>
      <w:gridCol w:w="1965"/>
      <w:gridCol w:w="3210"/>
    </w:tblGrid>
    <w:tr w:rsidR="425DDF9D" w14:paraId="4D0E1EBA" w14:textId="77777777" w:rsidTr="73C049BF">
      <w:trPr>
        <w:trHeight w:val="300"/>
      </w:trPr>
      <w:tc>
        <w:tcPr>
          <w:tcW w:w="4455" w:type="dxa"/>
        </w:tcPr>
        <w:p w14:paraId="78725BEC" w14:textId="70DF3FC3" w:rsidR="425DDF9D" w:rsidRDefault="73C049BF" w:rsidP="73C049BF">
          <w:pPr>
            <w:pStyle w:val="Header"/>
            <w:ind w:left="-115"/>
            <w:rPr>
              <w:rFonts w:ascii="Calibri" w:eastAsia="Calibri" w:hAnsi="Calibri" w:cs="Calibri"/>
              <w:color w:val="000000" w:themeColor="text1"/>
              <w:lang w:val="en-US"/>
            </w:rPr>
          </w:pPr>
          <w:r w:rsidRPr="73C049BF">
            <w:rPr>
              <w:rFonts w:ascii="Calibri" w:eastAsia="Calibri" w:hAnsi="Calibri" w:cs="Calibri"/>
              <w:color w:val="000000" w:themeColor="text1"/>
              <w:lang w:val="en-US"/>
            </w:rPr>
            <w:t>English Markdown Version: 1.3</w:t>
          </w:r>
        </w:p>
        <w:p w14:paraId="19D9DFFD" w14:textId="5513E8F1" w:rsidR="425DDF9D" w:rsidRDefault="73C049BF" w:rsidP="73C049BF">
          <w:pPr>
            <w:pStyle w:val="Header"/>
            <w:ind w:left="-115"/>
            <w:rPr>
              <w:rFonts w:ascii="Calibri" w:eastAsia="Calibri" w:hAnsi="Calibri" w:cs="Calibri"/>
              <w:color w:val="000000" w:themeColor="text1"/>
              <w:lang w:val="en-US"/>
            </w:rPr>
          </w:pPr>
          <w:r w:rsidRPr="73C049BF">
            <w:rPr>
              <w:rFonts w:ascii="Calibri" w:eastAsia="Calibri" w:hAnsi="Calibri" w:cs="Calibri"/>
              <w:color w:val="000000" w:themeColor="text1"/>
              <w:lang w:val="en-US"/>
            </w:rPr>
            <w:t>Spanish Markdown Released: 2/25/2025</w:t>
          </w:r>
        </w:p>
        <w:p w14:paraId="1A075424" w14:textId="284EA025" w:rsidR="425DDF9D" w:rsidRDefault="425DDF9D" w:rsidP="73C049BF">
          <w:pPr>
            <w:pStyle w:val="Header"/>
            <w:ind w:left="-115"/>
            <w:rPr>
              <w:rFonts w:ascii="Calibri" w:eastAsia="Calibri" w:hAnsi="Calibri" w:cs="Calibri"/>
              <w:color w:val="000000" w:themeColor="text1"/>
              <w:lang w:val="en-US"/>
            </w:rPr>
          </w:pPr>
        </w:p>
      </w:tc>
      <w:tc>
        <w:tcPr>
          <w:tcW w:w="1965" w:type="dxa"/>
        </w:tcPr>
        <w:p w14:paraId="2AE30EA9" w14:textId="6DDC5AEA" w:rsidR="425DDF9D" w:rsidRDefault="425DDF9D" w:rsidP="425DDF9D">
          <w:pPr>
            <w:pStyle w:val="Header"/>
            <w:jc w:val="center"/>
          </w:pPr>
        </w:p>
      </w:tc>
      <w:tc>
        <w:tcPr>
          <w:tcW w:w="3210" w:type="dxa"/>
        </w:tcPr>
        <w:p w14:paraId="1C5CDE82" w14:textId="73C0C7BE" w:rsidR="425DDF9D" w:rsidRDefault="425DDF9D" w:rsidP="425DDF9D">
          <w:pPr>
            <w:pStyle w:val="Header"/>
            <w:ind w:right="-115"/>
            <w:jc w:val="right"/>
          </w:pPr>
        </w:p>
      </w:tc>
    </w:tr>
  </w:tbl>
  <w:p w14:paraId="4F18D795" w14:textId="3F615B0E" w:rsidR="425DDF9D" w:rsidRDefault="425DDF9D" w:rsidP="425DDF9D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595111315" textId="1989534589" start="9" length="4" invalidationStart="9" invalidationLength="4" id="1oToHpK0"/>
    <int:ParagraphRange paragraphId="2052540177" textId="408055155" start="9" length="4" invalidationStart="9" invalidationLength="4" id="99bR5VXx"/>
  </int:Manifest>
  <int:Observations>
    <int:Content id="1oToHpK0">
      <int:Rejection type="LegacyProofing"/>
    </int:Content>
    <int:Content id="99bR5VXx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27C70"/>
    <w:multiLevelType w:val="hybridMultilevel"/>
    <w:tmpl w:val="2CE6F6E2"/>
    <w:lvl w:ilvl="0" w:tplc="BFDAC30E">
      <w:start w:val="42"/>
      <w:numFmt w:val="decimal"/>
      <w:lvlText w:val="%1."/>
      <w:lvlJc w:val="left"/>
      <w:pPr>
        <w:ind w:left="720" w:hanging="360"/>
      </w:pPr>
    </w:lvl>
    <w:lvl w:ilvl="1" w:tplc="7084E134">
      <w:start w:val="1"/>
      <w:numFmt w:val="lowerLetter"/>
      <w:lvlText w:val="%2."/>
      <w:lvlJc w:val="left"/>
      <w:pPr>
        <w:ind w:left="1440" w:hanging="360"/>
      </w:pPr>
    </w:lvl>
    <w:lvl w:ilvl="2" w:tplc="083C4A08">
      <w:start w:val="1"/>
      <w:numFmt w:val="lowerRoman"/>
      <w:lvlText w:val="%3."/>
      <w:lvlJc w:val="right"/>
      <w:pPr>
        <w:ind w:left="2160" w:hanging="180"/>
      </w:pPr>
    </w:lvl>
    <w:lvl w:ilvl="3" w:tplc="89A61136">
      <w:start w:val="1"/>
      <w:numFmt w:val="decimal"/>
      <w:lvlText w:val="%4."/>
      <w:lvlJc w:val="left"/>
      <w:pPr>
        <w:ind w:left="2880" w:hanging="360"/>
      </w:pPr>
    </w:lvl>
    <w:lvl w:ilvl="4" w:tplc="A0D80712">
      <w:start w:val="1"/>
      <w:numFmt w:val="lowerLetter"/>
      <w:lvlText w:val="%5."/>
      <w:lvlJc w:val="left"/>
      <w:pPr>
        <w:ind w:left="3600" w:hanging="360"/>
      </w:pPr>
    </w:lvl>
    <w:lvl w:ilvl="5" w:tplc="AF140312">
      <w:start w:val="1"/>
      <w:numFmt w:val="lowerRoman"/>
      <w:lvlText w:val="%6."/>
      <w:lvlJc w:val="right"/>
      <w:pPr>
        <w:ind w:left="4320" w:hanging="180"/>
      </w:pPr>
    </w:lvl>
    <w:lvl w:ilvl="6" w:tplc="2972470A">
      <w:start w:val="1"/>
      <w:numFmt w:val="decimal"/>
      <w:lvlText w:val="%7."/>
      <w:lvlJc w:val="left"/>
      <w:pPr>
        <w:ind w:left="5040" w:hanging="360"/>
      </w:pPr>
    </w:lvl>
    <w:lvl w:ilvl="7" w:tplc="B4EAF32C">
      <w:start w:val="1"/>
      <w:numFmt w:val="lowerLetter"/>
      <w:lvlText w:val="%8."/>
      <w:lvlJc w:val="left"/>
      <w:pPr>
        <w:ind w:left="5760" w:hanging="360"/>
      </w:pPr>
    </w:lvl>
    <w:lvl w:ilvl="8" w:tplc="88A804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9036A"/>
    <w:multiLevelType w:val="hybridMultilevel"/>
    <w:tmpl w:val="33D03DD6"/>
    <w:lvl w:ilvl="0" w:tplc="88909E10">
      <w:start w:val="49"/>
      <w:numFmt w:val="decimal"/>
      <w:lvlText w:val="%1."/>
      <w:lvlJc w:val="left"/>
      <w:pPr>
        <w:ind w:left="720" w:hanging="360"/>
      </w:pPr>
    </w:lvl>
    <w:lvl w:ilvl="1" w:tplc="6722F0CA">
      <w:start w:val="1"/>
      <w:numFmt w:val="lowerLetter"/>
      <w:lvlText w:val="%2."/>
      <w:lvlJc w:val="left"/>
      <w:pPr>
        <w:ind w:left="1440" w:hanging="360"/>
      </w:pPr>
    </w:lvl>
    <w:lvl w:ilvl="2" w:tplc="14CAF0E4">
      <w:start w:val="1"/>
      <w:numFmt w:val="lowerRoman"/>
      <w:lvlText w:val="%3."/>
      <w:lvlJc w:val="right"/>
      <w:pPr>
        <w:ind w:left="2160" w:hanging="180"/>
      </w:pPr>
    </w:lvl>
    <w:lvl w:ilvl="3" w:tplc="08AAE2A6">
      <w:start w:val="1"/>
      <w:numFmt w:val="decimal"/>
      <w:lvlText w:val="%4."/>
      <w:lvlJc w:val="left"/>
      <w:pPr>
        <w:ind w:left="2880" w:hanging="360"/>
      </w:pPr>
    </w:lvl>
    <w:lvl w:ilvl="4" w:tplc="8C8E86B2">
      <w:start w:val="1"/>
      <w:numFmt w:val="lowerLetter"/>
      <w:lvlText w:val="%5."/>
      <w:lvlJc w:val="left"/>
      <w:pPr>
        <w:ind w:left="3600" w:hanging="360"/>
      </w:pPr>
    </w:lvl>
    <w:lvl w:ilvl="5" w:tplc="E600494E">
      <w:start w:val="1"/>
      <w:numFmt w:val="lowerRoman"/>
      <w:lvlText w:val="%6."/>
      <w:lvlJc w:val="right"/>
      <w:pPr>
        <w:ind w:left="4320" w:hanging="180"/>
      </w:pPr>
    </w:lvl>
    <w:lvl w:ilvl="6" w:tplc="C24EE1FE">
      <w:start w:val="1"/>
      <w:numFmt w:val="decimal"/>
      <w:lvlText w:val="%7."/>
      <w:lvlJc w:val="left"/>
      <w:pPr>
        <w:ind w:left="5040" w:hanging="360"/>
      </w:pPr>
    </w:lvl>
    <w:lvl w:ilvl="7" w:tplc="584256F8">
      <w:start w:val="1"/>
      <w:numFmt w:val="lowerLetter"/>
      <w:lvlText w:val="%8."/>
      <w:lvlJc w:val="left"/>
      <w:pPr>
        <w:ind w:left="5760" w:hanging="360"/>
      </w:pPr>
    </w:lvl>
    <w:lvl w:ilvl="8" w:tplc="CE148E7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05B9"/>
    <w:multiLevelType w:val="hybridMultilevel"/>
    <w:tmpl w:val="2EDAF134"/>
    <w:lvl w:ilvl="0" w:tplc="FF806226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6F4424A0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2" w:tplc="BAC6CE38">
      <w:start w:val="1"/>
      <w:numFmt w:val="lowerRoman"/>
      <w:lvlText w:val="%3."/>
      <w:lvlJc w:val="right"/>
      <w:pPr>
        <w:ind w:left="2520" w:hanging="180"/>
      </w:pPr>
    </w:lvl>
    <w:lvl w:ilvl="3" w:tplc="F0DA647A">
      <w:start w:val="1"/>
      <w:numFmt w:val="decimal"/>
      <w:lvlText w:val="%4."/>
      <w:lvlJc w:val="left"/>
      <w:pPr>
        <w:ind w:left="3240" w:hanging="360"/>
      </w:pPr>
    </w:lvl>
    <w:lvl w:ilvl="4" w:tplc="2B3ACE88">
      <w:start w:val="1"/>
      <w:numFmt w:val="lowerLetter"/>
      <w:lvlText w:val="%5."/>
      <w:lvlJc w:val="left"/>
      <w:pPr>
        <w:ind w:left="3960" w:hanging="360"/>
      </w:pPr>
    </w:lvl>
    <w:lvl w:ilvl="5" w:tplc="C19AE7BA">
      <w:start w:val="1"/>
      <w:numFmt w:val="lowerRoman"/>
      <w:lvlText w:val="%6."/>
      <w:lvlJc w:val="right"/>
      <w:pPr>
        <w:ind w:left="4680" w:hanging="180"/>
      </w:pPr>
    </w:lvl>
    <w:lvl w:ilvl="6" w:tplc="68948E2E">
      <w:start w:val="1"/>
      <w:numFmt w:val="decimal"/>
      <w:lvlText w:val="%7."/>
      <w:lvlJc w:val="left"/>
      <w:pPr>
        <w:ind w:left="5400" w:hanging="360"/>
      </w:pPr>
    </w:lvl>
    <w:lvl w:ilvl="7" w:tplc="E3BC295A">
      <w:start w:val="1"/>
      <w:numFmt w:val="lowerLetter"/>
      <w:lvlText w:val="%8."/>
      <w:lvlJc w:val="left"/>
      <w:pPr>
        <w:ind w:left="6120" w:hanging="360"/>
      </w:pPr>
    </w:lvl>
    <w:lvl w:ilvl="8" w:tplc="DCF8BD0A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C5150"/>
    <w:multiLevelType w:val="hybridMultilevel"/>
    <w:tmpl w:val="F0B2904E"/>
    <w:lvl w:ilvl="0" w:tplc="A7FAA2EA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880822B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3268AA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9EF52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63C73C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176DC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30437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1063AF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BC2A4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F14347"/>
    <w:multiLevelType w:val="hybridMultilevel"/>
    <w:tmpl w:val="03E480DC"/>
    <w:lvl w:ilvl="0" w:tplc="372AC6FA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7F031F"/>
    <w:multiLevelType w:val="hybridMultilevel"/>
    <w:tmpl w:val="B5144890"/>
    <w:lvl w:ilvl="0" w:tplc="5426B62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576680"/>
    <w:multiLevelType w:val="hybridMultilevel"/>
    <w:tmpl w:val="2BA4AAAA"/>
    <w:lvl w:ilvl="0" w:tplc="7EA01E6E">
      <w:start w:val="77"/>
      <w:numFmt w:val="decimal"/>
      <w:lvlText w:val="%1"/>
      <w:lvlJc w:val="left"/>
      <w:pPr>
        <w:ind w:left="1440" w:hanging="360"/>
      </w:pPr>
    </w:lvl>
    <w:lvl w:ilvl="1" w:tplc="C8BED74C" w:tentative="1">
      <w:start w:val="1"/>
      <w:numFmt w:val="lowerLetter"/>
      <w:lvlText w:val="%2."/>
      <w:lvlJc w:val="left"/>
      <w:pPr>
        <w:ind w:left="2160" w:hanging="360"/>
      </w:pPr>
    </w:lvl>
    <w:lvl w:ilvl="2" w:tplc="18A6F966" w:tentative="1">
      <w:start w:val="1"/>
      <w:numFmt w:val="lowerRoman"/>
      <w:lvlText w:val="%3."/>
      <w:lvlJc w:val="right"/>
      <w:pPr>
        <w:ind w:left="2880" w:hanging="180"/>
      </w:pPr>
    </w:lvl>
    <w:lvl w:ilvl="3" w:tplc="77A204E6" w:tentative="1">
      <w:start w:val="1"/>
      <w:numFmt w:val="decimal"/>
      <w:lvlText w:val="%4."/>
      <w:lvlJc w:val="left"/>
      <w:pPr>
        <w:ind w:left="3600" w:hanging="360"/>
      </w:pPr>
    </w:lvl>
    <w:lvl w:ilvl="4" w:tplc="337A493E" w:tentative="1">
      <w:start w:val="1"/>
      <w:numFmt w:val="lowerLetter"/>
      <w:lvlText w:val="%5."/>
      <w:lvlJc w:val="left"/>
      <w:pPr>
        <w:ind w:left="4320" w:hanging="360"/>
      </w:pPr>
    </w:lvl>
    <w:lvl w:ilvl="5" w:tplc="3C9EF0B8" w:tentative="1">
      <w:start w:val="1"/>
      <w:numFmt w:val="lowerRoman"/>
      <w:lvlText w:val="%6."/>
      <w:lvlJc w:val="right"/>
      <w:pPr>
        <w:ind w:left="5040" w:hanging="180"/>
      </w:pPr>
    </w:lvl>
    <w:lvl w:ilvl="6" w:tplc="87FC70E8" w:tentative="1">
      <w:start w:val="1"/>
      <w:numFmt w:val="decimal"/>
      <w:lvlText w:val="%7."/>
      <w:lvlJc w:val="left"/>
      <w:pPr>
        <w:ind w:left="5760" w:hanging="360"/>
      </w:pPr>
    </w:lvl>
    <w:lvl w:ilvl="7" w:tplc="DE82D002" w:tentative="1">
      <w:start w:val="1"/>
      <w:numFmt w:val="lowerLetter"/>
      <w:lvlText w:val="%8."/>
      <w:lvlJc w:val="left"/>
      <w:pPr>
        <w:ind w:left="6480" w:hanging="360"/>
      </w:pPr>
    </w:lvl>
    <w:lvl w:ilvl="8" w:tplc="5A5A8F5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9E7397"/>
    <w:multiLevelType w:val="hybridMultilevel"/>
    <w:tmpl w:val="6396D2B2"/>
    <w:lvl w:ilvl="0" w:tplc="84C27B44">
      <w:start w:val="77"/>
      <w:numFmt w:val="decimal"/>
      <w:lvlText w:val="%1"/>
      <w:lvlJc w:val="left"/>
      <w:pPr>
        <w:ind w:left="1080" w:hanging="360"/>
      </w:pPr>
    </w:lvl>
    <w:lvl w:ilvl="1" w:tplc="8474D7FA">
      <w:start w:val="1"/>
      <w:numFmt w:val="lowerLetter"/>
      <w:lvlText w:val="%2."/>
      <w:lvlJc w:val="left"/>
      <w:pPr>
        <w:ind w:left="1800" w:hanging="360"/>
      </w:pPr>
    </w:lvl>
    <w:lvl w:ilvl="2" w:tplc="3BF24566">
      <w:start w:val="1"/>
      <w:numFmt w:val="lowerRoman"/>
      <w:lvlText w:val="%3."/>
      <w:lvlJc w:val="right"/>
      <w:pPr>
        <w:ind w:left="2520" w:hanging="180"/>
      </w:pPr>
    </w:lvl>
    <w:lvl w:ilvl="3" w:tplc="AF200974">
      <w:start w:val="1"/>
      <w:numFmt w:val="decimal"/>
      <w:lvlText w:val="%4."/>
      <w:lvlJc w:val="left"/>
      <w:pPr>
        <w:ind w:left="3240" w:hanging="360"/>
      </w:pPr>
    </w:lvl>
    <w:lvl w:ilvl="4" w:tplc="F1B0874A">
      <w:start w:val="1"/>
      <w:numFmt w:val="lowerLetter"/>
      <w:lvlText w:val="%5."/>
      <w:lvlJc w:val="left"/>
      <w:pPr>
        <w:ind w:left="3960" w:hanging="360"/>
      </w:pPr>
    </w:lvl>
    <w:lvl w:ilvl="5" w:tplc="BBEE3A6A">
      <w:start w:val="1"/>
      <w:numFmt w:val="lowerRoman"/>
      <w:lvlText w:val="%6."/>
      <w:lvlJc w:val="right"/>
      <w:pPr>
        <w:ind w:left="4680" w:hanging="180"/>
      </w:pPr>
    </w:lvl>
    <w:lvl w:ilvl="6" w:tplc="7B3E54E8">
      <w:start w:val="1"/>
      <w:numFmt w:val="decimal"/>
      <w:lvlText w:val="%7."/>
      <w:lvlJc w:val="left"/>
      <w:pPr>
        <w:ind w:left="5400" w:hanging="360"/>
      </w:pPr>
    </w:lvl>
    <w:lvl w:ilvl="7" w:tplc="CD20DBE8">
      <w:start w:val="1"/>
      <w:numFmt w:val="lowerLetter"/>
      <w:lvlText w:val="%8."/>
      <w:lvlJc w:val="left"/>
      <w:pPr>
        <w:ind w:left="6120" w:hanging="360"/>
      </w:pPr>
    </w:lvl>
    <w:lvl w:ilvl="8" w:tplc="DF4ACE86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E00B54"/>
    <w:multiLevelType w:val="hybridMultilevel"/>
    <w:tmpl w:val="604EE54A"/>
    <w:lvl w:ilvl="0" w:tplc="E7A2F1CA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93113"/>
    <w:multiLevelType w:val="hybridMultilevel"/>
    <w:tmpl w:val="34E22382"/>
    <w:lvl w:ilvl="0" w:tplc="372AC6FA">
      <w:start w:val="7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FF424F"/>
    <w:multiLevelType w:val="hybridMultilevel"/>
    <w:tmpl w:val="02EEDCA6"/>
    <w:lvl w:ilvl="0" w:tplc="1654DE38"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6F4424A0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2" w:tplc="AC1AFF7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E6EA72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D85DA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9D432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05E43A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5EFA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BA5C2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FC0A9E"/>
    <w:multiLevelType w:val="hybridMultilevel"/>
    <w:tmpl w:val="07E09852"/>
    <w:lvl w:ilvl="0" w:tplc="F50A43D2">
      <w:start w:val="54"/>
      <w:numFmt w:val="decimal"/>
      <w:lvlText w:val="%1."/>
      <w:lvlJc w:val="left"/>
      <w:pPr>
        <w:ind w:left="720" w:hanging="360"/>
      </w:pPr>
    </w:lvl>
    <w:lvl w:ilvl="1" w:tplc="3AFE77AA">
      <w:start w:val="1"/>
      <w:numFmt w:val="lowerLetter"/>
      <w:lvlText w:val="%2."/>
      <w:lvlJc w:val="left"/>
      <w:pPr>
        <w:ind w:left="1440" w:hanging="360"/>
      </w:pPr>
    </w:lvl>
    <w:lvl w:ilvl="2" w:tplc="3FA2AA54">
      <w:start w:val="1"/>
      <w:numFmt w:val="lowerRoman"/>
      <w:lvlText w:val="%3."/>
      <w:lvlJc w:val="right"/>
      <w:pPr>
        <w:ind w:left="2160" w:hanging="180"/>
      </w:pPr>
    </w:lvl>
    <w:lvl w:ilvl="3" w:tplc="E7F2EB7C">
      <w:start w:val="1"/>
      <w:numFmt w:val="decimal"/>
      <w:lvlText w:val="%4."/>
      <w:lvlJc w:val="left"/>
      <w:pPr>
        <w:ind w:left="2880" w:hanging="360"/>
      </w:pPr>
    </w:lvl>
    <w:lvl w:ilvl="4" w:tplc="8E722694">
      <w:start w:val="1"/>
      <w:numFmt w:val="lowerLetter"/>
      <w:lvlText w:val="%5."/>
      <w:lvlJc w:val="left"/>
      <w:pPr>
        <w:ind w:left="3600" w:hanging="360"/>
      </w:pPr>
    </w:lvl>
    <w:lvl w:ilvl="5" w:tplc="43A44078">
      <w:start w:val="1"/>
      <w:numFmt w:val="lowerRoman"/>
      <w:lvlText w:val="%6."/>
      <w:lvlJc w:val="right"/>
      <w:pPr>
        <w:ind w:left="4320" w:hanging="180"/>
      </w:pPr>
    </w:lvl>
    <w:lvl w:ilvl="6" w:tplc="B576E088">
      <w:start w:val="1"/>
      <w:numFmt w:val="decimal"/>
      <w:lvlText w:val="%7."/>
      <w:lvlJc w:val="left"/>
      <w:pPr>
        <w:ind w:left="5040" w:hanging="360"/>
      </w:pPr>
    </w:lvl>
    <w:lvl w:ilvl="7" w:tplc="61EAB69A">
      <w:start w:val="1"/>
      <w:numFmt w:val="lowerLetter"/>
      <w:lvlText w:val="%8."/>
      <w:lvlJc w:val="left"/>
      <w:pPr>
        <w:ind w:left="5760" w:hanging="360"/>
      </w:pPr>
    </w:lvl>
    <w:lvl w:ilvl="8" w:tplc="DEAAE2C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402F8"/>
    <w:multiLevelType w:val="hybridMultilevel"/>
    <w:tmpl w:val="7776788C"/>
    <w:lvl w:ilvl="0" w:tplc="271E0908">
      <w:start w:val="1"/>
      <w:numFmt w:val="decimal"/>
      <w:lvlText w:val="%1"/>
      <w:lvlJc w:val="left"/>
      <w:pPr>
        <w:ind w:left="720" w:hanging="360"/>
      </w:pPr>
      <w:rPr>
        <w:b w:val="0"/>
        <w:bCs w:val="0"/>
      </w:rPr>
    </w:lvl>
    <w:lvl w:ilvl="1" w:tplc="4BF67C0C">
      <w:start w:val="1"/>
      <w:numFmt w:val="lowerLetter"/>
      <w:lvlText w:val="%2."/>
      <w:lvlJc w:val="left"/>
      <w:pPr>
        <w:ind w:left="1440" w:hanging="360"/>
      </w:pPr>
    </w:lvl>
    <w:lvl w:ilvl="2" w:tplc="3A986578">
      <w:start w:val="1"/>
      <w:numFmt w:val="lowerRoman"/>
      <w:lvlText w:val="%3."/>
      <w:lvlJc w:val="right"/>
      <w:pPr>
        <w:ind w:left="2160" w:hanging="180"/>
      </w:pPr>
    </w:lvl>
    <w:lvl w:ilvl="3" w:tplc="019043A6">
      <w:start w:val="1"/>
      <w:numFmt w:val="decimal"/>
      <w:lvlText w:val="%4."/>
      <w:lvlJc w:val="left"/>
      <w:pPr>
        <w:ind w:left="2880" w:hanging="360"/>
      </w:pPr>
    </w:lvl>
    <w:lvl w:ilvl="4" w:tplc="C916FE40">
      <w:start w:val="1"/>
      <w:numFmt w:val="lowerLetter"/>
      <w:lvlText w:val="%5."/>
      <w:lvlJc w:val="left"/>
      <w:pPr>
        <w:ind w:left="3600" w:hanging="360"/>
      </w:pPr>
    </w:lvl>
    <w:lvl w:ilvl="5" w:tplc="9D381230">
      <w:start w:val="1"/>
      <w:numFmt w:val="lowerRoman"/>
      <w:lvlText w:val="%6."/>
      <w:lvlJc w:val="right"/>
      <w:pPr>
        <w:ind w:left="4320" w:hanging="180"/>
      </w:pPr>
    </w:lvl>
    <w:lvl w:ilvl="6" w:tplc="F9CE1F04">
      <w:start w:val="1"/>
      <w:numFmt w:val="decimal"/>
      <w:lvlText w:val="%7."/>
      <w:lvlJc w:val="left"/>
      <w:pPr>
        <w:ind w:left="5040" w:hanging="360"/>
      </w:pPr>
    </w:lvl>
    <w:lvl w:ilvl="7" w:tplc="2820D178">
      <w:start w:val="1"/>
      <w:numFmt w:val="lowerLetter"/>
      <w:lvlText w:val="%8."/>
      <w:lvlJc w:val="left"/>
      <w:pPr>
        <w:ind w:left="5760" w:hanging="360"/>
      </w:pPr>
    </w:lvl>
    <w:lvl w:ilvl="8" w:tplc="8092E1A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704F2"/>
    <w:multiLevelType w:val="hybridMultilevel"/>
    <w:tmpl w:val="B1745A84"/>
    <w:lvl w:ilvl="0" w:tplc="CC22BAF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8377C2"/>
    <w:multiLevelType w:val="hybridMultilevel"/>
    <w:tmpl w:val="632C0288"/>
    <w:lvl w:ilvl="0" w:tplc="482872FA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778B4"/>
    <w:multiLevelType w:val="hybridMultilevel"/>
    <w:tmpl w:val="76F4C8FE"/>
    <w:lvl w:ilvl="0" w:tplc="7834C04A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ECE4922"/>
    <w:multiLevelType w:val="hybridMultilevel"/>
    <w:tmpl w:val="A7EC8298"/>
    <w:lvl w:ilvl="0" w:tplc="CC22BAF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F17CD3"/>
    <w:multiLevelType w:val="hybridMultilevel"/>
    <w:tmpl w:val="07B86AEA"/>
    <w:lvl w:ilvl="0" w:tplc="EA60E2F2">
      <w:start w:val="41"/>
      <w:numFmt w:val="decimal"/>
      <w:lvlText w:val="%1."/>
      <w:lvlJc w:val="left"/>
      <w:pPr>
        <w:ind w:left="720" w:hanging="360"/>
      </w:pPr>
    </w:lvl>
    <w:lvl w:ilvl="1" w:tplc="2076C502">
      <w:start w:val="1"/>
      <w:numFmt w:val="lowerLetter"/>
      <w:lvlText w:val="%2."/>
      <w:lvlJc w:val="left"/>
      <w:pPr>
        <w:ind w:left="1440" w:hanging="360"/>
      </w:pPr>
    </w:lvl>
    <w:lvl w:ilvl="2" w:tplc="969A0FF6">
      <w:start w:val="1"/>
      <w:numFmt w:val="lowerRoman"/>
      <w:lvlText w:val="%3."/>
      <w:lvlJc w:val="right"/>
      <w:pPr>
        <w:ind w:left="2160" w:hanging="180"/>
      </w:pPr>
    </w:lvl>
    <w:lvl w:ilvl="3" w:tplc="A7CCC5C4">
      <w:start w:val="1"/>
      <w:numFmt w:val="decimal"/>
      <w:lvlText w:val="%4."/>
      <w:lvlJc w:val="left"/>
      <w:pPr>
        <w:ind w:left="2880" w:hanging="360"/>
      </w:pPr>
    </w:lvl>
    <w:lvl w:ilvl="4" w:tplc="88DCC076">
      <w:start w:val="1"/>
      <w:numFmt w:val="lowerLetter"/>
      <w:lvlText w:val="%5."/>
      <w:lvlJc w:val="left"/>
      <w:pPr>
        <w:ind w:left="3600" w:hanging="360"/>
      </w:pPr>
    </w:lvl>
    <w:lvl w:ilvl="5" w:tplc="1FE29010">
      <w:start w:val="1"/>
      <w:numFmt w:val="lowerRoman"/>
      <w:lvlText w:val="%6."/>
      <w:lvlJc w:val="right"/>
      <w:pPr>
        <w:ind w:left="4320" w:hanging="180"/>
      </w:pPr>
    </w:lvl>
    <w:lvl w:ilvl="6" w:tplc="555AC944">
      <w:start w:val="1"/>
      <w:numFmt w:val="decimal"/>
      <w:lvlText w:val="%7."/>
      <w:lvlJc w:val="left"/>
      <w:pPr>
        <w:ind w:left="5040" w:hanging="360"/>
      </w:pPr>
    </w:lvl>
    <w:lvl w:ilvl="7" w:tplc="CBDC7282">
      <w:start w:val="1"/>
      <w:numFmt w:val="lowerLetter"/>
      <w:lvlText w:val="%8."/>
      <w:lvlJc w:val="left"/>
      <w:pPr>
        <w:ind w:left="5760" w:hanging="360"/>
      </w:pPr>
    </w:lvl>
    <w:lvl w:ilvl="8" w:tplc="7172AA9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9D7DC3"/>
    <w:multiLevelType w:val="hybridMultilevel"/>
    <w:tmpl w:val="053C44D0"/>
    <w:lvl w:ilvl="0" w:tplc="6E92464E">
      <w:start w:val="42"/>
      <w:numFmt w:val="decimal"/>
      <w:lvlText w:val="%1."/>
      <w:lvlJc w:val="left"/>
      <w:pPr>
        <w:ind w:left="720" w:hanging="360"/>
      </w:pPr>
    </w:lvl>
    <w:lvl w:ilvl="1" w:tplc="8B4A23EA">
      <w:start w:val="1"/>
      <w:numFmt w:val="lowerLetter"/>
      <w:lvlText w:val="%2."/>
      <w:lvlJc w:val="left"/>
      <w:pPr>
        <w:ind w:left="1440" w:hanging="360"/>
      </w:pPr>
    </w:lvl>
    <w:lvl w:ilvl="2" w:tplc="1E76EC2A">
      <w:start w:val="1"/>
      <w:numFmt w:val="lowerRoman"/>
      <w:lvlText w:val="%3."/>
      <w:lvlJc w:val="right"/>
      <w:pPr>
        <w:ind w:left="2160" w:hanging="180"/>
      </w:pPr>
    </w:lvl>
    <w:lvl w:ilvl="3" w:tplc="9EBE6524">
      <w:start w:val="1"/>
      <w:numFmt w:val="decimal"/>
      <w:lvlText w:val="%4."/>
      <w:lvlJc w:val="left"/>
      <w:pPr>
        <w:ind w:left="2880" w:hanging="360"/>
      </w:pPr>
    </w:lvl>
    <w:lvl w:ilvl="4" w:tplc="8822E604">
      <w:start w:val="1"/>
      <w:numFmt w:val="lowerLetter"/>
      <w:lvlText w:val="%5."/>
      <w:lvlJc w:val="left"/>
      <w:pPr>
        <w:ind w:left="3600" w:hanging="360"/>
      </w:pPr>
    </w:lvl>
    <w:lvl w:ilvl="5" w:tplc="EDC2C230">
      <w:start w:val="1"/>
      <w:numFmt w:val="lowerRoman"/>
      <w:lvlText w:val="%6."/>
      <w:lvlJc w:val="right"/>
      <w:pPr>
        <w:ind w:left="4320" w:hanging="180"/>
      </w:pPr>
    </w:lvl>
    <w:lvl w:ilvl="6" w:tplc="4C666BCC">
      <w:start w:val="1"/>
      <w:numFmt w:val="decimal"/>
      <w:lvlText w:val="%7."/>
      <w:lvlJc w:val="left"/>
      <w:pPr>
        <w:ind w:left="5040" w:hanging="360"/>
      </w:pPr>
    </w:lvl>
    <w:lvl w:ilvl="7" w:tplc="D7E88238">
      <w:start w:val="1"/>
      <w:numFmt w:val="lowerLetter"/>
      <w:lvlText w:val="%8."/>
      <w:lvlJc w:val="left"/>
      <w:pPr>
        <w:ind w:left="5760" w:hanging="360"/>
      </w:pPr>
    </w:lvl>
    <w:lvl w:ilvl="8" w:tplc="10B8D5A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1D4736"/>
    <w:multiLevelType w:val="hybridMultilevel"/>
    <w:tmpl w:val="656C78C0"/>
    <w:lvl w:ilvl="0" w:tplc="CC22BAF6"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2B43B9"/>
    <w:multiLevelType w:val="hybridMultilevel"/>
    <w:tmpl w:val="E86C2EEA"/>
    <w:lvl w:ilvl="0" w:tplc="CC22BAF6">
      <w:start w:val="7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5C16A4"/>
    <w:multiLevelType w:val="hybridMultilevel"/>
    <w:tmpl w:val="BCE66676"/>
    <w:lvl w:ilvl="0" w:tplc="1654DE38"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BF5A6A6E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2" w:tplc="5CA45B7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F569B4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EA7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A64587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2AA8C0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78C3A4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DEA8B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6F5D77"/>
    <w:multiLevelType w:val="hybridMultilevel"/>
    <w:tmpl w:val="491887DA"/>
    <w:lvl w:ilvl="0" w:tplc="83167EBA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D813C2"/>
    <w:multiLevelType w:val="hybridMultilevel"/>
    <w:tmpl w:val="BF442EE6"/>
    <w:lvl w:ilvl="0" w:tplc="372AC6FA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EA26B2"/>
    <w:multiLevelType w:val="hybridMultilevel"/>
    <w:tmpl w:val="631A6FE0"/>
    <w:lvl w:ilvl="0" w:tplc="4DDC790C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8202D9C"/>
    <w:multiLevelType w:val="hybridMultilevel"/>
    <w:tmpl w:val="FA44C008"/>
    <w:lvl w:ilvl="0" w:tplc="945AB5B6">
      <w:start w:val="9"/>
      <w:numFmt w:val="decimal"/>
      <w:lvlText w:val="%1."/>
      <w:lvlJc w:val="left"/>
      <w:pPr>
        <w:ind w:left="720" w:hanging="360"/>
      </w:pPr>
    </w:lvl>
    <w:lvl w:ilvl="1" w:tplc="8B9C651A">
      <w:start w:val="1"/>
      <w:numFmt w:val="lowerLetter"/>
      <w:lvlText w:val="%2."/>
      <w:lvlJc w:val="left"/>
      <w:pPr>
        <w:ind w:left="1440" w:hanging="360"/>
      </w:pPr>
    </w:lvl>
    <w:lvl w:ilvl="2" w:tplc="14C2BB22">
      <w:start w:val="1"/>
      <w:numFmt w:val="lowerRoman"/>
      <w:lvlText w:val="%3."/>
      <w:lvlJc w:val="right"/>
      <w:pPr>
        <w:ind w:left="2160" w:hanging="180"/>
      </w:pPr>
    </w:lvl>
    <w:lvl w:ilvl="3" w:tplc="BF281374">
      <w:start w:val="1"/>
      <w:numFmt w:val="decimal"/>
      <w:lvlText w:val="%4."/>
      <w:lvlJc w:val="left"/>
      <w:pPr>
        <w:ind w:left="2880" w:hanging="360"/>
      </w:pPr>
    </w:lvl>
    <w:lvl w:ilvl="4" w:tplc="87288D1C">
      <w:start w:val="1"/>
      <w:numFmt w:val="lowerLetter"/>
      <w:lvlText w:val="%5."/>
      <w:lvlJc w:val="left"/>
      <w:pPr>
        <w:ind w:left="3600" w:hanging="360"/>
      </w:pPr>
    </w:lvl>
    <w:lvl w:ilvl="5" w:tplc="0F7E8FB2">
      <w:start w:val="1"/>
      <w:numFmt w:val="lowerRoman"/>
      <w:lvlText w:val="%6."/>
      <w:lvlJc w:val="right"/>
      <w:pPr>
        <w:ind w:left="4320" w:hanging="180"/>
      </w:pPr>
    </w:lvl>
    <w:lvl w:ilvl="6" w:tplc="1BC488AA">
      <w:start w:val="1"/>
      <w:numFmt w:val="decimal"/>
      <w:lvlText w:val="%7."/>
      <w:lvlJc w:val="left"/>
      <w:pPr>
        <w:ind w:left="5040" w:hanging="360"/>
      </w:pPr>
    </w:lvl>
    <w:lvl w:ilvl="7" w:tplc="817CD49A">
      <w:start w:val="1"/>
      <w:numFmt w:val="lowerLetter"/>
      <w:lvlText w:val="%8."/>
      <w:lvlJc w:val="left"/>
      <w:pPr>
        <w:ind w:left="5760" w:hanging="360"/>
      </w:pPr>
    </w:lvl>
    <w:lvl w:ilvl="8" w:tplc="B9EAD42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3665CA"/>
    <w:multiLevelType w:val="hybridMultilevel"/>
    <w:tmpl w:val="D8968212"/>
    <w:lvl w:ilvl="0" w:tplc="3454FE6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7078A4"/>
    <w:multiLevelType w:val="hybridMultilevel"/>
    <w:tmpl w:val="F2846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C07EB9"/>
    <w:multiLevelType w:val="hybridMultilevel"/>
    <w:tmpl w:val="8E56213A"/>
    <w:lvl w:ilvl="0" w:tplc="29DC499A">
      <w:start w:val="45"/>
      <w:numFmt w:val="decimal"/>
      <w:lvlText w:val="%1."/>
      <w:lvlJc w:val="left"/>
      <w:pPr>
        <w:ind w:left="720" w:hanging="360"/>
      </w:pPr>
    </w:lvl>
    <w:lvl w:ilvl="1" w:tplc="FF82EB66">
      <w:start w:val="1"/>
      <w:numFmt w:val="lowerLetter"/>
      <w:lvlText w:val="%2."/>
      <w:lvlJc w:val="left"/>
      <w:pPr>
        <w:ind w:left="1440" w:hanging="360"/>
      </w:pPr>
    </w:lvl>
    <w:lvl w:ilvl="2" w:tplc="63AC433A">
      <w:start w:val="1"/>
      <w:numFmt w:val="lowerRoman"/>
      <w:lvlText w:val="%3."/>
      <w:lvlJc w:val="right"/>
      <w:pPr>
        <w:ind w:left="2160" w:hanging="180"/>
      </w:pPr>
    </w:lvl>
    <w:lvl w:ilvl="3" w:tplc="8F9CD54C">
      <w:start w:val="1"/>
      <w:numFmt w:val="decimal"/>
      <w:lvlText w:val="%4."/>
      <w:lvlJc w:val="left"/>
      <w:pPr>
        <w:ind w:left="2880" w:hanging="360"/>
      </w:pPr>
    </w:lvl>
    <w:lvl w:ilvl="4" w:tplc="820212F2">
      <w:start w:val="1"/>
      <w:numFmt w:val="lowerLetter"/>
      <w:lvlText w:val="%5."/>
      <w:lvlJc w:val="left"/>
      <w:pPr>
        <w:ind w:left="3600" w:hanging="360"/>
      </w:pPr>
    </w:lvl>
    <w:lvl w:ilvl="5" w:tplc="183E8636">
      <w:start w:val="1"/>
      <w:numFmt w:val="lowerRoman"/>
      <w:lvlText w:val="%6."/>
      <w:lvlJc w:val="right"/>
      <w:pPr>
        <w:ind w:left="4320" w:hanging="180"/>
      </w:pPr>
    </w:lvl>
    <w:lvl w:ilvl="6" w:tplc="6666BB74">
      <w:start w:val="1"/>
      <w:numFmt w:val="decimal"/>
      <w:lvlText w:val="%7."/>
      <w:lvlJc w:val="left"/>
      <w:pPr>
        <w:ind w:left="5040" w:hanging="360"/>
      </w:pPr>
    </w:lvl>
    <w:lvl w:ilvl="7" w:tplc="D270C920">
      <w:start w:val="1"/>
      <w:numFmt w:val="lowerLetter"/>
      <w:lvlText w:val="%8."/>
      <w:lvlJc w:val="left"/>
      <w:pPr>
        <w:ind w:left="5760" w:hanging="360"/>
      </w:pPr>
    </w:lvl>
    <w:lvl w:ilvl="8" w:tplc="84FE68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2538C9"/>
    <w:multiLevelType w:val="hybridMultilevel"/>
    <w:tmpl w:val="D9A297E6"/>
    <w:lvl w:ilvl="0" w:tplc="1654DE38"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59FC6AE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406636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D50E9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5CA68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308C6F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4C51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A2E651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51E34E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2C5C95"/>
    <w:multiLevelType w:val="hybridMultilevel"/>
    <w:tmpl w:val="038A0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434B4A"/>
    <w:multiLevelType w:val="hybridMultilevel"/>
    <w:tmpl w:val="12500648"/>
    <w:lvl w:ilvl="0" w:tplc="CC22BAF6"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A1C6D5D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7D46F5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D6E45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E4A3CD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2EEAF9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6D05C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74E70C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6EC98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B061A2"/>
    <w:multiLevelType w:val="hybridMultilevel"/>
    <w:tmpl w:val="AFC6EC20"/>
    <w:lvl w:ilvl="0" w:tplc="FFFFFFFF">
      <w:numFmt w:val="decimal"/>
      <w:lvlText w:val="%1"/>
      <w:lvlJc w:val="left"/>
      <w:pPr>
        <w:ind w:left="1080" w:hanging="360"/>
      </w:pPr>
      <w:rPr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D81A72"/>
    <w:multiLevelType w:val="hybridMultilevel"/>
    <w:tmpl w:val="D0A84A14"/>
    <w:lvl w:ilvl="0" w:tplc="CC22BAF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FC08C1"/>
    <w:multiLevelType w:val="hybridMultilevel"/>
    <w:tmpl w:val="80384180"/>
    <w:lvl w:ilvl="0" w:tplc="CC22BAF6">
      <w:start w:val="5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417B3D"/>
    <w:multiLevelType w:val="hybridMultilevel"/>
    <w:tmpl w:val="A28C6BEE"/>
    <w:lvl w:ilvl="0" w:tplc="FFFFFFFF">
      <w:start w:val="3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701D6F"/>
    <w:multiLevelType w:val="hybridMultilevel"/>
    <w:tmpl w:val="D6B43826"/>
    <w:lvl w:ilvl="0" w:tplc="8F702878">
      <w:start w:val="53"/>
      <w:numFmt w:val="decimal"/>
      <w:lvlText w:val="%1."/>
      <w:lvlJc w:val="left"/>
      <w:pPr>
        <w:ind w:left="720" w:hanging="360"/>
      </w:pPr>
    </w:lvl>
    <w:lvl w:ilvl="1" w:tplc="F342E39E">
      <w:start w:val="1"/>
      <w:numFmt w:val="lowerLetter"/>
      <w:lvlText w:val="%2."/>
      <w:lvlJc w:val="left"/>
      <w:pPr>
        <w:ind w:left="1440" w:hanging="360"/>
      </w:pPr>
    </w:lvl>
    <w:lvl w:ilvl="2" w:tplc="BDACFA0E">
      <w:start w:val="1"/>
      <w:numFmt w:val="lowerRoman"/>
      <w:lvlText w:val="%3."/>
      <w:lvlJc w:val="right"/>
      <w:pPr>
        <w:ind w:left="2160" w:hanging="180"/>
      </w:pPr>
    </w:lvl>
    <w:lvl w:ilvl="3" w:tplc="8EC45FF6">
      <w:start w:val="1"/>
      <w:numFmt w:val="decimal"/>
      <w:lvlText w:val="%4."/>
      <w:lvlJc w:val="left"/>
      <w:pPr>
        <w:ind w:left="2880" w:hanging="360"/>
      </w:pPr>
    </w:lvl>
    <w:lvl w:ilvl="4" w:tplc="F5DCB5EC">
      <w:start w:val="1"/>
      <w:numFmt w:val="lowerLetter"/>
      <w:lvlText w:val="%5."/>
      <w:lvlJc w:val="left"/>
      <w:pPr>
        <w:ind w:left="3600" w:hanging="360"/>
      </w:pPr>
    </w:lvl>
    <w:lvl w:ilvl="5" w:tplc="B8981722">
      <w:start w:val="1"/>
      <w:numFmt w:val="lowerRoman"/>
      <w:lvlText w:val="%6."/>
      <w:lvlJc w:val="right"/>
      <w:pPr>
        <w:ind w:left="4320" w:hanging="180"/>
      </w:pPr>
    </w:lvl>
    <w:lvl w:ilvl="6" w:tplc="DB2CB04E">
      <w:start w:val="1"/>
      <w:numFmt w:val="decimal"/>
      <w:lvlText w:val="%7."/>
      <w:lvlJc w:val="left"/>
      <w:pPr>
        <w:ind w:left="5040" w:hanging="360"/>
      </w:pPr>
    </w:lvl>
    <w:lvl w:ilvl="7" w:tplc="23A84FC6">
      <w:start w:val="1"/>
      <w:numFmt w:val="lowerLetter"/>
      <w:lvlText w:val="%8."/>
      <w:lvlJc w:val="left"/>
      <w:pPr>
        <w:ind w:left="5760" w:hanging="360"/>
      </w:pPr>
    </w:lvl>
    <w:lvl w:ilvl="8" w:tplc="C84EF9E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50570E"/>
    <w:multiLevelType w:val="hybridMultilevel"/>
    <w:tmpl w:val="A0FA4928"/>
    <w:lvl w:ilvl="0" w:tplc="DB888BFA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6CC5ED3"/>
    <w:multiLevelType w:val="hybridMultilevel"/>
    <w:tmpl w:val="33B619BA"/>
    <w:lvl w:ilvl="0" w:tplc="372AC6FA">
      <w:start w:val="7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2321E0"/>
    <w:multiLevelType w:val="hybridMultilevel"/>
    <w:tmpl w:val="BC2EDD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350ECA"/>
    <w:multiLevelType w:val="hybridMultilevel"/>
    <w:tmpl w:val="0CC68734"/>
    <w:lvl w:ilvl="0" w:tplc="1654DE38">
      <w:numFmt w:val="decimal"/>
      <w:lvlText w:val="%1"/>
      <w:lvlJc w:val="left"/>
      <w:pPr>
        <w:ind w:left="108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1AD554A"/>
    <w:multiLevelType w:val="hybridMultilevel"/>
    <w:tmpl w:val="7570C424"/>
    <w:lvl w:ilvl="0" w:tplc="33E66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CA7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E22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29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B6E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E0B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12B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AF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F61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EC71F9"/>
    <w:multiLevelType w:val="hybridMultilevel"/>
    <w:tmpl w:val="07B870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A07A54"/>
    <w:multiLevelType w:val="hybridMultilevel"/>
    <w:tmpl w:val="6108F006"/>
    <w:lvl w:ilvl="0" w:tplc="CC649392">
      <w:start w:val="44"/>
      <w:numFmt w:val="decimal"/>
      <w:lvlText w:val="%1."/>
      <w:lvlJc w:val="left"/>
      <w:pPr>
        <w:ind w:left="720" w:hanging="360"/>
      </w:pPr>
    </w:lvl>
    <w:lvl w:ilvl="1" w:tplc="CF8CE822">
      <w:start w:val="1"/>
      <w:numFmt w:val="lowerLetter"/>
      <w:lvlText w:val="%2."/>
      <w:lvlJc w:val="left"/>
      <w:pPr>
        <w:ind w:left="1440" w:hanging="360"/>
      </w:pPr>
    </w:lvl>
    <w:lvl w:ilvl="2" w:tplc="0158EEC2">
      <w:start w:val="1"/>
      <w:numFmt w:val="lowerRoman"/>
      <w:lvlText w:val="%3."/>
      <w:lvlJc w:val="right"/>
      <w:pPr>
        <w:ind w:left="2160" w:hanging="180"/>
      </w:pPr>
    </w:lvl>
    <w:lvl w:ilvl="3" w:tplc="067897AE">
      <w:start w:val="1"/>
      <w:numFmt w:val="decimal"/>
      <w:lvlText w:val="%4."/>
      <w:lvlJc w:val="left"/>
      <w:pPr>
        <w:ind w:left="2880" w:hanging="360"/>
      </w:pPr>
    </w:lvl>
    <w:lvl w:ilvl="4" w:tplc="6A7A2AC6">
      <w:start w:val="1"/>
      <w:numFmt w:val="lowerLetter"/>
      <w:lvlText w:val="%5."/>
      <w:lvlJc w:val="left"/>
      <w:pPr>
        <w:ind w:left="3600" w:hanging="360"/>
      </w:pPr>
    </w:lvl>
    <w:lvl w:ilvl="5" w:tplc="3438CB64">
      <w:start w:val="1"/>
      <w:numFmt w:val="lowerRoman"/>
      <w:lvlText w:val="%6."/>
      <w:lvlJc w:val="right"/>
      <w:pPr>
        <w:ind w:left="4320" w:hanging="180"/>
      </w:pPr>
    </w:lvl>
    <w:lvl w:ilvl="6" w:tplc="47526F8C">
      <w:start w:val="1"/>
      <w:numFmt w:val="decimal"/>
      <w:lvlText w:val="%7."/>
      <w:lvlJc w:val="left"/>
      <w:pPr>
        <w:ind w:left="5040" w:hanging="360"/>
      </w:pPr>
    </w:lvl>
    <w:lvl w:ilvl="7" w:tplc="A6269D5E">
      <w:start w:val="1"/>
      <w:numFmt w:val="lowerLetter"/>
      <w:lvlText w:val="%8."/>
      <w:lvlJc w:val="left"/>
      <w:pPr>
        <w:ind w:left="5760" w:hanging="360"/>
      </w:pPr>
    </w:lvl>
    <w:lvl w:ilvl="8" w:tplc="BB44CF8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1F4AB3"/>
    <w:multiLevelType w:val="hybridMultilevel"/>
    <w:tmpl w:val="5D7AA1FA"/>
    <w:lvl w:ilvl="0" w:tplc="584CAEFA">
      <w:start w:val="3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A34BD8"/>
    <w:multiLevelType w:val="hybridMultilevel"/>
    <w:tmpl w:val="B186FD88"/>
    <w:lvl w:ilvl="0" w:tplc="F064F0F4">
      <w:numFmt w:val="decimal"/>
      <w:lvlText w:val="%1"/>
      <w:lvlJc w:val="left"/>
      <w:pPr>
        <w:ind w:left="1080" w:hanging="360"/>
      </w:pPr>
    </w:lvl>
    <w:lvl w:ilvl="1" w:tplc="7778C3BE">
      <w:start w:val="1"/>
      <w:numFmt w:val="lowerLetter"/>
      <w:lvlText w:val="%2."/>
      <w:lvlJc w:val="left"/>
      <w:pPr>
        <w:ind w:left="1800" w:hanging="360"/>
      </w:pPr>
    </w:lvl>
    <w:lvl w:ilvl="2" w:tplc="07047B0C">
      <w:start w:val="1"/>
      <w:numFmt w:val="lowerRoman"/>
      <w:lvlText w:val="%3."/>
      <w:lvlJc w:val="right"/>
      <w:pPr>
        <w:ind w:left="2520" w:hanging="180"/>
      </w:pPr>
    </w:lvl>
    <w:lvl w:ilvl="3" w:tplc="EDC4153C">
      <w:start w:val="1"/>
      <w:numFmt w:val="decimal"/>
      <w:lvlText w:val="%4."/>
      <w:lvlJc w:val="left"/>
      <w:pPr>
        <w:ind w:left="3240" w:hanging="360"/>
      </w:pPr>
    </w:lvl>
    <w:lvl w:ilvl="4" w:tplc="F88801D8">
      <w:start w:val="1"/>
      <w:numFmt w:val="lowerLetter"/>
      <w:lvlText w:val="%5."/>
      <w:lvlJc w:val="left"/>
      <w:pPr>
        <w:ind w:left="3960" w:hanging="360"/>
      </w:pPr>
    </w:lvl>
    <w:lvl w:ilvl="5" w:tplc="0472D66A">
      <w:start w:val="1"/>
      <w:numFmt w:val="lowerRoman"/>
      <w:lvlText w:val="%6."/>
      <w:lvlJc w:val="right"/>
      <w:pPr>
        <w:ind w:left="4680" w:hanging="180"/>
      </w:pPr>
    </w:lvl>
    <w:lvl w:ilvl="6" w:tplc="50D0C93A">
      <w:start w:val="1"/>
      <w:numFmt w:val="decimal"/>
      <w:lvlText w:val="%7."/>
      <w:lvlJc w:val="left"/>
      <w:pPr>
        <w:ind w:left="5400" w:hanging="360"/>
      </w:pPr>
    </w:lvl>
    <w:lvl w:ilvl="7" w:tplc="405680C6">
      <w:start w:val="1"/>
      <w:numFmt w:val="lowerLetter"/>
      <w:lvlText w:val="%8."/>
      <w:lvlJc w:val="left"/>
      <w:pPr>
        <w:ind w:left="6120" w:hanging="360"/>
      </w:pPr>
    </w:lvl>
    <w:lvl w:ilvl="8" w:tplc="AB28BCB0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4A4C71"/>
    <w:multiLevelType w:val="hybridMultilevel"/>
    <w:tmpl w:val="B3FC74C8"/>
    <w:lvl w:ilvl="0" w:tplc="9628F018">
      <w:start w:val="48"/>
      <w:numFmt w:val="decimal"/>
      <w:lvlText w:val="%1."/>
      <w:lvlJc w:val="left"/>
      <w:pPr>
        <w:ind w:left="720" w:hanging="360"/>
      </w:pPr>
    </w:lvl>
    <w:lvl w:ilvl="1" w:tplc="8A545D6C">
      <w:start w:val="1"/>
      <w:numFmt w:val="lowerLetter"/>
      <w:lvlText w:val="%2."/>
      <w:lvlJc w:val="left"/>
      <w:pPr>
        <w:ind w:left="1440" w:hanging="360"/>
      </w:pPr>
    </w:lvl>
    <w:lvl w:ilvl="2" w:tplc="5664B704">
      <w:start w:val="1"/>
      <w:numFmt w:val="lowerRoman"/>
      <w:lvlText w:val="%3."/>
      <w:lvlJc w:val="right"/>
      <w:pPr>
        <w:ind w:left="2160" w:hanging="180"/>
      </w:pPr>
    </w:lvl>
    <w:lvl w:ilvl="3" w:tplc="BB789052">
      <w:start w:val="1"/>
      <w:numFmt w:val="decimal"/>
      <w:lvlText w:val="%4."/>
      <w:lvlJc w:val="left"/>
      <w:pPr>
        <w:ind w:left="2880" w:hanging="360"/>
      </w:pPr>
    </w:lvl>
    <w:lvl w:ilvl="4" w:tplc="03042ECC">
      <w:start w:val="1"/>
      <w:numFmt w:val="lowerLetter"/>
      <w:lvlText w:val="%5."/>
      <w:lvlJc w:val="left"/>
      <w:pPr>
        <w:ind w:left="3600" w:hanging="360"/>
      </w:pPr>
    </w:lvl>
    <w:lvl w:ilvl="5" w:tplc="8D80FCBC">
      <w:start w:val="1"/>
      <w:numFmt w:val="lowerRoman"/>
      <w:lvlText w:val="%6."/>
      <w:lvlJc w:val="right"/>
      <w:pPr>
        <w:ind w:left="4320" w:hanging="180"/>
      </w:pPr>
    </w:lvl>
    <w:lvl w:ilvl="6" w:tplc="6AAA666A">
      <w:start w:val="1"/>
      <w:numFmt w:val="decimal"/>
      <w:lvlText w:val="%7."/>
      <w:lvlJc w:val="left"/>
      <w:pPr>
        <w:ind w:left="5040" w:hanging="360"/>
      </w:pPr>
    </w:lvl>
    <w:lvl w:ilvl="7" w:tplc="69B4BAC0">
      <w:start w:val="1"/>
      <w:numFmt w:val="lowerLetter"/>
      <w:lvlText w:val="%8."/>
      <w:lvlJc w:val="left"/>
      <w:pPr>
        <w:ind w:left="5760" w:hanging="360"/>
      </w:pPr>
    </w:lvl>
    <w:lvl w:ilvl="8" w:tplc="E1724FD4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94171D"/>
    <w:multiLevelType w:val="hybridMultilevel"/>
    <w:tmpl w:val="F14C7662"/>
    <w:lvl w:ilvl="0" w:tplc="147C333C">
      <w:start w:val="31"/>
      <w:numFmt w:val="decimal"/>
      <w:lvlText w:val="%1."/>
      <w:lvlJc w:val="left"/>
      <w:pPr>
        <w:ind w:left="720" w:hanging="360"/>
      </w:pPr>
    </w:lvl>
    <w:lvl w:ilvl="1" w:tplc="E1FADBF2">
      <w:start w:val="1"/>
      <w:numFmt w:val="lowerLetter"/>
      <w:lvlText w:val="%2."/>
      <w:lvlJc w:val="left"/>
      <w:pPr>
        <w:ind w:left="1440" w:hanging="360"/>
      </w:pPr>
    </w:lvl>
    <w:lvl w:ilvl="2" w:tplc="4BB27516">
      <w:start w:val="1"/>
      <w:numFmt w:val="lowerRoman"/>
      <w:lvlText w:val="%3."/>
      <w:lvlJc w:val="right"/>
      <w:pPr>
        <w:ind w:left="2160" w:hanging="180"/>
      </w:pPr>
    </w:lvl>
    <w:lvl w:ilvl="3" w:tplc="6C18585C">
      <w:start w:val="1"/>
      <w:numFmt w:val="decimal"/>
      <w:lvlText w:val="%4."/>
      <w:lvlJc w:val="left"/>
      <w:pPr>
        <w:ind w:left="2880" w:hanging="360"/>
      </w:pPr>
    </w:lvl>
    <w:lvl w:ilvl="4" w:tplc="26D2930C">
      <w:start w:val="1"/>
      <w:numFmt w:val="lowerLetter"/>
      <w:lvlText w:val="%5."/>
      <w:lvlJc w:val="left"/>
      <w:pPr>
        <w:ind w:left="3600" w:hanging="360"/>
      </w:pPr>
    </w:lvl>
    <w:lvl w:ilvl="5" w:tplc="A70607D6">
      <w:start w:val="1"/>
      <w:numFmt w:val="lowerRoman"/>
      <w:lvlText w:val="%6."/>
      <w:lvlJc w:val="right"/>
      <w:pPr>
        <w:ind w:left="4320" w:hanging="180"/>
      </w:pPr>
    </w:lvl>
    <w:lvl w:ilvl="6" w:tplc="1B26F71C">
      <w:start w:val="1"/>
      <w:numFmt w:val="decimal"/>
      <w:lvlText w:val="%7."/>
      <w:lvlJc w:val="left"/>
      <w:pPr>
        <w:ind w:left="5040" w:hanging="360"/>
      </w:pPr>
    </w:lvl>
    <w:lvl w:ilvl="7" w:tplc="9308390C">
      <w:start w:val="1"/>
      <w:numFmt w:val="lowerLetter"/>
      <w:lvlText w:val="%8."/>
      <w:lvlJc w:val="left"/>
      <w:pPr>
        <w:ind w:left="5760" w:hanging="360"/>
      </w:pPr>
    </w:lvl>
    <w:lvl w:ilvl="8" w:tplc="05226150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586321">
    <w:abstractNumId w:val="11"/>
  </w:num>
  <w:num w:numId="2" w16cid:durableId="447046380">
    <w:abstractNumId w:val="36"/>
  </w:num>
  <w:num w:numId="3" w16cid:durableId="922565121">
    <w:abstractNumId w:val="28"/>
  </w:num>
  <w:num w:numId="4" w16cid:durableId="396369097">
    <w:abstractNumId w:val="43"/>
  </w:num>
  <w:num w:numId="5" w16cid:durableId="1169563121">
    <w:abstractNumId w:val="25"/>
  </w:num>
  <w:num w:numId="6" w16cid:durableId="709962581">
    <w:abstractNumId w:val="1"/>
  </w:num>
  <w:num w:numId="7" w16cid:durableId="694036794">
    <w:abstractNumId w:val="46"/>
  </w:num>
  <w:num w:numId="8" w16cid:durableId="2049867268">
    <w:abstractNumId w:val="0"/>
  </w:num>
  <w:num w:numId="9" w16cid:durableId="444231505">
    <w:abstractNumId w:val="18"/>
  </w:num>
  <w:num w:numId="10" w16cid:durableId="1530412297">
    <w:abstractNumId w:val="17"/>
  </w:num>
  <w:num w:numId="11" w16cid:durableId="1040473490">
    <w:abstractNumId w:val="47"/>
  </w:num>
  <w:num w:numId="12" w16cid:durableId="411389308">
    <w:abstractNumId w:val="41"/>
  </w:num>
  <w:num w:numId="13" w16cid:durableId="650451957">
    <w:abstractNumId w:val="12"/>
  </w:num>
  <w:num w:numId="14" w16cid:durableId="590360185">
    <w:abstractNumId w:val="45"/>
  </w:num>
  <w:num w:numId="15" w16cid:durableId="715542408">
    <w:abstractNumId w:val="7"/>
  </w:num>
  <w:num w:numId="16" w16cid:durableId="969213161">
    <w:abstractNumId w:val="29"/>
  </w:num>
  <w:num w:numId="17" w16cid:durableId="1753038987">
    <w:abstractNumId w:val="21"/>
  </w:num>
  <w:num w:numId="18" w16cid:durableId="1535924988">
    <w:abstractNumId w:val="37"/>
  </w:num>
  <w:num w:numId="19" w16cid:durableId="850149134">
    <w:abstractNumId w:val="5"/>
  </w:num>
  <w:num w:numId="20" w16cid:durableId="225186016">
    <w:abstractNumId w:val="3"/>
  </w:num>
  <w:num w:numId="21" w16cid:durableId="1000811291">
    <w:abstractNumId w:val="2"/>
  </w:num>
  <w:num w:numId="22" w16cid:durableId="1935279069">
    <w:abstractNumId w:val="4"/>
  </w:num>
  <w:num w:numId="23" w16cid:durableId="1980181983">
    <w:abstractNumId w:val="38"/>
  </w:num>
  <w:num w:numId="24" w16cid:durableId="835535163">
    <w:abstractNumId w:val="23"/>
  </w:num>
  <w:num w:numId="25" w16cid:durableId="142938850">
    <w:abstractNumId w:val="9"/>
  </w:num>
  <w:num w:numId="26" w16cid:durableId="270014009">
    <w:abstractNumId w:val="10"/>
  </w:num>
  <w:num w:numId="27" w16cid:durableId="369690605">
    <w:abstractNumId w:val="34"/>
  </w:num>
  <w:num w:numId="28" w16cid:durableId="1254625180">
    <w:abstractNumId w:val="19"/>
  </w:num>
  <w:num w:numId="29" w16cid:durableId="382800670">
    <w:abstractNumId w:val="13"/>
  </w:num>
  <w:num w:numId="30" w16cid:durableId="577642379">
    <w:abstractNumId w:val="31"/>
  </w:num>
  <w:num w:numId="31" w16cid:durableId="1797794188">
    <w:abstractNumId w:val="33"/>
  </w:num>
  <w:num w:numId="32" w16cid:durableId="1826893796">
    <w:abstractNumId w:val="16"/>
  </w:num>
  <w:num w:numId="33" w16cid:durableId="1277369347">
    <w:abstractNumId w:val="20"/>
  </w:num>
  <w:num w:numId="34" w16cid:durableId="1662468219">
    <w:abstractNumId w:val="40"/>
  </w:num>
  <w:num w:numId="35" w16cid:durableId="1900170891">
    <w:abstractNumId w:val="6"/>
  </w:num>
  <w:num w:numId="36" w16cid:durableId="1424374170">
    <w:abstractNumId w:val="32"/>
  </w:num>
  <w:num w:numId="37" w16cid:durableId="50156287">
    <w:abstractNumId w:val="26"/>
  </w:num>
  <w:num w:numId="38" w16cid:durableId="1289900559">
    <w:abstractNumId w:val="24"/>
  </w:num>
  <w:num w:numId="39" w16cid:durableId="419065020">
    <w:abstractNumId w:val="15"/>
  </w:num>
  <w:num w:numId="40" w16cid:durableId="720062151">
    <w:abstractNumId w:val="42"/>
  </w:num>
  <w:num w:numId="41" w16cid:durableId="2044360788">
    <w:abstractNumId w:val="8"/>
  </w:num>
  <w:num w:numId="42" w16cid:durableId="693271561">
    <w:abstractNumId w:val="22"/>
  </w:num>
  <w:num w:numId="43" w16cid:durableId="2117403668">
    <w:abstractNumId w:val="14"/>
  </w:num>
  <w:num w:numId="44" w16cid:durableId="1965888563">
    <w:abstractNumId w:val="35"/>
  </w:num>
  <w:num w:numId="45" w16cid:durableId="183137597">
    <w:abstractNumId w:val="44"/>
  </w:num>
  <w:num w:numId="46" w16cid:durableId="1232613951">
    <w:abstractNumId w:val="39"/>
  </w:num>
  <w:num w:numId="47" w16cid:durableId="1580140836">
    <w:abstractNumId w:val="27"/>
  </w:num>
  <w:num w:numId="48" w16cid:durableId="1164711395">
    <w:abstractNumId w:val="3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B95DA5EA-80BD-4150-B98C-53ACBDAB84D3}"/>
    <w:docVar w:name="dgnword-eventsink" w:val="2194432389536"/>
  </w:docVars>
  <w:rsids>
    <w:rsidRoot w:val="000243A9"/>
    <w:rsid w:val="000138E7"/>
    <w:rsid w:val="00015DF9"/>
    <w:rsid w:val="00021ECE"/>
    <w:rsid w:val="000243A9"/>
    <w:rsid w:val="00024590"/>
    <w:rsid w:val="0002537C"/>
    <w:rsid w:val="00025B24"/>
    <w:rsid w:val="00026B3E"/>
    <w:rsid w:val="0002725F"/>
    <w:rsid w:val="000301FC"/>
    <w:rsid w:val="0003119B"/>
    <w:rsid w:val="000323E9"/>
    <w:rsid w:val="000347F1"/>
    <w:rsid w:val="000375F7"/>
    <w:rsid w:val="00053EE2"/>
    <w:rsid w:val="00061DD2"/>
    <w:rsid w:val="00062BDC"/>
    <w:rsid w:val="000640C9"/>
    <w:rsid w:val="000668B0"/>
    <w:rsid w:val="00072F51"/>
    <w:rsid w:val="00075872"/>
    <w:rsid w:val="00077C17"/>
    <w:rsid w:val="0008137E"/>
    <w:rsid w:val="00082B98"/>
    <w:rsid w:val="000832AE"/>
    <w:rsid w:val="000852CA"/>
    <w:rsid w:val="00086244"/>
    <w:rsid w:val="00093FB3"/>
    <w:rsid w:val="00095506"/>
    <w:rsid w:val="000A0C3B"/>
    <w:rsid w:val="000A2FA2"/>
    <w:rsid w:val="000B0469"/>
    <w:rsid w:val="000B0474"/>
    <w:rsid w:val="000B7E62"/>
    <w:rsid w:val="000C024F"/>
    <w:rsid w:val="000C3917"/>
    <w:rsid w:val="000C5ED6"/>
    <w:rsid w:val="000C5F60"/>
    <w:rsid w:val="000C6ED3"/>
    <w:rsid w:val="000C6EEC"/>
    <w:rsid w:val="000D1545"/>
    <w:rsid w:val="000D5E28"/>
    <w:rsid w:val="000E53D9"/>
    <w:rsid w:val="000E6391"/>
    <w:rsid w:val="000F02D1"/>
    <w:rsid w:val="00100124"/>
    <w:rsid w:val="00102E5F"/>
    <w:rsid w:val="0010346F"/>
    <w:rsid w:val="00113B91"/>
    <w:rsid w:val="001221A1"/>
    <w:rsid w:val="00123CD3"/>
    <w:rsid w:val="00135E53"/>
    <w:rsid w:val="00141955"/>
    <w:rsid w:val="001435B1"/>
    <w:rsid w:val="001443EE"/>
    <w:rsid w:val="00147E8E"/>
    <w:rsid w:val="00151057"/>
    <w:rsid w:val="001511E0"/>
    <w:rsid w:val="00152A04"/>
    <w:rsid w:val="00154C7A"/>
    <w:rsid w:val="00155108"/>
    <w:rsid w:val="00161517"/>
    <w:rsid w:val="0016482F"/>
    <w:rsid w:val="00173544"/>
    <w:rsid w:val="00180BB7"/>
    <w:rsid w:val="00192250"/>
    <w:rsid w:val="001970F5"/>
    <w:rsid w:val="001A141E"/>
    <w:rsid w:val="001A1530"/>
    <w:rsid w:val="001A76A5"/>
    <w:rsid w:val="001A7B19"/>
    <w:rsid w:val="001B0935"/>
    <w:rsid w:val="001B3846"/>
    <w:rsid w:val="001B70F8"/>
    <w:rsid w:val="001C111A"/>
    <w:rsid w:val="001C7063"/>
    <w:rsid w:val="001C7702"/>
    <w:rsid w:val="001D69F6"/>
    <w:rsid w:val="001E0640"/>
    <w:rsid w:val="001E149A"/>
    <w:rsid w:val="001E1EE4"/>
    <w:rsid w:val="001E356E"/>
    <w:rsid w:val="001E4684"/>
    <w:rsid w:val="001E5D0E"/>
    <w:rsid w:val="001E6298"/>
    <w:rsid w:val="001F1588"/>
    <w:rsid w:val="002016BB"/>
    <w:rsid w:val="002033A5"/>
    <w:rsid w:val="00205AA9"/>
    <w:rsid w:val="00206BB7"/>
    <w:rsid w:val="00207574"/>
    <w:rsid w:val="00207C25"/>
    <w:rsid w:val="002108CF"/>
    <w:rsid w:val="00210CB7"/>
    <w:rsid w:val="002130A8"/>
    <w:rsid w:val="0021371C"/>
    <w:rsid w:val="00213CF3"/>
    <w:rsid w:val="002147AF"/>
    <w:rsid w:val="00215300"/>
    <w:rsid w:val="002200AE"/>
    <w:rsid w:val="00222154"/>
    <w:rsid w:val="00223C6B"/>
    <w:rsid w:val="00224A65"/>
    <w:rsid w:val="00225CBB"/>
    <w:rsid w:val="002269D0"/>
    <w:rsid w:val="0023328C"/>
    <w:rsid w:val="0023430C"/>
    <w:rsid w:val="0023542F"/>
    <w:rsid w:val="0024108C"/>
    <w:rsid w:val="0024139C"/>
    <w:rsid w:val="00241DD7"/>
    <w:rsid w:val="002421B9"/>
    <w:rsid w:val="002438DA"/>
    <w:rsid w:val="002563EF"/>
    <w:rsid w:val="002577F6"/>
    <w:rsid w:val="002579F8"/>
    <w:rsid w:val="00257B2E"/>
    <w:rsid w:val="00261C46"/>
    <w:rsid w:val="002626D7"/>
    <w:rsid w:val="00263BAE"/>
    <w:rsid w:val="002640E9"/>
    <w:rsid w:val="00264C38"/>
    <w:rsid w:val="002659B7"/>
    <w:rsid w:val="002710A2"/>
    <w:rsid w:val="0027321F"/>
    <w:rsid w:val="00283832"/>
    <w:rsid w:val="00290B76"/>
    <w:rsid w:val="002923DC"/>
    <w:rsid w:val="00294A2F"/>
    <w:rsid w:val="00296194"/>
    <w:rsid w:val="002A0156"/>
    <w:rsid w:val="002A575A"/>
    <w:rsid w:val="002A6D90"/>
    <w:rsid w:val="002B042F"/>
    <w:rsid w:val="002D06BD"/>
    <w:rsid w:val="002D5867"/>
    <w:rsid w:val="002D62A2"/>
    <w:rsid w:val="002E00E3"/>
    <w:rsid w:val="002F08FA"/>
    <w:rsid w:val="002F0AC0"/>
    <w:rsid w:val="002F140A"/>
    <w:rsid w:val="002F1F75"/>
    <w:rsid w:val="002F4257"/>
    <w:rsid w:val="002F7831"/>
    <w:rsid w:val="00304147"/>
    <w:rsid w:val="00316D46"/>
    <w:rsid w:val="00334EF1"/>
    <w:rsid w:val="00335D2C"/>
    <w:rsid w:val="0033687B"/>
    <w:rsid w:val="00340EBE"/>
    <w:rsid w:val="00354F54"/>
    <w:rsid w:val="003609AB"/>
    <w:rsid w:val="0036206C"/>
    <w:rsid w:val="00364BF6"/>
    <w:rsid w:val="00364D84"/>
    <w:rsid w:val="00367B0C"/>
    <w:rsid w:val="00372131"/>
    <w:rsid w:val="0037435B"/>
    <w:rsid w:val="00390918"/>
    <w:rsid w:val="003964F0"/>
    <w:rsid w:val="00397315"/>
    <w:rsid w:val="003A2F24"/>
    <w:rsid w:val="003A399C"/>
    <w:rsid w:val="003A468D"/>
    <w:rsid w:val="003B0633"/>
    <w:rsid w:val="003B0E40"/>
    <w:rsid w:val="003B3857"/>
    <w:rsid w:val="003B5375"/>
    <w:rsid w:val="003B6CCD"/>
    <w:rsid w:val="003C3728"/>
    <w:rsid w:val="003C5E1D"/>
    <w:rsid w:val="003C7C4C"/>
    <w:rsid w:val="003D02FF"/>
    <w:rsid w:val="003D06C1"/>
    <w:rsid w:val="003D1160"/>
    <w:rsid w:val="003D5F5B"/>
    <w:rsid w:val="003E51AF"/>
    <w:rsid w:val="003E78BA"/>
    <w:rsid w:val="003F0CA0"/>
    <w:rsid w:val="003F1BB6"/>
    <w:rsid w:val="003F1EA7"/>
    <w:rsid w:val="003F4B26"/>
    <w:rsid w:val="004060C9"/>
    <w:rsid w:val="00406F7A"/>
    <w:rsid w:val="004111DC"/>
    <w:rsid w:val="00412863"/>
    <w:rsid w:val="004205B1"/>
    <w:rsid w:val="00424478"/>
    <w:rsid w:val="004267D7"/>
    <w:rsid w:val="00427682"/>
    <w:rsid w:val="00430883"/>
    <w:rsid w:val="004333B4"/>
    <w:rsid w:val="00434C2B"/>
    <w:rsid w:val="00435C3D"/>
    <w:rsid w:val="0043623E"/>
    <w:rsid w:val="0044375C"/>
    <w:rsid w:val="00443F99"/>
    <w:rsid w:val="004445F1"/>
    <w:rsid w:val="004460CA"/>
    <w:rsid w:val="00447E90"/>
    <w:rsid w:val="00452CBB"/>
    <w:rsid w:val="00456F1A"/>
    <w:rsid w:val="00461BBA"/>
    <w:rsid w:val="00472805"/>
    <w:rsid w:val="00473640"/>
    <w:rsid w:val="00480C81"/>
    <w:rsid w:val="00480F04"/>
    <w:rsid w:val="00486FDF"/>
    <w:rsid w:val="00487FF3"/>
    <w:rsid w:val="00492468"/>
    <w:rsid w:val="00492882"/>
    <w:rsid w:val="004A1C01"/>
    <w:rsid w:val="004A27AF"/>
    <w:rsid w:val="004A4510"/>
    <w:rsid w:val="004B23EE"/>
    <w:rsid w:val="004B3F2E"/>
    <w:rsid w:val="004B7A78"/>
    <w:rsid w:val="004C04B8"/>
    <w:rsid w:val="004C3AC0"/>
    <w:rsid w:val="004C4781"/>
    <w:rsid w:val="004D2E8D"/>
    <w:rsid w:val="004D45C5"/>
    <w:rsid w:val="004D5225"/>
    <w:rsid w:val="004D5337"/>
    <w:rsid w:val="004D7DA4"/>
    <w:rsid w:val="004E0F97"/>
    <w:rsid w:val="004F0BFB"/>
    <w:rsid w:val="004F2EDC"/>
    <w:rsid w:val="004F36F3"/>
    <w:rsid w:val="004F3F75"/>
    <w:rsid w:val="00501074"/>
    <w:rsid w:val="00501348"/>
    <w:rsid w:val="0050580B"/>
    <w:rsid w:val="00514D5D"/>
    <w:rsid w:val="00515346"/>
    <w:rsid w:val="00516744"/>
    <w:rsid w:val="00521566"/>
    <w:rsid w:val="00521813"/>
    <w:rsid w:val="00522279"/>
    <w:rsid w:val="00524D4F"/>
    <w:rsid w:val="005258E8"/>
    <w:rsid w:val="00532FFE"/>
    <w:rsid w:val="00540E59"/>
    <w:rsid w:val="00542C67"/>
    <w:rsid w:val="00554413"/>
    <w:rsid w:val="00560BCD"/>
    <w:rsid w:val="00562EA9"/>
    <w:rsid w:val="00565D8E"/>
    <w:rsid w:val="0056769C"/>
    <w:rsid w:val="00573D06"/>
    <w:rsid w:val="005742FF"/>
    <w:rsid w:val="00574DA0"/>
    <w:rsid w:val="00577092"/>
    <w:rsid w:val="00580E29"/>
    <w:rsid w:val="0058649A"/>
    <w:rsid w:val="00595F8E"/>
    <w:rsid w:val="00596C21"/>
    <w:rsid w:val="00597FFA"/>
    <w:rsid w:val="005A321E"/>
    <w:rsid w:val="005A54E3"/>
    <w:rsid w:val="005A5CEF"/>
    <w:rsid w:val="005B41B9"/>
    <w:rsid w:val="005B440A"/>
    <w:rsid w:val="005B5A0A"/>
    <w:rsid w:val="005C74A6"/>
    <w:rsid w:val="005D071B"/>
    <w:rsid w:val="005D0A38"/>
    <w:rsid w:val="005D0A73"/>
    <w:rsid w:val="005D25FE"/>
    <w:rsid w:val="005D7623"/>
    <w:rsid w:val="005F425C"/>
    <w:rsid w:val="00604168"/>
    <w:rsid w:val="00613AE5"/>
    <w:rsid w:val="00613E93"/>
    <w:rsid w:val="00613F6E"/>
    <w:rsid w:val="00615949"/>
    <w:rsid w:val="006163A3"/>
    <w:rsid w:val="00622A10"/>
    <w:rsid w:val="00623C40"/>
    <w:rsid w:val="006267C2"/>
    <w:rsid w:val="006277C2"/>
    <w:rsid w:val="006312F4"/>
    <w:rsid w:val="00631F50"/>
    <w:rsid w:val="00633EC6"/>
    <w:rsid w:val="006351CC"/>
    <w:rsid w:val="00635759"/>
    <w:rsid w:val="006364FD"/>
    <w:rsid w:val="006570B5"/>
    <w:rsid w:val="00666311"/>
    <w:rsid w:val="00666E2F"/>
    <w:rsid w:val="00673012"/>
    <w:rsid w:val="006762B0"/>
    <w:rsid w:val="006768B8"/>
    <w:rsid w:val="006842E5"/>
    <w:rsid w:val="006849CB"/>
    <w:rsid w:val="00684F04"/>
    <w:rsid w:val="00690FE6"/>
    <w:rsid w:val="00693B03"/>
    <w:rsid w:val="006947AF"/>
    <w:rsid w:val="00697025"/>
    <w:rsid w:val="006A0532"/>
    <w:rsid w:val="006A1D5B"/>
    <w:rsid w:val="006A3AD6"/>
    <w:rsid w:val="006B0118"/>
    <w:rsid w:val="006B189C"/>
    <w:rsid w:val="006C4A6C"/>
    <w:rsid w:val="006D2B7A"/>
    <w:rsid w:val="006D5CD2"/>
    <w:rsid w:val="006D65FD"/>
    <w:rsid w:val="006D792C"/>
    <w:rsid w:val="006E0EA7"/>
    <w:rsid w:val="006E1FFA"/>
    <w:rsid w:val="006E268A"/>
    <w:rsid w:val="006E280E"/>
    <w:rsid w:val="006E3C91"/>
    <w:rsid w:val="006E4B45"/>
    <w:rsid w:val="006E525C"/>
    <w:rsid w:val="006E6029"/>
    <w:rsid w:val="006E7C9D"/>
    <w:rsid w:val="006F2BAD"/>
    <w:rsid w:val="006F30B4"/>
    <w:rsid w:val="006F3FEC"/>
    <w:rsid w:val="00701B7F"/>
    <w:rsid w:val="00701D85"/>
    <w:rsid w:val="00704B91"/>
    <w:rsid w:val="0071582F"/>
    <w:rsid w:val="007203D3"/>
    <w:rsid w:val="007225DF"/>
    <w:rsid w:val="0072479B"/>
    <w:rsid w:val="00727357"/>
    <w:rsid w:val="00734467"/>
    <w:rsid w:val="00735E6F"/>
    <w:rsid w:val="00736939"/>
    <w:rsid w:val="00740CF5"/>
    <w:rsid w:val="00745AA3"/>
    <w:rsid w:val="00746D5A"/>
    <w:rsid w:val="00747B07"/>
    <w:rsid w:val="00751700"/>
    <w:rsid w:val="00752C83"/>
    <w:rsid w:val="00756939"/>
    <w:rsid w:val="00764233"/>
    <w:rsid w:val="007661F2"/>
    <w:rsid w:val="00766BD1"/>
    <w:rsid w:val="0077076C"/>
    <w:rsid w:val="00772E3C"/>
    <w:rsid w:val="0077353E"/>
    <w:rsid w:val="0077477A"/>
    <w:rsid w:val="0077485E"/>
    <w:rsid w:val="00777079"/>
    <w:rsid w:val="007776DF"/>
    <w:rsid w:val="00780294"/>
    <w:rsid w:val="007827C4"/>
    <w:rsid w:val="007828F5"/>
    <w:rsid w:val="00784150"/>
    <w:rsid w:val="00785E3C"/>
    <w:rsid w:val="00790042"/>
    <w:rsid w:val="0079076A"/>
    <w:rsid w:val="007915CD"/>
    <w:rsid w:val="00792CAF"/>
    <w:rsid w:val="00794666"/>
    <w:rsid w:val="007959B3"/>
    <w:rsid w:val="00795F35"/>
    <w:rsid w:val="00797928"/>
    <w:rsid w:val="00797D07"/>
    <w:rsid w:val="007A540F"/>
    <w:rsid w:val="007A626B"/>
    <w:rsid w:val="007A62BE"/>
    <w:rsid w:val="007A7752"/>
    <w:rsid w:val="007B07DB"/>
    <w:rsid w:val="007B307A"/>
    <w:rsid w:val="007B3A31"/>
    <w:rsid w:val="007B70DC"/>
    <w:rsid w:val="007C022C"/>
    <w:rsid w:val="007C1FB7"/>
    <w:rsid w:val="007C42D7"/>
    <w:rsid w:val="007D19B4"/>
    <w:rsid w:val="007D6E22"/>
    <w:rsid w:val="007E4EB1"/>
    <w:rsid w:val="007E5C8B"/>
    <w:rsid w:val="007F3E8D"/>
    <w:rsid w:val="007F7A99"/>
    <w:rsid w:val="00800F91"/>
    <w:rsid w:val="00806209"/>
    <w:rsid w:val="00810246"/>
    <w:rsid w:val="00810AE6"/>
    <w:rsid w:val="0081203A"/>
    <w:rsid w:val="008153F7"/>
    <w:rsid w:val="00825A80"/>
    <w:rsid w:val="008276CE"/>
    <w:rsid w:val="00827A65"/>
    <w:rsid w:val="0083117B"/>
    <w:rsid w:val="00832D80"/>
    <w:rsid w:val="00833B05"/>
    <w:rsid w:val="00845F9F"/>
    <w:rsid w:val="00850509"/>
    <w:rsid w:val="00850551"/>
    <w:rsid w:val="00852877"/>
    <w:rsid w:val="008547D9"/>
    <w:rsid w:val="00854864"/>
    <w:rsid w:val="008548B3"/>
    <w:rsid w:val="00856BDF"/>
    <w:rsid w:val="00857097"/>
    <w:rsid w:val="008609D6"/>
    <w:rsid w:val="00863749"/>
    <w:rsid w:val="0086380A"/>
    <w:rsid w:val="00865CC5"/>
    <w:rsid w:val="008675D1"/>
    <w:rsid w:val="0087017B"/>
    <w:rsid w:val="00872065"/>
    <w:rsid w:val="00876175"/>
    <w:rsid w:val="00876B85"/>
    <w:rsid w:val="00877704"/>
    <w:rsid w:val="00881811"/>
    <w:rsid w:val="00883873"/>
    <w:rsid w:val="0088443F"/>
    <w:rsid w:val="00884B1C"/>
    <w:rsid w:val="00891A17"/>
    <w:rsid w:val="00897A9B"/>
    <w:rsid w:val="008A143D"/>
    <w:rsid w:val="008A1540"/>
    <w:rsid w:val="008A5E43"/>
    <w:rsid w:val="008A72D9"/>
    <w:rsid w:val="008B4908"/>
    <w:rsid w:val="008B52ED"/>
    <w:rsid w:val="008B5AA3"/>
    <w:rsid w:val="008B5E24"/>
    <w:rsid w:val="008C2039"/>
    <w:rsid w:val="008C79D0"/>
    <w:rsid w:val="008D40B4"/>
    <w:rsid w:val="008D5521"/>
    <w:rsid w:val="008D5F58"/>
    <w:rsid w:val="008D7FA9"/>
    <w:rsid w:val="008E287F"/>
    <w:rsid w:val="008E33A7"/>
    <w:rsid w:val="008E4120"/>
    <w:rsid w:val="008E4E31"/>
    <w:rsid w:val="008E5033"/>
    <w:rsid w:val="008E62E0"/>
    <w:rsid w:val="008E6C14"/>
    <w:rsid w:val="008E6E69"/>
    <w:rsid w:val="008F03E9"/>
    <w:rsid w:val="008F2497"/>
    <w:rsid w:val="008F3200"/>
    <w:rsid w:val="008F4927"/>
    <w:rsid w:val="008F587F"/>
    <w:rsid w:val="008F7C31"/>
    <w:rsid w:val="0090321D"/>
    <w:rsid w:val="00904AB8"/>
    <w:rsid w:val="009075F4"/>
    <w:rsid w:val="00910448"/>
    <w:rsid w:val="00911114"/>
    <w:rsid w:val="009126D7"/>
    <w:rsid w:val="00912BD3"/>
    <w:rsid w:val="00914EB5"/>
    <w:rsid w:val="0091552E"/>
    <w:rsid w:val="00923070"/>
    <w:rsid w:val="00926368"/>
    <w:rsid w:val="00927977"/>
    <w:rsid w:val="00933F50"/>
    <w:rsid w:val="0093524E"/>
    <w:rsid w:val="009352DB"/>
    <w:rsid w:val="00936B2B"/>
    <w:rsid w:val="0093714D"/>
    <w:rsid w:val="00946F33"/>
    <w:rsid w:val="00952A2F"/>
    <w:rsid w:val="00954946"/>
    <w:rsid w:val="0095639C"/>
    <w:rsid w:val="00961107"/>
    <w:rsid w:val="0096267C"/>
    <w:rsid w:val="0096532E"/>
    <w:rsid w:val="0096656E"/>
    <w:rsid w:val="0097324B"/>
    <w:rsid w:val="009738E7"/>
    <w:rsid w:val="00974A85"/>
    <w:rsid w:val="0098049F"/>
    <w:rsid w:val="00985DDE"/>
    <w:rsid w:val="00986C34"/>
    <w:rsid w:val="009873E5"/>
    <w:rsid w:val="00987919"/>
    <w:rsid w:val="0099566C"/>
    <w:rsid w:val="00996366"/>
    <w:rsid w:val="009A01BD"/>
    <w:rsid w:val="009A1060"/>
    <w:rsid w:val="009A17B9"/>
    <w:rsid w:val="009A3565"/>
    <w:rsid w:val="009A36BE"/>
    <w:rsid w:val="009B1E98"/>
    <w:rsid w:val="009B5077"/>
    <w:rsid w:val="009B781F"/>
    <w:rsid w:val="009C66C9"/>
    <w:rsid w:val="009C788F"/>
    <w:rsid w:val="009F15BD"/>
    <w:rsid w:val="009F3A1E"/>
    <w:rsid w:val="009F732A"/>
    <w:rsid w:val="00A03BCE"/>
    <w:rsid w:val="00A05EDB"/>
    <w:rsid w:val="00A06565"/>
    <w:rsid w:val="00A10079"/>
    <w:rsid w:val="00A209D1"/>
    <w:rsid w:val="00A21A56"/>
    <w:rsid w:val="00A222E9"/>
    <w:rsid w:val="00A22A14"/>
    <w:rsid w:val="00A22BE3"/>
    <w:rsid w:val="00A23AC6"/>
    <w:rsid w:val="00A24B4B"/>
    <w:rsid w:val="00A349DB"/>
    <w:rsid w:val="00A34D52"/>
    <w:rsid w:val="00A37846"/>
    <w:rsid w:val="00A406C0"/>
    <w:rsid w:val="00A4749D"/>
    <w:rsid w:val="00A53167"/>
    <w:rsid w:val="00A53259"/>
    <w:rsid w:val="00A549EC"/>
    <w:rsid w:val="00A61B3B"/>
    <w:rsid w:val="00A636BF"/>
    <w:rsid w:val="00A651A2"/>
    <w:rsid w:val="00A724F3"/>
    <w:rsid w:val="00A77A2B"/>
    <w:rsid w:val="00A77C06"/>
    <w:rsid w:val="00A84886"/>
    <w:rsid w:val="00A85295"/>
    <w:rsid w:val="00A927DF"/>
    <w:rsid w:val="00A93502"/>
    <w:rsid w:val="00A93BEA"/>
    <w:rsid w:val="00A94B2C"/>
    <w:rsid w:val="00A974DA"/>
    <w:rsid w:val="00AA277D"/>
    <w:rsid w:val="00AA38C5"/>
    <w:rsid w:val="00AB01A5"/>
    <w:rsid w:val="00AB072A"/>
    <w:rsid w:val="00AB4269"/>
    <w:rsid w:val="00AB7CF8"/>
    <w:rsid w:val="00AC4692"/>
    <w:rsid w:val="00AC6688"/>
    <w:rsid w:val="00AD2CC3"/>
    <w:rsid w:val="00AD2DF7"/>
    <w:rsid w:val="00AE03BA"/>
    <w:rsid w:val="00AE0CD5"/>
    <w:rsid w:val="00AE0D2D"/>
    <w:rsid w:val="00AF1120"/>
    <w:rsid w:val="00B016ED"/>
    <w:rsid w:val="00B03084"/>
    <w:rsid w:val="00B0660A"/>
    <w:rsid w:val="00B12DDE"/>
    <w:rsid w:val="00B1741B"/>
    <w:rsid w:val="00B177EF"/>
    <w:rsid w:val="00B206B6"/>
    <w:rsid w:val="00B217C3"/>
    <w:rsid w:val="00B23DD4"/>
    <w:rsid w:val="00B2608E"/>
    <w:rsid w:val="00B44F7C"/>
    <w:rsid w:val="00B46103"/>
    <w:rsid w:val="00B46FDB"/>
    <w:rsid w:val="00B47773"/>
    <w:rsid w:val="00B53A78"/>
    <w:rsid w:val="00B53FAA"/>
    <w:rsid w:val="00B566C1"/>
    <w:rsid w:val="00B56F13"/>
    <w:rsid w:val="00B57C06"/>
    <w:rsid w:val="00B653BF"/>
    <w:rsid w:val="00B653C4"/>
    <w:rsid w:val="00B6631F"/>
    <w:rsid w:val="00B66CAF"/>
    <w:rsid w:val="00B73A32"/>
    <w:rsid w:val="00B74218"/>
    <w:rsid w:val="00B75EB7"/>
    <w:rsid w:val="00B76348"/>
    <w:rsid w:val="00B7729F"/>
    <w:rsid w:val="00B77D62"/>
    <w:rsid w:val="00B86B53"/>
    <w:rsid w:val="00B87639"/>
    <w:rsid w:val="00B93029"/>
    <w:rsid w:val="00B9442D"/>
    <w:rsid w:val="00B97371"/>
    <w:rsid w:val="00BA1A69"/>
    <w:rsid w:val="00BA42C9"/>
    <w:rsid w:val="00BA5A84"/>
    <w:rsid w:val="00BA63DA"/>
    <w:rsid w:val="00BA7F01"/>
    <w:rsid w:val="00BB049E"/>
    <w:rsid w:val="00BB2392"/>
    <w:rsid w:val="00BB2424"/>
    <w:rsid w:val="00BB5A10"/>
    <w:rsid w:val="00BB6898"/>
    <w:rsid w:val="00BC041D"/>
    <w:rsid w:val="00BC5BA0"/>
    <w:rsid w:val="00BC5BD3"/>
    <w:rsid w:val="00BD2506"/>
    <w:rsid w:val="00BD425E"/>
    <w:rsid w:val="00BD5051"/>
    <w:rsid w:val="00BD7CB9"/>
    <w:rsid w:val="00BE2A83"/>
    <w:rsid w:val="00BE41EF"/>
    <w:rsid w:val="00BF15AF"/>
    <w:rsid w:val="00BF32D1"/>
    <w:rsid w:val="00BF72D3"/>
    <w:rsid w:val="00C01A5C"/>
    <w:rsid w:val="00C07575"/>
    <w:rsid w:val="00C13E9D"/>
    <w:rsid w:val="00C20948"/>
    <w:rsid w:val="00C2570E"/>
    <w:rsid w:val="00C351F2"/>
    <w:rsid w:val="00C35E0B"/>
    <w:rsid w:val="00C36845"/>
    <w:rsid w:val="00C448AE"/>
    <w:rsid w:val="00C4522C"/>
    <w:rsid w:val="00C502F7"/>
    <w:rsid w:val="00C50CA1"/>
    <w:rsid w:val="00C54190"/>
    <w:rsid w:val="00C54739"/>
    <w:rsid w:val="00C56EA0"/>
    <w:rsid w:val="00C65647"/>
    <w:rsid w:val="00C6721A"/>
    <w:rsid w:val="00C7071F"/>
    <w:rsid w:val="00C73686"/>
    <w:rsid w:val="00C74BF7"/>
    <w:rsid w:val="00C74C80"/>
    <w:rsid w:val="00C75258"/>
    <w:rsid w:val="00C81613"/>
    <w:rsid w:val="00C83FB1"/>
    <w:rsid w:val="00C87183"/>
    <w:rsid w:val="00C91BBF"/>
    <w:rsid w:val="00C9302C"/>
    <w:rsid w:val="00CA2DFD"/>
    <w:rsid w:val="00CA4F71"/>
    <w:rsid w:val="00CA5E99"/>
    <w:rsid w:val="00CC1C5A"/>
    <w:rsid w:val="00CC2E97"/>
    <w:rsid w:val="00CC74FB"/>
    <w:rsid w:val="00CD27E0"/>
    <w:rsid w:val="00CD7DC0"/>
    <w:rsid w:val="00CE52B5"/>
    <w:rsid w:val="00CE55D3"/>
    <w:rsid w:val="00CF1300"/>
    <w:rsid w:val="00CF53FA"/>
    <w:rsid w:val="00CF6316"/>
    <w:rsid w:val="00D02540"/>
    <w:rsid w:val="00D03B0C"/>
    <w:rsid w:val="00D0534B"/>
    <w:rsid w:val="00D10211"/>
    <w:rsid w:val="00D11421"/>
    <w:rsid w:val="00D12A6B"/>
    <w:rsid w:val="00D13221"/>
    <w:rsid w:val="00D206B6"/>
    <w:rsid w:val="00D228B0"/>
    <w:rsid w:val="00D22D79"/>
    <w:rsid w:val="00D23C65"/>
    <w:rsid w:val="00D36E08"/>
    <w:rsid w:val="00D40543"/>
    <w:rsid w:val="00D43CE6"/>
    <w:rsid w:val="00D4659D"/>
    <w:rsid w:val="00D50428"/>
    <w:rsid w:val="00D52A1C"/>
    <w:rsid w:val="00D54736"/>
    <w:rsid w:val="00D551D3"/>
    <w:rsid w:val="00D655F3"/>
    <w:rsid w:val="00D65CCA"/>
    <w:rsid w:val="00D67759"/>
    <w:rsid w:val="00D73BBA"/>
    <w:rsid w:val="00D73DCC"/>
    <w:rsid w:val="00D749F9"/>
    <w:rsid w:val="00D75AE5"/>
    <w:rsid w:val="00D8015C"/>
    <w:rsid w:val="00D80300"/>
    <w:rsid w:val="00D8371A"/>
    <w:rsid w:val="00D842E6"/>
    <w:rsid w:val="00D906DA"/>
    <w:rsid w:val="00D90CE9"/>
    <w:rsid w:val="00D9160C"/>
    <w:rsid w:val="00D9661D"/>
    <w:rsid w:val="00DA20C2"/>
    <w:rsid w:val="00DB0FA0"/>
    <w:rsid w:val="00DB2C87"/>
    <w:rsid w:val="00DB3F98"/>
    <w:rsid w:val="00DB4249"/>
    <w:rsid w:val="00DB6CB3"/>
    <w:rsid w:val="00DC324D"/>
    <w:rsid w:val="00DC7B63"/>
    <w:rsid w:val="00DC7EDE"/>
    <w:rsid w:val="00DD1AD9"/>
    <w:rsid w:val="00DD4E94"/>
    <w:rsid w:val="00DD6D01"/>
    <w:rsid w:val="00DE1C85"/>
    <w:rsid w:val="00DE5C1C"/>
    <w:rsid w:val="00DE6305"/>
    <w:rsid w:val="00DF2805"/>
    <w:rsid w:val="00E00DBE"/>
    <w:rsid w:val="00E01612"/>
    <w:rsid w:val="00E0163C"/>
    <w:rsid w:val="00E0236F"/>
    <w:rsid w:val="00E03BDF"/>
    <w:rsid w:val="00E07FB6"/>
    <w:rsid w:val="00E13CCB"/>
    <w:rsid w:val="00E141D3"/>
    <w:rsid w:val="00E25D2A"/>
    <w:rsid w:val="00E30311"/>
    <w:rsid w:val="00E3164D"/>
    <w:rsid w:val="00E32E15"/>
    <w:rsid w:val="00E428B8"/>
    <w:rsid w:val="00E431BB"/>
    <w:rsid w:val="00E45A6D"/>
    <w:rsid w:val="00E5040C"/>
    <w:rsid w:val="00E5195A"/>
    <w:rsid w:val="00E556DB"/>
    <w:rsid w:val="00E572AD"/>
    <w:rsid w:val="00E5731D"/>
    <w:rsid w:val="00E64947"/>
    <w:rsid w:val="00E662CC"/>
    <w:rsid w:val="00E768B1"/>
    <w:rsid w:val="00E7692E"/>
    <w:rsid w:val="00E82A6F"/>
    <w:rsid w:val="00E83670"/>
    <w:rsid w:val="00E83E57"/>
    <w:rsid w:val="00E85106"/>
    <w:rsid w:val="00E91338"/>
    <w:rsid w:val="00E940B5"/>
    <w:rsid w:val="00E96F51"/>
    <w:rsid w:val="00EA1A74"/>
    <w:rsid w:val="00EA287A"/>
    <w:rsid w:val="00EA3531"/>
    <w:rsid w:val="00EA4EA1"/>
    <w:rsid w:val="00EA4F74"/>
    <w:rsid w:val="00EA5DA3"/>
    <w:rsid w:val="00EB05E2"/>
    <w:rsid w:val="00EB6145"/>
    <w:rsid w:val="00EB6977"/>
    <w:rsid w:val="00EC0F38"/>
    <w:rsid w:val="00ED31A5"/>
    <w:rsid w:val="00ED5D70"/>
    <w:rsid w:val="00ED7788"/>
    <w:rsid w:val="00EE1B89"/>
    <w:rsid w:val="00EE351A"/>
    <w:rsid w:val="00EE7EEA"/>
    <w:rsid w:val="00EF46FB"/>
    <w:rsid w:val="00F053CF"/>
    <w:rsid w:val="00F068C0"/>
    <w:rsid w:val="00F069B3"/>
    <w:rsid w:val="00F13BE2"/>
    <w:rsid w:val="00F14B55"/>
    <w:rsid w:val="00F233F9"/>
    <w:rsid w:val="00F23CD7"/>
    <w:rsid w:val="00F24D0B"/>
    <w:rsid w:val="00F33644"/>
    <w:rsid w:val="00F34523"/>
    <w:rsid w:val="00F4224D"/>
    <w:rsid w:val="00F47D6B"/>
    <w:rsid w:val="00F50E2B"/>
    <w:rsid w:val="00F56210"/>
    <w:rsid w:val="00F57D3F"/>
    <w:rsid w:val="00F6523C"/>
    <w:rsid w:val="00F66A8E"/>
    <w:rsid w:val="00F66DD3"/>
    <w:rsid w:val="00F67A7A"/>
    <w:rsid w:val="00F779FA"/>
    <w:rsid w:val="00F92F57"/>
    <w:rsid w:val="00F93F93"/>
    <w:rsid w:val="00F971EC"/>
    <w:rsid w:val="00FA1BD3"/>
    <w:rsid w:val="00FA3EA1"/>
    <w:rsid w:val="00FA5755"/>
    <w:rsid w:val="00FA64A5"/>
    <w:rsid w:val="00FA7420"/>
    <w:rsid w:val="00FB26F8"/>
    <w:rsid w:val="00FB546D"/>
    <w:rsid w:val="00FC11F5"/>
    <w:rsid w:val="00FC15DE"/>
    <w:rsid w:val="00FC2A4B"/>
    <w:rsid w:val="00FC4FD3"/>
    <w:rsid w:val="00FD3800"/>
    <w:rsid w:val="00FD67F1"/>
    <w:rsid w:val="00FE0182"/>
    <w:rsid w:val="00FE2609"/>
    <w:rsid w:val="00FE3253"/>
    <w:rsid w:val="00FE46F3"/>
    <w:rsid w:val="00FF6855"/>
    <w:rsid w:val="01067FED"/>
    <w:rsid w:val="01165D0C"/>
    <w:rsid w:val="01607BEA"/>
    <w:rsid w:val="017A21FA"/>
    <w:rsid w:val="026614C0"/>
    <w:rsid w:val="026652AC"/>
    <w:rsid w:val="030B7320"/>
    <w:rsid w:val="030CFC8C"/>
    <w:rsid w:val="03351EC6"/>
    <w:rsid w:val="0347D643"/>
    <w:rsid w:val="036EA685"/>
    <w:rsid w:val="03BF6E22"/>
    <w:rsid w:val="0440BFFF"/>
    <w:rsid w:val="04449EE2"/>
    <w:rsid w:val="04480254"/>
    <w:rsid w:val="05203838"/>
    <w:rsid w:val="057F8265"/>
    <w:rsid w:val="0615AE5D"/>
    <w:rsid w:val="062A9EED"/>
    <w:rsid w:val="06572EBD"/>
    <w:rsid w:val="065DAD06"/>
    <w:rsid w:val="06977CFB"/>
    <w:rsid w:val="070AA56C"/>
    <w:rsid w:val="0940BEED"/>
    <w:rsid w:val="095182BE"/>
    <w:rsid w:val="09E08557"/>
    <w:rsid w:val="09F84DCB"/>
    <w:rsid w:val="0AE68450"/>
    <w:rsid w:val="0C49F18D"/>
    <w:rsid w:val="0C9117EE"/>
    <w:rsid w:val="0D3F8A53"/>
    <w:rsid w:val="0E067A26"/>
    <w:rsid w:val="0ECBAD23"/>
    <w:rsid w:val="0EF35185"/>
    <w:rsid w:val="0F155EED"/>
    <w:rsid w:val="1033CC76"/>
    <w:rsid w:val="10AFE5D6"/>
    <w:rsid w:val="10E5F2D0"/>
    <w:rsid w:val="11405DE4"/>
    <w:rsid w:val="116C8721"/>
    <w:rsid w:val="117DF8CD"/>
    <w:rsid w:val="1195B746"/>
    <w:rsid w:val="11CCD726"/>
    <w:rsid w:val="11FC4FFD"/>
    <w:rsid w:val="1253B599"/>
    <w:rsid w:val="12FD8053"/>
    <w:rsid w:val="12FDA8C7"/>
    <w:rsid w:val="13316E28"/>
    <w:rsid w:val="13D0DAC0"/>
    <w:rsid w:val="14B0A690"/>
    <w:rsid w:val="14BB3456"/>
    <w:rsid w:val="15948E63"/>
    <w:rsid w:val="15E506BD"/>
    <w:rsid w:val="16B0C026"/>
    <w:rsid w:val="17928DFD"/>
    <w:rsid w:val="17B3F4FD"/>
    <w:rsid w:val="17C64C03"/>
    <w:rsid w:val="17D82A26"/>
    <w:rsid w:val="185D1475"/>
    <w:rsid w:val="19DEE8BD"/>
    <w:rsid w:val="19EE6C10"/>
    <w:rsid w:val="1A0F601F"/>
    <w:rsid w:val="1A3B3588"/>
    <w:rsid w:val="1A8C0D01"/>
    <w:rsid w:val="1AA0B90E"/>
    <w:rsid w:val="1AA38BC6"/>
    <w:rsid w:val="1AB8860F"/>
    <w:rsid w:val="1BBE6BD4"/>
    <w:rsid w:val="1D26619C"/>
    <w:rsid w:val="1D2C8A0F"/>
    <w:rsid w:val="1D4824C4"/>
    <w:rsid w:val="1E3FE406"/>
    <w:rsid w:val="1E47C01D"/>
    <w:rsid w:val="1E6CEBF9"/>
    <w:rsid w:val="1E8232CF"/>
    <w:rsid w:val="1F0DF23D"/>
    <w:rsid w:val="1F42F552"/>
    <w:rsid w:val="1F572FA4"/>
    <w:rsid w:val="1FF511C4"/>
    <w:rsid w:val="201971DA"/>
    <w:rsid w:val="20B1B28C"/>
    <w:rsid w:val="20CCEE22"/>
    <w:rsid w:val="20EF4DBE"/>
    <w:rsid w:val="20FB68A0"/>
    <w:rsid w:val="2189958F"/>
    <w:rsid w:val="21F77161"/>
    <w:rsid w:val="2293DC1E"/>
    <w:rsid w:val="232820D7"/>
    <w:rsid w:val="23A61800"/>
    <w:rsid w:val="23EFC442"/>
    <w:rsid w:val="242D35D8"/>
    <w:rsid w:val="245EF1F6"/>
    <w:rsid w:val="2468FE08"/>
    <w:rsid w:val="24809D77"/>
    <w:rsid w:val="2671B0E7"/>
    <w:rsid w:val="26B7D2BA"/>
    <w:rsid w:val="27E9BC41"/>
    <w:rsid w:val="27F3B830"/>
    <w:rsid w:val="2814FF04"/>
    <w:rsid w:val="2827D09C"/>
    <w:rsid w:val="293D0145"/>
    <w:rsid w:val="296FD102"/>
    <w:rsid w:val="29FD51E8"/>
    <w:rsid w:val="2A4E69F1"/>
    <w:rsid w:val="2A7E1D9E"/>
    <w:rsid w:val="2B4B9A8B"/>
    <w:rsid w:val="2C85FF7C"/>
    <w:rsid w:val="2C8C515B"/>
    <w:rsid w:val="2CD575BC"/>
    <w:rsid w:val="2CF5C735"/>
    <w:rsid w:val="2D3691E8"/>
    <w:rsid w:val="2E96879B"/>
    <w:rsid w:val="2ED1BD90"/>
    <w:rsid w:val="2ED83D2D"/>
    <w:rsid w:val="2F3C02CE"/>
    <w:rsid w:val="2FA77D6F"/>
    <w:rsid w:val="3020F561"/>
    <w:rsid w:val="30292305"/>
    <w:rsid w:val="305A78C0"/>
    <w:rsid w:val="319B9E89"/>
    <w:rsid w:val="31FC63B3"/>
    <w:rsid w:val="32187E12"/>
    <w:rsid w:val="32FBD9A7"/>
    <w:rsid w:val="3340BBBD"/>
    <w:rsid w:val="33521F15"/>
    <w:rsid w:val="33601422"/>
    <w:rsid w:val="33F08D26"/>
    <w:rsid w:val="341631FE"/>
    <w:rsid w:val="349A94D6"/>
    <w:rsid w:val="35432E42"/>
    <w:rsid w:val="356D1056"/>
    <w:rsid w:val="36B22211"/>
    <w:rsid w:val="38022628"/>
    <w:rsid w:val="38B215E8"/>
    <w:rsid w:val="394E2C74"/>
    <w:rsid w:val="3A603691"/>
    <w:rsid w:val="3AC34434"/>
    <w:rsid w:val="3C0DFB13"/>
    <w:rsid w:val="3C440E31"/>
    <w:rsid w:val="3D6C04FB"/>
    <w:rsid w:val="3D832DE4"/>
    <w:rsid w:val="3DC5734B"/>
    <w:rsid w:val="3F2FCC65"/>
    <w:rsid w:val="3F5F3BAB"/>
    <w:rsid w:val="3FBF19FC"/>
    <w:rsid w:val="40428B58"/>
    <w:rsid w:val="40632BA4"/>
    <w:rsid w:val="40CE0F29"/>
    <w:rsid w:val="40F7CB32"/>
    <w:rsid w:val="4181A398"/>
    <w:rsid w:val="425DDF9D"/>
    <w:rsid w:val="42B3EAAE"/>
    <w:rsid w:val="42C5BDDF"/>
    <w:rsid w:val="430C1EF3"/>
    <w:rsid w:val="441B130B"/>
    <w:rsid w:val="444E5D14"/>
    <w:rsid w:val="45006A8E"/>
    <w:rsid w:val="451D89FB"/>
    <w:rsid w:val="4593908D"/>
    <w:rsid w:val="45C93969"/>
    <w:rsid w:val="46184104"/>
    <w:rsid w:val="467A4AC1"/>
    <w:rsid w:val="46D483B4"/>
    <w:rsid w:val="46EDF26A"/>
    <w:rsid w:val="473B3684"/>
    <w:rsid w:val="4790C9E7"/>
    <w:rsid w:val="47D77629"/>
    <w:rsid w:val="47D9FABB"/>
    <w:rsid w:val="482EF55A"/>
    <w:rsid w:val="48D153B1"/>
    <w:rsid w:val="4969AEA8"/>
    <w:rsid w:val="4973D30B"/>
    <w:rsid w:val="4982C4B1"/>
    <w:rsid w:val="499C71F2"/>
    <w:rsid w:val="49A3166D"/>
    <w:rsid w:val="4AFC7FB3"/>
    <w:rsid w:val="4B24FF61"/>
    <w:rsid w:val="4C429CF2"/>
    <w:rsid w:val="4CCC5250"/>
    <w:rsid w:val="4CE81C29"/>
    <w:rsid w:val="4D170EF1"/>
    <w:rsid w:val="4DD55978"/>
    <w:rsid w:val="4E6717EB"/>
    <w:rsid w:val="4E6E92B2"/>
    <w:rsid w:val="4F1AF232"/>
    <w:rsid w:val="4FB81D4D"/>
    <w:rsid w:val="50E18A41"/>
    <w:rsid w:val="51725114"/>
    <w:rsid w:val="5216628C"/>
    <w:rsid w:val="5218F7F1"/>
    <w:rsid w:val="526D4355"/>
    <w:rsid w:val="52A50686"/>
    <w:rsid w:val="535B39C2"/>
    <w:rsid w:val="536FB2D1"/>
    <w:rsid w:val="54039396"/>
    <w:rsid w:val="54D287C8"/>
    <w:rsid w:val="54E15CCB"/>
    <w:rsid w:val="55888C98"/>
    <w:rsid w:val="55CEE0CC"/>
    <w:rsid w:val="55F3B728"/>
    <w:rsid w:val="56331400"/>
    <w:rsid w:val="57A43E18"/>
    <w:rsid w:val="57B22B49"/>
    <w:rsid w:val="5869B99E"/>
    <w:rsid w:val="58D03864"/>
    <w:rsid w:val="5A3FBF48"/>
    <w:rsid w:val="5A7BCD9E"/>
    <w:rsid w:val="5B11A42C"/>
    <w:rsid w:val="5B61FB67"/>
    <w:rsid w:val="5BA0A58F"/>
    <w:rsid w:val="5BA9A39E"/>
    <w:rsid w:val="5BF61995"/>
    <w:rsid w:val="5CF03566"/>
    <w:rsid w:val="5D9D1929"/>
    <w:rsid w:val="5DEF8727"/>
    <w:rsid w:val="5DFE15BB"/>
    <w:rsid w:val="5E954667"/>
    <w:rsid w:val="5F654036"/>
    <w:rsid w:val="61F3887A"/>
    <w:rsid w:val="6327B34B"/>
    <w:rsid w:val="63D23346"/>
    <w:rsid w:val="63E19807"/>
    <w:rsid w:val="64F3E06D"/>
    <w:rsid w:val="65436214"/>
    <w:rsid w:val="66E702C5"/>
    <w:rsid w:val="6714CDD5"/>
    <w:rsid w:val="671D9576"/>
    <w:rsid w:val="67B997F2"/>
    <w:rsid w:val="67BE3EA7"/>
    <w:rsid w:val="68B22276"/>
    <w:rsid w:val="68B5042E"/>
    <w:rsid w:val="69CD684B"/>
    <w:rsid w:val="69E234C2"/>
    <w:rsid w:val="6A261048"/>
    <w:rsid w:val="6A40C8F9"/>
    <w:rsid w:val="6B0A24E4"/>
    <w:rsid w:val="6B7E6524"/>
    <w:rsid w:val="6B818A96"/>
    <w:rsid w:val="6BD1CCD9"/>
    <w:rsid w:val="6C1904BF"/>
    <w:rsid w:val="6CFF7ED6"/>
    <w:rsid w:val="6D11BD3F"/>
    <w:rsid w:val="6DC0D802"/>
    <w:rsid w:val="6E2F9DBE"/>
    <w:rsid w:val="6E413BD9"/>
    <w:rsid w:val="6EC93A23"/>
    <w:rsid w:val="6F302920"/>
    <w:rsid w:val="6F5F5611"/>
    <w:rsid w:val="6FEB08EC"/>
    <w:rsid w:val="70210875"/>
    <w:rsid w:val="7094C7BF"/>
    <w:rsid w:val="71577B63"/>
    <w:rsid w:val="71ED7EA1"/>
    <w:rsid w:val="73C049BF"/>
    <w:rsid w:val="7578A7DE"/>
    <w:rsid w:val="75C908BB"/>
    <w:rsid w:val="7609FE6F"/>
    <w:rsid w:val="768EC082"/>
    <w:rsid w:val="775944F3"/>
    <w:rsid w:val="775F1CC9"/>
    <w:rsid w:val="77944F09"/>
    <w:rsid w:val="77DF932F"/>
    <w:rsid w:val="77F364D6"/>
    <w:rsid w:val="784B8B00"/>
    <w:rsid w:val="78E492FB"/>
    <w:rsid w:val="790C0E69"/>
    <w:rsid w:val="790D1879"/>
    <w:rsid w:val="798E7B64"/>
    <w:rsid w:val="7A2896FE"/>
    <w:rsid w:val="7A45D338"/>
    <w:rsid w:val="7A9DB756"/>
    <w:rsid w:val="7AA61E15"/>
    <w:rsid w:val="7B13F2BB"/>
    <w:rsid w:val="7B81B1AA"/>
    <w:rsid w:val="7BF6757F"/>
    <w:rsid w:val="7C73A1EF"/>
    <w:rsid w:val="7DB96D20"/>
    <w:rsid w:val="7E1B0289"/>
    <w:rsid w:val="7E6F8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9733"/>
  <w15:chartTrackingRefBased/>
  <w15:docId w15:val="{3A8E4722-1182-4343-98FB-E06E1AF5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F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2B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2B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2B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B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B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B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BD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F2B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DD6D01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340EBE"/>
  </w:style>
  <w:style w:type="character" w:customStyle="1" w:styleId="spellingerror">
    <w:name w:val="spellingerror"/>
    <w:basedOn w:val="DefaultParagraphFont"/>
    <w:rsid w:val="00340EBE"/>
  </w:style>
  <w:style w:type="paragraph" w:customStyle="1" w:styleId="paragraph">
    <w:name w:val="paragraph"/>
    <w:basedOn w:val="Normal"/>
    <w:rsid w:val="00340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340EBE"/>
  </w:style>
  <w:style w:type="character" w:customStyle="1" w:styleId="findhit">
    <w:name w:val="findhit"/>
    <w:basedOn w:val="DefaultParagraphFont"/>
    <w:rsid w:val="00340EBE"/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6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047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7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a38094c656664c2f" Type="http://schemas.microsoft.com/office/2019/09/relationships/intelligence" Target="intelligenc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46514-9B27-44C1-AAA1-65AAE8A30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2558</Words>
  <Characters>14584</Characters>
  <Application>Microsoft Office Word</Application>
  <DocSecurity>0</DocSecurity>
  <Lines>121</Lines>
  <Paragraphs>34</Paragraphs>
  <ScaleCrop>false</ScaleCrop>
  <Company/>
  <LinksUpToDate>false</LinksUpToDate>
  <CharactersWithSpaces>17108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Brotzman, Michelle (NIH/NCI) [C]</dc:creator>
  <cp:keywords/>
  <dc:description/>
  <cp:lastModifiedBy>Cunnane, Aileen (NIH/NCI) [C]</cp:lastModifiedBy>
  <cp:revision>24</cp:revision>
  <dcterms:created xsi:type="dcterms:W3CDTF">2023-07-01T16:06:00Z</dcterms:created>
  <dcterms:modified xsi:type="dcterms:W3CDTF">2025-04-30T18:36:00Z</dcterms:modified>
</cp:coreProperties>
</file>